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C6A" w:rsidRPr="00DF78A8" w:rsidRDefault="00CA4C6A" w:rsidP="00D530F8">
      <w:pPr>
        <w:pStyle w:val="Corpodetexto2"/>
        <w:spacing w:line="320" w:lineRule="exact"/>
        <w:jc w:val="both"/>
        <w:rPr>
          <w:rFonts w:ascii="Arial" w:hAnsi="Arial" w:cs="Arial"/>
          <w:smallCaps/>
          <w:szCs w:val="24"/>
        </w:rPr>
      </w:pPr>
      <w:bookmarkStart w:id="0" w:name="_GoBack"/>
      <w:bookmarkEnd w:id="0"/>
      <w:r w:rsidRPr="00241BBE">
        <w:rPr>
          <w:rFonts w:ascii="Arial" w:hAnsi="Arial" w:cs="Arial"/>
          <w:smallCaps/>
          <w:szCs w:val="24"/>
        </w:rPr>
        <w:t xml:space="preserve">Instrumento Particular de Escritura da </w:t>
      </w:r>
      <w:r>
        <w:rPr>
          <w:rFonts w:ascii="Arial" w:hAnsi="Arial" w:cs="Arial"/>
          <w:smallCaps/>
          <w:szCs w:val="24"/>
        </w:rPr>
        <w:t>5</w:t>
      </w:r>
      <w:r w:rsidRPr="00241BBE">
        <w:rPr>
          <w:rFonts w:ascii="Arial" w:hAnsi="Arial" w:cs="Arial"/>
          <w:smallCaps/>
          <w:szCs w:val="24"/>
        </w:rPr>
        <w:t xml:space="preserve">ª Emissão de Debêntures Simples, Não Conversíveis em Ações, da Espécie Quirografária, com Garantia Fidejussória, </w:t>
      </w:r>
      <w:r>
        <w:rPr>
          <w:rFonts w:ascii="Arial" w:hAnsi="Arial" w:cs="Arial"/>
          <w:smallCaps/>
          <w:szCs w:val="24"/>
        </w:rPr>
        <w:t xml:space="preserve">em Série Única, </w:t>
      </w:r>
      <w:r w:rsidRPr="00241BBE">
        <w:rPr>
          <w:rFonts w:ascii="Arial" w:hAnsi="Arial" w:cs="Arial"/>
          <w:smallCaps/>
          <w:szCs w:val="24"/>
        </w:rPr>
        <w:t>para Distribuição Pública, com Esforços Restritos de Colocação, da OAS S.A.</w:t>
      </w: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b w:val="0"/>
          <w:smallCaps/>
          <w:szCs w:val="24"/>
        </w:rPr>
      </w:pPr>
      <w:r w:rsidRPr="00241BBE">
        <w:rPr>
          <w:rFonts w:ascii="Arial" w:hAnsi="Arial" w:cs="Arial"/>
          <w:b w:val="0"/>
          <w:smallCaps/>
          <w:szCs w:val="24"/>
        </w:rPr>
        <w:t>celebrada entre</w:t>
      </w: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smallCaps/>
          <w:szCs w:val="24"/>
        </w:rPr>
      </w:pPr>
      <w:r w:rsidRPr="00241BBE">
        <w:rPr>
          <w:rFonts w:ascii="Arial" w:hAnsi="Arial" w:cs="Arial"/>
          <w:smallCaps/>
          <w:szCs w:val="24"/>
        </w:rPr>
        <w:t xml:space="preserve">OAS </w:t>
      </w:r>
      <w:r>
        <w:rPr>
          <w:rFonts w:ascii="Arial" w:hAnsi="Arial" w:cs="Arial"/>
          <w:smallCaps/>
          <w:szCs w:val="24"/>
        </w:rPr>
        <w:t>S.A.</w:t>
      </w: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b w:val="0"/>
          <w:smallCaps/>
          <w:szCs w:val="24"/>
        </w:rPr>
      </w:pPr>
      <w:r w:rsidRPr="00241BBE">
        <w:rPr>
          <w:rFonts w:ascii="Arial" w:hAnsi="Arial" w:cs="Arial"/>
          <w:b w:val="0"/>
          <w:smallCaps/>
          <w:szCs w:val="24"/>
        </w:rPr>
        <w:t>como Emissora</w:t>
      </w: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smallCaps/>
          <w:szCs w:val="24"/>
        </w:rPr>
      </w:pPr>
      <w:r w:rsidRPr="00241BBE">
        <w:rPr>
          <w:rFonts w:ascii="Arial" w:hAnsi="Arial" w:cs="Arial"/>
          <w:smallCaps/>
          <w:szCs w:val="24"/>
        </w:rPr>
        <w:t>Oliveira Trust Distribuidora de Títulos e Valores Mobiliários S.A.</w:t>
      </w: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b w:val="0"/>
          <w:smallCaps/>
          <w:szCs w:val="24"/>
        </w:rPr>
      </w:pPr>
      <w:r w:rsidRPr="00241BBE">
        <w:rPr>
          <w:rFonts w:ascii="Arial" w:hAnsi="Arial" w:cs="Arial"/>
          <w:b w:val="0"/>
          <w:smallCaps/>
          <w:szCs w:val="24"/>
        </w:rPr>
        <w:t>como Agente Fiduciário, e</w:t>
      </w: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smallCaps/>
          <w:szCs w:val="24"/>
        </w:rPr>
      </w:pPr>
      <w:r w:rsidRPr="00241BBE">
        <w:rPr>
          <w:rFonts w:ascii="Arial" w:hAnsi="Arial" w:cs="Arial"/>
          <w:smallCaps/>
          <w:szCs w:val="24"/>
        </w:rPr>
        <w:t>Construtora OAS Ltda.</w:t>
      </w: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pStyle w:val="Corpodetexto2"/>
        <w:spacing w:line="320" w:lineRule="exact"/>
        <w:rPr>
          <w:rFonts w:ascii="Arial" w:hAnsi="Arial" w:cs="Arial"/>
          <w:b w:val="0"/>
          <w:smallCaps/>
          <w:szCs w:val="24"/>
        </w:rPr>
      </w:pPr>
      <w:r w:rsidRPr="00241BBE">
        <w:rPr>
          <w:rFonts w:ascii="Arial" w:hAnsi="Arial" w:cs="Arial"/>
          <w:b w:val="0"/>
          <w:smallCaps/>
          <w:szCs w:val="24"/>
        </w:rPr>
        <w:t>como Fiadora</w:t>
      </w:r>
    </w:p>
    <w:p w:rsidR="00CA4C6A" w:rsidRPr="00DF78A8" w:rsidRDefault="00CA4C6A" w:rsidP="00C01DAF">
      <w:pPr>
        <w:pStyle w:val="Corpodetexto2"/>
        <w:spacing w:line="320" w:lineRule="exact"/>
        <w:rPr>
          <w:rFonts w:ascii="Arial" w:hAnsi="Arial" w:cs="Arial"/>
          <w:smallCaps/>
          <w:szCs w:val="24"/>
        </w:rPr>
      </w:pPr>
    </w:p>
    <w:p w:rsidR="00CA4C6A" w:rsidRPr="00DF78A8" w:rsidRDefault="00CA4C6A" w:rsidP="00C01DAF">
      <w:pPr>
        <w:spacing w:line="320" w:lineRule="exact"/>
        <w:jc w:val="center"/>
        <w:rPr>
          <w:rFonts w:ascii="Arial" w:hAnsi="Arial" w:cs="Arial"/>
          <w:smallCaps/>
          <w:sz w:val="24"/>
          <w:szCs w:val="24"/>
        </w:rPr>
      </w:pPr>
    </w:p>
    <w:p w:rsidR="00CA4C6A" w:rsidRPr="00DF78A8" w:rsidRDefault="00CA4C6A" w:rsidP="00C01DAF">
      <w:pPr>
        <w:spacing w:line="320" w:lineRule="exact"/>
        <w:jc w:val="center"/>
        <w:rPr>
          <w:rFonts w:ascii="Arial" w:hAnsi="Arial" w:cs="Arial"/>
          <w:smallCaps/>
          <w:sz w:val="24"/>
          <w:szCs w:val="24"/>
        </w:rPr>
      </w:pPr>
    </w:p>
    <w:p w:rsidR="00CA4C6A" w:rsidRPr="00DF78A8" w:rsidRDefault="00CA4C6A" w:rsidP="00C01DAF">
      <w:pPr>
        <w:spacing w:line="320" w:lineRule="exact"/>
        <w:jc w:val="center"/>
        <w:rPr>
          <w:rFonts w:ascii="Arial" w:hAnsi="Arial" w:cs="Arial"/>
          <w:smallCaps/>
          <w:sz w:val="24"/>
          <w:szCs w:val="24"/>
        </w:rPr>
      </w:pPr>
    </w:p>
    <w:p w:rsidR="00CA4C6A" w:rsidRPr="00DF78A8" w:rsidRDefault="00CA4C6A" w:rsidP="00C01DAF">
      <w:pPr>
        <w:spacing w:line="320" w:lineRule="exact"/>
        <w:jc w:val="center"/>
        <w:rPr>
          <w:rFonts w:ascii="Arial" w:hAnsi="Arial" w:cs="Arial"/>
          <w:smallCaps/>
          <w:sz w:val="24"/>
          <w:szCs w:val="24"/>
        </w:rPr>
      </w:pPr>
    </w:p>
    <w:p w:rsidR="00CA4C6A" w:rsidRPr="00DF78A8" w:rsidRDefault="00CA4C6A" w:rsidP="00C01DAF">
      <w:pPr>
        <w:widowControl w:val="0"/>
        <w:spacing w:line="320" w:lineRule="exact"/>
        <w:jc w:val="center"/>
        <w:rPr>
          <w:rFonts w:ascii="Arial" w:hAnsi="Arial" w:cs="Arial"/>
          <w:b/>
          <w:smallCaps/>
          <w:sz w:val="24"/>
          <w:szCs w:val="24"/>
        </w:rPr>
      </w:pPr>
      <w:r w:rsidRPr="00241BBE">
        <w:rPr>
          <w:rFonts w:ascii="Arial" w:hAnsi="Arial" w:cs="Arial"/>
          <w:b/>
          <w:smallCaps/>
          <w:sz w:val="24"/>
          <w:szCs w:val="24"/>
        </w:rPr>
        <w:t>_______________________________</w:t>
      </w:r>
    </w:p>
    <w:p w:rsidR="00CA4C6A" w:rsidRPr="00DF78A8" w:rsidRDefault="00CA4C6A" w:rsidP="00C01DAF">
      <w:pPr>
        <w:widowControl w:val="0"/>
        <w:spacing w:line="320" w:lineRule="exact"/>
        <w:jc w:val="center"/>
        <w:rPr>
          <w:rFonts w:ascii="Arial" w:hAnsi="Arial" w:cs="Arial"/>
          <w:b/>
          <w:smallCaps/>
          <w:sz w:val="24"/>
          <w:szCs w:val="24"/>
        </w:rPr>
      </w:pPr>
      <w:r w:rsidRPr="00241BBE">
        <w:rPr>
          <w:rFonts w:ascii="Arial" w:hAnsi="Arial" w:cs="Arial"/>
          <w:b/>
          <w:smallCaps/>
          <w:sz w:val="24"/>
          <w:szCs w:val="24"/>
        </w:rPr>
        <w:t>datada de</w:t>
      </w:r>
    </w:p>
    <w:p w:rsidR="00CA4C6A" w:rsidRPr="00DF78A8" w:rsidRDefault="00CA4C6A" w:rsidP="00C01DAF">
      <w:pPr>
        <w:widowControl w:val="0"/>
        <w:spacing w:line="320" w:lineRule="exact"/>
        <w:jc w:val="center"/>
        <w:rPr>
          <w:rFonts w:ascii="Arial" w:hAnsi="Arial" w:cs="Arial"/>
          <w:smallCaps/>
          <w:sz w:val="24"/>
          <w:szCs w:val="24"/>
        </w:rPr>
      </w:pPr>
      <w:r>
        <w:rPr>
          <w:rFonts w:ascii="Arial" w:hAnsi="Arial" w:cs="Arial"/>
          <w:smallCaps/>
          <w:sz w:val="24"/>
          <w:szCs w:val="24"/>
        </w:rPr>
        <w:t>17</w:t>
      </w:r>
      <w:r w:rsidRPr="00241BBE">
        <w:rPr>
          <w:rFonts w:ascii="Arial" w:hAnsi="Arial" w:cs="Arial"/>
          <w:smallCaps/>
          <w:sz w:val="24"/>
          <w:szCs w:val="24"/>
        </w:rPr>
        <w:t xml:space="preserve"> de </w:t>
      </w:r>
      <w:r>
        <w:rPr>
          <w:rFonts w:ascii="Arial" w:hAnsi="Arial" w:cs="Arial"/>
          <w:smallCaps/>
          <w:sz w:val="24"/>
          <w:szCs w:val="24"/>
        </w:rPr>
        <w:t xml:space="preserve">abril </w:t>
      </w:r>
      <w:r w:rsidRPr="00241BBE">
        <w:rPr>
          <w:rFonts w:ascii="Arial" w:hAnsi="Arial" w:cs="Arial"/>
          <w:smallCaps/>
          <w:sz w:val="24"/>
          <w:szCs w:val="24"/>
        </w:rPr>
        <w:t>de 201</w:t>
      </w:r>
      <w:r>
        <w:rPr>
          <w:rFonts w:ascii="Arial" w:hAnsi="Arial" w:cs="Arial"/>
          <w:smallCaps/>
          <w:sz w:val="24"/>
          <w:szCs w:val="24"/>
        </w:rPr>
        <w:t>2</w:t>
      </w:r>
    </w:p>
    <w:p w:rsidR="00CA4C6A" w:rsidRPr="00DF78A8" w:rsidRDefault="00CA4C6A" w:rsidP="00C01DAF">
      <w:pPr>
        <w:widowControl w:val="0"/>
        <w:spacing w:line="320" w:lineRule="exact"/>
        <w:jc w:val="center"/>
        <w:rPr>
          <w:rFonts w:ascii="Arial" w:hAnsi="Arial" w:cs="Arial"/>
          <w:b/>
          <w:smallCaps/>
          <w:sz w:val="24"/>
          <w:szCs w:val="24"/>
        </w:rPr>
      </w:pPr>
      <w:r w:rsidRPr="00241BBE">
        <w:rPr>
          <w:rFonts w:ascii="Arial" w:hAnsi="Arial" w:cs="Arial"/>
          <w:b/>
          <w:smallCaps/>
          <w:sz w:val="24"/>
          <w:szCs w:val="24"/>
        </w:rPr>
        <w:t>________________________________</w:t>
      </w:r>
    </w:p>
    <w:p w:rsidR="00CA4C6A" w:rsidRPr="00DF78A8" w:rsidRDefault="00CA4C6A" w:rsidP="00C01DAF">
      <w:pPr>
        <w:pBdr>
          <w:bottom w:val="double" w:sz="6" w:space="1" w:color="auto"/>
        </w:pBdr>
        <w:spacing w:line="320" w:lineRule="exact"/>
        <w:jc w:val="center"/>
        <w:rPr>
          <w:rFonts w:ascii="Arial" w:hAnsi="Arial" w:cs="Arial"/>
          <w:b/>
          <w:sz w:val="24"/>
          <w:szCs w:val="24"/>
        </w:rPr>
      </w:pPr>
    </w:p>
    <w:p w:rsidR="00CA4C6A" w:rsidRDefault="00CA4C6A" w:rsidP="00AC0F0A">
      <w:pPr>
        <w:pStyle w:val="Corpodetexto2"/>
        <w:spacing w:line="320" w:lineRule="exact"/>
        <w:jc w:val="both"/>
        <w:rPr>
          <w:rFonts w:ascii="Arial" w:hAnsi="Arial" w:cs="Arial"/>
          <w:szCs w:val="24"/>
        </w:rPr>
      </w:pPr>
    </w:p>
    <w:p w:rsidR="00CA4C6A" w:rsidRDefault="00CA4C6A" w:rsidP="00AC0F0A">
      <w:pPr>
        <w:pStyle w:val="Corpodetexto2"/>
        <w:spacing w:line="320" w:lineRule="exact"/>
        <w:jc w:val="both"/>
        <w:rPr>
          <w:rFonts w:ascii="Arial" w:hAnsi="Arial" w:cs="Arial"/>
          <w:szCs w:val="24"/>
        </w:rPr>
        <w:sectPr w:rsidR="00CA4C6A" w:rsidSect="001632B3">
          <w:headerReference w:type="default" r:id="rId8"/>
          <w:footerReference w:type="even" r:id="rId9"/>
          <w:footerReference w:type="default" r:id="rId10"/>
          <w:headerReference w:type="first" r:id="rId11"/>
          <w:footerReference w:type="first" r:id="rId12"/>
          <w:pgSz w:w="12242" w:h="15842" w:code="1"/>
          <w:pgMar w:top="1701" w:right="1134" w:bottom="1134" w:left="1701" w:header="567" w:footer="851" w:gutter="0"/>
          <w:paperSrc w:first="15" w:other="15"/>
          <w:pgNumType w:chapStyle="1"/>
          <w:cols w:space="720"/>
          <w:noEndnote/>
          <w:titlePg/>
        </w:sectPr>
      </w:pPr>
    </w:p>
    <w:p w:rsidR="00CA4C6A" w:rsidRPr="00DF78A8" w:rsidRDefault="00CA4C6A" w:rsidP="00AC0F0A">
      <w:pPr>
        <w:pStyle w:val="Corpodetexto2"/>
        <w:spacing w:line="320" w:lineRule="exact"/>
        <w:jc w:val="both"/>
        <w:rPr>
          <w:rFonts w:ascii="Arial" w:hAnsi="Arial" w:cs="Arial"/>
          <w:szCs w:val="24"/>
        </w:rPr>
      </w:pPr>
      <w:r w:rsidRPr="00241BBE">
        <w:rPr>
          <w:rFonts w:ascii="Arial" w:hAnsi="Arial" w:cs="Arial"/>
          <w:szCs w:val="24"/>
        </w:rPr>
        <w:lastRenderedPageBreak/>
        <w:t xml:space="preserve">INSTRUMENTO PARTICULAR DE ESCRITURA DA </w:t>
      </w:r>
      <w:r>
        <w:rPr>
          <w:rFonts w:ascii="Arial" w:hAnsi="Arial" w:cs="Arial"/>
          <w:szCs w:val="24"/>
        </w:rPr>
        <w:t>5</w:t>
      </w:r>
      <w:r w:rsidRPr="00241BBE">
        <w:rPr>
          <w:rFonts w:ascii="Arial" w:hAnsi="Arial" w:cs="Arial"/>
          <w:szCs w:val="24"/>
        </w:rPr>
        <w:t xml:space="preserve">ª EMISSÃO DE DEBÊNTURES </w:t>
      </w:r>
      <w:bookmarkStart w:id="1" w:name="_DV_C5"/>
      <w:r w:rsidRPr="00241BBE">
        <w:rPr>
          <w:rFonts w:ascii="Arial" w:hAnsi="Arial" w:cs="Arial"/>
          <w:szCs w:val="24"/>
        </w:rPr>
        <w:t xml:space="preserve">SIMPLES, </w:t>
      </w:r>
      <w:bookmarkStart w:id="2" w:name="_DV_M1"/>
      <w:bookmarkEnd w:id="1"/>
      <w:bookmarkEnd w:id="2"/>
      <w:r w:rsidRPr="00241BBE">
        <w:rPr>
          <w:rFonts w:ascii="Arial" w:hAnsi="Arial" w:cs="Arial"/>
          <w:szCs w:val="24"/>
        </w:rPr>
        <w:t xml:space="preserve">NÃO CONVERSÍVEIS EM AÇÕES, </w:t>
      </w:r>
      <w:bookmarkStart w:id="3" w:name="_DV_C6"/>
      <w:r w:rsidRPr="00241BBE">
        <w:rPr>
          <w:rFonts w:ascii="Arial" w:hAnsi="Arial" w:cs="Arial"/>
          <w:szCs w:val="24"/>
        </w:rPr>
        <w:t xml:space="preserve">DA ESPÉCIE QUIROGRAFÁRIA, </w:t>
      </w:r>
      <w:bookmarkStart w:id="4" w:name="_DV_M2"/>
      <w:bookmarkEnd w:id="3"/>
      <w:bookmarkEnd w:id="4"/>
      <w:r w:rsidRPr="00241BBE">
        <w:rPr>
          <w:rFonts w:ascii="Arial" w:hAnsi="Arial" w:cs="Arial"/>
          <w:szCs w:val="24"/>
        </w:rPr>
        <w:t xml:space="preserve">COM GARANTIA FIDEJUSSÓRIA, </w:t>
      </w:r>
      <w:r>
        <w:rPr>
          <w:rFonts w:ascii="Arial" w:hAnsi="Arial" w:cs="Arial"/>
          <w:szCs w:val="24"/>
        </w:rPr>
        <w:t xml:space="preserve">EM SÉRIE ÚNICA, </w:t>
      </w:r>
      <w:r w:rsidRPr="00241BBE">
        <w:rPr>
          <w:rFonts w:ascii="Arial" w:hAnsi="Arial" w:cs="Arial"/>
          <w:szCs w:val="24"/>
        </w:rPr>
        <w:t xml:space="preserve">PARA DISTRIBUIÇÃO PÚBLICA, COM ESFORÇOS RESTRITOS DE COLOCAÇÃO, DA </w:t>
      </w:r>
      <w:r w:rsidRPr="00241BBE">
        <w:rPr>
          <w:rFonts w:ascii="Arial" w:hAnsi="Arial" w:cs="Arial"/>
          <w:bCs/>
          <w:szCs w:val="24"/>
        </w:rPr>
        <w:t>OAS S.A.</w:t>
      </w:r>
    </w:p>
    <w:p w:rsidR="00CA4C6A" w:rsidRPr="00DF78A8" w:rsidRDefault="00CA4C6A" w:rsidP="00AC0F0A">
      <w:pPr>
        <w:pStyle w:val="p0"/>
        <w:tabs>
          <w:tab w:val="clear" w:pos="720"/>
        </w:tabs>
        <w:spacing w:line="320" w:lineRule="exact"/>
        <w:rPr>
          <w:rFonts w:ascii="Arial" w:hAnsi="Arial" w:cs="Arial"/>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Pelo presente instrumento particular, como emissora:</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0"/>
          <w:numId w:val="12"/>
        </w:numPr>
        <w:tabs>
          <w:tab w:val="left" w:pos="709"/>
        </w:tabs>
        <w:spacing w:line="320" w:lineRule="exact"/>
        <w:ind w:left="709" w:hanging="709"/>
        <w:rPr>
          <w:rFonts w:ascii="Arial" w:hAnsi="Arial" w:cs="Arial"/>
          <w:sz w:val="24"/>
          <w:szCs w:val="24"/>
        </w:rPr>
      </w:pPr>
      <w:r w:rsidRPr="00241BBE">
        <w:rPr>
          <w:rFonts w:ascii="Arial" w:hAnsi="Arial" w:cs="Arial"/>
          <w:b/>
          <w:bCs/>
          <w:sz w:val="24"/>
          <w:szCs w:val="24"/>
        </w:rPr>
        <w:t>OAS S.A.</w:t>
      </w:r>
      <w:r>
        <w:rPr>
          <w:rFonts w:ascii="Arial" w:hAnsi="Arial" w:cs="Arial"/>
          <w:b/>
          <w:bCs/>
          <w:sz w:val="24"/>
          <w:szCs w:val="24"/>
        </w:rPr>
        <w:t xml:space="preserve"> </w:t>
      </w:r>
      <w:r w:rsidRPr="00C96AA6">
        <w:rPr>
          <w:rFonts w:ascii="Arial" w:hAnsi="Arial" w:cs="Arial"/>
          <w:bCs/>
          <w:sz w:val="24"/>
          <w:szCs w:val="24"/>
        </w:rPr>
        <w:t xml:space="preserve">(atual </w:t>
      </w:r>
      <w:r>
        <w:rPr>
          <w:rFonts w:ascii="Arial" w:hAnsi="Arial" w:cs="Arial"/>
          <w:sz w:val="24"/>
          <w:szCs w:val="24"/>
        </w:rPr>
        <w:t>denominação de OAS Engenharia e Participações S.A.)</w:t>
      </w:r>
      <w:r w:rsidRPr="00241BBE">
        <w:rPr>
          <w:rFonts w:ascii="Arial" w:hAnsi="Arial" w:cs="Arial"/>
          <w:sz w:val="24"/>
          <w:szCs w:val="24"/>
        </w:rPr>
        <w:t xml:space="preserve">, sociedade por ações </w:t>
      </w:r>
      <w:r w:rsidRPr="00EC0A6D">
        <w:rPr>
          <w:rFonts w:ascii="Arial" w:hAnsi="Arial" w:cs="Arial"/>
          <w:sz w:val="24"/>
          <w:szCs w:val="24"/>
        </w:rPr>
        <w:t xml:space="preserve">sem registro </w:t>
      </w:r>
      <w:r>
        <w:rPr>
          <w:rFonts w:ascii="Arial" w:hAnsi="Arial" w:cs="Arial"/>
          <w:sz w:val="24"/>
          <w:szCs w:val="24"/>
        </w:rPr>
        <w:t xml:space="preserve">de companhia aberta </w:t>
      </w:r>
      <w:r w:rsidRPr="00EC0A6D">
        <w:rPr>
          <w:rFonts w:ascii="Arial" w:hAnsi="Arial" w:cs="Arial"/>
          <w:sz w:val="24"/>
          <w:szCs w:val="24"/>
        </w:rPr>
        <w:t>perante a CVM</w:t>
      </w:r>
      <w:r w:rsidRPr="00241BBE">
        <w:rPr>
          <w:rFonts w:ascii="Arial" w:hAnsi="Arial" w:cs="Arial"/>
          <w:sz w:val="24"/>
          <w:szCs w:val="24"/>
        </w:rPr>
        <w:t>, com sede na Cidade de São Paulo, Estado de São Paulo, na Avenida Angélica, n°s 2.330/2.346/2.364, 9º andar, sala 904, CEP 01228-200, inscrita no CNPJ/MF sob nº 14.811.848/0001-05, neste ato representada na forma de seu Estatuto Social (“</w:t>
      </w:r>
      <w:r w:rsidRPr="00241BBE">
        <w:rPr>
          <w:rFonts w:ascii="Arial" w:hAnsi="Arial" w:cs="Arial"/>
          <w:sz w:val="24"/>
          <w:szCs w:val="24"/>
          <w:u w:val="single"/>
        </w:rPr>
        <w:t>Emissora</w:t>
      </w:r>
      <w:r w:rsidRPr="00241BBE">
        <w:rPr>
          <w:rFonts w:ascii="Arial" w:hAnsi="Arial" w:cs="Arial"/>
          <w:sz w:val="24"/>
          <w:szCs w:val="24"/>
        </w:rPr>
        <w:t>”);</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como agente fiduciário, representando a comunhão dos Debenturistas,</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0"/>
          <w:numId w:val="12"/>
        </w:numPr>
        <w:tabs>
          <w:tab w:val="left" w:pos="709"/>
        </w:tabs>
        <w:spacing w:line="320" w:lineRule="exact"/>
        <w:ind w:left="709" w:hanging="709"/>
        <w:rPr>
          <w:rFonts w:ascii="Arial" w:hAnsi="Arial" w:cs="Arial"/>
          <w:bCs/>
          <w:sz w:val="24"/>
          <w:szCs w:val="24"/>
        </w:rPr>
      </w:pPr>
      <w:r w:rsidRPr="00241BBE">
        <w:rPr>
          <w:rFonts w:ascii="Arial" w:hAnsi="Arial" w:cs="Arial"/>
          <w:b/>
          <w:sz w:val="24"/>
          <w:szCs w:val="24"/>
        </w:rPr>
        <w:t>OLIVEIRA TRUST DISTRIBUIDORA DE TÍTULOS E VALORES MOBILIÁRIOS S.A</w:t>
      </w:r>
      <w:r w:rsidRPr="00241BBE">
        <w:rPr>
          <w:rFonts w:ascii="Arial" w:hAnsi="Arial" w:cs="Arial"/>
          <w:b/>
          <w:bCs/>
          <w:smallCaps/>
          <w:sz w:val="24"/>
          <w:szCs w:val="24"/>
        </w:rPr>
        <w:t>.</w:t>
      </w:r>
      <w:r w:rsidRPr="00241BBE">
        <w:rPr>
          <w:rFonts w:ascii="Arial" w:hAnsi="Arial" w:cs="Arial"/>
          <w:sz w:val="24"/>
          <w:szCs w:val="24"/>
        </w:rPr>
        <w:t xml:space="preserve">, sociedade por ações </w:t>
      </w:r>
      <w:r w:rsidRPr="00EC0A6D">
        <w:rPr>
          <w:rFonts w:ascii="Arial" w:hAnsi="Arial" w:cs="Arial"/>
          <w:sz w:val="24"/>
          <w:szCs w:val="24"/>
        </w:rPr>
        <w:t xml:space="preserve">sem registro </w:t>
      </w:r>
      <w:r>
        <w:rPr>
          <w:rFonts w:ascii="Arial" w:hAnsi="Arial" w:cs="Arial"/>
          <w:sz w:val="24"/>
          <w:szCs w:val="24"/>
        </w:rPr>
        <w:t xml:space="preserve">de companhia aberta </w:t>
      </w:r>
      <w:r w:rsidRPr="00EC0A6D">
        <w:rPr>
          <w:rFonts w:ascii="Arial" w:hAnsi="Arial" w:cs="Arial"/>
          <w:sz w:val="24"/>
          <w:szCs w:val="24"/>
        </w:rPr>
        <w:t>perante a CVM</w:t>
      </w:r>
      <w:r>
        <w:rPr>
          <w:rFonts w:ascii="Arial" w:hAnsi="Arial" w:cs="Arial"/>
          <w:sz w:val="24"/>
          <w:szCs w:val="24"/>
        </w:rPr>
        <w:t>,</w:t>
      </w:r>
      <w:r w:rsidRPr="00241BBE">
        <w:rPr>
          <w:rFonts w:ascii="Arial" w:hAnsi="Arial" w:cs="Arial"/>
          <w:sz w:val="24"/>
          <w:szCs w:val="24"/>
        </w:rPr>
        <w:t xml:space="preserve"> com sede na Avenida das Américas, nº 500 – Bl. 13 – Gr. 205, Condomínio Downtown, na Cidade do Rio de Janeiro, Estado do Rio de Janeiro, inscrita no CNPJ/MF sob o nº 36.113.876/0001-91, neste ato representada na forma de seu Estatuto Social </w:t>
      </w:r>
      <w:r w:rsidRPr="00241BBE">
        <w:rPr>
          <w:rFonts w:ascii="Arial" w:hAnsi="Arial" w:cs="Arial"/>
          <w:bCs/>
          <w:sz w:val="24"/>
          <w:szCs w:val="24"/>
        </w:rPr>
        <w:t>(“</w:t>
      </w:r>
      <w:r w:rsidRPr="00241BBE">
        <w:rPr>
          <w:rFonts w:ascii="Arial" w:hAnsi="Arial" w:cs="Arial"/>
          <w:bCs/>
          <w:sz w:val="24"/>
          <w:szCs w:val="24"/>
          <w:u w:val="single"/>
        </w:rPr>
        <w:t>Agente Fiduciário</w:t>
      </w:r>
      <w:r w:rsidRPr="00241BBE">
        <w:rPr>
          <w:rFonts w:ascii="Arial" w:hAnsi="Arial" w:cs="Arial"/>
          <w:bCs/>
          <w:sz w:val="24"/>
          <w:szCs w:val="24"/>
        </w:rPr>
        <w:t>”); e</w:t>
      </w:r>
    </w:p>
    <w:p w:rsidR="00CA4C6A" w:rsidRPr="00DF78A8" w:rsidRDefault="00CA4C6A" w:rsidP="00AC0F0A">
      <w:pPr>
        <w:spacing w:line="320" w:lineRule="exact"/>
        <w:rPr>
          <w:rFonts w:ascii="Arial" w:hAnsi="Arial" w:cs="Arial"/>
          <w:bCs/>
          <w:sz w:val="24"/>
          <w:szCs w:val="24"/>
        </w:rPr>
      </w:pPr>
    </w:p>
    <w:p w:rsidR="00CA4C6A" w:rsidRPr="00DF78A8" w:rsidRDefault="00CA4C6A" w:rsidP="00AC0F0A">
      <w:pPr>
        <w:spacing w:line="320" w:lineRule="exact"/>
        <w:rPr>
          <w:rFonts w:ascii="Arial" w:hAnsi="Arial" w:cs="Arial"/>
          <w:bCs/>
          <w:sz w:val="24"/>
          <w:szCs w:val="24"/>
        </w:rPr>
      </w:pPr>
      <w:r w:rsidRPr="00241BBE">
        <w:rPr>
          <w:rFonts w:ascii="Arial" w:hAnsi="Arial" w:cs="Arial"/>
          <w:bCs/>
          <w:sz w:val="24"/>
          <w:szCs w:val="24"/>
        </w:rPr>
        <w:t>como fiadora,</w:t>
      </w:r>
    </w:p>
    <w:p w:rsidR="00CA4C6A" w:rsidRPr="00DF78A8" w:rsidRDefault="00CA4C6A" w:rsidP="00AC0F0A">
      <w:pPr>
        <w:spacing w:line="320" w:lineRule="exact"/>
        <w:rPr>
          <w:rFonts w:ascii="Arial" w:hAnsi="Arial" w:cs="Arial"/>
          <w:bCs/>
          <w:sz w:val="24"/>
          <w:szCs w:val="24"/>
        </w:rPr>
      </w:pPr>
    </w:p>
    <w:p w:rsidR="00CA4C6A" w:rsidRPr="00DF78A8" w:rsidRDefault="00CA4C6A" w:rsidP="00EA6596">
      <w:pPr>
        <w:pStyle w:val="ListParagraph1"/>
        <w:numPr>
          <w:ilvl w:val="0"/>
          <w:numId w:val="12"/>
        </w:numPr>
        <w:tabs>
          <w:tab w:val="left" w:pos="709"/>
        </w:tabs>
        <w:spacing w:line="320" w:lineRule="exact"/>
        <w:ind w:left="709" w:hanging="709"/>
        <w:rPr>
          <w:rFonts w:ascii="Arial" w:hAnsi="Arial" w:cs="Arial"/>
          <w:sz w:val="24"/>
          <w:szCs w:val="24"/>
        </w:rPr>
      </w:pPr>
      <w:r w:rsidRPr="00241BBE">
        <w:rPr>
          <w:rFonts w:ascii="Arial" w:hAnsi="Arial" w:cs="Arial"/>
          <w:b/>
          <w:bCs/>
          <w:sz w:val="24"/>
          <w:szCs w:val="24"/>
        </w:rPr>
        <w:t>CONSTRUTORA OAS LTDA.</w:t>
      </w:r>
      <w:r w:rsidRPr="00241BBE">
        <w:rPr>
          <w:rFonts w:ascii="Arial" w:hAnsi="Arial" w:cs="Arial"/>
          <w:sz w:val="24"/>
          <w:szCs w:val="24"/>
        </w:rPr>
        <w:t>, sociedade limitada, com sede na Cidade de São Paulo, Estado de São Paulo, na Avenida Angélica, n°s 2.330/2.346/2.364, 7º andar, sala 720, CEP 01228-200, inscrita no CNPJ/MF sob nº 14.310.577/0001-04, neste ato representada na forma de seu Contrato Social (“</w:t>
      </w:r>
      <w:r w:rsidRPr="00241BBE">
        <w:rPr>
          <w:rFonts w:ascii="Arial" w:hAnsi="Arial" w:cs="Arial"/>
          <w:sz w:val="24"/>
          <w:szCs w:val="24"/>
          <w:u w:val="single"/>
        </w:rPr>
        <w:t>Fiadora</w:t>
      </w:r>
      <w:r w:rsidRPr="00241BBE">
        <w:rPr>
          <w:rFonts w:ascii="Arial" w:hAnsi="Arial" w:cs="Arial"/>
          <w:sz w:val="24"/>
          <w:szCs w:val="24"/>
        </w:rPr>
        <w:t>”);</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(a Emissora, o Agente Fiduciário e a Fiadora são referidos conjuntamente como “</w:t>
      </w:r>
      <w:r w:rsidRPr="00241BBE">
        <w:rPr>
          <w:rFonts w:ascii="Arial" w:hAnsi="Arial" w:cs="Arial"/>
          <w:sz w:val="24"/>
          <w:szCs w:val="24"/>
          <w:u w:val="single"/>
        </w:rPr>
        <w:t>Partes</w:t>
      </w:r>
      <w:r w:rsidRPr="00241BBE">
        <w:rPr>
          <w:rFonts w:ascii="Arial" w:hAnsi="Arial" w:cs="Arial"/>
          <w:sz w:val="24"/>
          <w:szCs w:val="24"/>
        </w:rPr>
        <w:t>” e, individualmente, como “</w:t>
      </w:r>
      <w:r w:rsidRPr="00241BBE">
        <w:rPr>
          <w:rFonts w:ascii="Arial" w:hAnsi="Arial" w:cs="Arial"/>
          <w:sz w:val="24"/>
          <w:szCs w:val="24"/>
          <w:u w:val="single"/>
        </w:rPr>
        <w:t>Parte</w:t>
      </w:r>
      <w:r w:rsidRPr="00241BBE">
        <w:rPr>
          <w:rFonts w:ascii="Arial" w:hAnsi="Arial" w:cs="Arial"/>
          <w:sz w:val="24"/>
          <w:szCs w:val="24"/>
        </w:rPr>
        <w:t>”)</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 xml:space="preserve">vêm por esta e na melhor forma de direito firmar o presente “Instrumento Particular de Escritura da </w:t>
      </w:r>
      <w:r>
        <w:rPr>
          <w:rFonts w:ascii="Arial" w:hAnsi="Arial" w:cs="Arial"/>
          <w:sz w:val="24"/>
          <w:szCs w:val="24"/>
        </w:rPr>
        <w:t>5</w:t>
      </w:r>
      <w:r w:rsidRPr="00241BBE">
        <w:rPr>
          <w:rFonts w:ascii="Arial" w:hAnsi="Arial" w:cs="Arial"/>
          <w:sz w:val="24"/>
          <w:szCs w:val="24"/>
        </w:rPr>
        <w:t xml:space="preserve">ª Emissão de Debêntures Simples, Não Conversíveis em Ações, da Espécie Quirografária, com Garantia Fidejussória, </w:t>
      </w:r>
      <w:r>
        <w:rPr>
          <w:rFonts w:ascii="Arial" w:hAnsi="Arial" w:cs="Arial"/>
          <w:sz w:val="24"/>
          <w:szCs w:val="24"/>
        </w:rPr>
        <w:t xml:space="preserve">em Série Única, </w:t>
      </w:r>
      <w:r w:rsidRPr="00241BBE">
        <w:rPr>
          <w:rFonts w:ascii="Arial" w:hAnsi="Arial" w:cs="Arial"/>
          <w:sz w:val="24"/>
          <w:szCs w:val="24"/>
        </w:rPr>
        <w:t>para Distribuição Pública, com Esforços Restritos de Colocação, da OAS S.A.” (respectivamente, “</w:t>
      </w:r>
      <w:r w:rsidRPr="00241BBE">
        <w:rPr>
          <w:rFonts w:ascii="Arial" w:hAnsi="Arial" w:cs="Arial"/>
          <w:sz w:val="24"/>
          <w:szCs w:val="24"/>
          <w:u w:val="single"/>
        </w:rPr>
        <w:t>Escritura de Emissão</w:t>
      </w:r>
      <w:r w:rsidRPr="00241BBE">
        <w:rPr>
          <w:rFonts w:ascii="Arial" w:hAnsi="Arial" w:cs="Arial"/>
          <w:sz w:val="24"/>
          <w:szCs w:val="24"/>
        </w:rPr>
        <w:t>” e “</w:t>
      </w:r>
      <w:r w:rsidRPr="00241BBE">
        <w:rPr>
          <w:rFonts w:ascii="Arial" w:hAnsi="Arial" w:cs="Arial"/>
          <w:sz w:val="24"/>
          <w:szCs w:val="24"/>
          <w:u w:val="single"/>
        </w:rPr>
        <w:t>Emissão</w:t>
      </w:r>
      <w:r w:rsidRPr="00241BBE">
        <w:rPr>
          <w:rFonts w:ascii="Arial" w:hAnsi="Arial" w:cs="Arial"/>
          <w:sz w:val="24"/>
          <w:szCs w:val="24"/>
        </w:rPr>
        <w:t>”), que será regido pelas seguintes cláusulas e condições:</w:t>
      </w:r>
    </w:p>
    <w:p w:rsidR="00CA4C6A" w:rsidRPr="00DF78A8" w:rsidRDefault="00CA4C6A" w:rsidP="00AC0F0A">
      <w:pPr>
        <w:pStyle w:val="Cabealho1"/>
        <w:spacing w:line="320" w:lineRule="exact"/>
        <w:jc w:val="center"/>
        <w:rPr>
          <w:rFonts w:ascii="Arial" w:hAnsi="Arial" w:cs="Arial"/>
          <w:b w:val="0"/>
          <w:szCs w:val="24"/>
        </w:rPr>
      </w:pPr>
      <w:r w:rsidRPr="00241BBE">
        <w:rPr>
          <w:rFonts w:ascii="Arial" w:hAnsi="Arial" w:cs="Arial"/>
          <w:szCs w:val="24"/>
        </w:rPr>
        <w:lastRenderedPageBreak/>
        <w:t>Cláusula Primeira</w:t>
      </w:r>
      <w:r w:rsidRPr="00241BBE">
        <w:rPr>
          <w:rFonts w:ascii="Arial" w:hAnsi="Arial" w:cs="Arial"/>
          <w:b w:val="0"/>
          <w:szCs w:val="24"/>
        </w:rPr>
        <w:t xml:space="preserve"> – </w:t>
      </w:r>
      <w:r w:rsidRPr="00241BBE">
        <w:rPr>
          <w:rFonts w:ascii="Arial" w:hAnsi="Arial" w:cs="Arial"/>
          <w:szCs w:val="24"/>
        </w:rPr>
        <w:t>DAS DEFINIÇÕES</w:t>
      </w:r>
    </w:p>
    <w:p w:rsidR="00CA4C6A" w:rsidRPr="00DF78A8" w:rsidRDefault="00CA4C6A" w:rsidP="004E5D45">
      <w:pPr>
        <w:pStyle w:val="Cabealho1"/>
        <w:spacing w:line="320" w:lineRule="exact"/>
        <w:rPr>
          <w:rFonts w:ascii="Arial" w:hAnsi="Arial" w:cs="Arial"/>
          <w:b w:val="0"/>
          <w:szCs w:val="24"/>
        </w:rPr>
      </w:pPr>
    </w:p>
    <w:p w:rsidR="00CA4C6A" w:rsidRPr="00DF78A8" w:rsidRDefault="00CA4C6A" w:rsidP="00EA6596">
      <w:pPr>
        <w:pStyle w:val="ListParagraph1"/>
        <w:numPr>
          <w:ilvl w:val="1"/>
          <w:numId w:val="10"/>
        </w:numPr>
        <w:tabs>
          <w:tab w:val="left" w:pos="0"/>
        </w:tabs>
        <w:ind w:left="0" w:firstLine="0"/>
        <w:rPr>
          <w:rFonts w:ascii="Arial" w:hAnsi="Arial" w:cs="Arial"/>
          <w:sz w:val="24"/>
          <w:szCs w:val="24"/>
        </w:rPr>
      </w:pPr>
      <w:r w:rsidRPr="00241BBE">
        <w:rPr>
          <w:rFonts w:ascii="Arial" w:hAnsi="Arial" w:cs="Arial"/>
          <w:sz w:val="24"/>
          <w:szCs w:val="24"/>
        </w:rPr>
        <w:t>Termos iniciados em letras maiúsculas terão o seguinte significado quando utilizados na presente Escritura de Emissão:</w:t>
      </w:r>
    </w:p>
    <w:p w:rsidR="00CA4C6A" w:rsidRPr="00DF78A8" w:rsidRDefault="00CA4C6A" w:rsidP="00015220">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015220">
        <w:rPr>
          <w:rFonts w:ascii="Arial" w:hAnsi="Arial" w:cs="Arial"/>
          <w:sz w:val="24"/>
          <w:szCs w:val="24"/>
          <w:u w:val="single"/>
        </w:rPr>
        <w:t>Agência Classificadora de Risco</w:t>
      </w:r>
      <w:r w:rsidRPr="00241BBE">
        <w:rPr>
          <w:rFonts w:ascii="Arial" w:hAnsi="Arial" w:cs="Arial"/>
          <w:sz w:val="24"/>
          <w:szCs w:val="24"/>
        </w:rPr>
        <w:t xml:space="preserve">” </w:t>
      </w:r>
      <w:r>
        <w:rPr>
          <w:rFonts w:ascii="Arial" w:hAnsi="Arial" w:cs="Arial"/>
          <w:sz w:val="24"/>
          <w:szCs w:val="24"/>
        </w:rPr>
        <w:t xml:space="preserve">significa a agência de classificação de risco </w:t>
      </w:r>
      <w:r w:rsidRPr="00FF39C7">
        <w:rPr>
          <w:rFonts w:ascii="Arial" w:hAnsi="Arial" w:cs="Arial"/>
          <w:sz w:val="24"/>
          <w:szCs w:val="24"/>
        </w:rPr>
        <w:t>contratada pela Emissora para ser responsável pela avaliação e monitoramento de risco das Debêntures</w:t>
      </w:r>
      <w:r>
        <w:rPr>
          <w:rFonts w:ascii="Arial" w:hAnsi="Arial" w:cs="Arial"/>
          <w:sz w:val="24"/>
          <w:szCs w:val="24"/>
        </w:rPr>
        <w:t xml:space="preserve"> na forma prevista nesta Escritura de Emissão, que poderá ser a Standard and Poor’s, a Fitch Ratings e/ou a Moody’s Investors Service</w:t>
      </w:r>
      <w:r w:rsidRPr="00241BBE">
        <w:rPr>
          <w:rFonts w:ascii="Arial" w:hAnsi="Arial" w:cs="Arial"/>
          <w:sz w:val="24"/>
          <w:szCs w:val="24"/>
        </w:rPr>
        <w:t>;</w:t>
      </w:r>
      <w:r>
        <w:rPr>
          <w:rFonts w:ascii="Arial" w:hAnsi="Arial" w:cs="Arial"/>
          <w:sz w:val="24"/>
          <w:szCs w:val="24"/>
        </w:rPr>
        <w:t xml:space="preserve"> </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Agente Fiduciário</w:t>
      </w:r>
      <w:r w:rsidRPr="00241BBE">
        <w:rPr>
          <w:rFonts w:ascii="Arial" w:hAnsi="Arial" w:cs="Arial"/>
          <w:sz w:val="24"/>
          <w:szCs w:val="24"/>
        </w:rPr>
        <w:t>” tem o significado que lhe é atribuído no Preâmbulo desta Escritura de Emissão;</w:t>
      </w:r>
    </w:p>
    <w:p w:rsidR="00CA4C6A" w:rsidRPr="00DF78A8" w:rsidRDefault="00CA4C6A" w:rsidP="00422A82">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ANBIMA</w:t>
      </w:r>
      <w:r w:rsidRPr="00241BBE">
        <w:rPr>
          <w:rFonts w:ascii="Arial" w:hAnsi="Arial" w:cs="Arial"/>
          <w:sz w:val="24"/>
          <w:szCs w:val="24"/>
        </w:rPr>
        <w:t>” significa a Associação Brasileira das Entidades dos Mercados Financeiro e de Capitais;</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Assembleia Geral de Debenturistas</w:t>
      </w:r>
      <w:r w:rsidRPr="00241BBE">
        <w:rPr>
          <w:rFonts w:ascii="Arial" w:hAnsi="Arial" w:cs="Arial"/>
          <w:sz w:val="24"/>
          <w:szCs w:val="24"/>
        </w:rPr>
        <w:t>” tem o significado que lhe é atribuído no item 7.1 desta Escritura de Emissão;</w:t>
      </w:r>
    </w:p>
    <w:p w:rsidR="00CA4C6A" w:rsidRPr="00DF78A8" w:rsidRDefault="00CA4C6A" w:rsidP="001A000B">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Ativo Permanente</w:t>
      </w:r>
      <w:r w:rsidRPr="00241BBE">
        <w:rPr>
          <w:rFonts w:ascii="Arial" w:hAnsi="Arial" w:cs="Arial"/>
          <w:sz w:val="24"/>
          <w:szCs w:val="24"/>
        </w:rPr>
        <w:t>” significa a conta “ativo permanente” ou equivalente segundo as normas contábeis aprovadas pela CVM, indicada nas demonstrações financeiras da Emissora ou da Fiadora, conforme o caso;</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AGE</w:t>
      </w:r>
      <w:r w:rsidRPr="00241BBE">
        <w:rPr>
          <w:rFonts w:ascii="Arial" w:hAnsi="Arial" w:cs="Arial"/>
          <w:sz w:val="24"/>
          <w:szCs w:val="24"/>
        </w:rPr>
        <w:t>” tem o significado que lhe é atribuído no item 2.1</w:t>
      </w:r>
      <w:r>
        <w:rPr>
          <w:rFonts w:ascii="Arial" w:hAnsi="Arial" w:cs="Arial"/>
          <w:sz w:val="24"/>
          <w:szCs w:val="24"/>
        </w:rPr>
        <w:t>.1</w:t>
      </w:r>
      <w:r w:rsidRPr="00241BBE">
        <w:rPr>
          <w:rFonts w:ascii="Arial" w:hAnsi="Arial" w:cs="Arial"/>
          <w:sz w:val="24"/>
          <w:szCs w:val="24"/>
        </w:rPr>
        <w:t xml:space="preserve"> desta Escritura de Emissão;</w:t>
      </w:r>
    </w:p>
    <w:p w:rsidR="00CA4C6A" w:rsidRPr="00DF78A8" w:rsidRDefault="00CA4C6A" w:rsidP="0016527F">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Auditor Independente</w:t>
      </w:r>
      <w:r w:rsidRPr="00241BBE">
        <w:rPr>
          <w:rFonts w:ascii="Arial" w:hAnsi="Arial" w:cs="Arial"/>
          <w:sz w:val="24"/>
          <w:szCs w:val="24"/>
        </w:rPr>
        <w:t>” significa uma pessoa autorizada pela CVM para a prestação de serviços de auditoria independente;</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Banco Mandatário</w:t>
      </w:r>
      <w:r w:rsidRPr="00241BBE">
        <w:rPr>
          <w:rFonts w:ascii="Arial" w:hAnsi="Arial" w:cs="Arial"/>
          <w:sz w:val="24"/>
          <w:szCs w:val="24"/>
        </w:rPr>
        <w:t>” tem o significado que lhe é atribuído no item 3.</w:t>
      </w:r>
      <w:r>
        <w:rPr>
          <w:rFonts w:ascii="Arial" w:hAnsi="Arial" w:cs="Arial"/>
          <w:sz w:val="24"/>
          <w:szCs w:val="24"/>
        </w:rPr>
        <w:t>7</w:t>
      </w:r>
      <w:r w:rsidRPr="00241BBE">
        <w:rPr>
          <w:rFonts w:ascii="Arial" w:hAnsi="Arial" w:cs="Arial"/>
          <w:sz w:val="24"/>
          <w:szCs w:val="24"/>
        </w:rPr>
        <w:t xml:space="preserve"> desta Escritura de Emissão; </w:t>
      </w:r>
    </w:p>
    <w:p w:rsidR="00CA4C6A" w:rsidRPr="00DF78A8" w:rsidRDefault="00CA4C6A" w:rsidP="00175C6D">
      <w:pPr>
        <w:pStyle w:val="ListParagraph1"/>
        <w:rPr>
          <w:rFonts w:ascii="Arial" w:hAnsi="Arial" w:cs="Arial"/>
          <w:sz w:val="24"/>
          <w:szCs w:val="24"/>
        </w:rPr>
      </w:pPr>
    </w:p>
    <w:p w:rsidR="00CA4C6A" w:rsidRPr="00A5425C" w:rsidRDefault="00CA4C6A" w:rsidP="00EA6596">
      <w:pPr>
        <w:pStyle w:val="ListParagraph1"/>
        <w:numPr>
          <w:ilvl w:val="0"/>
          <w:numId w:val="11"/>
        </w:numPr>
        <w:ind w:hanging="720"/>
        <w:rPr>
          <w:rFonts w:ascii="Arial" w:hAnsi="Arial" w:cs="Arial"/>
          <w:sz w:val="24"/>
          <w:szCs w:val="24"/>
        </w:rPr>
      </w:pPr>
      <w:r w:rsidRPr="00A5425C">
        <w:rPr>
          <w:rFonts w:ascii="Arial" w:hAnsi="Arial" w:cs="Arial"/>
          <w:sz w:val="24"/>
          <w:szCs w:val="24"/>
        </w:rPr>
        <w:t>“</w:t>
      </w:r>
      <w:r w:rsidRPr="00A5425C">
        <w:rPr>
          <w:rFonts w:ascii="Arial" w:hAnsi="Arial" w:cs="Arial"/>
          <w:sz w:val="24"/>
          <w:szCs w:val="24"/>
          <w:u w:val="single"/>
        </w:rPr>
        <w:t>CETIP</w:t>
      </w:r>
      <w:r w:rsidRPr="00A5425C">
        <w:rPr>
          <w:rFonts w:ascii="Arial" w:hAnsi="Arial" w:cs="Arial"/>
          <w:sz w:val="24"/>
          <w:szCs w:val="24"/>
        </w:rPr>
        <w:t>” significa a CETIP S.A. - Merc</w:t>
      </w:r>
      <w:r w:rsidRPr="0074564C">
        <w:rPr>
          <w:rFonts w:ascii="Arial" w:hAnsi="Arial" w:cs="Arial"/>
          <w:sz w:val="24"/>
          <w:szCs w:val="24"/>
        </w:rPr>
        <w:t>ados O</w:t>
      </w:r>
      <w:r>
        <w:rPr>
          <w:rFonts w:ascii="Arial" w:hAnsi="Arial" w:cs="Arial"/>
          <w:sz w:val="24"/>
          <w:szCs w:val="24"/>
        </w:rPr>
        <w:t>rganizados</w:t>
      </w:r>
      <w:r w:rsidRPr="00A5425C">
        <w:rPr>
          <w:rFonts w:ascii="Arial" w:hAnsi="Arial" w:cs="Arial"/>
          <w:sz w:val="24"/>
          <w:szCs w:val="24"/>
        </w:rPr>
        <w:t xml:space="preserve">; </w:t>
      </w:r>
    </w:p>
    <w:p w:rsidR="00CA4C6A" w:rsidRPr="00A5425C"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CNPJ/MF</w:t>
      </w:r>
      <w:r w:rsidRPr="00241BBE">
        <w:rPr>
          <w:rFonts w:ascii="Arial" w:hAnsi="Arial" w:cs="Arial"/>
          <w:sz w:val="24"/>
          <w:szCs w:val="24"/>
        </w:rPr>
        <w:t>” significa o Cadastro Nacional de Pessoa Jurídica do Ministério da Fazenda;</w:t>
      </w:r>
    </w:p>
    <w:p w:rsidR="00CA4C6A" w:rsidRPr="00DF78A8" w:rsidRDefault="00CA4C6A" w:rsidP="004F4D0F">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Código ANBIMA</w:t>
      </w:r>
      <w:r w:rsidRPr="00241BBE">
        <w:rPr>
          <w:rFonts w:ascii="Arial" w:hAnsi="Arial" w:cs="Arial"/>
          <w:sz w:val="24"/>
          <w:szCs w:val="24"/>
        </w:rPr>
        <w:t>” significa o “Código ANBIMA de Regulação e Melhores Práticas para Ofertas Públicas de Distribuição e Aquisição de Valores Mobiliários”;</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Código Civil brasileiro</w:t>
      </w:r>
      <w:r w:rsidRPr="00241BBE">
        <w:rPr>
          <w:rFonts w:ascii="Arial" w:hAnsi="Arial" w:cs="Arial"/>
          <w:sz w:val="24"/>
          <w:szCs w:val="24"/>
        </w:rPr>
        <w:t>” significa a Lei nº 10.406 de 10 de janeiro de 2002, conforme alterada;</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lastRenderedPageBreak/>
        <w:t>“</w:t>
      </w:r>
      <w:r w:rsidRPr="00241BBE">
        <w:rPr>
          <w:rFonts w:ascii="Arial" w:hAnsi="Arial" w:cs="Arial"/>
          <w:sz w:val="24"/>
          <w:szCs w:val="24"/>
          <w:u w:val="single"/>
        </w:rPr>
        <w:t>Código de Processo Civil</w:t>
      </w:r>
      <w:r w:rsidRPr="00241BBE">
        <w:rPr>
          <w:rFonts w:ascii="Arial" w:hAnsi="Arial" w:cs="Arial"/>
          <w:sz w:val="24"/>
          <w:szCs w:val="24"/>
        </w:rPr>
        <w:t>” significa a Lei nº 5.869 de 11 de janeiro de 1973, conforme alterada;</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Contrato de Distribuição</w:t>
      </w:r>
      <w:r w:rsidRPr="00241BBE">
        <w:rPr>
          <w:rFonts w:ascii="Arial" w:hAnsi="Arial" w:cs="Arial"/>
          <w:sz w:val="24"/>
          <w:szCs w:val="24"/>
        </w:rPr>
        <w:t xml:space="preserve">” </w:t>
      </w:r>
      <w:r>
        <w:rPr>
          <w:rFonts w:ascii="Arial" w:hAnsi="Arial" w:cs="Arial"/>
          <w:sz w:val="24"/>
          <w:szCs w:val="24"/>
        </w:rPr>
        <w:t>tem o significado que lhe é atribuído no item 4.1.1 desta Escritura de Emissão</w:t>
      </w:r>
      <w:r w:rsidRPr="00241BBE">
        <w:rPr>
          <w:rFonts w:ascii="Arial" w:hAnsi="Arial" w:cs="Arial"/>
          <w:sz w:val="24"/>
          <w:szCs w:val="24"/>
        </w:rPr>
        <w:t>;</w:t>
      </w:r>
    </w:p>
    <w:p w:rsidR="00CA4C6A" w:rsidRPr="00DF78A8" w:rsidRDefault="00CA4C6A">
      <w:pPr>
        <w:pStyle w:val="ListParagraph1"/>
        <w:rPr>
          <w:rFonts w:ascii="Arial" w:hAnsi="Arial" w:cs="Arial"/>
          <w:sz w:val="24"/>
          <w:szCs w:val="24"/>
        </w:rPr>
      </w:pPr>
    </w:p>
    <w:p w:rsidR="00CA4C6A"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Coordenador Líder</w:t>
      </w:r>
      <w:r w:rsidRPr="00241BBE">
        <w:rPr>
          <w:rFonts w:ascii="Arial" w:hAnsi="Arial" w:cs="Arial"/>
          <w:sz w:val="24"/>
          <w:szCs w:val="24"/>
        </w:rPr>
        <w:t xml:space="preserve">” </w:t>
      </w:r>
      <w:r>
        <w:rPr>
          <w:rFonts w:ascii="Arial" w:hAnsi="Arial" w:cs="Arial"/>
          <w:sz w:val="24"/>
          <w:szCs w:val="24"/>
        </w:rPr>
        <w:t>tem o significado que lhe é atribuído no item 4.1.1 desta Escritura de Emissão</w:t>
      </w:r>
      <w:r w:rsidRPr="00241BBE">
        <w:rPr>
          <w:rFonts w:ascii="Arial" w:hAnsi="Arial" w:cs="Arial"/>
          <w:sz w:val="24"/>
          <w:szCs w:val="24"/>
        </w:rPr>
        <w:t>;</w:t>
      </w:r>
    </w:p>
    <w:p w:rsidR="00CA4C6A" w:rsidRPr="00A155F2" w:rsidRDefault="00CA4C6A" w:rsidP="00A155F2">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Pr>
          <w:rFonts w:ascii="Arial" w:hAnsi="Arial" w:cs="Arial"/>
          <w:sz w:val="24"/>
          <w:szCs w:val="24"/>
        </w:rPr>
        <w:t>“</w:t>
      </w:r>
      <w:r w:rsidRPr="00A155F2">
        <w:rPr>
          <w:rFonts w:ascii="Arial" w:hAnsi="Arial" w:cs="Arial"/>
          <w:sz w:val="24"/>
          <w:szCs w:val="24"/>
          <w:u w:val="single"/>
        </w:rPr>
        <w:t>Coordenadores</w:t>
      </w:r>
      <w:r>
        <w:rPr>
          <w:rFonts w:ascii="Arial" w:hAnsi="Arial" w:cs="Arial"/>
          <w:sz w:val="24"/>
          <w:szCs w:val="24"/>
        </w:rPr>
        <w:t>” tem o significado que lhe é atribuído no item 4.1.1 desta Escritura de Emissão;</w:t>
      </w:r>
    </w:p>
    <w:p w:rsidR="00CA4C6A" w:rsidRPr="00DF78A8" w:rsidRDefault="00CA4C6A" w:rsidP="00D40492">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CVM</w:t>
      </w:r>
      <w:r w:rsidRPr="00241BBE">
        <w:rPr>
          <w:rFonts w:ascii="Arial" w:hAnsi="Arial" w:cs="Arial"/>
          <w:sz w:val="24"/>
          <w:szCs w:val="24"/>
        </w:rPr>
        <w:t>” significa a Comissão de Valores Mobiliários;</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Data de Emissão</w:t>
      </w:r>
      <w:r w:rsidRPr="00241BBE">
        <w:rPr>
          <w:rFonts w:ascii="Arial" w:hAnsi="Arial" w:cs="Arial"/>
          <w:sz w:val="24"/>
          <w:szCs w:val="24"/>
        </w:rPr>
        <w:t>” tem o significado que lhe é atribuído no item 4.2 desta Escritura de Emissão</w:t>
      </w:r>
      <w:r>
        <w:rPr>
          <w:rFonts w:ascii="Arial" w:hAnsi="Arial" w:cs="Arial"/>
          <w:sz w:val="24"/>
          <w:szCs w:val="24"/>
        </w:rPr>
        <w:t>;</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Datas de Pagamento</w:t>
      </w:r>
      <w:r w:rsidRPr="00241BBE">
        <w:rPr>
          <w:rFonts w:ascii="Arial" w:hAnsi="Arial" w:cs="Arial"/>
          <w:sz w:val="24"/>
          <w:szCs w:val="24"/>
        </w:rPr>
        <w:t>” tem o significado que lhe é atribuído no item 4.9.3 desta Escritura de Emissão;</w:t>
      </w:r>
    </w:p>
    <w:p w:rsidR="00CA4C6A" w:rsidRPr="00DF78A8" w:rsidRDefault="00CA4C6A" w:rsidP="00E30720">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Datas de Pagamento de Principal</w:t>
      </w:r>
      <w:r w:rsidRPr="00241BBE">
        <w:rPr>
          <w:rFonts w:ascii="Arial" w:hAnsi="Arial" w:cs="Arial"/>
          <w:sz w:val="24"/>
          <w:szCs w:val="24"/>
        </w:rPr>
        <w:t>” significa cada uma das datas indicadas no quadro constante do item 4.8 da presente Escritura de Emissão;</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Data de Pagamento de Remuneração</w:t>
      </w:r>
      <w:r w:rsidRPr="00241BBE">
        <w:rPr>
          <w:rFonts w:ascii="Arial" w:hAnsi="Arial" w:cs="Arial"/>
          <w:sz w:val="24"/>
          <w:szCs w:val="24"/>
        </w:rPr>
        <w:t>” tem o significado que lhe é atribuído no item 4.9.3 desta Escritura de Emissão;</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Data de Vencimento</w:t>
      </w:r>
      <w:r w:rsidRPr="00241BBE">
        <w:rPr>
          <w:rFonts w:ascii="Arial" w:hAnsi="Arial" w:cs="Arial"/>
          <w:sz w:val="24"/>
          <w:szCs w:val="24"/>
        </w:rPr>
        <w:t>” tem o significado que lhe é atribuído no item 4.7 desta Escritura de Emissão;</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Debêntures</w:t>
      </w:r>
      <w:r w:rsidRPr="00241BBE">
        <w:rPr>
          <w:rFonts w:ascii="Arial" w:hAnsi="Arial" w:cs="Arial"/>
          <w:sz w:val="24"/>
          <w:szCs w:val="24"/>
        </w:rPr>
        <w:t>” significa as debêntures simples, não conversíveis em ações, da espécie quirografária, com garantia fidejussória, emitidas por meio da presente Escritura de Emissão;</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Debêntures em Circulação</w:t>
      </w:r>
      <w:r w:rsidRPr="00241BBE">
        <w:rPr>
          <w:rFonts w:ascii="Arial" w:hAnsi="Arial" w:cs="Arial"/>
          <w:sz w:val="24"/>
          <w:szCs w:val="24"/>
        </w:rPr>
        <w:t>” tem o significado que lhe é atribuído no item 7.6 desta Escritura de Emissão;</w:t>
      </w:r>
    </w:p>
    <w:p w:rsidR="00CA4C6A" w:rsidRPr="00DF78A8" w:rsidRDefault="00CA4C6A" w:rsidP="00BA5EA7">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Debenturistas</w:t>
      </w:r>
      <w:r w:rsidRPr="00241BBE">
        <w:rPr>
          <w:rFonts w:ascii="Arial" w:hAnsi="Arial" w:cs="Arial"/>
          <w:sz w:val="24"/>
          <w:szCs w:val="24"/>
        </w:rPr>
        <w:t>” significa, conjuntamente, os titulares das Debêntures;</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Dia Útil</w:t>
      </w:r>
      <w:r w:rsidRPr="00241BBE">
        <w:rPr>
          <w:rFonts w:ascii="Arial" w:hAnsi="Arial" w:cs="Arial"/>
          <w:sz w:val="24"/>
          <w:szCs w:val="24"/>
        </w:rPr>
        <w:t>” tem o significado que lhe é atribuído no item 10.2 desta Escritura de Emissão;</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Emissão</w:t>
      </w:r>
      <w:r w:rsidRPr="00241BBE">
        <w:rPr>
          <w:rFonts w:ascii="Arial" w:hAnsi="Arial" w:cs="Arial"/>
          <w:sz w:val="24"/>
          <w:szCs w:val="24"/>
        </w:rPr>
        <w:t>” tem o significado que lhe é atribuído no Preâmbulo desta Escritura de Emissão;</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Emissora</w:t>
      </w:r>
      <w:r w:rsidRPr="00241BBE">
        <w:rPr>
          <w:rFonts w:ascii="Arial" w:hAnsi="Arial" w:cs="Arial"/>
          <w:sz w:val="24"/>
          <w:szCs w:val="24"/>
        </w:rPr>
        <w:t>” tem o significado que lhe é atribuído no Preâmbulo desta Escritura de Emissão;</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Encargos Moratórios</w:t>
      </w:r>
      <w:r w:rsidRPr="00241BBE">
        <w:rPr>
          <w:rFonts w:ascii="Arial" w:hAnsi="Arial" w:cs="Arial"/>
          <w:sz w:val="24"/>
          <w:szCs w:val="24"/>
        </w:rPr>
        <w:t>” tem o significado que lhe é atribuído no item 4.1</w:t>
      </w:r>
      <w:r>
        <w:rPr>
          <w:rFonts w:ascii="Arial" w:hAnsi="Arial" w:cs="Arial"/>
          <w:sz w:val="24"/>
          <w:szCs w:val="24"/>
        </w:rPr>
        <w:t>4</w:t>
      </w:r>
      <w:r w:rsidRPr="00241BBE">
        <w:rPr>
          <w:rFonts w:ascii="Arial" w:hAnsi="Arial" w:cs="Arial"/>
          <w:sz w:val="24"/>
          <w:szCs w:val="24"/>
        </w:rPr>
        <w:t xml:space="preserve"> desta Escritura de Emissão;</w:t>
      </w:r>
    </w:p>
    <w:p w:rsidR="00CA4C6A" w:rsidRPr="00DF78A8" w:rsidRDefault="00CA4C6A" w:rsidP="00BE2E1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Escritura de Emissão</w:t>
      </w:r>
      <w:r w:rsidRPr="00241BBE">
        <w:rPr>
          <w:rFonts w:ascii="Arial" w:hAnsi="Arial" w:cs="Arial"/>
          <w:sz w:val="24"/>
          <w:szCs w:val="24"/>
        </w:rPr>
        <w:t>” tem o significado que lhe é atribuído no Preâmbulo do presente instrumento;</w:t>
      </w:r>
    </w:p>
    <w:p w:rsidR="00CA4C6A" w:rsidRPr="00DF78A8" w:rsidRDefault="00CA4C6A" w:rsidP="007E08A9">
      <w:pPr>
        <w:pStyle w:val="ListParagraph1"/>
        <w:rPr>
          <w:rFonts w:ascii="Arial" w:hAnsi="Arial" w:cs="Arial"/>
          <w:sz w:val="24"/>
          <w:szCs w:val="24"/>
        </w:rPr>
      </w:pPr>
    </w:p>
    <w:p w:rsidR="00CA4C6A"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Fiadora</w:t>
      </w:r>
      <w:r w:rsidRPr="00241BBE">
        <w:rPr>
          <w:rFonts w:ascii="Arial" w:hAnsi="Arial" w:cs="Arial"/>
          <w:sz w:val="24"/>
          <w:szCs w:val="24"/>
        </w:rPr>
        <w:t>” tem o significado que lhe é atribuído no Preâmbulo desta Escritura de Emissão;</w:t>
      </w:r>
    </w:p>
    <w:p w:rsidR="00CA4C6A"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Pr>
          <w:rFonts w:ascii="Arial" w:hAnsi="Arial" w:cs="Arial"/>
          <w:sz w:val="24"/>
          <w:szCs w:val="24"/>
        </w:rPr>
        <w:t>“</w:t>
      </w:r>
      <w:r w:rsidRPr="00241BBE">
        <w:rPr>
          <w:rFonts w:ascii="Arial" w:hAnsi="Arial" w:cs="Arial"/>
          <w:sz w:val="24"/>
          <w:szCs w:val="24"/>
          <w:u w:val="single"/>
        </w:rPr>
        <w:t>IGP</w:t>
      </w:r>
      <w:r>
        <w:rPr>
          <w:rFonts w:ascii="Arial" w:hAnsi="Arial" w:cs="Arial"/>
          <w:sz w:val="24"/>
          <w:szCs w:val="24"/>
          <w:u w:val="single"/>
        </w:rPr>
        <w:t>-</w:t>
      </w:r>
      <w:r w:rsidRPr="00241BBE">
        <w:rPr>
          <w:rFonts w:ascii="Arial" w:hAnsi="Arial" w:cs="Arial"/>
          <w:sz w:val="24"/>
          <w:szCs w:val="24"/>
          <w:u w:val="single"/>
        </w:rPr>
        <w:t>M</w:t>
      </w:r>
      <w:r>
        <w:rPr>
          <w:rFonts w:ascii="Arial" w:hAnsi="Arial" w:cs="Arial"/>
          <w:sz w:val="24"/>
          <w:szCs w:val="24"/>
        </w:rPr>
        <w:t>” significa o Índice Geral de Preços do Mercado divulgado pela Fundação Getúlio Vargas;</w:t>
      </w:r>
    </w:p>
    <w:p w:rsidR="00CA4C6A" w:rsidRPr="00DF78A8" w:rsidRDefault="00CA4C6A" w:rsidP="001531B1">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Instituição Depositária</w:t>
      </w:r>
      <w:r w:rsidRPr="00241BBE">
        <w:rPr>
          <w:rFonts w:ascii="Arial" w:hAnsi="Arial" w:cs="Arial"/>
          <w:sz w:val="24"/>
          <w:szCs w:val="24"/>
        </w:rPr>
        <w:t>” tem o significado que lhe é atribuído no item 3.</w:t>
      </w:r>
      <w:r>
        <w:rPr>
          <w:rFonts w:ascii="Arial" w:hAnsi="Arial" w:cs="Arial"/>
          <w:sz w:val="24"/>
          <w:szCs w:val="24"/>
        </w:rPr>
        <w:t>7</w:t>
      </w:r>
      <w:r w:rsidRPr="00241BBE">
        <w:rPr>
          <w:rFonts w:ascii="Arial" w:hAnsi="Arial" w:cs="Arial"/>
          <w:sz w:val="24"/>
          <w:szCs w:val="24"/>
        </w:rPr>
        <w:t xml:space="preserve"> desta Escritura de Emissão;</w:t>
      </w:r>
    </w:p>
    <w:p w:rsidR="00CA4C6A" w:rsidRPr="00DF78A8" w:rsidRDefault="00CA4C6A" w:rsidP="00D40492">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Instrução CVM 28</w:t>
      </w:r>
      <w:r w:rsidRPr="00241BBE">
        <w:rPr>
          <w:rFonts w:ascii="Arial" w:hAnsi="Arial" w:cs="Arial"/>
          <w:sz w:val="24"/>
          <w:szCs w:val="24"/>
        </w:rPr>
        <w:t>” significa a Instrução CVM nº 28, de 23 de novembro de 1983, conforme alterada;</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CB0B39">
        <w:rPr>
          <w:rFonts w:ascii="Arial" w:hAnsi="Arial" w:cs="Arial"/>
          <w:sz w:val="24"/>
          <w:szCs w:val="24"/>
          <w:u w:val="single"/>
        </w:rPr>
        <w:t>Instrução CVM 358</w:t>
      </w:r>
      <w:r w:rsidRPr="00241BBE">
        <w:rPr>
          <w:rFonts w:ascii="Arial" w:hAnsi="Arial" w:cs="Arial"/>
          <w:sz w:val="24"/>
          <w:szCs w:val="24"/>
        </w:rPr>
        <w:t>” significa a Instrução CVM nº 358, de 3 de janeiro de 2002, conforme alterada;</w:t>
      </w:r>
    </w:p>
    <w:p w:rsidR="00CA4C6A" w:rsidRPr="00DF78A8" w:rsidRDefault="00CA4C6A" w:rsidP="002839AC">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Instrução CVM 476</w:t>
      </w:r>
      <w:r w:rsidRPr="00241BBE">
        <w:rPr>
          <w:rFonts w:ascii="Arial" w:hAnsi="Arial" w:cs="Arial"/>
          <w:sz w:val="24"/>
          <w:szCs w:val="24"/>
        </w:rPr>
        <w:t xml:space="preserve">” significa a Instrução </w:t>
      </w:r>
      <w:r>
        <w:rPr>
          <w:rFonts w:ascii="Arial" w:hAnsi="Arial" w:cs="Arial"/>
          <w:sz w:val="24"/>
          <w:szCs w:val="24"/>
        </w:rPr>
        <w:t xml:space="preserve">CVM </w:t>
      </w:r>
      <w:r w:rsidRPr="00241BBE">
        <w:rPr>
          <w:rFonts w:ascii="Arial" w:hAnsi="Arial" w:cs="Arial"/>
          <w:sz w:val="24"/>
          <w:szCs w:val="24"/>
        </w:rPr>
        <w:t>nº 476, de 16 de janeiro de 2009, conforme alterada;</w:t>
      </w:r>
    </w:p>
    <w:p w:rsidR="00CA4C6A" w:rsidRPr="00DF78A8" w:rsidRDefault="00CA4C6A" w:rsidP="009D4D07">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Investidores Qualificados</w:t>
      </w:r>
      <w:r w:rsidRPr="00241BBE">
        <w:rPr>
          <w:rFonts w:ascii="Arial" w:hAnsi="Arial" w:cs="Arial"/>
          <w:sz w:val="24"/>
          <w:szCs w:val="24"/>
        </w:rPr>
        <w:t>” tem o significado que lhe é atribuído no artigo 109 da Instrução CVM nº 409, de 18 de agosto de 2004, conforme alterada, observado ainda o disposto no artigo 4º da Instrução CVM 476;</w:t>
      </w:r>
    </w:p>
    <w:p w:rsidR="00CA4C6A" w:rsidRPr="00DF78A8" w:rsidRDefault="00CA4C6A" w:rsidP="00D40492">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JUCESP</w:t>
      </w:r>
      <w:r w:rsidRPr="00241BBE">
        <w:rPr>
          <w:rFonts w:ascii="Arial" w:hAnsi="Arial" w:cs="Arial"/>
          <w:sz w:val="24"/>
          <w:szCs w:val="24"/>
        </w:rPr>
        <w:t>” significa a Junta Comercial do Estado de São Paulo;</w:t>
      </w:r>
    </w:p>
    <w:p w:rsidR="00CA4C6A" w:rsidRPr="00DF78A8" w:rsidRDefault="00CA4C6A" w:rsidP="00CF0BB2">
      <w:pPr>
        <w:pStyle w:val="ListParagraph1"/>
        <w:rPr>
          <w:rFonts w:ascii="Arial" w:hAnsi="Arial" w:cs="Arial"/>
          <w:sz w:val="24"/>
          <w:szCs w:val="24"/>
        </w:rPr>
      </w:pPr>
    </w:p>
    <w:p w:rsidR="00CA4C6A"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Lei das Sociedades por Ações</w:t>
      </w:r>
      <w:r w:rsidRPr="00241BBE">
        <w:rPr>
          <w:rFonts w:ascii="Arial" w:hAnsi="Arial" w:cs="Arial"/>
          <w:sz w:val="24"/>
          <w:szCs w:val="24"/>
        </w:rPr>
        <w:t>” significa a Lei nº 6.404 de 15 de dezembro de 1976, conforme alterada;</w:t>
      </w:r>
    </w:p>
    <w:p w:rsidR="00CA4C6A" w:rsidRPr="00241BBE" w:rsidRDefault="00CA4C6A" w:rsidP="00241BBE">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Notificação de Vencimento Antecipado</w:t>
      </w:r>
      <w:r w:rsidRPr="00241BBE">
        <w:rPr>
          <w:rFonts w:ascii="Arial" w:hAnsi="Arial" w:cs="Arial"/>
          <w:sz w:val="24"/>
          <w:szCs w:val="24"/>
        </w:rPr>
        <w:t>” tem o significado que lhe é atribuído no item 4.1</w:t>
      </w:r>
      <w:r>
        <w:rPr>
          <w:rFonts w:ascii="Arial" w:hAnsi="Arial" w:cs="Arial"/>
          <w:sz w:val="24"/>
          <w:szCs w:val="24"/>
        </w:rPr>
        <w:t>3</w:t>
      </w:r>
      <w:r w:rsidRPr="00241BBE">
        <w:rPr>
          <w:rFonts w:ascii="Arial" w:hAnsi="Arial" w:cs="Arial"/>
          <w:sz w:val="24"/>
          <w:szCs w:val="24"/>
        </w:rPr>
        <w:t>.3.3 desta Escritura de Emissão;</w:t>
      </w:r>
    </w:p>
    <w:p w:rsidR="00CA4C6A" w:rsidRPr="00DF78A8" w:rsidRDefault="00CA4C6A">
      <w:pPr>
        <w:pStyle w:val="ListParagraph1"/>
        <w:rPr>
          <w:rFonts w:ascii="Arial" w:hAnsi="Arial" w:cs="Arial"/>
          <w:sz w:val="24"/>
          <w:szCs w:val="24"/>
        </w:rPr>
      </w:pPr>
    </w:p>
    <w:p w:rsidR="00CA4C6A"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Oferta Restrita</w:t>
      </w:r>
      <w:r w:rsidRPr="00241BBE">
        <w:rPr>
          <w:rFonts w:ascii="Arial" w:hAnsi="Arial" w:cs="Arial"/>
          <w:sz w:val="24"/>
          <w:szCs w:val="24"/>
        </w:rPr>
        <w:t>” tem o significado que lhe é atribuído no item 2.2.1 desta Escritura de Emissão;</w:t>
      </w:r>
    </w:p>
    <w:p w:rsidR="00CA4C6A" w:rsidRPr="003C7B20" w:rsidRDefault="00CA4C6A" w:rsidP="003C7B20">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Pr>
          <w:rFonts w:ascii="Arial" w:hAnsi="Arial" w:cs="Arial"/>
          <w:sz w:val="24"/>
          <w:szCs w:val="24"/>
        </w:rPr>
        <w:t>“</w:t>
      </w:r>
      <w:r>
        <w:rPr>
          <w:rFonts w:ascii="Arial" w:hAnsi="Arial" w:cs="Arial"/>
          <w:sz w:val="24"/>
          <w:szCs w:val="24"/>
          <w:u w:val="single"/>
        </w:rPr>
        <w:t>Recompra Obrigatória</w:t>
      </w:r>
      <w:r>
        <w:rPr>
          <w:rFonts w:ascii="Arial" w:hAnsi="Arial" w:cs="Arial"/>
          <w:sz w:val="24"/>
          <w:szCs w:val="24"/>
        </w:rPr>
        <w:t>” tem o significado que lhe é atribuído no item 4.12.2 desta Escritura de Emissão;</w:t>
      </w:r>
    </w:p>
    <w:p w:rsidR="00CA4C6A" w:rsidRPr="00DF78A8" w:rsidRDefault="00CA4C6A" w:rsidP="007E08A9">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Partes</w:t>
      </w:r>
      <w:r w:rsidRPr="00241BBE">
        <w:rPr>
          <w:rFonts w:ascii="Arial" w:hAnsi="Arial" w:cs="Arial"/>
          <w:sz w:val="24"/>
          <w:szCs w:val="24"/>
        </w:rPr>
        <w:t>” tem o significado que lhe á atribuído no Preâmbulo da presente Escritura de Emissão;</w:t>
      </w:r>
    </w:p>
    <w:p w:rsidR="00CA4C6A" w:rsidRPr="00DF78A8" w:rsidRDefault="00CA4C6A">
      <w:pPr>
        <w:pStyle w:val="ListParagraph1"/>
        <w:rPr>
          <w:rFonts w:ascii="Arial" w:hAnsi="Arial" w:cs="Arial"/>
          <w:sz w:val="24"/>
          <w:szCs w:val="24"/>
        </w:rPr>
      </w:pPr>
    </w:p>
    <w:p w:rsidR="00CA4C6A"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lastRenderedPageBreak/>
        <w:t>“</w:t>
      </w:r>
      <w:r w:rsidRPr="00241BBE">
        <w:rPr>
          <w:rFonts w:ascii="Arial" w:hAnsi="Arial" w:cs="Arial"/>
          <w:sz w:val="24"/>
          <w:szCs w:val="24"/>
          <w:u w:val="single"/>
        </w:rPr>
        <w:t>Período de Capitalização</w:t>
      </w:r>
      <w:r w:rsidRPr="00241BBE">
        <w:rPr>
          <w:rFonts w:ascii="Arial" w:hAnsi="Arial" w:cs="Arial"/>
          <w:sz w:val="24"/>
          <w:szCs w:val="24"/>
        </w:rPr>
        <w:t>” tem o significado que lhe é atribuído no item 4.9.4 desta Escritura de Emissão;</w:t>
      </w:r>
    </w:p>
    <w:p w:rsidR="00CA4C6A" w:rsidRPr="003C7B20" w:rsidRDefault="00CA4C6A" w:rsidP="003C7B20">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Pr>
          <w:rFonts w:ascii="Arial" w:hAnsi="Arial" w:cs="Arial"/>
          <w:sz w:val="24"/>
          <w:szCs w:val="24"/>
        </w:rPr>
        <w:t>“</w:t>
      </w:r>
      <w:r w:rsidRPr="003C7B20">
        <w:rPr>
          <w:rFonts w:ascii="Arial" w:hAnsi="Arial" w:cs="Arial"/>
          <w:sz w:val="24"/>
          <w:szCs w:val="24"/>
          <w:u w:val="single"/>
        </w:rPr>
        <w:t>Prazo de Exercício</w:t>
      </w:r>
      <w:r>
        <w:rPr>
          <w:rFonts w:ascii="Arial" w:hAnsi="Arial" w:cs="Arial"/>
          <w:sz w:val="24"/>
          <w:szCs w:val="24"/>
        </w:rPr>
        <w:t>” tem o significado que lhe é atribuído no item 4.12.2.2 da presente Escritura de Emissão;</w:t>
      </w:r>
    </w:p>
    <w:p w:rsidR="00CA4C6A" w:rsidRPr="00DF78A8" w:rsidRDefault="00CA4C6A">
      <w:pPr>
        <w:pStyle w:val="ListParagraph1"/>
        <w:rPr>
          <w:rFonts w:ascii="Arial" w:hAnsi="Arial" w:cs="Arial"/>
          <w:sz w:val="24"/>
          <w:szCs w:val="24"/>
        </w:rPr>
      </w:pPr>
    </w:p>
    <w:p w:rsidR="00CA4C6A"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Principal</w:t>
      </w:r>
      <w:r w:rsidRPr="00241BBE">
        <w:rPr>
          <w:rFonts w:ascii="Arial" w:hAnsi="Arial" w:cs="Arial"/>
          <w:sz w:val="24"/>
          <w:szCs w:val="24"/>
        </w:rPr>
        <w:t xml:space="preserve">” significa o Valor </w:t>
      </w:r>
      <w:r>
        <w:rPr>
          <w:rFonts w:ascii="Arial" w:hAnsi="Arial" w:cs="Arial"/>
          <w:sz w:val="24"/>
          <w:szCs w:val="24"/>
        </w:rPr>
        <w:t>Nominal Unitário ou o saldo do Valor Nominal Unitário, conforme o caso</w:t>
      </w:r>
      <w:r w:rsidRPr="00241BBE">
        <w:rPr>
          <w:rFonts w:ascii="Arial" w:hAnsi="Arial" w:cs="Arial"/>
          <w:sz w:val="24"/>
          <w:szCs w:val="24"/>
        </w:rPr>
        <w:t>;</w:t>
      </w:r>
    </w:p>
    <w:p w:rsidR="00CA4C6A" w:rsidRPr="00201185" w:rsidRDefault="00CA4C6A" w:rsidP="00201185">
      <w:pPr>
        <w:pStyle w:val="ListParagraph1"/>
        <w:rPr>
          <w:rFonts w:ascii="Arial" w:hAnsi="Arial" w:cs="Arial"/>
          <w:sz w:val="24"/>
          <w:szCs w:val="24"/>
        </w:rPr>
      </w:pPr>
    </w:p>
    <w:p w:rsidR="00CA4C6A" w:rsidRDefault="00CA4C6A" w:rsidP="00EA6596">
      <w:pPr>
        <w:pStyle w:val="ListParagraph1"/>
        <w:numPr>
          <w:ilvl w:val="0"/>
          <w:numId w:val="11"/>
        </w:numPr>
        <w:ind w:hanging="720"/>
        <w:rPr>
          <w:rFonts w:ascii="Arial" w:hAnsi="Arial" w:cs="Arial"/>
          <w:sz w:val="24"/>
          <w:szCs w:val="24"/>
        </w:rPr>
      </w:pPr>
      <w:r w:rsidDel="006055DC">
        <w:rPr>
          <w:rFonts w:ascii="Arial" w:hAnsi="Arial" w:cs="Arial"/>
          <w:sz w:val="24"/>
          <w:szCs w:val="24"/>
        </w:rPr>
        <w:t xml:space="preserve"> </w:t>
      </w:r>
      <w:r w:rsidRPr="00241BBE">
        <w:rPr>
          <w:rFonts w:ascii="Arial" w:hAnsi="Arial" w:cs="Arial"/>
          <w:sz w:val="24"/>
          <w:szCs w:val="24"/>
        </w:rPr>
        <w:t>“</w:t>
      </w:r>
      <w:r w:rsidRPr="00241BBE">
        <w:rPr>
          <w:rFonts w:ascii="Arial" w:hAnsi="Arial" w:cs="Arial"/>
          <w:sz w:val="24"/>
          <w:szCs w:val="24"/>
          <w:u w:val="single"/>
        </w:rPr>
        <w:t>Remuneração</w:t>
      </w:r>
      <w:r w:rsidRPr="00241BBE">
        <w:rPr>
          <w:rFonts w:ascii="Arial" w:hAnsi="Arial" w:cs="Arial"/>
          <w:sz w:val="24"/>
          <w:szCs w:val="24"/>
        </w:rPr>
        <w:t>” tem o significado que lhe é atribuído no item 4.9.2 desta Escritura de Emissão;</w:t>
      </w:r>
    </w:p>
    <w:p w:rsidR="00CA4C6A" w:rsidRPr="004A7693" w:rsidRDefault="00CA4C6A" w:rsidP="004A7693">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Pr>
          <w:rFonts w:ascii="Arial" w:hAnsi="Arial" w:cs="Arial"/>
          <w:sz w:val="24"/>
          <w:szCs w:val="24"/>
        </w:rPr>
        <w:t>“</w:t>
      </w:r>
      <w:r w:rsidRPr="004A7693">
        <w:rPr>
          <w:rFonts w:ascii="Arial" w:hAnsi="Arial" w:cs="Arial"/>
          <w:sz w:val="24"/>
          <w:szCs w:val="24"/>
          <w:u w:val="single"/>
        </w:rPr>
        <w:t>Reunião de Sócios</w:t>
      </w:r>
      <w:r>
        <w:rPr>
          <w:rFonts w:ascii="Arial" w:hAnsi="Arial" w:cs="Arial"/>
          <w:sz w:val="24"/>
          <w:szCs w:val="24"/>
        </w:rPr>
        <w:t>”</w:t>
      </w:r>
      <w:r w:rsidRPr="004A7693">
        <w:rPr>
          <w:rFonts w:ascii="Arial" w:hAnsi="Arial" w:cs="Arial"/>
          <w:sz w:val="24"/>
          <w:szCs w:val="24"/>
        </w:rPr>
        <w:t xml:space="preserve"> </w:t>
      </w:r>
      <w:r w:rsidRPr="00241BBE">
        <w:rPr>
          <w:rFonts w:ascii="Arial" w:hAnsi="Arial" w:cs="Arial"/>
          <w:sz w:val="24"/>
          <w:szCs w:val="24"/>
        </w:rPr>
        <w:t xml:space="preserve">tem o significado que lhe é atribuído no item </w:t>
      </w:r>
      <w:r>
        <w:rPr>
          <w:rFonts w:ascii="Arial" w:hAnsi="Arial" w:cs="Arial"/>
          <w:sz w:val="24"/>
          <w:szCs w:val="24"/>
        </w:rPr>
        <w:t>2.1.2</w:t>
      </w:r>
      <w:r w:rsidRPr="00241BBE">
        <w:rPr>
          <w:rFonts w:ascii="Arial" w:hAnsi="Arial" w:cs="Arial"/>
          <w:sz w:val="24"/>
          <w:szCs w:val="24"/>
        </w:rPr>
        <w:t xml:space="preserve"> desta Escritura de Emissão;</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SDT</w:t>
      </w:r>
      <w:r w:rsidRPr="00241BBE">
        <w:rPr>
          <w:rFonts w:ascii="Arial" w:hAnsi="Arial" w:cs="Arial"/>
          <w:sz w:val="24"/>
          <w:szCs w:val="24"/>
        </w:rPr>
        <w:t>” tem o significado que lhe é atribuído no item 2.5.1 desta Escritura de Emissão;</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SND</w:t>
      </w:r>
      <w:r w:rsidRPr="00241BBE">
        <w:rPr>
          <w:rFonts w:ascii="Arial" w:hAnsi="Arial" w:cs="Arial"/>
          <w:sz w:val="24"/>
          <w:szCs w:val="24"/>
        </w:rPr>
        <w:t>” tem o significado que lhe é atribuído no item 2.5.1 desta Escritura de Emissão;</w:t>
      </w:r>
    </w:p>
    <w:p w:rsidR="00CA4C6A" w:rsidRPr="00DF78A8" w:rsidRDefault="00CA4C6A" w:rsidP="00CA4604">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Taxa DI</w:t>
      </w:r>
      <w:r w:rsidRPr="00241BBE">
        <w:rPr>
          <w:rFonts w:ascii="Arial" w:hAnsi="Arial" w:cs="Arial"/>
          <w:sz w:val="24"/>
          <w:szCs w:val="24"/>
        </w:rPr>
        <w:t xml:space="preserve">” </w:t>
      </w:r>
      <w:r w:rsidRPr="00201915">
        <w:rPr>
          <w:rFonts w:ascii="Arial" w:hAnsi="Arial" w:cs="Arial"/>
          <w:sz w:val="24"/>
          <w:szCs w:val="24"/>
        </w:rPr>
        <w:t xml:space="preserve">tem o significado que lhe é atribuído no item </w:t>
      </w:r>
      <w:r>
        <w:rPr>
          <w:rFonts w:ascii="Arial" w:hAnsi="Arial" w:cs="Arial"/>
          <w:sz w:val="24"/>
          <w:szCs w:val="24"/>
        </w:rPr>
        <w:t>4</w:t>
      </w:r>
      <w:r w:rsidRPr="00201915">
        <w:rPr>
          <w:rFonts w:ascii="Arial" w:hAnsi="Arial" w:cs="Arial"/>
          <w:sz w:val="24"/>
          <w:szCs w:val="24"/>
        </w:rPr>
        <w:t>.</w:t>
      </w:r>
      <w:r>
        <w:rPr>
          <w:rFonts w:ascii="Arial" w:hAnsi="Arial" w:cs="Arial"/>
          <w:sz w:val="24"/>
          <w:szCs w:val="24"/>
        </w:rPr>
        <w:t>9</w:t>
      </w:r>
      <w:r w:rsidRPr="00201915">
        <w:rPr>
          <w:rFonts w:ascii="Arial" w:hAnsi="Arial" w:cs="Arial"/>
          <w:sz w:val="24"/>
          <w:szCs w:val="24"/>
        </w:rPr>
        <w:t>.</w:t>
      </w:r>
      <w:r>
        <w:rPr>
          <w:rFonts w:ascii="Arial" w:hAnsi="Arial" w:cs="Arial"/>
          <w:sz w:val="24"/>
          <w:szCs w:val="24"/>
        </w:rPr>
        <w:t>2</w:t>
      </w:r>
      <w:r w:rsidRPr="00201915">
        <w:rPr>
          <w:rFonts w:ascii="Arial" w:hAnsi="Arial" w:cs="Arial"/>
          <w:sz w:val="24"/>
          <w:szCs w:val="24"/>
        </w:rPr>
        <w:t xml:space="preserve"> desta Escritura de Emissão;</w:t>
      </w:r>
    </w:p>
    <w:p w:rsidR="00CA4C6A" w:rsidRPr="00DF78A8" w:rsidRDefault="00CA4C6A">
      <w:pPr>
        <w:pStyle w:val="ListParagraph1"/>
        <w:rPr>
          <w:rFonts w:ascii="Arial" w:hAnsi="Arial" w:cs="Arial"/>
          <w:sz w:val="24"/>
          <w:szCs w:val="24"/>
        </w:rPr>
      </w:pPr>
    </w:p>
    <w:p w:rsidR="00CA4C6A" w:rsidRPr="00DF78A8"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Valor Total da Emissão</w:t>
      </w:r>
      <w:r w:rsidRPr="00241BBE">
        <w:rPr>
          <w:rFonts w:ascii="Arial" w:hAnsi="Arial" w:cs="Arial"/>
          <w:sz w:val="24"/>
          <w:szCs w:val="24"/>
        </w:rPr>
        <w:t xml:space="preserve">” tem o significado que lhe é atribuído no item </w:t>
      </w:r>
      <w:r>
        <w:rPr>
          <w:rFonts w:ascii="Arial" w:hAnsi="Arial" w:cs="Arial"/>
          <w:sz w:val="24"/>
          <w:szCs w:val="24"/>
        </w:rPr>
        <w:t>3</w:t>
      </w:r>
      <w:r w:rsidRPr="00241BBE">
        <w:rPr>
          <w:rFonts w:ascii="Arial" w:hAnsi="Arial" w:cs="Arial"/>
          <w:sz w:val="24"/>
          <w:szCs w:val="24"/>
        </w:rPr>
        <w:t>.</w:t>
      </w:r>
      <w:r>
        <w:rPr>
          <w:rFonts w:ascii="Arial" w:hAnsi="Arial" w:cs="Arial"/>
          <w:sz w:val="24"/>
          <w:szCs w:val="24"/>
        </w:rPr>
        <w:t>2</w:t>
      </w:r>
      <w:r w:rsidRPr="00241BBE">
        <w:rPr>
          <w:rFonts w:ascii="Arial" w:hAnsi="Arial" w:cs="Arial"/>
          <w:sz w:val="24"/>
          <w:szCs w:val="24"/>
        </w:rPr>
        <w:t xml:space="preserve"> desta Escritura de Emissão;</w:t>
      </w:r>
      <w:r>
        <w:rPr>
          <w:rFonts w:ascii="Arial" w:hAnsi="Arial" w:cs="Arial"/>
          <w:sz w:val="24"/>
          <w:szCs w:val="24"/>
        </w:rPr>
        <w:t xml:space="preserve"> e</w:t>
      </w:r>
    </w:p>
    <w:p w:rsidR="00CA4C6A" w:rsidRPr="00DF78A8" w:rsidRDefault="00CA4C6A">
      <w:pPr>
        <w:pStyle w:val="ListParagraph1"/>
        <w:rPr>
          <w:rFonts w:ascii="Arial" w:hAnsi="Arial" w:cs="Arial"/>
          <w:sz w:val="24"/>
          <w:szCs w:val="24"/>
        </w:rPr>
      </w:pPr>
    </w:p>
    <w:p w:rsidR="00CA4C6A" w:rsidRDefault="00CA4C6A" w:rsidP="00EA6596">
      <w:pPr>
        <w:pStyle w:val="ListParagraph1"/>
        <w:numPr>
          <w:ilvl w:val="0"/>
          <w:numId w:val="11"/>
        </w:numPr>
        <w:ind w:hanging="720"/>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Valor Nominal</w:t>
      </w:r>
      <w:r>
        <w:rPr>
          <w:rFonts w:ascii="Arial" w:hAnsi="Arial" w:cs="Arial"/>
          <w:sz w:val="24"/>
          <w:szCs w:val="24"/>
          <w:u w:val="single"/>
        </w:rPr>
        <w:t xml:space="preserve"> Unitário</w:t>
      </w:r>
      <w:r w:rsidRPr="00241BBE">
        <w:rPr>
          <w:rFonts w:ascii="Arial" w:hAnsi="Arial" w:cs="Arial"/>
          <w:sz w:val="24"/>
          <w:szCs w:val="24"/>
        </w:rPr>
        <w:t>” tem o significado que lhe é atribuído no item 4.3.1 desta Escritura de Emissão</w:t>
      </w:r>
      <w:r>
        <w:rPr>
          <w:rFonts w:ascii="Arial" w:hAnsi="Arial" w:cs="Arial"/>
          <w:sz w:val="24"/>
          <w:szCs w:val="24"/>
        </w:rPr>
        <w:t>.</w:t>
      </w:r>
    </w:p>
    <w:p w:rsidR="00CA4C6A" w:rsidRPr="00A410E7" w:rsidRDefault="00CA4C6A" w:rsidP="00A410E7">
      <w:pPr>
        <w:pStyle w:val="ListParagraph1"/>
        <w:rPr>
          <w:rFonts w:ascii="Arial" w:hAnsi="Arial" w:cs="Arial"/>
          <w:sz w:val="24"/>
          <w:szCs w:val="24"/>
        </w:rPr>
      </w:pPr>
    </w:p>
    <w:p w:rsidR="00CA4C6A" w:rsidRPr="00DF78A8" w:rsidRDefault="00CA4C6A" w:rsidP="00EA6596">
      <w:pPr>
        <w:pStyle w:val="ListParagraph1"/>
        <w:numPr>
          <w:ilvl w:val="1"/>
          <w:numId w:val="10"/>
        </w:numPr>
        <w:ind w:left="0" w:firstLine="0"/>
        <w:rPr>
          <w:rFonts w:ascii="Arial" w:hAnsi="Arial" w:cs="Arial"/>
          <w:sz w:val="24"/>
          <w:szCs w:val="24"/>
        </w:rPr>
      </w:pPr>
      <w:r w:rsidRPr="00241BBE">
        <w:rPr>
          <w:rFonts w:ascii="Arial" w:hAnsi="Arial" w:cs="Arial"/>
          <w:sz w:val="24"/>
          <w:szCs w:val="24"/>
        </w:rPr>
        <w:t>Termos definidos no singular terão o mesmo significado quando utilizados no plural e vice-versa.</w:t>
      </w:r>
    </w:p>
    <w:p w:rsidR="00CA4C6A" w:rsidRPr="00DF78A8" w:rsidRDefault="00CA4C6A" w:rsidP="004E5D45">
      <w:pPr>
        <w:rPr>
          <w:rFonts w:ascii="Arial" w:hAnsi="Arial" w:cs="Arial"/>
          <w:sz w:val="24"/>
          <w:szCs w:val="24"/>
        </w:rPr>
      </w:pPr>
    </w:p>
    <w:p w:rsidR="00CA4C6A" w:rsidRPr="00DF78A8" w:rsidRDefault="00CA4C6A" w:rsidP="00AC0F0A">
      <w:pPr>
        <w:pStyle w:val="Cabealho1"/>
        <w:spacing w:line="320" w:lineRule="exact"/>
        <w:jc w:val="center"/>
        <w:rPr>
          <w:rFonts w:ascii="Arial" w:hAnsi="Arial" w:cs="Arial"/>
          <w:szCs w:val="24"/>
        </w:rPr>
      </w:pPr>
      <w:r w:rsidRPr="00241BBE">
        <w:rPr>
          <w:rFonts w:ascii="Arial" w:hAnsi="Arial" w:cs="Arial"/>
          <w:szCs w:val="24"/>
        </w:rPr>
        <w:t>Cláusula Segunda - DA</w:t>
      </w:r>
      <w:r>
        <w:rPr>
          <w:rFonts w:ascii="Arial" w:hAnsi="Arial" w:cs="Arial"/>
          <w:szCs w:val="24"/>
        </w:rPr>
        <w:t>S</w:t>
      </w:r>
      <w:r w:rsidRPr="00241BBE">
        <w:rPr>
          <w:rFonts w:ascii="Arial" w:hAnsi="Arial" w:cs="Arial"/>
          <w:szCs w:val="24"/>
        </w:rPr>
        <w:t xml:space="preserve"> AUTORIZAÇ</w:t>
      </w:r>
      <w:r>
        <w:rPr>
          <w:rFonts w:ascii="Arial" w:hAnsi="Arial" w:cs="Arial"/>
          <w:szCs w:val="24"/>
        </w:rPr>
        <w:t>ÕES</w:t>
      </w:r>
      <w:r w:rsidRPr="00241BBE">
        <w:rPr>
          <w:rFonts w:ascii="Arial" w:hAnsi="Arial" w:cs="Arial"/>
          <w:szCs w:val="24"/>
        </w:rPr>
        <w:t xml:space="preserve"> E REQUISITOS</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1"/>
          <w:numId w:val="14"/>
        </w:numPr>
        <w:spacing w:line="320" w:lineRule="exact"/>
        <w:ind w:left="709" w:hanging="709"/>
        <w:rPr>
          <w:rFonts w:ascii="Arial" w:hAnsi="Arial" w:cs="Arial"/>
          <w:b/>
          <w:sz w:val="24"/>
          <w:szCs w:val="24"/>
        </w:rPr>
      </w:pPr>
      <w:r w:rsidRPr="00241BBE">
        <w:rPr>
          <w:rFonts w:ascii="Arial" w:hAnsi="Arial" w:cs="Arial"/>
          <w:b/>
          <w:sz w:val="24"/>
          <w:szCs w:val="24"/>
        </w:rPr>
        <w:t>Autorizaç</w:t>
      </w:r>
      <w:r>
        <w:rPr>
          <w:rFonts w:ascii="Arial" w:hAnsi="Arial" w:cs="Arial"/>
          <w:b/>
          <w:sz w:val="24"/>
          <w:szCs w:val="24"/>
        </w:rPr>
        <w:t>ões</w:t>
      </w:r>
      <w:r w:rsidRPr="00241BBE">
        <w:rPr>
          <w:rFonts w:ascii="Arial" w:hAnsi="Arial" w:cs="Arial"/>
          <w:b/>
          <w:sz w:val="24"/>
          <w:szCs w:val="24"/>
        </w:rPr>
        <w:t xml:space="preserve"> Societária</w:t>
      </w:r>
      <w:r>
        <w:rPr>
          <w:rFonts w:ascii="Arial" w:hAnsi="Arial" w:cs="Arial"/>
          <w:b/>
          <w:sz w:val="24"/>
          <w:szCs w:val="24"/>
        </w:rPr>
        <w:t>s</w:t>
      </w:r>
    </w:p>
    <w:p w:rsidR="00CA4C6A" w:rsidRPr="00DF78A8" w:rsidRDefault="00CA4C6A" w:rsidP="001E710C">
      <w:pPr>
        <w:pStyle w:val="ListParagraph1"/>
        <w:spacing w:line="320" w:lineRule="exact"/>
        <w:ind w:left="360"/>
        <w:rPr>
          <w:rFonts w:ascii="Arial" w:hAnsi="Arial" w:cs="Arial"/>
          <w:sz w:val="24"/>
          <w:szCs w:val="24"/>
        </w:rPr>
      </w:pPr>
    </w:p>
    <w:p w:rsidR="00CA4C6A" w:rsidRDefault="00CA4C6A" w:rsidP="00EA6596">
      <w:pPr>
        <w:pStyle w:val="ListParagraph1"/>
        <w:numPr>
          <w:ilvl w:val="2"/>
          <w:numId w:val="14"/>
        </w:numPr>
        <w:spacing w:line="320" w:lineRule="exact"/>
        <w:ind w:left="0" w:firstLine="0"/>
        <w:rPr>
          <w:rFonts w:ascii="Arial" w:hAnsi="Arial" w:cs="Arial"/>
          <w:sz w:val="24"/>
          <w:szCs w:val="24"/>
        </w:rPr>
      </w:pPr>
      <w:r w:rsidRPr="00241BBE">
        <w:rPr>
          <w:rFonts w:ascii="Arial" w:hAnsi="Arial" w:cs="Arial"/>
          <w:sz w:val="24"/>
          <w:szCs w:val="24"/>
        </w:rPr>
        <w:t xml:space="preserve">A celebração da presente Escritura de Emissão, bem como a realização da Oferta Restrita, foram autorizadas por deliberação da Assembleia Geral Extraordinária da Emissora realizada em </w:t>
      </w:r>
      <w:r w:rsidRPr="004630B1">
        <w:rPr>
          <w:rFonts w:ascii="Arial" w:hAnsi="Arial" w:cs="Arial"/>
          <w:sz w:val="24"/>
          <w:szCs w:val="24"/>
        </w:rPr>
        <w:t>12</w:t>
      </w:r>
      <w:r>
        <w:rPr>
          <w:rFonts w:ascii="Arial" w:hAnsi="Arial" w:cs="Arial"/>
          <w:sz w:val="24"/>
          <w:szCs w:val="24"/>
        </w:rPr>
        <w:t xml:space="preserve"> de abril </w:t>
      </w:r>
      <w:r w:rsidRPr="00241BBE">
        <w:rPr>
          <w:rFonts w:ascii="Arial" w:hAnsi="Arial" w:cs="Arial"/>
          <w:sz w:val="24"/>
          <w:szCs w:val="24"/>
        </w:rPr>
        <w:t>de 201</w:t>
      </w:r>
      <w:r>
        <w:rPr>
          <w:rFonts w:ascii="Arial" w:hAnsi="Arial" w:cs="Arial"/>
          <w:sz w:val="24"/>
          <w:szCs w:val="24"/>
        </w:rPr>
        <w:t>2</w:t>
      </w:r>
      <w:r w:rsidRPr="00241BBE">
        <w:rPr>
          <w:rFonts w:ascii="Arial" w:hAnsi="Arial" w:cs="Arial"/>
          <w:sz w:val="24"/>
          <w:szCs w:val="24"/>
        </w:rPr>
        <w:t xml:space="preserve"> (“</w:t>
      </w:r>
      <w:r w:rsidRPr="00241BBE">
        <w:rPr>
          <w:rFonts w:ascii="Arial" w:hAnsi="Arial" w:cs="Arial"/>
          <w:sz w:val="24"/>
          <w:szCs w:val="24"/>
          <w:u w:val="single"/>
        </w:rPr>
        <w:t>AGE</w:t>
      </w:r>
      <w:r w:rsidRPr="00241BBE">
        <w:rPr>
          <w:rFonts w:ascii="Arial" w:hAnsi="Arial" w:cs="Arial"/>
          <w:sz w:val="24"/>
          <w:szCs w:val="24"/>
        </w:rPr>
        <w:t>”), nos termos do artigo 59 da Lei das Sociedades por Ações.</w:t>
      </w:r>
    </w:p>
    <w:p w:rsidR="00CA4C6A" w:rsidRDefault="00CA4C6A" w:rsidP="00260EE1">
      <w:pPr>
        <w:pStyle w:val="ListParagraph1"/>
        <w:spacing w:line="320" w:lineRule="exact"/>
        <w:ind w:left="0"/>
        <w:rPr>
          <w:rFonts w:ascii="Arial" w:hAnsi="Arial" w:cs="Arial"/>
          <w:sz w:val="24"/>
          <w:szCs w:val="24"/>
        </w:rPr>
      </w:pPr>
    </w:p>
    <w:p w:rsidR="00CA4C6A" w:rsidRDefault="00CA4C6A" w:rsidP="00EA6596">
      <w:pPr>
        <w:pStyle w:val="ListParagraph1"/>
        <w:numPr>
          <w:ilvl w:val="2"/>
          <w:numId w:val="14"/>
        </w:numPr>
        <w:spacing w:line="320" w:lineRule="exact"/>
        <w:ind w:left="0" w:firstLine="0"/>
        <w:rPr>
          <w:rFonts w:ascii="Arial" w:hAnsi="Arial" w:cs="Arial"/>
          <w:sz w:val="24"/>
          <w:szCs w:val="24"/>
        </w:rPr>
      </w:pPr>
      <w:r>
        <w:rPr>
          <w:rFonts w:ascii="Arial" w:hAnsi="Arial" w:cs="Arial"/>
          <w:sz w:val="24"/>
          <w:szCs w:val="24"/>
        </w:rPr>
        <w:lastRenderedPageBreak/>
        <w:t xml:space="preserve">A prestação pela Fiadora da garantia fidejussória objeto do item 4.19 desta Escritura de Emissão foi autorizada pela reunião de sócios da Fiadora realizada em 12 de abril </w:t>
      </w:r>
      <w:r w:rsidRPr="00241BBE">
        <w:rPr>
          <w:rFonts w:ascii="Arial" w:hAnsi="Arial" w:cs="Arial"/>
          <w:sz w:val="24"/>
          <w:szCs w:val="24"/>
        </w:rPr>
        <w:t>de 201</w:t>
      </w:r>
      <w:r>
        <w:rPr>
          <w:rFonts w:ascii="Arial" w:hAnsi="Arial" w:cs="Arial"/>
          <w:sz w:val="24"/>
          <w:szCs w:val="24"/>
        </w:rPr>
        <w:t>2 (“</w:t>
      </w:r>
      <w:r w:rsidRPr="004A7693">
        <w:rPr>
          <w:rFonts w:ascii="Arial" w:hAnsi="Arial" w:cs="Arial"/>
          <w:sz w:val="24"/>
          <w:szCs w:val="24"/>
          <w:u w:val="single"/>
        </w:rPr>
        <w:t>Reunião de Sócios</w:t>
      </w:r>
      <w:r>
        <w:rPr>
          <w:rFonts w:ascii="Arial" w:hAnsi="Arial" w:cs="Arial"/>
          <w:sz w:val="24"/>
          <w:szCs w:val="24"/>
        </w:rPr>
        <w:t>”).</w:t>
      </w:r>
    </w:p>
    <w:p w:rsidR="00CA4C6A" w:rsidRDefault="00CA4C6A" w:rsidP="004A7693">
      <w:pPr>
        <w:pStyle w:val="ListParagraph1"/>
        <w:spacing w:line="320" w:lineRule="exact"/>
        <w:ind w:left="0"/>
        <w:rPr>
          <w:rFonts w:ascii="Arial" w:hAnsi="Arial" w:cs="Arial"/>
          <w:sz w:val="24"/>
          <w:szCs w:val="24"/>
        </w:rPr>
      </w:pPr>
    </w:p>
    <w:p w:rsidR="00CA4C6A" w:rsidRPr="004A7693" w:rsidRDefault="00CA4C6A" w:rsidP="00EA6596">
      <w:pPr>
        <w:numPr>
          <w:ilvl w:val="1"/>
          <w:numId w:val="14"/>
        </w:numPr>
        <w:tabs>
          <w:tab w:val="clear" w:pos="0"/>
          <w:tab w:val="left" w:pos="720"/>
        </w:tabs>
        <w:spacing w:line="320" w:lineRule="exact"/>
        <w:ind w:left="0" w:firstLine="0"/>
        <w:rPr>
          <w:rFonts w:ascii="Arial" w:hAnsi="Arial" w:cs="Arial"/>
          <w:b/>
          <w:bCs/>
          <w:sz w:val="24"/>
          <w:szCs w:val="24"/>
        </w:rPr>
      </w:pPr>
      <w:r w:rsidRPr="004A7693">
        <w:rPr>
          <w:rFonts w:ascii="Arial" w:hAnsi="Arial" w:cs="Arial"/>
          <w:b/>
          <w:bCs/>
          <w:sz w:val="24"/>
          <w:szCs w:val="24"/>
        </w:rPr>
        <w:t>Dispensa de Registro na CVM e na ANBIMA</w:t>
      </w:r>
    </w:p>
    <w:p w:rsidR="00CA4C6A" w:rsidRPr="004A7693" w:rsidRDefault="00CA4C6A" w:rsidP="00AD3A53">
      <w:pPr>
        <w:spacing w:line="320" w:lineRule="exact"/>
        <w:rPr>
          <w:rFonts w:ascii="Arial" w:hAnsi="Arial" w:cs="Arial"/>
          <w:sz w:val="24"/>
          <w:szCs w:val="24"/>
        </w:rPr>
      </w:pPr>
    </w:p>
    <w:p w:rsidR="00CA4C6A" w:rsidRPr="00DF78A8" w:rsidRDefault="00CA4C6A" w:rsidP="00EA6596">
      <w:pPr>
        <w:numPr>
          <w:ilvl w:val="2"/>
          <w:numId w:val="14"/>
        </w:numPr>
        <w:tabs>
          <w:tab w:val="left" w:pos="0"/>
        </w:tabs>
        <w:spacing w:line="320" w:lineRule="exact"/>
        <w:ind w:left="0" w:firstLine="0"/>
        <w:rPr>
          <w:rFonts w:ascii="Arial" w:hAnsi="Arial" w:cs="Arial"/>
          <w:sz w:val="24"/>
          <w:szCs w:val="24"/>
        </w:rPr>
      </w:pPr>
      <w:r w:rsidRPr="004A7693">
        <w:rPr>
          <w:rFonts w:ascii="Arial" w:hAnsi="Arial" w:cs="Arial"/>
          <w:sz w:val="24"/>
          <w:szCs w:val="24"/>
        </w:rPr>
        <w:t>As Debêntures serão objeto de distribuição pública, com esforços restritos de colocação, com a intermediação do</w:t>
      </w:r>
      <w:r>
        <w:rPr>
          <w:rFonts w:ascii="Arial" w:hAnsi="Arial" w:cs="Arial"/>
          <w:sz w:val="24"/>
          <w:szCs w:val="24"/>
        </w:rPr>
        <w:t>s</w:t>
      </w:r>
      <w:r w:rsidRPr="004A7693">
        <w:rPr>
          <w:rFonts w:ascii="Arial" w:hAnsi="Arial" w:cs="Arial"/>
          <w:sz w:val="24"/>
          <w:szCs w:val="24"/>
        </w:rPr>
        <w:t xml:space="preserve"> Coordenador</w:t>
      </w:r>
      <w:r>
        <w:rPr>
          <w:rFonts w:ascii="Arial" w:hAnsi="Arial" w:cs="Arial"/>
          <w:sz w:val="24"/>
          <w:szCs w:val="24"/>
        </w:rPr>
        <w:t>es</w:t>
      </w:r>
      <w:r w:rsidRPr="004A7693">
        <w:rPr>
          <w:rFonts w:ascii="Arial" w:hAnsi="Arial" w:cs="Arial"/>
          <w:sz w:val="24"/>
          <w:szCs w:val="24"/>
        </w:rPr>
        <w:t xml:space="preserve">, nos </w:t>
      </w:r>
      <w:r w:rsidRPr="00260EE1">
        <w:rPr>
          <w:rFonts w:ascii="Arial" w:hAnsi="Arial" w:cs="Arial"/>
          <w:sz w:val="24"/>
          <w:szCs w:val="24"/>
        </w:rPr>
        <w:t xml:space="preserve">termos da Instrução </w:t>
      </w:r>
      <w:r w:rsidRPr="004A7693">
        <w:rPr>
          <w:rFonts w:ascii="Arial" w:hAnsi="Arial" w:cs="Arial"/>
          <w:sz w:val="24"/>
          <w:szCs w:val="24"/>
        </w:rPr>
        <w:t xml:space="preserve">CVM </w:t>
      </w:r>
      <w:r w:rsidRPr="00241BBE">
        <w:rPr>
          <w:rFonts w:ascii="Arial" w:hAnsi="Arial" w:cs="Arial"/>
          <w:sz w:val="24"/>
          <w:szCs w:val="24"/>
        </w:rPr>
        <w:t>476 (“</w:t>
      </w:r>
      <w:r w:rsidRPr="00241BBE">
        <w:rPr>
          <w:rFonts w:ascii="Arial" w:hAnsi="Arial" w:cs="Arial"/>
          <w:sz w:val="24"/>
          <w:szCs w:val="24"/>
          <w:u w:val="single"/>
        </w:rPr>
        <w:t>Oferta Restrita</w:t>
      </w:r>
      <w:r w:rsidRPr="00241BBE">
        <w:rPr>
          <w:rFonts w:ascii="Arial" w:hAnsi="Arial" w:cs="Arial"/>
          <w:sz w:val="24"/>
          <w:szCs w:val="24"/>
        </w:rPr>
        <w:t>”).</w:t>
      </w:r>
    </w:p>
    <w:p w:rsidR="00CA4C6A" w:rsidRPr="00DF78A8" w:rsidRDefault="00CA4C6A" w:rsidP="00AD3A53">
      <w:pPr>
        <w:spacing w:line="320" w:lineRule="exact"/>
        <w:rPr>
          <w:rFonts w:ascii="Arial" w:hAnsi="Arial" w:cs="Arial"/>
          <w:sz w:val="24"/>
          <w:szCs w:val="24"/>
        </w:rPr>
      </w:pPr>
    </w:p>
    <w:p w:rsidR="00CA4C6A" w:rsidRPr="00DF78A8" w:rsidRDefault="00CA4C6A" w:rsidP="00EA6596">
      <w:pPr>
        <w:numPr>
          <w:ilvl w:val="2"/>
          <w:numId w:val="14"/>
        </w:numPr>
        <w:spacing w:line="320" w:lineRule="exact"/>
        <w:ind w:left="0" w:firstLine="0"/>
        <w:rPr>
          <w:rFonts w:ascii="Arial" w:hAnsi="Arial" w:cs="Arial"/>
          <w:sz w:val="24"/>
          <w:szCs w:val="24"/>
        </w:rPr>
      </w:pPr>
      <w:r w:rsidRPr="00241BBE">
        <w:rPr>
          <w:rFonts w:ascii="Arial" w:hAnsi="Arial" w:cs="Arial"/>
          <w:sz w:val="24"/>
          <w:szCs w:val="24"/>
        </w:rPr>
        <w:t>Nos termos da Instrução CVM 476, a Oferta Restrita está automaticamente dispensada do registro perante a CVM de que trata o artigo 19 da Lei nº 6.385, de 7 de dezembro de 1976, conforme alterada.</w:t>
      </w:r>
    </w:p>
    <w:p w:rsidR="00CA4C6A" w:rsidRPr="00DF78A8" w:rsidRDefault="00CA4C6A" w:rsidP="00AD3A53">
      <w:pPr>
        <w:spacing w:line="320" w:lineRule="exact"/>
        <w:rPr>
          <w:rFonts w:ascii="Arial" w:hAnsi="Arial" w:cs="Arial"/>
          <w:sz w:val="24"/>
          <w:szCs w:val="24"/>
        </w:rPr>
      </w:pPr>
    </w:p>
    <w:p w:rsidR="00CA4C6A" w:rsidRPr="00DF78A8" w:rsidRDefault="00CA4C6A" w:rsidP="00EA6596">
      <w:pPr>
        <w:numPr>
          <w:ilvl w:val="2"/>
          <w:numId w:val="14"/>
        </w:numPr>
        <w:spacing w:line="320" w:lineRule="exact"/>
        <w:ind w:left="0" w:firstLine="0"/>
        <w:rPr>
          <w:rFonts w:ascii="Arial" w:hAnsi="Arial" w:cs="Arial"/>
          <w:sz w:val="24"/>
          <w:szCs w:val="24"/>
        </w:rPr>
      </w:pPr>
      <w:r w:rsidRPr="00241BBE">
        <w:rPr>
          <w:rFonts w:ascii="Arial" w:hAnsi="Arial" w:cs="Arial"/>
          <w:sz w:val="24"/>
          <w:szCs w:val="24"/>
        </w:rPr>
        <w:t>A Oferta Restrita está automaticamente dispensada de registro perante a ANBIMA, nos termos do artigo 25, parágrafo 1º, do Código ANBIMA.</w:t>
      </w:r>
    </w:p>
    <w:p w:rsidR="00CA4C6A" w:rsidRPr="00DF78A8" w:rsidRDefault="00CA4C6A" w:rsidP="00AD3A53">
      <w:pPr>
        <w:spacing w:line="320" w:lineRule="exact"/>
        <w:rPr>
          <w:rFonts w:ascii="Arial" w:hAnsi="Arial" w:cs="Arial"/>
          <w:sz w:val="24"/>
          <w:szCs w:val="24"/>
        </w:rPr>
      </w:pPr>
    </w:p>
    <w:p w:rsidR="00CA4C6A" w:rsidRPr="00DF78A8" w:rsidRDefault="00CA4C6A" w:rsidP="00EA6596">
      <w:pPr>
        <w:keepNext/>
        <w:numPr>
          <w:ilvl w:val="1"/>
          <w:numId w:val="14"/>
        </w:numPr>
        <w:spacing w:line="320" w:lineRule="exact"/>
        <w:ind w:left="0" w:firstLine="0"/>
        <w:rPr>
          <w:rFonts w:ascii="Arial" w:hAnsi="Arial" w:cs="Arial"/>
          <w:b/>
          <w:bCs/>
          <w:sz w:val="24"/>
          <w:szCs w:val="24"/>
        </w:rPr>
      </w:pPr>
      <w:r w:rsidRPr="00241BBE">
        <w:rPr>
          <w:rFonts w:ascii="Arial" w:hAnsi="Arial" w:cs="Arial"/>
          <w:b/>
          <w:bCs/>
          <w:sz w:val="24"/>
          <w:szCs w:val="24"/>
        </w:rPr>
        <w:t>Registro na JUCESP</w:t>
      </w:r>
      <w:del w:id="5" w:author="unkown2" w:date="2012-04-17T19:22:00Z">
        <w:r w:rsidDel="00C3384E">
          <w:rPr>
            <w:rFonts w:ascii="Arial" w:hAnsi="Arial" w:cs="Arial"/>
            <w:b/>
            <w:bCs/>
            <w:sz w:val="24"/>
            <w:szCs w:val="24"/>
          </w:rPr>
          <w:delText>,</w:delText>
        </w:r>
        <w:r w:rsidRPr="00241BBE" w:rsidDel="00C3384E">
          <w:rPr>
            <w:rFonts w:ascii="Arial" w:hAnsi="Arial" w:cs="Arial"/>
            <w:b/>
            <w:bCs/>
            <w:sz w:val="24"/>
            <w:szCs w:val="24"/>
          </w:rPr>
          <w:delText xml:space="preserve"> </w:delText>
        </w:r>
      </w:del>
      <w:ins w:id="6" w:author="unkown2" w:date="2012-04-17T19:22:00Z">
        <w:r w:rsidR="00C3384E">
          <w:rPr>
            <w:rFonts w:ascii="Arial" w:hAnsi="Arial" w:cs="Arial"/>
            <w:b/>
            <w:bCs/>
            <w:sz w:val="24"/>
            <w:szCs w:val="24"/>
          </w:rPr>
          <w:t xml:space="preserve"> e</w:t>
        </w:r>
        <w:r w:rsidR="00C3384E" w:rsidRPr="00241BBE">
          <w:rPr>
            <w:rFonts w:ascii="Arial" w:hAnsi="Arial" w:cs="Arial"/>
            <w:b/>
            <w:bCs/>
            <w:sz w:val="24"/>
            <w:szCs w:val="24"/>
          </w:rPr>
          <w:t xml:space="preserve"> </w:t>
        </w:r>
      </w:ins>
      <w:r w:rsidRPr="00241BBE">
        <w:rPr>
          <w:rFonts w:ascii="Arial" w:hAnsi="Arial" w:cs="Arial"/>
          <w:b/>
          <w:bCs/>
          <w:sz w:val="24"/>
          <w:szCs w:val="24"/>
        </w:rPr>
        <w:t>Publicação</w:t>
      </w:r>
      <w:del w:id="7" w:author="unkown2" w:date="2012-04-17T19:22:00Z">
        <w:r w:rsidRPr="00241BBE" w:rsidDel="00C3384E">
          <w:rPr>
            <w:rFonts w:ascii="Arial" w:hAnsi="Arial" w:cs="Arial"/>
            <w:b/>
            <w:bCs/>
            <w:sz w:val="24"/>
            <w:szCs w:val="24"/>
          </w:rPr>
          <w:delText xml:space="preserve"> da Ata da AGE</w:delText>
        </w:r>
        <w:r w:rsidDel="00C3384E">
          <w:rPr>
            <w:rFonts w:ascii="Arial" w:hAnsi="Arial" w:cs="Arial"/>
            <w:b/>
            <w:bCs/>
            <w:sz w:val="24"/>
            <w:szCs w:val="24"/>
          </w:rPr>
          <w:delText xml:space="preserve"> e da Ata da Reunião de Sócios</w:delText>
        </w:r>
      </w:del>
    </w:p>
    <w:p w:rsidR="00CA4C6A" w:rsidRPr="00DF78A8" w:rsidRDefault="00CA4C6A" w:rsidP="00AD3A53">
      <w:pPr>
        <w:keepNext/>
        <w:spacing w:line="320" w:lineRule="exact"/>
        <w:rPr>
          <w:rFonts w:ascii="Arial" w:hAnsi="Arial" w:cs="Arial"/>
          <w:b/>
          <w:bCs/>
          <w:sz w:val="24"/>
          <w:szCs w:val="24"/>
        </w:rPr>
      </w:pPr>
    </w:p>
    <w:p w:rsidR="00CA4C6A" w:rsidRDefault="00CA4C6A" w:rsidP="00CE3E8F">
      <w:pPr>
        <w:pStyle w:val="ListParagraph1"/>
        <w:keepNext/>
        <w:spacing w:line="320" w:lineRule="exact"/>
        <w:ind w:left="0"/>
        <w:rPr>
          <w:rFonts w:ascii="Arial" w:hAnsi="Arial" w:cs="Arial"/>
          <w:sz w:val="24"/>
          <w:szCs w:val="24"/>
        </w:rPr>
      </w:pPr>
      <w:r w:rsidRPr="00CE3E8F">
        <w:rPr>
          <w:rFonts w:ascii="Arial" w:hAnsi="Arial" w:cs="Arial"/>
          <w:sz w:val="24"/>
          <w:szCs w:val="24"/>
        </w:rPr>
        <w:t xml:space="preserve">A ata da AGE </w:t>
      </w:r>
      <w:r>
        <w:rPr>
          <w:rFonts w:ascii="Arial" w:hAnsi="Arial" w:cs="Arial"/>
          <w:sz w:val="24"/>
          <w:szCs w:val="24"/>
        </w:rPr>
        <w:t xml:space="preserve">e a ata da Reunião de Sócios </w:t>
      </w:r>
      <w:r w:rsidRPr="00CE3E8F">
        <w:rPr>
          <w:rFonts w:ascii="Arial" w:hAnsi="Arial" w:cs="Arial"/>
          <w:sz w:val="24"/>
          <w:szCs w:val="24"/>
        </w:rPr>
        <w:t>ser</w:t>
      </w:r>
      <w:r>
        <w:rPr>
          <w:rFonts w:ascii="Arial" w:hAnsi="Arial" w:cs="Arial"/>
          <w:sz w:val="24"/>
          <w:szCs w:val="24"/>
        </w:rPr>
        <w:t>ão</w:t>
      </w:r>
      <w:r w:rsidRPr="00CE3E8F">
        <w:rPr>
          <w:rFonts w:ascii="Arial" w:hAnsi="Arial" w:cs="Arial"/>
          <w:sz w:val="24"/>
          <w:szCs w:val="24"/>
        </w:rPr>
        <w:t xml:space="preserve"> registrada</w:t>
      </w:r>
      <w:r>
        <w:rPr>
          <w:rFonts w:ascii="Arial" w:hAnsi="Arial" w:cs="Arial"/>
          <w:sz w:val="24"/>
          <w:szCs w:val="24"/>
        </w:rPr>
        <w:t xml:space="preserve">s </w:t>
      </w:r>
      <w:r w:rsidRPr="00CE3E8F">
        <w:rPr>
          <w:rFonts w:ascii="Arial" w:hAnsi="Arial" w:cs="Arial"/>
          <w:sz w:val="24"/>
          <w:szCs w:val="24"/>
        </w:rPr>
        <w:t xml:space="preserve">na JUCESP e </w:t>
      </w:r>
      <w:ins w:id="8" w:author="unkown2" w:date="2012-04-17T19:18:00Z">
        <w:r w:rsidR="00182FF4">
          <w:rPr>
            <w:rFonts w:ascii="Arial" w:hAnsi="Arial" w:cs="Arial"/>
            <w:sz w:val="24"/>
            <w:szCs w:val="24"/>
          </w:rPr>
          <w:t xml:space="preserve">a ata da AGE será </w:t>
        </w:r>
      </w:ins>
      <w:del w:id="9" w:author="unkown2" w:date="2012-04-17T19:18:00Z">
        <w:r w:rsidRPr="00CE3E8F" w:rsidDel="00182FF4">
          <w:rPr>
            <w:rFonts w:ascii="Arial" w:hAnsi="Arial" w:cs="Arial"/>
            <w:sz w:val="24"/>
            <w:szCs w:val="24"/>
          </w:rPr>
          <w:delText>ser</w:delText>
        </w:r>
        <w:r w:rsidDel="00182FF4">
          <w:rPr>
            <w:rFonts w:ascii="Arial" w:hAnsi="Arial" w:cs="Arial"/>
            <w:sz w:val="24"/>
            <w:szCs w:val="24"/>
          </w:rPr>
          <w:delText>ão</w:delText>
        </w:r>
        <w:r w:rsidRPr="00CE3E8F" w:rsidDel="00182FF4">
          <w:rPr>
            <w:rFonts w:ascii="Arial" w:hAnsi="Arial" w:cs="Arial"/>
            <w:sz w:val="24"/>
            <w:szCs w:val="24"/>
          </w:rPr>
          <w:delText xml:space="preserve"> </w:delText>
        </w:r>
      </w:del>
      <w:r w:rsidRPr="00CE3E8F">
        <w:rPr>
          <w:rFonts w:ascii="Arial" w:hAnsi="Arial" w:cs="Arial"/>
          <w:sz w:val="24"/>
          <w:szCs w:val="24"/>
        </w:rPr>
        <w:t>publicada</w:t>
      </w:r>
      <w:del w:id="10" w:author="unkown2" w:date="2012-04-17T19:18:00Z">
        <w:r w:rsidDel="00182FF4">
          <w:rPr>
            <w:rFonts w:ascii="Arial" w:hAnsi="Arial" w:cs="Arial"/>
            <w:sz w:val="24"/>
            <w:szCs w:val="24"/>
          </w:rPr>
          <w:delText>s</w:delText>
        </w:r>
      </w:del>
      <w:r w:rsidRPr="00CE3E8F">
        <w:rPr>
          <w:rFonts w:ascii="Arial" w:hAnsi="Arial" w:cs="Arial"/>
          <w:sz w:val="24"/>
          <w:szCs w:val="24"/>
        </w:rPr>
        <w:t xml:space="preserve"> no Diário Oficial do Estado de São Paulo e </w:t>
      </w:r>
      <w:r>
        <w:rPr>
          <w:rFonts w:ascii="Arial" w:hAnsi="Arial" w:cs="Arial"/>
          <w:sz w:val="24"/>
          <w:szCs w:val="24"/>
        </w:rPr>
        <w:t>n</w:t>
      </w:r>
      <w:r w:rsidRPr="00CE3E8F">
        <w:rPr>
          <w:rFonts w:ascii="Arial" w:hAnsi="Arial" w:cs="Arial"/>
          <w:sz w:val="24"/>
          <w:szCs w:val="24"/>
        </w:rPr>
        <w:t>o jornal Diário do Comércio.</w:t>
      </w:r>
    </w:p>
    <w:p w:rsidR="00CA4C6A" w:rsidRDefault="00CA4C6A" w:rsidP="00CE3E8F">
      <w:pPr>
        <w:pStyle w:val="ListParagraph1"/>
        <w:keepNext/>
        <w:spacing w:line="320" w:lineRule="exact"/>
        <w:ind w:left="0"/>
        <w:rPr>
          <w:rFonts w:ascii="Arial" w:hAnsi="Arial" w:cs="Arial"/>
          <w:sz w:val="24"/>
          <w:szCs w:val="24"/>
        </w:rPr>
      </w:pPr>
    </w:p>
    <w:p w:rsidR="00CA4C6A" w:rsidRPr="00DF78A8" w:rsidRDefault="00CA4C6A" w:rsidP="00EA6596">
      <w:pPr>
        <w:numPr>
          <w:ilvl w:val="1"/>
          <w:numId w:val="14"/>
        </w:numPr>
        <w:spacing w:line="320" w:lineRule="exact"/>
        <w:ind w:left="0" w:firstLine="0"/>
        <w:rPr>
          <w:rFonts w:ascii="Arial" w:hAnsi="Arial" w:cs="Arial"/>
          <w:b/>
          <w:bCs/>
          <w:sz w:val="24"/>
          <w:szCs w:val="24"/>
        </w:rPr>
      </w:pPr>
      <w:r w:rsidRPr="00241BBE">
        <w:rPr>
          <w:rFonts w:ascii="Arial" w:hAnsi="Arial" w:cs="Arial"/>
          <w:b/>
          <w:bCs/>
          <w:sz w:val="24"/>
          <w:szCs w:val="24"/>
        </w:rPr>
        <w:t>Inscrição desta Escritura de Emissão na JUCESP e Registro em Cartório de Registro de Títulos e Documentos</w:t>
      </w:r>
    </w:p>
    <w:p w:rsidR="00CA4C6A" w:rsidRPr="00DF78A8" w:rsidRDefault="00CA4C6A" w:rsidP="00AD3A53">
      <w:pPr>
        <w:spacing w:line="320" w:lineRule="exact"/>
        <w:rPr>
          <w:rFonts w:ascii="Arial" w:hAnsi="Arial" w:cs="Arial"/>
          <w:b/>
          <w:bCs/>
          <w:sz w:val="24"/>
          <w:szCs w:val="24"/>
        </w:rPr>
      </w:pPr>
    </w:p>
    <w:p w:rsidR="00CA4C6A" w:rsidRDefault="00CA4C6A" w:rsidP="004F2186">
      <w:pPr>
        <w:spacing w:line="320" w:lineRule="exact"/>
        <w:rPr>
          <w:rFonts w:ascii="Arial" w:hAnsi="Arial" w:cs="Arial"/>
          <w:sz w:val="24"/>
          <w:szCs w:val="24"/>
        </w:rPr>
      </w:pPr>
      <w:r w:rsidRPr="00241BBE">
        <w:rPr>
          <w:rFonts w:ascii="Arial" w:hAnsi="Arial" w:cs="Arial"/>
          <w:sz w:val="24"/>
          <w:szCs w:val="24"/>
        </w:rPr>
        <w:t>A presente Escritura de Emissão e eventuais aditamentos serão inscritos na JUCESP, nos termos do artigo 62, inciso II, da Lei das Sociedades por Ações e, em virtude da fiança prestada pela Fiadora nos termos do item 4.</w:t>
      </w:r>
      <w:r>
        <w:rPr>
          <w:rFonts w:ascii="Arial" w:hAnsi="Arial" w:cs="Arial"/>
          <w:sz w:val="24"/>
          <w:szCs w:val="24"/>
        </w:rPr>
        <w:t>19</w:t>
      </w:r>
      <w:r w:rsidRPr="00241BBE">
        <w:rPr>
          <w:rFonts w:ascii="Arial" w:hAnsi="Arial" w:cs="Arial"/>
          <w:sz w:val="24"/>
          <w:szCs w:val="24"/>
        </w:rPr>
        <w:t xml:space="preserve"> desta Escritura de Emissão, registrados nos competentes Cartórios de Registro de Títulos e Documentos da sede da Emissora, da Fiadora e do Agente Fiduciário</w:t>
      </w:r>
      <w:r>
        <w:rPr>
          <w:rFonts w:ascii="Arial" w:hAnsi="Arial" w:cs="Arial"/>
          <w:sz w:val="24"/>
          <w:szCs w:val="24"/>
        </w:rPr>
        <w:t>, quais sejam, cidade de São Paulo, Estado de São Paulo, e cidade do Rio de Janeiro, Estado do Rio de Janeiro</w:t>
      </w:r>
      <w:r w:rsidRPr="00241BBE">
        <w:rPr>
          <w:rFonts w:ascii="Arial" w:hAnsi="Arial" w:cs="Arial"/>
          <w:sz w:val="24"/>
          <w:szCs w:val="24"/>
        </w:rPr>
        <w:t>.</w:t>
      </w:r>
      <w:r>
        <w:rPr>
          <w:rFonts w:ascii="Arial" w:hAnsi="Arial" w:cs="Arial"/>
          <w:sz w:val="24"/>
          <w:szCs w:val="24"/>
        </w:rPr>
        <w:t xml:space="preserve"> A Emissora deverá disponibilizar ao Agente Fiduciário uma via original de documento registrado </w:t>
      </w:r>
      <w:r w:rsidRPr="00241BBE">
        <w:rPr>
          <w:rFonts w:ascii="Arial" w:hAnsi="Arial" w:cs="Arial"/>
          <w:sz w:val="24"/>
          <w:szCs w:val="24"/>
        </w:rPr>
        <w:t>nos competentes Cartórios de Registro de Títulos e Documentos</w:t>
      </w:r>
      <w:r>
        <w:rPr>
          <w:rFonts w:ascii="Arial" w:hAnsi="Arial" w:cs="Arial"/>
          <w:sz w:val="24"/>
          <w:szCs w:val="24"/>
        </w:rPr>
        <w:t xml:space="preserve"> no prazo de até 5 (cinco) Dias Úteis contados da data do respectivo registro.</w:t>
      </w:r>
    </w:p>
    <w:p w:rsidR="00CA4C6A" w:rsidRPr="00DF78A8" w:rsidRDefault="00CA4C6A" w:rsidP="00AD3A53">
      <w:pPr>
        <w:spacing w:line="320" w:lineRule="exact"/>
        <w:rPr>
          <w:rFonts w:ascii="Arial" w:hAnsi="Arial" w:cs="Arial"/>
          <w:sz w:val="24"/>
          <w:szCs w:val="24"/>
        </w:rPr>
      </w:pPr>
    </w:p>
    <w:p w:rsidR="00CA4C6A" w:rsidRPr="00DF78A8" w:rsidRDefault="00CA4C6A" w:rsidP="00EA6596">
      <w:pPr>
        <w:numPr>
          <w:ilvl w:val="1"/>
          <w:numId w:val="14"/>
        </w:numPr>
        <w:spacing w:line="320" w:lineRule="exact"/>
        <w:ind w:left="0" w:firstLine="0"/>
        <w:rPr>
          <w:rFonts w:ascii="Arial" w:hAnsi="Arial" w:cs="Arial"/>
          <w:b/>
          <w:bCs/>
          <w:sz w:val="24"/>
          <w:szCs w:val="24"/>
        </w:rPr>
      </w:pPr>
      <w:r w:rsidRPr="00241BBE">
        <w:rPr>
          <w:rFonts w:ascii="Arial" w:hAnsi="Arial" w:cs="Arial"/>
          <w:b/>
          <w:bCs/>
          <w:sz w:val="24"/>
          <w:szCs w:val="24"/>
        </w:rPr>
        <w:t>Registro para Distribuição e Negociação</w:t>
      </w:r>
    </w:p>
    <w:p w:rsidR="00CA4C6A" w:rsidRPr="00DF78A8" w:rsidRDefault="00CA4C6A" w:rsidP="00AD3A53">
      <w:pPr>
        <w:spacing w:line="320" w:lineRule="exact"/>
        <w:rPr>
          <w:rFonts w:ascii="Arial" w:hAnsi="Arial" w:cs="Arial"/>
          <w:sz w:val="24"/>
          <w:szCs w:val="24"/>
        </w:rPr>
      </w:pPr>
    </w:p>
    <w:p w:rsidR="00CA4C6A" w:rsidRPr="00DF78A8" w:rsidRDefault="00CA4C6A" w:rsidP="00EA6596">
      <w:pPr>
        <w:numPr>
          <w:ilvl w:val="2"/>
          <w:numId w:val="14"/>
        </w:numPr>
        <w:spacing w:line="320" w:lineRule="exact"/>
        <w:ind w:left="0" w:firstLine="0"/>
        <w:rPr>
          <w:rFonts w:ascii="Arial" w:hAnsi="Arial" w:cs="Arial"/>
          <w:sz w:val="24"/>
          <w:szCs w:val="24"/>
        </w:rPr>
      </w:pPr>
      <w:r w:rsidRPr="00241BBE">
        <w:rPr>
          <w:rFonts w:ascii="Arial" w:hAnsi="Arial" w:cs="Arial"/>
          <w:sz w:val="24"/>
          <w:szCs w:val="24"/>
        </w:rPr>
        <w:lastRenderedPageBreak/>
        <w:t>As Debêntures serão registradas para distribuição no mercado primário e negociação no mercado secundário por meio do SDT – Módulo de Distribuição de Títulos (“</w:t>
      </w:r>
      <w:r w:rsidRPr="00241BBE">
        <w:rPr>
          <w:rFonts w:ascii="Arial" w:hAnsi="Arial" w:cs="Arial"/>
          <w:sz w:val="24"/>
          <w:szCs w:val="24"/>
          <w:u w:val="single"/>
        </w:rPr>
        <w:t>SDT</w:t>
      </w:r>
      <w:r w:rsidRPr="00241BBE">
        <w:rPr>
          <w:rFonts w:ascii="Arial" w:hAnsi="Arial" w:cs="Arial"/>
          <w:sz w:val="24"/>
          <w:szCs w:val="24"/>
        </w:rPr>
        <w:t>”) e do SND – Módulo Nacional de Debêntures (“</w:t>
      </w:r>
      <w:r w:rsidRPr="00241BBE">
        <w:rPr>
          <w:rFonts w:ascii="Arial" w:hAnsi="Arial" w:cs="Arial"/>
          <w:sz w:val="24"/>
          <w:szCs w:val="24"/>
          <w:u w:val="single"/>
        </w:rPr>
        <w:t>SND</w:t>
      </w:r>
      <w:r w:rsidRPr="00241BBE">
        <w:rPr>
          <w:rFonts w:ascii="Arial" w:hAnsi="Arial" w:cs="Arial"/>
          <w:sz w:val="24"/>
          <w:szCs w:val="24"/>
        </w:rPr>
        <w:t xml:space="preserve">”), respectivamente, ambos administrados e operacionalizados pela CETIP, sendo a distribuição e a negociação liquidadas </w:t>
      </w:r>
      <w:r>
        <w:rPr>
          <w:rFonts w:ascii="Arial" w:hAnsi="Arial" w:cs="Arial"/>
          <w:sz w:val="24"/>
          <w:szCs w:val="24"/>
        </w:rPr>
        <w:t xml:space="preserve">financeiramente </w:t>
      </w:r>
      <w:r w:rsidRPr="00241BBE">
        <w:rPr>
          <w:rFonts w:ascii="Arial" w:hAnsi="Arial" w:cs="Arial"/>
          <w:sz w:val="24"/>
          <w:szCs w:val="24"/>
        </w:rPr>
        <w:t>e as Debêntures custodiadas eletronicamente na CETIP.</w:t>
      </w:r>
    </w:p>
    <w:p w:rsidR="00CA4C6A" w:rsidRPr="00DF78A8" w:rsidRDefault="00CA4C6A" w:rsidP="00AD3A53">
      <w:pPr>
        <w:spacing w:line="320" w:lineRule="exact"/>
        <w:rPr>
          <w:rFonts w:ascii="Arial" w:hAnsi="Arial" w:cs="Arial"/>
          <w:sz w:val="24"/>
          <w:szCs w:val="24"/>
        </w:rPr>
      </w:pPr>
    </w:p>
    <w:p w:rsidR="00CA4C6A" w:rsidRPr="00DF78A8" w:rsidRDefault="00CA4C6A" w:rsidP="00EA6596">
      <w:pPr>
        <w:numPr>
          <w:ilvl w:val="2"/>
          <w:numId w:val="14"/>
        </w:numPr>
        <w:spacing w:line="320" w:lineRule="exact"/>
        <w:ind w:left="0" w:firstLine="0"/>
        <w:rPr>
          <w:rFonts w:ascii="Arial" w:hAnsi="Arial" w:cs="Arial"/>
          <w:sz w:val="24"/>
          <w:szCs w:val="24"/>
        </w:rPr>
      </w:pPr>
      <w:r w:rsidRPr="00241BBE">
        <w:rPr>
          <w:rFonts w:ascii="Arial" w:hAnsi="Arial" w:cs="Arial"/>
          <w:sz w:val="24"/>
          <w:szCs w:val="24"/>
        </w:rPr>
        <w:t>As Debêntures somente poderão ser negociadas entre Investidores Qualificados, depois de decorridos 90 (noventa) dias da respectiva subscrição ou aquisição, nos termos dos artigos 13 e 15 da Instrução CVM 476</w:t>
      </w:r>
      <w:r>
        <w:rPr>
          <w:rFonts w:ascii="Arial" w:hAnsi="Arial" w:cs="Arial"/>
          <w:sz w:val="24"/>
          <w:szCs w:val="24"/>
        </w:rPr>
        <w:t>,</w:t>
      </w:r>
      <w:r w:rsidRPr="00241BBE">
        <w:rPr>
          <w:rFonts w:ascii="Arial" w:hAnsi="Arial" w:cs="Arial"/>
          <w:sz w:val="24"/>
          <w:szCs w:val="24"/>
        </w:rPr>
        <w:t xml:space="preserve"> e do cumprimento</w:t>
      </w:r>
      <w:r>
        <w:rPr>
          <w:rFonts w:ascii="Arial" w:hAnsi="Arial" w:cs="Arial"/>
          <w:sz w:val="24"/>
          <w:szCs w:val="24"/>
        </w:rPr>
        <w:t>,</w:t>
      </w:r>
      <w:r w:rsidRPr="00241BBE">
        <w:rPr>
          <w:rFonts w:ascii="Arial" w:hAnsi="Arial" w:cs="Arial"/>
          <w:sz w:val="24"/>
          <w:szCs w:val="24"/>
        </w:rPr>
        <w:t xml:space="preserve"> </w:t>
      </w:r>
      <w:r>
        <w:rPr>
          <w:rFonts w:ascii="Arial" w:hAnsi="Arial" w:cs="Arial"/>
          <w:sz w:val="24"/>
          <w:szCs w:val="24"/>
        </w:rPr>
        <w:t xml:space="preserve">pela Emissora, </w:t>
      </w:r>
      <w:r w:rsidRPr="00241BBE">
        <w:rPr>
          <w:rFonts w:ascii="Arial" w:hAnsi="Arial" w:cs="Arial"/>
          <w:sz w:val="24"/>
          <w:szCs w:val="24"/>
        </w:rPr>
        <w:t xml:space="preserve">das obrigações previstas </w:t>
      </w:r>
      <w:r>
        <w:rPr>
          <w:rFonts w:ascii="Arial" w:hAnsi="Arial" w:cs="Arial"/>
          <w:sz w:val="24"/>
          <w:szCs w:val="24"/>
        </w:rPr>
        <w:t>no artigo 17 da referida instrução, conforme aplicáveis</w:t>
      </w:r>
      <w:r w:rsidRPr="00241BBE">
        <w:rPr>
          <w:rFonts w:ascii="Arial" w:hAnsi="Arial" w:cs="Arial"/>
          <w:sz w:val="24"/>
          <w:szCs w:val="24"/>
        </w:rPr>
        <w:t>.</w:t>
      </w:r>
    </w:p>
    <w:p w:rsidR="00CA4C6A" w:rsidRDefault="00CA4C6A" w:rsidP="00AC0F0A">
      <w:pPr>
        <w:pStyle w:val="Cabealho2"/>
        <w:spacing w:line="320" w:lineRule="exact"/>
        <w:rPr>
          <w:rFonts w:ascii="Arial" w:hAnsi="Arial" w:cs="Arial"/>
          <w:szCs w:val="24"/>
        </w:rPr>
      </w:pPr>
    </w:p>
    <w:p w:rsidR="00CA4C6A" w:rsidRPr="00DF78A8" w:rsidRDefault="00CA4C6A" w:rsidP="00AC0F0A">
      <w:pPr>
        <w:pStyle w:val="Cabealho2"/>
        <w:spacing w:line="320" w:lineRule="exact"/>
        <w:rPr>
          <w:rFonts w:ascii="Arial" w:hAnsi="Arial" w:cs="Arial"/>
          <w:szCs w:val="24"/>
        </w:rPr>
      </w:pPr>
      <w:r w:rsidRPr="00241BBE">
        <w:rPr>
          <w:rFonts w:ascii="Arial" w:hAnsi="Arial" w:cs="Arial"/>
          <w:szCs w:val="24"/>
        </w:rPr>
        <w:t>Cláusula Terceira</w:t>
      </w:r>
      <w:r w:rsidRPr="00241BBE">
        <w:rPr>
          <w:rFonts w:ascii="Arial" w:hAnsi="Arial" w:cs="Arial"/>
          <w:b w:val="0"/>
          <w:szCs w:val="24"/>
        </w:rPr>
        <w:t xml:space="preserve"> – </w:t>
      </w:r>
      <w:r w:rsidRPr="00241BBE">
        <w:rPr>
          <w:rFonts w:ascii="Arial" w:hAnsi="Arial" w:cs="Arial"/>
          <w:szCs w:val="24"/>
        </w:rPr>
        <w:t>DAS CARACTERÍSTICAS DA EMISSÃO</w:t>
      </w:r>
    </w:p>
    <w:p w:rsidR="00CA4C6A" w:rsidRDefault="00CA4C6A" w:rsidP="00AC0F0A">
      <w:pPr>
        <w:spacing w:line="320" w:lineRule="exact"/>
        <w:rPr>
          <w:rFonts w:ascii="Arial" w:hAnsi="Arial" w:cs="Arial"/>
          <w:b/>
          <w:sz w:val="24"/>
          <w:szCs w:val="24"/>
        </w:rPr>
      </w:pPr>
    </w:p>
    <w:p w:rsidR="00CA4C6A" w:rsidRPr="00A5425C" w:rsidRDefault="00CA4C6A" w:rsidP="00EA6596">
      <w:pPr>
        <w:pStyle w:val="ListParagraph1"/>
        <w:numPr>
          <w:ilvl w:val="1"/>
          <w:numId w:val="17"/>
        </w:numPr>
        <w:spacing w:line="320" w:lineRule="exact"/>
        <w:ind w:left="0" w:firstLine="0"/>
        <w:rPr>
          <w:rFonts w:ascii="Arial" w:hAnsi="Arial" w:cs="Arial"/>
          <w:b/>
          <w:sz w:val="24"/>
          <w:szCs w:val="24"/>
        </w:rPr>
      </w:pPr>
      <w:r>
        <w:rPr>
          <w:rFonts w:ascii="Arial" w:hAnsi="Arial" w:cs="Arial"/>
          <w:b/>
          <w:sz w:val="24"/>
          <w:szCs w:val="24"/>
        </w:rPr>
        <w:t>Objeto Social da Emissora</w:t>
      </w:r>
    </w:p>
    <w:p w:rsidR="00CA4C6A" w:rsidRDefault="00CA4C6A">
      <w:pPr>
        <w:spacing w:line="320" w:lineRule="exact"/>
        <w:rPr>
          <w:rFonts w:ascii="Arial" w:hAnsi="Arial" w:cs="Arial"/>
          <w:b/>
          <w:sz w:val="24"/>
          <w:szCs w:val="24"/>
        </w:rPr>
      </w:pPr>
    </w:p>
    <w:p w:rsidR="00CA4C6A" w:rsidRDefault="00CA4C6A">
      <w:pPr>
        <w:spacing w:line="320" w:lineRule="exact"/>
        <w:rPr>
          <w:rFonts w:ascii="Arial" w:hAnsi="Arial" w:cs="Arial"/>
          <w:sz w:val="24"/>
          <w:szCs w:val="24"/>
        </w:rPr>
      </w:pPr>
      <w:r w:rsidRPr="0074564C">
        <w:rPr>
          <w:rFonts w:ascii="Arial" w:hAnsi="Arial" w:cs="Arial"/>
          <w:sz w:val="24"/>
          <w:szCs w:val="24"/>
        </w:rPr>
        <w:t>De acordo com o artigo 3º do Estatuto Social da Emissora, seu objeto social compreende a exploração da atividade de engenharia civil e da indústria de construção civil e pesada; inclusive gerenciamento e execução de projetos e obras; importação e exportação em geral; compra e venda de materiais, máquinas e equipamentos; compra e venda de imóveis sem corretagem; locação de bens móveis; aproveitamento e exploração de jazidas minerais; serviços de dragagem e transporte/navegação marítima, fluvial e lacustre; manutenção e montagem industrial, instalações e montagens elétricas, eletrônicas, eletromecânicas e mecânicas e participação como sócia ou acionista de outras sociedades no Brasil e no exterior de qualquer ramo, podendo, inclusive, constituir e participar em consórcio de empresas e abrir novos estabelecimentos, sucursais e filiais em qualquer localidade do território nacional e no exterior.</w:t>
      </w:r>
    </w:p>
    <w:p w:rsidR="00CA4C6A" w:rsidRPr="00CA4C6A" w:rsidRDefault="00CA4C6A">
      <w:pPr>
        <w:spacing w:line="320" w:lineRule="exact"/>
        <w:rPr>
          <w:rFonts w:ascii="Arial" w:hAnsi="Arial" w:cs="Arial"/>
          <w:b/>
          <w:sz w:val="24"/>
          <w:szCs w:val="24"/>
        </w:rPr>
      </w:pPr>
    </w:p>
    <w:p w:rsidR="00CA4C6A" w:rsidRPr="00DF78A8" w:rsidRDefault="00CA4C6A" w:rsidP="00EA6596">
      <w:pPr>
        <w:pStyle w:val="ListParagraph1"/>
        <w:numPr>
          <w:ilvl w:val="1"/>
          <w:numId w:val="17"/>
        </w:numPr>
        <w:spacing w:line="320" w:lineRule="exact"/>
        <w:ind w:left="0" w:firstLine="0"/>
        <w:rPr>
          <w:rFonts w:ascii="Arial" w:hAnsi="Arial" w:cs="Arial"/>
          <w:b/>
          <w:sz w:val="24"/>
          <w:szCs w:val="24"/>
        </w:rPr>
      </w:pPr>
      <w:r w:rsidRPr="00241BBE">
        <w:rPr>
          <w:rFonts w:ascii="Arial" w:hAnsi="Arial" w:cs="Arial"/>
          <w:b/>
          <w:sz w:val="24"/>
          <w:szCs w:val="24"/>
        </w:rPr>
        <w:t>Valor Total da Emissão</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 xml:space="preserve">O valor total da Emissão das Debêntures é de </w:t>
      </w:r>
      <w:r>
        <w:rPr>
          <w:rFonts w:ascii="Arial" w:hAnsi="Arial" w:cs="Arial"/>
          <w:sz w:val="24"/>
          <w:szCs w:val="24"/>
        </w:rPr>
        <w:t xml:space="preserve">até </w:t>
      </w:r>
      <w:r w:rsidRPr="00241BBE">
        <w:rPr>
          <w:rFonts w:ascii="Arial" w:hAnsi="Arial" w:cs="Arial"/>
          <w:sz w:val="24"/>
          <w:szCs w:val="24"/>
        </w:rPr>
        <w:t>R$</w:t>
      </w:r>
      <w:r>
        <w:rPr>
          <w:rFonts w:ascii="Arial" w:hAnsi="Arial" w:cs="Arial"/>
          <w:sz w:val="24"/>
          <w:szCs w:val="24"/>
        </w:rPr>
        <w:t>300.000.000,00 (trezentos milhões de reais)</w:t>
      </w:r>
      <w:r w:rsidRPr="00241BBE">
        <w:rPr>
          <w:rFonts w:ascii="Arial" w:hAnsi="Arial" w:cs="Arial"/>
          <w:sz w:val="24"/>
          <w:szCs w:val="24"/>
        </w:rPr>
        <w:t xml:space="preserve"> na Data de Emissão (“</w:t>
      </w:r>
      <w:r w:rsidRPr="00241BBE">
        <w:rPr>
          <w:rFonts w:ascii="Arial" w:hAnsi="Arial" w:cs="Arial"/>
          <w:bCs/>
          <w:sz w:val="24"/>
          <w:szCs w:val="24"/>
          <w:u w:val="single"/>
        </w:rPr>
        <w:t>Valor Total da Emissão</w:t>
      </w:r>
      <w:r w:rsidRPr="00241BBE">
        <w:rPr>
          <w:rFonts w:ascii="Arial" w:hAnsi="Arial" w:cs="Arial"/>
          <w:sz w:val="24"/>
          <w:szCs w:val="24"/>
        </w:rPr>
        <w:t>”).</w:t>
      </w:r>
    </w:p>
    <w:p w:rsidR="00CA4C6A" w:rsidRDefault="00CA4C6A" w:rsidP="00AC0F0A">
      <w:pPr>
        <w:spacing w:line="320" w:lineRule="exact"/>
        <w:rPr>
          <w:rFonts w:ascii="Arial" w:hAnsi="Arial" w:cs="Arial"/>
          <w:b/>
          <w:sz w:val="24"/>
          <w:szCs w:val="24"/>
        </w:rPr>
      </w:pPr>
    </w:p>
    <w:p w:rsidR="00CA4C6A" w:rsidRPr="00DF78A8" w:rsidRDefault="00CA4C6A" w:rsidP="00EA6596">
      <w:pPr>
        <w:pStyle w:val="ListParagraph1"/>
        <w:numPr>
          <w:ilvl w:val="1"/>
          <w:numId w:val="17"/>
        </w:numPr>
        <w:spacing w:line="320" w:lineRule="exact"/>
        <w:ind w:left="0" w:firstLine="0"/>
        <w:rPr>
          <w:rFonts w:ascii="Arial" w:hAnsi="Arial" w:cs="Arial"/>
          <w:b/>
          <w:sz w:val="24"/>
          <w:szCs w:val="24"/>
        </w:rPr>
      </w:pPr>
      <w:r w:rsidRPr="00241BBE">
        <w:rPr>
          <w:rFonts w:ascii="Arial" w:hAnsi="Arial" w:cs="Arial"/>
          <w:b/>
          <w:sz w:val="24"/>
          <w:szCs w:val="24"/>
        </w:rPr>
        <w:t>Quantidade de Debêntures</w:t>
      </w:r>
    </w:p>
    <w:p w:rsidR="00CA4C6A" w:rsidRPr="00DF78A8" w:rsidRDefault="00CA4C6A" w:rsidP="00AC0F0A">
      <w:pPr>
        <w:pStyle w:val="p0"/>
        <w:tabs>
          <w:tab w:val="clear" w:pos="720"/>
        </w:tabs>
        <w:spacing w:line="320" w:lineRule="exact"/>
        <w:rPr>
          <w:rFonts w:ascii="Arial" w:hAnsi="Arial" w:cs="Arial"/>
          <w:szCs w:val="24"/>
        </w:rPr>
      </w:pPr>
    </w:p>
    <w:p w:rsidR="00CA4C6A" w:rsidRPr="000F1474" w:rsidRDefault="00CA4C6A" w:rsidP="00AC0F0A">
      <w:pPr>
        <w:spacing w:line="320" w:lineRule="exact"/>
        <w:rPr>
          <w:rFonts w:ascii="Arial" w:hAnsi="Arial" w:cs="Arial"/>
          <w:sz w:val="24"/>
          <w:szCs w:val="24"/>
        </w:rPr>
      </w:pPr>
      <w:r w:rsidRPr="00241BBE">
        <w:rPr>
          <w:rFonts w:ascii="Arial" w:hAnsi="Arial" w:cs="Arial"/>
          <w:sz w:val="24"/>
          <w:szCs w:val="24"/>
        </w:rPr>
        <w:t xml:space="preserve">Serão emitidas </w:t>
      </w:r>
      <w:r>
        <w:rPr>
          <w:rFonts w:ascii="Arial" w:hAnsi="Arial" w:cs="Arial"/>
          <w:sz w:val="24"/>
          <w:szCs w:val="24"/>
        </w:rPr>
        <w:t>até 300.000</w:t>
      </w:r>
      <w:r w:rsidRPr="00241BBE">
        <w:rPr>
          <w:rFonts w:ascii="Arial" w:hAnsi="Arial" w:cs="Arial"/>
          <w:sz w:val="24"/>
          <w:szCs w:val="24"/>
        </w:rPr>
        <w:t xml:space="preserve"> </w:t>
      </w:r>
      <w:r>
        <w:rPr>
          <w:rFonts w:ascii="Arial" w:hAnsi="Arial" w:cs="Arial"/>
          <w:sz w:val="24"/>
          <w:szCs w:val="24"/>
        </w:rPr>
        <w:t xml:space="preserve">(trezentas mil) </w:t>
      </w:r>
      <w:r w:rsidRPr="00241BBE">
        <w:rPr>
          <w:rFonts w:ascii="Arial" w:hAnsi="Arial" w:cs="Arial"/>
          <w:sz w:val="24"/>
          <w:szCs w:val="24"/>
        </w:rPr>
        <w:t>Debêntures.</w:t>
      </w:r>
      <w:r>
        <w:rPr>
          <w:rFonts w:ascii="Arial" w:hAnsi="Arial" w:cs="Arial"/>
          <w:sz w:val="24"/>
          <w:szCs w:val="24"/>
        </w:rPr>
        <w:t xml:space="preserve"> O número efetivo de Debêntures objeto da Emissão será definido após a conclusão da Oferta Restrita, quando a presente Escritura de Emissão será aditada nos termos do item 4.11. abaixo. </w:t>
      </w:r>
    </w:p>
    <w:p w:rsidR="00CA4C6A" w:rsidRPr="00DF78A8" w:rsidRDefault="00CA4C6A" w:rsidP="00EA6596">
      <w:pPr>
        <w:pStyle w:val="ListParagraph1"/>
        <w:numPr>
          <w:ilvl w:val="1"/>
          <w:numId w:val="17"/>
        </w:numPr>
        <w:spacing w:line="320" w:lineRule="exact"/>
        <w:ind w:left="0" w:firstLine="0"/>
        <w:rPr>
          <w:rFonts w:ascii="Arial" w:hAnsi="Arial" w:cs="Arial"/>
          <w:b/>
          <w:sz w:val="24"/>
          <w:szCs w:val="24"/>
        </w:rPr>
      </w:pPr>
      <w:r w:rsidRPr="00241BBE">
        <w:rPr>
          <w:rFonts w:ascii="Arial" w:hAnsi="Arial" w:cs="Arial"/>
          <w:b/>
          <w:sz w:val="24"/>
          <w:szCs w:val="24"/>
        </w:rPr>
        <w:lastRenderedPageBreak/>
        <w:t>Séries</w:t>
      </w:r>
    </w:p>
    <w:p w:rsidR="00CA4C6A" w:rsidRPr="00DF78A8" w:rsidRDefault="00CA4C6A" w:rsidP="00AA52A7">
      <w:pPr>
        <w:spacing w:line="320" w:lineRule="exact"/>
        <w:rPr>
          <w:rFonts w:ascii="Arial" w:hAnsi="Arial" w:cs="Arial"/>
          <w:sz w:val="24"/>
          <w:szCs w:val="24"/>
        </w:rPr>
      </w:pPr>
    </w:p>
    <w:p w:rsidR="00CA4C6A" w:rsidRPr="00DF78A8" w:rsidRDefault="00CA4C6A" w:rsidP="00AA52A7">
      <w:pPr>
        <w:pStyle w:val="ListParagraph1"/>
        <w:spacing w:line="320" w:lineRule="exact"/>
        <w:ind w:left="0"/>
        <w:rPr>
          <w:rFonts w:ascii="Arial" w:hAnsi="Arial" w:cs="Arial"/>
          <w:sz w:val="24"/>
          <w:szCs w:val="24"/>
        </w:rPr>
      </w:pPr>
      <w:r w:rsidRPr="00241BBE">
        <w:rPr>
          <w:rFonts w:ascii="Arial" w:hAnsi="Arial" w:cs="Arial"/>
          <w:sz w:val="24"/>
          <w:szCs w:val="24"/>
        </w:rPr>
        <w:t>A Emissão será realizada em série única.</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1"/>
          <w:numId w:val="17"/>
        </w:numPr>
        <w:spacing w:line="320" w:lineRule="exact"/>
        <w:ind w:left="709" w:hanging="709"/>
        <w:rPr>
          <w:rFonts w:ascii="Arial" w:hAnsi="Arial" w:cs="Arial"/>
          <w:b/>
          <w:sz w:val="24"/>
          <w:szCs w:val="24"/>
        </w:rPr>
      </w:pPr>
      <w:r w:rsidRPr="00241BBE">
        <w:rPr>
          <w:rFonts w:ascii="Arial" w:hAnsi="Arial" w:cs="Arial"/>
          <w:b/>
          <w:sz w:val="24"/>
          <w:szCs w:val="24"/>
        </w:rPr>
        <w:t>Destinação de Recursos</w:t>
      </w:r>
    </w:p>
    <w:p w:rsidR="00CA4C6A" w:rsidRPr="00DF78A8" w:rsidRDefault="00CA4C6A" w:rsidP="0030536F">
      <w:pPr>
        <w:spacing w:line="320" w:lineRule="exact"/>
        <w:rPr>
          <w:rFonts w:ascii="Arial" w:hAnsi="Arial" w:cs="Arial"/>
          <w:sz w:val="24"/>
          <w:szCs w:val="24"/>
        </w:rPr>
      </w:pPr>
    </w:p>
    <w:p w:rsidR="00CA4C6A" w:rsidRPr="0030536F" w:rsidRDefault="00CA4C6A" w:rsidP="00AC219A">
      <w:pPr>
        <w:pStyle w:val="ListParagraph1"/>
        <w:widowControl w:val="0"/>
        <w:spacing w:line="320" w:lineRule="exact"/>
        <w:ind w:left="0"/>
        <w:rPr>
          <w:rFonts w:ascii="Arial" w:hAnsi="Arial" w:cs="Arial"/>
          <w:sz w:val="24"/>
          <w:szCs w:val="24"/>
        </w:rPr>
      </w:pPr>
      <w:r>
        <w:rPr>
          <w:rFonts w:ascii="Arial" w:hAnsi="Arial" w:cs="Arial"/>
          <w:sz w:val="24"/>
          <w:szCs w:val="24"/>
        </w:rPr>
        <w:t>O</w:t>
      </w:r>
      <w:r w:rsidRPr="00F44491">
        <w:rPr>
          <w:rFonts w:ascii="Arial" w:hAnsi="Arial" w:cs="Arial"/>
          <w:sz w:val="24"/>
          <w:szCs w:val="24"/>
        </w:rPr>
        <w:t>s recursos obtidos por meio da Emissão ser</w:t>
      </w:r>
      <w:r>
        <w:rPr>
          <w:rFonts w:ascii="Arial" w:hAnsi="Arial" w:cs="Arial"/>
          <w:sz w:val="24"/>
          <w:szCs w:val="24"/>
        </w:rPr>
        <w:t>ão</w:t>
      </w:r>
      <w:r w:rsidRPr="00F44491">
        <w:rPr>
          <w:rFonts w:ascii="Arial" w:hAnsi="Arial" w:cs="Arial"/>
          <w:sz w:val="24"/>
          <w:szCs w:val="24"/>
        </w:rPr>
        <w:t xml:space="preserve"> </w:t>
      </w:r>
      <w:r>
        <w:rPr>
          <w:rFonts w:ascii="Arial" w:hAnsi="Arial" w:cs="Arial"/>
          <w:sz w:val="24"/>
          <w:szCs w:val="24"/>
        </w:rPr>
        <w:t>destinados (i) a</w:t>
      </w:r>
      <w:r w:rsidRPr="00F44491">
        <w:rPr>
          <w:rFonts w:ascii="Arial" w:hAnsi="Arial" w:cs="Arial"/>
          <w:sz w:val="24"/>
          <w:szCs w:val="24"/>
        </w:rPr>
        <w:t>o</w:t>
      </w:r>
      <w:r>
        <w:rPr>
          <w:rFonts w:ascii="Arial" w:hAnsi="Arial" w:cs="Arial"/>
          <w:sz w:val="24"/>
          <w:szCs w:val="24"/>
        </w:rPr>
        <w:t xml:space="preserve"> pré-pagamento integral ou parcial de dívidas contratadas pela </w:t>
      </w:r>
      <w:r w:rsidRPr="006055DC">
        <w:rPr>
          <w:rFonts w:ascii="Arial" w:hAnsi="Arial" w:cs="Arial"/>
          <w:sz w:val="24"/>
          <w:szCs w:val="24"/>
        </w:rPr>
        <w:t>Emissora</w:t>
      </w:r>
      <w:r>
        <w:rPr>
          <w:rFonts w:ascii="Arial" w:hAnsi="Arial" w:cs="Arial"/>
          <w:sz w:val="24"/>
          <w:szCs w:val="24"/>
        </w:rPr>
        <w:t xml:space="preserve"> e/ou pela </w:t>
      </w:r>
      <w:r w:rsidRPr="006055DC">
        <w:rPr>
          <w:rFonts w:ascii="Arial" w:hAnsi="Arial" w:cs="Arial"/>
          <w:sz w:val="24"/>
          <w:szCs w:val="24"/>
        </w:rPr>
        <w:t>Fiadora</w:t>
      </w:r>
      <w:r>
        <w:rPr>
          <w:rFonts w:ascii="Arial" w:hAnsi="Arial" w:cs="Arial"/>
          <w:sz w:val="24"/>
          <w:szCs w:val="24"/>
        </w:rPr>
        <w:t xml:space="preserve"> junto ao Banco Bradesco S.A. e ao Banco do Brasil S.A., e (ii) para o pagamento de outras dívidas da </w:t>
      </w:r>
      <w:r w:rsidRPr="006055DC">
        <w:rPr>
          <w:rFonts w:ascii="Arial" w:hAnsi="Arial" w:cs="Arial"/>
          <w:sz w:val="24"/>
          <w:szCs w:val="24"/>
        </w:rPr>
        <w:t>Emissora</w:t>
      </w:r>
      <w:r>
        <w:rPr>
          <w:rFonts w:ascii="Arial" w:hAnsi="Arial" w:cs="Arial"/>
          <w:sz w:val="24"/>
          <w:szCs w:val="24"/>
        </w:rPr>
        <w:t xml:space="preserve"> e/ou da </w:t>
      </w:r>
      <w:r w:rsidRPr="006055DC">
        <w:rPr>
          <w:rFonts w:ascii="Arial" w:hAnsi="Arial" w:cs="Arial"/>
          <w:sz w:val="24"/>
          <w:szCs w:val="24"/>
        </w:rPr>
        <w:t>Fiadora</w:t>
      </w:r>
      <w:r w:rsidRPr="004E4A9C">
        <w:rPr>
          <w:rFonts w:ascii="Arial" w:hAnsi="Arial" w:cs="Arial"/>
          <w:sz w:val="24"/>
          <w:szCs w:val="24"/>
        </w:rPr>
        <w:t xml:space="preserve"> </w:t>
      </w:r>
      <w:r>
        <w:rPr>
          <w:rFonts w:ascii="Arial" w:hAnsi="Arial" w:cs="Arial"/>
          <w:sz w:val="24"/>
          <w:szCs w:val="24"/>
        </w:rPr>
        <w:t xml:space="preserve">com vencimento nos próximos 12 (doze) meses. </w:t>
      </w:r>
    </w:p>
    <w:p w:rsidR="00CA4C6A" w:rsidRPr="00DF78A8" w:rsidRDefault="00CA4C6A" w:rsidP="0030536F">
      <w:pPr>
        <w:pStyle w:val="Avanodecorpodetexto"/>
        <w:spacing w:line="320" w:lineRule="exact"/>
        <w:ind w:left="0" w:firstLine="0"/>
        <w:rPr>
          <w:rFonts w:ascii="Arial" w:hAnsi="Arial" w:cs="Arial"/>
          <w:sz w:val="24"/>
          <w:szCs w:val="24"/>
        </w:rPr>
      </w:pPr>
      <w:bookmarkStart w:id="11" w:name="_DV_M70"/>
      <w:bookmarkStart w:id="12" w:name="_DV_M72"/>
      <w:bookmarkStart w:id="13" w:name="_DV_M73"/>
      <w:bookmarkEnd w:id="11"/>
      <w:bookmarkEnd w:id="12"/>
      <w:bookmarkEnd w:id="13"/>
    </w:p>
    <w:p w:rsidR="00CA4C6A" w:rsidRPr="00DF78A8" w:rsidRDefault="00CA4C6A" w:rsidP="00EA6596">
      <w:pPr>
        <w:pStyle w:val="ListParagraph1"/>
        <w:numPr>
          <w:ilvl w:val="1"/>
          <w:numId w:val="17"/>
        </w:numPr>
        <w:spacing w:line="320" w:lineRule="exact"/>
        <w:ind w:left="709" w:hanging="709"/>
        <w:rPr>
          <w:rFonts w:ascii="Arial" w:hAnsi="Arial" w:cs="Arial"/>
          <w:b/>
          <w:sz w:val="24"/>
          <w:szCs w:val="24"/>
        </w:rPr>
      </w:pPr>
      <w:r w:rsidRPr="00241BBE">
        <w:rPr>
          <w:rFonts w:ascii="Arial" w:hAnsi="Arial" w:cs="Arial"/>
          <w:b/>
          <w:sz w:val="24"/>
          <w:szCs w:val="24"/>
        </w:rPr>
        <w:t>Número da Emissão</w:t>
      </w:r>
    </w:p>
    <w:p w:rsidR="00CA4C6A" w:rsidRPr="00DF78A8" w:rsidRDefault="00CA4C6A" w:rsidP="00AC0F0A">
      <w:pPr>
        <w:spacing w:line="320" w:lineRule="exact"/>
        <w:rPr>
          <w:rFonts w:ascii="Arial" w:hAnsi="Arial" w:cs="Arial"/>
          <w:sz w:val="24"/>
          <w:szCs w:val="24"/>
        </w:rPr>
      </w:pPr>
    </w:p>
    <w:p w:rsidR="00CA4C6A" w:rsidRDefault="00CA4C6A" w:rsidP="005326DE">
      <w:pPr>
        <w:spacing w:line="320" w:lineRule="exact"/>
        <w:rPr>
          <w:rFonts w:ascii="Arial" w:hAnsi="Arial" w:cs="Arial"/>
          <w:sz w:val="24"/>
          <w:szCs w:val="24"/>
        </w:rPr>
      </w:pPr>
      <w:r w:rsidRPr="00241BBE">
        <w:rPr>
          <w:rFonts w:ascii="Arial" w:hAnsi="Arial" w:cs="Arial"/>
          <w:sz w:val="24"/>
          <w:szCs w:val="24"/>
        </w:rPr>
        <w:t xml:space="preserve">Esta Escritura de Emissão representa a </w:t>
      </w:r>
      <w:r>
        <w:rPr>
          <w:rFonts w:ascii="Arial" w:hAnsi="Arial" w:cs="Arial"/>
          <w:sz w:val="24"/>
          <w:szCs w:val="24"/>
        </w:rPr>
        <w:t>5</w:t>
      </w:r>
      <w:r w:rsidRPr="00241BBE">
        <w:rPr>
          <w:rFonts w:ascii="Arial" w:hAnsi="Arial" w:cs="Arial"/>
          <w:sz w:val="24"/>
          <w:szCs w:val="24"/>
        </w:rPr>
        <w:t>ª (</w:t>
      </w:r>
      <w:r>
        <w:rPr>
          <w:rFonts w:ascii="Arial" w:hAnsi="Arial" w:cs="Arial"/>
          <w:sz w:val="24"/>
          <w:szCs w:val="24"/>
        </w:rPr>
        <w:t>quinta</w:t>
      </w:r>
      <w:r w:rsidRPr="00241BBE">
        <w:rPr>
          <w:rFonts w:ascii="Arial" w:hAnsi="Arial" w:cs="Arial"/>
          <w:sz w:val="24"/>
          <w:szCs w:val="24"/>
        </w:rPr>
        <w:t>) emissão de Debêntures da Emissora</w:t>
      </w:r>
      <w:r>
        <w:rPr>
          <w:rFonts w:ascii="Arial" w:hAnsi="Arial" w:cs="Arial"/>
          <w:sz w:val="24"/>
          <w:szCs w:val="24"/>
        </w:rPr>
        <w:t>, sendo, no entanto, a sua 4ª (quarta) emissão para distribuição pública.</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1"/>
          <w:numId w:val="17"/>
        </w:numPr>
        <w:spacing w:line="320" w:lineRule="exact"/>
        <w:ind w:left="709" w:hanging="709"/>
        <w:rPr>
          <w:rFonts w:ascii="Arial" w:hAnsi="Arial" w:cs="Arial"/>
          <w:b/>
          <w:sz w:val="24"/>
          <w:szCs w:val="24"/>
        </w:rPr>
      </w:pPr>
      <w:r w:rsidRPr="00241BBE">
        <w:rPr>
          <w:rFonts w:ascii="Arial" w:hAnsi="Arial" w:cs="Arial"/>
          <w:b/>
          <w:sz w:val="24"/>
          <w:szCs w:val="24"/>
        </w:rPr>
        <w:t>Banco Mandatário e Instituição Depositária</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 xml:space="preserve">O banco mandatário e a instituição depositária da presente Emissão será o </w:t>
      </w:r>
      <w:r w:rsidRPr="00241BBE">
        <w:rPr>
          <w:rFonts w:ascii="Arial" w:hAnsi="Arial" w:cs="Arial"/>
          <w:b/>
          <w:sz w:val="24"/>
          <w:szCs w:val="24"/>
        </w:rPr>
        <w:t>Banco Bradesco S.A.</w:t>
      </w:r>
      <w:r w:rsidRPr="00241BBE">
        <w:rPr>
          <w:rFonts w:ascii="Arial" w:hAnsi="Arial" w:cs="Arial"/>
          <w:sz w:val="24"/>
          <w:szCs w:val="24"/>
        </w:rPr>
        <w:t xml:space="preserve">, instituição financeira com sede na Cidade de Osasco, Estado de São Paulo, </w:t>
      </w:r>
      <w:r w:rsidRPr="002A02D0">
        <w:rPr>
          <w:rFonts w:ascii="Arial" w:hAnsi="Arial" w:cs="Arial"/>
          <w:sz w:val="24"/>
          <w:szCs w:val="24"/>
        </w:rPr>
        <w:t>na Cidade de Deus, Avenida Yara, s/nº, Prédio Amarelo, 2º andar</w:t>
      </w:r>
      <w:r w:rsidRPr="00241BBE">
        <w:rPr>
          <w:rFonts w:ascii="Arial" w:hAnsi="Arial" w:cs="Arial"/>
          <w:sz w:val="24"/>
          <w:szCs w:val="24"/>
        </w:rPr>
        <w:t>, inscrito no CNPJ/MF sob o n.º 60.746.948/0001-12 (“</w:t>
      </w:r>
      <w:r w:rsidRPr="00241BBE">
        <w:rPr>
          <w:rFonts w:ascii="Arial" w:hAnsi="Arial" w:cs="Arial"/>
          <w:sz w:val="24"/>
          <w:szCs w:val="24"/>
          <w:u w:val="single"/>
        </w:rPr>
        <w:t>Banco Mandatário</w:t>
      </w:r>
      <w:r w:rsidRPr="00241BBE">
        <w:rPr>
          <w:rFonts w:ascii="Arial" w:hAnsi="Arial" w:cs="Arial"/>
          <w:sz w:val="24"/>
          <w:szCs w:val="24"/>
        </w:rPr>
        <w:t>” e “</w:t>
      </w:r>
      <w:r w:rsidRPr="00241BBE">
        <w:rPr>
          <w:rFonts w:ascii="Arial" w:hAnsi="Arial" w:cs="Arial"/>
          <w:sz w:val="24"/>
          <w:szCs w:val="24"/>
          <w:u w:val="single"/>
        </w:rPr>
        <w:t>Instituição Depositária</w:t>
      </w:r>
      <w:r w:rsidRPr="00241BBE">
        <w:rPr>
          <w:rFonts w:ascii="Arial" w:hAnsi="Arial" w:cs="Arial"/>
          <w:sz w:val="24"/>
          <w:szCs w:val="24"/>
        </w:rPr>
        <w:t xml:space="preserve">”), cuja definição inclui qualquer outra instituição que venha a suceder o Banco Mandatário e/ou a Instituição Depositária na prestação dos serviços previstos nesta cláusula. </w:t>
      </w:r>
    </w:p>
    <w:p w:rsidR="00CA4C6A" w:rsidRPr="00335373" w:rsidRDefault="00CA4C6A" w:rsidP="00335373">
      <w:pPr>
        <w:spacing w:line="320" w:lineRule="exact"/>
        <w:rPr>
          <w:rStyle w:val="DeltaViewInsertion"/>
          <w:color w:val="auto"/>
          <w:u w:val="none"/>
        </w:rPr>
      </w:pPr>
    </w:p>
    <w:p w:rsidR="00CA4C6A" w:rsidRDefault="00CA4C6A" w:rsidP="00EA6596">
      <w:pPr>
        <w:pStyle w:val="ListParagraph1"/>
        <w:numPr>
          <w:ilvl w:val="1"/>
          <w:numId w:val="17"/>
        </w:numPr>
        <w:spacing w:line="320" w:lineRule="exact"/>
        <w:ind w:left="709" w:hanging="709"/>
        <w:rPr>
          <w:rFonts w:ascii="Arial" w:hAnsi="Arial" w:cs="Arial"/>
          <w:b/>
          <w:sz w:val="24"/>
          <w:szCs w:val="24"/>
        </w:rPr>
      </w:pPr>
      <w:r w:rsidRPr="00241BBE">
        <w:rPr>
          <w:rFonts w:ascii="Arial" w:hAnsi="Arial" w:cs="Arial"/>
          <w:b/>
          <w:sz w:val="24"/>
          <w:szCs w:val="24"/>
        </w:rPr>
        <w:t>Imunidade de Debenturistas</w:t>
      </w:r>
    </w:p>
    <w:p w:rsidR="00CA4C6A" w:rsidRDefault="00CA4C6A" w:rsidP="0087195F">
      <w:pPr>
        <w:pStyle w:val="ListParagraph1"/>
        <w:spacing w:line="320" w:lineRule="exact"/>
        <w:ind w:left="0"/>
        <w:rPr>
          <w:rFonts w:ascii="Arial" w:hAnsi="Arial" w:cs="Arial"/>
          <w:b/>
          <w:sz w:val="24"/>
          <w:szCs w:val="24"/>
        </w:rPr>
      </w:pPr>
    </w:p>
    <w:p w:rsidR="00CA4C6A" w:rsidRDefault="00CA4C6A" w:rsidP="0087195F">
      <w:pPr>
        <w:pStyle w:val="ListParagraph1"/>
        <w:spacing w:line="320" w:lineRule="exact"/>
        <w:ind w:left="0"/>
        <w:rPr>
          <w:rFonts w:ascii="Arial" w:hAnsi="Arial" w:cs="Arial"/>
          <w:b/>
          <w:sz w:val="24"/>
          <w:szCs w:val="24"/>
        </w:rPr>
      </w:pPr>
      <w:r w:rsidRPr="00241BBE">
        <w:rPr>
          <w:rFonts w:ascii="Arial" w:hAnsi="Arial" w:cs="Arial"/>
          <w:sz w:val="24"/>
          <w:szCs w:val="24"/>
        </w:rPr>
        <w:t>Caso qualquer Debenturista goze de algum tipo de imunidade ou isenção tributária, este deverá encaminhar ao Banco Mandatário, no prazo mínimo de 10 (dez) Dias Úteis antes da data prevista para recebimento de valores relativos às Debêntures, documentação comprobatória dessa imunidade ou</w:t>
      </w:r>
      <w:r w:rsidRPr="00241BBE">
        <w:rPr>
          <w:rStyle w:val="DeltaViewInsertion"/>
          <w:rFonts w:ascii="Arial" w:hAnsi="Arial" w:cs="Arial"/>
          <w:color w:val="auto"/>
          <w:sz w:val="24"/>
          <w:szCs w:val="24"/>
          <w:u w:val="none"/>
        </w:rPr>
        <w:t xml:space="preserve"> isenção tributária, sob pena de ter descontado dos seus rendimentos os valores devidos nos termos da legislação tributária em vigor.</w:t>
      </w:r>
    </w:p>
    <w:p w:rsidR="00CA4C6A" w:rsidRPr="00DF78A8" w:rsidRDefault="00CA4C6A" w:rsidP="002F2218">
      <w:pPr>
        <w:spacing w:line="320" w:lineRule="exact"/>
        <w:rPr>
          <w:rStyle w:val="DeltaViewInsertion"/>
          <w:rFonts w:ascii="Arial" w:hAnsi="Arial" w:cs="Arial"/>
          <w:color w:val="auto"/>
          <w:sz w:val="24"/>
          <w:szCs w:val="24"/>
          <w:u w:val="none"/>
        </w:rPr>
      </w:pPr>
    </w:p>
    <w:p w:rsidR="00CA4C6A" w:rsidRPr="00DF78A8" w:rsidRDefault="00CA4C6A" w:rsidP="00AC0F0A">
      <w:pPr>
        <w:pStyle w:val="Cabealho2"/>
        <w:spacing w:line="320" w:lineRule="exact"/>
        <w:rPr>
          <w:rFonts w:ascii="Arial" w:hAnsi="Arial" w:cs="Arial"/>
          <w:szCs w:val="24"/>
        </w:rPr>
      </w:pPr>
      <w:r w:rsidRPr="00241BBE">
        <w:rPr>
          <w:rFonts w:ascii="Arial" w:hAnsi="Arial" w:cs="Arial"/>
          <w:szCs w:val="24"/>
        </w:rPr>
        <w:t>Cláusula Quarta</w:t>
      </w:r>
      <w:r w:rsidRPr="00241BBE">
        <w:rPr>
          <w:rFonts w:ascii="Arial" w:hAnsi="Arial" w:cs="Arial"/>
          <w:b w:val="0"/>
          <w:szCs w:val="24"/>
        </w:rPr>
        <w:t xml:space="preserve"> – </w:t>
      </w:r>
      <w:r w:rsidRPr="00241BBE">
        <w:rPr>
          <w:rFonts w:ascii="Arial" w:hAnsi="Arial" w:cs="Arial"/>
          <w:szCs w:val="24"/>
        </w:rPr>
        <w:t>DAS CARACTERÍSTICAS DAS DEBÊNTURES</w:t>
      </w:r>
    </w:p>
    <w:p w:rsidR="00CA4C6A" w:rsidRPr="00DF78A8" w:rsidRDefault="00CA4C6A" w:rsidP="00AC0F0A">
      <w:pPr>
        <w:spacing w:line="320" w:lineRule="exact"/>
        <w:rPr>
          <w:rFonts w:ascii="Arial" w:hAnsi="Arial" w:cs="Arial"/>
          <w:b/>
          <w:sz w:val="24"/>
          <w:szCs w:val="24"/>
        </w:rPr>
      </w:pPr>
    </w:p>
    <w:p w:rsidR="00CA4C6A" w:rsidRPr="00DF78A8" w:rsidRDefault="00CA4C6A" w:rsidP="00EA6596">
      <w:pPr>
        <w:pStyle w:val="ListParagraph1"/>
        <w:numPr>
          <w:ilvl w:val="1"/>
          <w:numId w:val="18"/>
        </w:numPr>
        <w:spacing w:line="320" w:lineRule="exact"/>
        <w:ind w:left="0" w:firstLine="0"/>
        <w:rPr>
          <w:rFonts w:ascii="Arial" w:hAnsi="Arial" w:cs="Arial"/>
          <w:b/>
          <w:sz w:val="24"/>
          <w:szCs w:val="24"/>
        </w:rPr>
      </w:pPr>
      <w:r w:rsidRPr="00241BBE">
        <w:rPr>
          <w:rFonts w:ascii="Arial" w:hAnsi="Arial" w:cs="Arial"/>
          <w:b/>
          <w:sz w:val="24"/>
          <w:szCs w:val="24"/>
        </w:rPr>
        <w:t>Colocação e Plano de Distribuição</w:t>
      </w:r>
    </w:p>
    <w:p w:rsidR="00CA4C6A" w:rsidRPr="00DF78A8" w:rsidRDefault="00CA4C6A" w:rsidP="00D329C0">
      <w:pPr>
        <w:spacing w:line="320" w:lineRule="exact"/>
        <w:rPr>
          <w:rFonts w:ascii="Arial" w:hAnsi="Arial" w:cs="Arial"/>
          <w:sz w:val="24"/>
          <w:szCs w:val="24"/>
        </w:rPr>
      </w:pPr>
    </w:p>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bookmarkStart w:id="14" w:name="_DV_M62"/>
      <w:bookmarkEnd w:id="14"/>
      <w:r w:rsidRPr="00241BBE">
        <w:rPr>
          <w:rFonts w:ascii="Arial" w:hAnsi="Arial" w:cs="Arial"/>
          <w:sz w:val="24"/>
          <w:szCs w:val="24"/>
        </w:rPr>
        <w:lastRenderedPageBreak/>
        <w:t xml:space="preserve">As Debêntures serão objeto de distribuição pública, </w:t>
      </w:r>
      <w:r>
        <w:rPr>
          <w:rFonts w:ascii="Arial" w:hAnsi="Arial" w:cs="Arial"/>
          <w:sz w:val="24"/>
          <w:szCs w:val="24"/>
        </w:rPr>
        <w:t>com a intermediação do Banco Bradesco BBI S.A. (“</w:t>
      </w:r>
      <w:r w:rsidRPr="00C608D3">
        <w:rPr>
          <w:rFonts w:ascii="Arial" w:hAnsi="Arial" w:cs="Arial"/>
          <w:sz w:val="24"/>
          <w:szCs w:val="24"/>
          <w:u w:val="single"/>
        </w:rPr>
        <w:t>Coordenador Líder</w:t>
      </w:r>
      <w:r>
        <w:rPr>
          <w:rFonts w:ascii="Arial" w:hAnsi="Arial" w:cs="Arial"/>
          <w:sz w:val="24"/>
          <w:szCs w:val="24"/>
        </w:rPr>
        <w:t>”), BB Banco de Investimento S.A. (“</w:t>
      </w:r>
      <w:r w:rsidRPr="00335373">
        <w:rPr>
          <w:rFonts w:ascii="Arial" w:hAnsi="Arial" w:cs="Arial"/>
          <w:sz w:val="24"/>
          <w:szCs w:val="24"/>
          <w:u w:val="single"/>
        </w:rPr>
        <w:t>BB-BI</w:t>
      </w:r>
      <w:r>
        <w:rPr>
          <w:rFonts w:ascii="Arial" w:hAnsi="Arial" w:cs="Arial"/>
          <w:sz w:val="24"/>
          <w:szCs w:val="24"/>
        </w:rPr>
        <w:t>”) e do BES Investimento do Brasil S.A. – Banco de Investimento (“</w:t>
      </w:r>
      <w:r w:rsidRPr="00335373">
        <w:rPr>
          <w:rFonts w:ascii="Arial" w:hAnsi="Arial" w:cs="Arial"/>
          <w:sz w:val="24"/>
          <w:szCs w:val="24"/>
          <w:u w:val="single"/>
        </w:rPr>
        <w:t>BESI</w:t>
      </w:r>
      <w:r>
        <w:rPr>
          <w:rFonts w:ascii="Arial" w:hAnsi="Arial" w:cs="Arial"/>
          <w:sz w:val="24"/>
          <w:szCs w:val="24"/>
        </w:rPr>
        <w:t>” e, em conjunto com o Coordenador Líder e o BB-BI, “</w:t>
      </w:r>
      <w:r w:rsidRPr="00C608D3">
        <w:rPr>
          <w:rFonts w:ascii="Arial" w:hAnsi="Arial" w:cs="Arial"/>
          <w:sz w:val="24"/>
          <w:szCs w:val="24"/>
          <w:u w:val="single"/>
        </w:rPr>
        <w:t>Coordenadores</w:t>
      </w:r>
      <w:r>
        <w:rPr>
          <w:rFonts w:ascii="Arial" w:hAnsi="Arial" w:cs="Arial"/>
          <w:sz w:val="24"/>
          <w:szCs w:val="24"/>
        </w:rPr>
        <w:t>”), sendo R$ 200.000.000,00 (duzentos milhões de reais) em regime de garantia firme de colocação e até R$ 100.000.000,00 (cem milhões de reais) em regime de melhores esforços, nos termos do “Contrato de Distribuição Pública, com esforços restritos de colocação, de debêntures simples, não conversíveis em ações, da espécie quirografária, com garantia fidejussória, em série única, da 5ª (quinta) emissão da OAS S.A.”, a ser celebrado entre a Emissora e os Coordenadores (“</w:t>
      </w:r>
      <w:r w:rsidRPr="00E14FBC">
        <w:rPr>
          <w:rFonts w:ascii="Arial" w:hAnsi="Arial" w:cs="Arial"/>
          <w:sz w:val="24"/>
          <w:szCs w:val="24"/>
          <w:u w:val="single"/>
        </w:rPr>
        <w:t>Contrato de Distribuição</w:t>
      </w:r>
      <w:r>
        <w:rPr>
          <w:rFonts w:ascii="Arial" w:hAnsi="Arial" w:cs="Arial"/>
          <w:sz w:val="24"/>
          <w:szCs w:val="24"/>
        </w:rPr>
        <w:t>”)</w:t>
      </w:r>
      <w:r w:rsidRPr="00241BBE">
        <w:rPr>
          <w:rFonts w:ascii="Arial" w:hAnsi="Arial" w:cs="Arial"/>
          <w:sz w:val="24"/>
          <w:szCs w:val="24"/>
        </w:rPr>
        <w:t>.</w:t>
      </w:r>
      <w:r>
        <w:rPr>
          <w:rFonts w:ascii="Arial" w:hAnsi="Arial" w:cs="Arial"/>
          <w:sz w:val="24"/>
          <w:szCs w:val="24"/>
        </w:rPr>
        <w:t xml:space="preserve"> </w:t>
      </w:r>
    </w:p>
    <w:p w:rsidR="00CA4C6A" w:rsidRPr="00DF78A8" w:rsidRDefault="00CA4C6A" w:rsidP="006C69B6">
      <w:pPr>
        <w:pStyle w:val="ListParagraph1"/>
        <w:spacing w:line="320" w:lineRule="exact"/>
        <w:ind w:left="0"/>
        <w:rPr>
          <w:rFonts w:ascii="Arial" w:hAnsi="Arial" w:cs="Arial"/>
          <w:sz w:val="24"/>
          <w:szCs w:val="24"/>
        </w:rPr>
      </w:pPr>
    </w:p>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r w:rsidRPr="00241BBE">
        <w:rPr>
          <w:rFonts w:ascii="Arial" w:hAnsi="Arial" w:cs="Arial"/>
          <w:color w:val="000000"/>
          <w:sz w:val="24"/>
          <w:szCs w:val="24"/>
        </w:rPr>
        <w:t xml:space="preserve">Em observância ao disposto na Instrução CVM 476, a Oferta Restrita será </w:t>
      </w:r>
      <w:r w:rsidRPr="00241BBE">
        <w:rPr>
          <w:rFonts w:ascii="Arial" w:hAnsi="Arial" w:cs="Arial"/>
          <w:sz w:val="24"/>
          <w:szCs w:val="24"/>
        </w:rPr>
        <w:t>destinada</w:t>
      </w:r>
      <w:r w:rsidRPr="00241BBE">
        <w:rPr>
          <w:rFonts w:ascii="Arial" w:hAnsi="Arial" w:cs="Arial"/>
          <w:color w:val="000000"/>
          <w:sz w:val="24"/>
          <w:szCs w:val="24"/>
        </w:rPr>
        <w:t xml:space="preserve"> exclusivamente a Investidores Qualificados, observado que (i) somente será permitida ao</w:t>
      </w:r>
      <w:r>
        <w:rPr>
          <w:rFonts w:ascii="Arial" w:hAnsi="Arial" w:cs="Arial"/>
          <w:color w:val="000000"/>
          <w:sz w:val="24"/>
          <w:szCs w:val="24"/>
        </w:rPr>
        <w:t>s</w:t>
      </w:r>
      <w:r w:rsidRPr="00241BBE">
        <w:rPr>
          <w:rFonts w:ascii="Arial" w:hAnsi="Arial" w:cs="Arial"/>
          <w:color w:val="000000"/>
          <w:sz w:val="24"/>
          <w:szCs w:val="24"/>
        </w:rPr>
        <w:t xml:space="preserve"> Coordenador</w:t>
      </w:r>
      <w:r>
        <w:rPr>
          <w:rFonts w:ascii="Arial" w:hAnsi="Arial" w:cs="Arial"/>
          <w:color w:val="000000"/>
          <w:sz w:val="24"/>
          <w:szCs w:val="24"/>
        </w:rPr>
        <w:t>es</w:t>
      </w:r>
      <w:r w:rsidRPr="00241BBE">
        <w:rPr>
          <w:rFonts w:ascii="Arial" w:hAnsi="Arial" w:cs="Arial"/>
          <w:color w:val="000000"/>
          <w:sz w:val="24"/>
          <w:szCs w:val="24"/>
        </w:rPr>
        <w:t xml:space="preserve"> a procura de, no máximo, 50 (cinquenta) Investidores Qualificados e (ii) as Debêntures somente poderão ser subscritas e integralizadas por, no máximo, 20 (vinte) Investidores Qualificados.</w:t>
      </w:r>
    </w:p>
    <w:p w:rsidR="00CA4C6A" w:rsidRPr="00DF78A8" w:rsidRDefault="00CA4C6A" w:rsidP="006C69B6">
      <w:pPr>
        <w:pStyle w:val="ListParagraph1"/>
        <w:rPr>
          <w:rFonts w:ascii="Arial" w:hAnsi="Arial" w:cs="Arial"/>
          <w:sz w:val="24"/>
          <w:szCs w:val="24"/>
        </w:rPr>
      </w:pPr>
    </w:p>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r w:rsidRPr="00241BBE">
        <w:rPr>
          <w:rFonts w:ascii="Arial" w:hAnsi="Arial" w:cs="Arial"/>
          <w:color w:val="000000"/>
          <w:sz w:val="24"/>
          <w:szCs w:val="24"/>
        </w:rPr>
        <w:t xml:space="preserve">A </w:t>
      </w:r>
      <w:r w:rsidRPr="00241BBE">
        <w:rPr>
          <w:rFonts w:ascii="Arial" w:hAnsi="Arial" w:cs="Arial"/>
          <w:sz w:val="24"/>
          <w:szCs w:val="24"/>
        </w:rPr>
        <w:t>colocação</w:t>
      </w:r>
      <w:r w:rsidRPr="00241BBE">
        <w:rPr>
          <w:rFonts w:ascii="Arial" w:hAnsi="Arial" w:cs="Arial"/>
          <w:color w:val="000000"/>
          <w:sz w:val="24"/>
          <w:szCs w:val="24"/>
        </w:rPr>
        <w:t xml:space="preserve"> das Debêntures será realizada de acordo com os procedimentos adotados pela CETIP.</w:t>
      </w:r>
    </w:p>
    <w:p w:rsidR="00CA4C6A" w:rsidRPr="00DF78A8" w:rsidRDefault="00CA4C6A" w:rsidP="006C69B6">
      <w:pPr>
        <w:pStyle w:val="ListParagraph1"/>
        <w:rPr>
          <w:rFonts w:ascii="Arial" w:hAnsi="Arial" w:cs="Arial"/>
          <w:sz w:val="24"/>
          <w:szCs w:val="24"/>
        </w:rPr>
      </w:pPr>
    </w:p>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r w:rsidRPr="00241BBE">
        <w:rPr>
          <w:rFonts w:ascii="Arial" w:hAnsi="Arial" w:cs="Arial"/>
          <w:sz w:val="24"/>
          <w:szCs w:val="24"/>
        </w:rPr>
        <w:t>No ato de subscrição das Debêntures, os Investidores Qualificados assinarão declaração atestando estar cientes de que (i) a Oferta Restrita não foi registrada perante a CVM; e (ii) as Debêntures estão sujeitas a restrições de negociação previstas na regulamentação aplicável e nesta Escritura de Emissão.</w:t>
      </w:r>
    </w:p>
    <w:p w:rsidR="00CA4C6A" w:rsidRDefault="00CA4C6A" w:rsidP="00C901A0">
      <w:pPr>
        <w:pStyle w:val="ListParagraph1"/>
        <w:spacing w:line="320" w:lineRule="exact"/>
        <w:ind w:left="709"/>
        <w:rPr>
          <w:rFonts w:ascii="Arial" w:hAnsi="Arial" w:cs="Arial"/>
          <w:b/>
          <w:sz w:val="24"/>
          <w:szCs w:val="24"/>
        </w:rPr>
      </w:pPr>
    </w:p>
    <w:p w:rsidR="00CA4C6A" w:rsidRPr="00DF78A8" w:rsidRDefault="00CA4C6A" w:rsidP="00EA6596">
      <w:pPr>
        <w:pStyle w:val="ListParagraph1"/>
        <w:numPr>
          <w:ilvl w:val="1"/>
          <w:numId w:val="18"/>
        </w:numPr>
        <w:spacing w:line="320" w:lineRule="exact"/>
        <w:ind w:left="709" w:hanging="709"/>
        <w:rPr>
          <w:rFonts w:ascii="Arial" w:hAnsi="Arial" w:cs="Arial"/>
          <w:b/>
          <w:sz w:val="24"/>
          <w:szCs w:val="24"/>
        </w:rPr>
      </w:pPr>
      <w:r w:rsidRPr="00241BBE">
        <w:rPr>
          <w:rFonts w:ascii="Arial" w:hAnsi="Arial" w:cs="Arial"/>
          <w:b/>
          <w:sz w:val="24"/>
          <w:szCs w:val="24"/>
        </w:rPr>
        <w:t>Data de Emissão das Debêntures</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b/>
          <w:sz w:val="24"/>
          <w:szCs w:val="24"/>
        </w:rPr>
      </w:pPr>
      <w:r w:rsidRPr="00241BBE">
        <w:rPr>
          <w:rFonts w:ascii="Arial" w:hAnsi="Arial" w:cs="Arial"/>
          <w:sz w:val="24"/>
          <w:szCs w:val="24"/>
        </w:rPr>
        <w:t xml:space="preserve">Para todos os efeitos legais, a data de emissão das Debêntures é </w:t>
      </w:r>
      <w:r>
        <w:rPr>
          <w:rFonts w:ascii="Arial" w:hAnsi="Arial" w:cs="Arial"/>
          <w:sz w:val="24"/>
          <w:szCs w:val="24"/>
        </w:rPr>
        <w:t xml:space="preserve">15 de maio </w:t>
      </w:r>
      <w:r w:rsidRPr="00241BBE">
        <w:rPr>
          <w:rFonts w:ascii="Arial" w:hAnsi="Arial" w:cs="Arial"/>
          <w:sz w:val="24"/>
          <w:szCs w:val="24"/>
        </w:rPr>
        <w:t>de 201</w:t>
      </w:r>
      <w:r>
        <w:rPr>
          <w:rFonts w:ascii="Arial" w:hAnsi="Arial" w:cs="Arial"/>
          <w:sz w:val="24"/>
          <w:szCs w:val="24"/>
        </w:rPr>
        <w:t>2</w:t>
      </w:r>
      <w:r w:rsidRPr="00241BBE">
        <w:rPr>
          <w:rFonts w:ascii="Arial" w:hAnsi="Arial" w:cs="Arial"/>
          <w:sz w:val="24"/>
          <w:szCs w:val="24"/>
        </w:rPr>
        <w:t xml:space="preserve"> (“</w:t>
      </w:r>
      <w:r w:rsidRPr="00241BBE">
        <w:rPr>
          <w:rFonts w:ascii="Arial" w:hAnsi="Arial" w:cs="Arial"/>
          <w:sz w:val="24"/>
          <w:szCs w:val="24"/>
          <w:u w:val="single"/>
        </w:rPr>
        <w:t>Data de Emissão</w:t>
      </w:r>
      <w:r w:rsidRPr="00241BBE">
        <w:rPr>
          <w:rFonts w:ascii="Arial" w:hAnsi="Arial" w:cs="Arial"/>
          <w:sz w:val="24"/>
          <w:szCs w:val="24"/>
        </w:rPr>
        <w:t>”).</w:t>
      </w:r>
    </w:p>
    <w:p w:rsidR="00CA4C6A" w:rsidRPr="00DF78A8" w:rsidRDefault="00CA4C6A" w:rsidP="00AC0F0A">
      <w:pPr>
        <w:spacing w:line="320" w:lineRule="exact"/>
        <w:rPr>
          <w:rFonts w:ascii="Arial" w:hAnsi="Arial" w:cs="Arial"/>
          <w:b/>
          <w:sz w:val="24"/>
          <w:szCs w:val="24"/>
        </w:rPr>
      </w:pPr>
    </w:p>
    <w:p w:rsidR="00CA4C6A" w:rsidRPr="00DF78A8" w:rsidRDefault="00CA4C6A" w:rsidP="00EA6596">
      <w:pPr>
        <w:pStyle w:val="ListParagraph1"/>
        <w:numPr>
          <w:ilvl w:val="1"/>
          <w:numId w:val="18"/>
        </w:numPr>
        <w:spacing w:line="320" w:lineRule="exact"/>
        <w:ind w:left="709" w:hanging="709"/>
        <w:rPr>
          <w:rFonts w:ascii="Arial" w:hAnsi="Arial" w:cs="Arial"/>
          <w:b/>
          <w:sz w:val="24"/>
          <w:szCs w:val="24"/>
        </w:rPr>
      </w:pPr>
      <w:r w:rsidRPr="00241BBE">
        <w:rPr>
          <w:rFonts w:ascii="Arial" w:hAnsi="Arial" w:cs="Arial"/>
          <w:b/>
          <w:sz w:val="24"/>
          <w:szCs w:val="24"/>
        </w:rPr>
        <w:t>Valor Nominal Unitário das Debêntures</w:t>
      </w:r>
    </w:p>
    <w:p w:rsidR="00CA4C6A" w:rsidRPr="00DF78A8" w:rsidRDefault="00CA4C6A" w:rsidP="00AC0F0A">
      <w:pPr>
        <w:pStyle w:val="p0"/>
        <w:tabs>
          <w:tab w:val="clear" w:pos="720"/>
        </w:tabs>
        <w:spacing w:line="320" w:lineRule="exact"/>
        <w:rPr>
          <w:rFonts w:ascii="Arial" w:hAnsi="Arial" w:cs="Arial"/>
          <w:szCs w:val="24"/>
        </w:rPr>
      </w:pPr>
    </w:p>
    <w:p w:rsidR="00CA4C6A" w:rsidRPr="00DF78A8" w:rsidRDefault="00CA4C6A" w:rsidP="00EA6596">
      <w:pPr>
        <w:pStyle w:val="p0"/>
        <w:numPr>
          <w:ilvl w:val="2"/>
          <w:numId w:val="18"/>
        </w:numPr>
        <w:tabs>
          <w:tab w:val="clear" w:pos="720"/>
        </w:tabs>
        <w:spacing w:line="320" w:lineRule="exact"/>
        <w:ind w:left="0" w:firstLine="0"/>
        <w:rPr>
          <w:rFonts w:ascii="Arial" w:hAnsi="Arial" w:cs="Arial"/>
          <w:szCs w:val="24"/>
        </w:rPr>
      </w:pPr>
      <w:r w:rsidRPr="00241BBE">
        <w:rPr>
          <w:rFonts w:ascii="Arial" w:hAnsi="Arial" w:cs="Arial"/>
          <w:szCs w:val="24"/>
        </w:rPr>
        <w:t>O Valor Nominal Unitário das Debêntures, na Data de Emissão, será de R$</w:t>
      </w:r>
      <w:r>
        <w:rPr>
          <w:rFonts w:ascii="Arial" w:hAnsi="Arial" w:cs="Arial"/>
          <w:szCs w:val="24"/>
        </w:rPr>
        <w:t>1.000,00 (um mil reais)</w:t>
      </w:r>
      <w:r w:rsidRPr="00241BBE">
        <w:rPr>
          <w:rFonts w:ascii="Arial" w:hAnsi="Arial" w:cs="Arial"/>
          <w:szCs w:val="24"/>
        </w:rPr>
        <w:t xml:space="preserve"> (“</w:t>
      </w:r>
      <w:r w:rsidRPr="00241BBE">
        <w:rPr>
          <w:rFonts w:ascii="Arial" w:hAnsi="Arial" w:cs="Arial"/>
          <w:szCs w:val="24"/>
          <w:u w:val="single"/>
        </w:rPr>
        <w:t>Valor Nominal Unitário</w:t>
      </w:r>
      <w:r w:rsidRPr="00241BBE">
        <w:rPr>
          <w:rFonts w:ascii="Arial" w:hAnsi="Arial" w:cs="Arial"/>
          <w:szCs w:val="24"/>
        </w:rPr>
        <w:t>”).</w:t>
      </w:r>
    </w:p>
    <w:p w:rsidR="00CA4C6A" w:rsidRPr="00DF78A8" w:rsidRDefault="00CA4C6A" w:rsidP="00D80116">
      <w:pPr>
        <w:pStyle w:val="p0"/>
        <w:tabs>
          <w:tab w:val="clear" w:pos="720"/>
        </w:tabs>
        <w:spacing w:line="320" w:lineRule="exact"/>
        <w:rPr>
          <w:rFonts w:ascii="Arial" w:hAnsi="Arial" w:cs="Arial"/>
          <w:szCs w:val="24"/>
        </w:rPr>
      </w:pPr>
    </w:p>
    <w:p w:rsidR="00CA4C6A" w:rsidRPr="00DF78A8" w:rsidRDefault="00CA4C6A" w:rsidP="00EA6596">
      <w:pPr>
        <w:pStyle w:val="p0"/>
        <w:numPr>
          <w:ilvl w:val="2"/>
          <w:numId w:val="18"/>
        </w:numPr>
        <w:tabs>
          <w:tab w:val="clear" w:pos="720"/>
        </w:tabs>
        <w:spacing w:line="320" w:lineRule="exact"/>
        <w:ind w:left="0" w:firstLine="0"/>
        <w:rPr>
          <w:rFonts w:ascii="Arial" w:hAnsi="Arial" w:cs="Arial"/>
          <w:szCs w:val="24"/>
        </w:rPr>
      </w:pPr>
      <w:r>
        <w:rPr>
          <w:rFonts w:ascii="Arial" w:hAnsi="Arial" w:cs="Arial"/>
          <w:szCs w:val="24"/>
        </w:rPr>
        <w:t>P</w:t>
      </w:r>
      <w:r w:rsidRPr="00241BBE">
        <w:rPr>
          <w:rFonts w:ascii="Arial" w:hAnsi="Arial" w:cs="Arial"/>
          <w:szCs w:val="24"/>
        </w:rPr>
        <w:t>ara os efeitos do artigo 4º, inciso II, da Instrução CVM 476, cada Investidor Qualificado deverá subscrever, no âmbito da Oferta Restrita, o montante mínimo de R$1.000.000,00 (um milhão de reais) em Debêntures.</w:t>
      </w:r>
    </w:p>
    <w:p w:rsidR="00CA4C6A" w:rsidRDefault="00CA4C6A" w:rsidP="00AC0F0A">
      <w:pPr>
        <w:pStyle w:val="p0"/>
        <w:tabs>
          <w:tab w:val="clear" w:pos="720"/>
        </w:tabs>
        <w:spacing w:line="320" w:lineRule="exact"/>
        <w:rPr>
          <w:rFonts w:ascii="Arial" w:hAnsi="Arial" w:cs="Arial"/>
          <w:szCs w:val="24"/>
        </w:rPr>
      </w:pPr>
    </w:p>
    <w:p w:rsidR="00CA4C6A" w:rsidRPr="00DF78A8" w:rsidRDefault="00CA4C6A" w:rsidP="00AC0F0A">
      <w:pPr>
        <w:pStyle w:val="p0"/>
        <w:tabs>
          <w:tab w:val="clear" w:pos="720"/>
        </w:tabs>
        <w:spacing w:line="320" w:lineRule="exact"/>
        <w:rPr>
          <w:rFonts w:ascii="Arial" w:hAnsi="Arial" w:cs="Arial"/>
          <w:szCs w:val="24"/>
        </w:rPr>
      </w:pPr>
    </w:p>
    <w:p w:rsidR="00CA4C6A" w:rsidRPr="00DF78A8" w:rsidRDefault="00CA4C6A" w:rsidP="00EA6596">
      <w:pPr>
        <w:pStyle w:val="ListParagraph1"/>
        <w:numPr>
          <w:ilvl w:val="1"/>
          <w:numId w:val="18"/>
        </w:numPr>
        <w:spacing w:line="320" w:lineRule="exact"/>
        <w:ind w:left="709" w:hanging="709"/>
        <w:rPr>
          <w:rFonts w:ascii="Arial" w:hAnsi="Arial" w:cs="Arial"/>
          <w:b/>
          <w:sz w:val="24"/>
          <w:szCs w:val="24"/>
        </w:rPr>
      </w:pPr>
      <w:r w:rsidRPr="00241BBE">
        <w:rPr>
          <w:rFonts w:ascii="Arial" w:hAnsi="Arial" w:cs="Arial"/>
          <w:b/>
          <w:sz w:val="24"/>
          <w:szCs w:val="24"/>
        </w:rPr>
        <w:lastRenderedPageBreak/>
        <w:t>Forma e Conversibilidade e Comprovação de Titularidade</w:t>
      </w:r>
    </w:p>
    <w:p w:rsidR="00CA4C6A" w:rsidRPr="00DF78A8" w:rsidRDefault="00CA4C6A" w:rsidP="00AC0F0A">
      <w:pPr>
        <w:spacing w:line="320" w:lineRule="exact"/>
        <w:rPr>
          <w:rFonts w:ascii="Arial" w:hAnsi="Arial" w:cs="Arial"/>
          <w:sz w:val="24"/>
          <w:szCs w:val="24"/>
        </w:rPr>
      </w:pPr>
    </w:p>
    <w:p w:rsidR="00CA4C6A" w:rsidRPr="00DF78A8" w:rsidRDefault="00CA4C6A" w:rsidP="00D329C0">
      <w:pPr>
        <w:pStyle w:val="p0"/>
        <w:tabs>
          <w:tab w:val="clear" w:pos="720"/>
        </w:tabs>
        <w:spacing w:line="320" w:lineRule="exact"/>
        <w:rPr>
          <w:rFonts w:ascii="Arial" w:hAnsi="Arial" w:cs="Arial"/>
          <w:b/>
          <w:szCs w:val="24"/>
        </w:rPr>
      </w:pPr>
      <w:r w:rsidRPr="00241BBE">
        <w:rPr>
          <w:rFonts w:ascii="Arial" w:hAnsi="Arial" w:cs="Arial"/>
          <w:szCs w:val="24"/>
        </w:rPr>
        <w:t>As Debêntures não serão conversíveis em ações de emissão da Emissora. As Debêntures serão emitidas sob a forma nominativa, escritural, sem emissão de cautelas ou certificados. Para todos os fins de direito, a titularidade das Debêntures será comprovada por meio de extrato da conta de depósito emitido pela Instituição Depositária e, adicionalmente, para as Debêntures custodiadas eletronicamente no SND, será expedido extrato pela CETIP em nome dos Debenturistas</w:t>
      </w:r>
      <w:r>
        <w:rPr>
          <w:rFonts w:ascii="Arial" w:hAnsi="Arial" w:cs="Arial"/>
          <w:szCs w:val="24"/>
        </w:rPr>
        <w:t>,</w:t>
      </w:r>
      <w:r w:rsidRPr="00241BBE">
        <w:rPr>
          <w:rFonts w:ascii="Arial" w:hAnsi="Arial" w:cs="Arial"/>
          <w:szCs w:val="24"/>
        </w:rPr>
        <w:t xml:space="preserve"> que igualmente servirá de comprovante de titularidade de tais Debêntures.</w:t>
      </w:r>
    </w:p>
    <w:p w:rsidR="00CA4C6A" w:rsidRPr="00DF78A8" w:rsidRDefault="00CA4C6A" w:rsidP="00AC0F0A">
      <w:pPr>
        <w:spacing w:line="320" w:lineRule="exact"/>
        <w:rPr>
          <w:rFonts w:ascii="Arial" w:hAnsi="Arial" w:cs="Arial"/>
          <w:b/>
          <w:sz w:val="24"/>
          <w:szCs w:val="24"/>
        </w:rPr>
      </w:pPr>
    </w:p>
    <w:p w:rsidR="00CA4C6A" w:rsidRPr="00DF78A8" w:rsidRDefault="00CA4C6A" w:rsidP="00EA6596">
      <w:pPr>
        <w:pStyle w:val="ListParagraph1"/>
        <w:numPr>
          <w:ilvl w:val="1"/>
          <w:numId w:val="18"/>
        </w:numPr>
        <w:spacing w:line="320" w:lineRule="exact"/>
        <w:ind w:left="709" w:hanging="709"/>
        <w:rPr>
          <w:rFonts w:ascii="Arial" w:hAnsi="Arial" w:cs="Arial"/>
          <w:b/>
          <w:sz w:val="24"/>
          <w:szCs w:val="24"/>
        </w:rPr>
      </w:pPr>
      <w:r w:rsidRPr="00241BBE">
        <w:rPr>
          <w:rFonts w:ascii="Arial" w:hAnsi="Arial" w:cs="Arial"/>
          <w:b/>
          <w:sz w:val="24"/>
          <w:szCs w:val="24"/>
        </w:rPr>
        <w:t>Espécie</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As Debêntures serão da espécie quirografária, e contarão com garantia fidejussória prestada pela Fiadora, nos termos do item 4.</w:t>
      </w:r>
      <w:r>
        <w:rPr>
          <w:rFonts w:ascii="Arial" w:hAnsi="Arial" w:cs="Arial"/>
          <w:sz w:val="24"/>
          <w:szCs w:val="24"/>
        </w:rPr>
        <w:t>19</w:t>
      </w:r>
      <w:r w:rsidRPr="00241BBE">
        <w:rPr>
          <w:rFonts w:ascii="Arial" w:hAnsi="Arial" w:cs="Arial"/>
          <w:sz w:val="24"/>
          <w:szCs w:val="24"/>
        </w:rPr>
        <w:t xml:space="preserve"> da presente Escritura de Emissão.</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1"/>
          <w:numId w:val="18"/>
        </w:numPr>
        <w:spacing w:line="320" w:lineRule="exact"/>
        <w:ind w:left="709" w:hanging="709"/>
        <w:rPr>
          <w:rFonts w:ascii="Arial" w:hAnsi="Arial" w:cs="Arial"/>
          <w:b/>
          <w:sz w:val="24"/>
          <w:szCs w:val="24"/>
        </w:rPr>
      </w:pPr>
      <w:r w:rsidRPr="00241BBE">
        <w:rPr>
          <w:rFonts w:ascii="Arial" w:hAnsi="Arial" w:cs="Arial"/>
          <w:b/>
          <w:sz w:val="24"/>
          <w:szCs w:val="24"/>
        </w:rPr>
        <w:t>Preço de Subscrição e Forma de Subscrição e Integralização</w:t>
      </w:r>
    </w:p>
    <w:p w:rsidR="00CA4C6A" w:rsidRPr="00DF78A8" w:rsidRDefault="00CA4C6A" w:rsidP="00AC0F0A">
      <w:pPr>
        <w:spacing w:line="320" w:lineRule="exact"/>
        <w:rPr>
          <w:rFonts w:ascii="Arial" w:hAnsi="Arial" w:cs="Arial"/>
          <w:b/>
          <w:sz w:val="24"/>
          <w:szCs w:val="24"/>
        </w:rPr>
      </w:pPr>
    </w:p>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r w:rsidRPr="00241BBE">
        <w:rPr>
          <w:rFonts w:ascii="Arial" w:hAnsi="Arial" w:cs="Arial"/>
          <w:sz w:val="24"/>
          <w:szCs w:val="24"/>
        </w:rPr>
        <w:t xml:space="preserve">As Debêntures serão subscritas pelo Valor Nominal Unitário, acrescido da Remuneração incorrida desde a Data de Emissão até a data da </w:t>
      </w:r>
      <w:r>
        <w:rPr>
          <w:rFonts w:ascii="Arial" w:hAnsi="Arial" w:cs="Arial"/>
          <w:sz w:val="24"/>
          <w:szCs w:val="24"/>
        </w:rPr>
        <w:t xml:space="preserve">efetiva </w:t>
      </w:r>
      <w:r w:rsidRPr="00241BBE">
        <w:rPr>
          <w:rFonts w:ascii="Arial" w:hAnsi="Arial" w:cs="Arial"/>
          <w:sz w:val="24"/>
          <w:szCs w:val="24"/>
        </w:rPr>
        <w:t>subscrição</w:t>
      </w:r>
      <w:r>
        <w:rPr>
          <w:rFonts w:ascii="Arial" w:hAnsi="Arial" w:cs="Arial"/>
          <w:sz w:val="24"/>
          <w:szCs w:val="24"/>
        </w:rPr>
        <w:t xml:space="preserve"> e integralização</w:t>
      </w:r>
      <w:r w:rsidRPr="00241BBE">
        <w:rPr>
          <w:rFonts w:ascii="Arial" w:hAnsi="Arial" w:cs="Arial"/>
          <w:sz w:val="24"/>
          <w:szCs w:val="24"/>
        </w:rPr>
        <w:t xml:space="preserve">, calculada </w:t>
      </w:r>
      <w:r w:rsidRPr="00241BBE">
        <w:rPr>
          <w:rFonts w:ascii="Arial" w:hAnsi="Arial" w:cs="Arial"/>
          <w:i/>
          <w:sz w:val="24"/>
          <w:szCs w:val="24"/>
        </w:rPr>
        <w:t>pro rata temporis</w:t>
      </w:r>
      <w:r>
        <w:rPr>
          <w:rFonts w:ascii="Arial" w:hAnsi="Arial" w:cs="Arial"/>
          <w:sz w:val="24"/>
          <w:szCs w:val="24"/>
        </w:rPr>
        <w:t>, utilizando-se 2 (duas) casas decimais, sem arredondamento</w:t>
      </w:r>
      <w:r w:rsidRPr="00241BBE">
        <w:rPr>
          <w:rFonts w:ascii="Arial" w:hAnsi="Arial" w:cs="Arial"/>
          <w:sz w:val="24"/>
          <w:szCs w:val="24"/>
        </w:rPr>
        <w:t>.</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r w:rsidRPr="00241BBE">
        <w:rPr>
          <w:rFonts w:ascii="Arial" w:hAnsi="Arial" w:cs="Arial"/>
          <w:sz w:val="24"/>
          <w:szCs w:val="24"/>
        </w:rPr>
        <w:t xml:space="preserve">As Debêntures serão integralizadas em moeda corrente nacional, à vista, no ato da subscrição, de acordo com as normas de liquidação aplicáveis à CETIP. </w:t>
      </w:r>
    </w:p>
    <w:p w:rsidR="00CA4C6A" w:rsidRPr="00DF78A8" w:rsidRDefault="00CA4C6A" w:rsidP="00331EBE">
      <w:pPr>
        <w:pStyle w:val="ListParagraph1"/>
        <w:spacing w:line="320" w:lineRule="exact"/>
        <w:ind w:left="0"/>
        <w:rPr>
          <w:rFonts w:ascii="Arial" w:hAnsi="Arial" w:cs="Arial"/>
          <w:sz w:val="24"/>
          <w:szCs w:val="24"/>
        </w:rPr>
      </w:pPr>
    </w:p>
    <w:p w:rsidR="00CA4C6A" w:rsidRPr="00DF78A8" w:rsidRDefault="00CA4C6A" w:rsidP="00EA6596">
      <w:pPr>
        <w:pStyle w:val="ListParagraph1"/>
        <w:numPr>
          <w:ilvl w:val="1"/>
          <w:numId w:val="18"/>
        </w:numPr>
        <w:spacing w:line="320" w:lineRule="exact"/>
        <w:ind w:left="709" w:hanging="709"/>
        <w:rPr>
          <w:rFonts w:ascii="Arial" w:hAnsi="Arial" w:cs="Arial"/>
          <w:b/>
          <w:sz w:val="24"/>
          <w:szCs w:val="24"/>
        </w:rPr>
      </w:pPr>
      <w:r w:rsidRPr="00241BBE">
        <w:rPr>
          <w:rFonts w:ascii="Arial" w:hAnsi="Arial" w:cs="Arial"/>
          <w:b/>
          <w:sz w:val="24"/>
          <w:szCs w:val="24"/>
        </w:rPr>
        <w:t>Data de Vencimento</w:t>
      </w:r>
    </w:p>
    <w:p w:rsidR="00CA4C6A" w:rsidRPr="00DF78A8" w:rsidRDefault="00CA4C6A" w:rsidP="00AC0F0A">
      <w:pPr>
        <w:spacing w:line="320" w:lineRule="exact"/>
        <w:rPr>
          <w:rFonts w:ascii="Arial" w:hAnsi="Arial" w:cs="Arial"/>
          <w:sz w:val="24"/>
          <w:szCs w:val="24"/>
        </w:rPr>
      </w:pPr>
    </w:p>
    <w:p w:rsidR="00CA4C6A" w:rsidRPr="00DF78A8" w:rsidRDefault="00CA4C6A" w:rsidP="00AB19E3">
      <w:pPr>
        <w:pStyle w:val="ListParagraph1"/>
        <w:spacing w:line="320" w:lineRule="exact"/>
        <w:ind w:left="0"/>
        <w:rPr>
          <w:rFonts w:ascii="Arial" w:hAnsi="Arial" w:cs="Arial"/>
          <w:sz w:val="24"/>
          <w:szCs w:val="24"/>
        </w:rPr>
      </w:pPr>
      <w:r w:rsidRPr="00241BBE">
        <w:rPr>
          <w:rFonts w:ascii="Arial" w:hAnsi="Arial" w:cs="Arial"/>
          <w:sz w:val="24"/>
          <w:szCs w:val="24"/>
        </w:rPr>
        <w:t xml:space="preserve">As Debêntures terão prazo de vigência de </w:t>
      </w:r>
      <w:r>
        <w:rPr>
          <w:rFonts w:ascii="Arial" w:hAnsi="Arial" w:cs="Arial"/>
          <w:sz w:val="24"/>
          <w:szCs w:val="24"/>
        </w:rPr>
        <w:t>36</w:t>
      </w:r>
      <w:r w:rsidRPr="00241BBE">
        <w:rPr>
          <w:rFonts w:ascii="Arial" w:hAnsi="Arial" w:cs="Arial"/>
          <w:sz w:val="24"/>
          <w:szCs w:val="24"/>
        </w:rPr>
        <w:t xml:space="preserve"> (</w:t>
      </w:r>
      <w:r>
        <w:rPr>
          <w:rFonts w:ascii="Arial" w:hAnsi="Arial" w:cs="Arial"/>
          <w:sz w:val="24"/>
          <w:szCs w:val="24"/>
        </w:rPr>
        <w:t>trinta e seis</w:t>
      </w:r>
      <w:r w:rsidRPr="00241BBE">
        <w:rPr>
          <w:rFonts w:ascii="Arial" w:hAnsi="Arial" w:cs="Arial"/>
          <w:sz w:val="24"/>
          <w:szCs w:val="24"/>
        </w:rPr>
        <w:t xml:space="preserve">) meses contados da Data de Emissão, vencendo-se, portanto, em </w:t>
      </w:r>
      <w:r>
        <w:rPr>
          <w:rFonts w:ascii="Arial" w:hAnsi="Arial" w:cs="Arial"/>
          <w:sz w:val="24"/>
          <w:szCs w:val="24"/>
        </w:rPr>
        <w:t>15 de maio de 2015</w:t>
      </w:r>
      <w:r w:rsidRPr="00241BBE">
        <w:rPr>
          <w:rFonts w:ascii="Arial" w:hAnsi="Arial" w:cs="Arial"/>
          <w:sz w:val="24"/>
          <w:szCs w:val="24"/>
        </w:rPr>
        <w:t xml:space="preserve"> (“</w:t>
      </w:r>
      <w:r w:rsidRPr="00241BBE">
        <w:rPr>
          <w:rFonts w:ascii="Arial" w:hAnsi="Arial" w:cs="Arial"/>
          <w:sz w:val="24"/>
          <w:szCs w:val="24"/>
          <w:u w:val="single"/>
        </w:rPr>
        <w:t>Data de Vencimento</w:t>
      </w:r>
      <w:r w:rsidRPr="00241BBE">
        <w:rPr>
          <w:rFonts w:ascii="Arial" w:hAnsi="Arial" w:cs="Arial"/>
          <w:sz w:val="24"/>
          <w:szCs w:val="24"/>
        </w:rPr>
        <w:t>”).</w:t>
      </w:r>
    </w:p>
    <w:p w:rsidR="00CA4C6A" w:rsidRPr="00DF78A8" w:rsidRDefault="00CA4C6A" w:rsidP="00AC0F0A">
      <w:pPr>
        <w:pStyle w:val="p0"/>
        <w:spacing w:line="320" w:lineRule="exact"/>
        <w:rPr>
          <w:rFonts w:ascii="Arial" w:hAnsi="Arial" w:cs="Arial"/>
          <w:szCs w:val="24"/>
        </w:rPr>
      </w:pPr>
    </w:p>
    <w:p w:rsidR="00CA4C6A" w:rsidRPr="00DF78A8" w:rsidRDefault="00CA4C6A" w:rsidP="00EA6596">
      <w:pPr>
        <w:pStyle w:val="ListParagraph1"/>
        <w:numPr>
          <w:ilvl w:val="1"/>
          <w:numId w:val="18"/>
        </w:numPr>
        <w:spacing w:line="320" w:lineRule="exact"/>
        <w:ind w:left="709" w:hanging="709"/>
        <w:rPr>
          <w:rFonts w:ascii="Arial" w:hAnsi="Arial" w:cs="Arial"/>
          <w:b/>
          <w:sz w:val="24"/>
          <w:szCs w:val="24"/>
        </w:rPr>
      </w:pPr>
      <w:r w:rsidRPr="00241BBE">
        <w:rPr>
          <w:rFonts w:ascii="Arial" w:hAnsi="Arial" w:cs="Arial"/>
          <w:b/>
          <w:sz w:val="24"/>
          <w:szCs w:val="24"/>
        </w:rPr>
        <w:t>Amortização do Principal</w:t>
      </w:r>
    </w:p>
    <w:p w:rsidR="00CA4C6A" w:rsidRPr="00DF78A8" w:rsidRDefault="00CA4C6A" w:rsidP="00AC0F0A">
      <w:pPr>
        <w:spacing w:line="320" w:lineRule="exact"/>
        <w:rPr>
          <w:rFonts w:ascii="Arial" w:hAnsi="Arial" w:cs="Arial"/>
          <w:sz w:val="24"/>
          <w:szCs w:val="24"/>
        </w:rPr>
      </w:pPr>
    </w:p>
    <w:p w:rsidR="00CA4C6A" w:rsidRDefault="00CA4C6A" w:rsidP="00714912">
      <w:pPr>
        <w:pStyle w:val="ListParagraph1"/>
        <w:spacing w:line="320" w:lineRule="exact"/>
        <w:ind w:left="0"/>
        <w:rPr>
          <w:rFonts w:ascii="Arial" w:hAnsi="Arial" w:cs="Arial"/>
          <w:bCs/>
          <w:sz w:val="24"/>
          <w:szCs w:val="24"/>
        </w:rPr>
      </w:pPr>
      <w:r w:rsidRPr="00241BBE">
        <w:rPr>
          <w:rFonts w:ascii="Arial" w:hAnsi="Arial" w:cs="Arial"/>
          <w:sz w:val="24"/>
          <w:szCs w:val="24"/>
        </w:rPr>
        <w:t xml:space="preserve">A amortização </w:t>
      </w:r>
      <w:r w:rsidRPr="00AC0F0A">
        <w:rPr>
          <w:rFonts w:ascii="Arial" w:hAnsi="Arial" w:cs="Arial"/>
          <w:bCs/>
          <w:sz w:val="24"/>
          <w:szCs w:val="24"/>
        </w:rPr>
        <w:t xml:space="preserve">do Valor Nominal Unitário </w:t>
      </w:r>
      <w:r w:rsidRPr="00AC0F0A">
        <w:rPr>
          <w:rFonts w:ascii="Arial" w:hAnsi="Arial" w:cs="Arial"/>
          <w:sz w:val="24"/>
          <w:szCs w:val="24"/>
        </w:rPr>
        <w:t xml:space="preserve">das Debêntures </w:t>
      </w:r>
      <w:r w:rsidRPr="00AC0F0A">
        <w:rPr>
          <w:rFonts w:ascii="Arial" w:hAnsi="Arial" w:cs="Arial"/>
          <w:bCs/>
          <w:sz w:val="24"/>
          <w:szCs w:val="24"/>
        </w:rPr>
        <w:t>será realizada em parcelas mensais e consecutivas</w:t>
      </w:r>
      <w:r>
        <w:rPr>
          <w:rFonts w:ascii="Arial" w:hAnsi="Arial" w:cs="Arial"/>
          <w:bCs/>
          <w:sz w:val="24"/>
          <w:szCs w:val="24"/>
        </w:rPr>
        <w:t xml:space="preserve">, </w:t>
      </w:r>
      <w:r w:rsidRPr="00AC0F0A">
        <w:rPr>
          <w:rFonts w:ascii="Arial" w:hAnsi="Arial" w:cs="Arial"/>
          <w:sz w:val="24"/>
          <w:szCs w:val="24"/>
        </w:rPr>
        <w:t xml:space="preserve">sendo devida a primeira parcela </w:t>
      </w:r>
      <w:r w:rsidRPr="00AC0F0A">
        <w:rPr>
          <w:rFonts w:ascii="Arial" w:hAnsi="Arial" w:cs="Arial"/>
          <w:bCs/>
          <w:sz w:val="24"/>
          <w:szCs w:val="24"/>
        </w:rPr>
        <w:t>no dia</w:t>
      </w:r>
      <w:r w:rsidRPr="00AC0F0A">
        <w:rPr>
          <w:rFonts w:ascii="Arial" w:hAnsi="Arial" w:cs="Arial"/>
          <w:sz w:val="24"/>
          <w:szCs w:val="24"/>
        </w:rPr>
        <w:t xml:space="preserve"> </w:t>
      </w:r>
      <w:r>
        <w:rPr>
          <w:rFonts w:ascii="Arial" w:hAnsi="Arial" w:cs="Arial"/>
          <w:sz w:val="24"/>
          <w:szCs w:val="24"/>
        </w:rPr>
        <w:t>15 de dezembro de 2013</w:t>
      </w:r>
      <w:r w:rsidRPr="00241BBE">
        <w:rPr>
          <w:rFonts w:ascii="Arial" w:hAnsi="Arial" w:cs="Arial"/>
          <w:sz w:val="24"/>
          <w:szCs w:val="24"/>
        </w:rPr>
        <w:t>, conforme indicado na tabela abaixo</w:t>
      </w:r>
      <w:r>
        <w:rPr>
          <w:rFonts w:ascii="Arial" w:hAnsi="Arial" w:cs="Arial"/>
          <w:sz w:val="24"/>
          <w:szCs w:val="24"/>
        </w:rPr>
        <w:t xml:space="preserve"> (as “</w:t>
      </w:r>
      <w:r w:rsidRPr="00714912">
        <w:rPr>
          <w:rFonts w:ascii="Arial" w:hAnsi="Arial" w:cs="Arial"/>
          <w:sz w:val="24"/>
          <w:szCs w:val="24"/>
          <w:u w:val="single"/>
        </w:rPr>
        <w:t>Data</w:t>
      </w:r>
      <w:r>
        <w:rPr>
          <w:rFonts w:ascii="Arial" w:hAnsi="Arial" w:cs="Arial"/>
          <w:sz w:val="24"/>
          <w:szCs w:val="24"/>
          <w:u w:val="single"/>
        </w:rPr>
        <w:t>s</w:t>
      </w:r>
      <w:r w:rsidRPr="00714912">
        <w:rPr>
          <w:rFonts w:ascii="Arial" w:hAnsi="Arial" w:cs="Arial"/>
          <w:sz w:val="24"/>
          <w:szCs w:val="24"/>
          <w:u w:val="single"/>
        </w:rPr>
        <w:t xml:space="preserve"> de Pagamento de Principal</w:t>
      </w:r>
      <w:r>
        <w:rPr>
          <w:rFonts w:ascii="Arial" w:hAnsi="Arial" w:cs="Arial"/>
          <w:sz w:val="24"/>
          <w:szCs w:val="24"/>
        </w:rPr>
        <w:t>”)</w:t>
      </w:r>
      <w:r w:rsidRPr="00241BBE">
        <w:rPr>
          <w:rFonts w:ascii="Arial" w:hAnsi="Arial" w:cs="Arial"/>
          <w:sz w:val="24"/>
          <w:szCs w:val="24"/>
        </w:rPr>
        <w:t>:</w:t>
      </w:r>
    </w:p>
    <w:p w:rsidR="00CA4C6A" w:rsidRPr="00DF78A8" w:rsidRDefault="00CA4C6A" w:rsidP="00AC0F0A">
      <w:pPr>
        <w:spacing w:line="320" w:lineRule="exact"/>
        <w:rPr>
          <w:rFonts w:ascii="Arial" w:hAnsi="Arial" w:cs="Arial"/>
          <w:bCs/>
          <w:sz w:val="24"/>
          <w:szCs w:val="24"/>
        </w:rPr>
      </w:pPr>
    </w:p>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14"/>
        <w:gridCol w:w="3014"/>
        <w:gridCol w:w="3015"/>
      </w:tblGrid>
      <w:tr w:rsidR="00CA4C6A" w:rsidRPr="00DF78A8">
        <w:trPr>
          <w:trHeight w:val="379"/>
          <w:jc w:val="center"/>
        </w:trPr>
        <w:tc>
          <w:tcPr>
            <w:tcW w:w="9043" w:type="dxa"/>
            <w:gridSpan w:val="3"/>
            <w:tcBorders>
              <w:top w:val="single" w:sz="4" w:space="0" w:color="auto"/>
              <w:left w:val="single" w:sz="4" w:space="0" w:color="auto"/>
              <w:bottom w:val="single" w:sz="4" w:space="0" w:color="auto"/>
              <w:right w:val="single" w:sz="4" w:space="0" w:color="auto"/>
            </w:tcBorders>
          </w:tcPr>
          <w:p w:rsidR="00CA4C6A" w:rsidRPr="005A2E51" w:rsidRDefault="00CA4C6A" w:rsidP="00AC0F0A">
            <w:pPr>
              <w:spacing w:line="320" w:lineRule="exact"/>
              <w:jc w:val="center"/>
              <w:rPr>
                <w:rFonts w:ascii="Arial" w:hAnsi="Arial" w:cs="Arial"/>
                <w:b/>
                <w:bCs/>
                <w:sz w:val="24"/>
                <w:szCs w:val="24"/>
              </w:rPr>
            </w:pPr>
            <w:r w:rsidRPr="005A2E51">
              <w:rPr>
                <w:rFonts w:ascii="Arial" w:hAnsi="Arial" w:cs="Arial"/>
                <w:b/>
                <w:bCs/>
                <w:sz w:val="24"/>
                <w:szCs w:val="24"/>
              </w:rPr>
              <w:t>Datas e Porcentagens de Pagamento de Principal</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C0F0A">
            <w:pPr>
              <w:spacing w:line="320" w:lineRule="exact"/>
              <w:jc w:val="center"/>
              <w:rPr>
                <w:rFonts w:ascii="Arial" w:hAnsi="Arial" w:cs="Arial"/>
                <w:snapToGrid w:val="0"/>
                <w:sz w:val="24"/>
                <w:szCs w:val="24"/>
              </w:rPr>
            </w:pPr>
            <w:r w:rsidRPr="00241BBE">
              <w:rPr>
                <w:rFonts w:ascii="Arial" w:hAnsi="Arial" w:cs="Arial"/>
                <w:bCs/>
                <w:sz w:val="24"/>
                <w:szCs w:val="24"/>
              </w:rPr>
              <w:t>1ª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3F1011">
            <w:pPr>
              <w:spacing w:line="320" w:lineRule="exact"/>
              <w:jc w:val="center"/>
              <w:rPr>
                <w:rFonts w:ascii="Arial" w:hAnsi="Arial" w:cs="Arial"/>
                <w:snapToGrid w:val="0"/>
                <w:sz w:val="24"/>
                <w:szCs w:val="24"/>
              </w:rPr>
            </w:pPr>
            <w:r>
              <w:rPr>
                <w:rFonts w:ascii="Arial" w:hAnsi="Arial" w:cs="Arial"/>
                <w:sz w:val="24"/>
                <w:szCs w:val="24"/>
              </w:rPr>
              <w:t>15 de dezembro de 2013</w:t>
            </w:r>
          </w:p>
        </w:tc>
        <w:tc>
          <w:tcPr>
            <w:tcW w:w="3015" w:type="dxa"/>
            <w:tcBorders>
              <w:top w:val="single" w:sz="4" w:space="0" w:color="auto"/>
              <w:left w:val="single" w:sz="4" w:space="0" w:color="auto"/>
              <w:bottom w:val="single" w:sz="4" w:space="0" w:color="auto"/>
              <w:right w:val="single" w:sz="4" w:space="0" w:color="auto"/>
            </w:tcBorders>
          </w:tcPr>
          <w:p w:rsidR="00CA4C6A" w:rsidRPr="00DF78A8" w:rsidRDefault="00CA4C6A" w:rsidP="00AC0F0A">
            <w:pPr>
              <w:spacing w:line="320" w:lineRule="exact"/>
              <w:jc w:val="center"/>
              <w:rPr>
                <w:rFonts w:ascii="Arial" w:hAnsi="Arial" w:cs="Arial"/>
                <w:snapToGrid w:val="0"/>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C0F0A">
            <w:pPr>
              <w:spacing w:line="320" w:lineRule="exact"/>
              <w:jc w:val="center"/>
              <w:rPr>
                <w:rFonts w:ascii="Arial" w:hAnsi="Arial" w:cs="Arial"/>
                <w:snapToGrid w:val="0"/>
                <w:sz w:val="24"/>
                <w:szCs w:val="24"/>
              </w:rPr>
            </w:pPr>
            <w:r w:rsidRPr="00241BBE">
              <w:rPr>
                <w:rFonts w:ascii="Arial" w:hAnsi="Arial" w:cs="Arial"/>
                <w:bCs/>
                <w:sz w:val="24"/>
                <w:szCs w:val="24"/>
              </w:rPr>
              <w:t>2ª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15 de janeiro de 2014</w:t>
            </w:r>
          </w:p>
        </w:tc>
        <w:tc>
          <w:tcPr>
            <w:tcW w:w="3015" w:type="dxa"/>
            <w:tcBorders>
              <w:top w:val="single" w:sz="4" w:space="0" w:color="auto"/>
              <w:left w:val="single" w:sz="4" w:space="0" w:color="auto"/>
              <w:bottom w:val="single" w:sz="4" w:space="0" w:color="auto"/>
              <w:right w:val="single" w:sz="4" w:space="0" w:color="auto"/>
            </w:tcBorders>
          </w:tcPr>
          <w:p w:rsidR="00CA4C6A" w:rsidRPr="00DF78A8" w:rsidRDefault="00CA4C6A" w:rsidP="00AC0F0A">
            <w:pPr>
              <w:spacing w:line="320" w:lineRule="exact"/>
              <w:jc w:val="center"/>
              <w:rPr>
                <w:rFonts w:ascii="Arial" w:hAnsi="Arial" w:cs="Arial"/>
                <w:snapToGrid w:val="0"/>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C0F0A">
            <w:pPr>
              <w:spacing w:line="320" w:lineRule="exact"/>
              <w:jc w:val="center"/>
              <w:rPr>
                <w:rFonts w:ascii="Arial" w:hAnsi="Arial" w:cs="Arial"/>
                <w:snapToGrid w:val="0"/>
                <w:sz w:val="24"/>
                <w:szCs w:val="24"/>
              </w:rPr>
            </w:pPr>
            <w:r w:rsidRPr="00241BBE">
              <w:rPr>
                <w:rFonts w:ascii="Arial" w:hAnsi="Arial" w:cs="Arial"/>
                <w:bCs/>
                <w:sz w:val="24"/>
                <w:szCs w:val="24"/>
              </w:rPr>
              <w:lastRenderedPageBreak/>
              <w:t>3ª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15 de fevereiro de 2014</w:t>
            </w:r>
          </w:p>
        </w:tc>
        <w:tc>
          <w:tcPr>
            <w:tcW w:w="3015" w:type="dxa"/>
            <w:tcBorders>
              <w:top w:val="single" w:sz="4" w:space="0" w:color="auto"/>
              <w:left w:val="single" w:sz="4" w:space="0" w:color="auto"/>
              <w:bottom w:val="single" w:sz="4" w:space="0" w:color="auto"/>
              <w:right w:val="single" w:sz="4" w:space="0" w:color="auto"/>
            </w:tcBorders>
          </w:tcPr>
          <w:p w:rsidR="00CA4C6A" w:rsidRPr="00DF78A8" w:rsidRDefault="00CA4C6A" w:rsidP="00AC0F0A">
            <w:pPr>
              <w:spacing w:line="320" w:lineRule="exact"/>
              <w:jc w:val="center"/>
              <w:rPr>
                <w:rFonts w:ascii="Arial" w:hAnsi="Arial" w:cs="Arial"/>
                <w:snapToGrid w:val="0"/>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C0F0A">
            <w:pPr>
              <w:spacing w:line="320" w:lineRule="exact"/>
              <w:jc w:val="center"/>
              <w:rPr>
                <w:rFonts w:ascii="Arial" w:hAnsi="Arial" w:cs="Arial"/>
                <w:snapToGrid w:val="0"/>
                <w:sz w:val="24"/>
                <w:szCs w:val="24"/>
              </w:rPr>
            </w:pPr>
            <w:r w:rsidRPr="00241BBE">
              <w:rPr>
                <w:rFonts w:ascii="Arial" w:hAnsi="Arial" w:cs="Arial"/>
                <w:bCs/>
                <w:sz w:val="24"/>
                <w:szCs w:val="24"/>
              </w:rPr>
              <w:t>4ª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15 de março de 2014</w:t>
            </w:r>
          </w:p>
        </w:tc>
        <w:tc>
          <w:tcPr>
            <w:tcW w:w="3015" w:type="dxa"/>
            <w:tcBorders>
              <w:top w:val="single" w:sz="4" w:space="0" w:color="auto"/>
              <w:left w:val="single" w:sz="4" w:space="0" w:color="auto"/>
              <w:bottom w:val="single" w:sz="4" w:space="0" w:color="auto"/>
              <w:right w:val="single" w:sz="4" w:space="0" w:color="auto"/>
            </w:tcBorders>
          </w:tcPr>
          <w:p w:rsidR="00CA4C6A" w:rsidRPr="00DF78A8" w:rsidRDefault="00CA4C6A" w:rsidP="00AC0F0A">
            <w:pPr>
              <w:spacing w:line="320" w:lineRule="exact"/>
              <w:jc w:val="center"/>
              <w:rPr>
                <w:rFonts w:ascii="Arial" w:hAnsi="Arial" w:cs="Arial"/>
                <w:snapToGrid w:val="0"/>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C0F0A">
            <w:pPr>
              <w:spacing w:line="320" w:lineRule="exact"/>
              <w:jc w:val="center"/>
              <w:rPr>
                <w:rFonts w:ascii="Arial" w:hAnsi="Arial" w:cs="Arial"/>
                <w:snapToGrid w:val="0"/>
                <w:sz w:val="24"/>
                <w:szCs w:val="24"/>
              </w:rPr>
            </w:pPr>
            <w:r w:rsidRPr="00241BBE">
              <w:rPr>
                <w:rFonts w:ascii="Arial" w:hAnsi="Arial" w:cs="Arial"/>
                <w:bCs/>
                <w:sz w:val="24"/>
                <w:szCs w:val="24"/>
              </w:rPr>
              <w:t>5ª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15 de abril de 2014</w:t>
            </w:r>
          </w:p>
        </w:tc>
        <w:tc>
          <w:tcPr>
            <w:tcW w:w="3015" w:type="dxa"/>
            <w:tcBorders>
              <w:top w:val="single" w:sz="4" w:space="0" w:color="auto"/>
              <w:left w:val="single" w:sz="4" w:space="0" w:color="auto"/>
              <w:bottom w:val="single" w:sz="4" w:space="0" w:color="auto"/>
              <w:right w:val="single" w:sz="4" w:space="0" w:color="auto"/>
            </w:tcBorders>
          </w:tcPr>
          <w:p w:rsidR="00CA4C6A" w:rsidRPr="00DF78A8" w:rsidRDefault="00CA4C6A" w:rsidP="00AC0F0A">
            <w:pPr>
              <w:spacing w:line="320" w:lineRule="exact"/>
              <w:jc w:val="center"/>
              <w:rPr>
                <w:rFonts w:ascii="Arial" w:hAnsi="Arial" w:cs="Arial"/>
                <w:snapToGrid w:val="0"/>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DF1235">
            <w:pPr>
              <w:spacing w:line="320" w:lineRule="exact"/>
              <w:jc w:val="center"/>
              <w:rPr>
                <w:rFonts w:ascii="Arial" w:hAnsi="Arial" w:cs="Arial"/>
                <w:snapToGrid w:val="0"/>
                <w:sz w:val="24"/>
                <w:szCs w:val="24"/>
              </w:rPr>
            </w:pPr>
            <w:r>
              <w:rPr>
                <w:rFonts w:ascii="Arial" w:hAnsi="Arial" w:cs="Arial"/>
                <w:bCs/>
                <w:sz w:val="24"/>
                <w:szCs w:val="24"/>
              </w:rPr>
              <w:t>6</w:t>
            </w:r>
            <w:r w:rsidRPr="00241BBE">
              <w:rPr>
                <w:rFonts w:ascii="Arial" w:hAnsi="Arial" w:cs="Arial"/>
                <w:bCs/>
                <w:sz w:val="24"/>
                <w:szCs w:val="24"/>
              </w:rPr>
              <w:t>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napToGrid w:val="0"/>
                <w:sz w:val="24"/>
                <w:szCs w:val="24"/>
              </w:rPr>
            </w:pPr>
            <w:r>
              <w:rPr>
                <w:rFonts w:ascii="Arial" w:hAnsi="Arial" w:cs="Arial"/>
                <w:sz w:val="24"/>
                <w:szCs w:val="24"/>
              </w:rPr>
              <w:t>15 de maio de 2014</w:t>
            </w:r>
          </w:p>
        </w:tc>
        <w:tc>
          <w:tcPr>
            <w:tcW w:w="3015" w:type="dxa"/>
            <w:tcBorders>
              <w:top w:val="single" w:sz="4" w:space="0" w:color="auto"/>
              <w:left w:val="single" w:sz="4" w:space="0" w:color="auto"/>
              <w:bottom w:val="single" w:sz="4" w:space="0" w:color="auto"/>
              <w:right w:val="single" w:sz="4" w:space="0" w:color="auto"/>
            </w:tcBorders>
          </w:tcPr>
          <w:p w:rsidR="00CA4C6A" w:rsidRPr="00DF78A8" w:rsidRDefault="00CA4C6A" w:rsidP="00DF1235">
            <w:pPr>
              <w:spacing w:line="320" w:lineRule="exact"/>
              <w:jc w:val="center"/>
              <w:rPr>
                <w:rFonts w:ascii="Arial" w:hAnsi="Arial" w:cs="Arial"/>
                <w:snapToGrid w:val="0"/>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napToGrid w:val="0"/>
                <w:sz w:val="24"/>
                <w:szCs w:val="24"/>
              </w:rPr>
            </w:pPr>
            <w:r>
              <w:rPr>
                <w:rFonts w:ascii="Arial" w:hAnsi="Arial" w:cs="Arial"/>
                <w:bCs/>
                <w:sz w:val="24"/>
                <w:szCs w:val="24"/>
              </w:rPr>
              <w:t>7</w:t>
            </w:r>
            <w:r w:rsidRPr="00241BBE">
              <w:rPr>
                <w:rFonts w:ascii="Arial" w:hAnsi="Arial" w:cs="Arial"/>
                <w:bCs/>
                <w:sz w:val="24"/>
                <w:szCs w:val="24"/>
              </w:rPr>
              <w:t>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15 de junho de 2014</w:t>
            </w:r>
          </w:p>
        </w:tc>
        <w:tc>
          <w:tcPr>
            <w:tcW w:w="3015" w:type="dxa"/>
            <w:tcBorders>
              <w:top w:val="single" w:sz="4" w:space="0" w:color="auto"/>
              <w:left w:val="single" w:sz="4" w:space="0" w:color="auto"/>
              <w:bottom w:val="single" w:sz="4" w:space="0" w:color="auto"/>
              <w:right w:val="single" w:sz="4" w:space="0" w:color="auto"/>
            </w:tcBorders>
          </w:tcPr>
          <w:p w:rsidR="00CA4C6A" w:rsidRPr="00DF78A8" w:rsidRDefault="00CA4C6A" w:rsidP="00DF1235">
            <w:pPr>
              <w:spacing w:line="320" w:lineRule="exact"/>
              <w:jc w:val="center"/>
              <w:rPr>
                <w:rFonts w:ascii="Arial" w:hAnsi="Arial" w:cs="Arial"/>
                <w:snapToGrid w:val="0"/>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DF1235">
            <w:pPr>
              <w:spacing w:line="320" w:lineRule="exact"/>
              <w:jc w:val="center"/>
              <w:rPr>
                <w:rFonts w:ascii="Arial" w:hAnsi="Arial" w:cs="Arial"/>
                <w:snapToGrid w:val="0"/>
                <w:sz w:val="24"/>
                <w:szCs w:val="24"/>
              </w:rPr>
            </w:pPr>
            <w:r>
              <w:rPr>
                <w:rFonts w:ascii="Arial" w:hAnsi="Arial" w:cs="Arial"/>
                <w:bCs/>
                <w:sz w:val="24"/>
                <w:szCs w:val="24"/>
              </w:rPr>
              <w:t>8</w:t>
            </w:r>
            <w:r w:rsidRPr="00241BBE">
              <w:rPr>
                <w:rFonts w:ascii="Arial" w:hAnsi="Arial" w:cs="Arial"/>
                <w:bCs/>
                <w:sz w:val="24"/>
                <w:szCs w:val="24"/>
              </w:rPr>
              <w:t>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15 de julho de 2014</w:t>
            </w:r>
          </w:p>
        </w:tc>
        <w:tc>
          <w:tcPr>
            <w:tcW w:w="3015" w:type="dxa"/>
            <w:tcBorders>
              <w:top w:val="single" w:sz="4" w:space="0" w:color="auto"/>
              <w:left w:val="single" w:sz="4" w:space="0" w:color="auto"/>
              <w:bottom w:val="single" w:sz="4" w:space="0" w:color="auto"/>
              <w:right w:val="single" w:sz="4" w:space="0" w:color="auto"/>
            </w:tcBorders>
          </w:tcPr>
          <w:p w:rsidR="00CA4C6A" w:rsidRPr="00DF78A8" w:rsidRDefault="00CA4C6A" w:rsidP="00DF1235">
            <w:pPr>
              <w:spacing w:line="320" w:lineRule="exact"/>
              <w:jc w:val="center"/>
              <w:rPr>
                <w:rFonts w:ascii="Arial" w:hAnsi="Arial" w:cs="Arial"/>
                <w:snapToGrid w:val="0"/>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DF1235">
            <w:pPr>
              <w:spacing w:line="320" w:lineRule="exact"/>
              <w:jc w:val="center"/>
              <w:rPr>
                <w:rFonts w:ascii="Arial" w:hAnsi="Arial" w:cs="Arial"/>
                <w:snapToGrid w:val="0"/>
                <w:sz w:val="24"/>
                <w:szCs w:val="24"/>
              </w:rPr>
            </w:pPr>
            <w:r>
              <w:rPr>
                <w:rFonts w:ascii="Arial" w:hAnsi="Arial" w:cs="Arial"/>
                <w:bCs/>
                <w:sz w:val="24"/>
                <w:szCs w:val="24"/>
              </w:rPr>
              <w:t>9</w:t>
            </w:r>
            <w:r w:rsidRPr="00241BBE">
              <w:rPr>
                <w:rFonts w:ascii="Arial" w:hAnsi="Arial" w:cs="Arial"/>
                <w:bCs/>
                <w:sz w:val="24"/>
                <w:szCs w:val="24"/>
              </w:rPr>
              <w:t>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15 de agosto de 2014</w:t>
            </w:r>
          </w:p>
        </w:tc>
        <w:tc>
          <w:tcPr>
            <w:tcW w:w="3015" w:type="dxa"/>
            <w:tcBorders>
              <w:top w:val="single" w:sz="4" w:space="0" w:color="auto"/>
              <w:left w:val="single" w:sz="4" w:space="0" w:color="auto"/>
              <w:bottom w:val="single" w:sz="4" w:space="0" w:color="auto"/>
              <w:right w:val="single" w:sz="4" w:space="0" w:color="auto"/>
            </w:tcBorders>
          </w:tcPr>
          <w:p w:rsidR="00CA4C6A" w:rsidRPr="00DF78A8" w:rsidRDefault="00CA4C6A" w:rsidP="00DF1235">
            <w:pPr>
              <w:spacing w:line="320" w:lineRule="exact"/>
              <w:jc w:val="center"/>
              <w:rPr>
                <w:rFonts w:ascii="Arial" w:hAnsi="Arial" w:cs="Arial"/>
                <w:snapToGrid w:val="0"/>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DF1235">
            <w:pPr>
              <w:spacing w:line="320" w:lineRule="exact"/>
              <w:jc w:val="center"/>
              <w:rPr>
                <w:rFonts w:ascii="Arial" w:hAnsi="Arial" w:cs="Arial"/>
                <w:snapToGrid w:val="0"/>
                <w:sz w:val="24"/>
                <w:szCs w:val="24"/>
              </w:rPr>
            </w:pPr>
            <w:r>
              <w:rPr>
                <w:rFonts w:ascii="Arial" w:hAnsi="Arial" w:cs="Arial"/>
                <w:bCs/>
                <w:sz w:val="24"/>
                <w:szCs w:val="24"/>
              </w:rPr>
              <w:t>10</w:t>
            </w:r>
            <w:r w:rsidRPr="00241BBE">
              <w:rPr>
                <w:rFonts w:ascii="Arial" w:hAnsi="Arial" w:cs="Arial"/>
                <w:bCs/>
                <w:sz w:val="24"/>
                <w:szCs w:val="24"/>
              </w:rPr>
              <w:t>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15 de setembro de 2014</w:t>
            </w:r>
          </w:p>
        </w:tc>
        <w:tc>
          <w:tcPr>
            <w:tcW w:w="3015" w:type="dxa"/>
            <w:tcBorders>
              <w:top w:val="single" w:sz="4" w:space="0" w:color="auto"/>
              <w:left w:val="single" w:sz="4" w:space="0" w:color="auto"/>
              <w:bottom w:val="single" w:sz="4" w:space="0" w:color="auto"/>
              <w:right w:val="single" w:sz="4" w:space="0" w:color="auto"/>
            </w:tcBorders>
          </w:tcPr>
          <w:p w:rsidR="00CA4C6A" w:rsidRPr="00DF78A8" w:rsidRDefault="00CA4C6A" w:rsidP="00DF1235">
            <w:pPr>
              <w:spacing w:line="320" w:lineRule="exact"/>
              <w:jc w:val="center"/>
              <w:rPr>
                <w:rFonts w:ascii="Arial" w:hAnsi="Arial" w:cs="Arial"/>
                <w:snapToGrid w:val="0"/>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A16AD6" w:rsidRDefault="00CA4C6A" w:rsidP="00DF1235">
            <w:pPr>
              <w:spacing w:line="320" w:lineRule="exact"/>
              <w:jc w:val="center"/>
              <w:rPr>
                <w:rFonts w:ascii="Arial" w:hAnsi="Arial" w:cs="Arial"/>
                <w:bCs/>
                <w:sz w:val="24"/>
                <w:szCs w:val="24"/>
              </w:rPr>
            </w:pPr>
            <w:r w:rsidRPr="00241BBE">
              <w:rPr>
                <w:rFonts w:ascii="Arial" w:hAnsi="Arial" w:cs="Arial"/>
                <w:bCs/>
                <w:sz w:val="24"/>
                <w:szCs w:val="24"/>
              </w:rPr>
              <w:t>1</w:t>
            </w:r>
            <w:r>
              <w:rPr>
                <w:rFonts w:ascii="Arial" w:hAnsi="Arial" w:cs="Arial"/>
                <w:bCs/>
                <w:sz w:val="24"/>
                <w:szCs w:val="24"/>
              </w:rPr>
              <w:t>1</w:t>
            </w:r>
            <w:r w:rsidRPr="00241BBE">
              <w:rPr>
                <w:rFonts w:ascii="Arial" w:hAnsi="Arial" w:cs="Arial"/>
                <w:bCs/>
                <w:sz w:val="24"/>
                <w:szCs w:val="24"/>
              </w:rPr>
              <w:t>ª parcela</w:t>
            </w:r>
          </w:p>
        </w:tc>
        <w:tc>
          <w:tcPr>
            <w:tcW w:w="3014" w:type="dxa"/>
            <w:tcBorders>
              <w:top w:val="single" w:sz="4" w:space="0" w:color="auto"/>
              <w:left w:val="single" w:sz="4" w:space="0" w:color="auto"/>
              <w:bottom w:val="single" w:sz="4" w:space="0" w:color="auto"/>
              <w:right w:val="single" w:sz="4" w:space="0" w:color="auto"/>
            </w:tcBorders>
          </w:tcPr>
          <w:p w:rsidR="00CA4C6A" w:rsidRPr="00A16AD6" w:rsidRDefault="00CA4C6A" w:rsidP="00A16AD6">
            <w:pPr>
              <w:spacing w:line="320" w:lineRule="exact"/>
              <w:jc w:val="center"/>
              <w:rPr>
                <w:rFonts w:ascii="Arial" w:hAnsi="Arial" w:cs="Arial"/>
                <w:sz w:val="24"/>
                <w:szCs w:val="24"/>
              </w:rPr>
            </w:pPr>
            <w:r>
              <w:rPr>
                <w:rFonts w:ascii="Arial" w:hAnsi="Arial" w:cs="Arial"/>
                <w:sz w:val="24"/>
                <w:szCs w:val="24"/>
              </w:rPr>
              <w:t>15 de outubro de 2014</w:t>
            </w:r>
          </w:p>
        </w:tc>
        <w:tc>
          <w:tcPr>
            <w:tcW w:w="3015" w:type="dxa"/>
            <w:tcBorders>
              <w:top w:val="single" w:sz="4" w:space="0" w:color="auto"/>
              <w:left w:val="single" w:sz="4" w:space="0" w:color="auto"/>
              <w:bottom w:val="single" w:sz="4" w:space="0" w:color="auto"/>
              <w:right w:val="single" w:sz="4" w:space="0" w:color="auto"/>
            </w:tcBorders>
          </w:tcPr>
          <w:p w:rsidR="00CA4C6A" w:rsidRPr="00A16AD6" w:rsidRDefault="00CA4C6A" w:rsidP="00DF1235">
            <w:pPr>
              <w:spacing w:line="320" w:lineRule="exact"/>
              <w:jc w:val="center"/>
              <w:rPr>
                <w:rFonts w:ascii="Arial" w:hAnsi="Arial" w:cs="Arial"/>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A16AD6" w:rsidRDefault="00CA4C6A" w:rsidP="00DF1235">
            <w:pPr>
              <w:spacing w:line="320" w:lineRule="exact"/>
              <w:jc w:val="center"/>
              <w:rPr>
                <w:rFonts w:ascii="Arial" w:hAnsi="Arial" w:cs="Arial"/>
                <w:bCs/>
                <w:sz w:val="24"/>
                <w:szCs w:val="24"/>
              </w:rPr>
            </w:pPr>
            <w:r>
              <w:rPr>
                <w:rFonts w:ascii="Arial" w:hAnsi="Arial" w:cs="Arial"/>
                <w:bCs/>
                <w:sz w:val="24"/>
                <w:szCs w:val="24"/>
              </w:rPr>
              <w:t>1</w:t>
            </w:r>
            <w:r w:rsidRPr="00241BBE">
              <w:rPr>
                <w:rFonts w:ascii="Arial" w:hAnsi="Arial" w:cs="Arial"/>
                <w:bCs/>
                <w:sz w:val="24"/>
                <w:szCs w:val="24"/>
              </w:rPr>
              <w:t>2ª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15 de novembro de 2014</w:t>
            </w:r>
          </w:p>
        </w:tc>
        <w:tc>
          <w:tcPr>
            <w:tcW w:w="3015" w:type="dxa"/>
            <w:tcBorders>
              <w:top w:val="single" w:sz="4" w:space="0" w:color="auto"/>
              <w:left w:val="single" w:sz="4" w:space="0" w:color="auto"/>
              <w:bottom w:val="single" w:sz="4" w:space="0" w:color="auto"/>
              <w:right w:val="single" w:sz="4" w:space="0" w:color="auto"/>
            </w:tcBorders>
          </w:tcPr>
          <w:p w:rsidR="00CA4C6A" w:rsidRPr="00A16AD6" w:rsidRDefault="00CA4C6A" w:rsidP="00DF1235">
            <w:pPr>
              <w:spacing w:line="320" w:lineRule="exact"/>
              <w:jc w:val="center"/>
              <w:rPr>
                <w:rFonts w:ascii="Arial" w:hAnsi="Arial" w:cs="Arial"/>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A16AD6" w:rsidRDefault="00CA4C6A" w:rsidP="00DF1235">
            <w:pPr>
              <w:spacing w:line="320" w:lineRule="exact"/>
              <w:jc w:val="center"/>
              <w:rPr>
                <w:rFonts w:ascii="Arial" w:hAnsi="Arial" w:cs="Arial"/>
                <w:bCs/>
                <w:sz w:val="24"/>
                <w:szCs w:val="24"/>
              </w:rPr>
            </w:pPr>
            <w:r>
              <w:rPr>
                <w:rFonts w:ascii="Arial" w:hAnsi="Arial" w:cs="Arial"/>
                <w:bCs/>
                <w:sz w:val="24"/>
                <w:szCs w:val="24"/>
              </w:rPr>
              <w:t>1</w:t>
            </w:r>
            <w:r w:rsidRPr="00241BBE">
              <w:rPr>
                <w:rFonts w:ascii="Arial" w:hAnsi="Arial" w:cs="Arial"/>
                <w:bCs/>
                <w:sz w:val="24"/>
                <w:szCs w:val="24"/>
              </w:rPr>
              <w:t>3ª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15 de dezembro de 2014</w:t>
            </w:r>
          </w:p>
        </w:tc>
        <w:tc>
          <w:tcPr>
            <w:tcW w:w="3015" w:type="dxa"/>
            <w:tcBorders>
              <w:top w:val="single" w:sz="4" w:space="0" w:color="auto"/>
              <w:left w:val="single" w:sz="4" w:space="0" w:color="auto"/>
              <w:bottom w:val="single" w:sz="4" w:space="0" w:color="auto"/>
              <w:right w:val="single" w:sz="4" w:space="0" w:color="auto"/>
            </w:tcBorders>
          </w:tcPr>
          <w:p w:rsidR="00CA4C6A" w:rsidRPr="00A16AD6" w:rsidRDefault="00CA4C6A" w:rsidP="00DF1235">
            <w:pPr>
              <w:spacing w:line="320" w:lineRule="exact"/>
              <w:jc w:val="center"/>
              <w:rPr>
                <w:rFonts w:ascii="Arial" w:hAnsi="Arial" w:cs="Arial"/>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A16AD6" w:rsidRDefault="00CA4C6A" w:rsidP="00DF1235">
            <w:pPr>
              <w:spacing w:line="320" w:lineRule="exact"/>
              <w:jc w:val="center"/>
              <w:rPr>
                <w:rFonts w:ascii="Arial" w:hAnsi="Arial" w:cs="Arial"/>
                <w:bCs/>
                <w:sz w:val="24"/>
                <w:szCs w:val="24"/>
              </w:rPr>
            </w:pPr>
            <w:r>
              <w:rPr>
                <w:rFonts w:ascii="Arial" w:hAnsi="Arial" w:cs="Arial"/>
                <w:bCs/>
                <w:sz w:val="24"/>
                <w:szCs w:val="24"/>
              </w:rPr>
              <w:t>1</w:t>
            </w:r>
            <w:r w:rsidRPr="00241BBE">
              <w:rPr>
                <w:rFonts w:ascii="Arial" w:hAnsi="Arial" w:cs="Arial"/>
                <w:bCs/>
                <w:sz w:val="24"/>
                <w:szCs w:val="24"/>
              </w:rPr>
              <w:t>4ª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15 de janeiro de 2015</w:t>
            </w:r>
          </w:p>
        </w:tc>
        <w:tc>
          <w:tcPr>
            <w:tcW w:w="3015" w:type="dxa"/>
            <w:tcBorders>
              <w:top w:val="single" w:sz="4" w:space="0" w:color="auto"/>
              <w:left w:val="single" w:sz="4" w:space="0" w:color="auto"/>
              <w:bottom w:val="single" w:sz="4" w:space="0" w:color="auto"/>
              <w:right w:val="single" w:sz="4" w:space="0" w:color="auto"/>
            </w:tcBorders>
          </w:tcPr>
          <w:p w:rsidR="00CA4C6A" w:rsidRPr="00A16AD6" w:rsidRDefault="00CA4C6A" w:rsidP="00DF1235">
            <w:pPr>
              <w:spacing w:line="320" w:lineRule="exact"/>
              <w:jc w:val="center"/>
              <w:rPr>
                <w:rFonts w:ascii="Arial" w:hAnsi="Arial" w:cs="Arial"/>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A16AD6" w:rsidRDefault="00CA4C6A" w:rsidP="00DF1235">
            <w:pPr>
              <w:spacing w:line="320" w:lineRule="exact"/>
              <w:jc w:val="center"/>
              <w:rPr>
                <w:rFonts w:ascii="Arial" w:hAnsi="Arial" w:cs="Arial"/>
                <w:bCs/>
                <w:sz w:val="24"/>
                <w:szCs w:val="24"/>
              </w:rPr>
            </w:pPr>
            <w:r>
              <w:rPr>
                <w:rFonts w:ascii="Arial" w:hAnsi="Arial" w:cs="Arial"/>
                <w:bCs/>
                <w:sz w:val="24"/>
                <w:szCs w:val="24"/>
              </w:rPr>
              <w:t>1</w:t>
            </w:r>
            <w:r w:rsidRPr="00241BBE">
              <w:rPr>
                <w:rFonts w:ascii="Arial" w:hAnsi="Arial" w:cs="Arial"/>
                <w:bCs/>
                <w:sz w:val="24"/>
                <w:szCs w:val="24"/>
              </w:rPr>
              <w:t>5ª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15 de fevereiro de 2015</w:t>
            </w:r>
          </w:p>
        </w:tc>
        <w:tc>
          <w:tcPr>
            <w:tcW w:w="3015" w:type="dxa"/>
            <w:tcBorders>
              <w:top w:val="single" w:sz="4" w:space="0" w:color="auto"/>
              <w:left w:val="single" w:sz="4" w:space="0" w:color="auto"/>
              <w:bottom w:val="single" w:sz="4" w:space="0" w:color="auto"/>
              <w:right w:val="single" w:sz="4" w:space="0" w:color="auto"/>
            </w:tcBorders>
          </w:tcPr>
          <w:p w:rsidR="00CA4C6A" w:rsidRPr="00A16AD6" w:rsidRDefault="00CA4C6A" w:rsidP="00DF1235">
            <w:pPr>
              <w:spacing w:line="320" w:lineRule="exact"/>
              <w:jc w:val="center"/>
              <w:rPr>
                <w:rFonts w:ascii="Arial" w:hAnsi="Arial" w:cs="Arial"/>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A16AD6" w:rsidRDefault="00CA4C6A" w:rsidP="00A16AD6">
            <w:pPr>
              <w:spacing w:line="320" w:lineRule="exact"/>
              <w:jc w:val="center"/>
              <w:rPr>
                <w:rFonts w:ascii="Arial" w:hAnsi="Arial" w:cs="Arial"/>
                <w:bCs/>
                <w:sz w:val="24"/>
                <w:szCs w:val="24"/>
              </w:rPr>
            </w:pPr>
            <w:r>
              <w:rPr>
                <w:rFonts w:ascii="Arial" w:hAnsi="Arial" w:cs="Arial"/>
                <w:bCs/>
                <w:sz w:val="24"/>
                <w:szCs w:val="24"/>
              </w:rPr>
              <w:t>16</w:t>
            </w:r>
            <w:r w:rsidRPr="00241BBE">
              <w:rPr>
                <w:rFonts w:ascii="Arial" w:hAnsi="Arial" w:cs="Arial"/>
                <w:bCs/>
                <w:sz w:val="24"/>
                <w:szCs w:val="24"/>
              </w:rPr>
              <w:t>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15 de março de 2015</w:t>
            </w:r>
          </w:p>
        </w:tc>
        <w:tc>
          <w:tcPr>
            <w:tcW w:w="3015" w:type="dxa"/>
            <w:tcBorders>
              <w:top w:val="single" w:sz="4" w:space="0" w:color="auto"/>
              <w:left w:val="single" w:sz="4" w:space="0" w:color="auto"/>
              <w:bottom w:val="single" w:sz="4" w:space="0" w:color="auto"/>
              <w:right w:val="single" w:sz="4" w:space="0" w:color="auto"/>
            </w:tcBorders>
          </w:tcPr>
          <w:p w:rsidR="00CA4C6A" w:rsidRPr="00A16AD6" w:rsidRDefault="00CA4C6A" w:rsidP="00DF1235">
            <w:pPr>
              <w:spacing w:line="320" w:lineRule="exact"/>
              <w:jc w:val="center"/>
              <w:rPr>
                <w:rFonts w:ascii="Arial" w:hAnsi="Arial" w:cs="Arial"/>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A16AD6" w:rsidRDefault="00CA4C6A" w:rsidP="00A16AD6">
            <w:pPr>
              <w:spacing w:line="320" w:lineRule="exact"/>
              <w:jc w:val="center"/>
              <w:rPr>
                <w:rFonts w:ascii="Arial" w:hAnsi="Arial" w:cs="Arial"/>
                <w:bCs/>
                <w:sz w:val="24"/>
                <w:szCs w:val="24"/>
              </w:rPr>
            </w:pPr>
            <w:r>
              <w:rPr>
                <w:rFonts w:ascii="Arial" w:hAnsi="Arial" w:cs="Arial"/>
                <w:bCs/>
                <w:sz w:val="24"/>
                <w:szCs w:val="24"/>
              </w:rPr>
              <w:t>17</w:t>
            </w:r>
            <w:r w:rsidRPr="00241BBE">
              <w:rPr>
                <w:rFonts w:ascii="Arial" w:hAnsi="Arial" w:cs="Arial"/>
                <w:bCs/>
                <w:sz w:val="24"/>
                <w:szCs w:val="24"/>
              </w:rPr>
              <w:t>ª parcela</w:t>
            </w:r>
          </w:p>
        </w:tc>
        <w:tc>
          <w:tcPr>
            <w:tcW w:w="3014" w:type="dxa"/>
            <w:tcBorders>
              <w:top w:val="single" w:sz="4" w:space="0" w:color="auto"/>
              <w:left w:val="single" w:sz="4" w:space="0" w:color="auto"/>
              <w:bottom w:val="single" w:sz="4" w:space="0" w:color="auto"/>
              <w:right w:val="single" w:sz="4" w:space="0" w:color="auto"/>
            </w:tcBorders>
          </w:tcPr>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15 de abril de 2015</w:t>
            </w:r>
          </w:p>
        </w:tc>
        <w:tc>
          <w:tcPr>
            <w:tcW w:w="3015" w:type="dxa"/>
            <w:tcBorders>
              <w:top w:val="single" w:sz="4" w:space="0" w:color="auto"/>
              <w:left w:val="single" w:sz="4" w:space="0" w:color="auto"/>
              <w:bottom w:val="single" w:sz="4" w:space="0" w:color="auto"/>
              <w:right w:val="single" w:sz="4" w:space="0" w:color="auto"/>
            </w:tcBorders>
          </w:tcPr>
          <w:p w:rsidR="00CA4C6A" w:rsidRPr="00A16AD6" w:rsidRDefault="00CA4C6A" w:rsidP="00DF1235">
            <w:pPr>
              <w:spacing w:line="320" w:lineRule="exact"/>
              <w:jc w:val="center"/>
              <w:rPr>
                <w:rFonts w:ascii="Arial" w:hAnsi="Arial" w:cs="Arial"/>
                <w:sz w:val="24"/>
                <w:szCs w:val="24"/>
              </w:rPr>
            </w:pPr>
            <w:r>
              <w:rPr>
                <w:rFonts w:ascii="Arial" w:hAnsi="Arial" w:cs="Arial"/>
                <w:sz w:val="24"/>
                <w:szCs w:val="24"/>
              </w:rPr>
              <w:t>5,5556%</w:t>
            </w:r>
          </w:p>
        </w:tc>
      </w:tr>
      <w:tr w:rsidR="00CA4C6A" w:rsidRPr="00DF78A8">
        <w:trPr>
          <w:trHeight w:val="379"/>
          <w:jc w:val="center"/>
        </w:trPr>
        <w:tc>
          <w:tcPr>
            <w:tcW w:w="3014" w:type="dxa"/>
            <w:tcBorders>
              <w:top w:val="single" w:sz="4" w:space="0" w:color="auto"/>
              <w:left w:val="single" w:sz="4" w:space="0" w:color="auto"/>
              <w:bottom w:val="single" w:sz="4" w:space="0" w:color="auto"/>
              <w:right w:val="single" w:sz="4" w:space="0" w:color="auto"/>
            </w:tcBorders>
          </w:tcPr>
          <w:p w:rsidR="00CA4C6A" w:rsidRPr="00A16AD6" w:rsidRDefault="00CA4C6A" w:rsidP="00A16AD6">
            <w:pPr>
              <w:spacing w:line="320" w:lineRule="exact"/>
              <w:jc w:val="center"/>
              <w:rPr>
                <w:rFonts w:ascii="Arial" w:hAnsi="Arial" w:cs="Arial"/>
                <w:bCs/>
                <w:sz w:val="24"/>
                <w:szCs w:val="24"/>
              </w:rPr>
            </w:pPr>
            <w:r>
              <w:rPr>
                <w:rFonts w:ascii="Arial" w:hAnsi="Arial" w:cs="Arial"/>
                <w:bCs/>
                <w:sz w:val="24"/>
                <w:szCs w:val="24"/>
              </w:rPr>
              <w:t>18</w:t>
            </w:r>
            <w:r w:rsidRPr="00241BBE">
              <w:rPr>
                <w:rFonts w:ascii="Arial" w:hAnsi="Arial" w:cs="Arial"/>
                <w:bCs/>
                <w:sz w:val="24"/>
                <w:szCs w:val="24"/>
              </w:rPr>
              <w:t>ª parcela</w:t>
            </w:r>
          </w:p>
        </w:tc>
        <w:tc>
          <w:tcPr>
            <w:tcW w:w="3014" w:type="dxa"/>
            <w:tcBorders>
              <w:top w:val="single" w:sz="4" w:space="0" w:color="auto"/>
              <w:left w:val="single" w:sz="4" w:space="0" w:color="auto"/>
              <w:bottom w:val="single" w:sz="4" w:space="0" w:color="auto"/>
              <w:right w:val="single" w:sz="4" w:space="0" w:color="auto"/>
            </w:tcBorders>
          </w:tcPr>
          <w:p w:rsidR="00CA4C6A" w:rsidRDefault="00CA4C6A" w:rsidP="00A16AD6">
            <w:pPr>
              <w:spacing w:line="320" w:lineRule="exact"/>
              <w:jc w:val="center"/>
              <w:rPr>
                <w:rFonts w:ascii="Arial" w:hAnsi="Arial" w:cs="Arial"/>
                <w:sz w:val="24"/>
                <w:szCs w:val="24"/>
              </w:rPr>
            </w:pPr>
            <w:r>
              <w:rPr>
                <w:rFonts w:ascii="Arial" w:hAnsi="Arial" w:cs="Arial"/>
                <w:sz w:val="24"/>
                <w:szCs w:val="24"/>
              </w:rPr>
              <w:t>15 de maio de 2015</w:t>
            </w:r>
          </w:p>
          <w:p w:rsidR="00CA4C6A" w:rsidRPr="00DF78A8" w:rsidRDefault="00CA4C6A" w:rsidP="00A16AD6">
            <w:pPr>
              <w:spacing w:line="320" w:lineRule="exact"/>
              <w:jc w:val="center"/>
              <w:rPr>
                <w:rFonts w:ascii="Arial" w:hAnsi="Arial" w:cs="Arial"/>
                <w:sz w:val="24"/>
                <w:szCs w:val="24"/>
              </w:rPr>
            </w:pPr>
            <w:r>
              <w:rPr>
                <w:rFonts w:ascii="Arial" w:hAnsi="Arial" w:cs="Arial"/>
                <w:sz w:val="24"/>
                <w:szCs w:val="24"/>
              </w:rPr>
              <w:t>(Data de Vencimento)</w:t>
            </w:r>
          </w:p>
        </w:tc>
        <w:tc>
          <w:tcPr>
            <w:tcW w:w="3015" w:type="dxa"/>
            <w:tcBorders>
              <w:top w:val="single" w:sz="4" w:space="0" w:color="auto"/>
              <w:left w:val="single" w:sz="4" w:space="0" w:color="auto"/>
              <w:bottom w:val="single" w:sz="4" w:space="0" w:color="auto"/>
              <w:right w:val="single" w:sz="4" w:space="0" w:color="auto"/>
            </w:tcBorders>
          </w:tcPr>
          <w:p w:rsidR="00CA4C6A" w:rsidRPr="00A16AD6" w:rsidRDefault="00CA4C6A" w:rsidP="00D80903">
            <w:pPr>
              <w:spacing w:line="320" w:lineRule="exact"/>
              <w:jc w:val="center"/>
              <w:rPr>
                <w:rFonts w:ascii="Arial" w:hAnsi="Arial" w:cs="Arial"/>
                <w:sz w:val="24"/>
                <w:szCs w:val="24"/>
              </w:rPr>
            </w:pPr>
            <w:r>
              <w:rPr>
                <w:rFonts w:ascii="Arial" w:hAnsi="Arial" w:cs="Arial"/>
                <w:sz w:val="24"/>
                <w:szCs w:val="24"/>
              </w:rPr>
              <w:t>5,5548%</w:t>
            </w:r>
          </w:p>
        </w:tc>
      </w:tr>
    </w:tbl>
    <w:p w:rsidR="00CA4C6A" w:rsidRDefault="00CA4C6A" w:rsidP="00AC0F0A">
      <w:pPr>
        <w:spacing w:line="320" w:lineRule="exact"/>
        <w:rPr>
          <w:rFonts w:ascii="Arial" w:hAnsi="Arial" w:cs="Arial"/>
          <w:bCs/>
          <w:sz w:val="24"/>
          <w:szCs w:val="24"/>
        </w:rPr>
      </w:pPr>
    </w:p>
    <w:p w:rsidR="00CA4C6A" w:rsidRPr="00DF78A8" w:rsidRDefault="00CA4C6A" w:rsidP="00EA6596">
      <w:pPr>
        <w:pStyle w:val="ListParagraph1"/>
        <w:numPr>
          <w:ilvl w:val="1"/>
          <w:numId w:val="18"/>
        </w:numPr>
        <w:spacing w:line="320" w:lineRule="exact"/>
        <w:ind w:left="709" w:hanging="709"/>
        <w:rPr>
          <w:rFonts w:ascii="Arial" w:hAnsi="Arial" w:cs="Arial"/>
          <w:b/>
          <w:sz w:val="24"/>
          <w:szCs w:val="24"/>
        </w:rPr>
      </w:pPr>
      <w:r w:rsidRPr="00241BBE">
        <w:rPr>
          <w:rFonts w:ascii="Arial" w:hAnsi="Arial" w:cs="Arial"/>
          <w:b/>
          <w:sz w:val="24"/>
          <w:szCs w:val="24"/>
        </w:rPr>
        <w:t>Atualização Monetária e Remuneração</w:t>
      </w:r>
    </w:p>
    <w:p w:rsidR="00CA4C6A" w:rsidRPr="00DF78A8" w:rsidRDefault="00CA4C6A" w:rsidP="00AC0F0A">
      <w:pPr>
        <w:spacing w:line="320" w:lineRule="exact"/>
        <w:rPr>
          <w:rFonts w:ascii="Arial" w:hAnsi="Arial" w:cs="Arial"/>
          <w:b/>
          <w:sz w:val="24"/>
          <w:szCs w:val="24"/>
        </w:rPr>
      </w:pPr>
    </w:p>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r w:rsidRPr="00241BBE">
        <w:rPr>
          <w:rFonts w:ascii="Arial" w:hAnsi="Arial" w:cs="Arial"/>
          <w:sz w:val="24"/>
          <w:szCs w:val="24"/>
        </w:rPr>
        <w:t>O Valor Nominal Unitário das Debêntures não será atualizado</w:t>
      </w:r>
      <w:r>
        <w:rPr>
          <w:rFonts w:ascii="Arial" w:hAnsi="Arial" w:cs="Arial"/>
          <w:sz w:val="24"/>
          <w:szCs w:val="24"/>
        </w:rPr>
        <w:t xml:space="preserve"> monetariamente</w:t>
      </w:r>
      <w:r w:rsidRPr="00241BBE">
        <w:rPr>
          <w:rFonts w:ascii="Arial" w:hAnsi="Arial" w:cs="Arial"/>
          <w:sz w:val="24"/>
          <w:szCs w:val="24"/>
        </w:rPr>
        <w:t>.</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2"/>
          <w:numId w:val="18"/>
        </w:numPr>
        <w:tabs>
          <w:tab w:val="left" w:pos="720"/>
        </w:tabs>
        <w:spacing w:line="320" w:lineRule="exact"/>
        <w:ind w:left="0" w:firstLine="0"/>
        <w:rPr>
          <w:rFonts w:ascii="Arial" w:hAnsi="Arial" w:cs="Arial"/>
          <w:sz w:val="24"/>
          <w:szCs w:val="24"/>
        </w:rPr>
      </w:pPr>
      <w:r w:rsidRPr="00241BBE">
        <w:rPr>
          <w:rFonts w:ascii="Arial" w:hAnsi="Arial" w:cs="Arial"/>
          <w:sz w:val="24"/>
          <w:szCs w:val="24"/>
        </w:rPr>
        <w:t xml:space="preserve">As Debêntures farão jus a remuneração equivalente a 100% (cem por cento) da </w:t>
      </w:r>
      <w:r w:rsidRPr="00EC0A6D">
        <w:rPr>
          <w:rFonts w:ascii="Arial" w:hAnsi="Arial" w:cs="Arial"/>
          <w:sz w:val="24"/>
          <w:szCs w:val="24"/>
        </w:rPr>
        <w:t xml:space="preserve">variação acumulada das taxas médias </w:t>
      </w:r>
      <w:r>
        <w:rPr>
          <w:rFonts w:ascii="Arial" w:hAnsi="Arial" w:cs="Arial"/>
          <w:sz w:val="24"/>
          <w:szCs w:val="24"/>
        </w:rPr>
        <w:t xml:space="preserve">diárias </w:t>
      </w:r>
      <w:r w:rsidRPr="00EC0A6D">
        <w:rPr>
          <w:rFonts w:ascii="Arial" w:hAnsi="Arial" w:cs="Arial"/>
          <w:sz w:val="24"/>
          <w:szCs w:val="24"/>
        </w:rPr>
        <w:t>dos DI – Depósitos Interfinanceiros de um dia, “over extra-grupo”, expressas na forma percentual ao ano, base 252 (duzentos e cinquenta e dois) dias úteis, calculadas e divulgadas diariamente pela CETIP no informativo diário disponível em sua página na Internet (http://www.cetip.com.br) (“</w:t>
      </w:r>
      <w:r w:rsidRPr="00241BBE">
        <w:rPr>
          <w:rFonts w:ascii="Arial" w:hAnsi="Arial" w:cs="Arial"/>
          <w:sz w:val="24"/>
          <w:szCs w:val="24"/>
          <w:u w:val="single"/>
        </w:rPr>
        <w:t>Taxa DI</w:t>
      </w:r>
      <w:r w:rsidRPr="00EC0A6D">
        <w:rPr>
          <w:rFonts w:ascii="Arial" w:hAnsi="Arial" w:cs="Arial"/>
          <w:sz w:val="24"/>
          <w:szCs w:val="24"/>
        </w:rPr>
        <w:t>”)</w:t>
      </w:r>
      <w:r w:rsidRPr="00241BBE">
        <w:rPr>
          <w:rFonts w:ascii="Arial" w:hAnsi="Arial" w:cs="Arial"/>
          <w:sz w:val="24"/>
          <w:szCs w:val="24"/>
        </w:rPr>
        <w:t xml:space="preserve">, acrescida </w:t>
      </w:r>
      <w:r>
        <w:rPr>
          <w:rFonts w:ascii="Arial" w:hAnsi="Arial" w:cs="Arial"/>
          <w:sz w:val="24"/>
          <w:szCs w:val="24"/>
        </w:rPr>
        <w:t xml:space="preserve">de sobretaxa </w:t>
      </w:r>
      <w:r w:rsidRPr="00890179">
        <w:rPr>
          <w:rFonts w:ascii="Arial" w:hAnsi="Arial" w:cs="Arial"/>
          <w:sz w:val="24"/>
          <w:szCs w:val="24"/>
        </w:rPr>
        <w:t>de</w:t>
      </w:r>
      <w:r w:rsidRPr="00241BBE">
        <w:rPr>
          <w:rFonts w:ascii="Arial" w:hAnsi="Arial" w:cs="Arial"/>
          <w:sz w:val="24"/>
          <w:szCs w:val="24"/>
        </w:rPr>
        <w:t xml:space="preserve"> 2,</w:t>
      </w:r>
      <w:r>
        <w:rPr>
          <w:rFonts w:ascii="Arial" w:hAnsi="Arial" w:cs="Arial"/>
          <w:sz w:val="24"/>
          <w:szCs w:val="24"/>
        </w:rPr>
        <w:t>4</w:t>
      </w:r>
      <w:r w:rsidRPr="00241BBE">
        <w:rPr>
          <w:rFonts w:ascii="Arial" w:hAnsi="Arial" w:cs="Arial"/>
          <w:sz w:val="24"/>
          <w:szCs w:val="24"/>
        </w:rPr>
        <w:t xml:space="preserve">0% (dois inteiros </w:t>
      </w:r>
      <w:r>
        <w:rPr>
          <w:rFonts w:ascii="Arial" w:hAnsi="Arial" w:cs="Arial"/>
          <w:sz w:val="24"/>
          <w:szCs w:val="24"/>
        </w:rPr>
        <w:t xml:space="preserve">e quarenta centésimos </w:t>
      </w:r>
      <w:r w:rsidRPr="00241BBE">
        <w:rPr>
          <w:rFonts w:ascii="Arial" w:hAnsi="Arial" w:cs="Arial"/>
          <w:sz w:val="24"/>
          <w:szCs w:val="24"/>
        </w:rPr>
        <w:t>por cento) ao ano, base 252 (duzentos e cinquenta e dois) dias úteis (“</w:t>
      </w:r>
      <w:r w:rsidRPr="00241BBE">
        <w:rPr>
          <w:rFonts w:ascii="Arial" w:hAnsi="Arial" w:cs="Arial"/>
          <w:sz w:val="24"/>
          <w:szCs w:val="24"/>
          <w:u w:val="single"/>
        </w:rPr>
        <w:t>Remuneração</w:t>
      </w:r>
      <w:r w:rsidRPr="00241BBE">
        <w:rPr>
          <w:rFonts w:ascii="Arial" w:hAnsi="Arial" w:cs="Arial"/>
          <w:sz w:val="24"/>
          <w:szCs w:val="24"/>
        </w:rPr>
        <w:t xml:space="preserve">”). A Remuneração será calculada de forma exponencial e cumulativa, </w:t>
      </w:r>
      <w:r w:rsidRPr="00241BBE">
        <w:rPr>
          <w:rFonts w:ascii="Arial" w:hAnsi="Arial" w:cs="Arial"/>
          <w:i/>
          <w:iCs/>
          <w:sz w:val="24"/>
          <w:szCs w:val="24"/>
        </w:rPr>
        <w:t>pro rata temporis</w:t>
      </w:r>
      <w:r w:rsidRPr="00241BBE">
        <w:rPr>
          <w:rFonts w:ascii="Arial" w:hAnsi="Arial" w:cs="Arial"/>
          <w:sz w:val="24"/>
          <w:szCs w:val="24"/>
        </w:rPr>
        <w:t xml:space="preserve"> por </w:t>
      </w:r>
      <w:r>
        <w:rPr>
          <w:rFonts w:ascii="Arial" w:hAnsi="Arial" w:cs="Arial"/>
          <w:sz w:val="24"/>
          <w:szCs w:val="24"/>
        </w:rPr>
        <w:t>d</w:t>
      </w:r>
      <w:r w:rsidRPr="00241BBE">
        <w:rPr>
          <w:rFonts w:ascii="Arial" w:hAnsi="Arial" w:cs="Arial"/>
          <w:sz w:val="24"/>
          <w:szCs w:val="24"/>
        </w:rPr>
        <w:t xml:space="preserve">ias </w:t>
      </w:r>
      <w:r>
        <w:rPr>
          <w:rFonts w:ascii="Arial" w:hAnsi="Arial" w:cs="Arial"/>
          <w:sz w:val="24"/>
          <w:szCs w:val="24"/>
        </w:rPr>
        <w:t>ú</w:t>
      </w:r>
      <w:r w:rsidRPr="00241BBE">
        <w:rPr>
          <w:rFonts w:ascii="Arial" w:hAnsi="Arial" w:cs="Arial"/>
          <w:sz w:val="24"/>
          <w:szCs w:val="24"/>
        </w:rPr>
        <w:t xml:space="preserve">teis decorridos, incidentes sobre o saldo do Valor Nominal Unitário das Debêntures, desde a Data de Emissão ou </w:t>
      </w:r>
      <w:r>
        <w:rPr>
          <w:rFonts w:ascii="Arial" w:hAnsi="Arial" w:cs="Arial"/>
          <w:sz w:val="24"/>
          <w:szCs w:val="24"/>
        </w:rPr>
        <w:t>d</w:t>
      </w:r>
      <w:r w:rsidRPr="00241BBE">
        <w:rPr>
          <w:rFonts w:ascii="Arial" w:hAnsi="Arial" w:cs="Arial"/>
          <w:sz w:val="24"/>
          <w:szCs w:val="24"/>
        </w:rPr>
        <w:t xml:space="preserve">a Data de Pagamento de Remuneração imediatamente anterior, </w:t>
      </w:r>
      <w:r>
        <w:rPr>
          <w:rFonts w:ascii="Arial" w:hAnsi="Arial" w:cs="Arial"/>
          <w:sz w:val="24"/>
          <w:szCs w:val="24"/>
        </w:rPr>
        <w:t xml:space="preserve">conforme o caso, até a </w:t>
      </w:r>
      <w:r w:rsidRPr="00241BBE">
        <w:rPr>
          <w:rFonts w:ascii="Arial" w:hAnsi="Arial" w:cs="Arial"/>
          <w:sz w:val="24"/>
          <w:szCs w:val="24"/>
        </w:rPr>
        <w:t>Data de Pagamento de Remuneração</w:t>
      </w:r>
      <w:r>
        <w:rPr>
          <w:rFonts w:ascii="Arial" w:hAnsi="Arial" w:cs="Arial"/>
          <w:sz w:val="24"/>
          <w:szCs w:val="24"/>
        </w:rPr>
        <w:t xml:space="preserve"> posterior</w:t>
      </w:r>
      <w:r w:rsidRPr="00241BBE">
        <w:rPr>
          <w:rFonts w:ascii="Arial" w:hAnsi="Arial" w:cs="Arial"/>
          <w:sz w:val="24"/>
          <w:szCs w:val="24"/>
        </w:rPr>
        <w:t xml:space="preserve">, </w:t>
      </w:r>
      <w:r>
        <w:rPr>
          <w:rFonts w:ascii="Arial" w:hAnsi="Arial" w:cs="Arial"/>
          <w:sz w:val="24"/>
          <w:szCs w:val="24"/>
        </w:rPr>
        <w:t xml:space="preserve">a </w:t>
      </w:r>
      <w:r w:rsidRPr="00241BBE">
        <w:rPr>
          <w:rFonts w:ascii="Arial" w:hAnsi="Arial" w:cs="Arial"/>
          <w:sz w:val="24"/>
          <w:szCs w:val="24"/>
        </w:rPr>
        <w:t>Data de Vencimento ou data do vencimento antecipado das Debêntures, conforme o caso, de acordo com a fórmula abaixo:</w:t>
      </w:r>
    </w:p>
    <w:p w:rsidR="00CA4C6A" w:rsidRPr="00DF78A8" w:rsidRDefault="00CA4C6A" w:rsidP="00CA4604">
      <w:pPr>
        <w:pStyle w:val="sub"/>
        <w:widowControl/>
        <w:tabs>
          <w:tab w:val="clear" w:pos="0"/>
          <w:tab w:val="clear" w:pos="1440"/>
          <w:tab w:val="clear" w:pos="2880"/>
          <w:tab w:val="clear" w:pos="4320"/>
          <w:tab w:val="left" w:pos="-2340"/>
          <w:tab w:val="left" w:pos="900"/>
        </w:tabs>
        <w:spacing w:before="0" w:after="0" w:line="320" w:lineRule="exact"/>
        <w:rPr>
          <w:rFonts w:ascii="Arial" w:hAnsi="Arial" w:cs="Arial"/>
          <w:sz w:val="24"/>
          <w:szCs w:val="24"/>
        </w:rPr>
      </w:pPr>
    </w:p>
    <w:p w:rsidR="00CA4C6A" w:rsidRPr="00DF78A8" w:rsidRDefault="00CA4C6A" w:rsidP="00CA4604">
      <w:pPr>
        <w:spacing w:line="320" w:lineRule="exact"/>
        <w:jc w:val="center"/>
        <w:outlineLvl w:val="0"/>
        <w:rPr>
          <w:rFonts w:ascii="Arial" w:hAnsi="Arial" w:cs="Arial"/>
          <w:color w:val="000000"/>
          <w:sz w:val="24"/>
          <w:szCs w:val="24"/>
        </w:rPr>
      </w:pPr>
      <w:r w:rsidRPr="00241BBE">
        <w:rPr>
          <w:rFonts w:ascii="Arial" w:hAnsi="Arial" w:cs="Arial"/>
          <w:color w:val="000000"/>
          <w:sz w:val="24"/>
          <w:szCs w:val="24"/>
        </w:rPr>
        <w:lastRenderedPageBreak/>
        <w:t>J = VNe x (Fator de Juros – 1);</w:t>
      </w:r>
    </w:p>
    <w:p w:rsidR="00CA4C6A" w:rsidRPr="00DF78A8" w:rsidRDefault="00CA4C6A" w:rsidP="00CA4604">
      <w:pPr>
        <w:spacing w:line="320" w:lineRule="exact"/>
        <w:rPr>
          <w:rFonts w:ascii="Arial" w:hAnsi="Arial" w:cs="Arial"/>
          <w:color w:val="000000"/>
          <w:sz w:val="24"/>
          <w:szCs w:val="24"/>
        </w:rPr>
      </w:pPr>
    </w:p>
    <w:p w:rsidR="00CA4C6A" w:rsidRPr="00DF78A8" w:rsidRDefault="00CA4C6A" w:rsidP="00CA4604">
      <w:pPr>
        <w:spacing w:line="320" w:lineRule="exact"/>
        <w:rPr>
          <w:rFonts w:ascii="Arial" w:hAnsi="Arial" w:cs="Arial"/>
          <w:color w:val="000000"/>
          <w:sz w:val="24"/>
          <w:szCs w:val="24"/>
        </w:rPr>
      </w:pPr>
      <w:r w:rsidRPr="00241BBE">
        <w:rPr>
          <w:rFonts w:ascii="Arial" w:hAnsi="Arial" w:cs="Arial"/>
          <w:color w:val="000000"/>
          <w:sz w:val="24"/>
          <w:szCs w:val="24"/>
        </w:rPr>
        <w:t>Onde,</w:t>
      </w:r>
    </w:p>
    <w:p w:rsidR="00CA4C6A" w:rsidRPr="00DF78A8" w:rsidRDefault="00CA4C6A" w:rsidP="00CA4604">
      <w:pPr>
        <w:spacing w:line="320" w:lineRule="exact"/>
        <w:rPr>
          <w:rFonts w:ascii="Arial" w:hAnsi="Arial" w:cs="Arial"/>
          <w:color w:val="000000"/>
          <w:sz w:val="24"/>
          <w:szCs w:val="24"/>
        </w:rPr>
      </w:pPr>
    </w:p>
    <w:p w:rsidR="00CA4C6A" w:rsidRPr="00DF78A8" w:rsidRDefault="00CA4C6A" w:rsidP="00CA4604">
      <w:pPr>
        <w:spacing w:line="320" w:lineRule="exact"/>
        <w:ind w:left="1620" w:hanging="1620"/>
        <w:rPr>
          <w:rFonts w:ascii="Arial" w:hAnsi="Arial" w:cs="Arial"/>
          <w:color w:val="000000"/>
          <w:sz w:val="24"/>
          <w:szCs w:val="24"/>
        </w:rPr>
      </w:pPr>
      <w:r w:rsidRPr="00241BBE">
        <w:rPr>
          <w:rFonts w:ascii="Arial" w:hAnsi="Arial" w:cs="Arial"/>
          <w:color w:val="000000"/>
          <w:sz w:val="24"/>
          <w:szCs w:val="24"/>
        </w:rPr>
        <w:t>J</w:t>
      </w:r>
      <w:r w:rsidRPr="00241BBE">
        <w:rPr>
          <w:rFonts w:ascii="Arial" w:hAnsi="Arial" w:cs="Arial"/>
          <w:color w:val="000000"/>
          <w:sz w:val="24"/>
          <w:szCs w:val="24"/>
        </w:rPr>
        <w:tab/>
        <w:t>valor da Remuneração devida em cada Data de Pagamento de Remuneração, calculado com 6 (seis) casas decimais sem arredondamento;</w:t>
      </w:r>
    </w:p>
    <w:p w:rsidR="00CA4C6A" w:rsidRPr="00DF78A8" w:rsidRDefault="00CA4C6A" w:rsidP="00CA4604">
      <w:pPr>
        <w:spacing w:line="320" w:lineRule="exact"/>
        <w:ind w:left="1620" w:hanging="1620"/>
        <w:rPr>
          <w:rFonts w:ascii="Arial" w:hAnsi="Arial" w:cs="Arial"/>
          <w:color w:val="000000"/>
          <w:sz w:val="24"/>
          <w:szCs w:val="24"/>
        </w:rPr>
      </w:pPr>
    </w:p>
    <w:p w:rsidR="00CA4C6A" w:rsidRPr="00DF78A8" w:rsidRDefault="00CA4C6A" w:rsidP="00CA4604">
      <w:pPr>
        <w:spacing w:line="320" w:lineRule="exact"/>
        <w:ind w:left="1620" w:hanging="1620"/>
        <w:rPr>
          <w:rFonts w:ascii="Arial" w:hAnsi="Arial" w:cs="Arial"/>
          <w:color w:val="000000"/>
          <w:sz w:val="24"/>
          <w:szCs w:val="24"/>
        </w:rPr>
      </w:pPr>
      <w:r w:rsidRPr="00241BBE">
        <w:rPr>
          <w:rFonts w:ascii="Arial" w:hAnsi="Arial" w:cs="Arial"/>
          <w:color w:val="000000"/>
          <w:sz w:val="24"/>
          <w:szCs w:val="24"/>
        </w:rPr>
        <w:t>VNe</w:t>
      </w:r>
      <w:r w:rsidRPr="00241BBE">
        <w:rPr>
          <w:rFonts w:ascii="Arial" w:hAnsi="Arial" w:cs="Arial"/>
          <w:color w:val="000000"/>
          <w:sz w:val="24"/>
          <w:szCs w:val="24"/>
        </w:rPr>
        <w:tab/>
        <w:t>Valor Nominal Unitário de Emissão das Debêntures (ou o saldo do Valor Nominal Unitário) no início de cada Período de Capitalização, informado/calculado com 6 (seis) casas decimais, sem arredondamento;</w:t>
      </w:r>
    </w:p>
    <w:p w:rsidR="00CA4C6A" w:rsidRPr="00DF78A8" w:rsidRDefault="00CA4C6A" w:rsidP="00CA4604">
      <w:pPr>
        <w:spacing w:line="320" w:lineRule="exact"/>
        <w:ind w:left="1620" w:hanging="1620"/>
        <w:rPr>
          <w:rFonts w:ascii="Arial" w:hAnsi="Arial" w:cs="Arial"/>
          <w:color w:val="000000"/>
          <w:sz w:val="24"/>
          <w:szCs w:val="24"/>
        </w:rPr>
      </w:pPr>
    </w:p>
    <w:p w:rsidR="00CA4C6A" w:rsidRPr="00DF78A8" w:rsidRDefault="00CA4C6A" w:rsidP="00CA4604">
      <w:pPr>
        <w:spacing w:line="320" w:lineRule="exact"/>
        <w:ind w:left="1620" w:hanging="1620"/>
        <w:rPr>
          <w:rFonts w:ascii="Arial" w:hAnsi="Arial" w:cs="Arial"/>
          <w:color w:val="000000"/>
          <w:sz w:val="24"/>
          <w:szCs w:val="24"/>
        </w:rPr>
      </w:pPr>
      <w:r w:rsidRPr="00241BBE">
        <w:rPr>
          <w:rFonts w:ascii="Arial" w:hAnsi="Arial" w:cs="Arial"/>
          <w:color w:val="000000"/>
          <w:sz w:val="24"/>
          <w:szCs w:val="24"/>
        </w:rPr>
        <w:t xml:space="preserve">Fator de Juros </w:t>
      </w:r>
      <w:r w:rsidRPr="00241BBE">
        <w:rPr>
          <w:rFonts w:ascii="Arial" w:hAnsi="Arial" w:cs="Arial"/>
          <w:color w:val="000000"/>
          <w:sz w:val="24"/>
          <w:szCs w:val="24"/>
        </w:rPr>
        <w:tab/>
        <w:t xml:space="preserve">Fator de juros composto pelo parâmetro de flutuação acrescido de </w:t>
      </w:r>
      <w:r w:rsidRPr="00241BBE">
        <w:rPr>
          <w:rFonts w:ascii="Arial" w:hAnsi="Arial" w:cs="Arial"/>
          <w:i/>
          <w:color w:val="000000"/>
          <w:sz w:val="24"/>
          <w:szCs w:val="24"/>
        </w:rPr>
        <w:t>spread</w:t>
      </w:r>
      <w:r w:rsidRPr="00241BBE">
        <w:rPr>
          <w:rFonts w:ascii="Arial" w:hAnsi="Arial" w:cs="Arial"/>
          <w:color w:val="000000"/>
          <w:sz w:val="24"/>
          <w:szCs w:val="24"/>
        </w:rPr>
        <w:t>, calculado com 9 (nove) casas decimais, com arredondamento, apurado de acordo com a seguinte fórmula:</w:t>
      </w:r>
    </w:p>
    <w:p w:rsidR="00CA4C6A" w:rsidRPr="00DF78A8" w:rsidRDefault="00CA4C6A" w:rsidP="00CA4604">
      <w:pPr>
        <w:spacing w:line="320" w:lineRule="exact"/>
        <w:ind w:left="1620" w:hanging="1620"/>
        <w:rPr>
          <w:rFonts w:ascii="Arial" w:hAnsi="Arial" w:cs="Arial"/>
          <w:color w:val="000000"/>
          <w:sz w:val="24"/>
          <w:szCs w:val="24"/>
        </w:rPr>
      </w:pPr>
    </w:p>
    <w:p w:rsidR="00CA4C6A" w:rsidRPr="00DF78A8" w:rsidRDefault="00CA4C6A" w:rsidP="00CA4604">
      <w:pPr>
        <w:spacing w:line="320" w:lineRule="exact"/>
        <w:ind w:left="1620" w:hanging="1620"/>
        <w:jc w:val="center"/>
        <w:rPr>
          <w:rFonts w:ascii="Arial" w:hAnsi="Arial" w:cs="Arial"/>
          <w:color w:val="000000"/>
          <w:sz w:val="24"/>
          <w:szCs w:val="24"/>
        </w:rPr>
      </w:pPr>
      <w:r w:rsidRPr="00241BBE">
        <w:rPr>
          <w:rFonts w:ascii="Arial" w:hAnsi="Arial" w:cs="Arial"/>
          <w:color w:val="000000"/>
          <w:sz w:val="24"/>
          <w:szCs w:val="24"/>
        </w:rPr>
        <w:t>Fator de Juros = FatorDI x FatorSpread;</w:t>
      </w:r>
    </w:p>
    <w:p w:rsidR="00CA4C6A" w:rsidRPr="00DF78A8" w:rsidRDefault="00CA4C6A" w:rsidP="00CA4604">
      <w:pPr>
        <w:spacing w:line="320" w:lineRule="exact"/>
        <w:ind w:left="1620" w:hanging="1620"/>
        <w:rPr>
          <w:rFonts w:ascii="Arial" w:hAnsi="Arial" w:cs="Arial"/>
          <w:color w:val="000000"/>
          <w:sz w:val="24"/>
          <w:szCs w:val="24"/>
        </w:rPr>
      </w:pPr>
      <w:r w:rsidRPr="00241BBE">
        <w:rPr>
          <w:rFonts w:ascii="Arial" w:hAnsi="Arial" w:cs="Arial"/>
          <w:color w:val="000000"/>
          <w:sz w:val="24"/>
          <w:szCs w:val="24"/>
        </w:rPr>
        <w:t>Onde,</w:t>
      </w:r>
    </w:p>
    <w:p w:rsidR="00CA4C6A" w:rsidRPr="00DF78A8" w:rsidRDefault="00CA4C6A" w:rsidP="00CA4604">
      <w:pPr>
        <w:spacing w:line="320" w:lineRule="exact"/>
        <w:ind w:left="1620" w:hanging="1620"/>
        <w:rPr>
          <w:rFonts w:ascii="Arial" w:hAnsi="Arial" w:cs="Arial"/>
          <w:color w:val="000000"/>
          <w:sz w:val="24"/>
          <w:szCs w:val="24"/>
        </w:rPr>
      </w:pPr>
    </w:p>
    <w:p w:rsidR="00CA4C6A" w:rsidRPr="00DF78A8" w:rsidRDefault="00CA4C6A" w:rsidP="00CA4604">
      <w:pPr>
        <w:spacing w:line="320" w:lineRule="exact"/>
        <w:ind w:left="1620" w:hanging="1620"/>
        <w:rPr>
          <w:rFonts w:ascii="Arial" w:hAnsi="Arial" w:cs="Arial"/>
          <w:color w:val="000000"/>
          <w:sz w:val="24"/>
          <w:szCs w:val="24"/>
        </w:rPr>
      </w:pPr>
      <w:r w:rsidRPr="00241BBE">
        <w:rPr>
          <w:rFonts w:ascii="Arial" w:hAnsi="Arial" w:cs="Arial"/>
          <w:color w:val="000000"/>
          <w:sz w:val="24"/>
          <w:szCs w:val="24"/>
        </w:rPr>
        <w:t>FatorDI</w:t>
      </w:r>
      <w:r w:rsidRPr="00241BBE">
        <w:rPr>
          <w:rFonts w:ascii="Arial" w:hAnsi="Arial" w:cs="Arial"/>
          <w:color w:val="000000"/>
          <w:sz w:val="24"/>
          <w:szCs w:val="24"/>
        </w:rPr>
        <w:tab/>
        <w:t>produtório das Taxas DI-</w:t>
      </w:r>
      <w:r w:rsidRPr="00241BBE">
        <w:rPr>
          <w:rFonts w:ascii="Arial" w:hAnsi="Arial" w:cs="Arial"/>
          <w:i/>
          <w:color w:val="000000"/>
          <w:sz w:val="24"/>
          <w:szCs w:val="24"/>
        </w:rPr>
        <w:t>Over</w:t>
      </w:r>
      <w:r>
        <w:rPr>
          <w:rFonts w:ascii="Arial" w:hAnsi="Arial" w:cs="Arial"/>
          <w:color w:val="000000"/>
          <w:sz w:val="24"/>
          <w:szCs w:val="24"/>
        </w:rPr>
        <w:t>, com uso de percentual</w:t>
      </w:r>
      <w:r w:rsidRPr="00241BBE">
        <w:rPr>
          <w:rFonts w:ascii="Arial" w:hAnsi="Arial" w:cs="Arial"/>
          <w:color w:val="000000"/>
          <w:sz w:val="24"/>
          <w:szCs w:val="24"/>
        </w:rPr>
        <w:t xml:space="preserve"> aplicado</w:t>
      </w:r>
      <w:r>
        <w:rPr>
          <w:rFonts w:ascii="Arial" w:hAnsi="Arial" w:cs="Arial"/>
          <w:color w:val="000000"/>
          <w:sz w:val="24"/>
          <w:szCs w:val="24"/>
        </w:rPr>
        <w:t>,</w:t>
      </w:r>
      <w:r w:rsidRPr="00241BBE">
        <w:rPr>
          <w:rFonts w:ascii="Arial" w:hAnsi="Arial" w:cs="Arial"/>
          <w:color w:val="000000"/>
          <w:sz w:val="24"/>
          <w:szCs w:val="24"/>
        </w:rPr>
        <w:t xml:space="preserve"> da data de início do Período de Capitalização (inclusive) até a Data de Pagamento de Remuneração (exclusive), calculado com 8 (oito) casas decimais, com arredondamento, apurado da seguinte forma:</w:t>
      </w:r>
    </w:p>
    <w:p w:rsidR="00CA4C6A" w:rsidRPr="00DF78A8" w:rsidRDefault="00CA4C6A" w:rsidP="00CA4604">
      <w:pPr>
        <w:spacing w:line="320" w:lineRule="exact"/>
        <w:ind w:left="1418" w:hanging="1418"/>
        <w:rPr>
          <w:rFonts w:ascii="Arial" w:hAnsi="Arial" w:cs="Arial"/>
          <w:color w:val="000000"/>
          <w:sz w:val="24"/>
          <w:szCs w:val="24"/>
        </w:rPr>
      </w:pPr>
    </w:p>
    <w:p w:rsidR="00CA4C6A" w:rsidRPr="00DF78A8" w:rsidRDefault="00182FF4" w:rsidP="00CA4604">
      <w:pPr>
        <w:jc w:val="center"/>
        <w:rPr>
          <w:rFonts w:ascii="Arial" w:hAnsi="Arial" w:cs="Arial"/>
          <w:color w:val="000000"/>
          <w:sz w:val="24"/>
          <w:szCs w:val="24"/>
        </w:rPr>
      </w:pPr>
      <w:r>
        <w:rPr>
          <w:rFonts w:ascii="Arial" w:hAnsi="Arial" w:cs="Arial"/>
          <w:noProof/>
          <w:color w:val="000000"/>
          <w:position w:val="-28"/>
          <w:sz w:val="24"/>
          <w:szCs w:val="24"/>
        </w:rPr>
        <w:drawing>
          <wp:inline distT="0" distB="0" distL="0" distR="0">
            <wp:extent cx="2057400" cy="5181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srcRect/>
                    <a:stretch>
                      <a:fillRect/>
                    </a:stretch>
                  </pic:blipFill>
                  <pic:spPr bwMode="auto">
                    <a:xfrm>
                      <a:off x="0" y="0"/>
                      <a:ext cx="2057400" cy="518160"/>
                    </a:xfrm>
                    <a:prstGeom prst="rect">
                      <a:avLst/>
                    </a:prstGeom>
                    <a:noFill/>
                    <a:ln w="9525">
                      <a:noFill/>
                      <a:miter lim="800000"/>
                      <a:headEnd/>
                      <a:tailEnd/>
                    </a:ln>
                  </pic:spPr>
                </pic:pic>
              </a:graphicData>
            </a:graphic>
          </wp:inline>
        </w:drawing>
      </w:r>
      <w:r w:rsidR="00CA4C6A" w:rsidRPr="00241BBE">
        <w:rPr>
          <w:rFonts w:ascii="Arial" w:hAnsi="Arial" w:cs="Arial"/>
          <w:color w:val="000000"/>
          <w:sz w:val="24"/>
          <w:szCs w:val="24"/>
        </w:rPr>
        <w:t>;</w:t>
      </w:r>
    </w:p>
    <w:p w:rsidR="00CA4C6A" w:rsidRPr="00DF78A8" w:rsidRDefault="00CA4C6A" w:rsidP="00CA4604">
      <w:pPr>
        <w:spacing w:line="320" w:lineRule="exact"/>
        <w:rPr>
          <w:rFonts w:ascii="Arial" w:hAnsi="Arial" w:cs="Arial"/>
          <w:color w:val="000000"/>
          <w:sz w:val="24"/>
          <w:szCs w:val="24"/>
        </w:rPr>
      </w:pPr>
      <w:r w:rsidRPr="00241BBE">
        <w:rPr>
          <w:rFonts w:ascii="Arial" w:hAnsi="Arial" w:cs="Arial"/>
          <w:color w:val="000000"/>
          <w:sz w:val="24"/>
          <w:szCs w:val="24"/>
        </w:rPr>
        <w:t>Onde,</w:t>
      </w:r>
    </w:p>
    <w:p w:rsidR="00CA4C6A" w:rsidRPr="00DF78A8" w:rsidRDefault="00CA4C6A" w:rsidP="00CA4604">
      <w:pPr>
        <w:spacing w:line="320" w:lineRule="exact"/>
        <w:ind w:left="540"/>
        <w:rPr>
          <w:rFonts w:ascii="Arial" w:hAnsi="Arial" w:cs="Arial"/>
          <w:color w:val="000000"/>
          <w:sz w:val="24"/>
          <w:szCs w:val="24"/>
        </w:rPr>
      </w:pPr>
    </w:p>
    <w:p w:rsidR="00CA4C6A" w:rsidRPr="00DF78A8" w:rsidRDefault="00CA4C6A" w:rsidP="00CA4604">
      <w:pPr>
        <w:spacing w:line="320" w:lineRule="exact"/>
        <w:ind w:left="1701" w:hanging="1701"/>
        <w:rPr>
          <w:rFonts w:ascii="Arial" w:hAnsi="Arial" w:cs="Arial"/>
          <w:color w:val="000000"/>
          <w:sz w:val="24"/>
          <w:szCs w:val="24"/>
        </w:rPr>
      </w:pPr>
      <w:r w:rsidRPr="00241BBE">
        <w:rPr>
          <w:rFonts w:ascii="Arial" w:hAnsi="Arial" w:cs="Arial"/>
          <w:color w:val="000000"/>
          <w:sz w:val="24"/>
          <w:szCs w:val="24"/>
        </w:rPr>
        <w:t>n</w:t>
      </w:r>
      <w:r w:rsidRPr="00241BBE">
        <w:rPr>
          <w:rFonts w:ascii="Arial" w:hAnsi="Arial" w:cs="Arial"/>
          <w:color w:val="000000"/>
          <w:sz w:val="24"/>
          <w:szCs w:val="24"/>
        </w:rPr>
        <w:tab/>
        <w:t>número total de Taxas DI-</w:t>
      </w:r>
      <w:r w:rsidRPr="00241BBE">
        <w:rPr>
          <w:rFonts w:ascii="Arial" w:hAnsi="Arial" w:cs="Arial"/>
          <w:i/>
          <w:color w:val="000000"/>
          <w:sz w:val="24"/>
          <w:szCs w:val="24"/>
        </w:rPr>
        <w:t>Over</w:t>
      </w:r>
      <w:r w:rsidRPr="00241BBE">
        <w:rPr>
          <w:rFonts w:ascii="Arial" w:hAnsi="Arial" w:cs="Arial"/>
          <w:color w:val="000000"/>
          <w:sz w:val="24"/>
          <w:szCs w:val="24"/>
        </w:rPr>
        <w:t xml:space="preserve"> consideradas na apuração do “Fator DI”, sendo “n” um número inteiro;</w:t>
      </w:r>
    </w:p>
    <w:p w:rsidR="00CA4C6A" w:rsidRPr="00DF78A8" w:rsidRDefault="00CA4C6A" w:rsidP="00CA4604">
      <w:pPr>
        <w:spacing w:line="320" w:lineRule="exact"/>
        <w:ind w:left="1701" w:hanging="1701"/>
        <w:rPr>
          <w:rFonts w:ascii="Arial" w:hAnsi="Arial" w:cs="Arial"/>
          <w:color w:val="000000"/>
          <w:sz w:val="24"/>
          <w:szCs w:val="24"/>
        </w:rPr>
      </w:pPr>
    </w:p>
    <w:p w:rsidR="00CA4C6A" w:rsidRPr="00DF78A8" w:rsidRDefault="00CA4C6A" w:rsidP="00CA4604">
      <w:pPr>
        <w:spacing w:line="320" w:lineRule="exact"/>
        <w:ind w:left="1701" w:hanging="1701"/>
        <w:rPr>
          <w:rFonts w:ascii="Arial" w:hAnsi="Arial" w:cs="Arial"/>
          <w:color w:val="000000"/>
          <w:sz w:val="24"/>
          <w:szCs w:val="24"/>
        </w:rPr>
      </w:pPr>
      <w:r w:rsidRPr="00241BBE">
        <w:rPr>
          <w:rFonts w:ascii="Arial" w:hAnsi="Arial" w:cs="Arial"/>
          <w:color w:val="000000"/>
          <w:sz w:val="24"/>
          <w:szCs w:val="24"/>
        </w:rPr>
        <w:t>k</w:t>
      </w:r>
      <w:r w:rsidRPr="00241BBE">
        <w:rPr>
          <w:rFonts w:ascii="Arial" w:hAnsi="Arial" w:cs="Arial"/>
          <w:color w:val="000000"/>
          <w:sz w:val="24"/>
          <w:szCs w:val="24"/>
        </w:rPr>
        <w:tab/>
        <w:t>número de ordem das Taxas DI-</w:t>
      </w:r>
      <w:r w:rsidRPr="00241BBE">
        <w:rPr>
          <w:rFonts w:ascii="Arial" w:hAnsi="Arial" w:cs="Arial"/>
          <w:i/>
          <w:color w:val="000000"/>
          <w:sz w:val="24"/>
          <w:szCs w:val="24"/>
        </w:rPr>
        <w:t>Over,</w:t>
      </w:r>
      <w:r w:rsidRPr="00241BBE">
        <w:rPr>
          <w:rFonts w:ascii="Arial" w:hAnsi="Arial" w:cs="Arial"/>
          <w:color w:val="000000"/>
          <w:sz w:val="24"/>
          <w:szCs w:val="24"/>
        </w:rPr>
        <w:t xml:space="preserve"> variando de 1 até </w:t>
      </w:r>
      <w:r>
        <w:rPr>
          <w:rFonts w:ascii="Arial" w:hAnsi="Arial" w:cs="Arial"/>
          <w:color w:val="000000"/>
          <w:sz w:val="24"/>
          <w:szCs w:val="24"/>
        </w:rPr>
        <w:t>“</w:t>
      </w:r>
      <w:r w:rsidRPr="00241BBE">
        <w:rPr>
          <w:rFonts w:ascii="Arial" w:hAnsi="Arial" w:cs="Arial"/>
          <w:color w:val="000000"/>
          <w:sz w:val="24"/>
          <w:szCs w:val="24"/>
        </w:rPr>
        <w:t>n</w:t>
      </w:r>
      <w:r>
        <w:rPr>
          <w:rFonts w:ascii="Arial" w:hAnsi="Arial" w:cs="Arial"/>
          <w:color w:val="000000"/>
          <w:sz w:val="24"/>
          <w:szCs w:val="24"/>
        </w:rPr>
        <w:t>”</w:t>
      </w:r>
      <w:r w:rsidRPr="00241BBE">
        <w:rPr>
          <w:rFonts w:ascii="Arial" w:hAnsi="Arial" w:cs="Arial"/>
          <w:color w:val="000000"/>
          <w:sz w:val="24"/>
          <w:szCs w:val="24"/>
        </w:rPr>
        <w:t>;</w:t>
      </w:r>
    </w:p>
    <w:p w:rsidR="00CA4C6A" w:rsidRPr="00DF78A8" w:rsidRDefault="00CA4C6A" w:rsidP="00CA4604">
      <w:pPr>
        <w:ind w:left="1701" w:hanging="1701"/>
        <w:rPr>
          <w:rFonts w:ascii="Arial" w:hAnsi="Arial" w:cs="Arial"/>
          <w:color w:val="000000"/>
          <w:sz w:val="24"/>
          <w:szCs w:val="24"/>
        </w:rPr>
      </w:pPr>
    </w:p>
    <w:p w:rsidR="00CA4C6A" w:rsidRPr="00DF78A8" w:rsidRDefault="00CA4C6A" w:rsidP="00CA4604">
      <w:pPr>
        <w:ind w:left="1701" w:hanging="1701"/>
        <w:rPr>
          <w:rFonts w:ascii="Arial" w:hAnsi="Arial" w:cs="Arial"/>
          <w:color w:val="000000"/>
          <w:sz w:val="24"/>
          <w:szCs w:val="24"/>
        </w:rPr>
      </w:pPr>
      <w:r w:rsidRPr="00241BBE">
        <w:rPr>
          <w:rFonts w:ascii="Arial" w:hAnsi="Arial" w:cs="Arial"/>
          <w:color w:val="000000"/>
          <w:sz w:val="24"/>
          <w:szCs w:val="24"/>
        </w:rPr>
        <w:t>TDI</w:t>
      </w:r>
      <w:r w:rsidRPr="00241BBE">
        <w:rPr>
          <w:rFonts w:ascii="Arial" w:hAnsi="Arial" w:cs="Arial"/>
          <w:color w:val="000000"/>
          <w:sz w:val="24"/>
          <w:szCs w:val="24"/>
          <w:vertAlign w:val="subscript"/>
        </w:rPr>
        <w:t>k</w:t>
      </w:r>
      <w:r w:rsidRPr="00241BBE">
        <w:rPr>
          <w:rFonts w:ascii="Arial" w:hAnsi="Arial" w:cs="Arial"/>
          <w:color w:val="000000"/>
          <w:sz w:val="24"/>
          <w:szCs w:val="24"/>
        </w:rPr>
        <w:tab/>
        <w:t>Taxa DI</w:t>
      </w:r>
      <w:r>
        <w:rPr>
          <w:rFonts w:ascii="Arial" w:hAnsi="Arial" w:cs="Arial"/>
          <w:color w:val="000000"/>
          <w:sz w:val="24"/>
          <w:szCs w:val="24"/>
        </w:rPr>
        <w:t>-</w:t>
      </w:r>
      <w:r>
        <w:rPr>
          <w:rFonts w:ascii="Arial" w:hAnsi="Arial" w:cs="Arial"/>
          <w:i/>
          <w:color w:val="000000"/>
          <w:sz w:val="24"/>
          <w:szCs w:val="24"/>
        </w:rPr>
        <w:t>Over</w:t>
      </w:r>
      <w:r w:rsidRPr="00241BBE">
        <w:rPr>
          <w:rFonts w:ascii="Arial" w:hAnsi="Arial" w:cs="Arial"/>
          <w:color w:val="000000"/>
          <w:sz w:val="24"/>
          <w:szCs w:val="24"/>
        </w:rPr>
        <w:t xml:space="preserve"> de ordem k, expressa ao dia, calculada com 8 (oito) casas decimais com arredondamento, apurada da seguinte forma;</w:t>
      </w:r>
    </w:p>
    <w:p w:rsidR="00CA4C6A" w:rsidRPr="00DF78A8" w:rsidRDefault="00CA4C6A" w:rsidP="00CA4604">
      <w:pPr>
        <w:rPr>
          <w:rFonts w:ascii="Arial" w:hAnsi="Arial" w:cs="Arial"/>
          <w:color w:val="000000"/>
          <w:sz w:val="24"/>
          <w:szCs w:val="24"/>
        </w:rPr>
      </w:pPr>
    </w:p>
    <w:p w:rsidR="00CA4C6A" w:rsidRPr="00DF78A8" w:rsidRDefault="00CA4C6A" w:rsidP="00CA4604">
      <w:pPr>
        <w:jc w:val="center"/>
        <w:rPr>
          <w:rFonts w:ascii="Arial" w:hAnsi="Arial" w:cs="Arial"/>
          <w:color w:val="000000"/>
          <w:sz w:val="24"/>
          <w:szCs w:val="24"/>
        </w:rPr>
      </w:pPr>
    </w:p>
    <w:p w:rsidR="00CA4C6A" w:rsidRPr="00DF78A8" w:rsidRDefault="00182FF4" w:rsidP="00CA4604">
      <w:pPr>
        <w:jc w:val="center"/>
        <w:rPr>
          <w:rFonts w:ascii="Arial" w:hAnsi="Arial" w:cs="Arial"/>
          <w:color w:val="000000"/>
          <w:sz w:val="24"/>
          <w:szCs w:val="24"/>
        </w:rPr>
      </w:pPr>
      <w:r>
        <w:rPr>
          <w:noProof/>
        </w:rPr>
        <w:drawing>
          <wp:inline distT="0" distB="0" distL="0" distR="0">
            <wp:extent cx="1775460" cy="44196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cstate="print">
                      <a:clrChange>
                        <a:clrFrom>
                          <a:srgbClr val="FFFFFF"/>
                        </a:clrFrom>
                        <a:clrTo>
                          <a:srgbClr val="FFFFFF">
                            <a:alpha val="0"/>
                          </a:srgbClr>
                        </a:clrTo>
                      </a:clrChange>
                    </a:blip>
                    <a:srcRect/>
                    <a:stretch>
                      <a:fillRect/>
                    </a:stretch>
                  </pic:blipFill>
                  <pic:spPr bwMode="auto">
                    <a:xfrm>
                      <a:off x="0" y="0"/>
                      <a:ext cx="1775460" cy="441960"/>
                    </a:xfrm>
                    <a:prstGeom prst="rect">
                      <a:avLst/>
                    </a:prstGeom>
                    <a:noFill/>
                    <a:ln w="9525">
                      <a:noFill/>
                      <a:miter lim="800000"/>
                      <a:headEnd/>
                      <a:tailEnd/>
                    </a:ln>
                  </pic:spPr>
                </pic:pic>
              </a:graphicData>
            </a:graphic>
          </wp:inline>
        </w:drawing>
      </w:r>
    </w:p>
    <w:p w:rsidR="00CA4C6A" w:rsidRPr="00DF78A8" w:rsidRDefault="00CA4C6A" w:rsidP="00CA4604">
      <w:pPr>
        <w:rPr>
          <w:rFonts w:ascii="Arial" w:hAnsi="Arial" w:cs="Arial"/>
          <w:color w:val="000000"/>
          <w:sz w:val="24"/>
          <w:szCs w:val="24"/>
        </w:rPr>
      </w:pPr>
      <w:r w:rsidRPr="00241BBE">
        <w:rPr>
          <w:rFonts w:ascii="Arial" w:hAnsi="Arial" w:cs="Arial"/>
          <w:color w:val="000000"/>
          <w:sz w:val="24"/>
          <w:szCs w:val="24"/>
        </w:rPr>
        <w:lastRenderedPageBreak/>
        <w:t xml:space="preserve">Onde, </w:t>
      </w:r>
    </w:p>
    <w:p w:rsidR="00CA4C6A" w:rsidRPr="00DF78A8" w:rsidRDefault="00CA4C6A" w:rsidP="00CA4604">
      <w:pPr>
        <w:ind w:left="1701" w:hanging="1701"/>
        <w:rPr>
          <w:rFonts w:ascii="Arial" w:hAnsi="Arial" w:cs="Arial"/>
          <w:color w:val="000000"/>
          <w:sz w:val="24"/>
          <w:szCs w:val="24"/>
        </w:rPr>
      </w:pPr>
    </w:p>
    <w:p w:rsidR="00CA4C6A" w:rsidRPr="00DF78A8" w:rsidRDefault="00CA4C6A" w:rsidP="00CA4604">
      <w:pPr>
        <w:ind w:left="1701" w:hanging="1701"/>
        <w:rPr>
          <w:rFonts w:ascii="Arial" w:hAnsi="Arial" w:cs="Arial"/>
          <w:color w:val="000000"/>
          <w:sz w:val="24"/>
          <w:szCs w:val="24"/>
        </w:rPr>
      </w:pPr>
      <w:r w:rsidRPr="00241BBE">
        <w:rPr>
          <w:rFonts w:ascii="Arial" w:hAnsi="Arial" w:cs="Arial"/>
          <w:color w:val="000000"/>
          <w:sz w:val="24"/>
          <w:szCs w:val="24"/>
        </w:rPr>
        <w:t xml:space="preserve">k </w:t>
      </w:r>
      <w:r w:rsidRPr="00241BBE">
        <w:rPr>
          <w:rFonts w:ascii="Arial" w:hAnsi="Arial" w:cs="Arial"/>
          <w:color w:val="000000"/>
          <w:sz w:val="24"/>
          <w:szCs w:val="24"/>
        </w:rPr>
        <w:tab/>
        <w:t>1, 2, ... n;</w:t>
      </w:r>
    </w:p>
    <w:p w:rsidR="00CA4C6A" w:rsidRPr="00DF78A8" w:rsidRDefault="00CA4C6A" w:rsidP="00CA4604">
      <w:pPr>
        <w:ind w:left="1701" w:hanging="1701"/>
        <w:rPr>
          <w:rFonts w:ascii="Arial" w:hAnsi="Arial" w:cs="Arial"/>
          <w:color w:val="000000"/>
          <w:sz w:val="24"/>
          <w:szCs w:val="24"/>
        </w:rPr>
      </w:pPr>
    </w:p>
    <w:p w:rsidR="00CA4C6A" w:rsidRPr="00DF78A8" w:rsidRDefault="00CA4C6A" w:rsidP="00CA4604">
      <w:pPr>
        <w:ind w:left="1701" w:hanging="1701"/>
        <w:rPr>
          <w:rFonts w:ascii="Arial" w:hAnsi="Arial" w:cs="Arial"/>
          <w:color w:val="000000"/>
          <w:sz w:val="24"/>
          <w:szCs w:val="24"/>
        </w:rPr>
      </w:pPr>
      <w:r w:rsidRPr="00241BBE">
        <w:rPr>
          <w:rFonts w:ascii="Arial" w:hAnsi="Arial" w:cs="Arial"/>
          <w:color w:val="000000"/>
          <w:sz w:val="24"/>
          <w:szCs w:val="24"/>
        </w:rPr>
        <w:t>DI</w:t>
      </w:r>
      <w:r w:rsidRPr="00241BBE">
        <w:rPr>
          <w:rFonts w:ascii="Arial" w:hAnsi="Arial" w:cs="Arial"/>
          <w:color w:val="000000"/>
          <w:sz w:val="24"/>
          <w:szCs w:val="24"/>
          <w:vertAlign w:val="subscript"/>
        </w:rPr>
        <w:t>k</w:t>
      </w:r>
      <w:r w:rsidRPr="00241BBE">
        <w:rPr>
          <w:rFonts w:ascii="Arial" w:hAnsi="Arial" w:cs="Arial"/>
          <w:color w:val="000000"/>
          <w:sz w:val="24"/>
          <w:szCs w:val="24"/>
        </w:rPr>
        <w:tab/>
        <w:t>Taxa DI-</w:t>
      </w:r>
      <w:r w:rsidRPr="00241BBE">
        <w:rPr>
          <w:rFonts w:ascii="Arial" w:hAnsi="Arial" w:cs="Arial"/>
          <w:i/>
          <w:color w:val="000000"/>
          <w:sz w:val="24"/>
          <w:szCs w:val="24"/>
        </w:rPr>
        <w:t>Over</w:t>
      </w:r>
      <w:r w:rsidRPr="00241BBE">
        <w:rPr>
          <w:rFonts w:ascii="Arial" w:hAnsi="Arial" w:cs="Arial"/>
          <w:color w:val="000000"/>
          <w:sz w:val="24"/>
          <w:szCs w:val="24"/>
        </w:rPr>
        <w:t xml:space="preserve"> de ordem k divulgada pela CETIP, expressa na forma percentual ao ano, válida por 1 (um) dia útil (</w:t>
      </w:r>
      <w:r w:rsidRPr="00241BBE">
        <w:rPr>
          <w:rFonts w:ascii="Arial" w:hAnsi="Arial" w:cs="Arial"/>
          <w:i/>
          <w:color w:val="000000"/>
          <w:sz w:val="24"/>
          <w:szCs w:val="24"/>
        </w:rPr>
        <w:t>overnight</w:t>
      </w:r>
      <w:r w:rsidRPr="00241BBE">
        <w:rPr>
          <w:rFonts w:ascii="Arial" w:hAnsi="Arial" w:cs="Arial"/>
          <w:color w:val="000000"/>
          <w:sz w:val="24"/>
          <w:szCs w:val="24"/>
        </w:rPr>
        <w:t>), utilizada com 2 (duas) casas decimais; e</w:t>
      </w:r>
    </w:p>
    <w:p w:rsidR="00CA4C6A" w:rsidRPr="00DF78A8" w:rsidRDefault="00CA4C6A" w:rsidP="00CA4604">
      <w:pPr>
        <w:ind w:left="1440"/>
        <w:rPr>
          <w:rFonts w:ascii="Arial" w:hAnsi="Arial" w:cs="Arial"/>
          <w:color w:val="000000"/>
          <w:sz w:val="24"/>
          <w:szCs w:val="24"/>
        </w:rPr>
      </w:pPr>
    </w:p>
    <w:p w:rsidR="00CA4C6A" w:rsidRPr="00DF78A8" w:rsidRDefault="00CA4C6A" w:rsidP="00CA4604">
      <w:pPr>
        <w:ind w:left="1620" w:hanging="1620"/>
        <w:rPr>
          <w:rFonts w:ascii="Arial" w:hAnsi="Arial" w:cs="Arial"/>
          <w:color w:val="000000"/>
          <w:sz w:val="24"/>
          <w:szCs w:val="24"/>
        </w:rPr>
      </w:pPr>
      <w:r w:rsidRPr="00241BBE">
        <w:rPr>
          <w:rFonts w:ascii="Arial" w:hAnsi="Arial" w:cs="Arial"/>
          <w:color w:val="000000"/>
          <w:sz w:val="24"/>
          <w:szCs w:val="24"/>
        </w:rPr>
        <w:t xml:space="preserve">FatorSpread </w:t>
      </w:r>
      <w:r w:rsidRPr="00241BBE">
        <w:rPr>
          <w:rFonts w:ascii="Arial" w:hAnsi="Arial" w:cs="Arial"/>
          <w:color w:val="000000"/>
          <w:sz w:val="24"/>
          <w:szCs w:val="24"/>
        </w:rPr>
        <w:tab/>
        <w:t>sobretaxa de juros fixos calculada com 9 (nove) casas decimais, com arredondamento, apurado conforme fórmula abaixo:</w:t>
      </w:r>
    </w:p>
    <w:p w:rsidR="00CA4C6A" w:rsidRPr="00DF78A8" w:rsidRDefault="00CA4C6A" w:rsidP="00CA4604">
      <w:pPr>
        <w:rPr>
          <w:rFonts w:ascii="Arial" w:hAnsi="Arial" w:cs="Arial"/>
          <w:color w:val="000000"/>
          <w:sz w:val="24"/>
          <w:szCs w:val="24"/>
        </w:rPr>
      </w:pPr>
    </w:p>
    <w:p w:rsidR="00CA4C6A" w:rsidRPr="00DF78A8" w:rsidRDefault="00182FF4" w:rsidP="00CA4604">
      <w:pPr>
        <w:jc w:val="center"/>
        <w:rPr>
          <w:rFonts w:ascii="Arial" w:hAnsi="Arial" w:cs="Arial"/>
          <w:color w:val="000000"/>
          <w:sz w:val="24"/>
          <w:szCs w:val="24"/>
        </w:rPr>
      </w:pPr>
      <w:r>
        <w:rPr>
          <w:rFonts w:ascii="Arial" w:hAnsi="Arial" w:cs="Arial"/>
          <w:noProof/>
          <w:color w:val="000000"/>
          <w:position w:val="-52"/>
          <w:sz w:val="24"/>
          <w:szCs w:val="24"/>
        </w:rPr>
        <w:drawing>
          <wp:inline distT="0" distB="0" distL="0" distR="0">
            <wp:extent cx="2080260" cy="63246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5" cstate="print"/>
                    <a:srcRect/>
                    <a:stretch>
                      <a:fillRect/>
                    </a:stretch>
                  </pic:blipFill>
                  <pic:spPr bwMode="auto">
                    <a:xfrm>
                      <a:off x="0" y="0"/>
                      <a:ext cx="2080260" cy="632460"/>
                    </a:xfrm>
                    <a:prstGeom prst="rect">
                      <a:avLst/>
                    </a:prstGeom>
                    <a:noFill/>
                    <a:ln w="9525">
                      <a:noFill/>
                      <a:miter lim="800000"/>
                      <a:headEnd/>
                      <a:tailEnd/>
                    </a:ln>
                  </pic:spPr>
                </pic:pic>
              </a:graphicData>
            </a:graphic>
          </wp:inline>
        </w:drawing>
      </w:r>
      <w:r w:rsidR="00CA4C6A" w:rsidRPr="00241BBE">
        <w:rPr>
          <w:rFonts w:ascii="Arial" w:hAnsi="Arial" w:cs="Arial"/>
          <w:color w:val="000000"/>
          <w:position w:val="-50"/>
          <w:sz w:val="24"/>
          <w:szCs w:val="24"/>
        </w:rPr>
        <w:t>;</w:t>
      </w:r>
    </w:p>
    <w:p w:rsidR="00CA4C6A" w:rsidRPr="00DF78A8" w:rsidRDefault="00CA4C6A" w:rsidP="00CA4604">
      <w:pPr>
        <w:spacing w:line="320" w:lineRule="exact"/>
        <w:rPr>
          <w:rFonts w:ascii="Arial" w:hAnsi="Arial" w:cs="Arial"/>
          <w:color w:val="000000"/>
          <w:sz w:val="24"/>
          <w:szCs w:val="24"/>
        </w:rPr>
      </w:pPr>
      <w:r w:rsidRPr="00241BBE">
        <w:rPr>
          <w:rFonts w:ascii="Arial" w:hAnsi="Arial" w:cs="Arial"/>
          <w:color w:val="000000"/>
          <w:sz w:val="24"/>
          <w:szCs w:val="24"/>
        </w:rPr>
        <w:t>Onde,</w:t>
      </w:r>
    </w:p>
    <w:p w:rsidR="00CA4C6A" w:rsidRPr="00DF78A8" w:rsidRDefault="00CA4C6A" w:rsidP="00CA4604">
      <w:pPr>
        <w:spacing w:line="320" w:lineRule="exact"/>
        <w:ind w:left="1620"/>
        <w:rPr>
          <w:rFonts w:ascii="Arial" w:hAnsi="Arial" w:cs="Arial"/>
          <w:color w:val="000000"/>
          <w:sz w:val="24"/>
          <w:szCs w:val="24"/>
        </w:rPr>
      </w:pPr>
    </w:p>
    <w:p w:rsidR="00CA4C6A" w:rsidRPr="00DF78A8" w:rsidRDefault="00CA4C6A" w:rsidP="00CA4604">
      <w:pPr>
        <w:spacing w:line="320" w:lineRule="exact"/>
        <w:ind w:left="1620" w:hanging="1620"/>
        <w:rPr>
          <w:rFonts w:ascii="Arial" w:hAnsi="Arial" w:cs="Arial"/>
          <w:color w:val="000000"/>
          <w:sz w:val="24"/>
          <w:szCs w:val="24"/>
        </w:rPr>
      </w:pPr>
      <w:r w:rsidRPr="00241BBE">
        <w:rPr>
          <w:rFonts w:ascii="Arial" w:hAnsi="Arial" w:cs="Arial"/>
          <w:i/>
          <w:color w:val="000000"/>
          <w:sz w:val="24"/>
          <w:szCs w:val="24"/>
        </w:rPr>
        <w:t>spread</w:t>
      </w:r>
      <w:r w:rsidRPr="00241BBE">
        <w:rPr>
          <w:rFonts w:ascii="Arial" w:hAnsi="Arial" w:cs="Arial"/>
          <w:color w:val="000000"/>
          <w:sz w:val="24"/>
          <w:szCs w:val="24"/>
        </w:rPr>
        <w:tab/>
      </w:r>
      <w:r>
        <w:rPr>
          <w:rFonts w:ascii="Arial" w:hAnsi="Arial" w:cs="Arial"/>
          <w:color w:val="000000"/>
          <w:sz w:val="24"/>
          <w:szCs w:val="24"/>
        </w:rPr>
        <w:t>2,4000%</w:t>
      </w:r>
      <w:r w:rsidRPr="00241BBE">
        <w:rPr>
          <w:rFonts w:ascii="Arial" w:hAnsi="Arial" w:cs="Arial"/>
          <w:color w:val="000000"/>
          <w:sz w:val="24"/>
          <w:szCs w:val="24"/>
        </w:rPr>
        <w:t>;</w:t>
      </w:r>
    </w:p>
    <w:p w:rsidR="00CA4C6A" w:rsidRPr="00DF78A8" w:rsidRDefault="00CA4C6A" w:rsidP="00CA4604">
      <w:pPr>
        <w:spacing w:line="320" w:lineRule="exact"/>
        <w:ind w:left="1620" w:hanging="1620"/>
        <w:rPr>
          <w:rFonts w:ascii="Arial" w:hAnsi="Arial" w:cs="Arial"/>
          <w:color w:val="000000"/>
          <w:sz w:val="24"/>
          <w:szCs w:val="24"/>
        </w:rPr>
      </w:pPr>
    </w:p>
    <w:p w:rsidR="00CA4C6A" w:rsidRPr="00DF78A8" w:rsidRDefault="00CA4C6A" w:rsidP="00CA4604">
      <w:pPr>
        <w:spacing w:line="320" w:lineRule="exact"/>
        <w:ind w:left="1620" w:hanging="1620"/>
        <w:rPr>
          <w:rFonts w:ascii="Arial" w:hAnsi="Arial" w:cs="Arial"/>
          <w:color w:val="000000"/>
          <w:sz w:val="24"/>
          <w:szCs w:val="24"/>
        </w:rPr>
      </w:pPr>
      <w:r w:rsidRPr="00241BBE">
        <w:rPr>
          <w:rFonts w:ascii="Arial" w:hAnsi="Arial" w:cs="Arial"/>
          <w:color w:val="000000"/>
          <w:sz w:val="24"/>
          <w:szCs w:val="24"/>
        </w:rPr>
        <w:t>DUP</w:t>
      </w:r>
      <w:r w:rsidRPr="00241BBE">
        <w:rPr>
          <w:rFonts w:ascii="Arial" w:hAnsi="Arial" w:cs="Arial"/>
          <w:color w:val="000000"/>
          <w:sz w:val="24"/>
          <w:szCs w:val="24"/>
        </w:rPr>
        <w:tab/>
        <w:t xml:space="preserve">número de dias úteis entre a Data de Emissão ou Data de Pagamento de Remuneração imediatamente anterior, conforme o caso, e a data de cálculo em questão, sendo “DUP” um número inteiro. </w:t>
      </w:r>
    </w:p>
    <w:p w:rsidR="00CA4C6A" w:rsidRPr="00DF78A8" w:rsidRDefault="00CA4C6A" w:rsidP="00CA4604">
      <w:pPr>
        <w:spacing w:line="320" w:lineRule="exact"/>
        <w:rPr>
          <w:rFonts w:ascii="Arial" w:hAnsi="Arial" w:cs="Arial"/>
          <w:sz w:val="24"/>
          <w:szCs w:val="24"/>
        </w:rPr>
      </w:pPr>
    </w:p>
    <w:p w:rsidR="00CA4C6A" w:rsidRPr="00DF78A8" w:rsidRDefault="00CA4C6A" w:rsidP="00CA4604">
      <w:pPr>
        <w:tabs>
          <w:tab w:val="left" w:pos="993"/>
        </w:tabs>
        <w:spacing w:line="320" w:lineRule="atLeast"/>
        <w:rPr>
          <w:rFonts w:ascii="Arial" w:hAnsi="Arial" w:cs="Arial"/>
          <w:color w:val="000000"/>
          <w:sz w:val="24"/>
          <w:szCs w:val="24"/>
        </w:rPr>
      </w:pPr>
      <w:r w:rsidRPr="00241BBE">
        <w:rPr>
          <w:rFonts w:ascii="Arial" w:hAnsi="Arial" w:cs="Arial"/>
          <w:color w:val="000000"/>
          <w:sz w:val="24"/>
          <w:szCs w:val="24"/>
        </w:rPr>
        <w:t>Observações:</w:t>
      </w:r>
    </w:p>
    <w:p w:rsidR="00CA4C6A" w:rsidRPr="00DF78A8" w:rsidRDefault="00CA4C6A" w:rsidP="00CA4604">
      <w:pPr>
        <w:tabs>
          <w:tab w:val="left" w:pos="993"/>
        </w:tabs>
        <w:spacing w:line="320" w:lineRule="atLeast"/>
        <w:ind w:left="993"/>
        <w:rPr>
          <w:rFonts w:ascii="Arial" w:hAnsi="Arial" w:cs="Arial"/>
          <w:color w:val="000000"/>
          <w:sz w:val="24"/>
          <w:szCs w:val="24"/>
        </w:rPr>
      </w:pPr>
    </w:p>
    <w:p w:rsidR="00CA4C6A" w:rsidRPr="00DF78A8" w:rsidRDefault="00CA4C6A" w:rsidP="00EA6596">
      <w:pPr>
        <w:numPr>
          <w:ilvl w:val="0"/>
          <w:numId w:val="13"/>
        </w:numPr>
        <w:tabs>
          <w:tab w:val="clear" w:pos="360"/>
        </w:tabs>
        <w:spacing w:line="320" w:lineRule="atLeast"/>
        <w:ind w:left="720" w:hanging="720"/>
        <w:rPr>
          <w:rFonts w:ascii="Arial" w:hAnsi="Arial" w:cs="Arial"/>
          <w:color w:val="000000"/>
          <w:sz w:val="24"/>
          <w:szCs w:val="24"/>
        </w:rPr>
      </w:pPr>
      <w:r w:rsidRPr="00241BBE">
        <w:rPr>
          <w:rFonts w:ascii="Arial" w:hAnsi="Arial" w:cs="Arial"/>
          <w:color w:val="000000"/>
          <w:sz w:val="24"/>
          <w:szCs w:val="24"/>
        </w:rPr>
        <w:t>A Taxa DI deverá ser utilizada considerando idêntico número de casas decimais divulgado pela CETIP;</w:t>
      </w:r>
    </w:p>
    <w:p w:rsidR="00CA4C6A" w:rsidRPr="00DF78A8" w:rsidRDefault="00CA4C6A" w:rsidP="00CA4604">
      <w:pPr>
        <w:tabs>
          <w:tab w:val="num" w:pos="720"/>
          <w:tab w:val="left" w:pos="993"/>
        </w:tabs>
        <w:spacing w:line="320" w:lineRule="atLeast"/>
        <w:ind w:left="720" w:hanging="720"/>
        <w:rPr>
          <w:rFonts w:ascii="Arial" w:hAnsi="Arial" w:cs="Arial"/>
          <w:color w:val="000000"/>
          <w:sz w:val="24"/>
          <w:szCs w:val="24"/>
        </w:rPr>
      </w:pPr>
    </w:p>
    <w:p w:rsidR="00CA4C6A" w:rsidRPr="00DF78A8" w:rsidRDefault="00CA4C6A" w:rsidP="00EA6596">
      <w:pPr>
        <w:numPr>
          <w:ilvl w:val="0"/>
          <w:numId w:val="13"/>
        </w:numPr>
        <w:tabs>
          <w:tab w:val="clear" w:pos="360"/>
          <w:tab w:val="num" w:pos="720"/>
        </w:tabs>
        <w:spacing w:line="320" w:lineRule="atLeast"/>
        <w:ind w:left="720" w:hanging="720"/>
        <w:rPr>
          <w:rFonts w:ascii="Arial" w:hAnsi="Arial" w:cs="Arial"/>
          <w:color w:val="000000"/>
          <w:sz w:val="24"/>
          <w:szCs w:val="24"/>
        </w:rPr>
      </w:pPr>
      <w:r w:rsidRPr="00241BBE">
        <w:rPr>
          <w:rFonts w:ascii="Arial" w:hAnsi="Arial" w:cs="Arial"/>
          <w:color w:val="000000"/>
          <w:sz w:val="24"/>
          <w:szCs w:val="24"/>
        </w:rPr>
        <w:t>O fator resultante da expressão (1 + TDI</w:t>
      </w:r>
      <w:r w:rsidRPr="00241BBE">
        <w:rPr>
          <w:rFonts w:ascii="Arial" w:hAnsi="Arial" w:cs="Arial"/>
          <w:color w:val="000000"/>
          <w:sz w:val="24"/>
          <w:szCs w:val="24"/>
          <w:vertAlign w:val="subscript"/>
        </w:rPr>
        <w:t>k</w:t>
      </w:r>
      <w:r w:rsidRPr="00241BBE">
        <w:rPr>
          <w:rFonts w:ascii="Arial" w:hAnsi="Arial" w:cs="Arial"/>
          <w:color w:val="000000"/>
          <w:sz w:val="24"/>
          <w:szCs w:val="24"/>
        </w:rPr>
        <w:t>) é considerado com 16 (dezesseis) casas decimais, sem arredondamento;</w:t>
      </w:r>
    </w:p>
    <w:p w:rsidR="00CA4C6A" w:rsidRPr="00DF78A8" w:rsidRDefault="00CA4C6A" w:rsidP="00CA4604">
      <w:pPr>
        <w:tabs>
          <w:tab w:val="left" w:pos="600"/>
          <w:tab w:val="num" w:pos="720"/>
          <w:tab w:val="left" w:pos="993"/>
        </w:tabs>
        <w:spacing w:line="320" w:lineRule="atLeast"/>
        <w:ind w:left="720" w:hanging="720"/>
        <w:rPr>
          <w:rFonts w:ascii="Arial" w:hAnsi="Arial" w:cs="Arial"/>
          <w:color w:val="000000"/>
          <w:sz w:val="24"/>
          <w:szCs w:val="24"/>
        </w:rPr>
      </w:pPr>
    </w:p>
    <w:p w:rsidR="00CA4C6A" w:rsidRPr="00DF78A8" w:rsidRDefault="00CA4C6A" w:rsidP="00EA6596">
      <w:pPr>
        <w:numPr>
          <w:ilvl w:val="0"/>
          <w:numId w:val="13"/>
        </w:numPr>
        <w:tabs>
          <w:tab w:val="clear" w:pos="360"/>
          <w:tab w:val="num" w:pos="720"/>
        </w:tabs>
        <w:spacing w:line="320" w:lineRule="atLeast"/>
        <w:ind w:left="720" w:hanging="720"/>
        <w:rPr>
          <w:rFonts w:ascii="Arial" w:hAnsi="Arial" w:cs="Arial"/>
          <w:color w:val="000000"/>
          <w:sz w:val="24"/>
          <w:szCs w:val="24"/>
        </w:rPr>
      </w:pPr>
      <w:r w:rsidRPr="00241BBE">
        <w:rPr>
          <w:rFonts w:ascii="Arial" w:hAnsi="Arial" w:cs="Arial"/>
          <w:color w:val="000000"/>
          <w:sz w:val="24"/>
          <w:szCs w:val="24"/>
        </w:rPr>
        <w:t>Efetua-se o produtório dos fatores (1 + TDI</w:t>
      </w:r>
      <w:r w:rsidRPr="00241BBE">
        <w:rPr>
          <w:rFonts w:ascii="Arial" w:hAnsi="Arial" w:cs="Arial"/>
          <w:color w:val="000000"/>
          <w:sz w:val="24"/>
          <w:szCs w:val="24"/>
          <w:vertAlign w:val="subscript"/>
        </w:rPr>
        <w:t>k</w:t>
      </w:r>
      <w:r w:rsidRPr="00241BBE">
        <w:rPr>
          <w:rFonts w:ascii="Arial" w:hAnsi="Arial" w:cs="Arial"/>
          <w:color w:val="000000"/>
          <w:sz w:val="24"/>
          <w:szCs w:val="24"/>
        </w:rPr>
        <w:t>), sendo que a cada fator diário acumulado, trunca-se o resultado com 16 (dezesseis) casas decimais, aplicando-se o próximo fator diário, e assim por diante até o último considerado;</w:t>
      </w:r>
    </w:p>
    <w:p w:rsidR="00CA4C6A" w:rsidRPr="00DF78A8" w:rsidRDefault="00CA4C6A" w:rsidP="00CA4604">
      <w:pPr>
        <w:tabs>
          <w:tab w:val="num" w:pos="720"/>
        </w:tabs>
        <w:spacing w:line="320" w:lineRule="atLeast"/>
        <w:ind w:left="720" w:hanging="720"/>
        <w:rPr>
          <w:rFonts w:ascii="Arial" w:hAnsi="Arial" w:cs="Arial"/>
          <w:color w:val="000000"/>
          <w:sz w:val="24"/>
          <w:szCs w:val="24"/>
        </w:rPr>
      </w:pPr>
    </w:p>
    <w:p w:rsidR="00CA4C6A" w:rsidRPr="00DF78A8" w:rsidRDefault="00CA4C6A" w:rsidP="00EA6596">
      <w:pPr>
        <w:numPr>
          <w:ilvl w:val="0"/>
          <w:numId w:val="13"/>
        </w:numPr>
        <w:tabs>
          <w:tab w:val="clear" w:pos="360"/>
          <w:tab w:val="num" w:pos="720"/>
        </w:tabs>
        <w:spacing w:line="320" w:lineRule="exact"/>
        <w:ind w:left="720" w:hanging="720"/>
        <w:rPr>
          <w:rFonts w:ascii="Arial" w:hAnsi="Arial" w:cs="Arial"/>
          <w:sz w:val="24"/>
          <w:szCs w:val="24"/>
        </w:rPr>
      </w:pPr>
      <w:r w:rsidRPr="00241BBE">
        <w:rPr>
          <w:rFonts w:ascii="Arial" w:hAnsi="Arial" w:cs="Arial"/>
          <w:color w:val="000000"/>
          <w:sz w:val="24"/>
          <w:szCs w:val="24"/>
        </w:rPr>
        <w:t>Uma vez os fatores estando acumulados, considera-se o fator resultante “Fator DI” com 8 (oito) casas decimais, com arredondamento; e</w:t>
      </w:r>
    </w:p>
    <w:p w:rsidR="00CA4C6A" w:rsidRPr="00DF78A8" w:rsidRDefault="00CA4C6A" w:rsidP="00055A05">
      <w:pPr>
        <w:pStyle w:val="ListParagraph1"/>
        <w:rPr>
          <w:rFonts w:ascii="Arial" w:hAnsi="Arial" w:cs="Arial"/>
          <w:color w:val="000000"/>
          <w:sz w:val="24"/>
          <w:szCs w:val="24"/>
        </w:rPr>
      </w:pPr>
    </w:p>
    <w:p w:rsidR="00CA4C6A" w:rsidRPr="00DF78A8" w:rsidRDefault="00CA4C6A" w:rsidP="00EA6596">
      <w:pPr>
        <w:numPr>
          <w:ilvl w:val="0"/>
          <w:numId w:val="13"/>
        </w:numPr>
        <w:tabs>
          <w:tab w:val="clear" w:pos="360"/>
          <w:tab w:val="num" w:pos="720"/>
        </w:tabs>
        <w:spacing w:line="320" w:lineRule="exact"/>
        <w:ind w:left="720" w:hanging="720"/>
        <w:rPr>
          <w:rFonts w:ascii="Arial" w:hAnsi="Arial" w:cs="Arial"/>
          <w:sz w:val="24"/>
          <w:szCs w:val="24"/>
        </w:rPr>
      </w:pPr>
      <w:r w:rsidRPr="00241BBE">
        <w:rPr>
          <w:rFonts w:ascii="Arial" w:hAnsi="Arial" w:cs="Arial"/>
          <w:color w:val="000000"/>
          <w:sz w:val="24"/>
          <w:szCs w:val="24"/>
        </w:rPr>
        <w:t>O fator resultante da expressão (FatorDI x FatorSpread) é considerado com 9 (nove) casas decimais, com arredondamento.</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r w:rsidRPr="00460ADF">
        <w:rPr>
          <w:rFonts w:ascii="Arial" w:hAnsi="Arial" w:cs="Arial"/>
          <w:sz w:val="24"/>
          <w:szCs w:val="24"/>
        </w:rPr>
        <w:lastRenderedPageBreak/>
        <w:t xml:space="preserve">Durante o período decorrido entre a Data de Emissão e a data do início da </w:t>
      </w:r>
      <w:r w:rsidRPr="00460ADF">
        <w:rPr>
          <w:rFonts w:ascii="Arial" w:hAnsi="Arial" w:cs="Arial"/>
          <w:bCs/>
          <w:sz w:val="24"/>
          <w:szCs w:val="24"/>
        </w:rPr>
        <w:t xml:space="preserve">amortização do Valor Nominal Unitário </w:t>
      </w:r>
      <w:r w:rsidRPr="00460ADF">
        <w:rPr>
          <w:rFonts w:ascii="Arial" w:hAnsi="Arial" w:cs="Arial"/>
          <w:sz w:val="24"/>
          <w:szCs w:val="24"/>
        </w:rPr>
        <w:t>das Debêntures, nos termos do item 4.8, a Remuneração será paga semestralmente</w:t>
      </w:r>
      <w:r>
        <w:rPr>
          <w:rFonts w:ascii="Arial" w:hAnsi="Arial" w:cs="Arial"/>
          <w:sz w:val="24"/>
          <w:szCs w:val="24"/>
        </w:rPr>
        <w:t xml:space="preserve">, em 15 de novembro de 2012, 15 de maio de 2013 e 15 de novembro de 2013. Após o período de carência de principal, a Remuneração será devida mensalmente, </w:t>
      </w:r>
      <w:r w:rsidRPr="00460ADF">
        <w:rPr>
          <w:rFonts w:ascii="Arial" w:hAnsi="Arial" w:cs="Arial"/>
          <w:sz w:val="24"/>
          <w:szCs w:val="24"/>
        </w:rPr>
        <w:t>nas mesmas datas de amortização do Valor Nominal Unitário das Debêntures, conforme indicado na tabela abaixo</w:t>
      </w:r>
      <w:r w:rsidRPr="00241BBE">
        <w:rPr>
          <w:rFonts w:ascii="Arial" w:hAnsi="Arial" w:cs="Arial"/>
          <w:sz w:val="24"/>
          <w:szCs w:val="24"/>
        </w:rPr>
        <w:t xml:space="preserve"> (cada uma</w:t>
      </w:r>
      <w:r>
        <w:rPr>
          <w:rFonts w:ascii="Arial" w:hAnsi="Arial" w:cs="Arial"/>
          <w:sz w:val="24"/>
          <w:szCs w:val="24"/>
        </w:rPr>
        <w:t xml:space="preserve"> das datas de pagamento de Remuneração</w:t>
      </w:r>
      <w:r w:rsidRPr="00241BBE">
        <w:rPr>
          <w:rFonts w:ascii="Arial" w:hAnsi="Arial" w:cs="Arial"/>
          <w:sz w:val="24"/>
          <w:szCs w:val="24"/>
        </w:rPr>
        <w:t>, uma “</w:t>
      </w:r>
      <w:r w:rsidRPr="00241BBE">
        <w:rPr>
          <w:rFonts w:ascii="Arial" w:hAnsi="Arial" w:cs="Arial"/>
          <w:sz w:val="24"/>
          <w:szCs w:val="24"/>
          <w:u w:val="single"/>
        </w:rPr>
        <w:t>Data de Pagamento de Remuneração</w:t>
      </w:r>
      <w:r w:rsidRPr="00241BBE">
        <w:rPr>
          <w:rFonts w:ascii="Arial" w:hAnsi="Arial" w:cs="Arial"/>
          <w:sz w:val="24"/>
          <w:szCs w:val="24"/>
        </w:rPr>
        <w:t>” e, em conjunto com cada Data de Pagamento de Principal, uma “</w:t>
      </w:r>
      <w:r w:rsidRPr="00241BBE">
        <w:rPr>
          <w:rFonts w:ascii="Arial" w:hAnsi="Arial" w:cs="Arial"/>
          <w:sz w:val="24"/>
          <w:szCs w:val="24"/>
          <w:u w:val="single"/>
        </w:rPr>
        <w:t>Data de Pagamento</w:t>
      </w:r>
      <w:r w:rsidRPr="00241BBE">
        <w:rPr>
          <w:rFonts w:ascii="Arial" w:hAnsi="Arial" w:cs="Arial"/>
          <w:sz w:val="24"/>
          <w:szCs w:val="24"/>
        </w:rPr>
        <w:t>”).  Caso qualquer Data de Pagamento venha a incidir em dia que não seja Dia Útil, a Emissora efetuará tal pagamento no 1º (primeiro) Dia Útil imediatamente posterior.</w:t>
      </w:r>
      <w:r>
        <w:rPr>
          <w:rFonts w:ascii="Arial" w:hAnsi="Arial" w:cs="Arial"/>
          <w:sz w:val="24"/>
          <w:szCs w:val="24"/>
        </w:rPr>
        <w:t xml:space="preserve"> </w:t>
      </w:r>
      <w:r w:rsidRPr="002C695E">
        <w:rPr>
          <w:rFonts w:ascii="Arial" w:hAnsi="Arial" w:cs="Arial"/>
          <w:sz w:val="24"/>
          <w:szCs w:val="24"/>
        </w:rPr>
        <w:t>A tabela abaixo indica cada uma das Datas de Pagamento da Remuneração:</w:t>
      </w:r>
    </w:p>
    <w:p w:rsidR="00CA4C6A" w:rsidRDefault="00CA4C6A" w:rsidP="00E30720">
      <w:pPr>
        <w:pStyle w:val="ListParagraph1"/>
        <w:spacing w:line="320" w:lineRule="exact"/>
        <w:ind w:left="0"/>
        <w:rPr>
          <w:rFonts w:ascii="Arial" w:hAnsi="Arial" w:cs="Arial"/>
          <w:sz w:val="24"/>
          <w:szCs w:val="24"/>
        </w:rPr>
      </w:pPr>
    </w:p>
    <w:tbl>
      <w:tblPr>
        <w:tblW w:w="7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330"/>
        <w:gridCol w:w="9"/>
      </w:tblGrid>
      <w:tr w:rsidR="00CA4C6A" w:rsidRPr="00DF78A8">
        <w:trPr>
          <w:trHeight w:val="379"/>
          <w:jc w:val="center"/>
        </w:trPr>
        <w:tc>
          <w:tcPr>
            <w:tcW w:w="7339" w:type="dxa"/>
            <w:gridSpan w:val="2"/>
            <w:tcBorders>
              <w:top w:val="single" w:sz="4" w:space="0" w:color="auto"/>
              <w:left w:val="single" w:sz="4" w:space="0" w:color="auto"/>
              <w:bottom w:val="single" w:sz="4" w:space="0" w:color="auto"/>
              <w:right w:val="single" w:sz="4" w:space="0" w:color="auto"/>
            </w:tcBorders>
          </w:tcPr>
          <w:p w:rsidR="00CA4C6A" w:rsidRPr="005A2E51" w:rsidRDefault="00CA4C6A" w:rsidP="002F2218">
            <w:pPr>
              <w:spacing w:line="320" w:lineRule="exact"/>
              <w:jc w:val="center"/>
              <w:rPr>
                <w:rFonts w:ascii="Arial" w:hAnsi="Arial" w:cs="Arial"/>
                <w:b/>
                <w:bCs/>
                <w:sz w:val="24"/>
                <w:szCs w:val="24"/>
              </w:rPr>
            </w:pPr>
            <w:r w:rsidRPr="005A2E51">
              <w:rPr>
                <w:rFonts w:ascii="Arial" w:hAnsi="Arial" w:cs="Arial"/>
                <w:b/>
                <w:bCs/>
                <w:sz w:val="24"/>
                <w:szCs w:val="24"/>
              </w:rPr>
              <w:t xml:space="preserve">Datas de Pagamento de </w:t>
            </w:r>
            <w:r>
              <w:rPr>
                <w:rFonts w:ascii="Arial" w:hAnsi="Arial" w:cs="Arial"/>
                <w:b/>
                <w:bCs/>
                <w:sz w:val="24"/>
                <w:szCs w:val="24"/>
              </w:rPr>
              <w:t>Remuneração</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Default="00CA4C6A" w:rsidP="002F2218">
            <w:pPr>
              <w:spacing w:line="320" w:lineRule="exact"/>
              <w:jc w:val="center"/>
              <w:rPr>
                <w:rFonts w:ascii="Arial" w:hAnsi="Arial" w:cs="Arial"/>
                <w:sz w:val="24"/>
                <w:szCs w:val="24"/>
              </w:rPr>
            </w:pPr>
            <w:r>
              <w:rPr>
                <w:rFonts w:ascii="Arial" w:hAnsi="Arial" w:cs="Arial"/>
                <w:sz w:val="24"/>
                <w:szCs w:val="24"/>
              </w:rPr>
              <w:t xml:space="preserve">15 de novembro de 2012 </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Default="00CA4C6A" w:rsidP="00452E62">
            <w:pPr>
              <w:spacing w:line="320" w:lineRule="exact"/>
              <w:jc w:val="center"/>
              <w:rPr>
                <w:rFonts w:ascii="Arial" w:hAnsi="Arial" w:cs="Arial"/>
                <w:sz w:val="24"/>
                <w:szCs w:val="24"/>
              </w:rPr>
            </w:pPr>
            <w:r>
              <w:rPr>
                <w:rFonts w:ascii="Arial" w:hAnsi="Arial" w:cs="Arial"/>
                <w:sz w:val="24"/>
                <w:szCs w:val="24"/>
              </w:rPr>
              <w:t>15 de maio de 2013</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Default="00CA4C6A" w:rsidP="00452E62">
            <w:pPr>
              <w:spacing w:line="320" w:lineRule="exact"/>
              <w:jc w:val="center"/>
              <w:rPr>
                <w:rFonts w:ascii="Arial" w:hAnsi="Arial" w:cs="Arial"/>
                <w:sz w:val="24"/>
                <w:szCs w:val="24"/>
              </w:rPr>
            </w:pPr>
            <w:r>
              <w:rPr>
                <w:rFonts w:ascii="Arial" w:hAnsi="Arial" w:cs="Arial"/>
                <w:sz w:val="24"/>
                <w:szCs w:val="24"/>
              </w:rPr>
              <w:t>15 de novembro de 2013</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napToGrid w:val="0"/>
                <w:sz w:val="24"/>
                <w:szCs w:val="24"/>
              </w:rPr>
            </w:pPr>
            <w:r>
              <w:rPr>
                <w:rFonts w:ascii="Arial" w:hAnsi="Arial" w:cs="Arial"/>
                <w:sz w:val="24"/>
                <w:szCs w:val="24"/>
              </w:rPr>
              <w:t>15 de dezembro de 2013</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z w:val="24"/>
                <w:szCs w:val="24"/>
              </w:rPr>
            </w:pPr>
            <w:r>
              <w:rPr>
                <w:rFonts w:ascii="Arial" w:hAnsi="Arial" w:cs="Arial"/>
                <w:sz w:val="24"/>
                <w:szCs w:val="24"/>
              </w:rPr>
              <w:t>15 de janeiro de 2014</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z w:val="24"/>
                <w:szCs w:val="24"/>
              </w:rPr>
            </w:pPr>
            <w:r>
              <w:rPr>
                <w:rFonts w:ascii="Arial" w:hAnsi="Arial" w:cs="Arial"/>
                <w:sz w:val="24"/>
                <w:szCs w:val="24"/>
              </w:rPr>
              <w:t>15 de fevereiro de 2014</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z w:val="24"/>
                <w:szCs w:val="24"/>
              </w:rPr>
            </w:pPr>
            <w:r>
              <w:rPr>
                <w:rFonts w:ascii="Arial" w:hAnsi="Arial" w:cs="Arial"/>
                <w:sz w:val="24"/>
                <w:szCs w:val="24"/>
              </w:rPr>
              <w:t>15 de março de 2014</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z w:val="24"/>
                <w:szCs w:val="24"/>
              </w:rPr>
            </w:pPr>
            <w:r>
              <w:rPr>
                <w:rFonts w:ascii="Arial" w:hAnsi="Arial" w:cs="Arial"/>
                <w:sz w:val="24"/>
                <w:szCs w:val="24"/>
              </w:rPr>
              <w:t>15 de abril de 2014</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napToGrid w:val="0"/>
                <w:sz w:val="24"/>
                <w:szCs w:val="24"/>
              </w:rPr>
            </w:pPr>
            <w:r>
              <w:rPr>
                <w:rFonts w:ascii="Arial" w:hAnsi="Arial" w:cs="Arial"/>
                <w:sz w:val="24"/>
                <w:szCs w:val="24"/>
              </w:rPr>
              <w:t>15 de maio de 2014</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z w:val="24"/>
                <w:szCs w:val="24"/>
              </w:rPr>
            </w:pPr>
            <w:r>
              <w:rPr>
                <w:rFonts w:ascii="Arial" w:hAnsi="Arial" w:cs="Arial"/>
                <w:sz w:val="24"/>
                <w:szCs w:val="24"/>
              </w:rPr>
              <w:t>15 de junho de 2014</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z w:val="24"/>
                <w:szCs w:val="24"/>
              </w:rPr>
            </w:pPr>
            <w:r>
              <w:rPr>
                <w:rFonts w:ascii="Arial" w:hAnsi="Arial" w:cs="Arial"/>
                <w:sz w:val="24"/>
                <w:szCs w:val="24"/>
              </w:rPr>
              <w:t>15 de julho de 2014</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z w:val="24"/>
                <w:szCs w:val="24"/>
              </w:rPr>
            </w:pPr>
            <w:r>
              <w:rPr>
                <w:rFonts w:ascii="Arial" w:hAnsi="Arial" w:cs="Arial"/>
                <w:sz w:val="24"/>
                <w:szCs w:val="24"/>
              </w:rPr>
              <w:t>15 de agosto de 2014</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z w:val="24"/>
                <w:szCs w:val="24"/>
              </w:rPr>
            </w:pPr>
            <w:r>
              <w:rPr>
                <w:rFonts w:ascii="Arial" w:hAnsi="Arial" w:cs="Arial"/>
                <w:sz w:val="24"/>
                <w:szCs w:val="24"/>
              </w:rPr>
              <w:t>15 de setembro de 2014</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A16AD6" w:rsidRDefault="00CA4C6A" w:rsidP="00452E62">
            <w:pPr>
              <w:spacing w:line="320" w:lineRule="exact"/>
              <w:jc w:val="center"/>
              <w:rPr>
                <w:rFonts w:ascii="Arial" w:hAnsi="Arial" w:cs="Arial"/>
                <w:sz w:val="24"/>
                <w:szCs w:val="24"/>
              </w:rPr>
            </w:pPr>
            <w:r>
              <w:rPr>
                <w:rFonts w:ascii="Arial" w:hAnsi="Arial" w:cs="Arial"/>
                <w:sz w:val="24"/>
                <w:szCs w:val="24"/>
              </w:rPr>
              <w:t>15 de outubro de 2014</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z w:val="24"/>
                <w:szCs w:val="24"/>
              </w:rPr>
            </w:pPr>
            <w:r>
              <w:rPr>
                <w:rFonts w:ascii="Arial" w:hAnsi="Arial" w:cs="Arial"/>
                <w:sz w:val="24"/>
                <w:szCs w:val="24"/>
              </w:rPr>
              <w:t>15 de novembro de 2014</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z w:val="24"/>
                <w:szCs w:val="24"/>
              </w:rPr>
            </w:pPr>
            <w:r>
              <w:rPr>
                <w:rFonts w:ascii="Arial" w:hAnsi="Arial" w:cs="Arial"/>
                <w:sz w:val="24"/>
                <w:szCs w:val="24"/>
              </w:rPr>
              <w:t>15 de dezembro de 2014</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1B1EDA">
            <w:pPr>
              <w:spacing w:line="320" w:lineRule="exact"/>
              <w:jc w:val="center"/>
              <w:rPr>
                <w:rFonts w:ascii="Arial" w:hAnsi="Arial" w:cs="Arial"/>
                <w:sz w:val="24"/>
                <w:szCs w:val="24"/>
              </w:rPr>
            </w:pPr>
            <w:r>
              <w:rPr>
                <w:rFonts w:ascii="Arial" w:hAnsi="Arial" w:cs="Arial"/>
                <w:sz w:val="24"/>
                <w:szCs w:val="24"/>
              </w:rPr>
              <w:t>15 de janeiro de 2015</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z w:val="24"/>
                <w:szCs w:val="24"/>
              </w:rPr>
            </w:pPr>
            <w:r>
              <w:rPr>
                <w:rFonts w:ascii="Arial" w:hAnsi="Arial" w:cs="Arial"/>
                <w:sz w:val="24"/>
                <w:szCs w:val="24"/>
              </w:rPr>
              <w:t>15 de fevereiro de 2015</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z w:val="24"/>
                <w:szCs w:val="24"/>
              </w:rPr>
            </w:pPr>
            <w:r>
              <w:rPr>
                <w:rFonts w:ascii="Arial" w:hAnsi="Arial" w:cs="Arial"/>
                <w:sz w:val="24"/>
                <w:szCs w:val="24"/>
              </w:rPr>
              <w:t>15 de março de 2015</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Pr="00DF78A8" w:rsidRDefault="00CA4C6A" w:rsidP="00452E62">
            <w:pPr>
              <w:spacing w:line="320" w:lineRule="exact"/>
              <w:jc w:val="center"/>
              <w:rPr>
                <w:rFonts w:ascii="Arial" w:hAnsi="Arial" w:cs="Arial"/>
                <w:sz w:val="24"/>
                <w:szCs w:val="24"/>
              </w:rPr>
            </w:pPr>
            <w:r>
              <w:rPr>
                <w:rFonts w:ascii="Arial" w:hAnsi="Arial" w:cs="Arial"/>
                <w:sz w:val="24"/>
                <w:szCs w:val="24"/>
              </w:rPr>
              <w:t>15 de abril de 2015</w:t>
            </w:r>
          </w:p>
        </w:tc>
      </w:tr>
      <w:tr w:rsidR="00CA4C6A" w:rsidRPr="00DF78A8">
        <w:trPr>
          <w:gridAfter w:val="1"/>
          <w:wAfter w:w="9" w:type="dxa"/>
          <w:trHeight w:val="379"/>
          <w:jc w:val="center"/>
        </w:trPr>
        <w:tc>
          <w:tcPr>
            <w:tcW w:w="7330" w:type="dxa"/>
            <w:tcBorders>
              <w:top w:val="single" w:sz="4" w:space="0" w:color="auto"/>
              <w:left w:val="single" w:sz="4" w:space="0" w:color="auto"/>
              <w:bottom w:val="single" w:sz="4" w:space="0" w:color="auto"/>
              <w:right w:val="single" w:sz="4" w:space="0" w:color="auto"/>
            </w:tcBorders>
          </w:tcPr>
          <w:p w:rsidR="00CA4C6A" w:rsidRDefault="00CA4C6A" w:rsidP="00452E62">
            <w:pPr>
              <w:spacing w:line="320" w:lineRule="exact"/>
              <w:jc w:val="center"/>
              <w:rPr>
                <w:rFonts w:ascii="Arial" w:hAnsi="Arial" w:cs="Arial"/>
                <w:sz w:val="24"/>
                <w:szCs w:val="24"/>
              </w:rPr>
            </w:pPr>
            <w:r>
              <w:rPr>
                <w:rFonts w:ascii="Arial" w:hAnsi="Arial" w:cs="Arial"/>
                <w:sz w:val="24"/>
                <w:szCs w:val="24"/>
              </w:rPr>
              <w:t>15 de maio de 2015</w:t>
            </w:r>
          </w:p>
          <w:p w:rsidR="00CA4C6A" w:rsidRPr="00DF78A8" w:rsidRDefault="00CA4C6A" w:rsidP="00452E62">
            <w:pPr>
              <w:spacing w:line="320" w:lineRule="exact"/>
              <w:jc w:val="center"/>
              <w:rPr>
                <w:rFonts w:ascii="Arial" w:hAnsi="Arial" w:cs="Arial"/>
                <w:sz w:val="24"/>
                <w:szCs w:val="24"/>
              </w:rPr>
            </w:pPr>
            <w:r>
              <w:rPr>
                <w:rFonts w:ascii="Arial" w:hAnsi="Arial" w:cs="Arial"/>
                <w:sz w:val="24"/>
                <w:szCs w:val="24"/>
              </w:rPr>
              <w:t>(Data de Vencimento)</w:t>
            </w:r>
          </w:p>
        </w:tc>
      </w:tr>
    </w:tbl>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r w:rsidRPr="00241BBE">
        <w:rPr>
          <w:rFonts w:ascii="Arial" w:hAnsi="Arial" w:cs="Arial"/>
          <w:sz w:val="24"/>
          <w:szCs w:val="24"/>
        </w:rPr>
        <w:lastRenderedPageBreak/>
        <w:t>O período de capitalização da Remuneração é o intervalo de tempo que se inicia (i) na Data de Emissão, no caso do primeiro Período de Capitalização, ou (ii) na Data de Pagamento de Remuneração imediatamente anterior, no caso dos demais Períodos de Capitalização, e termina na Data de Pagamento de Remuneração do respectivo período (“</w:t>
      </w:r>
      <w:r w:rsidRPr="00241BBE">
        <w:rPr>
          <w:rFonts w:ascii="Arial" w:hAnsi="Arial" w:cs="Arial"/>
          <w:sz w:val="24"/>
          <w:szCs w:val="24"/>
          <w:u w:val="single"/>
        </w:rPr>
        <w:t>Período de Capitalização</w:t>
      </w:r>
      <w:r w:rsidRPr="00241BBE">
        <w:rPr>
          <w:rFonts w:ascii="Arial" w:hAnsi="Arial" w:cs="Arial"/>
          <w:sz w:val="24"/>
          <w:szCs w:val="24"/>
        </w:rPr>
        <w:t>”).</w:t>
      </w:r>
    </w:p>
    <w:p w:rsidR="00CA4C6A" w:rsidRPr="00DF78A8" w:rsidRDefault="00CA4C6A" w:rsidP="00E30720">
      <w:pPr>
        <w:pStyle w:val="ListParagraph1"/>
        <w:spacing w:line="320" w:lineRule="exact"/>
        <w:ind w:left="0"/>
        <w:rPr>
          <w:rFonts w:ascii="Arial" w:hAnsi="Arial" w:cs="Arial"/>
          <w:sz w:val="24"/>
          <w:szCs w:val="24"/>
        </w:rPr>
      </w:pPr>
    </w:p>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r w:rsidRPr="00241BBE">
        <w:rPr>
          <w:rFonts w:ascii="Arial" w:hAnsi="Arial" w:cs="Arial"/>
          <w:sz w:val="24"/>
          <w:szCs w:val="24"/>
        </w:rPr>
        <w:t>Cada Período de Capitalização sucede o anterior, sem solução de continuidade, até a liquidação integral das Debêntures.</w:t>
      </w:r>
    </w:p>
    <w:p w:rsidR="00CA4C6A" w:rsidRPr="00DF78A8" w:rsidRDefault="00CA4C6A" w:rsidP="00E30720">
      <w:pPr>
        <w:spacing w:line="320" w:lineRule="atLeast"/>
        <w:rPr>
          <w:rFonts w:ascii="Arial" w:hAnsi="Arial" w:cs="Arial"/>
          <w:sz w:val="24"/>
          <w:szCs w:val="24"/>
        </w:rPr>
      </w:pPr>
    </w:p>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r w:rsidRPr="00241BBE">
        <w:rPr>
          <w:rFonts w:ascii="Arial" w:hAnsi="Arial" w:cs="Arial"/>
          <w:sz w:val="24"/>
          <w:szCs w:val="24"/>
        </w:rPr>
        <w:t>Farão jus à Remuneração aqueles que sejam titulares de Debêntures ao final do Dia Útil imediatamente anterior à respectiva Data de Pagamento.</w:t>
      </w:r>
    </w:p>
    <w:p w:rsidR="00CA4C6A" w:rsidRPr="00DF78A8" w:rsidRDefault="00CA4C6A" w:rsidP="00A55A07">
      <w:pPr>
        <w:pStyle w:val="ListParagraph1"/>
        <w:spacing w:line="320" w:lineRule="exact"/>
        <w:ind w:left="0"/>
        <w:rPr>
          <w:rFonts w:ascii="Arial" w:hAnsi="Arial" w:cs="Arial"/>
          <w:sz w:val="24"/>
          <w:szCs w:val="24"/>
        </w:rPr>
      </w:pPr>
    </w:p>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r w:rsidRPr="00241BBE">
        <w:rPr>
          <w:rFonts w:ascii="Arial" w:hAnsi="Arial" w:cs="Arial"/>
          <w:sz w:val="24"/>
          <w:szCs w:val="24"/>
        </w:rPr>
        <w:t>Caso a Taxa DI não esteja disponível quando da apuração da Remuneração, será aplicada a última Taxa DI aplicável que estiver disponível naquela data, não sendo devidas quaisquer compensações financeiras, tanto por parte da Emissora quanto por parte dos Debenturistas, quando da divulgação da Taxa DI disponível. Se a não divulgação da Taxa DI for superior a 5 (cinco) Dias Úteis, aplicar-se-á o quanto previsto no item 4.9.8 abaixo.</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r w:rsidRPr="00241BBE">
        <w:rPr>
          <w:rFonts w:ascii="Arial" w:hAnsi="Arial" w:cs="Arial"/>
          <w:sz w:val="24"/>
          <w:szCs w:val="24"/>
        </w:rPr>
        <w:t>Na ausência da apuração e/ou divulgação da Taxa DI por prazo superior a 5 (cinco) Dias Úteis, no caso de extinção da Taxa DI, ou no caso de impossibilidade de aplicação da Taxa DI por proibição legal ou judicial, o Agente Fiduciário deverá, no prazo máximo de 5 (cinco) dias contados (i) do primeiro dia em que a Taxa DI não tenha sido divulgada pelo prazo superior a 5 (cinco) Dias Úteis ou (ii) do primeiro dia em que a Taxa DI tenha sido extinta ou não possa ser utilizada por proibição legal ou judicial, convocar Assembleia Geral de Debenturistas para deliberar, em comum acordo com a Emissora e observada a Decisão Conjunta CVM/BACEN nº 13, de 14 de março de 2003 e demais regras aplicáveis, sobre o novo parâmetro de remuneração das Debêntures a ser aplicado, que deverá ser aquele que melhor reflita as condições do mercado interbancário vigentes à época. Até a deliberação desse novo parâmetro de remuneração, para cada dia do período em que ocorra a ausência de taxa para cálculo da Remuneração, serão utilizadas as fórmulas estabelecidas no item 4.9.2 acima, observando-se a última Taxa DI divulgada oficialmente, não sendo devidas quaisquer compensações entre a Emissora e os Debenturistas, quando da deliberação do novo parâmetro de remuneração para as Debêntures.</w:t>
      </w:r>
    </w:p>
    <w:p w:rsidR="00CA4C6A"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r w:rsidRPr="00241BBE">
        <w:rPr>
          <w:rFonts w:ascii="Arial" w:hAnsi="Arial" w:cs="Arial"/>
          <w:sz w:val="24"/>
          <w:szCs w:val="24"/>
        </w:rPr>
        <w:t xml:space="preserve">Caso a Taxa DI volte a ser divulgada antes da realização da Assembleia Geral de Debenturistas de que trata o item 4.9.8 acima, referida Assembleia Geral de Debenturistas </w:t>
      </w:r>
      <w:r>
        <w:rPr>
          <w:rFonts w:ascii="Arial" w:hAnsi="Arial" w:cs="Arial"/>
          <w:sz w:val="24"/>
          <w:szCs w:val="24"/>
        </w:rPr>
        <w:t xml:space="preserve">deverá estabelecer que </w:t>
      </w:r>
      <w:r w:rsidRPr="00241BBE">
        <w:rPr>
          <w:rFonts w:ascii="Arial" w:hAnsi="Arial" w:cs="Arial"/>
          <w:sz w:val="24"/>
          <w:szCs w:val="24"/>
        </w:rPr>
        <w:t xml:space="preserve">a Taxa DI, a partir da data de sua </w:t>
      </w:r>
      <w:r>
        <w:rPr>
          <w:rFonts w:ascii="Arial" w:hAnsi="Arial" w:cs="Arial"/>
          <w:sz w:val="24"/>
          <w:szCs w:val="24"/>
        </w:rPr>
        <w:t>divulgação</w:t>
      </w:r>
      <w:r w:rsidRPr="00241BBE">
        <w:rPr>
          <w:rFonts w:ascii="Arial" w:hAnsi="Arial" w:cs="Arial"/>
          <w:sz w:val="24"/>
          <w:szCs w:val="24"/>
        </w:rPr>
        <w:t xml:space="preserve">, </w:t>
      </w:r>
      <w:r w:rsidRPr="00241BBE">
        <w:rPr>
          <w:rFonts w:ascii="Arial" w:hAnsi="Arial" w:cs="Arial"/>
          <w:sz w:val="24"/>
          <w:szCs w:val="24"/>
        </w:rPr>
        <w:lastRenderedPageBreak/>
        <w:t>passará a ser novamente utilizada para o cálculo de quaisquer obrigações previstas nesta Escritura de Emissão, sendo certo que até a data de divulgação da Taxa DI nos termos deste item, para cada dia do período em que ocorra a ausência de taxa para cálculo da Remuneração, será utilizada a fórmula estabelecida no item 4.9.2 acima, observando-se a última Taxa DI divulgada oficialmente, para o cálculo de quaisquer obrigações previstas nesta Escritura de Emissão.</w:t>
      </w:r>
      <w:r>
        <w:rPr>
          <w:rFonts w:ascii="Arial" w:hAnsi="Arial" w:cs="Arial"/>
          <w:sz w:val="24"/>
          <w:szCs w:val="24"/>
        </w:rPr>
        <w:t xml:space="preserve"> </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2"/>
          <w:numId w:val="18"/>
        </w:numPr>
        <w:spacing w:line="320" w:lineRule="exact"/>
        <w:ind w:left="0" w:firstLine="0"/>
        <w:rPr>
          <w:rFonts w:ascii="Arial" w:hAnsi="Arial" w:cs="Arial"/>
          <w:sz w:val="24"/>
          <w:szCs w:val="24"/>
        </w:rPr>
      </w:pPr>
      <w:r w:rsidRPr="00241BBE">
        <w:rPr>
          <w:rFonts w:ascii="Arial" w:hAnsi="Arial" w:cs="Arial"/>
          <w:sz w:val="24"/>
          <w:szCs w:val="24"/>
        </w:rPr>
        <w:t xml:space="preserve">Caso, na Assembleia Geral de Debenturistas de que trata o item 4.9.8 acima, não haja acordo sobre o novo parâmetro de remuneração das Debêntures entre a Emissora e os Debenturistas titulares de, no mínimo, 75% (setenta e cinco por cento) das Debêntures em Circulação, a Emissora optará, a seu exclusivo critério, por uma das alternativas a seguir estabelecidas, obrigando-se a Emissora a comunicar ao Agente Fiduciário por escrito, no prazo de 10 (dez) dias </w:t>
      </w:r>
      <w:r>
        <w:rPr>
          <w:rFonts w:ascii="Arial" w:hAnsi="Arial" w:cs="Arial"/>
          <w:sz w:val="24"/>
          <w:szCs w:val="24"/>
        </w:rPr>
        <w:t xml:space="preserve">corridos </w:t>
      </w:r>
      <w:r w:rsidRPr="00241BBE">
        <w:rPr>
          <w:rFonts w:ascii="Arial" w:hAnsi="Arial" w:cs="Arial"/>
          <w:sz w:val="24"/>
          <w:szCs w:val="24"/>
        </w:rPr>
        <w:t>contados a partir da data da realização da respectiva Assembleia Geral de Debenturistas, sobre qual a alternativa escolhida:</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numPr>
          <w:ilvl w:val="0"/>
          <w:numId w:val="2"/>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 xml:space="preserve">a Emissora deverá resgatar a totalidade das Debêntures em Circulação, com seu consequente cancelamento, no prazo de 30 (trinta) dias contados da data da realização da respectiva Assembleia Geral de Debenturistas ou na Data de Vencimento, o que ocorrer primeiro, pelo Valor Nominal Unitário acrescido da respectiva Remuneração incorrida até a data do efetivo resgate, calculada </w:t>
      </w:r>
      <w:r w:rsidRPr="00241BBE">
        <w:rPr>
          <w:rFonts w:ascii="Arial" w:hAnsi="Arial" w:cs="Arial"/>
          <w:i/>
          <w:sz w:val="24"/>
          <w:szCs w:val="24"/>
        </w:rPr>
        <w:t>pro rata temporis</w:t>
      </w:r>
      <w:r w:rsidRPr="00241BBE">
        <w:rPr>
          <w:rFonts w:ascii="Arial" w:hAnsi="Arial" w:cs="Arial"/>
          <w:sz w:val="24"/>
          <w:szCs w:val="24"/>
        </w:rPr>
        <w:t>. Neste caso, para cada dia do período em que ocorra a ausência de taxa para cálculo da Remuneração, serão utilizadas as fórmulas estabelecidas no item 4.9.2 acima, observando-se a última Taxa DI divulgada oficialmente; ou</w:t>
      </w:r>
    </w:p>
    <w:p w:rsidR="00CA4C6A" w:rsidRPr="00DF78A8" w:rsidRDefault="00CA4C6A" w:rsidP="00A55A07">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2"/>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 xml:space="preserve">a Emissora deverá amortizar a totalidade das Debêntures em Circulação, com seu consequente cancelamento, em cronograma a ser estabelecido pela Emissora e aprovado pelos Debenturistas reunidos em Assembleia Geral, o qual não excederá a Data de Vencimento. Nesta hipótese, caso a Emissora pretenda realizar a amortização das Debêntures em mais de uma data, a amortização deverá ser realizada de forma </w:t>
      </w:r>
      <w:r w:rsidRPr="00241BBE">
        <w:rPr>
          <w:rFonts w:ascii="Arial" w:hAnsi="Arial" w:cs="Arial"/>
          <w:i/>
          <w:sz w:val="24"/>
          <w:szCs w:val="24"/>
        </w:rPr>
        <w:t>pro rata</w:t>
      </w:r>
      <w:r w:rsidRPr="00241BBE">
        <w:rPr>
          <w:rFonts w:ascii="Arial" w:hAnsi="Arial" w:cs="Arial"/>
          <w:sz w:val="24"/>
          <w:szCs w:val="24"/>
        </w:rPr>
        <w:t xml:space="preserve"> entre os titulares de Debêntures em Circulação. Neste caso, para cada dia do período em que ocorra a ausência de taxa para cálculo da respectiva Remuneração, serão utilizadas as fórmulas estabelecidas no item 4.9.2 acima, observado que, até a amortização integral das Debêntures, será utilizada a taxa substitutiva apresentada pelos Debenturistas na Assembleia Geral de Debenturistas. Durante o cronograma estipulado pela Emissora e aprovado pelos Debenturistas para amortização das Debêntures e até a amortização integral das Debêntures em Circulação, as </w:t>
      </w:r>
      <w:r w:rsidRPr="00241BBE">
        <w:rPr>
          <w:rFonts w:ascii="Arial" w:hAnsi="Arial" w:cs="Arial"/>
          <w:sz w:val="24"/>
          <w:szCs w:val="24"/>
        </w:rPr>
        <w:lastRenderedPageBreak/>
        <w:t>Debêntures farão jus à nova remuneração a ser acordada entre a Emissora e os Debenturistas. Caso não ocorra a aprovação por Debenturistas representando, no mínimo, 95% (noventa e cinco por cento) das Debêntures em Circulação, do cronograma proposto pela Emissora e da nova remuneração aplicável às Debêntures, deverá ser obrigatoriamente observado pela Emissora o quanto disposto no item 4.9.10, alínea (a) acima.</w:t>
      </w:r>
    </w:p>
    <w:p w:rsidR="00CA4C6A" w:rsidRDefault="00CA4C6A" w:rsidP="00552A15">
      <w:pPr>
        <w:spacing w:line="320" w:lineRule="exact"/>
        <w:rPr>
          <w:rFonts w:ascii="Arial" w:hAnsi="Arial" w:cs="Arial"/>
          <w:sz w:val="24"/>
          <w:szCs w:val="24"/>
        </w:rPr>
      </w:pPr>
    </w:p>
    <w:p w:rsidR="00CA4C6A" w:rsidRDefault="00CA4C6A" w:rsidP="00EA6596">
      <w:pPr>
        <w:pStyle w:val="ListParagraph1"/>
        <w:numPr>
          <w:ilvl w:val="2"/>
          <w:numId w:val="18"/>
        </w:numPr>
        <w:tabs>
          <w:tab w:val="left" w:pos="709"/>
        </w:tabs>
        <w:spacing w:line="320" w:lineRule="exact"/>
        <w:ind w:left="0" w:firstLine="0"/>
        <w:rPr>
          <w:rFonts w:ascii="Arial" w:hAnsi="Arial" w:cs="Arial"/>
          <w:sz w:val="24"/>
          <w:szCs w:val="24"/>
        </w:rPr>
      </w:pPr>
      <w:r w:rsidRPr="0074564C">
        <w:rPr>
          <w:rFonts w:ascii="Arial" w:hAnsi="Arial" w:cs="Arial"/>
          <w:sz w:val="24"/>
          <w:szCs w:val="24"/>
        </w:rPr>
        <w:t>A Fiadora desde já concorda com o disposto nos itens 4.9.7. a 4.9.10 acima, declarando que o ali disposto não importará em novação, conforme definida e regulada nos termos do artigo 360 e seguintes do Código Civil, mantendo-se a fiança válida e em pleno vigor, inclusive no caso de acarretar obrigação à Emissora de resgatar as Debêntures, conforme acima previsto, ou no caso de inadimplemento, pela Emissora, de tal obrigação. A Fiadora desde já concorda e se obriga a firmar todos e quaisquer documentos necessários à efetivação do disposto acima.</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1"/>
          <w:numId w:val="18"/>
        </w:numPr>
        <w:spacing w:line="320" w:lineRule="exact"/>
        <w:ind w:left="709" w:hanging="709"/>
        <w:rPr>
          <w:rFonts w:ascii="Arial" w:hAnsi="Arial" w:cs="Arial"/>
          <w:b/>
          <w:sz w:val="24"/>
          <w:szCs w:val="24"/>
        </w:rPr>
      </w:pPr>
      <w:r w:rsidRPr="00241BBE">
        <w:rPr>
          <w:rFonts w:ascii="Arial" w:hAnsi="Arial" w:cs="Arial"/>
          <w:b/>
          <w:sz w:val="24"/>
          <w:szCs w:val="24"/>
        </w:rPr>
        <w:t>Repactuação</w:t>
      </w:r>
    </w:p>
    <w:p w:rsidR="00CA4C6A" w:rsidRPr="00DF78A8" w:rsidRDefault="00CA4C6A" w:rsidP="00AC0F0A">
      <w:pPr>
        <w:spacing w:line="320" w:lineRule="exact"/>
        <w:rPr>
          <w:rFonts w:ascii="Arial" w:hAnsi="Arial" w:cs="Arial"/>
          <w:b/>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As Debêntures não serão objeto de repactuação programada.</w:t>
      </w:r>
    </w:p>
    <w:p w:rsidR="00CA4C6A" w:rsidRPr="00DF78A8" w:rsidRDefault="00CA4C6A" w:rsidP="00AC0F0A">
      <w:pPr>
        <w:pStyle w:val="Cabealho"/>
        <w:widowControl/>
        <w:tabs>
          <w:tab w:val="clear" w:pos="4419"/>
          <w:tab w:val="clear" w:pos="8838"/>
        </w:tabs>
        <w:spacing w:line="320" w:lineRule="exact"/>
        <w:rPr>
          <w:rFonts w:ascii="Arial" w:hAnsi="Arial" w:cs="Arial"/>
          <w:sz w:val="24"/>
          <w:szCs w:val="24"/>
        </w:rPr>
      </w:pPr>
    </w:p>
    <w:p w:rsidR="00CA4C6A" w:rsidRPr="00DF78A8" w:rsidRDefault="00CA4C6A" w:rsidP="00EA6596">
      <w:pPr>
        <w:pStyle w:val="ListParagraph1"/>
        <w:numPr>
          <w:ilvl w:val="1"/>
          <w:numId w:val="18"/>
        </w:numPr>
        <w:spacing w:line="320" w:lineRule="exact"/>
        <w:ind w:left="709" w:hanging="709"/>
        <w:rPr>
          <w:rFonts w:ascii="Arial" w:hAnsi="Arial" w:cs="Arial"/>
          <w:b/>
          <w:sz w:val="24"/>
          <w:szCs w:val="24"/>
        </w:rPr>
      </w:pPr>
      <w:bookmarkStart w:id="15" w:name="_DV_M234"/>
      <w:bookmarkEnd w:id="15"/>
      <w:r w:rsidRPr="00241BBE">
        <w:rPr>
          <w:rFonts w:ascii="Arial" w:hAnsi="Arial" w:cs="Arial"/>
          <w:b/>
          <w:sz w:val="24"/>
          <w:szCs w:val="24"/>
        </w:rPr>
        <w:t>Aditamento à Presente Escritura de Emissão</w:t>
      </w:r>
    </w:p>
    <w:p w:rsidR="00CA4C6A" w:rsidRPr="00DF78A8" w:rsidRDefault="00CA4C6A" w:rsidP="00AC0F0A">
      <w:pPr>
        <w:spacing w:line="320" w:lineRule="exact"/>
        <w:rPr>
          <w:rFonts w:ascii="Arial" w:hAnsi="Arial" w:cs="Arial"/>
          <w:sz w:val="24"/>
          <w:szCs w:val="24"/>
        </w:rPr>
      </w:pPr>
    </w:p>
    <w:p w:rsidR="00CA4C6A" w:rsidRDefault="00CA4C6A" w:rsidP="00EA6596">
      <w:pPr>
        <w:pStyle w:val="ListParagraph1"/>
        <w:numPr>
          <w:ilvl w:val="2"/>
          <w:numId w:val="18"/>
        </w:numPr>
        <w:spacing w:line="320" w:lineRule="exact"/>
        <w:ind w:left="0" w:firstLine="0"/>
        <w:rPr>
          <w:rFonts w:ascii="Arial" w:hAnsi="Arial" w:cs="Arial"/>
          <w:sz w:val="24"/>
          <w:szCs w:val="24"/>
        </w:rPr>
      </w:pPr>
      <w:r w:rsidRPr="00AC0F0A">
        <w:rPr>
          <w:rFonts w:ascii="Arial" w:hAnsi="Arial" w:cs="Arial"/>
          <w:sz w:val="24"/>
          <w:szCs w:val="24"/>
        </w:rPr>
        <w:t xml:space="preserve">Esta Escritura de Emissão será objeto de aditamento para contemplar </w:t>
      </w:r>
      <w:r>
        <w:rPr>
          <w:rFonts w:ascii="Arial" w:hAnsi="Arial" w:cs="Arial"/>
          <w:sz w:val="24"/>
          <w:szCs w:val="24"/>
        </w:rPr>
        <w:t xml:space="preserve">o efetivo número de Debêntures objeto da Emissão, informação esta que será verificada </w:t>
      </w:r>
      <w:r w:rsidRPr="00AC0F0A">
        <w:rPr>
          <w:rFonts w:ascii="Arial" w:hAnsi="Arial" w:cs="Arial"/>
          <w:sz w:val="24"/>
          <w:szCs w:val="24"/>
        </w:rPr>
        <w:t>após a conclusão d</w:t>
      </w:r>
      <w:r>
        <w:rPr>
          <w:rFonts w:ascii="Arial" w:hAnsi="Arial" w:cs="Arial"/>
          <w:sz w:val="24"/>
          <w:szCs w:val="24"/>
        </w:rPr>
        <w:t>a Oferta Restrita</w:t>
      </w:r>
      <w:r w:rsidRPr="00AC0F0A">
        <w:rPr>
          <w:rFonts w:ascii="Arial" w:hAnsi="Arial" w:cs="Arial"/>
          <w:sz w:val="24"/>
          <w:szCs w:val="24"/>
        </w:rPr>
        <w:t>.</w:t>
      </w:r>
    </w:p>
    <w:p w:rsidR="00CA4C6A" w:rsidRDefault="00CA4C6A" w:rsidP="00BE777F">
      <w:pPr>
        <w:pStyle w:val="ListParagraph1"/>
        <w:spacing w:line="320" w:lineRule="exact"/>
        <w:ind w:left="0"/>
        <w:rPr>
          <w:rFonts w:ascii="Arial" w:hAnsi="Arial" w:cs="Arial"/>
          <w:sz w:val="24"/>
          <w:szCs w:val="24"/>
        </w:rPr>
      </w:pPr>
    </w:p>
    <w:p w:rsidR="00CA4C6A" w:rsidRDefault="00CA4C6A" w:rsidP="00EA6596">
      <w:pPr>
        <w:pStyle w:val="ListParagraph1"/>
        <w:numPr>
          <w:ilvl w:val="2"/>
          <w:numId w:val="18"/>
        </w:numPr>
        <w:spacing w:line="320" w:lineRule="exact"/>
        <w:ind w:left="0" w:firstLine="0"/>
        <w:rPr>
          <w:rFonts w:ascii="Arial" w:hAnsi="Arial" w:cs="Arial"/>
          <w:sz w:val="24"/>
          <w:szCs w:val="24"/>
        </w:rPr>
      </w:pPr>
      <w:r w:rsidRPr="00241BBE">
        <w:rPr>
          <w:rFonts w:ascii="Arial" w:hAnsi="Arial" w:cs="Arial"/>
          <w:sz w:val="24"/>
          <w:szCs w:val="24"/>
        </w:rPr>
        <w:t>Quaisquer aditamentos a esta Escritura de Emissão deverão ser firmados pela Emissora</w:t>
      </w:r>
      <w:r>
        <w:rPr>
          <w:rFonts w:ascii="Arial" w:hAnsi="Arial" w:cs="Arial"/>
          <w:sz w:val="24"/>
          <w:szCs w:val="24"/>
        </w:rPr>
        <w:t>, pela Fiadora</w:t>
      </w:r>
      <w:r w:rsidRPr="00241BBE">
        <w:rPr>
          <w:rFonts w:ascii="Arial" w:hAnsi="Arial" w:cs="Arial"/>
          <w:sz w:val="24"/>
          <w:szCs w:val="24"/>
        </w:rPr>
        <w:t xml:space="preserve"> e pelo Agente Fiduciário,</w:t>
      </w:r>
      <w:r>
        <w:rPr>
          <w:rFonts w:ascii="Arial" w:hAnsi="Arial" w:cs="Arial"/>
          <w:sz w:val="24"/>
          <w:szCs w:val="24"/>
        </w:rPr>
        <w:t xml:space="preserve"> após autorização dos Debenturistas se aplicável,</w:t>
      </w:r>
      <w:r w:rsidRPr="00241BBE">
        <w:rPr>
          <w:rFonts w:ascii="Arial" w:hAnsi="Arial" w:cs="Arial"/>
          <w:sz w:val="24"/>
          <w:szCs w:val="24"/>
        </w:rPr>
        <w:t xml:space="preserve"> e posteriormente arquivados na JUCESP e registrados nos </w:t>
      </w:r>
      <w:r w:rsidRPr="00241BBE">
        <w:rPr>
          <w:rFonts w:ascii="Arial" w:hAnsi="Arial" w:cs="Arial"/>
          <w:bCs/>
          <w:sz w:val="24"/>
          <w:szCs w:val="24"/>
        </w:rPr>
        <w:t>Cartórios de Registro de Títulos e Documentos competentes</w:t>
      </w:r>
      <w:r w:rsidRPr="00241BBE">
        <w:rPr>
          <w:rFonts w:ascii="Arial" w:hAnsi="Arial" w:cs="Arial"/>
          <w:sz w:val="24"/>
          <w:szCs w:val="24"/>
        </w:rPr>
        <w:t>.</w:t>
      </w:r>
    </w:p>
    <w:p w:rsidR="00CA4C6A" w:rsidRPr="00DF78A8" w:rsidRDefault="00CA4C6A" w:rsidP="00AC0F0A">
      <w:pPr>
        <w:spacing w:line="320" w:lineRule="exact"/>
        <w:rPr>
          <w:rFonts w:ascii="Arial" w:hAnsi="Arial" w:cs="Arial"/>
          <w:b/>
          <w:sz w:val="24"/>
          <w:szCs w:val="24"/>
        </w:rPr>
      </w:pPr>
    </w:p>
    <w:p w:rsidR="00CA4C6A" w:rsidRPr="00452E62" w:rsidRDefault="00CA4C6A" w:rsidP="00EA6596">
      <w:pPr>
        <w:pStyle w:val="ListParagraph1"/>
        <w:numPr>
          <w:ilvl w:val="1"/>
          <w:numId w:val="18"/>
        </w:numPr>
        <w:spacing w:line="320" w:lineRule="exact"/>
        <w:ind w:left="709" w:hanging="709"/>
        <w:rPr>
          <w:rFonts w:ascii="Arial" w:hAnsi="Arial" w:cs="Arial"/>
          <w:b/>
          <w:sz w:val="24"/>
          <w:szCs w:val="24"/>
        </w:rPr>
      </w:pPr>
      <w:r>
        <w:rPr>
          <w:rFonts w:ascii="Arial" w:hAnsi="Arial" w:cs="Arial"/>
          <w:b/>
          <w:sz w:val="24"/>
          <w:szCs w:val="24"/>
        </w:rPr>
        <w:t>Resgate Antecipado</w:t>
      </w:r>
    </w:p>
    <w:p w:rsidR="00CA4C6A" w:rsidRDefault="00CA4C6A">
      <w:pPr>
        <w:spacing w:line="320" w:lineRule="exact"/>
        <w:ind w:left="709"/>
        <w:rPr>
          <w:rFonts w:ascii="Arial" w:hAnsi="Arial" w:cs="Arial"/>
          <w:b/>
          <w:sz w:val="24"/>
          <w:szCs w:val="24"/>
        </w:rPr>
      </w:pPr>
    </w:p>
    <w:p w:rsidR="00CA4C6A" w:rsidRDefault="00CA4C6A" w:rsidP="00EA6596">
      <w:pPr>
        <w:pStyle w:val="ListParagraph1"/>
        <w:numPr>
          <w:ilvl w:val="2"/>
          <w:numId w:val="18"/>
        </w:numPr>
        <w:tabs>
          <w:tab w:val="left" w:pos="709"/>
        </w:tabs>
        <w:spacing w:line="320" w:lineRule="exact"/>
        <w:ind w:left="709" w:hanging="709"/>
        <w:rPr>
          <w:rFonts w:ascii="Arial" w:hAnsi="Arial" w:cs="Arial"/>
          <w:sz w:val="24"/>
          <w:szCs w:val="24"/>
        </w:rPr>
      </w:pPr>
      <w:r w:rsidRPr="0074564C">
        <w:rPr>
          <w:rFonts w:ascii="Arial" w:hAnsi="Arial" w:cs="Arial"/>
          <w:sz w:val="24"/>
          <w:szCs w:val="24"/>
        </w:rPr>
        <w:t>As Debêntures não serão objeto de resgate antecipado.</w:t>
      </w:r>
      <w:r>
        <w:rPr>
          <w:rFonts w:ascii="Arial" w:hAnsi="Arial" w:cs="Arial"/>
          <w:sz w:val="24"/>
          <w:szCs w:val="24"/>
        </w:rPr>
        <w:t xml:space="preserve"> </w:t>
      </w:r>
    </w:p>
    <w:p w:rsidR="00CA4C6A" w:rsidRPr="00AC0F0A" w:rsidRDefault="00CA4C6A" w:rsidP="00452E62">
      <w:pPr>
        <w:spacing w:line="320" w:lineRule="exact"/>
        <w:rPr>
          <w:rFonts w:ascii="Arial" w:hAnsi="Arial" w:cs="Arial"/>
          <w:sz w:val="24"/>
          <w:szCs w:val="24"/>
        </w:rPr>
      </w:pPr>
    </w:p>
    <w:p w:rsidR="00CA4C6A" w:rsidRPr="003C7B20" w:rsidRDefault="00CA4C6A" w:rsidP="00EA6596">
      <w:pPr>
        <w:pStyle w:val="ListParagraph1"/>
        <w:numPr>
          <w:ilvl w:val="2"/>
          <w:numId w:val="18"/>
        </w:numPr>
        <w:tabs>
          <w:tab w:val="left" w:pos="0"/>
          <w:tab w:val="left" w:pos="709"/>
        </w:tabs>
        <w:spacing w:line="320" w:lineRule="exact"/>
        <w:ind w:left="0" w:firstLine="0"/>
        <w:rPr>
          <w:rFonts w:ascii="Arial" w:hAnsi="Arial" w:cs="Arial"/>
          <w:sz w:val="24"/>
          <w:szCs w:val="24"/>
        </w:rPr>
      </w:pPr>
      <w:r w:rsidRPr="003C7B20">
        <w:rPr>
          <w:rFonts w:ascii="Arial" w:hAnsi="Arial" w:cs="Arial"/>
          <w:sz w:val="24"/>
          <w:szCs w:val="24"/>
        </w:rPr>
        <w:t>Fica garantido aos Debenturistas que assim desejarem, exclusivamente na hipótese de ser verificada a não manutenção da classificação de risco (</w:t>
      </w:r>
      <w:r w:rsidRPr="00D376C7">
        <w:rPr>
          <w:rFonts w:ascii="Arial" w:hAnsi="Arial" w:cs="Arial"/>
          <w:i/>
          <w:sz w:val="24"/>
          <w:szCs w:val="24"/>
        </w:rPr>
        <w:t>rating</w:t>
      </w:r>
      <w:r w:rsidRPr="003C7B20">
        <w:rPr>
          <w:rFonts w:ascii="Arial" w:hAnsi="Arial" w:cs="Arial"/>
          <w:sz w:val="24"/>
          <w:szCs w:val="24"/>
        </w:rPr>
        <w:t xml:space="preserve">) mínima da Emissão na escala </w:t>
      </w:r>
      <w:r>
        <w:rPr>
          <w:rFonts w:ascii="Arial" w:hAnsi="Arial" w:cs="Arial"/>
          <w:sz w:val="24"/>
          <w:szCs w:val="24"/>
        </w:rPr>
        <w:t>“</w:t>
      </w:r>
      <w:r w:rsidRPr="003C7B20">
        <w:rPr>
          <w:rFonts w:ascii="Arial" w:hAnsi="Arial" w:cs="Arial"/>
          <w:sz w:val="24"/>
          <w:szCs w:val="24"/>
        </w:rPr>
        <w:t>BBB-</w:t>
      </w:r>
      <w:r>
        <w:rPr>
          <w:rFonts w:ascii="Arial" w:hAnsi="Arial" w:cs="Arial"/>
          <w:sz w:val="24"/>
          <w:szCs w:val="24"/>
        </w:rPr>
        <w:t>”</w:t>
      </w:r>
      <w:r w:rsidRPr="003C7B20">
        <w:rPr>
          <w:rFonts w:ascii="Arial" w:hAnsi="Arial" w:cs="Arial"/>
          <w:sz w:val="24"/>
          <w:szCs w:val="24"/>
        </w:rPr>
        <w:t>, pela Agência Classificadora de Risco</w:t>
      </w:r>
      <w:r>
        <w:rPr>
          <w:rFonts w:ascii="Arial" w:hAnsi="Arial" w:cs="Arial"/>
          <w:sz w:val="24"/>
          <w:szCs w:val="24"/>
        </w:rPr>
        <w:t>, o direito de exigir da Emissora a recompra da(s) Debênture(s) de sua titularidade (“</w:t>
      </w:r>
      <w:r w:rsidRPr="000E45B9">
        <w:rPr>
          <w:rFonts w:ascii="Arial" w:hAnsi="Arial" w:cs="Arial"/>
          <w:sz w:val="24"/>
          <w:szCs w:val="24"/>
          <w:u w:val="single"/>
        </w:rPr>
        <w:t>Recompra</w:t>
      </w:r>
      <w:r>
        <w:rPr>
          <w:rFonts w:ascii="Arial" w:hAnsi="Arial" w:cs="Arial"/>
          <w:sz w:val="24"/>
          <w:szCs w:val="24"/>
          <w:u w:val="single"/>
        </w:rPr>
        <w:t xml:space="preserve"> Obrigatória</w:t>
      </w:r>
      <w:r>
        <w:rPr>
          <w:rFonts w:ascii="Arial" w:hAnsi="Arial" w:cs="Arial"/>
          <w:sz w:val="24"/>
          <w:szCs w:val="24"/>
        </w:rPr>
        <w:t>”), observado o quanto disposto nos itens 4.12.2.1 a 4.12.2.5 abaixo</w:t>
      </w:r>
      <w:r w:rsidRPr="003C7B20">
        <w:rPr>
          <w:rFonts w:ascii="Arial" w:hAnsi="Arial" w:cs="Arial"/>
          <w:sz w:val="24"/>
          <w:szCs w:val="24"/>
        </w:rPr>
        <w:t>.</w:t>
      </w:r>
    </w:p>
    <w:p w:rsidR="00CA4C6A" w:rsidRPr="003C7B20" w:rsidRDefault="00CA4C6A" w:rsidP="003C7B20">
      <w:pPr>
        <w:pStyle w:val="ListParagraph1"/>
        <w:tabs>
          <w:tab w:val="left" w:pos="0"/>
          <w:tab w:val="left" w:pos="851"/>
        </w:tabs>
        <w:spacing w:line="320" w:lineRule="exact"/>
        <w:ind w:left="1080"/>
        <w:rPr>
          <w:rFonts w:ascii="Arial" w:hAnsi="Arial" w:cs="Arial"/>
          <w:sz w:val="24"/>
          <w:szCs w:val="24"/>
        </w:rPr>
      </w:pPr>
    </w:p>
    <w:p w:rsidR="00CA4C6A" w:rsidRDefault="00CA4C6A" w:rsidP="00EA6596">
      <w:pPr>
        <w:pStyle w:val="ListParagraph1"/>
        <w:numPr>
          <w:ilvl w:val="3"/>
          <w:numId w:val="28"/>
        </w:numPr>
        <w:tabs>
          <w:tab w:val="left" w:pos="0"/>
          <w:tab w:val="left" w:pos="709"/>
        </w:tabs>
        <w:spacing w:line="320" w:lineRule="exact"/>
        <w:ind w:left="0" w:firstLine="0"/>
        <w:rPr>
          <w:rFonts w:ascii="Arial" w:hAnsi="Arial" w:cs="Arial"/>
          <w:sz w:val="24"/>
          <w:szCs w:val="24"/>
        </w:rPr>
      </w:pPr>
      <w:r w:rsidRPr="00AC0F0A">
        <w:rPr>
          <w:rFonts w:ascii="Arial" w:hAnsi="Arial" w:cs="Arial"/>
          <w:sz w:val="24"/>
          <w:szCs w:val="24"/>
        </w:rPr>
        <w:t xml:space="preserve">Na hipótese descrita no item anterior, </w:t>
      </w:r>
      <w:r>
        <w:rPr>
          <w:rFonts w:ascii="Arial" w:hAnsi="Arial" w:cs="Arial"/>
          <w:sz w:val="24"/>
          <w:szCs w:val="24"/>
        </w:rPr>
        <w:t>a Emissora deverá publicar, em até 5 (cinco) dias contados do rebaixamento da nota de classificação de risco (</w:t>
      </w:r>
      <w:r>
        <w:rPr>
          <w:rFonts w:ascii="Arial" w:hAnsi="Arial" w:cs="Arial"/>
          <w:i/>
          <w:sz w:val="24"/>
          <w:szCs w:val="24"/>
        </w:rPr>
        <w:t>rating</w:t>
      </w:r>
      <w:r>
        <w:rPr>
          <w:rFonts w:ascii="Arial" w:hAnsi="Arial" w:cs="Arial"/>
          <w:sz w:val="24"/>
          <w:szCs w:val="24"/>
        </w:rPr>
        <w:t xml:space="preserve">) da Emissão, “Aviso aos Debenturistas” na forma do item 4.18, informando sobre os procedimentos e prazos para o exercício da Recompra Obrigatória. </w:t>
      </w:r>
    </w:p>
    <w:p w:rsidR="00CA4C6A" w:rsidRPr="00AC0F0A" w:rsidRDefault="00CA4C6A" w:rsidP="00D376C7">
      <w:pPr>
        <w:tabs>
          <w:tab w:val="left" w:pos="709"/>
        </w:tabs>
        <w:spacing w:line="320" w:lineRule="exact"/>
        <w:rPr>
          <w:rFonts w:ascii="Arial" w:hAnsi="Arial" w:cs="Arial"/>
          <w:sz w:val="24"/>
          <w:szCs w:val="24"/>
        </w:rPr>
      </w:pPr>
    </w:p>
    <w:p w:rsidR="00CA4C6A" w:rsidRDefault="00CA4C6A" w:rsidP="00EA6596">
      <w:pPr>
        <w:pStyle w:val="ListParagraph1"/>
        <w:numPr>
          <w:ilvl w:val="3"/>
          <w:numId w:val="28"/>
        </w:numPr>
        <w:tabs>
          <w:tab w:val="left" w:pos="0"/>
          <w:tab w:val="left" w:pos="709"/>
        </w:tabs>
        <w:spacing w:line="320" w:lineRule="exact"/>
        <w:ind w:left="0" w:firstLine="0"/>
        <w:rPr>
          <w:rFonts w:ascii="Arial" w:hAnsi="Arial" w:cs="Arial"/>
          <w:sz w:val="24"/>
          <w:szCs w:val="24"/>
        </w:rPr>
      </w:pPr>
      <w:r>
        <w:rPr>
          <w:rFonts w:ascii="Arial" w:hAnsi="Arial" w:cs="Arial"/>
          <w:sz w:val="24"/>
          <w:szCs w:val="24"/>
        </w:rPr>
        <w:t>Os Debenturistas decidirão, individualmente, sobre o exercício ou não da Recompra Obrigatória. A Recompra Obrigatória será exercida por meio de notificação enviada pelo Debenturista à Emissora, com cópia para o Agente Fiduciário, nos termos da Cláusula Nona, a partir da data do conhecimento do rebaixamento da nota de classificação de risco (</w:t>
      </w:r>
      <w:r>
        <w:rPr>
          <w:rFonts w:ascii="Arial" w:hAnsi="Arial" w:cs="Arial"/>
          <w:i/>
          <w:sz w:val="24"/>
          <w:szCs w:val="24"/>
        </w:rPr>
        <w:t>rating</w:t>
      </w:r>
      <w:r>
        <w:rPr>
          <w:rFonts w:ascii="Arial" w:hAnsi="Arial" w:cs="Arial"/>
          <w:sz w:val="24"/>
          <w:szCs w:val="24"/>
        </w:rPr>
        <w:t>) da Emissão</w:t>
      </w:r>
      <w:r>
        <w:rPr>
          <w:rFonts w:ascii="Arial" w:hAnsi="Arial" w:cs="Arial"/>
          <w:i/>
          <w:sz w:val="24"/>
          <w:szCs w:val="24"/>
        </w:rPr>
        <w:t xml:space="preserve"> </w:t>
      </w:r>
      <w:r>
        <w:rPr>
          <w:rFonts w:ascii="Arial" w:hAnsi="Arial" w:cs="Arial"/>
          <w:sz w:val="24"/>
          <w:szCs w:val="24"/>
        </w:rPr>
        <w:t>pelo Debenturista ou até 10 (dez) Dias Úteis contados da data da primeira publicação do “Aviso aos Debenturistas”</w:t>
      </w:r>
      <w:r w:rsidRPr="00B306D8">
        <w:rPr>
          <w:rFonts w:ascii="Arial" w:hAnsi="Arial" w:cs="Arial"/>
          <w:sz w:val="24"/>
          <w:szCs w:val="24"/>
        </w:rPr>
        <w:t xml:space="preserve"> (“</w:t>
      </w:r>
      <w:r w:rsidRPr="00B306D8">
        <w:rPr>
          <w:rFonts w:ascii="Arial" w:hAnsi="Arial" w:cs="Arial"/>
          <w:sz w:val="24"/>
          <w:szCs w:val="24"/>
          <w:u w:val="single"/>
        </w:rPr>
        <w:t>Prazo de Exercício</w:t>
      </w:r>
      <w:r w:rsidRPr="00B306D8">
        <w:rPr>
          <w:rFonts w:ascii="Arial" w:hAnsi="Arial" w:cs="Arial"/>
          <w:sz w:val="24"/>
          <w:szCs w:val="24"/>
        </w:rPr>
        <w:t xml:space="preserve">”). Aos Debenturistas que apresentarem </w:t>
      </w:r>
      <w:r>
        <w:rPr>
          <w:rFonts w:ascii="Arial" w:hAnsi="Arial" w:cs="Arial"/>
          <w:sz w:val="24"/>
          <w:szCs w:val="24"/>
        </w:rPr>
        <w:t xml:space="preserve">sua(s) Debênture(s) </w:t>
      </w:r>
      <w:r w:rsidRPr="00B306D8">
        <w:rPr>
          <w:rFonts w:ascii="Arial" w:hAnsi="Arial" w:cs="Arial"/>
          <w:sz w:val="24"/>
          <w:szCs w:val="24"/>
        </w:rPr>
        <w:t>para a Recompra</w:t>
      </w:r>
      <w:bookmarkStart w:id="16" w:name="_DV_M301"/>
      <w:bookmarkEnd w:id="16"/>
      <w:r w:rsidRPr="00B306D8">
        <w:rPr>
          <w:rFonts w:ascii="Arial" w:hAnsi="Arial" w:cs="Arial"/>
          <w:sz w:val="24"/>
          <w:szCs w:val="24"/>
        </w:rPr>
        <w:t xml:space="preserve"> Obrigatória</w:t>
      </w:r>
      <w:r w:rsidRPr="00B306D8">
        <w:t xml:space="preserve"> </w:t>
      </w:r>
      <w:r w:rsidRPr="00AC0F0A">
        <w:rPr>
          <w:rFonts w:ascii="Arial" w:hAnsi="Arial" w:cs="Arial"/>
          <w:sz w:val="24"/>
          <w:szCs w:val="24"/>
        </w:rPr>
        <w:t>na forma prevista n</w:t>
      </w:r>
      <w:r>
        <w:rPr>
          <w:rFonts w:ascii="Arial" w:hAnsi="Arial" w:cs="Arial"/>
          <w:sz w:val="24"/>
          <w:szCs w:val="24"/>
        </w:rPr>
        <w:t xml:space="preserve">este </w:t>
      </w:r>
      <w:r w:rsidRPr="00AC0F0A">
        <w:rPr>
          <w:rFonts w:ascii="Arial" w:hAnsi="Arial" w:cs="Arial"/>
          <w:sz w:val="24"/>
          <w:szCs w:val="24"/>
        </w:rPr>
        <w:t>item 4.12.2</w:t>
      </w:r>
      <w:r>
        <w:rPr>
          <w:rFonts w:ascii="Arial" w:hAnsi="Arial" w:cs="Arial"/>
          <w:sz w:val="24"/>
          <w:szCs w:val="24"/>
        </w:rPr>
        <w:t>.2</w:t>
      </w:r>
      <w:r w:rsidRPr="00AC0F0A">
        <w:rPr>
          <w:rFonts w:ascii="Arial" w:hAnsi="Arial" w:cs="Arial"/>
          <w:sz w:val="24"/>
          <w:szCs w:val="24"/>
        </w:rPr>
        <w:t xml:space="preserve">, a Emissora promoverá </w:t>
      </w:r>
      <w:r>
        <w:rPr>
          <w:rFonts w:ascii="Arial" w:hAnsi="Arial" w:cs="Arial"/>
          <w:sz w:val="24"/>
          <w:szCs w:val="24"/>
        </w:rPr>
        <w:t xml:space="preserve">a recompra </w:t>
      </w:r>
      <w:r w:rsidRPr="00AC0F0A">
        <w:rPr>
          <w:rFonts w:ascii="Arial" w:hAnsi="Arial" w:cs="Arial"/>
          <w:sz w:val="24"/>
          <w:szCs w:val="24"/>
        </w:rPr>
        <w:t>no prazo de 2 (dois) Dias Úteis contado d</w:t>
      </w:r>
      <w:r>
        <w:rPr>
          <w:rFonts w:ascii="Arial" w:hAnsi="Arial" w:cs="Arial"/>
          <w:sz w:val="24"/>
          <w:szCs w:val="24"/>
        </w:rPr>
        <w:t xml:space="preserve">o final do Prazo de Exercício, </w:t>
      </w:r>
      <w:r w:rsidRPr="00AC0F0A">
        <w:rPr>
          <w:rFonts w:ascii="Arial" w:hAnsi="Arial" w:cs="Arial"/>
          <w:sz w:val="24"/>
          <w:szCs w:val="24"/>
        </w:rPr>
        <w:t xml:space="preserve">pelo seu Valor Nominal Unitário, </w:t>
      </w:r>
      <w:r>
        <w:rPr>
          <w:rFonts w:ascii="Arial" w:hAnsi="Arial" w:cs="Arial"/>
          <w:sz w:val="24"/>
          <w:szCs w:val="24"/>
        </w:rPr>
        <w:t>subtraídas</w:t>
      </w:r>
      <w:r w:rsidRPr="00AC0F0A">
        <w:rPr>
          <w:rFonts w:ascii="Arial" w:hAnsi="Arial" w:cs="Arial"/>
          <w:sz w:val="24"/>
          <w:szCs w:val="24"/>
        </w:rPr>
        <w:t xml:space="preserve"> a</w:t>
      </w:r>
      <w:r>
        <w:rPr>
          <w:rFonts w:ascii="Arial" w:hAnsi="Arial" w:cs="Arial"/>
          <w:sz w:val="24"/>
          <w:szCs w:val="24"/>
        </w:rPr>
        <w:t>s</w:t>
      </w:r>
      <w:r w:rsidRPr="00AC0F0A">
        <w:rPr>
          <w:rFonts w:ascii="Arial" w:hAnsi="Arial" w:cs="Arial"/>
          <w:sz w:val="24"/>
          <w:szCs w:val="24"/>
        </w:rPr>
        <w:t xml:space="preserve"> parcela</w:t>
      </w:r>
      <w:r>
        <w:rPr>
          <w:rFonts w:ascii="Arial" w:hAnsi="Arial" w:cs="Arial"/>
          <w:sz w:val="24"/>
          <w:szCs w:val="24"/>
        </w:rPr>
        <w:t>s</w:t>
      </w:r>
      <w:r w:rsidRPr="00AC0F0A">
        <w:rPr>
          <w:rFonts w:ascii="Arial" w:hAnsi="Arial" w:cs="Arial"/>
          <w:sz w:val="24"/>
          <w:szCs w:val="24"/>
        </w:rPr>
        <w:t xml:space="preserve"> que já tenha</w:t>
      </w:r>
      <w:r>
        <w:rPr>
          <w:rFonts w:ascii="Arial" w:hAnsi="Arial" w:cs="Arial"/>
          <w:sz w:val="24"/>
          <w:szCs w:val="24"/>
        </w:rPr>
        <w:t>m</w:t>
      </w:r>
      <w:r w:rsidRPr="00AC0F0A">
        <w:rPr>
          <w:rFonts w:ascii="Arial" w:hAnsi="Arial" w:cs="Arial"/>
          <w:sz w:val="24"/>
          <w:szCs w:val="24"/>
        </w:rPr>
        <w:t xml:space="preserve"> sido amortizada</w:t>
      </w:r>
      <w:r>
        <w:rPr>
          <w:rFonts w:ascii="Arial" w:hAnsi="Arial" w:cs="Arial"/>
          <w:sz w:val="24"/>
          <w:szCs w:val="24"/>
        </w:rPr>
        <w:t>s</w:t>
      </w:r>
      <w:r w:rsidRPr="00AC0F0A">
        <w:rPr>
          <w:rFonts w:ascii="Arial" w:hAnsi="Arial" w:cs="Arial"/>
          <w:sz w:val="24"/>
          <w:szCs w:val="24"/>
        </w:rPr>
        <w:t xml:space="preserve">, acrescido do valor da Remuneração </w:t>
      </w:r>
      <w:r>
        <w:rPr>
          <w:rFonts w:ascii="Arial" w:hAnsi="Arial" w:cs="Arial"/>
          <w:sz w:val="24"/>
          <w:szCs w:val="24"/>
        </w:rPr>
        <w:t xml:space="preserve">devido </w:t>
      </w:r>
      <w:r w:rsidRPr="00AC0F0A">
        <w:rPr>
          <w:rFonts w:ascii="Arial" w:hAnsi="Arial" w:cs="Arial"/>
          <w:sz w:val="24"/>
          <w:szCs w:val="24"/>
        </w:rPr>
        <w:t>até a data d</w:t>
      </w:r>
      <w:r>
        <w:rPr>
          <w:rFonts w:ascii="Arial" w:hAnsi="Arial" w:cs="Arial"/>
          <w:sz w:val="24"/>
          <w:szCs w:val="24"/>
        </w:rPr>
        <w:t>a</w:t>
      </w:r>
      <w:r w:rsidRPr="00AC0F0A">
        <w:rPr>
          <w:rFonts w:ascii="Arial" w:hAnsi="Arial" w:cs="Arial"/>
          <w:sz w:val="24"/>
          <w:szCs w:val="24"/>
        </w:rPr>
        <w:t xml:space="preserve"> efetiv</w:t>
      </w:r>
      <w:r>
        <w:rPr>
          <w:rFonts w:ascii="Arial" w:hAnsi="Arial" w:cs="Arial"/>
          <w:sz w:val="24"/>
          <w:szCs w:val="24"/>
        </w:rPr>
        <w:t>a</w:t>
      </w:r>
      <w:r w:rsidRPr="00AC0F0A">
        <w:rPr>
          <w:rFonts w:ascii="Arial" w:hAnsi="Arial" w:cs="Arial"/>
          <w:sz w:val="24"/>
          <w:szCs w:val="24"/>
        </w:rPr>
        <w:t xml:space="preserve"> </w:t>
      </w:r>
      <w:r>
        <w:rPr>
          <w:rFonts w:ascii="Arial" w:hAnsi="Arial" w:cs="Arial"/>
          <w:sz w:val="24"/>
          <w:szCs w:val="24"/>
        </w:rPr>
        <w:t>recompra</w:t>
      </w:r>
      <w:r w:rsidRPr="00AC0F0A">
        <w:rPr>
          <w:rFonts w:ascii="Arial" w:hAnsi="Arial" w:cs="Arial"/>
          <w:sz w:val="24"/>
          <w:szCs w:val="24"/>
        </w:rPr>
        <w:t xml:space="preserve">. Todas as Debêntures objeto de </w:t>
      </w:r>
      <w:r>
        <w:rPr>
          <w:rFonts w:ascii="Arial" w:hAnsi="Arial" w:cs="Arial"/>
          <w:sz w:val="24"/>
          <w:szCs w:val="24"/>
        </w:rPr>
        <w:t xml:space="preserve">recompra </w:t>
      </w:r>
      <w:r w:rsidRPr="00AC0F0A">
        <w:rPr>
          <w:rFonts w:ascii="Arial" w:hAnsi="Arial" w:cs="Arial"/>
          <w:sz w:val="24"/>
          <w:szCs w:val="24"/>
        </w:rPr>
        <w:t xml:space="preserve">na forma deste item serão </w:t>
      </w:r>
      <w:r>
        <w:rPr>
          <w:rFonts w:ascii="Arial" w:hAnsi="Arial" w:cs="Arial"/>
          <w:sz w:val="24"/>
          <w:szCs w:val="24"/>
        </w:rPr>
        <w:t xml:space="preserve">recompradas </w:t>
      </w:r>
      <w:r w:rsidRPr="00AC0F0A">
        <w:rPr>
          <w:rFonts w:ascii="Arial" w:hAnsi="Arial" w:cs="Arial"/>
          <w:sz w:val="24"/>
          <w:szCs w:val="24"/>
        </w:rPr>
        <w:t>no mesmo dia pela Emissora.</w:t>
      </w:r>
    </w:p>
    <w:p w:rsidR="00CA4C6A" w:rsidRPr="00AC0F0A" w:rsidRDefault="00CA4C6A" w:rsidP="00D376C7">
      <w:pPr>
        <w:tabs>
          <w:tab w:val="left" w:pos="709"/>
        </w:tabs>
        <w:spacing w:line="320" w:lineRule="exact"/>
        <w:rPr>
          <w:rFonts w:ascii="Arial" w:hAnsi="Arial" w:cs="Arial"/>
          <w:sz w:val="24"/>
          <w:szCs w:val="24"/>
        </w:rPr>
      </w:pPr>
      <w:r w:rsidRPr="00AC0F0A">
        <w:rPr>
          <w:rFonts w:ascii="Arial" w:hAnsi="Arial" w:cs="Arial"/>
          <w:sz w:val="24"/>
          <w:szCs w:val="24"/>
        </w:rPr>
        <w:t xml:space="preserve"> </w:t>
      </w:r>
    </w:p>
    <w:p w:rsidR="00CA4C6A" w:rsidRDefault="00CA4C6A" w:rsidP="00EA6596">
      <w:pPr>
        <w:pStyle w:val="ListParagraph1"/>
        <w:numPr>
          <w:ilvl w:val="3"/>
          <w:numId w:val="28"/>
        </w:numPr>
        <w:tabs>
          <w:tab w:val="left" w:pos="0"/>
          <w:tab w:val="left" w:pos="709"/>
        </w:tabs>
        <w:spacing w:line="320" w:lineRule="exact"/>
        <w:ind w:left="0" w:firstLine="0"/>
        <w:rPr>
          <w:rFonts w:ascii="Arial" w:hAnsi="Arial" w:cs="Arial"/>
          <w:sz w:val="24"/>
          <w:szCs w:val="24"/>
        </w:rPr>
      </w:pPr>
      <w:r>
        <w:rPr>
          <w:rFonts w:ascii="Arial" w:hAnsi="Arial" w:cs="Arial"/>
          <w:sz w:val="24"/>
          <w:szCs w:val="24"/>
        </w:rPr>
        <w:t>A Recompra Obrigatória deverá seguir os procedimentos adotados pela CETIP e para as Debêntures que eventualmente não estejam custodiadas eletronicamente neste ambiente, a Emissora deverá utilizar a transferência eletrônica de recursos na conta corrente indicada pelo Debenturista, ou seguir outro procedimento indicado no “Aviso aos Debenturistas” referido na cláusula 4.12.2.1</w:t>
      </w:r>
    </w:p>
    <w:p w:rsidR="00CA4C6A" w:rsidRPr="00AC0F0A" w:rsidRDefault="00CA4C6A" w:rsidP="00D376C7">
      <w:pPr>
        <w:tabs>
          <w:tab w:val="left" w:pos="709"/>
        </w:tabs>
        <w:spacing w:line="320" w:lineRule="exact"/>
        <w:rPr>
          <w:rFonts w:ascii="Arial" w:hAnsi="Arial" w:cs="Arial"/>
          <w:sz w:val="24"/>
          <w:szCs w:val="24"/>
        </w:rPr>
      </w:pPr>
    </w:p>
    <w:p w:rsidR="00CA4C6A" w:rsidRPr="003C7B20" w:rsidRDefault="00CA4C6A" w:rsidP="00EA6596">
      <w:pPr>
        <w:pStyle w:val="ListParagraph1"/>
        <w:numPr>
          <w:ilvl w:val="3"/>
          <w:numId w:val="28"/>
        </w:numPr>
        <w:tabs>
          <w:tab w:val="left" w:pos="0"/>
          <w:tab w:val="left" w:pos="709"/>
        </w:tabs>
        <w:spacing w:line="320" w:lineRule="exact"/>
        <w:ind w:left="0" w:firstLine="0"/>
        <w:rPr>
          <w:rFonts w:ascii="Arial" w:hAnsi="Arial" w:cs="Arial"/>
          <w:sz w:val="24"/>
          <w:szCs w:val="24"/>
        </w:rPr>
      </w:pPr>
      <w:r w:rsidRPr="00AC0F0A">
        <w:rPr>
          <w:rFonts w:ascii="Arial" w:hAnsi="Arial" w:cs="Arial"/>
          <w:sz w:val="24"/>
          <w:szCs w:val="24"/>
        </w:rPr>
        <w:t>As Debêntures objeto de re</w:t>
      </w:r>
      <w:r>
        <w:rPr>
          <w:rFonts w:ascii="Arial" w:hAnsi="Arial" w:cs="Arial"/>
          <w:sz w:val="24"/>
          <w:szCs w:val="24"/>
        </w:rPr>
        <w:t>compra</w:t>
      </w:r>
      <w:r w:rsidRPr="00AC0F0A">
        <w:rPr>
          <w:rFonts w:ascii="Arial" w:hAnsi="Arial" w:cs="Arial"/>
          <w:sz w:val="24"/>
          <w:szCs w:val="24"/>
        </w:rPr>
        <w:t xml:space="preserve"> na forma dos itens 4.12.2.1 e seguintes deverão ser canceladas, observada a regulamentação em vigor.</w:t>
      </w:r>
    </w:p>
    <w:p w:rsidR="00CA4C6A" w:rsidRPr="003C7B20" w:rsidRDefault="00CA4C6A" w:rsidP="003C7B20">
      <w:pPr>
        <w:pStyle w:val="ListParagraph1"/>
        <w:tabs>
          <w:tab w:val="left" w:pos="0"/>
          <w:tab w:val="left" w:pos="709"/>
        </w:tabs>
        <w:spacing w:line="320" w:lineRule="exact"/>
        <w:ind w:left="0"/>
        <w:rPr>
          <w:rFonts w:ascii="Arial" w:hAnsi="Arial" w:cs="Arial"/>
          <w:sz w:val="24"/>
          <w:szCs w:val="24"/>
        </w:rPr>
      </w:pPr>
    </w:p>
    <w:p w:rsidR="00CA4C6A" w:rsidRDefault="00CA4C6A" w:rsidP="00EA6596">
      <w:pPr>
        <w:pStyle w:val="PargrafodaLista2"/>
        <w:numPr>
          <w:ilvl w:val="3"/>
          <w:numId w:val="28"/>
        </w:numPr>
        <w:tabs>
          <w:tab w:val="left" w:pos="0"/>
          <w:tab w:val="left" w:pos="709"/>
        </w:tabs>
        <w:spacing w:line="320" w:lineRule="exact"/>
        <w:ind w:left="0" w:firstLine="0"/>
        <w:rPr>
          <w:rFonts w:ascii="Arial" w:hAnsi="Arial" w:cs="Arial"/>
          <w:sz w:val="24"/>
          <w:szCs w:val="24"/>
        </w:rPr>
      </w:pPr>
      <w:r>
        <w:rPr>
          <w:rFonts w:ascii="Arial" w:hAnsi="Arial" w:cs="Arial"/>
          <w:sz w:val="24"/>
          <w:szCs w:val="24"/>
        </w:rPr>
        <w:t>Findo o Prazo de Exercício sem que tenha havido o regular exercício da Recompra Obrigatória, o Debenturista não mais poderá pleitear a recompra das Debêntures pela Emissora com fundamento neste item 4.12.2., ressalvado o quanto disposto no item 4.12.2.6 abaixo.</w:t>
      </w:r>
    </w:p>
    <w:p w:rsidR="00CA4C6A" w:rsidRDefault="00CA4C6A" w:rsidP="00564A37">
      <w:pPr>
        <w:pStyle w:val="PargrafodaLista2"/>
        <w:rPr>
          <w:rFonts w:ascii="Arial" w:hAnsi="Arial" w:cs="Arial"/>
          <w:sz w:val="24"/>
          <w:szCs w:val="24"/>
        </w:rPr>
      </w:pPr>
    </w:p>
    <w:p w:rsidR="00CA4C6A" w:rsidRDefault="00CA4C6A" w:rsidP="00EA6596">
      <w:pPr>
        <w:pStyle w:val="PargrafodaLista2"/>
        <w:numPr>
          <w:ilvl w:val="3"/>
          <w:numId w:val="28"/>
        </w:numPr>
        <w:tabs>
          <w:tab w:val="left" w:pos="0"/>
          <w:tab w:val="left" w:pos="709"/>
        </w:tabs>
        <w:spacing w:line="320" w:lineRule="exact"/>
        <w:ind w:left="0" w:firstLine="0"/>
        <w:rPr>
          <w:rFonts w:ascii="Arial" w:hAnsi="Arial" w:cs="Arial"/>
          <w:sz w:val="24"/>
          <w:szCs w:val="24"/>
        </w:rPr>
      </w:pPr>
      <w:r>
        <w:rPr>
          <w:rFonts w:ascii="Arial" w:hAnsi="Arial" w:cs="Arial"/>
          <w:sz w:val="24"/>
          <w:szCs w:val="24"/>
        </w:rPr>
        <w:t>Caso a nota de classificação de risco (</w:t>
      </w:r>
      <w:r>
        <w:rPr>
          <w:rFonts w:ascii="Arial" w:hAnsi="Arial" w:cs="Arial"/>
          <w:i/>
          <w:sz w:val="24"/>
          <w:szCs w:val="24"/>
        </w:rPr>
        <w:t xml:space="preserve">rating) </w:t>
      </w:r>
      <w:r>
        <w:rPr>
          <w:rFonts w:ascii="Arial" w:hAnsi="Arial" w:cs="Arial"/>
          <w:sz w:val="24"/>
          <w:szCs w:val="24"/>
        </w:rPr>
        <w:t xml:space="preserve">venha a ser novamente rebaixada para patamar inferior àquele que deu causa à hipótese de Recompra Obrigatória imediatamente anterior, então será concedida nova opção de Recompra Obrigatória aos Debenturistas, aplicando-se, </w:t>
      </w:r>
      <w:r>
        <w:rPr>
          <w:rFonts w:ascii="Arial" w:hAnsi="Arial" w:cs="Arial"/>
          <w:i/>
          <w:sz w:val="24"/>
          <w:szCs w:val="24"/>
        </w:rPr>
        <w:t>mutatis mutantis</w:t>
      </w:r>
      <w:r>
        <w:rPr>
          <w:rFonts w:ascii="Arial" w:hAnsi="Arial" w:cs="Arial"/>
          <w:sz w:val="24"/>
          <w:szCs w:val="24"/>
        </w:rPr>
        <w:t>, os termos e condições dos itens 4.12.2.1 a 4.12.2.5 acima.</w:t>
      </w:r>
    </w:p>
    <w:p w:rsidR="00CA4C6A" w:rsidRDefault="00CA4C6A" w:rsidP="00EA6596">
      <w:pPr>
        <w:pStyle w:val="ListParagraph1"/>
        <w:numPr>
          <w:ilvl w:val="1"/>
          <w:numId w:val="28"/>
        </w:numPr>
        <w:spacing w:line="320" w:lineRule="exact"/>
        <w:ind w:left="709" w:hanging="709"/>
        <w:rPr>
          <w:rFonts w:ascii="Arial" w:hAnsi="Arial" w:cs="Arial"/>
          <w:b/>
          <w:sz w:val="24"/>
          <w:szCs w:val="24"/>
        </w:rPr>
      </w:pPr>
      <w:r w:rsidRPr="00452E62">
        <w:rPr>
          <w:rFonts w:ascii="Arial" w:hAnsi="Arial" w:cs="Arial"/>
          <w:b/>
          <w:sz w:val="24"/>
          <w:szCs w:val="24"/>
        </w:rPr>
        <w:lastRenderedPageBreak/>
        <w:t>Vencimento Antecipado</w:t>
      </w:r>
    </w:p>
    <w:p w:rsidR="00CA4C6A" w:rsidRPr="00DF78A8" w:rsidRDefault="00CA4C6A" w:rsidP="007921FE">
      <w:pPr>
        <w:spacing w:line="320" w:lineRule="exact"/>
        <w:rPr>
          <w:rFonts w:ascii="Arial" w:hAnsi="Arial" w:cs="Arial"/>
          <w:sz w:val="24"/>
          <w:szCs w:val="24"/>
        </w:rPr>
      </w:pPr>
    </w:p>
    <w:p w:rsidR="00CA4C6A" w:rsidRDefault="00CA4C6A" w:rsidP="00EA6596">
      <w:pPr>
        <w:pStyle w:val="ListParagraph1"/>
        <w:numPr>
          <w:ilvl w:val="3"/>
          <w:numId w:val="29"/>
        </w:numPr>
        <w:tabs>
          <w:tab w:val="clear" w:pos="864"/>
          <w:tab w:val="num" w:pos="0"/>
        </w:tabs>
        <w:spacing w:line="320" w:lineRule="exact"/>
        <w:ind w:left="0" w:firstLine="0"/>
        <w:rPr>
          <w:rFonts w:ascii="Arial" w:hAnsi="Arial" w:cs="Arial"/>
          <w:sz w:val="24"/>
          <w:szCs w:val="24"/>
        </w:rPr>
      </w:pPr>
      <w:r w:rsidRPr="00241BBE">
        <w:rPr>
          <w:rFonts w:ascii="Arial" w:hAnsi="Arial" w:cs="Arial"/>
          <w:sz w:val="24"/>
          <w:szCs w:val="24"/>
        </w:rPr>
        <w:t>Observado o disposto nos itens 4.1</w:t>
      </w:r>
      <w:r>
        <w:rPr>
          <w:rFonts w:ascii="Arial" w:hAnsi="Arial" w:cs="Arial"/>
          <w:sz w:val="24"/>
          <w:szCs w:val="24"/>
        </w:rPr>
        <w:t>3</w:t>
      </w:r>
      <w:r w:rsidRPr="00241BBE">
        <w:rPr>
          <w:rFonts w:ascii="Arial" w:hAnsi="Arial" w:cs="Arial"/>
          <w:sz w:val="24"/>
          <w:szCs w:val="24"/>
        </w:rPr>
        <w:t>.2 e 4.1</w:t>
      </w:r>
      <w:r>
        <w:rPr>
          <w:rFonts w:ascii="Arial" w:hAnsi="Arial" w:cs="Arial"/>
          <w:sz w:val="24"/>
          <w:szCs w:val="24"/>
        </w:rPr>
        <w:t>3</w:t>
      </w:r>
      <w:r w:rsidRPr="00241BBE">
        <w:rPr>
          <w:rFonts w:ascii="Arial" w:hAnsi="Arial" w:cs="Arial"/>
          <w:sz w:val="24"/>
          <w:szCs w:val="24"/>
        </w:rPr>
        <w:t xml:space="preserve">.3 abaixo, </w:t>
      </w:r>
      <w:r>
        <w:rPr>
          <w:rFonts w:ascii="Arial" w:hAnsi="Arial" w:cs="Arial"/>
          <w:sz w:val="24"/>
          <w:szCs w:val="24"/>
        </w:rPr>
        <w:t>os Debenturistas, através d</w:t>
      </w:r>
      <w:r w:rsidRPr="00241BBE">
        <w:rPr>
          <w:rFonts w:ascii="Arial" w:hAnsi="Arial" w:cs="Arial"/>
          <w:sz w:val="24"/>
          <w:szCs w:val="24"/>
        </w:rPr>
        <w:t>o Agente Fiduciário</w:t>
      </w:r>
      <w:r>
        <w:rPr>
          <w:rFonts w:ascii="Arial" w:hAnsi="Arial" w:cs="Arial"/>
          <w:sz w:val="24"/>
          <w:szCs w:val="24"/>
        </w:rPr>
        <w:t>,</w:t>
      </w:r>
      <w:r w:rsidRPr="00241BBE">
        <w:rPr>
          <w:rFonts w:ascii="Arial" w:hAnsi="Arial" w:cs="Arial"/>
          <w:sz w:val="24"/>
          <w:szCs w:val="24"/>
        </w:rPr>
        <w:t xml:space="preserve"> poder</w:t>
      </w:r>
      <w:r>
        <w:rPr>
          <w:rFonts w:ascii="Arial" w:hAnsi="Arial" w:cs="Arial"/>
          <w:sz w:val="24"/>
          <w:szCs w:val="24"/>
        </w:rPr>
        <w:t>ão</w:t>
      </w:r>
      <w:r w:rsidRPr="00241BBE">
        <w:rPr>
          <w:rFonts w:ascii="Arial" w:hAnsi="Arial" w:cs="Arial"/>
          <w:sz w:val="24"/>
          <w:szCs w:val="24"/>
        </w:rPr>
        <w:t xml:space="preserve"> declarar antecipadamente vencidas todas as obrigações constantes desta Escritura de Emissão e exigir, mediante </w:t>
      </w:r>
      <w:r>
        <w:rPr>
          <w:rFonts w:ascii="Arial" w:hAnsi="Arial" w:cs="Arial"/>
          <w:sz w:val="24"/>
          <w:szCs w:val="24"/>
        </w:rPr>
        <w:t>o envio d</w:t>
      </w:r>
      <w:r w:rsidRPr="00241BBE">
        <w:rPr>
          <w:rFonts w:ascii="Arial" w:hAnsi="Arial" w:cs="Arial"/>
          <w:sz w:val="24"/>
          <w:szCs w:val="24"/>
        </w:rPr>
        <w:t xml:space="preserve">a Notificação de Vencimento Antecipado, o imediato pagamento, pela Emissora, do Valor Nominal Unitário das Debêntures em Circulação, acrescido da Remuneração, calculada </w:t>
      </w:r>
      <w:r w:rsidRPr="00241BBE">
        <w:rPr>
          <w:rFonts w:ascii="Arial" w:hAnsi="Arial" w:cs="Arial"/>
          <w:i/>
          <w:sz w:val="24"/>
          <w:szCs w:val="24"/>
        </w:rPr>
        <w:t>pro</w:t>
      </w:r>
      <w:r w:rsidRPr="00241BBE">
        <w:rPr>
          <w:rFonts w:ascii="Arial" w:hAnsi="Arial" w:cs="Arial"/>
          <w:sz w:val="24"/>
          <w:szCs w:val="24"/>
        </w:rPr>
        <w:t xml:space="preserve"> </w:t>
      </w:r>
      <w:r w:rsidRPr="00241BBE">
        <w:rPr>
          <w:rFonts w:ascii="Arial" w:hAnsi="Arial" w:cs="Arial"/>
          <w:i/>
          <w:sz w:val="24"/>
          <w:szCs w:val="24"/>
        </w:rPr>
        <w:t>rata</w:t>
      </w:r>
      <w:r w:rsidRPr="00241BBE">
        <w:rPr>
          <w:rFonts w:ascii="Arial" w:hAnsi="Arial" w:cs="Arial"/>
          <w:sz w:val="24"/>
          <w:szCs w:val="24"/>
        </w:rPr>
        <w:t xml:space="preserve"> </w:t>
      </w:r>
      <w:r w:rsidRPr="00241BBE">
        <w:rPr>
          <w:rFonts w:ascii="Arial" w:hAnsi="Arial" w:cs="Arial"/>
          <w:i/>
          <w:sz w:val="24"/>
          <w:szCs w:val="24"/>
        </w:rPr>
        <w:t>temporis</w:t>
      </w:r>
      <w:r w:rsidRPr="00241BBE">
        <w:rPr>
          <w:rFonts w:ascii="Arial" w:hAnsi="Arial" w:cs="Arial"/>
          <w:sz w:val="24"/>
          <w:szCs w:val="24"/>
        </w:rPr>
        <w:t>, desde a Data de Emissão ou da última Data de Pagamento de Remuneração, conforme o caso, até a data do seu efetivo pagamento, na ocorrência das seguintes hipóteses:</w:t>
      </w:r>
    </w:p>
    <w:p w:rsidR="00CA4C6A" w:rsidRPr="00DF78A8" w:rsidRDefault="00CA4C6A" w:rsidP="007921FE">
      <w:pPr>
        <w:spacing w:line="320" w:lineRule="exact"/>
        <w:rPr>
          <w:rFonts w:ascii="Arial" w:hAnsi="Arial" w:cs="Arial"/>
          <w:sz w:val="24"/>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 xml:space="preserve">não pagamento, pela Emissora, de qualquer obrigação pecuniária devida aos Debenturistas, nas respectivas </w:t>
      </w:r>
      <w:r>
        <w:rPr>
          <w:rFonts w:ascii="Arial" w:hAnsi="Arial" w:cs="Arial"/>
          <w:szCs w:val="24"/>
        </w:rPr>
        <w:t>d</w:t>
      </w:r>
      <w:r w:rsidRPr="00241BBE">
        <w:rPr>
          <w:rFonts w:ascii="Arial" w:hAnsi="Arial" w:cs="Arial"/>
          <w:szCs w:val="24"/>
        </w:rPr>
        <w:t xml:space="preserve">atas de </w:t>
      </w:r>
      <w:r>
        <w:rPr>
          <w:rFonts w:ascii="Arial" w:hAnsi="Arial" w:cs="Arial"/>
          <w:szCs w:val="24"/>
        </w:rPr>
        <w:t>vencimento</w:t>
      </w:r>
      <w:r w:rsidRPr="00241BBE">
        <w:rPr>
          <w:rFonts w:ascii="Arial" w:hAnsi="Arial" w:cs="Arial"/>
          <w:szCs w:val="24"/>
        </w:rPr>
        <w:t>;</w:t>
      </w:r>
      <w:r>
        <w:rPr>
          <w:rFonts w:ascii="Arial" w:hAnsi="Arial" w:cs="Arial"/>
          <w:szCs w:val="24"/>
        </w:rPr>
        <w:t xml:space="preserve"> </w:t>
      </w:r>
    </w:p>
    <w:p w:rsidR="00CA4C6A" w:rsidRPr="00DF78A8" w:rsidRDefault="00CA4C6A" w:rsidP="007921FE">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 xml:space="preserve">descumprimento, pela Emissora, de qualquer obrigação não pecuniária prevista nesta Escritura de Emissão, que (a) não seja devidamente sanada no prazo de cura específico; ou </w:t>
      </w:r>
      <w:r w:rsidRPr="00B92118">
        <w:rPr>
          <w:rFonts w:ascii="Arial" w:hAnsi="Arial" w:cs="Arial"/>
          <w:szCs w:val="24"/>
        </w:rPr>
        <w:t>(b) em não havendo prazo de cura específico, não seja devidamente sanada no prazo de 7 (sete) Dias Úteis</w:t>
      </w:r>
      <w:r w:rsidRPr="00241BBE">
        <w:rPr>
          <w:rFonts w:ascii="Arial" w:hAnsi="Arial" w:cs="Arial"/>
          <w:szCs w:val="24"/>
        </w:rPr>
        <w:t>;</w:t>
      </w:r>
    </w:p>
    <w:p w:rsidR="00CA4C6A" w:rsidRPr="00DF78A8" w:rsidRDefault="00CA4C6A" w:rsidP="007921FE">
      <w:pPr>
        <w:pStyle w:val="ListParagraph1"/>
        <w:rPr>
          <w:rFonts w:ascii="Arial" w:hAnsi="Arial" w:cs="Arial"/>
          <w:sz w:val="24"/>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anulação, nulidade, inexequibilidade ou questionamento pela Fiadora e ou pelos seus quotistas acerca da fiança objeto do item 4.</w:t>
      </w:r>
      <w:r>
        <w:rPr>
          <w:rFonts w:ascii="Arial" w:hAnsi="Arial" w:cs="Arial"/>
          <w:szCs w:val="24"/>
        </w:rPr>
        <w:t>19</w:t>
      </w:r>
      <w:r w:rsidRPr="00241BBE">
        <w:rPr>
          <w:rFonts w:ascii="Arial" w:hAnsi="Arial" w:cs="Arial"/>
          <w:szCs w:val="24"/>
        </w:rPr>
        <w:t xml:space="preserve"> da presente Escritura de Emissão;</w:t>
      </w:r>
    </w:p>
    <w:p w:rsidR="00CA4C6A" w:rsidRPr="00DF78A8" w:rsidRDefault="00CA4C6A" w:rsidP="00356BE8">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 xml:space="preserve">liquidação, dissolução, extinção ou </w:t>
      </w:r>
      <w:r>
        <w:rPr>
          <w:rFonts w:ascii="Arial" w:hAnsi="Arial" w:cs="Arial"/>
          <w:szCs w:val="24"/>
        </w:rPr>
        <w:t xml:space="preserve">pedido de </w:t>
      </w:r>
      <w:r w:rsidRPr="00241BBE">
        <w:rPr>
          <w:rFonts w:ascii="Arial" w:hAnsi="Arial" w:cs="Arial"/>
          <w:szCs w:val="24"/>
        </w:rPr>
        <w:t>autofalência da Emissora e/ou da Fiadora, decretação de falência ou qualquer procedimento análogo que venha a ser criado por lei;</w:t>
      </w:r>
    </w:p>
    <w:p w:rsidR="00CA4C6A" w:rsidRPr="00DF78A8" w:rsidRDefault="00CA4C6A" w:rsidP="00356BE8">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requerimento de falência não elidido no prazo de 5 (cinco) Dias Úteis contados da data do requerimento</w:t>
      </w:r>
      <w:r>
        <w:rPr>
          <w:rFonts w:ascii="Arial" w:hAnsi="Arial" w:cs="Arial"/>
          <w:szCs w:val="24"/>
        </w:rPr>
        <w:t xml:space="preserve"> na hipótese deste ser apresentado por terceiro, ou </w:t>
      </w:r>
      <w:r w:rsidRPr="00241BBE">
        <w:rPr>
          <w:rFonts w:ascii="Arial" w:hAnsi="Arial" w:cs="Arial"/>
          <w:szCs w:val="24"/>
        </w:rPr>
        <w:t>pedido de recuperação judicial ou recuperação extrajudicial da Emissora e/ou da Fiadora;</w:t>
      </w:r>
    </w:p>
    <w:p w:rsidR="00CA4C6A" w:rsidRPr="00DF78A8" w:rsidRDefault="00CA4C6A" w:rsidP="00356BE8">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transformação da Emissora em sociedade limitada, nos termos dos artigos 220 a 222 da Lei das Sociedades por Ações;</w:t>
      </w:r>
    </w:p>
    <w:p w:rsidR="00CA4C6A" w:rsidRPr="00DF78A8" w:rsidRDefault="00CA4C6A" w:rsidP="00356BE8">
      <w:pPr>
        <w:pStyle w:val="Default"/>
        <w:autoSpaceDE/>
        <w:autoSpaceDN/>
        <w:adjustRightInd/>
        <w:spacing w:line="320" w:lineRule="exact"/>
        <w:ind w:left="709"/>
        <w:jc w:val="both"/>
        <w:rPr>
          <w:rFonts w:ascii="Arial" w:hAnsi="Arial" w:cs="Arial"/>
          <w:szCs w:val="24"/>
        </w:rPr>
      </w:pPr>
    </w:p>
    <w:p w:rsidR="00CA4C6A" w:rsidRPr="005F5FF1"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 xml:space="preserve">ocorrência de eventos ou situações que afetem comprovadamente de maneira adversa a capacidade </w:t>
      </w:r>
      <w:r>
        <w:rPr>
          <w:rFonts w:ascii="Arial" w:hAnsi="Arial" w:cs="Arial"/>
          <w:szCs w:val="24"/>
        </w:rPr>
        <w:t xml:space="preserve">operacional, legal e/ou </w:t>
      </w:r>
      <w:r w:rsidRPr="00241BBE">
        <w:rPr>
          <w:rFonts w:ascii="Arial" w:hAnsi="Arial" w:cs="Arial"/>
          <w:szCs w:val="24"/>
        </w:rPr>
        <w:t>financeira da Emissora e/ou da Fiadora de cumprir com obrigações estabelecidas nesta Escritura de Emissão;</w:t>
      </w:r>
    </w:p>
    <w:p w:rsidR="00CA4C6A" w:rsidRPr="00DF78A8" w:rsidRDefault="00CA4C6A" w:rsidP="00356BE8">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Pr>
          <w:rFonts w:ascii="Arial" w:hAnsi="Arial" w:cs="Arial"/>
          <w:szCs w:val="24"/>
        </w:rPr>
        <w:lastRenderedPageBreak/>
        <w:t>inadimplemento</w:t>
      </w:r>
      <w:r w:rsidRPr="00241BBE">
        <w:rPr>
          <w:rFonts w:ascii="Arial" w:hAnsi="Arial" w:cs="Arial"/>
          <w:szCs w:val="24"/>
        </w:rPr>
        <w:t>, não sanado no respectivo prazo de cura estabelecido no contrato inadimplido, (a) de qualquer obrigação financeira da Emissora e/ou da Fiadora, cujo valor individual ou agregado, seja igual ou superior a R$2</w:t>
      </w:r>
      <w:r>
        <w:rPr>
          <w:rFonts w:ascii="Arial" w:hAnsi="Arial" w:cs="Arial"/>
          <w:szCs w:val="24"/>
        </w:rPr>
        <w:t>0</w:t>
      </w:r>
      <w:r w:rsidRPr="00241BBE">
        <w:rPr>
          <w:rFonts w:ascii="Arial" w:hAnsi="Arial" w:cs="Arial"/>
          <w:szCs w:val="24"/>
        </w:rPr>
        <w:t>.000.000,00 (vinte milhões de reais) ou o equivalente em outras moedas; ou (b) ocorrência de qualquer evento ou inadimplemento de qualquer obrigação, não sanado no respectivo prazo de cura, que gere ou possa ensejar a declaração de vencimento antecipado de qualquer obrigação financeira da Emissora e/ou da Fiadora, cujo valor, individual ou agregado, seja igual ou superior a R$20.000.000,00 (vinte milhões de reais) ou o equivalente em outras moedas;</w:t>
      </w:r>
    </w:p>
    <w:p w:rsidR="00CA4C6A" w:rsidRPr="00DF78A8" w:rsidRDefault="00CA4C6A" w:rsidP="00356BE8">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protesto de títulos contra a Emissora e/ou a Fiadora, cujo valor, individual ou agregado, seja igual ou superior a R$2</w:t>
      </w:r>
      <w:r>
        <w:rPr>
          <w:rFonts w:ascii="Arial" w:hAnsi="Arial" w:cs="Arial"/>
          <w:szCs w:val="24"/>
        </w:rPr>
        <w:t>0</w:t>
      </w:r>
      <w:r w:rsidRPr="00241BBE">
        <w:rPr>
          <w:rFonts w:ascii="Arial" w:hAnsi="Arial" w:cs="Arial"/>
          <w:szCs w:val="24"/>
        </w:rPr>
        <w:t>.000.000,00 (vinte milhões de reais) ou o equivalente em outras moedas, exceto se (</w:t>
      </w:r>
      <w:r>
        <w:rPr>
          <w:rFonts w:ascii="Arial" w:hAnsi="Arial" w:cs="Arial"/>
          <w:szCs w:val="24"/>
        </w:rPr>
        <w:t>a</w:t>
      </w:r>
      <w:r w:rsidRPr="00241BBE">
        <w:rPr>
          <w:rFonts w:ascii="Arial" w:hAnsi="Arial" w:cs="Arial"/>
          <w:szCs w:val="24"/>
        </w:rPr>
        <w:t>) o protesto foi efetuado por erro ou má-fé de terceiros, desde que validamente comprovado pela Emissora ou Fiadora, conforme o caso; (</w:t>
      </w:r>
      <w:r>
        <w:rPr>
          <w:rFonts w:ascii="Arial" w:hAnsi="Arial" w:cs="Arial"/>
          <w:szCs w:val="24"/>
        </w:rPr>
        <w:t>b</w:t>
      </w:r>
      <w:r w:rsidRPr="00241BBE">
        <w:rPr>
          <w:rFonts w:ascii="Arial" w:hAnsi="Arial" w:cs="Arial"/>
          <w:szCs w:val="24"/>
        </w:rPr>
        <w:t>) o protesto foi cancelado ou sustado; ou (</w:t>
      </w:r>
      <w:r>
        <w:rPr>
          <w:rFonts w:ascii="Arial" w:hAnsi="Arial" w:cs="Arial"/>
          <w:szCs w:val="24"/>
        </w:rPr>
        <w:t>c</w:t>
      </w:r>
      <w:r w:rsidRPr="00241BBE">
        <w:rPr>
          <w:rFonts w:ascii="Arial" w:hAnsi="Arial" w:cs="Arial"/>
          <w:szCs w:val="24"/>
        </w:rPr>
        <w:t>) tiver sua exigibilidade suspensa por sentença judicial;</w:t>
      </w:r>
    </w:p>
    <w:p w:rsidR="00CA4C6A" w:rsidRPr="00DF78A8" w:rsidRDefault="00CA4C6A" w:rsidP="00A723EB">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não cumprimento de uma ou mais sentenças arbitrais ou decisões judiciais transitadas em julgado contra a Emissora e/ou a Fiadora, incluindo execuções fiscais, cujo valor individual ou agregado, seja igual ou superior a R$2</w:t>
      </w:r>
      <w:r>
        <w:rPr>
          <w:rFonts w:ascii="Arial" w:hAnsi="Arial" w:cs="Arial"/>
          <w:szCs w:val="24"/>
        </w:rPr>
        <w:t>0</w:t>
      </w:r>
      <w:r w:rsidRPr="00241BBE">
        <w:rPr>
          <w:rFonts w:ascii="Arial" w:hAnsi="Arial" w:cs="Arial"/>
          <w:szCs w:val="24"/>
        </w:rPr>
        <w:t>.000.000,00 (vinte milhões de reais) ou o equivalente em outras moedas;</w:t>
      </w:r>
    </w:p>
    <w:p w:rsidR="00CA4C6A" w:rsidRPr="00DF78A8" w:rsidRDefault="00CA4C6A" w:rsidP="00A723EB">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arresto, sequestro ou penhora de bens da Emissora e/ou da Fiadora, cujo valor, individual ou agregado, seja igual ou superior a R$2</w:t>
      </w:r>
      <w:r>
        <w:rPr>
          <w:rFonts w:ascii="Arial" w:hAnsi="Arial" w:cs="Arial"/>
          <w:szCs w:val="24"/>
        </w:rPr>
        <w:t>0</w:t>
      </w:r>
      <w:r w:rsidRPr="00241BBE">
        <w:rPr>
          <w:rFonts w:ascii="Arial" w:hAnsi="Arial" w:cs="Arial"/>
          <w:szCs w:val="24"/>
        </w:rPr>
        <w:t>.000.000,00 (vinte milhões de reais) ou o equivalente em outras moedas, exceto se, no prazo de até 15 (quinze) Dias Úteis contados da data do respectivo arresto, sequestro ou penhora, for comprovado que (a) houve contestação ou medida suspensiva de exigibilidade</w:t>
      </w:r>
      <w:r>
        <w:rPr>
          <w:rFonts w:ascii="Arial" w:hAnsi="Arial" w:cs="Arial"/>
          <w:szCs w:val="24"/>
        </w:rPr>
        <w:t>, ou</w:t>
      </w:r>
      <w:r w:rsidRPr="00241BBE">
        <w:rPr>
          <w:rFonts w:ascii="Arial" w:hAnsi="Arial" w:cs="Arial"/>
          <w:szCs w:val="24"/>
        </w:rPr>
        <w:t xml:space="preserve"> (b) </w:t>
      </w:r>
      <w:r>
        <w:rPr>
          <w:rFonts w:ascii="Arial" w:hAnsi="Arial" w:cs="Arial"/>
          <w:szCs w:val="24"/>
        </w:rPr>
        <w:t>foi prestada</w:t>
      </w:r>
      <w:r w:rsidRPr="00241BBE">
        <w:rPr>
          <w:rFonts w:ascii="Arial" w:hAnsi="Arial" w:cs="Arial"/>
          <w:szCs w:val="24"/>
        </w:rPr>
        <w:t xml:space="preserve"> garantia, desde que esta garantia não afete ou onere os bens da Emissora nos termos da presente alínea;</w:t>
      </w:r>
    </w:p>
    <w:p w:rsidR="00CA4C6A" w:rsidRPr="00DF78A8" w:rsidRDefault="00CA4C6A" w:rsidP="006848C1">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realização, por qualquer autoridade governamental, de ato com o objetivo de sequestrar, expropriar, nacionalizar, desapropriar ou de qualquer modo adquirir, compulsoriamente, mais que 10% (dez por cento) da totalidade do Ativo Permanente da Emissora ou da Fiadora, apurado com base nas últimas demonstrações financeiras auditadas disponíveis da Emissora e da Fiadora, conforme aplicável;</w:t>
      </w:r>
    </w:p>
    <w:p w:rsidR="00CA4C6A" w:rsidRPr="00DF78A8" w:rsidRDefault="00CA4C6A" w:rsidP="006E0E93">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 xml:space="preserve">realização de redução de capital social, resgate ou amortização de ações ou quotas, conforme aplicável, da Emissora ou da Fiadora, ou, ainda, reembolso de </w:t>
      </w:r>
      <w:r w:rsidRPr="00241BBE">
        <w:rPr>
          <w:rFonts w:ascii="Arial" w:hAnsi="Arial" w:cs="Arial"/>
          <w:szCs w:val="24"/>
        </w:rPr>
        <w:lastRenderedPageBreak/>
        <w:t xml:space="preserve">ações ou quotas, conforme aplicável, de acionistas ou sócios da Emissora ou da Fiadora, nos termos do artigo 45 da Lei </w:t>
      </w:r>
      <w:r>
        <w:rPr>
          <w:rFonts w:ascii="Arial" w:hAnsi="Arial" w:cs="Arial"/>
          <w:szCs w:val="24"/>
        </w:rPr>
        <w:t>das Sociedades por Ações</w:t>
      </w:r>
      <w:r w:rsidRPr="00241BBE">
        <w:rPr>
          <w:rFonts w:ascii="Arial" w:hAnsi="Arial" w:cs="Arial"/>
          <w:szCs w:val="24"/>
        </w:rPr>
        <w:t>, que representem mais de 10% (dez por cento) do patrimônio líquido (conforme a última demonstração financeira auditada da Emissora ou da Fiadora disponível quando da ocorrência evento, conforme aplicável), exceto para absorção de prejuízos contábeis constantes das demonstrações financeiras da Emissora ou da Fiadora e/ou em razão de alterações nas práticas contábeis brasileiras;</w:t>
      </w:r>
    </w:p>
    <w:p w:rsidR="00CA4C6A" w:rsidRPr="00DF78A8" w:rsidRDefault="00CA4C6A" w:rsidP="000F5759">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autuações por órgãos governamentais, de caráter fiscal, ambiental ou de defesa da concorrência, entre outros, de valor individual ou agregado superior a R$</w:t>
      </w:r>
      <w:r>
        <w:rPr>
          <w:rFonts w:ascii="Arial" w:hAnsi="Arial" w:cs="Arial"/>
          <w:szCs w:val="24"/>
        </w:rPr>
        <w:t>10</w:t>
      </w:r>
      <w:r w:rsidRPr="00241BBE">
        <w:rPr>
          <w:rFonts w:ascii="Arial" w:hAnsi="Arial" w:cs="Arial"/>
          <w:szCs w:val="24"/>
        </w:rPr>
        <w:t>.000.000,00 (</w:t>
      </w:r>
      <w:r>
        <w:rPr>
          <w:rFonts w:ascii="Arial" w:hAnsi="Arial" w:cs="Arial"/>
          <w:szCs w:val="24"/>
        </w:rPr>
        <w:t>dez</w:t>
      </w:r>
      <w:r w:rsidRPr="00241BBE">
        <w:rPr>
          <w:rFonts w:ascii="Arial" w:hAnsi="Arial" w:cs="Arial"/>
          <w:szCs w:val="24"/>
        </w:rPr>
        <w:t xml:space="preserve"> milhões de reais) exceto se tais situações: (a) forem contestadas no prazo legal; (b) tiverem sido efetuadas por erro ou má-fé, desde que validamente comprovado pela Emissora ou pela Fiadora, conforme o caso, ou (c) forem canceladas;</w:t>
      </w:r>
    </w:p>
    <w:p w:rsidR="00CA4C6A" w:rsidRPr="00DF78A8" w:rsidRDefault="00CA4C6A" w:rsidP="000F5759">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alteração ou modificação do objeto social da Emissora</w:t>
      </w:r>
      <w:r>
        <w:rPr>
          <w:rFonts w:ascii="Arial" w:hAnsi="Arial" w:cs="Arial"/>
          <w:szCs w:val="24"/>
        </w:rPr>
        <w:t>, para alterar substancialmente ou excluir as atividades atualmente desenvolvidas</w:t>
      </w:r>
      <w:r w:rsidRPr="00241BBE">
        <w:rPr>
          <w:rFonts w:ascii="Arial" w:hAnsi="Arial" w:cs="Arial"/>
          <w:szCs w:val="24"/>
        </w:rPr>
        <w:t>;</w:t>
      </w:r>
    </w:p>
    <w:p w:rsidR="00CA4C6A" w:rsidRPr="00DF78A8" w:rsidRDefault="00CA4C6A" w:rsidP="000F5759">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mudança ou transferência, a qualquer título, do controle societário da Emissora, direta ou indiretamente, de forma que seus atuais controladores (a) passem a possuir menos de 50% (cinquenta por cento) mais 1 (uma) ação do capital votante da Emissora; ou (b) deixem por qualquer motivo de exercer o controle societário efetivo da Emissora;</w:t>
      </w:r>
    </w:p>
    <w:p w:rsidR="00CA4C6A" w:rsidRPr="00DF78A8" w:rsidRDefault="00CA4C6A" w:rsidP="000F5759">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cisão, fusão, incorporação ou qualquer forma de reorganização societária envolvendo a Emissora e/ou a Fiadora, sem a prévia e expressa aprovação dos Debenturistas, salvo se a operação envolver subsidiárias da Emissora e/ou da Fiadora, conforme o caso, independentemente do tipo societário de tais subsidiárias, desde que (a) seu objeto social limite-se à prática de atividades regulares da Emissora e/ou da Fiadora e (b) não resulte em alteração do controle societário da Emissora e/ou da Fiadora;</w:t>
      </w:r>
    </w:p>
    <w:p w:rsidR="00CA4C6A" w:rsidRPr="00DF78A8" w:rsidRDefault="00CA4C6A" w:rsidP="000F5759">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comprovação de que quaisquer declarações prestadas pela Emissora no âmbito da Oferta Restrita sejam falsas, incorretas, incompletas ou enganosas;</w:t>
      </w:r>
    </w:p>
    <w:p w:rsidR="00CA4C6A" w:rsidRPr="00DF78A8" w:rsidRDefault="00CA4C6A" w:rsidP="000F5759">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 xml:space="preserve">se as obrigações de pagar da Emissora, previstas nesta Escritura de Emissão, deixarem de concorrer, no mínimo, em condições </w:t>
      </w:r>
      <w:r w:rsidRPr="00241BBE">
        <w:rPr>
          <w:rFonts w:ascii="Arial" w:hAnsi="Arial" w:cs="Arial"/>
          <w:i/>
          <w:szCs w:val="24"/>
        </w:rPr>
        <w:t>pari passu</w:t>
      </w:r>
      <w:r w:rsidRPr="00241BBE">
        <w:rPr>
          <w:rFonts w:ascii="Arial" w:hAnsi="Arial" w:cs="Arial"/>
          <w:szCs w:val="24"/>
        </w:rPr>
        <w:t xml:space="preserve"> com as demais dívidas quirografárias da Emissora, ressalvadas as obrigações que gozem de preferência por força de disposição legal;</w:t>
      </w:r>
    </w:p>
    <w:p w:rsidR="00CA4C6A" w:rsidRPr="00DF78A8" w:rsidRDefault="00CA4C6A" w:rsidP="000F5759">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transferência ou qualquer forma de cessão ou promessa de cessão a terceiros, pela Emissora, das obrigações assumidas n</w:t>
      </w:r>
      <w:r>
        <w:rPr>
          <w:rFonts w:ascii="Arial" w:hAnsi="Arial" w:cs="Arial"/>
          <w:szCs w:val="24"/>
        </w:rPr>
        <w:t>a</w:t>
      </w:r>
      <w:r w:rsidRPr="00241BBE">
        <w:rPr>
          <w:rFonts w:ascii="Arial" w:hAnsi="Arial" w:cs="Arial"/>
          <w:szCs w:val="24"/>
        </w:rPr>
        <w:t xml:space="preserve"> Emissão, sem a prévia anuência dos Debenturistas;</w:t>
      </w:r>
    </w:p>
    <w:p w:rsidR="00CA4C6A" w:rsidRPr="00DF78A8" w:rsidRDefault="00CA4C6A" w:rsidP="000F5759">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não renovação, cancelamento, revogação ou suspensão das autorizações, licenças, inclusive as ambientais, relevantes para o regular exercício das atividades desenvolvidas pela Emissora;</w:t>
      </w:r>
    </w:p>
    <w:p w:rsidR="00CA4C6A" w:rsidRPr="00DF78A8" w:rsidRDefault="00CA4C6A" w:rsidP="000F5759">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não constituição plena da garantia fidejussória objeto do item 4.</w:t>
      </w:r>
      <w:r>
        <w:rPr>
          <w:rFonts w:ascii="Arial" w:hAnsi="Arial" w:cs="Arial"/>
          <w:szCs w:val="24"/>
        </w:rPr>
        <w:t>19</w:t>
      </w:r>
      <w:r w:rsidRPr="00241BBE">
        <w:rPr>
          <w:rFonts w:ascii="Arial" w:hAnsi="Arial" w:cs="Arial"/>
          <w:szCs w:val="24"/>
        </w:rPr>
        <w:t xml:space="preserve"> ou não aprovação, pelos Debenturistas reunidos em Assembleia Geral de Debenturistas, acerca de proposta de reforço da referida fiança, caso esta tenha sido objeto de questionamento judicial, ou de substituição da Fiadora caso ocorra qualquer evento que afete sua capacidade de cumprimento de quaisquer obrigações previstas n</w:t>
      </w:r>
      <w:r>
        <w:rPr>
          <w:rFonts w:ascii="Arial" w:hAnsi="Arial" w:cs="Arial"/>
          <w:szCs w:val="24"/>
        </w:rPr>
        <w:t>a presente Escritura de Emissão</w:t>
      </w:r>
      <w:r w:rsidRPr="00241BBE">
        <w:rPr>
          <w:rFonts w:ascii="Arial" w:hAnsi="Arial" w:cs="Arial"/>
          <w:szCs w:val="24"/>
        </w:rPr>
        <w:t xml:space="preserve">, sendo que </w:t>
      </w:r>
      <w:r>
        <w:rPr>
          <w:rFonts w:ascii="Arial" w:hAnsi="Arial" w:cs="Arial"/>
          <w:szCs w:val="24"/>
        </w:rPr>
        <w:t xml:space="preserve">a </w:t>
      </w:r>
      <w:r w:rsidRPr="00241BBE">
        <w:rPr>
          <w:rFonts w:ascii="Arial" w:hAnsi="Arial" w:cs="Arial"/>
          <w:szCs w:val="24"/>
        </w:rPr>
        <w:t>Assembleia Geral de Debenturistas de que trata esta última hipótese deverá ser convocada pela Emissora em prazo não superior a 15 (quinze) Dias Úteis contados d</w:t>
      </w:r>
      <w:r>
        <w:rPr>
          <w:rFonts w:ascii="Arial" w:hAnsi="Arial" w:cs="Arial"/>
          <w:szCs w:val="24"/>
        </w:rPr>
        <w:t>a</w:t>
      </w:r>
      <w:r w:rsidRPr="00241BBE">
        <w:rPr>
          <w:rFonts w:ascii="Arial" w:hAnsi="Arial" w:cs="Arial"/>
          <w:szCs w:val="24"/>
        </w:rPr>
        <w:t xml:space="preserve"> </w:t>
      </w:r>
      <w:r>
        <w:rPr>
          <w:rFonts w:ascii="Arial" w:hAnsi="Arial" w:cs="Arial"/>
          <w:szCs w:val="24"/>
        </w:rPr>
        <w:t>sua ciência</w:t>
      </w:r>
      <w:r w:rsidRPr="00241BBE">
        <w:rPr>
          <w:rFonts w:ascii="Arial" w:hAnsi="Arial" w:cs="Arial"/>
          <w:szCs w:val="24"/>
        </w:rPr>
        <w:t xml:space="preserve"> do questionamento judicial ou de qualquer outro evento de que trata esta alínea;</w:t>
      </w:r>
    </w:p>
    <w:p w:rsidR="00CA4C6A" w:rsidRPr="00DF78A8" w:rsidRDefault="00CA4C6A" w:rsidP="000F5759">
      <w:pPr>
        <w:pStyle w:val="Default"/>
        <w:autoSpaceDE/>
        <w:autoSpaceDN/>
        <w:adjustRightInd/>
        <w:spacing w:line="320" w:lineRule="exact"/>
        <w:ind w:left="709"/>
        <w:jc w:val="both"/>
        <w:rPr>
          <w:rFonts w:ascii="Arial" w:hAnsi="Arial" w:cs="Arial"/>
          <w:szCs w:val="24"/>
        </w:rPr>
      </w:pPr>
    </w:p>
    <w:p w:rsidR="00CA4C6A" w:rsidRPr="00DF78A8" w:rsidRDefault="00CA4C6A" w:rsidP="00EA6596">
      <w:pPr>
        <w:pStyle w:val="Default"/>
        <w:numPr>
          <w:ilvl w:val="0"/>
          <w:numId w:val="25"/>
        </w:numPr>
        <w:autoSpaceDE/>
        <w:autoSpaceDN/>
        <w:adjustRightInd/>
        <w:spacing w:line="320" w:lineRule="exact"/>
        <w:ind w:left="709"/>
        <w:jc w:val="both"/>
        <w:rPr>
          <w:rFonts w:ascii="Arial" w:hAnsi="Arial" w:cs="Arial"/>
          <w:szCs w:val="24"/>
        </w:rPr>
      </w:pPr>
      <w:r w:rsidRPr="00241BBE">
        <w:rPr>
          <w:rFonts w:ascii="Arial" w:hAnsi="Arial" w:cs="Arial"/>
          <w:szCs w:val="24"/>
        </w:rPr>
        <w:t>não observância pela Emissora e/ou pela Fiadora, conforme o caso, dos seguintes índices e limites financeiros, calculados com base nas informações financeiras consolidadas da Emissora e da Fiadora, conforme aplicável, ao final de cada exercício</w:t>
      </w:r>
      <w:r>
        <w:rPr>
          <w:rFonts w:ascii="Arial" w:hAnsi="Arial" w:cs="Arial"/>
          <w:szCs w:val="24"/>
        </w:rPr>
        <w:t xml:space="preserve"> social</w:t>
      </w:r>
      <w:r w:rsidRPr="00241BBE">
        <w:rPr>
          <w:rFonts w:ascii="Arial" w:hAnsi="Arial" w:cs="Arial"/>
          <w:szCs w:val="24"/>
        </w:rPr>
        <w:t>, até o pagamento integral de todos os valores devidos em virtude das Debêntures:</w:t>
      </w:r>
    </w:p>
    <w:p w:rsidR="00CA4C6A" w:rsidRPr="00DF78A8" w:rsidRDefault="00CA4C6A" w:rsidP="007921FE">
      <w:pPr>
        <w:widowControl w:val="0"/>
        <w:suppressAutoHyphens/>
        <w:spacing w:line="320" w:lineRule="exact"/>
        <w:rPr>
          <w:rFonts w:ascii="Arial" w:hAnsi="Arial" w:cs="Arial"/>
          <w:sz w:val="24"/>
          <w:szCs w:val="24"/>
        </w:rPr>
      </w:pPr>
    </w:p>
    <w:p w:rsidR="00CA4C6A" w:rsidRPr="00DF78A8" w:rsidRDefault="00CA4C6A" w:rsidP="00EA6596">
      <w:pPr>
        <w:widowControl w:val="0"/>
        <w:numPr>
          <w:ilvl w:val="0"/>
          <w:numId w:val="24"/>
        </w:numPr>
        <w:suppressAutoHyphens/>
        <w:spacing w:line="320" w:lineRule="exact"/>
        <w:ind w:left="1418" w:hanging="709"/>
        <w:rPr>
          <w:rFonts w:ascii="Arial" w:hAnsi="Arial" w:cs="Arial"/>
          <w:sz w:val="24"/>
          <w:szCs w:val="24"/>
        </w:rPr>
      </w:pPr>
      <w:r w:rsidRPr="00241BBE">
        <w:rPr>
          <w:rFonts w:ascii="Arial" w:hAnsi="Arial" w:cs="Arial"/>
          <w:sz w:val="24"/>
          <w:szCs w:val="24"/>
        </w:rPr>
        <w:t>relação entre Dívida Líquida e EBITDA da Fiadora menor ou igual a 3,0 (três) vezes; e</w:t>
      </w:r>
    </w:p>
    <w:p w:rsidR="00CA4C6A" w:rsidRPr="00DF78A8" w:rsidRDefault="00CA4C6A" w:rsidP="001E5B98">
      <w:pPr>
        <w:widowControl w:val="0"/>
        <w:tabs>
          <w:tab w:val="num" w:pos="1418"/>
        </w:tabs>
        <w:suppressAutoHyphens/>
        <w:spacing w:line="320" w:lineRule="exact"/>
        <w:ind w:left="1418" w:hanging="709"/>
        <w:rPr>
          <w:rFonts w:ascii="Arial" w:hAnsi="Arial" w:cs="Arial"/>
          <w:sz w:val="24"/>
          <w:szCs w:val="24"/>
        </w:rPr>
      </w:pPr>
    </w:p>
    <w:p w:rsidR="00CA4C6A" w:rsidRPr="00DF78A8" w:rsidRDefault="00CA4C6A" w:rsidP="00EA6596">
      <w:pPr>
        <w:widowControl w:val="0"/>
        <w:numPr>
          <w:ilvl w:val="0"/>
          <w:numId w:val="24"/>
        </w:numPr>
        <w:suppressAutoHyphens/>
        <w:spacing w:line="320" w:lineRule="exact"/>
        <w:ind w:left="1418" w:hanging="709"/>
        <w:rPr>
          <w:rFonts w:ascii="Arial" w:hAnsi="Arial" w:cs="Arial"/>
          <w:sz w:val="24"/>
          <w:szCs w:val="24"/>
        </w:rPr>
      </w:pPr>
      <w:r w:rsidRPr="00241BBE">
        <w:rPr>
          <w:rFonts w:ascii="Arial" w:hAnsi="Arial" w:cs="Arial"/>
          <w:sz w:val="24"/>
          <w:szCs w:val="24"/>
        </w:rPr>
        <w:t xml:space="preserve">relação entre Dívida Líquida e Ativo Total da Emissora menor ou igual a 60% (sessenta por cento). </w:t>
      </w:r>
    </w:p>
    <w:p w:rsidR="00CA4C6A" w:rsidRPr="00DF78A8" w:rsidRDefault="00CA4C6A" w:rsidP="007921FE">
      <w:pPr>
        <w:widowControl w:val="0"/>
        <w:suppressAutoHyphens/>
        <w:spacing w:line="320" w:lineRule="exact"/>
        <w:rPr>
          <w:rFonts w:ascii="Arial" w:hAnsi="Arial" w:cs="Arial"/>
          <w:sz w:val="24"/>
          <w:szCs w:val="24"/>
        </w:rPr>
      </w:pPr>
    </w:p>
    <w:p w:rsidR="00CA4C6A" w:rsidRPr="00DF78A8" w:rsidRDefault="00CA4C6A" w:rsidP="007921FE">
      <w:pPr>
        <w:spacing w:line="320" w:lineRule="exact"/>
        <w:rPr>
          <w:rFonts w:ascii="Arial" w:hAnsi="Arial" w:cs="Arial"/>
          <w:sz w:val="24"/>
          <w:szCs w:val="24"/>
        </w:rPr>
      </w:pPr>
      <w:r w:rsidRPr="00241BBE">
        <w:rPr>
          <w:rFonts w:ascii="Arial" w:hAnsi="Arial" w:cs="Arial"/>
          <w:sz w:val="24"/>
          <w:szCs w:val="24"/>
        </w:rPr>
        <w:t>Para os fins dest</w:t>
      </w:r>
      <w:r>
        <w:rPr>
          <w:rFonts w:ascii="Arial" w:hAnsi="Arial" w:cs="Arial"/>
          <w:sz w:val="24"/>
          <w:szCs w:val="24"/>
        </w:rPr>
        <w:t xml:space="preserve">a alínea </w:t>
      </w:r>
      <w:r w:rsidRPr="00241BBE">
        <w:rPr>
          <w:rFonts w:ascii="Arial" w:hAnsi="Arial" w:cs="Arial"/>
          <w:sz w:val="24"/>
          <w:szCs w:val="24"/>
        </w:rPr>
        <w:t>(xx</w:t>
      </w:r>
      <w:r>
        <w:rPr>
          <w:rFonts w:ascii="Arial" w:hAnsi="Arial" w:cs="Arial"/>
          <w:sz w:val="24"/>
          <w:szCs w:val="24"/>
        </w:rPr>
        <w:t>iii</w:t>
      </w:r>
      <w:r w:rsidRPr="00241BBE">
        <w:rPr>
          <w:rFonts w:ascii="Arial" w:hAnsi="Arial" w:cs="Arial"/>
          <w:sz w:val="24"/>
          <w:szCs w:val="24"/>
        </w:rPr>
        <w:t>), considera-se como:</w:t>
      </w:r>
    </w:p>
    <w:p w:rsidR="00CA4C6A" w:rsidRPr="00DF78A8" w:rsidRDefault="00CA4C6A" w:rsidP="007921FE">
      <w:pPr>
        <w:spacing w:line="320" w:lineRule="exact"/>
        <w:ind w:left="708"/>
        <w:rPr>
          <w:rFonts w:ascii="Arial" w:hAnsi="Arial" w:cs="Arial"/>
          <w:sz w:val="24"/>
          <w:szCs w:val="24"/>
        </w:rPr>
      </w:pPr>
    </w:p>
    <w:p w:rsidR="00CA4C6A" w:rsidRPr="00DF78A8" w:rsidRDefault="00CA4C6A" w:rsidP="007921FE">
      <w:pPr>
        <w:spacing w:line="320" w:lineRule="exact"/>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Dívida Líquida</w:t>
      </w:r>
      <w:r w:rsidRPr="00241BBE">
        <w:rPr>
          <w:rFonts w:ascii="Arial" w:hAnsi="Arial" w:cs="Arial"/>
          <w:sz w:val="24"/>
          <w:szCs w:val="24"/>
        </w:rPr>
        <w:t>”: A somatória da rubrica de empréstimos, financiamentos e debêntures no passivo circulante e não circulante, acrescida da rubrica de operações com derivativos do passivo circulante e não circulante, bem como qualquer outra rubrica que se refira à d</w:t>
      </w:r>
      <w:r>
        <w:rPr>
          <w:rFonts w:ascii="Arial" w:hAnsi="Arial" w:cs="Arial"/>
          <w:sz w:val="24"/>
          <w:szCs w:val="24"/>
        </w:rPr>
        <w:t>í</w:t>
      </w:r>
      <w:r w:rsidRPr="00241BBE">
        <w:rPr>
          <w:rFonts w:ascii="Arial" w:hAnsi="Arial" w:cs="Arial"/>
          <w:sz w:val="24"/>
          <w:szCs w:val="24"/>
        </w:rPr>
        <w:t xml:space="preserve">vida onerosa que venha a ser criada, excluídas as rubricas: caixa, bancos, aplicações financeiras, títulos e valores mobiliários e operações com derivativos do </w:t>
      </w:r>
      <w:r w:rsidRPr="00241BBE">
        <w:rPr>
          <w:rFonts w:ascii="Arial" w:hAnsi="Arial" w:cs="Arial"/>
          <w:sz w:val="24"/>
          <w:szCs w:val="24"/>
        </w:rPr>
        <w:lastRenderedPageBreak/>
        <w:t xml:space="preserve">ativo circulante e não circulante, com base em valores extraídos da demonstração financeira consolidada anual, auditada pela </w:t>
      </w:r>
      <w:r w:rsidRPr="00241BBE">
        <w:rPr>
          <w:rFonts w:ascii="Arial" w:hAnsi="Arial" w:cs="Arial"/>
          <w:bCs/>
          <w:sz w:val="24"/>
          <w:szCs w:val="24"/>
        </w:rPr>
        <w:t>PricewaterhouseCoopers Auditores Independentes,</w:t>
      </w:r>
      <w:r w:rsidRPr="00241BBE">
        <w:rPr>
          <w:rFonts w:ascii="Arial" w:hAnsi="Arial" w:cs="Arial"/>
          <w:sz w:val="24"/>
          <w:szCs w:val="24"/>
        </w:rPr>
        <w:t xml:space="preserve"> </w:t>
      </w:r>
      <w:r w:rsidRPr="00241BBE">
        <w:rPr>
          <w:rFonts w:ascii="Arial" w:hAnsi="Arial" w:cs="Arial"/>
          <w:bCs/>
          <w:sz w:val="24"/>
          <w:szCs w:val="24"/>
        </w:rPr>
        <w:t>Deloitte Touche Tohmatsu Auditores Independentes</w:t>
      </w:r>
      <w:r w:rsidRPr="00241BBE">
        <w:rPr>
          <w:rFonts w:ascii="Arial" w:hAnsi="Arial" w:cs="Arial"/>
          <w:sz w:val="24"/>
          <w:szCs w:val="24"/>
        </w:rPr>
        <w:t xml:space="preserve">, </w:t>
      </w:r>
      <w:r w:rsidRPr="00241BBE">
        <w:rPr>
          <w:rFonts w:ascii="Arial" w:hAnsi="Arial" w:cs="Arial"/>
          <w:bCs/>
          <w:sz w:val="24"/>
          <w:szCs w:val="24"/>
        </w:rPr>
        <w:t>Ernst &amp; Young Terco Auditores Independentes S/S ou KPMG Auditores Independentes</w:t>
      </w:r>
      <w:r w:rsidRPr="00241BBE">
        <w:rPr>
          <w:rFonts w:ascii="Arial" w:hAnsi="Arial" w:cs="Arial"/>
          <w:sz w:val="24"/>
          <w:szCs w:val="24"/>
        </w:rPr>
        <w:t>, apurados segundo as normas contábeis aplicáveis;</w:t>
      </w:r>
    </w:p>
    <w:p w:rsidR="00CA4C6A" w:rsidRPr="00DF78A8" w:rsidRDefault="00CA4C6A" w:rsidP="007921FE">
      <w:pPr>
        <w:spacing w:line="320" w:lineRule="exact"/>
        <w:rPr>
          <w:rFonts w:ascii="Arial" w:hAnsi="Arial" w:cs="Arial"/>
          <w:sz w:val="24"/>
          <w:szCs w:val="24"/>
        </w:rPr>
      </w:pPr>
    </w:p>
    <w:p w:rsidR="00CA4C6A" w:rsidRPr="00DF78A8" w:rsidRDefault="00CA4C6A" w:rsidP="007921FE">
      <w:pPr>
        <w:spacing w:line="320" w:lineRule="exact"/>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EBITDA</w:t>
      </w:r>
      <w:r w:rsidRPr="00241BBE">
        <w:rPr>
          <w:rFonts w:ascii="Arial" w:hAnsi="Arial" w:cs="Arial"/>
          <w:sz w:val="24"/>
          <w:szCs w:val="24"/>
        </w:rPr>
        <w:t xml:space="preserve">”: O lucro operacional antes de juros, tributos, amortização e depreciação ao longo dos últimos 12 (doze) meses, conforme cada item seja reportado nas demonstrações financeiras consolidadas anuais da Emissora ou da Fiadora, conforme o caso, auditadas pela </w:t>
      </w:r>
      <w:r w:rsidRPr="00241BBE">
        <w:rPr>
          <w:rFonts w:ascii="Arial" w:hAnsi="Arial" w:cs="Arial"/>
          <w:bCs/>
          <w:sz w:val="24"/>
          <w:szCs w:val="24"/>
        </w:rPr>
        <w:t>PricewaterhouseCoopers Auditores Independentes,</w:t>
      </w:r>
      <w:r w:rsidRPr="00241BBE">
        <w:rPr>
          <w:rFonts w:ascii="Arial" w:hAnsi="Arial" w:cs="Arial"/>
          <w:sz w:val="24"/>
          <w:szCs w:val="24"/>
        </w:rPr>
        <w:t xml:space="preserve"> </w:t>
      </w:r>
      <w:r w:rsidRPr="00241BBE">
        <w:rPr>
          <w:rFonts w:ascii="Arial" w:hAnsi="Arial" w:cs="Arial"/>
          <w:bCs/>
          <w:sz w:val="24"/>
          <w:szCs w:val="24"/>
        </w:rPr>
        <w:t>Deloitte Touche Tohmatsu Auditores Independentes</w:t>
      </w:r>
      <w:r w:rsidRPr="00241BBE">
        <w:rPr>
          <w:rFonts w:ascii="Arial" w:hAnsi="Arial" w:cs="Arial"/>
          <w:sz w:val="24"/>
          <w:szCs w:val="24"/>
        </w:rPr>
        <w:t xml:space="preserve">, </w:t>
      </w:r>
      <w:r w:rsidRPr="00241BBE">
        <w:rPr>
          <w:rFonts w:ascii="Arial" w:hAnsi="Arial" w:cs="Arial"/>
          <w:bCs/>
          <w:sz w:val="24"/>
          <w:szCs w:val="24"/>
        </w:rPr>
        <w:t>Ernst &amp; Young Terco Auditores Independentes S/S ou KPMG Auditores Independentes</w:t>
      </w:r>
      <w:r w:rsidRPr="00241BBE">
        <w:rPr>
          <w:rFonts w:ascii="Arial" w:hAnsi="Arial" w:cs="Arial"/>
          <w:sz w:val="24"/>
          <w:szCs w:val="24"/>
        </w:rPr>
        <w:t>, apurados segundo as normas contábeis aplicáveis; e</w:t>
      </w:r>
    </w:p>
    <w:p w:rsidR="00CA4C6A" w:rsidRPr="00DF78A8" w:rsidRDefault="00CA4C6A" w:rsidP="007921FE">
      <w:pPr>
        <w:spacing w:line="320" w:lineRule="exact"/>
        <w:rPr>
          <w:rFonts w:ascii="Arial" w:hAnsi="Arial" w:cs="Arial"/>
          <w:sz w:val="24"/>
          <w:szCs w:val="24"/>
        </w:rPr>
      </w:pPr>
    </w:p>
    <w:p w:rsidR="00CA4C6A" w:rsidRPr="00DF78A8" w:rsidRDefault="00CA4C6A" w:rsidP="007921FE">
      <w:pPr>
        <w:spacing w:line="320" w:lineRule="exact"/>
        <w:rPr>
          <w:rFonts w:ascii="Arial" w:hAnsi="Arial" w:cs="Arial"/>
          <w:sz w:val="24"/>
          <w:szCs w:val="24"/>
        </w:rPr>
      </w:pPr>
      <w:r w:rsidRPr="00241BBE">
        <w:rPr>
          <w:rFonts w:ascii="Arial" w:hAnsi="Arial" w:cs="Arial"/>
          <w:sz w:val="24"/>
          <w:szCs w:val="24"/>
        </w:rPr>
        <w:t>“</w:t>
      </w:r>
      <w:r w:rsidRPr="00241BBE">
        <w:rPr>
          <w:rFonts w:ascii="Arial" w:hAnsi="Arial" w:cs="Arial"/>
          <w:sz w:val="24"/>
          <w:szCs w:val="24"/>
          <w:u w:val="single"/>
        </w:rPr>
        <w:t>Ativo Total</w:t>
      </w:r>
      <w:r w:rsidRPr="00241BBE">
        <w:rPr>
          <w:rFonts w:ascii="Arial" w:hAnsi="Arial" w:cs="Arial"/>
          <w:sz w:val="24"/>
          <w:szCs w:val="24"/>
        </w:rPr>
        <w:t xml:space="preserve">”: O ativo total apurado no balanço patrimonial, reportado nas demonstrações financeiras consolidadas anuais da Emissora, auditadas pela </w:t>
      </w:r>
      <w:r w:rsidRPr="00241BBE">
        <w:rPr>
          <w:rFonts w:ascii="Arial" w:hAnsi="Arial" w:cs="Arial"/>
          <w:bCs/>
          <w:sz w:val="24"/>
          <w:szCs w:val="24"/>
        </w:rPr>
        <w:t>PricewaterhouseCoopers Auditores Independentes,</w:t>
      </w:r>
      <w:r w:rsidRPr="00241BBE">
        <w:rPr>
          <w:rFonts w:ascii="Arial" w:hAnsi="Arial" w:cs="Arial"/>
          <w:sz w:val="24"/>
          <w:szCs w:val="24"/>
        </w:rPr>
        <w:t xml:space="preserve"> </w:t>
      </w:r>
      <w:r w:rsidRPr="00241BBE">
        <w:rPr>
          <w:rFonts w:ascii="Arial" w:hAnsi="Arial" w:cs="Arial"/>
          <w:bCs/>
          <w:sz w:val="24"/>
          <w:szCs w:val="24"/>
        </w:rPr>
        <w:t>Deloitte Touche Tohmatsu Auditores Independentes</w:t>
      </w:r>
      <w:r w:rsidRPr="00241BBE">
        <w:rPr>
          <w:rFonts w:ascii="Arial" w:hAnsi="Arial" w:cs="Arial"/>
          <w:sz w:val="24"/>
          <w:szCs w:val="24"/>
        </w:rPr>
        <w:t xml:space="preserve">, </w:t>
      </w:r>
      <w:r w:rsidRPr="00241BBE">
        <w:rPr>
          <w:rFonts w:ascii="Arial" w:hAnsi="Arial" w:cs="Arial"/>
          <w:bCs/>
          <w:sz w:val="24"/>
          <w:szCs w:val="24"/>
        </w:rPr>
        <w:t>Ernst &amp; Young Terco Auditores Independentes S/S ou KPMG Auditores Independentes</w:t>
      </w:r>
      <w:r w:rsidRPr="00241BBE">
        <w:rPr>
          <w:rFonts w:ascii="Arial" w:hAnsi="Arial" w:cs="Arial"/>
          <w:sz w:val="24"/>
          <w:szCs w:val="24"/>
        </w:rPr>
        <w:t>, apurados segundo as normas contábeis aplicáveis.</w:t>
      </w:r>
    </w:p>
    <w:p w:rsidR="00CA4C6A" w:rsidRPr="00DF78A8" w:rsidRDefault="00CA4C6A" w:rsidP="007921FE">
      <w:pPr>
        <w:spacing w:line="320" w:lineRule="exact"/>
        <w:rPr>
          <w:rFonts w:ascii="Arial" w:hAnsi="Arial" w:cs="Arial"/>
          <w:sz w:val="24"/>
          <w:szCs w:val="24"/>
        </w:rPr>
      </w:pPr>
    </w:p>
    <w:p w:rsidR="00CA4C6A" w:rsidRDefault="00CA4C6A" w:rsidP="00EA6596">
      <w:pPr>
        <w:pStyle w:val="ListParagraph1"/>
        <w:numPr>
          <w:ilvl w:val="3"/>
          <w:numId w:val="29"/>
        </w:numPr>
        <w:spacing w:line="320" w:lineRule="exact"/>
        <w:ind w:left="0" w:firstLine="0"/>
        <w:rPr>
          <w:rFonts w:ascii="Arial" w:hAnsi="Arial" w:cs="Arial"/>
          <w:sz w:val="24"/>
          <w:szCs w:val="24"/>
        </w:rPr>
      </w:pPr>
      <w:r w:rsidRPr="00241BBE">
        <w:rPr>
          <w:rFonts w:ascii="Arial" w:hAnsi="Arial" w:cs="Arial"/>
          <w:sz w:val="24"/>
          <w:szCs w:val="24"/>
        </w:rPr>
        <w:t xml:space="preserve">A Emissora obriga-se a, tão logo tenha conhecimento </w:t>
      </w:r>
      <w:r>
        <w:rPr>
          <w:rFonts w:ascii="Arial" w:hAnsi="Arial" w:cs="Arial"/>
          <w:sz w:val="24"/>
          <w:szCs w:val="24"/>
        </w:rPr>
        <w:t xml:space="preserve">da ocorrência </w:t>
      </w:r>
      <w:r w:rsidRPr="00241BBE">
        <w:rPr>
          <w:rFonts w:ascii="Arial" w:hAnsi="Arial" w:cs="Arial"/>
          <w:sz w:val="24"/>
          <w:szCs w:val="24"/>
        </w:rPr>
        <w:t>de qualquer dos eventos descritos nas alíneas acima, comunicar imediatamente o Agente Fiduciário para que este tome as providências devidas.</w:t>
      </w:r>
    </w:p>
    <w:p w:rsidR="00CA4C6A" w:rsidRPr="00DF78A8" w:rsidRDefault="00CA4C6A" w:rsidP="00A71AF2">
      <w:pPr>
        <w:spacing w:line="320" w:lineRule="exact"/>
        <w:rPr>
          <w:rFonts w:ascii="Arial" w:hAnsi="Arial" w:cs="Arial"/>
          <w:sz w:val="24"/>
          <w:szCs w:val="24"/>
        </w:rPr>
      </w:pPr>
    </w:p>
    <w:p w:rsidR="00CA4C6A" w:rsidRDefault="00CA4C6A" w:rsidP="00EA6596">
      <w:pPr>
        <w:pStyle w:val="ListParagraph1"/>
        <w:numPr>
          <w:ilvl w:val="2"/>
          <w:numId w:val="29"/>
        </w:numPr>
        <w:spacing w:line="320" w:lineRule="exact"/>
        <w:ind w:left="0" w:firstLine="0"/>
        <w:rPr>
          <w:rFonts w:ascii="Arial" w:hAnsi="Arial" w:cs="Arial"/>
          <w:sz w:val="24"/>
          <w:szCs w:val="24"/>
        </w:rPr>
      </w:pPr>
      <w:r w:rsidRPr="00241BBE">
        <w:rPr>
          <w:rFonts w:ascii="Arial" w:hAnsi="Arial" w:cs="Arial"/>
          <w:sz w:val="24"/>
          <w:szCs w:val="24"/>
        </w:rPr>
        <w:t>A ocorrência de quaisquer dos eventos indicados nas alíneas (i), (iii), (iv), (v), (vi), (viii), (ix), (x), (xi), (xvi), (xvii), e (xx) do item 4.1</w:t>
      </w:r>
      <w:r>
        <w:rPr>
          <w:rFonts w:ascii="Arial" w:hAnsi="Arial" w:cs="Arial"/>
          <w:sz w:val="24"/>
          <w:szCs w:val="24"/>
        </w:rPr>
        <w:t>3</w:t>
      </w:r>
      <w:r w:rsidRPr="00241BBE">
        <w:rPr>
          <w:rFonts w:ascii="Arial" w:hAnsi="Arial" w:cs="Arial"/>
          <w:sz w:val="24"/>
          <w:szCs w:val="24"/>
        </w:rPr>
        <w:t xml:space="preserve">.1 acima acarretará o vencimento antecipado automático das Debêntures, independentemente de qualquer notificação. </w:t>
      </w:r>
    </w:p>
    <w:p w:rsidR="00CA4C6A" w:rsidRPr="00DF78A8" w:rsidRDefault="00CA4C6A" w:rsidP="007921FE">
      <w:pPr>
        <w:spacing w:line="320" w:lineRule="exact"/>
        <w:rPr>
          <w:rFonts w:ascii="Arial" w:hAnsi="Arial" w:cs="Arial"/>
          <w:sz w:val="24"/>
          <w:szCs w:val="24"/>
        </w:rPr>
      </w:pPr>
    </w:p>
    <w:p w:rsidR="00CA4C6A" w:rsidRDefault="00CA4C6A" w:rsidP="00EA6596">
      <w:pPr>
        <w:pStyle w:val="ListParagraph1"/>
        <w:numPr>
          <w:ilvl w:val="2"/>
          <w:numId w:val="29"/>
        </w:numPr>
        <w:spacing w:line="320" w:lineRule="exact"/>
        <w:ind w:left="0" w:firstLine="0"/>
        <w:rPr>
          <w:rFonts w:ascii="Arial" w:hAnsi="Arial" w:cs="Arial"/>
          <w:sz w:val="24"/>
          <w:szCs w:val="24"/>
        </w:rPr>
      </w:pPr>
      <w:r w:rsidRPr="00241BBE">
        <w:rPr>
          <w:rFonts w:ascii="Arial" w:hAnsi="Arial" w:cs="Arial"/>
          <w:sz w:val="24"/>
          <w:szCs w:val="24"/>
        </w:rPr>
        <w:t>Na ocorrência dos eventos previstos nas demais alíneas do item 4.1</w:t>
      </w:r>
      <w:r>
        <w:rPr>
          <w:rFonts w:ascii="Arial" w:hAnsi="Arial" w:cs="Arial"/>
          <w:sz w:val="24"/>
          <w:szCs w:val="24"/>
        </w:rPr>
        <w:t>3</w:t>
      </w:r>
      <w:r w:rsidRPr="00241BBE">
        <w:rPr>
          <w:rFonts w:ascii="Arial" w:hAnsi="Arial" w:cs="Arial"/>
          <w:sz w:val="24"/>
          <w:szCs w:val="24"/>
        </w:rPr>
        <w:t>.1 acima, o Agente Fiduciário deverá publicar a convocação da Assembleia Geral de Debenturistas, no prazo de 2 (dois) Dias Úteis a contar do momento em que tomar ciência do evento ou for assim informado por quaisquer dos Debenturistas, para deliberar sobre a eventual não decretação de vencimento antecipado das Debêntures.</w:t>
      </w:r>
    </w:p>
    <w:p w:rsidR="00CA4C6A" w:rsidRPr="00DF78A8" w:rsidRDefault="00CA4C6A" w:rsidP="007921FE">
      <w:pPr>
        <w:spacing w:line="320" w:lineRule="exact"/>
        <w:rPr>
          <w:rFonts w:ascii="Arial" w:hAnsi="Arial" w:cs="Arial"/>
          <w:sz w:val="24"/>
          <w:szCs w:val="24"/>
        </w:rPr>
      </w:pPr>
    </w:p>
    <w:p w:rsidR="00CA4C6A" w:rsidRDefault="00CA4C6A" w:rsidP="00EA6596">
      <w:pPr>
        <w:pStyle w:val="ListParagraph1"/>
        <w:numPr>
          <w:ilvl w:val="3"/>
          <w:numId w:val="29"/>
        </w:numPr>
        <w:spacing w:line="320" w:lineRule="exact"/>
        <w:ind w:left="0" w:firstLine="0"/>
        <w:rPr>
          <w:rFonts w:ascii="Arial" w:hAnsi="Arial" w:cs="Arial"/>
          <w:sz w:val="24"/>
          <w:szCs w:val="24"/>
        </w:rPr>
      </w:pPr>
      <w:r w:rsidRPr="00241BBE">
        <w:rPr>
          <w:rFonts w:ascii="Arial" w:hAnsi="Arial" w:cs="Arial"/>
          <w:sz w:val="24"/>
          <w:szCs w:val="24"/>
        </w:rPr>
        <w:t>Na Assembleia Geral de Debenturistas mencionada no item 4.1</w:t>
      </w:r>
      <w:r>
        <w:rPr>
          <w:rFonts w:ascii="Arial" w:hAnsi="Arial" w:cs="Arial"/>
          <w:sz w:val="24"/>
          <w:szCs w:val="24"/>
        </w:rPr>
        <w:t>3</w:t>
      </w:r>
      <w:r w:rsidRPr="00241BBE">
        <w:rPr>
          <w:rFonts w:ascii="Arial" w:hAnsi="Arial" w:cs="Arial"/>
          <w:sz w:val="24"/>
          <w:szCs w:val="24"/>
        </w:rPr>
        <w:t>.3 acima, que será instalada observado o qu</w:t>
      </w:r>
      <w:r>
        <w:rPr>
          <w:rFonts w:ascii="Arial" w:hAnsi="Arial" w:cs="Arial"/>
          <w:sz w:val="24"/>
          <w:szCs w:val="24"/>
        </w:rPr>
        <w:t>ó</w:t>
      </w:r>
      <w:r w:rsidRPr="00241BBE">
        <w:rPr>
          <w:rFonts w:ascii="Arial" w:hAnsi="Arial" w:cs="Arial"/>
          <w:sz w:val="24"/>
          <w:szCs w:val="24"/>
        </w:rPr>
        <w:t xml:space="preserve">rum previsto nesta Escritura de Emissão, os Debenturistas poderão optar, por deliberação de Debenturistas que representem </w:t>
      </w:r>
      <w:r>
        <w:rPr>
          <w:rFonts w:ascii="Arial" w:hAnsi="Arial" w:cs="Arial"/>
          <w:sz w:val="24"/>
          <w:szCs w:val="24"/>
        </w:rPr>
        <w:t xml:space="preserve">no mínimo </w:t>
      </w:r>
      <w:r w:rsidRPr="00241BBE">
        <w:rPr>
          <w:rFonts w:ascii="Arial" w:hAnsi="Arial" w:cs="Arial"/>
          <w:sz w:val="24"/>
          <w:szCs w:val="24"/>
        </w:rPr>
        <w:t>90% (noventa por cento) das Debêntures em Circulação, por não declarar antecipadamente vencidas as Debêntures.</w:t>
      </w:r>
      <w:r>
        <w:rPr>
          <w:rFonts w:ascii="Arial" w:hAnsi="Arial" w:cs="Arial"/>
          <w:sz w:val="24"/>
          <w:szCs w:val="24"/>
        </w:rPr>
        <w:t xml:space="preserve"> </w:t>
      </w:r>
    </w:p>
    <w:p w:rsidR="00CA4C6A" w:rsidRPr="00DF78A8" w:rsidRDefault="00CA4C6A" w:rsidP="00D57764">
      <w:pPr>
        <w:pStyle w:val="ListParagraph1"/>
        <w:rPr>
          <w:rFonts w:ascii="Arial" w:hAnsi="Arial" w:cs="Arial"/>
          <w:sz w:val="24"/>
          <w:szCs w:val="24"/>
        </w:rPr>
      </w:pPr>
    </w:p>
    <w:p w:rsidR="00CA4C6A" w:rsidRDefault="00CA4C6A" w:rsidP="00EA6596">
      <w:pPr>
        <w:pStyle w:val="ListParagraph1"/>
        <w:numPr>
          <w:ilvl w:val="3"/>
          <w:numId w:val="29"/>
        </w:numPr>
        <w:spacing w:line="320" w:lineRule="exact"/>
        <w:ind w:left="0" w:firstLine="0"/>
        <w:rPr>
          <w:rFonts w:ascii="Arial" w:hAnsi="Arial" w:cs="Arial"/>
          <w:sz w:val="24"/>
          <w:szCs w:val="24"/>
        </w:rPr>
      </w:pPr>
      <w:r w:rsidRPr="00241BBE">
        <w:rPr>
          <w:rFonts w:ascii="Arial" w:hAnsi="Arial" w:cs="Arial"/>
          <w:sz w:val="24"/>
          <w:szCs w:val="24"/>
        </w:rPr>
        <w:t>Independente do disposto no item 4.1</w:t>
      </w:r>
      <w:r>
        <w:rPr>
          <w:rFonts w:ascii="Arial" w:hAnsi="Arial" w:cs="Arial"/>
          <w:sz w:val="24"/>
          <w:szCs w:val="24"/>
        </w:rPr>
        <w:t>3</w:t>
      </w:r>
      <w:r w:rsidRPr="00241BBE">
        <w:rPr>
          <w:rFonts w:ascii="Arial" w:hAnsi="Arial" w:cs="Arial"/>
          <w:sz w:val="24"/>
          <w:szCs w:val="24"/>
        </w:rPr>
        <w:t>.3 acima, a não instalação das referidas Assembleias de Debenturistas por falta de qu</w:t>
      </w:r>
      <w:r>
        <w:rPr>
          <w:rFonts w:ascii="Arial" w:hAnsi="Arial" w:cs="Arial"/>
          <w:sz w:val="24"/>
          <w:szCs w:val="24"/>
        </w:rPr>
        <w:t>ó</w:t>
      </w:r>
      <w:r w:rsidRPr="00241BBE">
        <w:rPr>
          <w:rFonts w:ascii="Arial" w:hAnsi="Arial" w:cs="Arial"/>
          <w:sz w:val="24"/>
          <w:szCs w:val="24"/>
        </w:rPr>
        <w:t>rum, será interpretada pelo Agente Fiduciário como uma opção dos Debenturistas em declarar antecipadamente vencidas as Debêntures de que são titulares.</w:t>
      </w:r>
    </w:p>
    <w:p w:rsidR="00CA4C6A" w:rsidRPr="00DF78A8" w:rsidRDefault="00CA4C6A" w:rsidP="003630B3">
      <w:pPr>
        <w:pStyle w:val="ListParagraph1"/>
        <w:spacing w:line="320" w:lineRule="exact"/>
        <w:ind w:left="0"/>
        <w:rPr>
          <w:rFonts w:ascii="Arial" w:hAnsi="Arial" w:cs="Arial"/>
          <w:sz w:val="24"/>
          <w:szCs w:val="24"/>
        </w:rPr>
      </w:pPr>
    </w:p>
    <w:p w:rsidR="00CA4C6A" w:rsidRDefault="00CA4C6A" w:rsidP="00EA6596">
      <w:pPr>
        <w:pStyle w:val="ListParagraph1"/>
        <w:numPr>
          <w:ilvl w:val="3"/>
          <w:numId w:val="29"/>
        </w:numPr>
        <w:spacing w:line="320" w:lineRule="exact"/>
        <w:ind w:left="0" w:firstLine="0"/>
        <w:rPr>
          <w:rFonts w:ascii="Arial" w:hAnsi="Arial" w:cs="Arial"/>
          <w:sz w:val="24"/>
          <w:szCs w:val="24"/>
        </w:rPr>
      </w:pPr>
      <w:r w:rsidRPr="00241BBE">
        <w:rPr>
          <w:rFonts w:ascii="Arial" w:hAnsi="Arial" w:cs="Arial"/>
          <w:sz w:val="24"/>
          <w:szCs w:val="24"/>
        </w:rPr>
        <w:t xml:space="preserve">Em caso de declaração do vencimento antecipado das Debêntures pelo Agente Fiduciário, </w:t>
      </w:r>
      <w:r>
        <w:rPr>
          <w:rFonts w:ascii="Arial" w:hAnsi="Arial" w:cs="Arial"/>
          <w:sz w:val="24"/>
          <w:szCs w:val="24"/>
        </w:rPr>
        <w:t>a qual ocorrerá mediante notificação de vencimento antecipado a ser enviada por este à Emissora através de carta protocolada no endereço constante nesta Escritura de Emissão ou por meio de fax, com confirmação de recebimento (“</w:t>
      </w:r>
      <w:r w:rsidRPr="00F91507">
        <w:rPr>
          <w:rFonts w:ascii="Arial" w:hAnsi="Arial" w:cs="Arial"/>
          <w:sz w:val="24"/>
          <w:szCs w:val="24"/>
          <w:u w:val="single"/>
        </w:rPr>
        <w:t>Notificação de Vencimento Antecipado</w:t>
      </w:r>
      <w:r w:rsidRPr="004F2186">
        <w:rPr>
          <w:rFonts w:ascii="Arial" w:hAnsi="Arial" w:cs="Arial"/>
          <w:sz w:val="24"/>
          <w:szCs w:val="24"/>
        </w:rPr>
        <w:t>”</w:t>
      </w:r>
      <w:r>
        <w:rPr>
          <w:rFonts w:ascii="Arial" w:hAnsi="Arial" w:cs="Arial"/>
          <w:sz w:val="24"/>
          <w:szCs w:val="24"/>
        </w:rPr>
        <w:t xml:space="preserve">), </w:t>
      </w:r>
      <w:r w:rsidRPr="00241BBE">
        <w:rPr>
          <w:rFonts w:ascii="Arial" w:hAnsi="Arial" w:cs="Arial"/>
          <w:sz w:val="24"/>
          <w:szCs w:val="24"/>
        </w:rPr>
        <w:t xml:space="preserve">a Emissora obriga-se a efetuar o pagamento do Valor Nominal Unitário das Debêntures em Circulação, acrescido da Remuneração calculada </w:t>
      </w:r>
      <w:r w:rsidRPr="00241BBE">
        <w:rPr>
          <w:rFonts w:ascii="Arial" w:hAnsi="Arial" w:cs="Arial"/>
          <w:i/>
          <w:sz w:val="24"/>
          <w:szCs w:val="24"/>
        </w:rPr>
        <w:t>pro rata temporis</w:t>
      </w:r>
      <w:r w:rsidRPr="00241BBE">
        <w:rPr>
          <w:rFonts w:ascii="Arial" w:hAnsi="Arial" w:cs="Arial"/>
          <w:sz w:val="24"/>
          <w:szCs w:val="24"/>
        </w:rPr>
        <w:t xml:space="preserve"> desde a Data de Emissão ou </w:t>
      </w:r>
      <w:r>
        <w:rPr>
          <w:rFonts w:ascii="Arial" w:hAnsi="Arial" w:cs="Arial"/>
          <w:sz w:val="24"/>
          <w:szCs w:val="24"/>
        </w:rPr>
        <w:t>d</w:t>
      </w:r>
      <w:r w:rsidRPr="00241BBE">
        <w:rPr>
          <w:rFonts w:ascii="Arial" w:hAnsi="Arial" w:cs="Arial"/>
          <w:sz w:val="24"/>
          <w:szCs w:val="24"/>
        </w:rPr>
        <w:t>a última Data de Pagamento de Remuneração, conforme o caso, até a data do efetivo pagamento, e de quaisquer outros valores eventualmente devidos pela Emissora nos termos d</w:t>
      </w:r>
      <w:r>
        <w:rPr>
          <w:rFonts w:ascii="Arial" w:hAnsi="Arial" w:cs="Arial"/>
          <w:sz w:val="24"/>
          <w:szCs w:val="24"/>
        </w:rPr>
        <w:t>est</w:t>
      </w:r>
      <w:r w:rsidRPr="00241BBE">
        <w:rPr>
          <w:rFonts w:ascii="Arial" w:hAnsi="Arial" w:cs="Arial"/>
          <w:sz w:val="24"/>
          <w:szCs w:val="24"/>
        </w:rPr>
        <w:t>a Escritura d</w:t>
      </w:r>
      <w:r>
        <w:rPr>
          <w:rFonts w:ascii="Arial" w:hAnsi="Arial" w:cs="Arial"/>
          <w:sz w:val="24"/>
          <w:szCs w:val="24"/>
        </w:rPr>
        <w:t>e</w:t>
      </w:r>
      <w:r w:rsidRPr="00241BBE">
        <w:rPr>
          <w:rFonts w:ascii="Arial" w:hAnsi="Arial" w:cs="Arial"/>
          <w:sz w:val="24"/>
          <w:szCs w:val="24"/>
        </w:rPr>
        <w:t xml:space="preserve"> Emissão</w:t>
      </w:r>
      <w:r>
        <w:rPr>
          <w:rFonts w:ascii="Arial" w:hAnsi="Arial" w:cs="Arial"/>
          <w:sz w:val="24"/>
          <w:szCs w:val="24"/>
        </w:rPr>
        <w:t>,</w:t>
      </w:r>
      <w:r w:rsidRPr="00241BBE">
        <w:rPr>
          <w:rFonts w:ascii="Arial" w:hAnsi="Arial" w:cs="Arial"/>
          <w:sz w:val="24"/>
          <w:szCs w:val="24"/>
        </w:rPr>
        <w:t xml:space="preserve"> em até </w:t>
      </w:r>
      <w:r>
        <w:rPr>
          <w:rFonts w:ascii="Arial" w:hAnsi="Arial" w:cs="Arial"/>
          <w:sz w:val="24"/>
          <w:szCs w:val="24"/>
        </w:rPr>
        <w:t>5</w:t>
      </w:r>
      <w:r w:rsidRPr="00241BBE">
        <w:rPr>
          <w:rFonts w:ascii="Arial" w:hAnsi="Arial" w:cs="Arial"/>
          <w:sz w:val="24"/>
          <w:szCs w:val="24"/>
        </w:rPr>
        <w:t xml:space="preserve"> (</w:t>
      </w:r>
      <w:r>
        <w:rPr>
          <w:rFonts w:ascii="Arial" w:hAnsi="Arial" w:cs="Arial"/>
          <w:sz w:val="24"/>
          <w:szCs w:val="24"/>
        </w:rPr>
        <w:t>cinco</w:t>
      </w:r>
      <w:r w:rsidRPr="00241BBE">
        <w:rPr>
          <w:rFonts w:ascii="Arial" w:hAnsi="Arial" w:cs="Arial"/>
          <w:sz w:val="24"/>
          <w:szCs w:val="24"/>
        </w:rPr>
        <w:t xml:space="preserve">) Dias Úteis contados da data em que for declarado o vencimento antecipado, </w:t>
      </w:r>
      <w:r>
        <w:rPr>
          <w:rFonts w:ascii="Arial" w:hAnsi="Arial" w:cs="Arial"/>
          <w:sz w:val="24"/>
          <w:szCs w:val="24"/>
        </w:rPr>
        <w:t>sendo certo</w:t>
      </w:r>
      <w:r w:rsidRPr="00241BBE">
        <w:rPr>
          <w:rFonts w:ascii="Arial" w:hAnsi="Arial" w:cs="Arial"/>
          <w:sz w:val="24"/>
          <w:szCs w:val="24"/>
        </w:rPr>
        <w:t xml:space="preserve"> que todas as Debêntures serão pagas em uma única data.</w:t>
      </w:r>
      <w:r>
        <w:rPr>
          <w:rFonts w:ascii="Arial" w:hAnsi="Arial" w:cs="Arial"/>
          <w:sz w:val="24"/>
          <w:szCs w:val="24"/>
        </w:rPr>
        <w:t xml:space="preserve"> </w:t>
      </w:r>
    </w:p>
    <w:p w:rsidR="00CA4C6A" w:rsidRPr="00DF78A8" w:rsidRDefault="00CA4C6A" w:rsidP="00905721">
      <w:pPr>
        <w:pStyle w:val="ListParagraph1"/>
        <w:spacing w:line="320" w:lineRule="exact"/>
        <w:ind w:left="0"/>
        <w:rPr>
          <w:rFonts w:ascii="Arial" w:hAnsi="Arial" w:cs="Arial"/>
          <w:sz w:val="24"/>
          <w:szCs w:val="24"/>
        </w:rPr>
      </w:pPr>
    </w:p>
    <w:p w:rsidR="00CA4C6A" w:rsidRDefault="00CA4C6A" w:rsidP="00EA6596">
      <w:pPr>
        <w:pStyle w:val="ListParagraph1"/>
        <w:numPr>
          <w:ilvl w:val="1"/>
          <w:numId w:val="28"/>
        </w:numPr>
        <w:spacing w:line="320" w:lineRule="exact"/>
        <w:ind w:left="709" w:hanging="709"/>
        <w:rPr>
          <w:rFonts w:ascii="Arial" w:hAnsi="Arial" w:cs="Arial"/>
          <w:b/>
          <w:sz w:val="24"/>
          <w:szCs w:val="24"/>
        </w:rPr>
      </w:pPr>
      <w:r w:rsidRPr="00241BBE">
        <w:rPr>
          <w:rFonts w:ascii="Arial" w:hAnsi="Arial" w:cs="Arial"/>
          <w:b/>
          <w:sz w:val="24"/>
          <w:szCs w:val="24"/>
        </w:rPr>
        <w:t>Multa e Juros Moratórios</w:t>
      </w:r>
    </w:p>
    <w:p w:rsidR="00CA4C6A" w:rsidRPr="00DF78A8" w:rsidRDefault="00CA4C6A" w:rsidP="00AC0F0A">
      <w:pPr>
        <w:pStyle w:val="p0"/>
        <w:tabs>
          <w:tab w:val="clear" w:pos="720"/>
        </w:tabs>
        <w:spacing w:line="320" w:lineRule="exact"/>
        <w:rPr>
          <w:rFonts w:ascii="Arial" w:hAnsi="Arial" w:cs="Arial"/>
          <w:snapToGrid w:val="0"/>
          <w:szCs w:val="24"/>
        </w:rPr>
      </w:pPr>
    </w:p>
    <w:p w:rsidR="00CA4C6A" w:rsidRPr="00DF78A8" w:rsidRDefault="00CA4C6A" w:rsidP="00AC0F0A">
      <w:pPr>
        <w:tabs>
          <w:tab w:val="left" w:pos="-2268"/>
        </w:tabs>
        <w:spacing w:line="320" w:lineRule="exact"/>
        <w:rPr>
          <w:rFonts w:ascii="Arial" w:hAnsi="Arial" w:cs="Arial"/>
          <w:sz w:val="24"/>
          <w:szCs w:val="24"/>
        </w:rPr>
      </w:pPr>
      <w:r w:rsidRPr="00241BBE">
        <w:rPr>
          <w:rFonts w:ascii="Arial" w:hAnsi="Arial" w:cs="Arial"/>
          <w:snapToGrid w:val="0"/>
          <w:sz w:val="24"/>
          <w:szCs w:val="24"/>
        </w:rPr>
        <w:t xml:space="preserve">Ocorrendo impontualidade no pagamento, pela Emissora, de qualquer quantia devida aos titulares de Debêntures, os débitos em atraso </w:t>
      </w:r>
      <w:r w:rsidRPr="00241BBE">
        <w:rPr>
          <w:rFonts w:ascii="Arial" w:hAnsi="Arial" w:cs="Arial"/>
          <w:sz w:val="24"/>
          <w:szCs w:val="24"/>
        </w:rPr>
        <w:t>vencidos e não pagos pela Emissora ficarão, desde a data da inadimplência até a data do efetivo pagamento, sem prejuízo do pagamento da Remuneração, sujeitos a, independentemente de aviso, notificação ou interpelação judicial ou extrajudicial (i) multa convencional, irredutível e não compensatória, de 2% (dois por cento) e (ii) juros moratórios à razão de 1% (um por cento) ao mês</w:t>
      </w:r>
      <w:r>
        <w:rPr>
          <w:rFonts w:ascii="Arial" w:hAnsi="Arial" w:cs="Arial"/>
          <w:sz w:val="24"/>
          <w:szCs w:val="24"/>
        </w:rPr>
        <w:t xml:space="preserve"> ou fração</w:t>
      </w:r>
      <w:r w:rsidRPr="00241BBE">
        <w:rPr>
          <w:rFonts w:ascii="Arial" w:hAnsi="Arial" w:cs="Arial"/>
          <w:sz w:val="24"/>
          <w:szCs w:val="24"/>
        </w:rPr>
        <w:t>, ambos incidentes sobre as quantias em atraso (“</w:t>
      </w:r>
      <w:r w:rsidRPr="00241BBE">
        <w:rPr>
          <w:rFonts w:ascii="Arial" w:hAnsi="Arial" w:cs="Arial"/>
          <w:sz w:val="24"/>
          <w:szCs w:val="24"/>
          <w:u w:val="single"/>
        </w:rPr>
        <w:t>Encargos Moratórios</w:t>
      </w:r>
      <w:r w:rsidRPr="00241BBE">
        <w:rPr>
          <w:rFonts w:ascii="Arial" w:hAnsi="Arial" w:cs="Arial"/>
          <w:sz w:val="24"/>
          <w:szCs w:val="24"/>
        </w:rPr>
        <w:t>”).</w:t>
      </w:r>
      <w:r>
        <w:rPr>
          <w:rFonts w:ascii="Arial" w:hAnsi="Arial" w:cs="Arial"/>
          <w:sz w:val="24"/>
          <w:szCs w:val="24"/>
        </w:rPr>
        <w:t xml:space="preserve"> </w:t>
      </w:r>
    </w:p>
    <w:p w:rsidR="00CA4C6A" w:rsidRDefault="00CA4C6A" w:rsidP="00AC0F0A">
      <w:pPr>
        <w:tabs>
          <w:tab w:val="left" w:pos="-2268"/>
        </w:tabs>
        <w:spacing w:line="320" w:lineRule="exact"/>
        <w:rPr>
          <w:rFonts w:ascii="Arial" w:hAnsi="Arial" w:cs="Arial"/>
          <w:sz w:val="24"/>
          <w:szCs w:val="24"/>
        </w:rPr>
      </w:pPr>
    </w:p>
    <w:p w:rsidR="00CA4C6A" w:rsidRDefault="00CA4C6A" w:rsidP="00EA6596">
      <w:pPr>
        <w:pStyle w:val="ListParagraph1"/>
        <w:numPr>
          <w:ilvl w:val="1"/>
          <w:numId w:val="28"/>
        </w:numPr>
        <w:spacing w:line="320" w:lineRule="exact"/>
        <w:ind w:left="709" w:hanging="709"/>
        <w:rPr>
          <w:rFonts w:ascii="Arial" w:hAnsi="Arial" w:cs="Arial"/>
          <w:b/>
          <w:sz w:val="24"/>
          <w:szCs w:val="24"/>
        </w:rPr>
      </w:pPr>
      <w:r w:rsidRPr="00241BBE">
        <w:rPr>
          <w:rFonts w:ascii="Arial" w:hAnsi="Arial" w:cs="Arial"/>
          <w:b/>
          <w:sz w:val="24"/>
          <w:szCs w:val="24"/>
        </w:rPr>
        <w:t>Atraso no Recebimento dos Pagamentos</w:t>
      </w:r>
    </w:p>
    <w:p w:rsidR="00CA4C6A" w:rsidRPr="00DF78A8" w:rsidRDefault="00CA4C6A" w:rsidP="00AC0F0A">
      <w:pPr>
        <w:spacing w:line="320" w:lineRule="exact"/>
        <w:rPr>
          <w:rFonts w:ascii="Arial" w:hAnsi="Arial" w:cs="Arial"/>
          <w:snapToGrid w:val="0"/>
          <w:sz w:val="24"/>
          <w:szCs w:val="24"/>
        </w:rPr>
      </w:pPr>
    </w:p>
    <w:p w:rsidR="00CA4C6A" w:rsidRDefault="00CA4C6A" w:rsidP="00AC0F0A">
      <w:pPr>
        <w:tabs>
          <w:tab w:val="left" w:pos="-2268"/>
        </w:tabs>
        <w:spacing w:line="320" w:lineRule="exact"/>
        <w:rPr>
          <w:rFonts w:ascii="Arial" w:hAnsi="Arial" w:cs="Arial"/>
          <w:sz w:val="24"/>
          <w:szCs w:val="24"/>
        </w:rPr>
      </w:pPr>
      <w:r w:rsidRPr="00241BBE">
        <w:rPr>
          <w:rFonts w:ascii="Arial" w:hAnsi="Arial" w:cs="Arial"/>
          <w:snapToGrid w:val="0"/>
          <w:sz w:val="24"/>
          <w:szCs w:val="24"/>
        </w:rPr>
        <w:t>Sem prejuízo do disposto no item 4.1</w:t>
      </w:r>
      <w:r>
        <w:rPr>
          <w:rFonts w:ascii="Arial" w:hAnsi="Arial" w:cs="Arial"/>
          <w:snapToGrid w:val="0"/>
          <w:sz w:val="24"/>
          <w:szCs w:val="24"/>
        </w:rPr>
        <w:t>4</w:t>
      </w:r>
      <w:r w:rsidRPr="00241BBE">
        <w:rPr>
          <w:rFonts w:ascii="Arial" w:hAnsi="Arial" w:cs="Arial"/>
          <w:snapToGrid w:val="0"/>
          <w:sz w:val="24"/>
          <w:szCs w:val="24"/>
        </w:rPr>
        <w:t xml:space="preserve"> acima, </w:t>
      </w:r>
      <w:r w:rsidRPr="00241BBE">
        <w:rPr>
          <w:rFonts w:ascii="Arial" w:hAnsi="Arial" w:cs="Arial"/>
          <w:sz w:val="24"/>
          <w:szCs w:val="24"/>
        </w:rPr>
        <w:t>o não comparecimento do Debenturista para receber o valor correspondente a qualquer das obrigações pecuniárias devidas pela Emissora, nas datas previstas nesta Escritura de Emissão ou em comunicado publicado pela Emissora, não lhe dará direito ao recebimento de qualquer acréscimo relativo ao atraso no recebimento, sendo-lhe, todavia, assegurados os direitos adquiridos até a data do respectivo vencimento</w:t>
      </w:r>
      <w:r>
        <w:rPr>
          <w:rFonts w:ascii="Arial" w:hAnsi="Arial" w:cs="Arial"/>
          <w:sz w:val="24"/>
          <w:szCs w:val="24"/>
        </w:rPr>
        <w:t xml:space="preserve"> ou do comunicado</w:t>
      </w:r>
      <w:r w:rsidRPr="00241BBE">
        <w:rPr>
          <w:rFonts w:ascii="Arial" w:hAnsi="Arial" w:cs="Arial"/>
          <w:sz w:val="24"/>
          <w:szCs w:val="24"/>
        </w:rPr>
        <w:t>.</w:t>
      </w:r>
      <w:r>
        <w:rPr>
          <w:rFonts w:ascii="Arial" w:hAnsi="Arial" w:cs="Arial"/>
          <w:sz w:val="24"/>
          <w:szCs w:val="24"/>
        </w:rPr>
        <w:t xml:space="preserve"> </w:t>
      </w:r>
    </w:p>
    <w:p w:rsidR="00CA4C6A" w:rsidRPr="00DF78A8" w:rsidRDefault="00CA4C6A" w:rsidP="00AC0F0A">
      <w:pPr>
        <w:tabs>
          <w:tab w:val="left" w:pos="-2268"/>
        </w:tabs>
        <w:spacing w:line="320" w:lineRule="exact"/>
        <w:rPr>
          <w:rFonts w:ascii="Arial" w:hAnsi="Arial" w:cs="Arial"/>
          <w:b/>
          <w:snapToGrid w:val="0"/>
          <w:sz w:val="24"/>
          <w:szCs w:val="24"/>
        </w:rPr>
      </w:pPr>
    </w:p>
    <w:p w:rsidR="00CA4C6A" w:rsidRDefault="00CA4C6A" w:rsidP="00EA6596">
      <w:pPr>
        <w:pStyle w:val="ListParagraph1"/>
        <w:numPr>
          <w:ilvl w:val="1"/>
          <w:numId w:val="28"/>
        </w:numPr>
        <w:spacing w:line="320" w:lineRule="exact"/>
        <w:ind w:left="709" w:hanging="709"/>
        <w:rPr>
          <w:rFonts w:ascii="Arial" w:hAnsi="Arial" w:cs="Arial"/>
          <w:b/>
          <w:sz w:val="24"/>
          <w:szCs w:val="24"/>
        </w:rPr>
      </w:pPr>
      <w:r w:rsidRPr="00241BBE">
        <w:rPr>
          <w:rFonts w:ascii="Arial" w:hAnsi="Arial" w:cs="Arial"/>
          <w:b/>
          <w:sz w:val="24"/>
          <w:szCs w:val="24"/>
        </w:rPr>
        <w:lastRenderedPageBreak/>
        <w:t>Local de Pagamento</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 xml:space="preserve">Os pagamentos a que os Debenturistas fizerem jus serão efetuados pela Emissora utilizando-se dos procedimentos adotados pela CETIP, para as Debêntures que estejam custodiadas </w:t>
      </w:r>
      <w:r>
        <w:rPr>
          <w:rFonts w:ascii="Arial" w:hAnsi="Arial" w:cs="Arial"/>
          <w:sz w:val="24"/>
          <w:szCs w:val="24"/>
        </w:rPr>
        <w:t>eletronicamente na</w:t>
      </w:r>
      <w:r w:rsidRPr="00241BBE">
        <w:rPr>
          <w:rFonts w:ascii="Arial" w:hAnsi="Arial" w:cs="Arial"/>
          <w:sz w:val="24"/>
          <w:szCs w:val="24"/>
        </w:rPr>
        <w:t xml:space="preserve"> CETIP. As Debêntures que</w:t>
      </w:r>
      <w:r>
        <w:rPr>
          <w:rFonts w:ascii="Arial" w:hAnsi="Arial" w:cs="Arial"/>
          <w:sz w:val="24"/>
          <w:szCs w:val="24"/>
        </w:rPr>
        <w:t xml:space="preserve">, por solicitação do respectivo Debenturista ou outro motivo previsto na regulamentação aplicável, </w:t>
      </w:r>
      <w:r w:rsidRPr="00241BBE">
        <w:rPr>
          <w:rFonts w:ascii="Arial" w:hAnsi="Arial" w:cs="Arial"/>
          <w:sz w:val="24"/>
          <w:szCs w:val="24"/>
        </w:rPr>
        <w:t xml:space="preserve">não estiverem custodiadas </w:t>
      </w:r>
      <w:r>
        <w:rPr>
          <w:rFonts w:ascii="Arial" w:hAnsi="Arial" w:cs="Arial"/>
          <w:sz w:val="24"/>
          <w:szCs w:val="24"/>
        </w:rPr>
        <w:t>eletronicamente na</w:t>
      </w:r>
      <w:r w:rsidRPr="00241BBE">
        <w:rPr>
          <w:rFonts w:ascii="Arial" w:hAnsi="Arial" w:cs="Arial"/>
          <w:sz w:val="24"/>
          <w:szCs w:val="24"/>
        </w:rPr>
        <w:t xml:space="preserve"> CETIP</w:t>
      </w:r>
      <w:r>
        <w:rPr>
          <w:rFonts w:ascii="Arial" w:hAnsi="Arial" w:cs="Arial"/>
          <w:sz w:val="24"/>
          <w:szCs w:val="24"/>
        </w:rPr>
        <w:t>,</w:t>
      </w:r>
      <w:r w:rsidRPr="00241BBE">
        <w:rPr>
          <w:rFonts w:ascii="Arial" w:hAnsi="Arial" w:cs="Arial"/>
          <w:sz w:val="24"/>
          <w:szCs w:val="24"/>
        </w:rPr>
        <w:t xml:space="preserve"> terão os seus pagamentos realizados pela Instituição Depositária ou na sede da Emissora.</w:t>
      </w:r>
    </w:p>
    <w:p w:rsidR="00CA4C6A" w:rsidRPr="00DF78A8" w:rsidRDefault="00CA4C6A" w:rsidP="00AC0F0A">
      <w:pPr>
        <w:spacing w:line="320" w:lineRule="exact"/>
        <w:rPr>
          <w:rFonts w:ascii="Arial" w:hAnsi="Arial" w:cs="Arial"/>
          <w:sz w:val="24"/>
          <w:szCs w:val="24"/>
        </w:rPr>
      </w:pPr>
    </w:p>
    <w:p w:rsidR="00CA4C6A" w:rsidRDefault="00CA4C6A" w:rsidP="00EA6596">
      <w:pPr>
        <w:pStyle w:val="ListParagraph1"/>
        <w:numPr>
          <w:ilvl w:val="1"/>
          <w:numId w:val="28"/>
        </w:numPr>
        <w:spacing w:line="320" w:lineRule="exact"/>
        <w:ind w:left="709" w:hanging="709"/>
        <w:rPr>
          <w:rFonts w:ascii="Arial" w:hAnsi="Arial" w:cs="Arial"/>
          <w:b/>
          <w:sz w:val="24"/>
          <w:szCs w:val="24"/>
        </w:rPr>
      </w:pPr>
      <w:r w:rsidRPr="00241BBE">
        <w:rPr>
          <w:rFonts w:ascii="Arial" w:hAnsi="Arial" w:cs="Arial"/>
          <w:b/>
          <w:sz w:val="24"/>
          <w:szCs w:val="24"/>
        </w:rPr>
        <w:t>Prorrogação dos Prazos</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 xml:space="preserve">Considerar-se-ão prorrogados os prazos referentes ao pagamento de qualquer obrigação prevista nesta Escritura de Emissão, até o primeiro </w:t>
      </w:r>
      <w:r>
        <w:rPr>
          <w:rFonts w:ascii="Arial" w:hAnsi="Arial" w:cs="Arial"/>
          <w:sz w:val="24"/>
          <w:szCs w:val="24"/>
        </w:rPr>
        <w:t>D</w:t>
      </w:r>
      <w:r w:rsidRPr="00241BBE">
        <w:rPr>
          <w:rFonts w:ascii="Arial" w:hAnsi="Arial" w:cs="Arial"/>
          <w:sz w:val="24"/>
          <w:szCs w:val="24"/>
        </w:rPr>
        <w:t xml:space="preserve">ia </w:t>
      </w:r>
      <w:r>
        <w:rPr>
          <w:rFonts w:ascii="Arial" w:hAnsi="Arial" w:cs="Arial"/>
          <w:sz w:val="24"/>
          <w:szCs w:val="24"/>
        </w:rPr>
        <w:t>Ú</w:t>
      </w:r>
      <w:r w:rsidRPr="00241BBE">
        <w:rPr>
          <w:rFonts w:ascii="Arial" w:hAnsi="Arial" w:cs="Arial"/>
          <w:sz w:val="24"/>
          <w:szCs w:val="24"/>
        </w:rPr>
        <w:t xml:space="preserve">til subsequente, se o vencimento coincidir com dia em que não haja expediente bancário na Cidade de São Paulo, sem nenhum acréscimo aos valores a serem pagos, ressalvados os casos cujos pagamentos devam ser realizados através da CETIP, hipótese em que somente haverá prorrogação quando a data de pagamento coincidir com feriado nacional, sábado ou domingo. </w:t>
      </w:r>
    </w:p>
    <w:p w:rsidR="00CA4C6A" w:rsidRPr="00DF78A8" w:rsidRDefault="00CA4C6A" w:rsidP="00AC0F0A">
      <w:pPr>
        <w:spacing w:line="320" w:lineRule="exact"/>
        <w:rPr>
          <w:rFonts w:ascii="Arial" w:hAnsi="Arial" w:cs="Arial"/>
          <w:b/>
          <w:sz w:val="24"/>
          <w:szCs w:val="24"/>
        </w:rPr>
      </w:pPr>
    </w:p>
    <w:p w:rsidR="00CA4C6A" w:rsidRDefault="00CA4C6A" w:rsidP="00EA6596">
      <w:pPr>
        <w:pStyle w:val="ListParagraph1"/>
        <w:numPr>
          <w:ilvl w:val="1"/>
          <w:numId w:val="28"/>
        </w:numPr>
        <w:spacing w:line="320" w:lineRule="exact"/>
        <w:ind w:left="709" w:hanging="709"/>
        <w:rPr>
          <w:rFonts w:ascii="Arial" w:hAnsi="Arial" w:cs="Arial"/>
          <w:b/>
          <w:sz w:val="24"/>
          <w:szCs w:val="24"/>
        </w:rPr>
      </w:pPr>
      <w:r w:rsidRPr="00241BBE">
        <w:rPr>
          <w:rFonts w:ascii="Arial" w:hAnsi="Arial" w:cs="Arial"/>
          <w:b/>
          <w:sz w:val="24"/>
          <w:szCs w:val="24"/>
        </w:rPr>
        <w:t>Publicidade</w:t>
      </w:r>
    </w:p>
    <w:p w:rsidR="00CA4C6A" w:rsidRPr="00DF78A8" w:rsidRDefault="00CA4C6A" w:rsidP="00AC0F0A">
      <w:pPr>
        <w:pStyle w:val="Cabealho"/>
        <w:widowControl/>
        <w:tabs>
          <w:tab w:val="clear" w:pos="4419"/>
          <w:tab w:val="clear" w:pos="8838"/>
        </w:tabs>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 xml:space="preserve">Todos os atos e decisões relevantes decorrentes da Emissão que, de qualquer forma, vierem a envolver, direta ou indiretamente, os interesses dos Debenturistas, deverão ser publicados sob a forma de “Aviso aos Debenturistas” no Diário Oficial do Estado de São Paulo e no Diário do Comércio, utilizados pela Emissora para efetuar as publicações ordenadas pela Lei das Sociedades por Ações. A publicação do referido </w:t>
      </w:r>
      <w:r>
        <w:rPr>
          <w:rFonts w:ascii="Arial" w:hAnsi="Arial" w:cs="Arial"/>
          <w:sz w:val="24"/>
          <w:szCs w:val="24"/>
        </w:rPr>
        <w:t>“</w:t>
      </w:r>
      <w:r w:rsidRPr="00241BBE">
        <w:rPr>
          <w:rFonts w:ascii="Arial" w:hAnsi="Arial" w:cs="Arial"/>
          <w:sz w:val="24"/>
          <w:szCs w:val="24"/>
        </w:rPr>
        <w:t>Aviso aos Debenturistas</w:t>
      </w:r>
      <w:r>
        <w:rPr>
          <w:rFonts w:ascii="Arial" w:hAnsi="Arial" w:cs="Arial"/>
          <w:sz w:val="24"/>
          <w:szCs w:val="24"/>
        </w:rPr>
        <w:t>”</w:t>
      </w:r>
      <w:r w:rsidRPr="00241BBE">
        <w:rPr>
          <w:rFonts w:ascii="Arial" w:hAnsi="Arial" w:cs="Arial"/>
          <w:sz w:val="24"/>
          <w:szCs w:val="24"/>
        </w:rPr>
        <w:t xml:space="preserve"> poderá ser substituída por correspondência registrada entregue a todos os Debenturistas e ao Agente Fiduciário.</w:t>
      </w:r>
    </w:p>
    <w:p w:rsidR="00CA4C6A" w:rsidRPr="00DF78A8" w:rsidRDefault="00CA4C6A" w:rsidP="00AC0F0A">
      <w:pPr>
        <w:spacing w:line="320" w:lineRule="exact"/>
        <w:rPr>
          <w:rFonts w:ascii="Arial" w:hAnsi="Arial" w:cs="Arial"/>
          <w:sz w:val="24"/>
          <w:szCs w:val="24"/>
        </w:rPr>
      </w:pPr>
    </w:p>
    <w:p w:rsidR="00CA4C6A" w:rsidRDefault="00CA4C6A" w:rsidP="00EA6596">
      <w:pPr>
        <w:pStyle w:val="ListParagraph1"/>
        <w:numPr>
          <w:ilvl w:val="1"/>
          <w:numId w:val="28"/>
        </w:numPr>
        <w:spacing w:line="320" w:lineRule="exact"/>
        <w:ind w:left="709" w:hanging="709"/>
        <w:rPr>
          <w:rFonts w:ascii="Arial" w:hAnsi="Arial" w:cs="Arial"/>
          <w:b/>
          <w:sz w:val="24"/>
          <w:szCs w:val="24"/>
        </w:rPr>
      </w:pPr>
      <w:r w:rsidRPr="00241BBE">
        <w:rPr>
          <w:rFonts w:ascii="Arial" w:hAnsi="Arial" w:cs="Arial"/>
          <w:b/>
          <w:sz w:val="24"/>
          <w:szCs w:val="24"/>
        </w:rPr>
        <w:t>Garantia Fidejussória</w:t>
      </w:r>
    </w:p>
    <w:p w:rsidR="00CA4C6A" w:rsidRPr="00DF78A8" w:rsidRDefault="00CA4C6A" w:rsidP="00F231D9">
      <w:pPr>
        <w:tabs>
          <w:tab w:val="left" w:pos="720"/>
        </w:tabs>
        <w:spacing w:line="320" w:lineRule="exact"/>
        <w:rPr>
          <w:rFonts w:ascii="Arial" w:hAnsi="Arial" w:cs="Arial"/>
          <w:sz w:val="24"/>
          <w:szCs w:val="24"/>
        </w:rPr>
      </w:pPr>
    </w:p>
    <w:p w:rsidR="00CA4C6A" w:rsidRDefault="00CA4C6A" w:rsidP="00EA6596">
      <w:pPr>
        <w:pStyle w:val="ListParagraph1"/>
        <w:numPr>
          <w:ilvl w:val="2"/>
          <w:numId w:val="30"/>
        </w:numPr>
        <w:tabs>
          <w:tab w:val="clear" w:pos="720"/>
          <w:tab w:val="num" w:pos="0"/>
        </w:tabs>
        <w:spacing w:line="320" w:lineRule="exact"/>
        <w:ind w:left="0" w:firstLine="0"/>
        <w:rPr>
          <w:rFonts w:ascii="Arial" w:hAnsi="Arial" w:cs="Arial"/>
          <w:snapToGrid w:val="0"/>
          <w:sz w:val="24"/>
          <w:szCs w:val="24"/>
        </w:rPr>
      </w:pPr>
      <w:r w:rsidRPr="00241BBE">
        <w:rPr>
          <w:rFonts w:ascii="Arial" w:hAnsi="Arial" w:cs="Arial"/>
          <w:snapToGrid w:val="0"/>
          <w:sz w:val="24"/>
          <w:szCs w:val="24"/>
        </w:rPr>
        <w:t>Como garantia do fiel e pontual pagamento das Debêntures, a Fiadora, de forma irrevogável e irretratável, presta fiança em favor dos Debenturistas, representados pelo Agente Fiduciário, obrigando-se como fiadora e principal pagadora, em caráter solidário, pelo pagamento de quaisquer valores devidos nos termos desta Escritura</w:t>
      </w:r>
      <w:r>
        <w:rPr>
          <w:rFonts w:ascii="Arial" w:hAnsi="Arial" w:cs="Arial"/>
          <w:snapToGrid w:val="0"/>
          <w:sz w:val="24"/>
          <w:szCs w:val="24"/>
        </w:rPr>
        <w:t xml:space="preserve"> de Emissão, observados os termos descritos a seguir. </w:t>
      </w:r>
    </w:p>
    <w:p w:rsidR="00CA4C6A" w:rsidRDefault="00CA4C6A" w:rsidP="00F231D9">
      <w:pPr>
        <w:tabs>
          <w:tab w:val="left" w:pos="-2268"/>
        </w:tabs>
        <w:spacing w:line="320" w:lineRule="atLeast"/>
        <w:rPr>
          <w:rFonts w:ascii="Arial" w:hAnsi="Arial" w:cs="Arial"/>
          <w:snapToGrid w:val="0"/>
          <w:sz w:val="24"/>
          <w:szCs w:val="24"/>
        </w:rPr>
      </w:pPr>
    </w:p>
    <w:p w:rsidR="00CA4C6A" w:rsidRPr="00DF78A8" w:rsidRDefault="00CA4C6A" w:rsidP="00F231D9">
      <w:pPr>
        <w:tabs>
          <w:tab w:val="left" w:pos="-2268"/>
        </w:tabs>
        <w:spacing w:line="320" w:lineRule="atLeast"/>
        <w:rPr>
          <w:rFonts w:ascii="Arial" w:hAnsi="Arial" w:cs="Arial"/>
          <w:snapToGrid w:val="0"/>
          <w:sz w:val="24"/>
          <w:szCs w:val="24"/>
        </w:rPr>
      </w:pPr>
    </w:p>
    <w:p w:rsidR="00CA4C6A" w:rsidRDefault="00CA4C6A" w:rsidP="00EA6596">
      <w:pPr>
        <w:pStyle w:val="ListParagraph1"/>
        <w:numPr>
          <w:ilvl w:val="2"/>
          <w:numId w:val="30"/>
        </w:numPr>
        <w:tabs>
          <w:tab w:val="clear" w:pos="720"/>
          <w:tab w:val="num" w:pos="0"/>
        </w:tabs>
        <w:spacing w:line="320" w:lineRule="exact"/>
        <w:ind w:left="0" w:firstLine="0"/>
        <w:rPr>
          <w:rFonts w:ascii="Arial" w:hAnsi="Arial" w:cs="Arial"/>
          <w:snapToGrid w:val="0"/>
          <w:sz w:val="24"/>
          <w:szCs w:val="24"/>
        </w:rPr>
      </w:pPr>
      <w:r w:rsidRPr="00241BBE">
        <w:rPr>
          <w:rFonts w:ascii="Arial" w:hAnsi="Arial" w:cs="Arial"/>
          <w:snapToGrid w:val="0"/>
          <w:sz w:val="24"/>
          <w:szCs w:val="24"/>
        </w:rPr>
        <w:lastRenderedPageBreak/>
        <w:t>A Fiadora declara-se neste ato, em caráter irrevogável e irretratável, fiadora e principal pagadora, em caráter solidário, pela totalidade da dívida da Emissora representada pelas Debêntures, bem como das demais obrigações pecuniárias previstas nesta Escritura de Emissão, inclusive, mas não limitados, aos valores devidos ao Agente Fiduciário.</w:t>
      </w:r>
    </w:p>
    <w:p w:rsidR="00CA4C6A" w:rsidRPr="00DF78A8" w:rsidRDefault="00CA4C6A" w:rsidP="00F231D9">
      <w:pPr>
        <w:tabs>
          <w:tab w:val="left" w:pos="-2268"/>
        </w:tabs>
        <w:spacing w:line="320" w:lineRule="atLeast"/>
        <w:rPr>
          <w:rFonts w:ascii="Arial" w:hAnsi="Arial" w:cs="Arial"/>
          <w:snapToGrid w:val="0"/>
          <w:sz w:val="24"/>
          <w:szCs w:val="24"/>
        </w:rPr>
      </w:pPr>
    </w:p>
    <w:p w:rsidR="00CA4C6A" w:rsidRDefault="00CA4C6A" w:rsidP="00EA6596">
      <w:pPr>
        <w:numPr>
          <w:ilvl w:val="2"/>
          <w:numId w:val="30"/>
        </w:numPr>
        <w:spacing w:line="320" w:lineRule="exact"/>
        <w:ind w:left="0" w:firstLine="0"/>
        <w:rPr>
          <w:rFonts w:ascii="Arial" w:hAnsi="Arial" w:cs="Arial"/>
          <w:snapToGrid w:val="0"/>
          <w:sz w:val="24"/>
          <w:szCs w:val="24"/>
        </w:rPr>
      </w:pPr>
      <w:r w:rsidRPr="00241BBE">
        <w:rPr>
          <w:rFonts w:ascii="Arial" w:hAnsi="Arial" w:cs="Arial"/>
          <w:snapToGrid w:val="0"/>
          <w:sz w:val="24"/>
          <w:szCs w:val="24"/>
        </w:rPr>
        <w:t xml:space="preserve">Os valores devidos nos termos da presente Escritura de Emissão, incluindo, mas não se limitando, aos montantes de Principal, Remuneração e Encargos Moratórios, serão devidos e deverão ser pagos pela Fiadora nas respectivas </w:t>
      </w:r>
      <w:r>
        <w:rPr>
          <w:rFonts w:ascii="Arial" w:hAnsi="Arial" w:cs="Arial"/>
          <w:snapToGrid w:val="0"/>
          <w:sz w:val="24"/>
          <w:szCs w:val="24"/>
        </w:rPr>
        <w:t>d</w:t>
      </w:r>
      <w:r w:rsidRPr="00241BBE">
        <w:rPr>
          <w:rFonts w:ascii="Arial" w:hAnsi="Arial" w:cs="Arial"/>
          <w:snapToGrid w:val="0"/>
          <w:sz w:val="24"/>
          <w:szCs w:val="24"/>
        </w:rPr>
        <w:t xml:space="preserve">atas de </w:t>
      </w:r>
      <w:r>
        <w:rPr>
          <w:rFonts w:ascii="Arial" w:hAnsi="Arial" w:cs="Arial"/>
          <w:snapToGrid w:val="0"/>
          <w:sz w:val="24"/>
          <w:szCs w:val="24"/>
        </w:rPr>
        <w:t>p</w:t>
      </w:r>
      <w:r w:rsidRPr="00241BBE">
        <w:rPr>
          <w:rFonts w:ascii="Arial" w:hAnsi="Arial" w:cs="Arial"/>
          <w:snapToGrid w:val="0"/>
          <w:sz w:val="24"/>
          <w:szCs w:val="24"/>
        </w:rPr>
        <w:t xml:space="preserve">agamento e/ou imediatamente após a declaração do vencimento antecipado, cabendo ao Agente Fiduciário enviar comunicação à Fiadora sobre a falta de pagamento, ocorrência de qualquer Evento de Vencimento Antecipado e/ou declaração do vencimento antecipado das Debêntures, nos termos desta Escritura de Emissão. O pagamento será realizado pela Fiadora no prazo de </w:t>
      </w:r>
      <w:r>
        <w:rPr>
          <w:rFonts w:ascii="Arial" w:hAnsi="Arial" w:cs="Arial"/>
          <w:snapToGrid w:val="0"/>
          <w:sz w:val="24"/>
          <w:szCs w:val="24"/>
        </w:rPr>
        <w:t>3</w:t>
      </w:r>
      <w:r w:rsidRPr="00241BBE">
        <w:rPr>
          <w:rFonts w:ascii="Arial" w:hAnsi="Arial" w:cs="Arial"/>
          <w:snapToGrid w:val="0"/>
          <w:sz w:val="24"/>
          <w:szCs w:val="24"/>
        </w:rPr>
        <w:t xml:space="preserve"> (</w:t>
      </w:r>
      <w:r>
        <w:rPr>
          <w:rFonts w:ascii="Arial" w:hAnsi="Arial" w:cs="Arial"/>
          <w:snapToGrid w:val="0"/>
          <w:sz w:val="24"/>
          <w:szCs w:val="24"/>
        </w:rPr>
        <w:t>três</w:t>
      </w:r>
      <w:r w:rsidRPr="00241BBE">
        <w:rPr>
          <w:rFonts w:ascii="Arial" w:hAnsi="Arial" w:cs="Arial"/>
          <w:snapToGrid w:val="0"/>
          <w:sz w:val="24"/>
          <w:szCs w:val="24"/>
        </w:rPr>
        <w:t xml:space="preserve">) Dias Úteis, contado a partir do recebimento de comunicação escrita enviada pelo Agente Fiduciário à Fiadora informando-a sobre a falta de pagamento ou declaração do vencimento antecipado das Debêntures nos termos desta Escritura de Emissão. Os pagamentos serão realizados pela Fiadora junto ao Banco Mandatário, fora do ambiente da CETIP. </w:t>
      </w:r>
    </w:p>
    <w:p w:rsidR="00CA4C6A" w:rsidRDefault="00CA4C6A" w:rsidP="00F231D9">
      <w:pPr>
        <w:tabs>
          <w:tab w:val="left" w:pos="-2268"/>
        </w:tabs>
        <w:spacing w:line="320" w:lineRule="atLeast"/>
        <w:rPr>
          <w:rFonts w:ascii="Arial" w:hAnsi="Arial" w:cs="Arial"/>
          <w:snapToGrid w:val="0"/>
          <w:sz w:val="24"/>
          <w:szCs w:val="24"/>
        </w:rPr>
      </w:pPr>
    </w:p>
    <w:p w:rsidR="00CA4C6A" w:rsidRDefault="00CA4C6A" w:rsidP="00EA6596">
      <w:pPr>
        <w:numPr>
          <w:ilvl w:val="2"/>
          <w:numId w:val="30"/>
        </w:numPr>
        <w:spacing w:line="320" w:lineRule="exact"/>
        <w:ind w:left="0" w:firstLine="0"/>
        <w:rPr>
          <w:rFonts w:ascii="Arial" w:hAnsi="Arial" w:cs="Arial"/>
          <w:snapToGrid w:val="0"/>
          <w:sz w:val="24"/>
          <w:szCs w:val="24"/>
        </w:rPr>
      </w:pPr>
      <w:r w:rsidRPr="00241BBE">
        <w:rPr>
          <w:rFonts w:ascii="Arial" w:hAnsi="Arial" w:cs="Arial"/>
          <w:snapToGrid w:val="0"/>
          <w:sz w:val="24"/>
          <w:szCs w:val="24"/>
        </w:rPr>
        <w:t>A Fiadora expressamente renuncia aos benefícios de ordem, direitos e faculdades de exoneração de qualquer natureza previstos nos artigos 333, parágrafo único, 366, 821, 824, 827, 830, 834, 835, 836, 837, 838 e 839, todos do Código Civil brasileiro e artigo 77 e 595, do Código de Processo Civil.</w:t>
      </w:r>
    </w:p>
    <w:p w:rsidR="00CA4C6A" w:rsidRPr="00DF78A8" w:rsidRDefault="00CA4C6A" w:rsidP="00F231D9">
      <w:pPr>
        <w:tabs>
          <w:tab w:val="left" w:pos="-2268"/>
        </w:tabs>
        <w:spacing w:line="320" w:lineRule="atLeast"/>
        <w:rPr>
          <w:rFonts w:ascii="Arial" w:hAnsi="Arial" w:cs="Arial"/>
          <w:snapToGrid w:val="0"/>
          <w:sz w:val="24"/>
          <w:szCs w:val="24"/>
        </w:rPr>
      </w:pPr>
    </w:p>
    <w:p w:rsidR="00CA4C6A" w:rsidRDefault="00CA4C6A" w:rsidP="00EA6596">
      <w:pPr>
        <w:numPr>
          <w:ilvl w:val="2"/>
          <w:numId w:val="30"/>
        </w:numPr>
        <w:spacing w:line="320" w:lineRule="exact"/>
        <w:ind w:left="0" w:firstLine="0"/>
        <w:rPr>
          <w:rFonts w:ascii="Arial" w:hAnsi="Arial" w:cs="Arial"/>
          <w:snapToGrid w:val="0"/>
          <w:sz w:val="24"/>
          <w:szCs w:val="24"/>
        </w:rPr>
      </w:pPr>
      <w:r w:rsidRPr="00241BBE">
        <w:rPr>
          <w:rFonts w:ascii="Arial" w:hAnsi="Arial" w:cs="Arial"/>
          <w:snapToGrid w:val="0"/>
          <w:sz w:val="24"/>
          <w:szCs w:val="24"/>
        </w:rPr>
        <w:t>A Fiadora sub-rogar-se-á nos direitos dos Debenturistas caso venha a honrar a fiança objeto deste item 4.</w:t>
      </w:r>
      <w:r>
        <w:rPr>
          <w:rFonts w:ascii="Arial" w:hAnsi="Arial" w:cs="Arial"/>
          <w:snapToGrid w:val="0"/>
          <w:sz w:val="24"/>
          <w:szCs w:val="24"/>
        </w:rPr>
        <w:t xml:space="preserve">19, na forma da legislação aplicável. </w:t>
      </w:r>
    </w:p>
    <w:p w:rsidR="00CA4C6A" w:rsidRPr="00DF78A8" w:rsidRDefault="00CA4C6A" w:rsidP="00F231D9">
      <w:pPr>
        <w:tabs>
          <w:tab w:val="left" w:pos="-2268"/>
        </w:tabs>
        <w:spacing w:line="320" w:lineRule="atLeast"/>
        <w:rPr>
          <w:rFonts w:ascii="Arial" w:hAnsi="Arial" w:cs="Arial"/>
          <w:snapToGrid w:val="0"/>
          <w:sz w:val="24"/>
          <w:szCs w:val="24"/>
        </w:rPr>
      </w:pPr>
    </w:p>
    <w:p w:rsidR="00CA4C6A" w:rsidRDefault="00CA4C6A" w:rsidP="00EA6596">
      <w:pPr>
        <w:numPr>
          <w:ilvl w:val="2"/>
          <w:numId w:val="30"/>
        </w:numPr>
        <w:spacing w:line="320" w:lineRule="exact"/>
        <w:ind w:left="0" w:firstLine="0"/>
        <w:rPr>
          <w:rFonts w:ascii="Arial" w:hAnsi="Arial" w:cs="Arial"/>
          <w:snapToGrid w:val="0"/>
          <w:sz w:val="24"/>
          <w:szCs w:val="24"/>
        </w:rPr>
      </w:pPr>
      <w:r w:rsidRPr="00241BBE">
        <w:rPr>
          <w:rFonts w:ascii="Arial" w:hAnsi="Arial" w:cs="Arial"/>
          <w:snapToGrid w:val="0"/>
          <w:sz w:val="24"/>
          <w:szCs w:val="24"/>
        </w:rPr>
        <w:t xml:space="preserve">A presente fiança entrará em vigor na </w:t>
      </w:r>
      <w:r>
        <w:rPr>
          <w:rFonts w:ascii="Arial" w:hAnsi="Arial" w:cs="Arial"/>
          <w:snapToGrid w:val="0"/>
          <w:sz w:val="24"/>
          <w:szCs w:val="24"/>
        </w:rPr>
        <w:t>d</w:t>
      </w:r>
      <w:r w:rsidRPr="00241BBE">
        <w:rPr>
          <w:rFonts w:ascii="Arial" w:hAnsi="Arial" w:cs="Arial"/>
          <w:snapToGrid w:val="0"/>
          <w:sz w:val="24"/>
          <w:szCs w:val="24"/>
        </w:rPr>
        <w:t xml:space="preserve">ata de </w:t>
      </w:r>
      <w:r>
        <w:rPr>
          <w:rFonts w:ascii="Arial" w:hAnsi="Arial" w:cs="Arial"/>
          <w:snapToGrid w:val="0"/>
          <w:sz w:val="24"/>
          <w:szCs w:val="24"/>
        </w:rPr>
        <w:t xml:space="preserve">assinatura da presente Escritura de </w:t>
      </w:r>
      <w:r w:rsidRPr="00241BBE">
        <w:rPr>
          <w:rFonts w:ascii="Arial" w:hAnsi="Arial" w:cs="Arial"/>
          <w:snapToGrid w:val="0"/>
          <w:sz w:val="24"/>
          <w:szCs w:val="24"/>
        </w:rPr>
        <w:t>Emissão, permanecendo válida em todos os seus termos até o pagamento integral de todos os valores devidos pela Emissora nos termos da presente Escritura de Emissão. A Fiadora desde já reconhece como prazo determinado, para fins do artigo 835 do Código Civil brasileiro, a data do pagamento integral de todos os valores devidos pela Emissora nos termos da presente Escritura de Emissão.</w:t>
      </w:r>
    </w:p>
    <w:p w:rsidR="00CA4C6A" w:rsidRPr="00DF78A8" w:rsidRDefault="00CA4C6A" w:rsidP="00F231D9">
      <w:pPr>
        <w:tabs>
          <w:tab w:val="left" w:pos="-2268"/>
        </w:tabs>
        <w:spacing w:line="320" w:lineRule="atLeast"/>
        <w:rPr>
          <w:rFonts w:ascii="Arial" w:hAnsi="Arial" w:cs="Arial"/>
          <w:snapToGrid w:val="0"/>
          <w:sz w:val="24"/>
          <w:szCs w:val="24"/>
        </w:rPr>
      </w:pPr>
    </w:p>
    <w:p w:rsidR="00CA4C6A" w:rsidRDefault="00CA4C6A" w:rsidP="00EA6596">
      <w:pPr>
        <w:numPr>
          <w:ilvl w:val="2"/>
          <w:numId w:val="30"/>
        </w:numPr>
        <w:spacing w:line="320" w:lineRule="exact"/>
        <w:ind w:left="0" w:firstLine="0"/>
        <w:rPr>
          <w:rFonts w:ascii="Arial" w:hAnsi="Arial" w:cs="Arial"/>
          <w:snapToGrid w:val="0"/>
          <w:sz w:val="24"/>
          <w:szCs w:val="24"/>
        </w:rPr>
      </w:pPr>
      <w:r w:rsidRPr="00241BBE">
        <w:rPr>
          <w:rFonts w:ascii="Arial" w:hAnsi="Arial" w:cs="Arial"/>
          <w:snapToGrid w:val="0"/>
          <w:sz w:val="24"/>
          <w:szCs w:val="24"/>
        </w:rPr>
        <w:t>A presente fiança poderá ser excutida e exigida pelo Agente Fiduciário quantas vezes for necessário até a integral liquidação dos valores devidos nos termos da presente Escritura de Emissão.</w:t>
      </w:r>
    </w:p>
    <w:p w:rsidR="00CA4C6A" w:rsidRPr="00DF78A8" w:rsidRDefault="00CA4C6A" w:rsidP="00F231D9">
      <w:pPr>
        <w:tabs>
          <w:tab w:val="left" w:pos="-2268"/>
        </w:tabs>
        <w:spacing w:line="320" w:lineRule="atLeast"/>
        <w:rPr>
          <w:rFonts w:ascii="Arial" w:hAnsi="Arial" w:cs="Arial"/>
          <w:snapToGrid w:val="0"/>
          <w:sz w:val="24"/>
          <w:szCs w:val="24"/>
        </w:rPr>
      </w:pPr>
    </w:p>
    <w:p w:rsidR="00CA4C6A" w:rsidRDefault="00CA4C6A" w:rsidP="00EA6596">
      <w:pPr>
        <w:numPr>
          <w:ilvl w:val="2"/>
          <w:numId w:val="30"/>
        </w:numPr>
        <w:spacing w:line="320" w:lineRule="exact"/>
        <w:ind w:left="0" w:firstLine="0"/>
        <w:rPr>
          <w:rFonts w:ascii="Arial" w:hAnsi="Arial" w:cs="Arial"/>
          <w:snapToGrid w:val="0"/>
          <w:sz w:val="24"/>
          <w:szCs w:val="24"/>
        </w:rPr>
      </w:pPr>
      <w:r w:rsidRPr="00241BBE">
        <w:rPr>
          <w:rFonts w:ascii="Arial" w:hAnsi="Arial" w:cs="Arial"/>
          <w:snapToGrid w:val="0"/>
          <w:sz w:val="24"/>
          <w:szCs w:val="24"/>
        </w:rPr>
        <w:lastRenderedPageBreak/>
        <w:t>Até a liquidação integral das Debêntures, a Fiadora se compromete a não cobrar, receber ou de qualquer outra forma demandar da Emissora o pagamento de qualquer valor pago pela Fiadora em decorrência da garantia solidária aqui prestada, seja por sub-rogação ou a qualquer outro título.  Caso a Fiadora receba qualquer pagamento da Emissora antes da liquidação integral das Debêntures, em decorrência da obrigação solidária prestada nesta Escritura de Emissão, a Fiadora receberá tais valores em caráter fiduciário e se compromete a, independentemente de comunicação, notificação ou outra formalidade,</w:t>
      </w:r>
      <w:r>
        <w:rPr>
          <w:rFonts w:ascii="Arial" w:hAnsi="Arial" w:cs="Arial"/>
          <w:snapToGrid w:val="0"/>
          <w:sz w:val="24"/>
          <w:szCs w:val="24"/>
        </w:rPr>
        <w:t xml:space="preserve"> utilizar imediatamente os referidos valores para realizar os pagamentos devidos em decorrência da presente Escritura de Emissão, de acordo com os procedimentos aqui previstos para pagamento fora do âmbito da CETIP, de acordo com instruções recebidas pelo Agente Fiduciário</w:t>
      </w:r>
      <w:r w:rsidRPr="00241BBE">
        <w:rPr>
          <w:rFonts w:ascii="Arial" w:hAnsi="Arial" w:cs="Arial"/>
          <w:snapToGrid w:val="0"/>
          <w:sz w:val="24"/>
          <w:szCs w:val="24"/>
        </w:rPr>
        <w:t>.</w:t>
      </w:r>
      <w:r>
        <w:rPr>
          <w:rFonts w:ascii="Arial" w:hAnsi="Arial" w:cs="Arial"/>
          <w:snapToGrid w:val="0"/>
          <w:sz w:val="24"/>
          <w:szCs w:val="24"/>
        </w:rPr>
        <w:t xml:space="preserve"> </w:t>
      </w:r>
    </w:p>
    <w:p w:rsidR="00CA4C6A" w:rsidRPr="00DF78A8" w:rsidRDefault="00CA4C6A" w:rsidP="00F231D9">
      <w:pPr>
        <w:spacing w:line="320" w:lineRule="atLeast"/>
        <w:rPr>
          <w:rFonts w:ascii="Arial" w:hAnsi="Arial" w:cs="Arial"/>
          <w:snapToGrid w:val="0"/>
          <w:sz w:val="24"/>
          <w:szCs w:val="24"/>
        </w:rPr>
      </w:pPr>
    </w:p>
    <w:p w:rsidR="00CA4C6A" w:rsidRDefault="00CA4C6A" w:rsidP="00EA6596">
      <w:pPr>
        <w:numPr>
          <w:ilvl w:val="2"/>
          <w:numId w:val="30"/>
        </w:numPr>
        <w:spacing w:line="320" w:lineRule="exact"/>
        <w:ind w:left="0" w:firstLine="0"/>
        <w:rPr>
          <w:rFonts w:ascii="Arial" w:hAnsi="Arial" w:cs="Arial"/>
          <w:sz w:val="24"/>
          <w:szCs w:val="24"/>
        </w:rPr>
      </w:pPr>
      <w:r w:rsidRPr="00241BBE">
        <w:rPr>
          <w:rFonts w:ascii="Arial" w:hAnsi="Arial" w:cs="Arial"/>
          <w:sz w:val="24"/>
          <w:szCs w:val="24"/>
        </w:rPr>
        <w:t>A fiança prestada nos termos deste item 4.</w:t>
      </w:r>
      <w:r>
        <w:rPr>
          <w:rFonts w:ascii="Arial" w:hAnsi="Arial" w:cs="Arial"/>
          <w:sz w:val="24"/>
          <w:szCs w:val="24"/>
        </w:rPr>
        <w:t>19</w:t>
      </w:r>
      <w:r w:rsidRPr="00241BBE">
        <w:rPr>
          <w:rFonts w:ascii="Arial" w:hAnsi="Arial" w:cs="Arial"/>
          <w:sz w:val="24"/>
          <w:szCs w:val="24"/>
        </w:rPr>
        <w:t xml:space="preserve"> vincula a Fiadora, bem como seus sucessores a qualquer título, devendo seus sucessores, a qualquer título, assumirem prontamente a fiança prestada nos termos desta Escritura</w:t>
      </w:r>
      <w:r>
        <w:rPr>
          <w:rFonts w:ascii="Arial" w:hAnsi="Arial" w:cs="Arial"/>
          <w:sz w:val="24"/>
          <w:szCs w:val="24"/>
        </w:rPr>
        <w:t xml:space="preserve"> de Emissão</w:t>
      </w:r>
      <w:r w:rsidRPr="00241BBE">
        <w:rPr>
          <w:rFonts w:ascii="Arial" w:hAnsi="Arial" w:cs="Arial"/>
          <w:sz w:val="24"/>
          <w:szCs w:val="24"/>
        </w:rPr>
        <w:t>. Nesta hipótese, a presente Escritura de Emissão deverá ser aditada para que constem os dados do(s) sucessor(es) da Fiadora.</w:t>
      </w:r>
    </w:p>
    <w:p w:rsidR="00CA4C6A" w:rsidRPr="00DF78A8" w:rsidRDefault="00CA4C6A" w:rsidP="00F231D9">
      <w:pPr>
        <w:tabs>
          <w:tab w:val="left" w:pos="720"/>
        </w:tabs>
        <w:spacing w:line="320" w:lineRule="exact"/>
        <w:rPr>
          <w:rFonts w:ascii="Arial" w:hAnsi="Arial" w:cs="Arial"/>
          <w:sz w:val="24"/>
          <w:szCs w:val="24"/>
        </w:rPr>
      </w:pPr>
    </w:p>
    <w:p w:rsidR="00CA4C6A" w:rsidRDefault="00CA4C6A" w:rsidP="00EA6596">
      <w:pPr>
        <w:keepNext/>
        <w:numPr>
          <w:ilvl w:val="2"/>
          <w:numId w:val="30"/>
        </w:numPr>
        <w:spacing w:line="320" w:lineRule="exact"/>
        <w:ind w:left="0" w:firstLine="0"/>
        <w:rPr>
          <w:rFonts w:ascii="Arial" w:hAnsi="Arial" w:cs="Arial"/>
          <w:b/>
          <w:bCs/>
          <w:sz w:val="24"/>
          <w:szCs w:val="24"/>
        </w:rPr>
      </w:pPr>
      <w:r w:rsidRPr="00241BBE">
        <w:rPr>
          <w:rFonts w:ascii="Arial" w:hAnsi="Arial" w:cs="Arial"/>
          <w:sz w:val="24"/>
          <w:szCs w:val="24"/>
        </w:rPr>
        <w:t>Nenhuma objeção ou oposição da Emissora poderá ser admitida ou invocada pela Fiadora com o fito de se escusar do cumprimento de suas obrigações perante os Debenturistas.</w:t>
      </w:r>
    </w:p>
    <w:p w:rsidR="00CA4C6A" w:rsidRPr="00DF78A8" w:rsidRDefault="00CA4C6A" w:rsidP="00AC0F0A">
      <w:pPr>
        <w:spacing w:line="320" w:lineRule="exact"/>
        <w:rPr>
          <w:rFonts w:ascii="Arial" w:hAnsi="Arial" w:cs="Arial"/>
          <w:bCs/>
          <w:sz w:val="24"/>
          <w:szCs w:val="24"/>
        </w:rPr>
      </w:pPr>
    </w:p>
    <w:p w:rsidR="00CA4C6A" w:rsidRDefault="00CA4C6A" w:rsidP="00EA6596">
      <w:pPr>
        <w:pStyle w:val="ListParagraph1"/>
        <w:numPr>
          <w:ilvl w:val="1"/>
          <w:numId w:val="28"/>
        </w:numPr>
        <w:spacing w:line="320" w:lineRule="exact"/>
        <w:ind w:left="709" w:hanging="709"/>
        <w:rPr>
          <w:rFonts w:ascii="Arial" w:hAnsi="Arial" w:cs="Arial"/>
          <w:b/>
          <w:bCs/>
          <w:sz w:val="24"/>
          <w:szCs w:val="24"/>
        </w:rPr>
      </w:pPr>
      <w:r w:rsidRPr="00241BBE">
        <w:rPr>
          <w:rFonts w:ascii="Arial" w:hAnsi="Arial" w:cs="Arial"/>
          <w:b/>
          <w:sz w:val="24"/>
          <w:szCs w:val="24"/>
        </w:rPr>
        <w:t>Classificação de Risco</w:t>
      </w:r>
    </w:p>
    <w:p w:rsidR="00CA4C6A" w:rsidRPr="00DF78A8" w:rsidRDefault="00CA4C6A" w:rsidP="00AC0F0A">
      <w:pPr>
        <w:spacing w:line="320" w:lineRule="exact"/>
        <w:rPr>
          <w:rFonts w:ascii="Arial" w:hAnsi="Arial" w:cs="Arial"/>
          <w:bCs/>
          <w:sz w:val="24"/>
          <w:szCs w:val="24"/>
        </w:rPr>
      </w:pPr>
    </w:p>
    <w:p w:rsidR="00CA4C6A" w:rsidRDefault="00CA4C6A" w:rsidP="00EA6596">
      <w:pPr>
        <w:pStyle w:val="ListParagraph1"/>
        <w:numPr>
          <w:ilvl w:val="2"/>
          <w:numId w:val="31"/>
        </w:numPr>
        <w:tabs>
          <w:tab w:val="clear" w:pos="720"/>
          <w:tab w:val="num" w:pos="0"/>
        </w:tabs>
        <w:spacing w:line="320" w:lineRule="exact"/>
        <w:ind w:left="0" w:hanging="11"/>
        <w:rPr>
          <w:rFonts w:ascii="Arial" w:hAnsi="Arial" w:cs="Arial"/>
          <w:sz w:val="24"/>
          <w:szCs w:val="24"/>
        </w:rPr>
      </w:pPr>
      <w:r w:rsidRPr="00FF39C7">
        <w:rPr>
          <w:rFonts w:ascii="Arial" w:hAnsi="Arial" w:cs="Arial"/>
          <w:snapToGrid w:val="0"/>
          <w:sz w:val="24"/>
          <w:szCs w:val="24"/>
        </w:rPr>
        <w:t>As Debêntures serão avaliadas, até a Data de Emissão e reavaliadas ao final de cada período de 12 (doze) meses contados da Data de Emissão</w:t>
      </w:r>
      <w:r>
        <w:rPr>
          <w:rFonts w:ascii="Arial" w:hAnsi="Arial" w:cs="Arial"/>
          <w:snapToGrid w:val="0"/>
          <w:sz w:val="24"/>
          <w:szCs w:val="24"/>
        </w:rPr>
        <w:t>, ou período maior, desde que observado o quanto disposto no item 4.20.2 abaixo</w:t>
      </w:r>
      <w:r w:rsidRPr="00FF39C7">
        <w:rPr>
          <w:rFonts w:ascii="Arial" w:hAnsi="Arial" w:cs="Arial"/>
          <w:snapToGrid w:val="0"/>
          <w:sz w:val="24"/>
          <w:szCs w:val="24"/>
        </w:rPr>
        <w:t xml:space="preserve">, por uma das </w:t>
      </w:r>
      <w:r>
        <w:rPr>
          <w:rFonts w:ascii="Arial" w:hAnsi="Arial" w:cs="Arial"/>
          <w:snapToGrid w:val="0"/>
          <w:sz w:val="24"/>
          <w:szCs w:val="24"/>
        </w:rPr>
        <w:t>seguintes a</w:t>
      </w:r>
      <w:r w:rsidRPr="00FF39C7">
        <w:rPr>
          <w:rFonts w:ascii="Arial" w:hAnsi="Arial" w:cs="Arial"/>
          <w:sz w:val="24"/>
          <w:szCs w:val="24"/>
        </w:rPr>
        <w:t xml:space="preserve">gências </w:t>
      </w:r>
      <w:r>
        <w:rPr>
          <w:rFonts w:ascii="Arial" w:hAnsi="Arial" w:cs="Arial"/>
          <w:sz w:val="24"/>
          <w:szCs w:val="24"/>
        </w:rPr>
        <w:t>i</w:t>
      </w:r>
      <w:r w:rsidRPr="00FF39C7">
        <w:rPr>
          <w:rFonts w:ascii="Arial" w:hAnsi="Arial" w:cs="Arial"/>
          <w:sz w:val="24"/>
          <w:szCs w:val="24"/>
        </w:rPr>
        <w:t xml:space="preserve">nternacionais </w:t>
      </w:r>
      <w:r>
        <w:rPr>
          <w:rFonts w:ascii="Arial" w:hAnsi="Arial" w:cs="Arial"/>
          <w:sz w:val="24"/>
          <w:szCs w:val="24"/>
        </w:rPr>
        <w:t>c</w:t>
      </w:r>
      <w:r w:rsidRPr="00FF39C7">
        <w:rPr>
          <w:rFonts w:ascii="Arial" w:hAnsi="Arial" w:cs="Arial"/>
          <w:sz w:val="24"/>
          <w:szCs w:val="24"/>
        </w:rPr>
        <w:t>lassificadora</w:t>
      </w:r>
      <w:r>
        <w:rPr>
          <w:rFonts w:ascii="Arial" w:hAnsi="Arial" w:cs="Arial"/>
          <w:sz w:val="24"/>
          <w:szCs w:val="24"/>
        </w:rPr>
        <w:t>s</w:t>
      </w:r>
      <w:r w:rsidRPr="00FF39C7">
        <w:rPr>
          <w:rFonts w:ascii="Arial" w:hAnsi="Arial" w:cs="Arial"/>
          <w:sz w:val="24"/>
          <w:szCs w:val="24"/>
        </w:rPr>
        <w:t xml:space="preserve"> de</w:t>
      </w:r>
      <w:r>
        <w:rPr>
          <w:rFonts w:ascii="Arial" w:hAnsi="Arial" w:cs="Arial"/>
          <w:sz w:val="24"/>
          <w:szCs w:val="24"/>
        </w:rPr>
        <w:t xml:space="preserve"> r</w:t>
      </w:r>
      <w:r w:rsidRPr="00FF39C7">
        <w:rPr>
          <w:rFonts w:ascii="Arial" w:hAnsi="Arial" w:cs="Arial"/>
          <w:sz w:val="24"/>
          <w:szCs w:val="24"/>
        </w:rPr>
        <w:t>isco</w:t>
      </w:r>
      <w:r>
        <w:rPr>
          <w:rFonts w:ascii="Arial" w:hAnsi="Arial" w:cs="Arial"/>
          <w:sz w:val="24"/>
          <w:szCs w:val="24"/>
        </w:rPr>
        <w:t>:</w:t>
      </w:r>
      <w:r w:rsidRPr="00FF39C7">
        <w:rPr>
          <w:rFonts w:ascii="Arial" w:hAnsi="Arial" w:cs="Arial"/>
          <w:sz w:val="24"/>
          <w:szCs w:val="24"/>
        </w:rPr>
        <w:t xml:space="preserve"> Standard and Poor’s, </w:t>
      </w:r>
      <w:r>
        <w:rPr>
          <w:rFonts w:ascii="Arial" w:hAnsi="Arial" w:cs="Arial"/>
          <w:sz w:val="24"/>
          <w:szCs w:val="24"/>
        </w:rPr>
        <w:t xml:space="preserve">Fitch Ratings ou </w:t>
      </w:r>
      <w:r w:rsidRPr="00FF39C7">
        <w:rPr>
          <w:rFonts w:ascii="Arial" w:hAnsi="Arial" w:cs="Arial"/>
          <w:sz w:val="24"/>
          <w:szCs w:val="24"/>
        </w:rPr>
        <w:t xml:space="preserve">Moody’s </w:t>
      </w:r>
      <w:r>
        <w:rPr>
          <w:rFonts w:ascii="Arial" w:hAnsi="Arial" w:cs="Arial"/>
          <w:sz w:val="24"/>
          <w:szCs w:val="24"/>
        </w:rPr>
        <w:t>Investors Service</w:t>
      </w:r>
      <w:r w:rsidRPr="00FF39C7">
        <w:rPr>
          <w:rFonts w:ascii="Arial" w:hAnsi="Arial" w:cs="Arial"/>
          <w:sz w:val="24"/>
          <w:szCs w:val="24"/>
        </w:rPr>
        <w:t>, contratada pela Emissora para ser responsável pela avaliação e monitoramento de risco das Debêntures</w:t>
      </w:r>
      <w:r>
        <w:rPr>
          <w:rFonts w:ascii="Arial" w:hAnsi="Arial" w:cs="Arial"/>
          <w:sz w:val="24"/>
          <w:szCs w:val="24"/>
        </w:rPr>
        <w:t xml:space="preserve">. </w:t>
      </w:r>
    </w:p>
    <w:p w:rsidR="00CA4C6A" w:rsidRDefault="00CA4C6A" w:rsidP="009F5401">
      <w:pPr>
        <w:pStyle w:val="ListParagraph1"/>
        <w:tabs>
          <w:tab w:val="left" w:pos="709"/>
        </w:tabs>
        <w:spacing w:line="320" w:lineRule="exact"/>
        <w:ind w:left="0"/>
        <w:rPr>
          <w:rFonts w:ascii="Arial" w:hAnsi="Arial" w:cs="Arial"/>
          <w:sz w:val="24"/>
          <w:szCs w:val="24"/>
        </w:rPr>
      </w:pPr>
    </w:p>
    <w:p w:rsidR="00CA4C6A" w:rsidRDefault="00CA4C6A" w:rsidP="00EA6596">
      <w:pPr>
        <w:pStyle w:val="ListParagraph1"/>
        <w:numPr>
          <w:ilvl w:val="2"/>
          <w:numId w:val="31"/>
        </w:numPr>
        <w:spacing w:line="320" w:lineRule="exact"/>
        <w:ind w:left="0" w:firstLine="0"/>
        <w:rPr>
          <w:rFonts w:ascii="Arial" w:hAnsi="Arial" w:cs="Arial"/>
          <w:sz w:val="24"/>
          <w:szCs w:val="24"/>
        </w:rPr>
      </w:pPr>
      <w:r>
        <w:rPr>
          <w:rFonts w:ascii="Arial" w:hAnsi="Arial" w:cs="Arial"/>
          <w:snapToGrid w:val="0"/>
          <w:sz w:val="24"/>
          <w:szCs w:val="24"/>
        </w:rPr>
        <w:t xml:space="preserve">A Emissora deverá envidar seus melhores esforços e fornecer todos os documentos e informações necessários para a reavaliação da nota de </w:t>
      </w:r>
      <w:r>
        <w:rPr>
          <w:rFonts w:ascii="Arial" w:hAnsi="Arial" w:cs="Arial"/>
          <w:i/>
          <w:snapToGrid w:val="0"/>
          <w:sz w:val="24"/>
          <w:szCs w:val="24"/>
        </w:rPr>
        <w:t>rating</w:t>
      </w:r>
      <w:r>
        <w:rPr>
          <w:rFonts w:ascii="Arial" w:hAnsi="Arial" w:cs="Arial"/>
          <w:snapToGrid w:val="0"/>
          <w:sz w:val="24"/>
          <w:szCs w:val="24"/>
        </w:rPr>
        <w:t xml:space="preserve"> da Emissão, de forma que as Debêntures sempre tenham uma nota de </w:t>
      </w:r>
      <w:r w:rsidRPr="00076D6A">
        <w:rPr>
          <w:rFonts w:ascii="Arial" w:hAnsi="Arial" w:cs="Arial"/>
          <w:i/>
          <w:snapToGrid w:val="0"/>
          <w:sz w:val="24"/>
          <w:szCs w:val="24"/>
        </w:rPr>
        <w:t>rating</w:t>
      </w:r>
      <w:r>
        <w:rPr>
          <w:rFonts w:ascii="Arial" w:hAnsi="Arial" w:cs="Arial"/>
          <w:snapToGrid w:val="0"/>
          <w:sz w:val="24"/>
          <w:szCs w:val="24"/>
        </w:rPr>
        <w:t xml:space="preserve"> válida e em vigor, até o cumprimento integral das obrigações previstas na presente Escritura de Emissão.</w:t>
      </w:r>
    </w:p>
    <w:p w:rsidR="00CA4C6A" w:rsidRDefault="00CA4C6A" w:rsidP="00AC0F0A">
      <w:pPr>
        <w:spacing w:line="320" w:lineRule="exact"/>
        <w:rPr>
          <w:rFonts w:ascii="Arial" w:hAnsi="Arial" w:cs="Arial"/>
          <w:sz w:val="24"/>
          <w:szCs w:val="24"/>
        </w:rPr>
      </w:pPr>
    </w:p>
    <w:p w:rsidR="00CA4C6A"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jc w:val="center"/>
        <w:rPr>
          <w:rFonts w:ascii="Arial" w:hAnsi="Arial" w:cs="Arial"/>
          <w:b/>
          <w:sz w:val="24"/>
          <w:szCs w:val="24"/>
        </w:rPr>
      </w:pPr>
      <w:bookmarkStart w:id="17" w:name="_DV_M66"/>
      <w:bookmarkEnd w:id="17"/>
      <w:r w:rsidRPr="00241BBE">
        <w:rPr>
          <w:rFonts w:ascii="Arial" w:hAnsi="Arial" w:cs="Arial"/>
          <w:b/>
          <w:sz w:val="24"/>
          <w:szCs w:val="24"/>
        </w:rPr>
        <w:lastRenderedPageBreak/>
        <w:t>Cláusula Quinta – DAS OBRIGAÇÕES ADICIONAIS DA EMISSORA</w:t>
      </w:r>
    </w:p>
    <w:p w:rsidR="00CA4C6A" w:rsidRPr="00DF78A8" w:rsidRDefault="00CA4C6A" w:rsidP="00AC0F0A">
      <w:pPr>
        <w:spacing w:line="320" w:lineRule="exact"/>
        <w:jc w:val="center"/>
        <w:rPr>
          <w:rFonts w:ascii="Arial" w:hAnsi="Arial" w:cs="Arial"/>
          <w:b/>
          <w:sz w:val="24"/>
          <w:szCs w:val="24"/>
        </w:rPr>
      </w:pPr>
    </w:p>
    <w:p w:rsidR="00CA4C6A" w:rsidRPr="00DF78A8" w:rsidRDefault="00CA4C6A" w:rsidP="00EA6596">
      <w:pPr>
        <w:pStyle w:val="ListParagraph1"/>
        <w:numPr>
          <w:ilvl w:val="1"/>
          <w:numId w:val="19"/>
        </w:numPr>
        <w:spacing w:line="320" w:lineRule="exact"/>
        <w:ind w:left="0" w:firstLine="0"/>
        <w:rPr>
          <w:rFonts w:ascii="Arial" w:hAnsi="Arial" w:cs="Arial"/>
          <w:sz w:val="24"/>
          <w:szCs w:val="24"/>
        </w:rPr>
      </w:pPr>
      <w:r w:rsidRPr="00241BBE">
        <w:rPr>
          <w:rFonts w:ascii="Arial" w:hAnsi="Arial" w:cs="Arial"/>
          <w:sz w:val="24"/>
          <w:szCs w:val="24"/>
        </w:rPr>
        <w:t>A Emissora está adicionalmente obrigada a:</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0"/>
          <w:numId w:val="32"/>
        </w:numPr>
        <w:tabs>
          <w:tab w:val="clear" w:pos="1440"/>
          <w:tab w:val="num" w:pos="0"/>
        </w:tabs>
        <w:spacing w:line="320" w:lineRule="exact"/>
        <w:ind w:left="709" w:hanging="709"/>
        <w:rPr>
          <w:rFonts w:ascii="Arial" w:hAnsi="Arial" w:cs="Arial"/>
          <w:sz w:val="24"/>
          <w:szCs w:val="24"/>
        </w:rPr>
      </w:pPr>
      <w:r>
        <w:rPr>
          <w:rFonts w:ascii="Arial" w:hAnsi="Arial" w:cs="Arial"/>
          <w:sz w:val="24"/>
          <w:szCs w:val="24"/>
        </w:rPr>
        <w:t xml:space="preserve"> </w:t>
      </w:r>
      <w:r w:rsidRPr="00241BBE">
        <w:rPr>
          <w:rFonts w:ascii="Arial" w:hAnsi="Arial" w:cs="Arial"/>
          <w:sz w:val="24"/>
          <w:szCs w:val="24"/>
        </w:rPr>
        <w:t>Fornecer ao Agente Fiduciário:</w:t>
      </w:r>
    </w:p>
    <w:p w:rsidR="00CA4C6A" w:rsidRPr="00DF78A8" w:rsidRDefault="00CA4C6A" w:rsidP="00AC0F0A">
      <w:pPr>
        <w:keepNext/>
        <w:spacing w:line="320" w:lineRule="exact"/>
        <w:ind w:left="1068"/>
        <w:rPr>
          <w:rFonts w:ascii="Arial" w:hAnsi="Arial" w:cs="Arial"/>
          <w:sz w:val="24"/>
          <w:szCs w:val="24"/>
        </w:rPr>
      </w:pPr>
    </w:p>
    <w:p w:rsidR="00CA4C6A" w:rsidRPr="00DF78A8" w:rsidRDefault="00CA4C6A" w:rsidP="00EA6596">
      <w:pPr>
        <w:numPr>
          <w:ilvl w:val="0"/>
          <w:numId w:val="3"/>
        </w:numPr>
        <w:tabs>
          <w:tab w:val="clear" w:pos="947"/>
          <w:tab w:val="num" w:pos="1418"/>
        </w:tabs>
        <w:spacing w:line="320" w:lineRule="exact"/>
        <w:ind w:left="1418" w:hanging="709"/>
        <w:rPr>
          <w:rFonts w:ascii="Arial" w:hAnsi="Arial" w:cs="Arial"/>
          <w:sz w:val="24"/>
          <w:szCs w:val="24"/>
        </w:rPr>
      </w:pPr>
      <w:r w:rsidRPr="00241BBE">
        <w:rPr>
          <w:rFonts w:ascii="Arial" w:hAnsi="Arial" w:cs="Arial"/>
          <w:sz w:val="24"/>
          <w:szCs w:val="24"/>
        </w:rPr>
        <w:t xml:space="preserve">dentro de, no máximo, 90 (noventa) dias após o término de cada exercício social, ou na data de sua divulgação, o que ocorrer primeiro, </w:t>
      </w:r>
      <w:r>
        <w:rPr>
          <w:rFonts w:ascii="Arial" w:hAnsi="Arial" w:cs="Arial"/>
          <w:sz w:val="24"/>
          <w:szCs w:val="24"/>
        </w:rPr>
        <w:t xml:space="preserve">(i) </w:t>
      </w:r>
      <w:r w:rsidRPr="00241BBE">
        <w:rPr>
          <w:rFonts w:ascii="Arial" w:hAnsi="Arial" w:cs="Arial"/>
          <w:sz w:val="24"/>
          <w:szCs w:val="24"/>
        </w:rPr>
        <w:t xml:space="preserve">cópias das demonstrações financeiras consolidadas anuais da Emissora referentes a tal exercício social, auditadas por Auditor Independente, de acordo com a Lei das Sociedades </w:t>
      </w:r>
      <w:r>
        <w:rPr>
          <w:rFonts w:ascii="Arial" w:hAnsi="Arial" w:cs="Arial"/>
          <w:sz w:val="24"/>
          <w:szCs w:val="24"/>
        </w:rPr>
        <w:t>por Ações</w:t>
      </w:r>
      <w:r w:rsidRPr="00241BBE">
        <w:rPr>
          <w:rFonts w:ascii="Arial" w:hAnsi="Arial" w:cs="Arial"/>
          <w:sz w:val="24"/>
          <w:szCs w:val="24"/>
        </w:rPr>
        <w:t xml:space="preserve"> e a regulamentação aplicável da CVM, acompanhadas da memória de cálculo dos índices financeiros objeto da alínea (xx</w:t>
      </w:r>
      <w:r>
        <w:rPr>
          <w:rFonts w:ascii="Arial" w:hAnsi="Arial" w:cs="Arial"/>
          <w:sz w:val="24"/>
          <w:szCs w:val="24"/>
        </w:rPr>
        <w:t>iii</w:t>
      </w:r>
      <w:r w:rsidRPr="00241BBE">
        <w:rPr>
          <w:rFonts w:ascii="Arial" w:hAnsi="Arial" w:cs="Arial"/>
          <w:sz w:val="24"/>
          <w:szCs w:val="24"/>
        </w:rPr>
        <w:t>) do item 4.1</w:t>
      </w:r>
      <w:r>
        <w:rPr>
          <w:rFonts w:ascii="Arial" w:hAnsi="Arial" w:cs="Arial"/>
          <w:sz w:val="24"/>
          <w:szCs w:val="24"/>
        </w:rPr>
        <w:t>3</w:t>
      </w:r>
      <w:r w:rsidRPr="00241BBE">
        <w:rPr>
          <w:rFonts w:ascii="Arial" w:hAnsi="Arial" w:cs="Arial"/>
          <w:sz w:val="24"/>
          <w:szCs w:val="24"/>
        </w:rPr>
        <w:t>.1 acima</w:t>
      </w:r>
      <w:r>
        <w:rPr>
          <w:rFonts w:ascii="Arial" w:hAnsi="Arial" w:cs="Arial"/>
          <w:sz w:val="24"/>
          <w:szCs w:val="24"/>
        </w:rPr>
        <w:t xml:space="preserve">, </w:t>
      </w:r>
      <w:r w:rsidRPr="00AC0F0A">
        <w:rPr>
          <w:rFonts w:ascii="Arial" w:hAnsi="Arial" w:cs="Arial"/>
          <w:bCs/>
          <w:noProof/>
          <w:color w:val="000000"/>
          <w:sz w:val="24"/>
          <w:szCs w:val="24"/>
        </w:rPr>
        <w:t>atestando sua efetiva legalidade, legitimidade, exigibilidade, validade, ausência de vícios, suficiência de informações e veracidade</w:t>
      </w:r>
      <w:r>
        <w:rPr>
          <w:rFonts w:ascii="Arial" w:hAnsi="Arial" w:cs="Arial"/>
          <w:bCs/>
          <w:noProof/>
          <w:color w:val="000000"/>
          <w:sz w:val="24"/>
          <w:szCs w:val="24"/>
        </w:rPr>
        <w:t xml:space="preserve">, </w:t>
      </w:r>
      <w:r>
        <w:rPr>
          <w:rFonts w:ascii="Arial" w:hAnsi="Arial" w:cs="Arial"/>
          <w:sz w:val="24"/>
          <w:szCs w:val="24"/>
        </w:rPr>
        <w:t>e (ii) declaração da Companhia atestando o cumprimento integral, pela Emissora e pela Fiadora, de suas obrigações decorrentes da presente Escritura de Emissão</w:t>
      </w:r>
      <w:r w:rsidRPr="00241BBE">
        <w:rPr>
          <w:rFonts w:ascii="Arial" w:hAnsi="Arial" w:cs="Arial"/>
          <w:sz w:val="24"/>
          <w:szCs w:val="24"/>
        </w:rPr>
        <w:t>;</w:t>
      </w:r>
    </w:p>
    <w:p w:rsidR="00CA4C6A" w:rsidRPr="00DF78A8" w:rsidRDefault="00CA4C6A" w:rsidP="008B74D7">
      <w:pPr>
        <w:spacing w:line="320" w:lineRule="exact"/>
        <w:ind w:left="1418"/>
        <w:rPr>
          <w:rFonts w:ascii="Arial" w:hAnsi="Arial" w:cs="Arial"/>
          <w:sz w:val="24"/>
          <w:szCs w:val="24"/>
        </w:rPr>
      </w:pPr>
    </w:p>
    <w:p w:rsidR="00CA4C6A" w:rsidRPr="00DF78A8" w:rsidRDefault="00CA4C6A" w:rsidP="00EA6596">
      <w:pPr>
        <w:numPr>
          <w:ilvl w:val="0"/>
          <w:numId w:val="3"/>
        </w:numPr>
        <w:tabs>
          <w:tab w:val="clear" w:pos="947"/>
          <w:tab w:val="num" w:pos="1418"/>
        </w:tabs>
        <w:spacing w:line="320" w:lineRule="exact"/>
        <w:ind w:left="1418" w:hanging="709"/>
        <w:rPr>
          <w:rFonts w:ascii="Arial" w:hAnsi="Arial" w:cs="Arial"/>
          <w:sz w:val="24"/>
          <w:szCs w:val="24"/>
        </w:rPr>
      </w:pPr>
      <w:r w:rsidRPr="00241BBE">
        <w:rPr>
          <w:rFonts w:ascii="Arial" w:hAnsi="Arial" w:cs="Arial"/>
          <w:sz w:val="24"/>
          <w:szCs w:val="24"/>
        </w:rPr>
        <w:t xml:space="preserve">dentro de, no máximo, </w:t>
      </w:r>
      <w:r>
        <w:rPr>
          <w:rFonts w:ascii="Arial" w:hAnsi="Arial" w:cs="Arial"/>
          <w:sz w:val="24"/>
          <w:szCs w:val="24"/>
        </w:rPr>
        <w:t>100</w:t>
      </w:r>
      <w:r w:rsidRPr="00241BBE">
        <w:rPr>
          <w:rFonts w:ascii="Arial" w:hAnsi="Arial" w:cs="Arial"/>
          <w:sz w:val="24"/>
          <w:szCs w:val="24"/>
        </w:rPr>
        <w:t xml:space="preserve"> (</w:t>
      </w:r>
      <w:r>
        <w:rPr>
          <w:rFonts w:ascii="Arial" w:hAnsi="Arial" w:cs="Arial"/>
          <w:sz w:val="24"/>
          <w:szCs w:val="24"/>
        </w:rPr>
        <w:t>cem</w:t>
      </w:r>
      <w:r w:rsidRPr="00241BBE">
        <w:rPr>
          <w:rFonts w:ascii="Arial" w:hAnsi="Arial" w:cs="Arial"/>
          <w:sz w:val="24"/>
          <w:szCs w:val="24"/>
        </w:rPr>
        <w:t xml:space="preserve">) dias após o término de cada exercício social, ou na data de sua divulgação, o que ocorrer primeiro, cópias das demonstrações financeiras consolidadas da Fiadora referentes a tal exercício social, auditadas por Auditor Independente, </w:t>
      </w:r>
      <w:r>
        <w:rPr>
          <w:rFonts w:ascii="Arial" w:hAnsi="Arial" w:cs="Arial"/>
          <w:sz w:val="24"/>
          <w:szCs w:val="24"/>
        </w:rPr>
        <w:t xml:space="preserve">conforme previsto na </w:t>
      </w:r>
      <w:r w:rsidRPr="00241BBE">
        <w:rPr>
          <w:rFonts w:ascii="Arial" w:hAnsi="Arial" w:cs="Arial"/>
          <w:sz w:val="24"/>
          <w:szCs w:val="24"/>
        </w:rPr>
        <w:t xml:space="preserve">Lei das Sociedades </w:t>
      </w:r>
      <w:r>
        <w:rPr>
          <w:rFonts w:ascii="Arial" w:hAnsi="Arial" w:cs="Arial"/>
          <w:sz w:val="24"/>
          <w:szCs w:val="24"/>
        </w:rPr>
        <w:t xml:space="preserve">por Ações </w:t>
      </w:r>
      <w:r w:rsidRPr="00241BBE">
        <w:rPr>
          <w:rFonts w:ascii="Arial" w:hAnsi="Arial" w:cs="Arial"/>
          <w:sz w:val="24"/>
          <w:szCs w:val="24"/>
        </w:rPr>
        <w:t xml:space="preserve">e </w:t>
      </w:r>
      <w:r>
        <w:rPr>
          <w:rFonts w:ascii="Arial" w:hAnsi="Arial" w:cs="Arial"/>
          <w:sz w:val="24"/>
          <w:szCs w:val="24"/>
        </w:rPr>
        <w:t>n</w:t>
      </w:r>
      <w:r w:rsidRPr="00241BBE">
        <w:rPr>
          <w:rFonts w:ascii="Arial" w:hAnsi="Arial" w:cs="Arial"/>
          <w:sz w:val="24"/>
          <w:szCs w:val="24"/>
        </w:rPr>
        <w:t>a regulamentação aplicável da CVM;</w:t>
      </w:r>
    </w:p>
    <w:p w:rsidR="00CA4C6A" w:rsidRPr="00DF78A8" w:rsidRDefault="00CA4C6A" w:rsidP="009A441D">
      <w:pPr>
        <w:tabs>
          <w:tab w:val="num" w:pos="1418"/>
        </w:tabs>
        <w:spacing w:line="320" w:lineRule="exact"/>
        <w:ind w:left="1418" w:hanging="709"/>
        <w:rPr>
          <w:rFonts w:ascii="Arial" w:hAnsi="Arial" w:cs="Arial"/>
          <w:sz w:val="24"/>
          <w:szCs w:val="24"/>
        </w:rPr>
      </w:pPr>
    </w:p>
    <w:p w:rsidR="00CA4C6A" w:rsidRPr="00DF78A8" w:rsidRDefault="00CA4C6A" w:rsidP="00EA6596">
      <w:pPr>
        <w:numPr>
          <w:ilvl w:val="0"/>
          <w:numId w:val="3"/>
        </w:numPr>
        <w:tabs>
          <w:tab w:val="clear" w:pos="947"/>
          <w:tab w:val="num" w:pos="1418"/>
        </w:tabs>
        <w:spacing w:line="320" w:lineRule="exact"/>
        <w:ind w:left="1418" w:hanging="709"/>
        <w:rPr>
          <w:rFonts w:ascii="Arial" w:hAnsi="Arial" w:cs="Arial"/>
          <w:sz w:val="24"/>
          <w:szCs w:val="24"/>
        </w:rPr>
      </w:pPr>
      <w:r w:rsidRPr="00241BBE">
        <w:rPr>
          <w:rFonts w:ascii="Arial" w:hAnsi="Arial" w:cs="Arial"/>
          <w:sz w:val="24"/>
          <w:szCs w:val="24"/>
        </w:rPr>
        <w:t xml:space="preserve">dentro de 15 (quinze) </w:t>
      </w:r>
      <w:r>
        <w:rPr>
          <w:rFonts w:ascii="Arial" w:hAnsi="Arial" w:cs="Arial"/>
          <w:sz w:val="24"/>
          <w:szCs w:val="24"/>
        </w:rPr>
        <w:t>dias</w:t>
      </w:r>
      <w:r w:rsidRPr="00241BBE">
        <w:rPr>
          <w:rFonts w:ascii="Arial" w:hAnsi="Arial" w:cs="Arial"/>
          <w:sz w:val="24"/>
          <w:szCs w:val="24"/>
        </w:rPr>
        <w:t>, qualquer informação que lhe venha a ser solicitada pelo Agente Fiduciário, na medida necessária para que este possa cumprir as suas obrigações nos termos desta Escritura de Emissão;</w:t>
      </w:r>
    </w:p>
    <w:p w:rsidR="00CA4C6A" w:rsidRPr="00DF78A8" w:rsidRDefault="00CA4C6A" w:rsidP="008B74D7">
      <w:pPr>
        <w:pStyle w:val="ListParagraph1"/>
        <w:rPr>
          <w:rFonts w:ascii="Arial" w:hAnsi="Arial" w:cs="Arial"/>
          <w:sz w:val="24"/>
          <w:szCs w:val="24"/>
        </w:rPr>
      </w:pPr>
    </w:p>
    <w:p w:rsidR="00CA4C6A" w:rsidRPr="00DF78A8" w:rsidRDefault="00CA4C6A" w:rsidP="00EA6596">
      <w:pPr>
        <w:numPr>
          <w:ilvl w:val="0"/>
          <w:numId w:val="3"/>
        </w:numPr>
        <w:tabs>
          <w:tab w:val="clear" w:pos="947"/>
          <w:tab w:val="num" w:pos="1418"/>
        </w:tabs>
        <w:spacing w:line="320" w:lineRule="exact"/>
        <w:ind w:left="1418" w:hanging="709"/>
        <w:rPr>
          <w:rFonts w:ascii="Arial" w:hAnsi="Arial" w:cs="Arial"/>
          <w:sz w:val="24"/>
          <w:szCs w:val="24"/>
        </w:rPr>
      </w:pPr>
      <w:r w:rsidRPr="00241BBE">
        <w:rPr>
          <w:rFonts w:ascii="Arial" w:hAnsi="Arial" w:cs="Arial"/>
          <w:sz w:val="24"/>
          <w:szCs w:val="24"/>
        </w:rPr>
        <w:t>na mesma data da publicação, as informações veiculadas na forma prevista no item 4.1</w:t>
      </w:r>
      <w:r>
        <w:rPr>
          <w:rFonts w:ascii="Arial" w:hAnsi="Arial" w:cs="Arial"/>
          <w:sz w:val="24"/>
          <w:szCs w:val="24"/>
        </w:rPr>
        <w:t>8</w:t>
      </w:r>
      <w:r w:rsidRPr="00241BBE">
        <w:rPr>
          <w:rFonts w:ascii="Arial" w:hAnsi="Arial" w:cs="Arial"/>
          <w:sz w:val="24"/>
          <w:szCs w:val="24"/>
        </w:rPr>
        <w:t xml:space="preserve"> acima; </w:t>
      </w:r>
    </w:p>
    <w:p w:rsidR="00CA4C6A" w:rsidRPr="00DF78A8" w:rsidRDefault="00CA4C6A" w:rsidP="009A441D">
      <w:pPr>
        <w:tabs>
          <w:tab w:val="num" w:pos="1418"/>
        </w:tabs>
        <w:spacing w:line="320" w:lineRule="exact"/>
        <w:ind w:left="1418" w:hanging="709"/>
        <w:rPr>
          <w:rFonts w:ascii="Arial" w:hAnsi="Arial" w:cs="Arial"/>
          <w:sz w:val="24"/>
          <w:szCs w:val="24"/>
        </w:rPr>
      </w:pPr>
    </w:p>
    <w:p w:rsidR="00CA4C6A" w:rsidRPr="00DF78A8" w:rsidRDefault="00CA4C6A" w:rsidP="00EA6596">
      <w:pPr>
        <w:numPr>
          <w:ilvl w:val="0"/>
          <w:numId w:val="3"/>
        </w:numPr>
        <w:tabs>
          <w:tab w:val="clear" w:pos="947"/>
          <w:tab w:val="num" w:pos="1418"/>
        </w:tabs>
        <w:spacing w:line="320" w:lineRule="exact"/>
        <w:ind w:left="1418" w:hanging="709"/>
        <w:rPr>
          <w:rFonts w:ascii="Arial" w:hAnsi="Arial" w:cs="Arial"/>
          <w:sz w:val="24"/>
          <w:szCs w:val="24"/>
        </w:rPr>
      </w:pPr>
      <w:r w:rsidRPr="00241BBE">
        <w:rPr>
          <w:rFonts w:ascii="Arial" w:hAnsi="Arial" w:cs="Arial"/>
          <w:sz w:val="24"/>
          <w:szCs w:val="24"/>
        </w:rPr>
        <w:t xml:space="preserve">avisos aos titulares de Debêntures, fatos relevantes, conforme definidos na Instrução CVM 358, assim como atas de assembleias gerais e reuniões do conselho de administração </w:t>
      </w:r>
      <w:r>
        <w:rPr>
          <w:rFonts w:ascii="Arial" w:hAnsi="Arial" w:cs="Arial"/>
          <w:sz w:val="24"/>
          <w:szCs w:val="24"/>
        </w:rPr>
        <w:t xml:space="preserve">(se aplicável) </w:t>
      </w:r>
      <w:r w:rsidRPr="00241BBE">
        <w:rPr>
          <w:rFonts w:ascii="Arial" w:hAnsi="Arial" w:cs="Arial"/>
          <w:sz w:val="24"/>
          <w:szCs w:val="24"/>
        </w:rPr>
        <w:t xml:space="preserve">da Emissora que, de alguma forma, envolvam interesse dos Debenturistas, no prazo de 5 (cinco) Dias Úteis contados da data em que forem (ou devessem ter sido) publicados ou, se não forem publicados, da data em que forem realizados; </w:t>
      </w:r>
    </w:p>
    <w:p w:rsidR="00CA4C6A" w:rsidRPr="00DF78A8" w:rsidRDefault="00CA4C6A" w:rsidP="009A441D">
      <w:pPr>
        <w:tabs>
          <w:tab w:val="num" w:pos="1418"/>
        </w:tabs>
        <w:spacing w:line="320" w:lineRule="exact"/>
        <w:ind w:left="1418" w:hanging="709"/>
        <w:rPr>
          <w:rFonts w:ascii="Arial" w:hAnsi="Arial" w:cs="Arial"/>
          <w:sz w:val="24"/>
          <w:szCs w:val="24"/>
        </w:rPr>
      </w:pPr>
    </w:p>
    <w:p w:rsidR="00CA4C6A" w:rsidRPr="00DF78A8" w:rsidRDefault="00CA4C6A" w:rsidP="00EA6596">
      <w:pPr>
        <w:numPr>
          <w:ilvl w:val="0"/>
          <w:numId w:val="3"/>
        </w:numPr>
        <w:tabs>
          <w:tab w:val="clear" w:pos="947"/>
          <w:tab w:val="num" w:pos="1418"/>
        </w:tabs>
        <w:spacing w:line="320" w:lineRule="exact"/>
        <w:ind w:left="1418" w:hanging="709"/>
        <w:rPr>
          <w:rFonts w:ascii="Arial" w:hAnsi="Arial" w:cs="Arial"/>
          <w:sz w:val="24"/>
          <w:szCs w:val="24"/>
        </w:rPr>
      </w:pPr>
      <w:r w:rsidRPr="00241BBE">
        <w:rPr>
          <w:rFonts w:ascii="Arial" w:hAnsi="Arial" w:cs="Arial"/>
          <w:sz w:val="24"/>
          <w:szCs w:val="24"/>
        </w:rPr>
        <w:lastRenderedPageBreak/>
        <w:t xml:space="preserve">desde que seja do seu conhecimento, informações sobre qualquer descumprimento não sanado, de natureza pecuniária ou não, de quaisquer cláusulas, termos ou condições desta Escritura de Emissão, </w:t>
      </w:r>
      <w:r w:rsidRPr="003C7B20">
        <w:rPr>
          <w:rFonts w:ascii="Arial" w:hAnsi="Arial" w:cs="Arial"/>
          <w:sz w:val="24"/>
          <w:szCs w:val="24"/>
        </w:rPr>
        <w:t>inclusive com relação à não renovação, cancelamento, revogação ou suspensão das autorizações e licenças previstas no item 4.13.1</w:t>
      </w:r>
      <w:r>
        <w:rPr>
          <w:rFonts w:ascii="Arial" w:hAnsi="Arial" w:cs="Arial"/>
          <w:sz w:val="24"/>
          <w:szCs w:val="24"/>
        </w:rPr>
        <w:t>, alínea</w:t>
      </w:r>
      <w:r w:rsidRPr="003C7B20">
        <w:rPr>
          <w:rFonts w:ascii="Arial" w:hAnsi="Arial" w:cs="Arial"/>
          <w:sz w:val="24"/>
          <w:szCs w:val="24"/>
        </w:rPr>
        <w:t xml:space="preserve"> </w:t>
      </w:r>
      <w:r>
        <w:rPr>
          <w:rFonts w:ascii="Arial" w:hAnsi="Arial" w:cs="Arial"/>
          <w:sz w:val="24"/>
          <w:szCs w:val="24"/>
        </w:rPr>
        <w:t>“</w:t>
      </w:r>
      <w:r w:rsidRPr="003C7B20">
        <w:rPr>
          <w:rFonts w:ascii="Arial" w:hAnsi="Arial" w:cs="Arial"/>
          <w:sz w:val="24"/>
          <w:szCs w:val="24"/>
        </w:rPr>
        <w:t>xxi</w:t>
      </w:r>
      <w:r>
        <w:rPr>
          <w:rFonts w:ascii="Arial" w:hAnsi="Arial" w:cs="Arial"/>
          <w:sz w:val="24"/>
          <w:szCs w:val="24"/>
        </w:rPr>
        <w:t>”</w:t>
      </w:r>
      <w:r w:rsidRPr="003C7B20">
        <w:rPr>
          <w:rFonts w:ascii="Arial" w:hAnsi="Arial" w:cs="Arial"/>
          <w:sz w:val="24"/>
          <w:szCs w:val="24"/>
        </w:rPr>
        <w:t xml:space="preserve"> acima</w:t>
      </w:r>
      <w:r>
        <w:rPr>
          <w:rFonts w:ascii="Arial" w:hAnsi="Arial" w:cs="Arial"/>
          <w:sz w:val="24"/>
          <w:szCs w:val="24"/>
        </w:rPr>
        <w:t xml:space="preserve">, </w:t>
      </w:r>
      <w:r w:rsidRPr="00241BBE">
        <w:rPr>
          <w:rFonts w:ascii="Arial" w:hAnsi="Arial" w:cs="Arial"/>
          <w:sz w:val="24"/>
          <w:szCs w:val="24"/>
        </w:rPr>
        <w:t>no prazo de até 10 (dez) Dias Úteis, contados da data do descumprimento;</w:t>
      </w:r>
    </w:p>
    <w:p w:rsidR="00CA4C6A" w:rsidRPr="00DF78A8" w:rsidRDefault="00CA4C6A" w:rsidP="009A441D">
      <w:pPr>
        <w:tabs>
          <w:tab w:val="num" w:pos="1418"/>
        </w:tabs>
        <w:spacing w:line="320" w:lineRule="exact"/>
        <w:ind w:left="1418" w:hanging="709"/>
        <w:rPr>
          <w:rFonts w:ascii="Arial" w:hAnsi="Arial" w:cs="Arial"/>
          <w:sz w:val="24"/>
          <w:szCs w:val="24"/>
        </w:rPr>
      </w:pPr>
    </w:p>
    <w:p w:rsidR="00CA4C6A" w:rsidRPr="00DF78A8" w:rsidRDefault="00CA4C6A" w:rsidP="00EA6596">
      <w:pPr>
        <w:numPr>
          <w:ilvl w:val="0"/>
          <w:numId w:val="3"/>
        </w:numPr>
        <w:tabs>
          <w:tab w:val="clear" w:pos="947"/>
          <w:tab w:val="num" w:pos="1418"/>
        </w:tabs>
        <w:spacing w:line="320" w:lineRule="exact"/>
        <w:ind w:left="1418" w:hanging="709"/>
        <w:rPr>
          <w:rFonts w:ascii="Arial" w:hAnsi="Arial" w:cs="Arial"/>
          <w:sz w:val="24"/>
          <w:szCs w:val="24"/>
        </w:rPr>
      </w:pPr>
      <w:r w:rsidRPr="00241BBE">
        <w:rPr>
          <w:rFonts w:ascii="Arial" w:hAnsi="Arial" w:cs="Arial"/>
          <w:sz w:val="24"/>
          <w:szCs w:val="24"/>
        </w:rPr>
        <w:t xml:space="preserve">em até 10 (dez) dias após seu recebimento, cópia de qualquer correspondência ou notificação judicial recebida pela Emissora que possa resultar em efeito relevante adverso aos negócios, à situação financeira e ao resultado das operações da Emissora; </w:t>
      </w:r>
    </w:p>
    <w:p w:rsidR="00CA4C6A" w:rsidRPr="00DF78A8" w:rsidRDefault="00CA4C6A" w:rsidP="009A441D">
      <w:pPr>
        <w:tabs>
          <w:tab w:val="num" w:pos="1418"/>
        </w:tabs>
        <w:spacing w:line="320" w:lineRule="exact"/>
        <w:ind w:left="1418" w:hanging="709"/>
        <w:rPr>
          <w:rFonts w:ascii="Arial" w:hAnsi="Arial" w:cs="Arial"/>
          <w:sz w:val="24"/>
          <w:szCs w:val="24"/>
        </w:rPr>
      </w:pPr>
    </w:p>
    <w:p w:rsidR="00CA4C6A" w:rsidRPr="00DF78A8" w:rsidRDefault="00CA4C6A" w:rsidP="00EA6596">
      <w:pPr>
        <w:numPr>
          <w:ilvl w:val="0"/>
          <w:numId w:val="3"/>
        </w:numPr>
        <w:tabs>
          <w:tab w:val="clear" w:pos="947"/>
          <w:tab w:val="num" w:pos="1418"/>
        </w:tabs>
        <w:spacing w:line="320" w:lineRule="exact"/>
        <w:ind w:left="1418" w:hanging="709"/>
        <w:rPr>
          <w:rFonts w:ascii="Arial" w:hAnsi="Arial" w:cs="Arial"/>
          <w:sz w:val="24"/>
          <w:szCs w:val="24"/>
        </w:rPr>
      </w:pPr>
      <w:r w:rsidRPr="00241BBE">
        <w:rPr>
          <w:rFonts w:ascii="Arial" w:hAnsi="Arial" w:cs="Arial"/>
          <w:sz w:val="24"/>
          <w:szCs w:val="24"/>
        </w:rPr>
        <w:t xml:space="preserve">todos os demais documentos e informações que a Emissora, nos termos e condições previstos nesta Escritura de Emissão, se comprometeu a enviar ao Agente Fiduciário; </w:t>
      </w:r>
    </w:p>
    <w:p w:rsidR="00CA4C6A" w:rsidRPr="00DF78A8" w:rsidRDefault="00CA4C6A" w:rsidP="009A441D">
      <w:pPr>
        <w:tabs>
          <w:tab w:val="num" w:pos="1418"/>
        </w:tabs>
        <w:spacing w:line="320" w:lineRule="exact"/>
        <w:ind w:left="1418" w:hanging="709"/>
        <w:rPr>
          <w:rFonts w:ascii="Arial" w:hAnsi="Arial" w:cs="Arial"/>
          <w:sz w:val="24"/>
          <w:szCs w:val="24"/>
        </w:rPr>
      </w:pPr>
    </w:p>
    <w:p w:rsidR="00CA4C6A" w:rsidRPr="00DF78A8" w:rsidRDefault="00CA4C6A" w:rsidP="00EA6596">
      <w:pPr>
        <w:numPr>
          <w:ilvl w:val="0"/>
          <w:numId w:val="3"/>
        </w:numPr>
        <w:tabs>
          <w:tab w:val="clear" w:pos="947"/>
          <w:tab w:val="num" w:pos="1418"/>
        </w:tabs>
        <w:spacing w:line="320" w:lineRule="exact"/>
        <w:ind w:left="1418" w:hanging="709"/>
        <w:rPr>
          <w:rFonts w:ascii="Arial" w:hAnsi="Arial" w:cs="Arial"/>
          <w:sz w:val="24"/>
          <w:szCs w:val="24"/>
        </w:rPr>
      </w:pPr>
      <w:r w:rsidRPr="00241BBE">
        <w:rPr>
          <w:rFonts w:ascii="Arial" w:hAnsi="Arial" w:cs="Arial"/>
          <w:sz w:val="24"/>
          <w:szCs w:val="24"/>
        </w:rPr>
        <w:t xml:space="preserve">vias originais desta Escritura de Emissão e de eventuais aditamentos devidamente arquivados na JUCESP </w:t>
      </w:r>
      <w:r>
        <w:rPr>
          <w:rFonts w:ascii="Arial" w:hAnsi="Arial" w:cs="Arial"/>
          <w:sz w:val="24"/>
          <w:szCs w:val="24"/>
        </w:rPr>
        <w:t xml:space="preserve">e nos competentes Cartórios de Registro de Títulos e Documentos </w:t>
      </w:r>
      <w:r w:rsidRPr="00241BBE">
        <w:rPr>
          <w:rFonts w:ascii="Arial" w:hAnsi="Arial" w:cs="Arial"/>
          <w:sz w:val="24"/>
          <w:szCs w:val="24"/>
        </w:rPr>
        <w:t>em até 5 (</w:t>
      </w:r>
      <w:r>
        <w:rPr>
          <w:rFonts w:ascii="Arial" w:hAnsi="Arial" w:cs="Arial"/>
          <w:sz w:val="24"/>
          <w:szCs w:val="24"/>
        </w:rPr>
        <w:t>cinco</w:t>
      </w:r>
      <w:r w:rsidRPr="00241BBE">
        <w:rPr>
          <w:rFonts w:ascii="Arial" w:hAnsi="Arial" w:cs="Arial"/>
          <w:sz w:val="24"/>
          <w:szCs w:val="24"/>
        </w:rPr>
        <w:t>) dias contados a partir da respectiva data de arquivamento;</w:t>
      </w:r>
    </w:p>
    <w:p w:rsidR="00CA4C6A" w:rsidRPr="00DF78A8" w:rsidRDefault="00CA4C6A" w:rsidP="009A441D">
      <w:pPr>
        <w:tabs>
          <w:tab w:val="num" w:pos="1418"/>
        </w:tabs>
        <w:spacing w:line="320" w:lineRule="exact"/>
        <w:ind w:left="1418" w:hanging="709"/>
        <w:rPr>
          <w:rFonts w:ascii="Arial" w:hAnsi="Arial" w:cs="Arial"/>
          <w:sz w:val="24"/>
          <w:szCs w:val="24"/>
        </w:rPr>
      </w:pPr>
    </w:p>
    <w:p w:rsidR="00CA4C6A" w:rsidRDefault="00CA4C6A" w:rsidP="00EA6596">
      <w:pPr>
        <w:numPr>
          <w:ilvl w:val="0"/>
          <w:numId w:val="3"/>
        </w:numPr>
        <w:tabs>
          <w:tab w:val="clear" w:pos="947"/>
          <w:tab w:val="num" w:pos="1418"/>
        </w:tabs>
        <w:spacing w:line="320" w:lineRule="exact"/>
        <w:ind w:left="1418" w:hanging="709"/>
        <w:rPr>
          <w:rFonts w:ascii="Arial" w:hAnsi="Arial" w:cs="Arial"/>
          <w:sz w:val="24"/>
          <w:szCs w:val="24"/>
        </w:rPr>
      </w:pPr>
      <w:r w:rsidRPr="00241BBE">
        <w:rPr>
          <w:rFonts w:ascii="Arial" w:hAnsi="Arial" w:cs="Arial"/>
          <w:sz w:val="24"/>
          <w:szCs w:val="24"/>
        </w:rPr>
        <w:t xml:space="preserve">dentro de, no máximo, </w:t>
      </w:r>
      <w:r w:rsidRPr="00241BBE">
        <w:rPr>
          <w:rFonts w:ascii="Arial" w:hAnsi="Arial" w:cs="Arial"/>
          <w:snapToGrid w:val="0"/>
          <w:sz w:val="24"/>
          <w:szCs w:val="24"/>
        </w:rPr>
        <w:t>5</w:t>
      </w:r>
      <w:r w:rsidRPr="00241BBE">
        <w:rPr>
          <w:rFonts w:ascii="Arial" w:hAnsi="Arial" w:cs="Arial"/>
          <w:sz w:val="24"/>
          <w:szCs w:val="24"/>
        </w:rPr>
        <w:t xml:space="preserve"> (cinco) Dias Úteis após sua divulgação, cópia do relatório de reavaliação da Agência Classificadora de Risco, contratada na forma do item 4.</w:t>
      </w:r>
      <w:r>
        <w:rPr>
          <w:rFonts w:ascii="Arial" w:hAnsi="Arial" w:cs="Arial"/>
          <w:sz w:val="24"/>
          <w:szCs w:val="24"/>
        </w:rPr>
        <w:t>20.1 acima; e</w:t>
      </w:r>
    </w:p>
    <w:p w:rsidR="00CA4C6A" w:rsidRDefault="00CA4C6A" w:rsidP="00792173">
      <w:pPr>
        <w:pStyle w:val="ListParagraph1"/>
        <w:rPr>
          <w:rFonts w:ascii="Arial" w:hAnsi="Arial" w:cs="Arial"/>
          <w:sz w:val="24"/>
          <w:szCs w:val="24"/>
        </w:rPr>
      </w:pPr>
    </w:p>
    <w:p w:rsidR="00CA4C6A" w:rsidRPr="00DF78A8" w:rsidRDefault="00CA4C6A" w:rsidP="00EA6596">
      <w:pPr>
        <w:numPr>
          <w:ilvl w:val="0"/>
          <w:numId w:val="3"/>
        </w:numPr>
        <w:tabs>
          <w:tab w:val="clear" w:pos="947"/>
          <w:tab w:val="num" w:pos="1418"/>
        </w:tabs>
        <w:spacing w:line="320" w:lineRule="exact"/>
        <w:ind w:left="1418" w:hanging="709"/>
        <w:rPr>
          <w:rFonts w:ascii="Arial" w:hAnsi="Arial" w:cs="Arial"/>
          <w:sz w:val="24"/>
          <w:szCs w:val="24"/>
        </w:rPr>
      </w:pPr>
      <w:r w:rsidRPr="00AC0F0A">
        <w:rPr>
          <w:rFonts w:ascii="Arial" w:hAnsi="Arial" w:cs="Arial"/>
          <w:sz w:val="24"/>
          <w:szCs w:val="24"/>
        </w:rPr>
        <w:t xml:space="preserve">anualmente, todos os dados financeiros, incluindo-se as demonstrações financeiras apuradas e auditadas pelos auditores independentes da Emissora, e atos societários, necessários à realização do relatório anual previsto no inciso XVII, artigo 12, da Instrução CVM 28, que venham a ser solicitados pelo Agente Fiduciário, os quais deverão ser devidamente encaminhados pela Emissora em até 30 (trinta) dias anteriores ao prazo para disponibilização aos Debenturistas do relatório anual, conforme disposto no </w:t>
      </w:r>
      <w:r w:rsidRPr="00BB1D3B">
        <w:rPr>
          <w:rFonts w:ascii="Arial" w:hAnsi="Arial" w:cs="Arial"/>
          <w:sz w:val="24"/>
          <w:szCs w:val="24"/>
        </w:rPr>
        <w:t>item 6.5.</w:t>
      </w:r>
      <w:r w:rsidRPr="00AC0F0A">
        <w:rPr>
          <w:rFonts w:ascii="Arial" w:hAnsi="Arial" w:cs="Arial"/>
          <w:sz w:val="24"/>
          <w:szCs w:val="24"/>
        </w:rPr>
        <w:t xml:space="preserve"> abaixo e no inciso XVIII, artigo 12, da Instrução CVM 28.</w:t>
      </w:r>
    </w:p>
    <w:p w:rsidR="00CA4C6A" w:rsidRPr="00DF78A8" w:rsidRDefault="00CA4C6A" w:rsidP="009A441D">
      <w:pPr>
        <w:tabs>
          <w:tab w:val="num" w:pos="1418"/>
        </w:tabs>
        <w:spacing w:line="320" w:lineRule="exact"/>
        <w:ind w:left="1418" w:hanging="709"/>
        <w:rPr>
          <w:rFonts w:ascii="Arial" w:hAnsi="Arial" w:cs="Arial"/>
          <w:sz w:val="24"/>
          <w:szCs w:val="24"/>
        </w:rPr>
      </w:pPr>
    </w:p>
    <w:p w:rsidR="00CA4C6A" w:rsidRPr="00EA63F0" w:rsidRDefault="00CA4C6A" w:rsidP="00EA6596">
      <w:pPr>
        <w:pStyle w:val="ListParagraph1"/>
        <w:numPr>
          <w:ilvl w:val="0"/>
          <w:numId w:val="32"/>
        </w:numPr>
        <w:tabs>
          <w:tab w:val="clear" w:pos="1440"/>
          <w:tab w:val="num" w:pos="709"/>
        </w:tabs>
        <w:spacing w:line="320" w:lineRule="exact"/>
        <w:ind w:left="709" w:hanging="709"/>
        <w:rPr>
          <w:rFonts w:ascii="Arial" w:hAnsi="Arial" w:cs="Arial"/>
          <w:sz w:val="24"/>
          <w:szCs w:val="24"/>
        </w:rPr>
      </w:pPr>
      <w:r w:rsidRPr="00EA63F0">
        <w:rPr>
          <w:rFonts w:ascii="Arial" w:hAnsi="Arial" w:cs="Arial"/>
          <w:sz w:val="24"/>
          <w:szCs w:val="24"/>
        </w:rPr>
        <w:t>convocar, nos termos da Cláusula Sétima, Assembleia Geral de Debenturistas para deliberar sobre qualquer das matérias que direta ou indiretamente se relacione com a presente Emissão, caso o Agente Fiduciário não o faça;</w:t>
      </w:r>
    </w:p>
    <w:p w:rsidR="00CA4C6A" w:rsidRDefault="00CA4C6A" w:rsidP="00B306D8">
      <w:pPr>
        <w:pStyle w:val="ListParagraph1"/>
        <w:tabs>
          <w:tab w:val="num" w:pos="709"/>
        </w:tabs>
        <w:spacing w:line="320" w:lineRule="exact"/>
        <w:ind w:left="709" w:hanging="709"/>
        <w:rPr>
          <w:rFonts w:ascii="Arial" w:hAnsi="Arial" w:cs="Arial"/>
          <w:sz w:val="24"/>
          <w:szCs w:val="24"/>
        </w:rPr>
      </w:pPr>
    </w:p>
    <w:p w:rsidR="00CA4C6A" w:rsidRPr="00EA63F0" w:rsidRDefault="00CA4C6A" w:rsidP="00EA6596">
      <w:pPr>
        <w:pStyle w:val="ListParagraph1"/>
        <w:numPr>
          <w:ilvl w:val="0"/>
          <w:numId w:val="32"/>
        </w:numPr>
        <w:tabs>
          <w:tab w:val="clear" w:pos="1440"/>
          <w:tab w:val="num" w:pos="709"/>
        </w:tabs>
        <w:spacing w:line="320" w:lineRule="exact"/>
        <w:ind w:left="709" w:hanging="709"/>
        <w:rPr>
          <w:rFonts w:ascii="Arial" w:hAnsi="Arial" w:cs="Arial"/>
          <w:sz w:val="24"/>
          <w:szCs w:val="24"/>
        </w:rPr>
      </w:pPr>
      <w:r w:rsidRPr="00AC0F0A">
        <w:rPr>
          <w:rFonts w:ascii="Arial" w:hAnsi="Arial" w:cs="Arial"/>
          <w:sz w:val="24"/>
          <w:szCs w:val="24"/>
        </w:rPr>
        <w:t>informar o Agente Fiduciário imediatamente sobre a ocorrência de qualquer evento previsto no item 4.1</w:t>
      </w:r>
      <w:r>
        <w:rPr>
          <w:rFonts w:ascii="Arial" w:hAnsi="Arial" w:cs="Arial"/>
          <w:sz w:val="24"/>
          <w:szCs w:val="24"/>
        </w:rPr>
        <w:t>3.1</w:t>
      </w:r>
      <w:r w:rsidRPr="00AC0F0A">
        <w:rPr>
          <w:rFonts w:ascii="Arial" w:hAnsi="Arial" w:cs="Arial"/>
          <w:sz w:val="24"/>
          <w:szCs w:val="24"/>
        </w:rPr>
        <w:t xml:space="preserve"> desta Escritura de Emissão;</w:t>
      </w:r>
    </w:p>
    <w:p w:rsidR="00CA4C6A" w:rsidRPr="00DF78A8" w:rsidRDefault="00CA4C6A" w:rsidP="00B306D8">
      <w:pPr>
        <w:tabs>
          <w:tab w:val="num" w:pos="709"/>
          <w:tab w:val="left" w:pos="6711"/>
        </w:tabs>
        <w:spacing w:line="320" w:lineRule="exact"/>
        <w:ind w:left="709" w:hanging="709"/>
        <w:rPr>
          <w:rFonts w:ascii="Arial" w:hAnsi="Arial" w:cs="Arial"/>
          <w:sz w:val="24"/>
          <w:szCs w:val="24"/>
        </w:rPr>
      </w:pPr>
    </w:p>
    <w:p w:rsidR="00CA4C6A" w:rsidRPr="00DF78A8" w:rsidRDefault="00CA4C6A" w:rsidP="00EA6596">
      <w:pPr>
        <w:pStyle w:val="ListParagraph1"/>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cumprir todas as determinações emanadas da CVM, inclusive mediante envio de documentos, prestando, ainda, as informações que lhe forem solicitadas;</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notificar imediatamente o Agente Fiduciário sobre qualquer alteração substancial nas condições financeiras, econômicas, comerciais, operacionais, regulatórias ou societárias ou nos negócios da Emissora que (i) impossibilite ou dificulte de forma relevante o cumprimento, pela Emissora, de suas obrigações decorrentes desta Escritura de Emissão e das Debêntures; ou (ii) faça com que as demonstrações ou informações financeiras preparadas pela Emissora ou pela Fiadora não mais reflitam a real condição econômica e financeira da Emissora ou da Fiadora, respectivamente;</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comunicar imediatamente ao Agente Fiduciário a ocorrência de quaisquer eventos ou situações que sejam de seu conhecimento e que possam afetar negativamente sua habilidade de efetuar o pontual cumprimento das obrigações, no todo ou em parte, assumidas nos termos desta Escritura de Emissão;</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manter seus bens e ativos devidamente segurados, conforme práticas correntes de mercado;</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comparecer a Assembleias Gerais de Debenturistas sempre que solicitado e convocado nos prazos previstos nesta Escritura de Emissão;</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 xml:space="preserve">não praticar qualquer ato em desacordo com o </w:t>
      </w:r>
      <w:r>
        <w:rPr>
          <w:rFonts w:ascii="Arial" w:hAnsi="Arial" w:cs="Arial"/>
          <w:sz w:val="24"/>
          <w:szCs w:val="24"/>
        </w:rPr>
        <w:t xml:space="preserve">seu </w:t>
      </w:r>
      <w:r w:rsidRPr="00241BBE">
        <w:rPr>
          <w:rFonts w:ascii="Arial" w:hAnsi="Arial" w:cs="Arial"/>
          <w:sz w:val="24"/>
          <w:szCs w:val="24"/>
        </w:rPr>
        <w:t xml:space="preserve">estatuto social </w:t>
      </w:r>
      <w:r>
        <w:rPr>
          <w:rFonts w:ascii="Arial" w:hAnsi="Arial" w:cs="Arial"/>
          <w:sz w:val="24"/>
          <w:szCs w:val="24"/>
        </w:rPr>
        <w:t>ou</w:t>
      </w:r>
      <w:r w:rsidRPr="00241BBE">
        <w:rPr>
          <w:rFonts w:ascii="Arial" w:hAnsi="Arial" w:cs="Arial"/>
          <w:sz w:val="24"/>
          <w:szCs w:val="24"/>
        </w:rPr>
        <w:t xml:space="preserve"> com esta Escritura de Emissão, em especial os que possam, direta ou indiretamente, comprometer o pontual e integral cumprimento das obrigações assumidas perante os titulares de Debêntures; </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salvo nos casos em que, de boa fé, a Emissora esteja discutindo a aplicabilidade da lei, regra ou regulamento nas esferas administrativa ou judicial, cumprir, em todos os aspectos relevantes, todas as leis, regras, regulamentos e ordens aplicáveis em qualquer jurisdição na qual realize negócios ou possua ativos;</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cumprir todas as obrigações assumidas nos termos desta Escritura de Emissão, inclusive no que tange à destinação dos recursos captados por meio da Emissão;</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manter contratado durante o prazo de vigência das Debêntures, às suas expensas, o Banco Mandatário, a Instituição Depositária, o Agente Fiduciário, o Auditor Independente e o sistema de negociação no mercado secundário por meio do SND;</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efetuar recolhimento de quaisquer tributos ou contribuições que incidam ou venham a incidir sobre a Emissão e que sejam de responsabilidade da Emissora;</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 xml:space="preserve">efetuar o pagamento de todas as despesas comprovadas pelo Agente Fiduciário </w:t>
      </w:r>
      <w:r w:rsidRPr="00AC0F0A">
        <w:rPr>
          <w:rFonts w:ascii="Arial" w:hAnsi="Arial" w:cs="Arial"/>
          <w:sz w:val="24"/>
          <w:szCs w:val="24"/>
        </w:rPr>
        <w:t>e, sempre que possível, previamente aprovadas pela Emissora,</w:t>
      </w:r>
      <w:r>
        <w:rPr>
          <w:rFonts w:ascii="Arial" w:hAnsi="Arial" w:cs="Arial"/>
          <w:sz w:val="24"/>
          <w:szCs w:val="24"/>
        </w:rPr>
        <w:t xml:space="preserve"> </w:t>
      </w:r>
      <w:r w:rsidRPr="00241BBE">
        <w:rPr>
          <w:rFonts w:ascii="Arial" w:hAnsi="Arial" w:cs="Arial"/>
          <w:sz w:val="24"/>
          <w:szCs w:val="24"/>
        </w:rPr>
        <w:t>que venham a ser necessárias para proteger os direitos e interesses dos titulares de Debêntures ou para realizar seus créditos, inclusive honorários advocatícios e outras despesas e custos incorridos em virtude da cobrança de qualquer quantia devida aos titulares de Debêntures nos termos desta Escritura de Emissão;</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manter sempre válidas e em vigor as licenças e autorizações relevantes para a boa condução dos seus negócios;</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contratar e manter contratada, durante todo o prazo de vigência das Debêntures, nos termos do item 4.</w:t>
      </w:r>
      <w:r>
        <w:rPr>
          <w:rFonts w:ascii="Arial" w:hAnsi="Arial" w:cs="Arial"/>
          <w:sz w:val="24"/>
          <w:szCs w:val="24"/>
        </w:rPr>
        <w:t>20</w:t>
      </w:r>
      <w:r w:rsidRPr="00241BBE">
        <w:rPr>
          <w:rFonts w:ascii="Arial" w:hAnsi="Arial" w:cs="Arial"/>
          <w:sz w:val="24"/>
          <w:szCs w:val="24"/>
        </w:rPr>
        <w:t>.1 acima, a Agência Classificadora de Risco que, conforme o caso, mantenha atualizado e dê ampla divulgação ao mercado do relatório de avaliação de risco (</w:t>
      </w:r>
      <w:r w:rsidRPr="00241BBE">
        <w:rPr>
          <w:rFonts w:ascii="Arial" w:hAnsi="Arial" w:cs="Arial"/>
          <w:i/>
          <w:sz w:val="24"/>
          <w:szCs w:val="24"/>
        </w:rPr>
        <w:t>rating</w:t>
      </w:r>
      <w:r w:rsidRPr="00241BBE">
        <w:rPr>
          <w:rFonts w:ascii="Arial" w:hAnsi="Arial" w:cs="Arial"/>
          <w:sz w:val="24"/>
          <w:szCs w:val="24"/>
        </w:rPr>
        <w:t xml:space="preserve">) das Debêntures, </w:t>
      </w:r>
      <w:r>
        <w:rPr>
          <w:rFonts w:ascii="Arial" w:hAnsi="Arial" w:cs="Arial"/>
          <w:sz w:val="24"/>
          <w:szCs w:val="24"/>
        </w:rPr>
        <w:t>observada a</w:t>
      </w:r>
      <w:r w:rsidRPr="00241BBE">
        <w:rPr>
          <w:rFonts w:ascii="Arial" w:hAnsi="Arial" w:cs="Arial"/>
          <w:sz w:val="24"/>
          <w:szCs w:val="24"/>
        </w:rPr>
        <w:t xml:space="preserve"> periodicidade </w:t>
      </w:r>
      <w:r>
        <w:rPr>
          <w:rFonts w:ascii="Arial" w:hAnsi="Arial" w:cs="Arial"/>
          <w:sz w:val="24"/>
          <w:szCs w:val="24"/>
        </w:rPr>
        <w:t>prevista no item 4.20.1</w:t>
      </w:r>
      <w:r w:rsidRPr="00241BBE">
        <w:rPr>
          <w:rFonts w:ascii="Arial" w:hAnsi="Arial" w:cs="Arial"/>
          <w:sz w:val="24"/>
          <w:szCs w:val="24"/>
        </w:rPr>
        <w:t>, bem como assegurar que seja</w:t>
      </w:r>
      <w:r>
        <w:rPr>
          <w:rFonts w:ascii="Arial" w:hAnsi="Arial" w:cs="Arial"/>
          <w:sz w:val="24"/>
          <w:szCs w:val="24"/>
        </w:rPr>
        <w:t>m</w:t>
      </w:r>
      <w:r w:rsidRPr="00241BBE">
        <w:rPr>
          <w:rFonts w:ascii="Arial" w:hAnsi="Arial" w:cs="Arial"/>
          <w:sz w:val="24"/>
          <w:szCs w:val="24"/>
        </w:rPr>
        <w:t xml:space="preserve"> entregue</w:t>
      </w:r>
      <w:r>
        <w:rPr>
          <w:rFonts w:ascii="Arial" w:hAnsi="Arial" w:cs="Arial"/>
          <w:sz w:val="24"/>
          <w:szCs w:val="24"/>
        </w:rPr>
        <w:t>s</w:t>
      </w:r>
      <w:r w:rsidRPr="00241BBE">
        <w:rPr>
          <w:rFonts w:ascii="Arial" w:hAnsi="Arial" w:cs="Arial"/>
          <w:sz w:val="24"/>
          <w:szCs w:val="24"/>
        </w:rPr>
        <w:t xml:space="preserve"> ao Agente Fiduciário os relatórios de classificação de risco no prazo de 5 (cinco) Dias Úteis contados da sua </w:t>
      </w:r>
      <w:r>
        <w:rPr>
          <w:rFonts w:ascii="Arial" w:hAnsi="Arial" w:cs="Arial"/>
          <w:sz w:val="24"/>
          <w:szCs w:val="24"/>
        </w:rPr>
        <w:t>divulgação</w:t>
      </w:r>
      <w:r w:rsidRPr="00241BBE">
        <w:rPr>
          <w:rFonts w:ascii="Arial" w:hAnsi="Arial" w:cs="Arial"/>
          <w:sz w:val="24"/>
          <w:szCs w:val="24"/>
        </w:rPr>
        <w:t xml:space="preserve">, comunicando-o imediatamente sobre qualquer alteração da classificação de risco das Debêntures. Caso a Agência Classificadora de Risco contratada cesse suas atividades no Brasil ou, por qualquer motivo, esteja ou seja impedida de emitir o </w:t>
      </w:r>
      <w:r w:rsidRPr="00241BBE">
        <w:rPr>
          <w:rFonts w:ascii="Arial" w:hAnsi="Arial" w:cs="Arial"/>
          <w:i/>
          <w:sz w:val="24"/>
          <w:szCs w:val="24"/>
        </w:rPr>
        <w:t>rating</w:t>
      </w:r>
      <w:r w:rsidRPr="00241BBE">
        <w:rPr>
          <w:rFonts w:ascii="Arial" w:hAnsi="Arial" w:cs="Arial"/>
          <w:sz w:val="24"/>
          <w:szCs w:val="24"/>
        </w:rPr>
        <w:t>, a Emissora deverá notificar o Agente Fiduciário que convocará Assembleia Geral de Debenturistas para que esta defina a nova agência classificadora de risco das Debêntures</w:t>
      </w:r>
      <w:r>
        <w:rPr>
          <w:rFonts w:ascii="Arial" w:hAnsi="Arial" w:cs="Arial"/>
          <w:sz w:val="24"/>
          <w:szCs w:val="24"/>
        </w:rPr>
        <w:t>, a qual deverá ser uma das agências indicadas nesta Escritura de Emissão</w:t>
      </w:r>
      <w:r w:rsidRPr="00241BBE">
        <w:rPr>
          <w:rFonts w:ascii="Arial" w:hAnsi="Arial" w:cs="Arial"/>
          <w:sz w:val="24"/>
          <w:szCs w:val="24"/>
        </w:rPr>
        <w:t>;</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fornecer todas as informações que vierem a ser solicitadas pela CVM e/ou pela CETIP;</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manter válidas e regulares, durante todo o prazo de vigência das Debêntures e desde que haja Debêntures em Circulação, as declarações e garantias apresentadas nesta Escritura de Emissão, no que for aplicável; e</w:t>
      </w:r>
    </w:p>
    <w:p w:rsidR="00CA4C6A" w:rsidRPr="00DF78A8" w:rsidRDefault="00CA4C6A" w:rsidP="00B306D8">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32"/>
        </w:numPr>
        <w:tabs>
          <w:tab w:val="clear" w:pos="1440"/>
          <w:tab w:val="num" w:pos="709"/>
        </w:tabs>
        <w:spacing w:line="320" w:lineRule="exact"/>
        <w:ind w:left="709" w:hanging="709"/>
        <w:rPr>
          <w:rFonts w:ascii="Arial" w:hAnsi="Arial" w:cs="Arial"/>
          <w:sz w:val="24"/>
          <w:szCs w:val="24"/>
        </w:rPr>
      </w:pPr>
      <w:r w:rsidRPr="00241BBE">
        <w:rPr>
          <w:rFonts w:ascii="Arial" w:hAnsi="Arial" w:cs="Arial"/>
          <w:sz w:val="24"/>
          <w:szCs w:val="24"/>
        </w:rPr>
        <w:t xml:space="preserve">cumprir as obrigações estabelecidas no artigo 17 da Instrução CVM 476, quais sejam: </w:t>
      </w:r>
    </w:p>
    <w:p w:rsidR="00CA4C6A" w:rsidRPr="00DF78A8" w:rsidRDefault="00CA4C6A" w:rsidP="00AC0F0A">
      <w:pPr>
        <w:spacing w:line="320" w:lineRule="exact"/>
        <w:ind w:left="720"/>
        <w:rPr>
          <w:rFonts w:ascii="Arial" w:hAnsi="Arial" w:cs="Arial"/>
          <w:w w:val="0"/>
          <w:sz w:val="24"/>
          <w:szCs w:val="24"/>
        </w:rPr>
      </w:pPr>
    </w:p>
    <w:p w:rsidR="00CA4C6A" w:rsidRDefault="00CA4C6A" w:rsidP="00EA6596">
      <w:pPr>
        <w:numPr>
          <w:ilvl w:val="0"/>
          <w:numId w:val="33"/>
        </w:numPr>
        <w:tabs>
          <w:tab w:val="clear" w:pos="947"/>
          <w:tab w:val="left" w:pos="1418"/>
        </w:tabs>
        <w:spacing w:line="320" w:lineRule="exact"/>
        <w:ind w:left="1418" w:hanging="709"/>
        <w:rPr>
          <w:rFonts w:ascii="Arial" w:hAnsi="Arial" w:cs="Arial"/>
          <w:sz w:val="24"/>
          <w:szCs w:val="24"/>
        </w:rPr>
      </w:pPr>
      <w:r w:rsidRPr="00241BBE">
        <w:rPr>
          <w:rFonts w:ascii="Arial" w:hAnsi="Arial" w:cs="Arial"/>
          <w:sz w:val="24"/>
          <w:szCs w:val="24"/>
        </w:rPr>
        <w:t>preparar demonstrações financeiras de encerramento de exercício e, se for o caso, demonstrações consolidadas, em conformidade com a Lei das Sociedades por Ações, e com as regras emitidas pela CVM;</w:t>
      </w:r>
    </w:p>
    <w:p w:rsidR="00CA4C6A" w:rsidRPr="00DF78A8" w:rsidRDefault="00CA4C6A" w:rsidP="009E6CD6">
      <w:pPr>
        <w:tabs>
          <w:tab w:val="num" w:pos="1418"/>
        </w:tabs>
        <w:spacing w:line="320" w:lineRule="exact"/>
        <w:ind w:left="1418" w:hanging="709"/>
        <w:rPr>
          <w:rFonts w:ascii="Arial" w:hAnsi="Arial" w:cs="Arial"/>
          <w:sz w:val="24"/>
          <w:szCs w:val="24"/>
        </w:rPr>
      </w:pPr>
    </w:p>
    <w:p w:rsidR="00CA4C6A" w:rsidRDefault="00CA4C6A" w:rsidP="00EA6596">
      <w:pPr>
        <w:numPr>
          <w:ilvl w:val="0"/>
          <w:numId w:val="33"/>
        </w:numPr>
        <w:tabs>
          <w:tab w:val="clear" w:pos="947"/>
          <w:tab w:val="left" w:pos="1418"/>
        </w:tabs>
        <w:spacing w:line="320" w:lineRule="exact"/>
        <w:ind w:left="1418" w:hanging="709"/>
        <w:rPr>
          <w:rFonts w:ascii="Arial" w:hAnsi="Arial" w:cs="Arial"/>
          <w:sz w:val="24"/>
          <w:szCs w:val="24"/>
        </w:rPr>
      </w:pPr>
      <w:r w:rsidRPr="00241BBE">
        <w:rPr>
          <w:rFonts w:ascii="Arial" w:hAnsi="Arial" w:cs="Arial"/>
          <w:sz w:val="24"/>
          <w:szCs w:val="24"/>
        </w:rPr>
        <w:t xml:space="preserve">submeter suas demonstrações financeiras consolidadas a auditoria, por Auditor Independente; </w:t>
      </w:r>
    </w:p>
    <w:p w:rsidR="00CA4C6A" w:rsidRDefault="00CA4C6A" w:rsidP="00CA4C6A">
      <w:pPr>
        <w:tabs>
          <w:tab w:val="left" w:pos="1418"/>
        </w:tabs>
        <w:spacing w:line="320" w:lineRule="exact"/>
        <w:ind w:left="1418"/>
        <w:rPr>
          <w:rFonts w:ascii="Arial" w:hAnsi="Arial" w:cs="Arial"/>
          <w:sz w:val="24"/>
          <w:szCs w:val="24"/>
        </w:rPr>
      </w:pPr>
    </w:p>
    <w:p w:rsidR="00CA4C6A" w:rsidRDefault="00CA4C6A" w:rsidP="00EA6596">
      <w:pPr>
        <w:numPr>
          <w:ilvl w:val="0"/>
          <w:numId w:val="33"/>
        </w:numPr>
        <w:tabs>
          <w:tab w:val="clear" w:pos="947"/>
          <w:tab w:val="left" w:pos="1418"/>
        </w:tabs>
        <w:spacing w:line="320" w:lineRule="exact"/>
        <w:ind w:left="1418" w:hanging="709"/>
        <w:rPr>
          <w:rFonts w:ascii="Arial" w:hAnsi="Arial" w:cs="Arial"/>
          <w:sz w:val="24"/>
          <w:szCs w:val="24"/>
        </w:rPr>
      </w:pPr>
      <w:r w:rsidRPr="00241BBE">
        <w:rPr>
          <w:rFonts w:ascii="Arial" w:hAnsi="Arial" w:cs="Arial"/>
          <w:sz w:val="24"/>
          <w:szCs w:val="24"/>
        </w:rPr>
        <w:t>divulgar suas demonstrações financeiras consolidadas, acompanhadas de notas explicativas e parecer do Auditor Independente, em sua página na rede mundial de computadores, dentro de 3 (três) meses contados do encerramento do exercício social;</w:t>
      </w:r>
    </w:p>
    <w:p w:rsidR="00CA4C6A" w:rsidRDefault="00CA4C6A" w:rsidP="00CA4C6A">
      <w:pPr>
        <w:tabs>
          <w:tab w:val="left" w:pos="1418"/>
        </w:tabs>
        <w:spacing w:line="320" w:lineRule="exact"/>
        <w:ind w:left="1418"/>
        <w:rPr>
          <w:rFonts w:ascii="Arial" w:hAnsi="Arial" w:cs="Arial"/>
          <w:sz w:val="24"/>
          <w:szCs w:val="24"/>
        </w:rPr>
      </w:pPr>
    </w:p>
    <w:p w:rsidR="00CA4C6A" w:rsidRDefault="00CA4C6A" w:rsidP="00EA6596">
      <w:pPr>
        <w:numPr>
          <w:ilvl w:val="0"/>
          <w:numId w:val="33"/>
        </w:numPr>
        <w:tabs>
          <w:tab w:val="clear" w:pos="947"/>
          <w:tab w:val="left" w:pos="1418"/>
        </w:tabs>
        <w:spacing w:line="320" w:lineRule="exact"/>
        <w:ind w:left="1418" w:hanging="709"/>
        <w:rPr>
          <w:rFonts w:ascii="Arial" w:hAnsi="Arial" w:cs="Arial"/>
          <w:sz w:val="24"/>
          <w:szCs w:val="24"/>
        </w:rPr>
      </w:pPr>
      <w:r w:rsidRPr="00241BBE">
        <w:rPr>
          <w:rFonts w:ascii="Arial" w:hAnsi="Arial" w:cs="Arial"/>
          <w:sz w:val="24"/>
          <w:szCs w:val="24"/>
        </w:rPr>
        <w:t>manter os documentos mencionados n</w:t>
      </w:r>
      <w:r>
        <w:rPr>
          <w:rFonts w:ascii="Arial" w:hAnsi="Arial" w:cs="Arial"/>
          <w:sz w:val="24"/>
          <w:szCs w:val="24"/>
        </w:rPr>
        <w:t xml:space="preserve">a alínea “iii” </w:t>
      </w:r>
      <w:r w:rsidRPr="00241BBE">
        <w:rPr>
          <w:rFonts w:ascii="Arial" w:hAnsi="Arial" w:cs="Arial"/>
          <w:sz w:val="24"/>
          <w:szCs w:val="24"/>
        </w:rPr>
        <w:t>acima em sua página na rede mundial de computadores, por um prazo de 3 (três) anos;</w:t>
      </w:r>
    </w:p>
    <w:p w:rsidR="00CA4C6A" w:rsidRDefault="00CA4C6A" w:rsidP="00CA4C6A">
      <w:pPr>
        <w:tabs>
          <w:tab w:val="left" w:pos="1418"/>
        </w:tabs>
        <w:spacing w:line="320" w:lineRule="exact"/>
        <w:ind w:left="1418"/>
        <w:rPr>
          <w:rFonts w:ascii="Arial" w:hAnsi="Arial" w:cs="Arial"/>
          <w:sz w:val="24"/>
          <w:szCs w:val="24"/>
        </w:rPr>
      </w:pPr>
    </w:p>
    <w:p w:rsidR="00CA4C6A" w:rsidRDefault="00CA4C6A" w:rsidP="00EA6596">
      <w:pPr>
        <w:numPr>
          <w:ilvl w:val="0"/>
          <w:numId w:val="33"/>
        </w:numPr>
        <w:tabs>
          <w:tab w:val="clear" w:pos="947"/>
          <w:tab w:val="left" w:pos="1418"/>
        </w:tabs>
        <w:spacing w:line="320" w:lineRule="exact"/>
        <w:ind w:left="1418" w:hanging="709"/>
        <w:rPr>
          <w:rFonts w:ascii="Arial" w:hAnsi="Arial" w:cs="Arial"/>
          <w:sz w:val="24"/>
          <w:szCs w:val="24"/>
        </w:rPr>
      </w:pPr>
      <w:r w:rsidRPr="00241BBE">
        <w:rPr>
          <w:rFonts w:ascii="Arial" w:hAnsi="Arial" w:cs="Arial"/>
          <w:sz w:val="24"/>
          <w:szCs w:val="24"/>
        </w:rPr>
        <w:t>observar as disposições da Instrução CVM 358, no tocante a dever de sigilo e vedações à negociação;</w:t>
      </w:r>
    </w:p>
    <w:p w:rsidR="00CA4C6A" w:rsidRDefault="00CA4C6A" w:rsidP="00CA4C6A">
      <w:pPr>
        <w:tabs>
          <w:tab w:val="left" w:pos="1418"/>
        </w:tabs>
        <w:spacing w:line="320" w:lineRule="exact"/>
        <w:ind w:left="1418"/>
        <w:rPr>
          <w:rFonts w:ascii="Arial" w:hAnsi="Arial" w:cs="Arial"/>
          <w:sz w:val="24"/>
          <w:szCs w:val="24"/>
        </w:rPr>
      </w:pPr>
    </w:p>
    <w:p w:rsidR="00CA4C6A" w:rsidRDefault="00CA4C6A" w:rsidP="00EA6596">
      <w:pPr>
        <w:numPr>
          <w:ilvl w:val="0"/>
          <w:numId w:val="33"/>
        </w:numPr>
        <w:tabs>
          <w:tab w:val="clear" w:pos="947"/>
          <w:tab w:val="left" w:pos="1418"/>
        </w:tabs>
        <w:spacing w:line="320" w:lineRule="exact"/>
        <w:ind w:left="1418" w:hanging="709"/>
        <w:rPr>
          <w:rFonts w:ascii="Arial" w:hAnsi="Arial" w:cs="Arial"/>
          <w:sz w:val="24"/>
          <w:szCs w:val="24"/>
        </w:rPr>
      </w:pPr>
      <w:r w:rsidRPr="00241BBE">
        <w:rPr>
          <w:rFonts w:ascii="Arial" w:hAnsi="Arial" w:cs="Arial"/>
          <w:sz w:val="24"/>
          <w:szCs w:val="24"/>
        </w:rPr>
        <w:t>divulgar em sua página na rede mundial de computadores a ocorrência de fato relevante, conforme definido pelo artigo 2º da Instrução CVM 358, comunicando este fato imediatamente ao Coordenador Líder; e</w:t>
      </w:r>
    </w:p>
    <w:p w:rsidR="00CA4C6A" w:rsidRDefault="00CA4C6A" w:rsidP="00CA4C6A">
      <w:pPr>
        <w:tabs>
          <w:tab w:val="left" w:pos="1418"/>
        </w:tabs>
        <w:spacing w:line="320" w:lineRule="exact"/>
        <w:ind w:left="1418"/>
        <w:rPr>
          <w:rFonts w:ascii="Arial" w:hAnsi="Arial" w:cs="Arial"/>
          <w:sz w:val="24"/>
          <w:szCs w:val="24"/>
        </w:rPr>
      </w:pPr>
    </w:p>
    <w:p w:rsidR="00CA4C6A" w:rsidRDefault="00CA4C6A" w:rsidP="00EA6596">
      <w:pPr>
        <w:numPr>
          <w:ilvl w:val="0"/>
          <w:numId w:val="33"/>
        </w:numPr>
        <w:tabs>
          <w:tab w:val="clear" w:pos="947"/>
          <w:tab w:val="left" w:pos="1418"/>
        </w:tabs>
        <w:spacing w:line="320" w:lineRule="exact"/>
        <w:ind w:left="1418" w:hanging="709"/>
        <w:rPr>
          <w:rFonts w:ascii="Arial" w:hAnsi="Arial" w:cs="Arial"/>
          <w:sz w:val="24"/>
          <w:szCs w:val="24"/>
        </w:rPr>
      </w:pPr>
      <w:r w:rsidRPr="00241BBE">
        <w:rPr>
          <w:rFonts w:ascii="Arial" w:hAnsi="Arial" w:cs="Arial"/>
          <w:sz w:val="24"/>
          <w:szCs w:val="24"/>
        </w:rPr>
        <w:t>fornecer as informações solicitadas pela CVM e/ou CETIP.</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1"/>
          <w:numId w:val="19"/>
        </w:numPr>
        <w:spacing w:line="320" w:lineRule="exact"/>
        <w:ind w:left="0" w:firstLine="0"/>
        <w:rPr>
          <w:rFonts w:ascii="Arial" w:hAnsi="Arial" w:cs="Arial"/>
          <w:sz w:val="24"/>
          <w:szCs w:val="24"/>
        </w:rPr>
      </w:pPr>
      <w:r w:rsidRPr="00241BBE">
        <w:rPr>
          <w:rFonts w:ascii="Arial" w:hAnsi="Arial" w:cs="Arial"/>
          <w:sz w:val="24"/>
          <w:szCs w:val="24"/>
        </w:rPr>
        <w:t>Caberá à Emissora o pagamento das despesas incorridas pelo Agente Fiduciário necessárias para proteção dos Debenturistas e para realização de seus créditos, incluindo, sem limitação:</w:t>
      </w:r>
    </w:p>
    <w:p w:rsidR="00CA4C6A" w:rsidRPr="00DF78A8" w:rsidRDefault="00CA4C6A" w:rsidP="00AC0F0A">
      <w:pPr>
        <w:spacing w:line="320" w:lineRule="exact"/>
        <w:ind w:left="360"/>
        <w:rPr>
          <w:rFonts w:ascii="Arial" w:hAnsi="Arial" w:cs="Arial"/>
          <w:sz w:val="24"/>
          <w:szCs w:val="24"/>
        </w:rPr>
      </w:pPr>
    </w:p>
    <w:p w:rsidR="00CA4C6A" w:rsidRPr="00DF78A8" w:rsidRDefault="00CA4C6A" w:rsidP="00EA6596">
      <w:pPr>
        <w:numPr>
          <w:ilvl w:val="0"/>
          <w:numId w:val="4"/>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 xml:space="preserve">publicação de relatórios, inclusive o relatório de </w:t>
      </w:r>
      <w:r w:rsidRPr="00241BBE">
        <w:rPr>
          <w:rFonts w:ascii="Arial" w:hAnsi="Arial" w:cs="Arial"/>
          <w:i/>
          <w:sz w:val="24"/>
          <w:szCs w:val="24"/>
        </w:rPr>
        <w:t>rating</w:t>
      </w:r>
      <w:r w:rsidRPr="00241BBE">
        <w:rPr>
          <w:rFonts w:ascii="Arial" w:hAnsi="Arial" w:cs="Arial"/>
          <w:sz w:val="24"/>
          <w:szCs w:val="24"/>
        </w:rPr>
        <w:t xml:space="preserve"> elaborado pela Agência Classificadora de Risco, editais, atas, avisos e notificações, conforme previsto nesta Escritura de Emissão, e outras que vierem a ser exigidas pela regulamentação aplicável, se for o caso;</w:t>
      </w:r>
    </w:p>
    <w:p w:rsidR="00CA4C6A" w:rsidRPr="00DF78A8" w:rsidRDefault="00CA4C6A" w:rsidP="005945F9">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4"/>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extração de certidões atualizadas dos distribuidores cíveis, das Varas da Fazenda Pública, Cartórios de Protesto, Juntas de Conciliação e Julgamento, Varas do Trabalho, Varas da Justiça Federal e da Procuradoria da Fazenda Pública do foro da sede da Emissora, bem como das demais comarcas em que a Emissora exerça suas atividades, caso tenham sido previamente solicitadas à Emissora e não entregues dentro de 20 (vinte) dias corridos;</w:t>
      </w:r>
    </w:p>
    <w:p w:rsidR="00CA4C6A" w:rsidRPr="00DF78A8" w:rsidRDefault="00CA4C6A" w:rsidP="005945F9">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4"/>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 xml:space="preserve">despesas cartoriais e postais necessárias ao desempenho da função de Agente Fiduciário; </w:t>
      </w:r>
    </w:p>
    <w:p w:rsidR="00CA4C6A" w:rsidRPr="00DF78A8" w:rsidRDefault="00CA4C6A" w:rsidP="005945F9">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4"/>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despesas de viagem, quando estas sejam necessárias ao desempenho das funções do Agente Fiduciário, sendo que essas despesas devem ser razoáveis e compatíveis com os padrões existentes no mercado em que atua o Agente Fiduciário; e</w:t>
      </w:r>
    </w:p>
    <w:p w:rsidR="00CA4C6A" w:rsidRPr="00DF78A8" w:rsidRDefault="00CA4C6A" w:rsidP="005945F9">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4"/>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eventuais levantamentos adicionais e especiais ou periciais que vierem a ser justificadamente necessários, se ocorrerem omissões e/ou obscuridades nas informações pertinentes aos estritos interesses dos titulares de Debêntures.</w:t>
      </w:r>
    </w:p>
    <w:p w:rsidR="00CA4C6A" w:rsidRDefault="00CA4C6A" w:rsidP="003E37B3">
      <w:pPr>
        <w:pStyle w:val="ListParagraph1"/>
        <w:spacing w:line="320" w:lineRule="exact"/>
        <w:ind w:left="0"/>
        <w:rPr>
          <w:rFonts w:ascii="Arial" w:hAnsi="Arial" w:cs="Arial"/>
          <w:sz w:val="24"/>
          <w:szCs w:val="24"/>
        </w:rPr>
      </w:pPr>
    </w:p>
    <w:p w:rsidR="00CA4C6A" w:rsidRDefault="00CA4C6A" w:rsidP="00AC0F0A">
      <w:pPr>
        <w:pStyle w:val="Cabealho2"/>
        <w:spacing w:line="320" w:lineRule="exact"/>
        <w:rPr>
          <w:rFonts w:ascii="Arial" w:hAnsi="Arial" w:cs="Arial"/>
          <w:szCs w:val="24"/>
        </w:rPr>
      </w:pPr>
      <w:r w:rsidRPr="00241BBE">
        <w:rPr>
          <w:rFonts w:ascii="Arial" w:hAnsi="Arial" w:cs="Arial"/>
          <w:szCs w:val="24"/>
        </w:rPr>
        <w:t>Cláusula Sexta</w:t>
      </w:r>
      <w:r w:rsidRPr="00241BBE">
        <w:rPr>
          <w:rFonts w:ascii="Arial" w:hAnsi="Arial" w:cs="Arial"/>
          <w:b w:val="0"/>
          <w:szCs w:val="24"/>
        </w:rPr>
        <w:t xml:space="preserve"> – </w:t>
      </w:r>
      <w:r w:rsidRPr="00241BBE">
        <w:rPr>
          <w:rFonts w:ascii="Arial" w:hAnsi="Arial" w:cs="Arial"/>
          <w:szCs w:val="24"/>
        </w:rPr>
        <w:t>DO AGENTE FIDUCIÁRIO</w:t>
      </w:r>
    </w:p>
    <w:p w:rsidR="00CA4C6A" w:rsidRPr="00CA4C6A" w:rsidRDefault="00CA4C6A" w:rsidP="00CA4C6A"/>
    <w:p w:rsidR="00CA4C6A" w:rsidRPr="00DF78A8" w:rsidRDefault="00CA4C6A" w:rsidP="00EA6596">
      <w:pPr>
        <w:pStyle w:val="ListParagraph1"/>
        <w:numPr>
          <w:ilvl w:val="1"/>
          <w:numId w:val="20"/>
        </w:numPr>
        <w:spacing w:line="320" w:lineRule="exact"/>
        <w:ind w:left="0" w:firstLine="0"/>
        <w:rPr>
          <w:rFonts w:ascii="Arial" w:hAnsi="Arial" w:cs="Arial"/>
          <w:sz w:val="24"/>
          <w:szCs w:val="24"/>
        </w:rPr>
      </w:pPr>
      <w:r w:rsidRPr="00241BBE">
        <w:rPr>
          <w:rFonts w:ascii="Arial" w:hAnsi="Arial" w:cs="Arial"/>
          <w:sz w:val="24"/>
          <w:szCs w:val="24"/>
        </w:rPr>
        <w:t xml:space="preserve">A Emissora nomeia e constitui a </w:t>
      </w:r>
      <w:r w:rsidRPr="00241BBE">
        <w:rPr>
          <w:rFonts w:ascii="Arial" w:hAnsi="Arial" w:cs="Arial"/>
          <w:b/>
          <w:sz w:val="24"/>
          <w:szCs w:val="24"/>
        </w:rPr>
        <w:t>Oliveira Trust DTVM S.A.</w:t>
      </w:r>
      <w:r w:rsidRPr="00241BBE">
        <w:rPr>
          <w:rFonts w:ascii="Arial" w:hAnsi="Arial" w:cs="Arial"/>
          <w:sz w:val="24"/>
          <w:szCs w:val="24"/>
        </w:rPr>
        <w:t>, conforme qualificada no Preâmbulo dest</w:t>
      </w:r>
      <w:r>
        <w:rPr>
          <w:rFonts w:ascii="Arial" w:hAnsi="Arial" w:cs="Arial"/>
          <w:sz w:val="24"/>
          <w:szCs w:val="24"/>
        </w:rPr>
        <w:t>a</w:t>
      </w:r>
      <w:r w:rsidRPr="00241BBE">
        <w:rPr>
          <w:rFonts w:ascii="Arial" w:hAnsi="Arial" w:cs="Arial"/>
          <w:sz w:val="24"/>
          <w:szCs w:val="24"/>
        </w:rPr>
        <w:t xml:space="preserve"> Escritura de Emissão, como Agente Fiduciário da Emissão, que, por meio deste ato, aceita a nomeação para, nos termos da lei e da presente Escritura de Emissão, representar perante a Emissora os interesses da comunhão dos Debenturistas.</w:t>
      </w:r>
    </w:p>
    <w:p w:rsidR="00CA4C6A" w:rsidRPr="00DF78A8" w:rsidRDefault="00CA4C6A" w:rsidP="00A63A3F">
      <w:pPr>
        <w:pStyle w:val="ListParagraph1"/>
        <w:spacing w:line="320" w:lineRule="exact"/>
        <w:ind w:left="0"/>
        <w:rPr>
          <w:rFonts w:ascii="Arial" w:hAnsi="Arial" w:cs="Arial"/>
          <w:sz w:val="24"/>
          <w:szCs w:val="24"/>
        </w:rPr>
      </w:pPr>
    </w:p>
    <w:p w:rsidR="00CA4C6A" w:rsidRPr="00DF78A8" w:rsidRDefault="00CA4C6A" w:rsidP="00EA6596">
      <w:pPr>
        <w:pStyle w:val="ListParagraph1"/>
        <w:numPr>
          <w:ilvl w:val="1"/>
          <w:numId w:val="20"/>
        </w:numPr>
        <w:spacing w:line="320" w:lineRule="exact"/>
        <w:ind w:left="0" w:firstLine="0"/>
        <w:rPr>
          <w:rFonts w:ascii="Arial" w:hAnsi="Arial" w:cs="Arial"/>
          <w:sz w:val="24"/>
          <w:szCs w:val="24"/>
        </w:rPr>
      </w:pPr>
      <w:r w:rsidRPr="00241BBE">
        <w:rPr>
          <w:rFonts w:ascii="Arial" w:hAnsi="Arial" w:cs="Arial"/>
          <w:sz w:val="24"/>
          <w:szCs w:val="24"/>
        </w:rPr>
        <w:t>O Agente Fiduciário, nomeado na presente Escritura de Emissão, declara que:</w:t>
      </w:r>
    </w:p>
    <w:p w:rsidR="00CA4C6A" w:rsidRPr="00DF78A8" w:rsidRDefault="00CA4C6A" w:rsidP="00AC0F0A">
      <w:pPr>
        <w:spacing w:line="320" w:lineRule="exact"/>
        <w:ind w:left="360"/>
        <w:rPr>
          <w:rFonts w:ascii="Arial" w:hAnsi="Arial" w:cs="Arial"/>
          <w:sz w:val="24"/>
          <w:szCs w:val="24"/>
        </w:rPr>
      </w:pPr>
    </w:p>
    <w:p w:rsidR="00CA4C6A" w:rsidRPr="00DF78A8" w:rsidRDefault="00CA4C6A" w:rsidP="00EA6596">
      <w:pPr>
        <w:numPr>
          <w:ilvl w:val="0"/>
          <w:numId w:val="5"/>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aceita a função para a qual foi nomeado, assumindo integralmente os deveres e atribuições previst</w:t>
      </w:r>
      <w:r>
        <w:rPr>
          <w:rFonts w:ascii="Arial" w:hAnsi="Arial" w:cs="Arial"/>
          <w:sz w:val="24"/>
          <w:szCs w:val="24"/>
        </w:rPr>
        <w:t>o</w:t>
      </w:r>
      <w:r w:rsidRPr="00241BBE">
        <w:rPr>
          <w:rFonts w:ascii="Arial" w:hAnsi="Arial" w:cs="Arial"/>
          <w:sz w:val="24"/>
          <w:szCs w:val="24"/>
        </w:rPr>
        <w:t>s na legislação específica e nesta Escritura de Emissão;</w:t>
      </w:r>
    </w:p>
    <w:p w:rsidR="00CA4C6A" w:rsidRPr="00DF78A8" w:rsidRDefault="00CA4C6A" w:rsidP="00A63A3F">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5"/>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aceita integralmente esta Escritura de Emissão, todas suas cláusulas e condições;</w:t>
      </w:r>
    </w:p>
    <w:p w:rsidR="00CA4C6A" w:rsidRPr="00DF78A8" w:rsidRDefault="00CA4C6A" w:rsidP="00A63A3F">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5"/>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está devidamente autorizado a celebrar esta Escritura de Emissão e a cumprir com suas obrigações aqui previstas, tendo sido satisfeitos todos os requisitos legais e estatutários necessários para tanto;</w:t>
      </w:r>
    </w:p>
    <w:p w:rsidR="00CA4C6A" w:rsidRPr="00DF78A8" w:rsidRDefault="00CA4C6A" w:rsidP="00A63A3F">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5"/>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a celebração desta Escritura de Emissão e o cumprimento de suas obrigações aqui previstas não infringem qualquer obrigação anteriormente assumida pelo Agente Fiduciário;</w:t>
      </w:r>
    </w:p>
    <w:p w:rsidR="00CA4C6A" w:rsidRPr="00DF78A8" w:rsidRDefault="00CA4C6A" w:rsidP="00A63A3F">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5"/>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 xml:space="preserve">não tem qualquer impedimento legal, conforme parágrafo terceiro do artigo 66, da Lei das Sociedades por Ações, para exercer a função que lhe é conferida; </w:t>
      </w:r>
    </w:p>
    <w:p w:rsidR="00CA4C6A" w:rsidRPr="00DF78A8" w:rsidRDefault="00CA4C6A" w:rsidP="00A63A3F">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5"/>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não se encontra em nenhuma das situações de conflito de interesse previstas no artigo 10 da Instrução CVM 28;</w:t>
      </w:r>
    </w:p>
    <w:p w:rsidR="00CA4C6A" w:rsidRPr="00DF78A8" w:rsidRDefault="00CA4C6A" w:rsidP="00A63A3F">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5"/>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não tem qualquer ligação com a Emissora que o impeça de exercer suas funções;</w:t>
      </w:r>
    </w:p>
    <w:p w:rsidR="00CA4C6A" w:rsidRPr="00DF78A8" w:rsidRDefault="00CA4C6A" w:rsidP="00A63A3F">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5"/>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está ciente das disposições da Circular do Banco Central do Brasil n.º 1.832, de 31 de outubro de 1990;</w:t>
      </w:r>
    </w:p>
    <w:p w:rsidR="00CA4C6A" w:rsidRPr="00DF78A8" w:rsidRDefault="00CA4C6A" w:rsidP="00A63A3F">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5"/>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verificou a veracidade das informações contidas nesta Escritura de Emissão</w:t>
      </w:r>
      <w:r>
        <w:rPr>
          <w:rFonts w:ascii="Arial" w:hAnsi="Arial" w:cs="Arial"/>
          <w:sz w:val="24"/>
          <w:szCs w:val="24"/>
        </w:rPr>
        <w:t>, com base nos documentos que foram disponibilizados pela Emissora</w:t>
      </w:r>
      <w:r w:rsidRPr="00241BBE">
        <w:rPr>
          <w:rFonts w:ascii="Arial" w:hAnsi="Arial" w:cs="Arial"/>
          <w:sz w:val="24"/>
          <w:szCs w:val="24"/>
        </w:rPr>
        <w:t xml:space="preserve">; </w:t>
      </w:r>
    </w:p>
    <w:p w:rsidR="00CA4C6A" w:rsidRPr="00DF78A8" w:rsidRDefault="00CA4C6A" w:rsidP="00481B12">
      <w:pPr>
        <w:pStyle w:val="ListParagraph1"/>
        <w:rPr>
          <w:rFonts w:ascii="Arial" w:hAnsi="Arial" w:cs="Arial"/>
          <w:sz w:val="24"/>
          <w:szCs w:val="24"/>
        </w:rPr>
      </w:pPr>
    </w:p>
    <w:p w:rsidR="00CA4C6A" w:rsidRPr="00DF78A8" w:rsidRDefault="00CA4C6A" w:rsidP="00EA6596">
      <w:pPr>
        <w:numPr>
          <w:ilvl w:val="0"/>
          <w:numId w:val="5"/>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 xml:space="preserve">é uma instituição financeira, estando devidamente organizada, constituída e existente de acordo com as leis brasileiras; </w:t>
      </w:r>
    </w:p>
    <w:p w:rsidR="00CA4C6A" w:rsidRPr="00DF78A8" w:rsidRDefault="00CA4C6A" w:rsidP="00481B12">
      <w:pPr>
        <w:tabs>
          <w:tab w:val="left" w:pos="709"/>
        </w:tabs>
        <w:spacing w:line="320" w:lineRule="atLeast"/>
        <w:ind w:left="709" w:hanging="709"/>
        <w:rPr>
          <w:rFonts w:ascii="Arial" w:hAnsi="Arial" w:cs="Arial"/>
          <w:sz w:val="24"/>
          <w:szCs w:val="24"/>
        </w:rPr>
      </w:pPr>
    </w:p>
    <w:p w:rsidR="00CA4C6A" w:rsidRDefault="00CA4C6A" w:rsidP="00EA6596">
      <w:pPr>
        <w:numPr>
          <w:ilvl w:val="0"/>
          <w:numId w:val="5"/>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esta Escritura de Emissão constitui obrigação válida e eficaz do Agente Fiduciário e exequível de acordo com os seus termos</w:t>
      </w:r>
      <w:r>
        <w:rPr>
          <w:rFonts w:ascii="Arial" w:hAnsi="Arial" w:cs="Arial"/>
          <w:sz w:val="24"/>
          <w:szCs w:val="24"/>
        </w:rPr>
        <w:t>;</w:t>
      </w:r>
    </w:p>
    <w:p w:rsidR="00CA4C6A" w:rsidRDefault="00CA4C6A">
      <w:pPr>
        <w:pStyle w:val="ListParagraph1"/>
        <w:rPr>
          <w:rFonts w:ascii="Arial" w:hAnsi="Arial" w:cs="Arial"/>
          <w:sz w:val="24"/>
          <w:szCs w:val="24"/>
        </w:rPr>
      </w:pPr>
    </w:p>
    <w:p w:rsidR="00CA4C6A" w:rsidRDefault="00CA4C6A" w:rsidP="00EA6596">
      <w:pPr>
        <w:pStyle w:val="ListParagraph1"/>
        <w:numPr>
          <w:ilvl w:val="0"/>
          <w:numId w:val="5"/>
        </w:numPr>
        <w:tabs>
          <w:tab w:val="clear" w:pos="1080"/>
          <w:tab w:val="num" w:pos="709"/>
        </w:tabs>
        <w:spacing w:line="312" w:lineRule="auto"/>
        <w:ind w:left="709" w:hanging="709"/>
        <w:rPr>
          <w:rFonts w:ascii="Arial" w:hAnsi="Arial" w:cs="Arial"/>
          <w:sz w:val="24"/>
          <w:szCs w:val="24"/>
        </w:rPr>
      </w:pPr>
      <w:r>
        <w:rPr>
          <w:rFonts w:ascii="Arial" w:hAnsi="Arial" w:cs="Arial"/>
          <w:sz w:val="24"/>
          <w:szCs w:val="24"/>
        </w:rPr>
        <w:t>d</w:t>
      </w:r>
      <w:r w:rsidRPr="00541206">
        <w:rPr>
          <w:rFonts w:ascii="Arial" w:hAnsi="Arial" w:cs="Arial"/>
          <w:sz w:val="24"/>
          <w:szCs w:val="24"/>
        </w:rPr>
        <w:t xml:space="preserve">e acordo com as demonstrações financeiras </w:t>
      </w:r>
      <w:r>
        <w:rPr>
          <w:rFonts w:ascii="Arial" w:hAnsi="Arial" w:cs="Arial"/>
          <w:sz w:val="24"/>
          <w:szCs w:val="24"/>
        </w:rPr>
        <w:t xml:space="preserve">consolidadas </w:t>
      </w:r>
      <w:r w:rsidRPr="00541206">
        <w:rPr>
          <w:rFonts w:ascii="Arial" w:hAnsi="Arial" w:cs="Arial"/>
          <w:sz w:val="24"/>
          <w:szCs w:val="24"/>
        </w:rPr>
        <w:t xml:space="preserve">da </w:t>
      </w:r>
      <w:r>
        <w:rPr>
          <w:rFonts w:ascii="Arial" w:hAnsi="Arial" w:cs="Arial"/>
          <w:sz w:val="24"/>
          <w:szCs w:val="24"/>
        </w:rPr>
        <w:t>Fiadora</w:t>
      </w:r>
      <w:r w:rsidRPr="00541206">
        <w:rPr>
          <w:rFonts w:ascii="Arial" w:hAnsi="Arial" w:cs="Arial"/>
          <w:sz w:val="24"/>
          <w:szCs w:val="24"/>
        </w:rPr>
        <w:t xml:space="preserve"> relativa</w:t>
      </w:r>
      <w:r>
        <w:rPr>
          <w:rFonts w:ascii="Arial" w:hAnsi="Arial" w:cs="Arial"/>
          <w:sz w:val="24"/>
          <w:szCs w:val="24"/>
        </w:rPr>
        <w:t>s</w:t>
      </w:r>
      <w:r w:rsidRPr="00541206">
        <w:rPr>
          <w:rFonts w:ascii="Arial" w:hAnsi="Arial" w:cs="Arial"/>
          <w:sz w:val="24"/>
          <w:szCs w:val="24"/>
        </w:rPr>
        <w:t xml:space="preserve"> ao exercício social findo em </w:t>
      </w:r>
      <w:r>
        <w:rPr>
          <w:rFonts w:ascii="Arial" w:hAnsi="Arial" w:cs="Arial"/>
          <w:sz w:val="24"/>
          <w:szCs w:val="24"/>
        </w:rPr>
        <w:t>31 de dezembro de 2011</w:t>
      </w:r>
      <w:r w:rsidRPr="00541206">
        <w:rPr>
          <w:rFonts w:ascii="Arial" w:hAnsi="Arial" w:cs="Arial"/>
          <w:sz w:val="24"/>
          <w:szCs w:val="24"/>
        </w:rPr>
        <w:t xml:space="preserve">, o patrimônio líquido </w:t>
      </w:r>
      <w:r>
        <w:rPr>
          <w:rFonts w:ascii="Arial" w:hAnsi="Arial" w:cs="Arial"/>
          <w:sz w:val="24"/>
          <w:szCs w:val="24"/>
        </w:rPr>
        <w:t xml:space="preserve">consolidado </w:t>
      </w:r>
      <w:r w:rsidRPr="00541206">
        <w:rPr>
          <w:rFonts w:ascii="Arial" w:hAnsi="Arial" w:cs="Arial"/>
          <w:sz w:val="24"/>
          <w:szCs w:val="24"/>
        </w:rPr>
        <w:t xml:space="preserve">da </w:t>
      </w:r>
      <w:r>
        <w:rPr>
          <w:rFonts w:ascii="Arial" w:hAnsi="Arial" w:cs="Arial"/>
          <w:sz w:val="24"/>
          <w:szCs w:val="24"/>
        </w:rPr>
        <w:t xml:space="preserve">Fiadora na referida data era de </w:t>
      </w:r>
      <w:r w:rsidRPr="00EA6596">
        <w:rPr>
          <w:rFonts w:ascii="Arial" w:hAnsi="Arial" w:cs="Arial"/>
          <w:sz w:val="24"/>
          <w:szCs w:val="24"/>
        </w:rPr>
        <w:t>R$1,227 bilhão</w:t>
      </w:r>
      <w:r w:rsidRPr="00B92118">
        <w:rPr>
          <w:rFonts w:ascii="Arial" w:hAnsi="Arial" w:cs="Arial"/>
          <w:sz w:val="24"/>
          <w:szCs w:val="24"/>
        </w:rPr>
        <w:t>,</w:t>
      </w:r>
      <w:r>
        <w:rPr>
          <w:rFonts w:ascii="Arial" w:hAnsi="Arial" w:cs="Arial"/>
          <w:sz w:val="24"/>
          <w:szCs w:val="24"/>
        </w:rPr>
        <w:t xml:space="preserve"> representando, no mínimo, </w:t>
      </w:r>
      <w:r w:rsidR="00DC66F7">
        <w:rPr>
          <w:rFonts w:ascii="Arial" w:hAnsi="Arial" w:cs="Arial"/>
          <w:sz w:val="24"/>
          <w:szCs w:val="24"/>
        </w:rPr>
        <w:t>4</w:t>
      </w:r>
      <w:r w:rsidR="00A358D2">
        <w:rPr>
          <w:rFonts w:ascii="Arial" w:hAnsi="Arial" w:cs="Arial"/>
          <w:sz w:val="24"/>
          <w:szCs w:val="24"/>
        </w:rPr>
        <w:t>09</w:t>
      </w:r>
      <w:r w:rsidRPr="00EA6596">
        <w:rPr>
          <w:rFonts w:ascii="Arial" w:hAnsi="Arial" w:cs="Arial"/>
          <w:sz w:val="24"/>
          <w:szCs w:val="24"/>
        </w:rPr>
        <w:t>% (</w:t>
      </w:r>
      <w:r w:rsidR="00DC66F7">
        <w:rPr>
          <w:rFonts w:ascii="Arial" w:hAnsi="Arial" w:cs="Arial"/>
          <w:sz w:val="24"/>
          <w:szCs w:val="24"/>
        </w:rPr>
        <w:t xml:space="preserve">quatrocentos e </w:t>
      </w:r>
      <w:r w:rsidR="00A358D2">
        <w:rPr>
          <w:rFonts w:ascii="Arial" w:hAnsi="Arial" w:cs="Arial"/>
          <w:sz w:val="24"/>
          <w:szCs w:val="24"/>
        </w:rPr>
        <w:t>nove</w:t>
      </w:r>
      <w:r w:rsidR="00DC66F7">
        <w:rPr>
          <w:rFonts w:ascii="Arial" w:hAnsi="Arial" w:cs="Arial"/>
          <w:sz w:val="24"/>
          <w:szCs w:val="24"/>
        </w:rPr>
        <w:t xml:space="preserve"> </w:t>
      </w:r>
      <w:r w:rsidRPr="00EA6596">
        <w:rPr>
          <w:rFonts w:ascii="Arial" w:hAnsi="Arial" w:cs="Arial"/>
          <w:sz w:val="24"/>
          <w:szCs w:val="24"/>
        </w:rPr>
        <w:t>por cento)</w:t>
      </w:r>
      <w:r>
        <w:rPr>
          <w:rFonts w:ascii="Arial" w:hAnsi="Arial" w:cs="Arial"/>
          <w:sz w:val="24"/>
          <w:szCs w:val="24"/>
        </w:rPr>
        <w:t xml:space="preserve"> do Valor Total da Emissão na Data de Emissão; e</w:t>
      </w:r>
    </w:p>
    <w:p w:rsidR="00CA4C6A" w:rsidRPr="004C4F73" w:rsidRDefault="00CA4C6A" w:rsidP="004C4F73">
      <w:pPr>
        <w:pStyle w:val="ListParagraph1"/>
        <w:rPr>
          <w:rFonts w:ascii="Arial" w:hAnsi="Arial" w:cs="Arial"/>
          <w:sz w:val="24"/>
          <w:szCs w:val="24"/>
        </w:rPr>
      </w:pPr>
    </w:p>
    <w:p w:rsidR="00CA4C6A" w:rsidRDefault="00CA4C6A" w:rsidP="00EA6596">
      <w:pPr>
        <w:numPr>
          <w:ilvl w:val="0"/>
          <w:numId w:val="5"/>
        </w:numPr>
        <w:tabs>
          <w:tab w:val="clear" w:pos="1080"/>
          <w:tab w:val="num" w:pos="709"/>
        </w:tabs>
        <w:spacing w:line="320" w:lineRule="exact"/>
        <w:ind w:left="709" w:hanging="709"/>
        <w:rPr>
          <w:rFonts w:ascii="Arial" w:hAnsi="Arial" w:cs="Arial"/>
          <w:sz w:val="24"/>
          <w:szCs w:val="24"/>
        </w:rPr>
      </w:pPr>
      <w:r w:rsidRPr="00637864">
        <w:rPr>
          <w:rFonts w:ascii="Arial" w:hAnsi="Arial" w:cs="Arial"/>
          <w:sz w:val="24"/>
          <w:szCs w:val="24"/>
        </w:rPr>
        <w:t xml:space="preserve">na data de assinatura desta Escritura de Emissão, a garantia fidejussória </w:t>
      </w:r>
      <w:r>
        <w:rPr>
          <w:rFonts w:ascii="Arial" w:hAnsi="Arial" w:cs="Arial"/>
          <w:sz w:val="24"/>
          <w:szCs w:val="24"/>
        </w:rPr>
        <w:t xml:space="preserve">prestada pela Fiadora nos termos do item 4.19 </w:t>
      </w:r>
      <w:r w:rsidRPr="00637864">
        <w:rPr>
          <w:rFonts w:ascii="Arial" w:hAnsi="Arial" w:cs="Arial"/>
          <w:sz w:val="24"/>
          <w:szCs w:val="24"/>
        </w:rPr>
        <w:t xml:space="preserve">encontra-se devidamente constituída, entretanto, não </w:t>
      </w:r>
      <w:r>
        <w:rPr>
          <w:rFonts w:ascii="Arial" w:hAnsi="Arial" w:cs="Arial"/>
          <w:sz w:val="24"/>
          <w:szCs w:val="24"/>
        </w:rPr>
        <w:t>será</w:t>
      </w:r>
      <w:r w:rsidRPr="00637864">
        <w:rPr>
          <w:rFonts w:ascii="Arial" w:hAnsi="Arial" w:cs="Arial"/>
          <w:sz w:val="24"/>
          <w:szCs w:val="24"/>
        </w:rPr>
        <w:t xml:space="preserve"> oponível perante terceiros até que sejam realizados os devidos registros nos competentes Cartórios de Registro de Títulos e Docum</w:t>
      </w:r>
      <w:r>
        <w:rPr>
          <w:rFonts w:ascii="Arial" w:hAnsi="Arial" w:cs="Arial"/>
          <w:sz w:val="24"/>
          <w:szCs w:val="24"/>
        </w:rPr>
        <w:t>entos, nos termos do item 2.4; e</w:t>
      </w:r>
    </w:p>
    <w:p w:rsidR="00CA4C6A" w:rsidRDefault="00CA4C6A">
      <w:pPr>
        <w:pStyle w:val="ListParagraph1"/>
        <w:rPr>
          <w:rFonts w:ascii="Arial" w:hAnsi="Arial" w:cs="Arial"/>
          <w:sz w:val="24"/>
          <w:szCs w:val="24"/>
        </w:rPr>
      </w:pPr>
    </w:p>
    <w:p w:rsidR="00CA4C6A" w:rsidRDefault="00CA4C6A" w:rsidP="00EA6596">
      <w:pPr>
        <w:numPr>
          <w:ilvl w:val="0"/>
          <w:numId w:val="5"/>
        </w:numPr>
        <w:tabs>
          <w:tab w:val="clear" w:pos="1080"/>
          <w:tab w:val="num" w:pos="709"/>
        </w:tabs>
        <w:spacing w:line="320" w:lineRule="exact"/>
        <w:ind w:left="709" w:hanging="709"/>
        <w:rPr>
          <w:rFonts w:ascii="Arial" w:hAnsi="Arial" w:cs="Arial"/>
          <w:sz w:val="24"/>
          <w:szCs w:val="24"/>
        </w:rPr>
      </w:pPr>
      <w:r>
        <w:rPr>
          <w:rFonts w:ascii="Arial" w:hAnsi="Arial" w:cs="Arial"/>
          <w:sz w:val="24"/>
          <w:szCs w:val="24"/>
        </w:rPr>
        <w:t>n</w:t>
      </w:r>
      <w:r w:rsidRPr="00772088">
        <w:rPr>
          <w:rFonts w:ascii="Arial" w:hAnsi="Arial" w:cs="Arial"/>
          <w:sz w:val="24"/>
          <w:szCs w:val="24"/>
        </w:rPr>
        <w:t>a data de assinatura da presente Escritura de Emissão, presta serviços de agente fiduciário na</w:t>
      </w:r>
      <w:r>
        <w:rPr>
          <w:rFonts w:ascii="Arial" w:hAnsi="Arial" w:cs="Arial"/>
          <w:sz w:val="24"/>
          <w:szCs w:val="24"/>
        </w:rPr>
        <w:t xml:space="preserve"> 3ª (terceira) emissão de debêntures da Emissora, com as seguintes características: </w:t>
      </w:r>
    </w:p>
    <w:p w:rsidR="00CA4C6A" w:rsidRDefault="00CA4C6A" w:rsidP="003C7B20">
      <w:pPr>
        <w:pStyle w:val="ListParagraph1"/>
        <w:tabs>
          <w:tab w:val="num" w:pos="2340"/>
        </w:tabs>
        <w:rPr>
          <w:rFonts w:ascii="Arial" w:hAnsi="Arial" w:cs="Arial"/>
          <w:sz w:val="24"/>
          <w:szCs w:val="24"/>
        </w:rPr>
      </w:pPr>
    </w:p>
    <w:p w:rsidR="00CA4C6A" w:rsidRPr="00B10716" w:rsidRDefault="00CA4C6A" w:rsidP="00EA6596">
      <w:pPr>
        <w:pStyle w:val="ListParagraph1"/>
        <w:numPr>
          <w:ilvl w:val="0"/>
          <w:numId w:val="27"/>
        </w:numPr>
        <w:spacing w:line="320" w:lineRule="exact"/>
        <w:ind w:left="1418" w:hanging="709"/>
        <w:rPr>
          <w:rFonts w:ascii="Arial" w:hAnsi="Arial" w:cs="Arial"/>
          <w:sz w:val="24"/>
          <w:szCs w:val="24"/>
        </w:rPr>
      </w:pPr>
      <w:r w:rsidRPr="003C7B20">
        <w:rPr>
          <w:rFonts w:ascii="Arial" w:hAnsi="Arial" w:cs="Arial"/>
          <w:i/>
          <w:sz w:val="24"/>
          <w:szCs w:val="24"/>
        </w:rPr>
        <w:t xml:space="preserve">Denominação da companhia </w:t>
      </w:r>
      <w:r>
        <w:rPr>
          <w:rFonts w:ascii="Arial" w:hAnsi="Arial" w:cs="Arial"/>
          <w:i/>
          <w:sz w:val="24"/>
          <w:szCs w:val="24"/>
        </w:rPr>
        <w:t>emissora</w:t>
      </w:r>
      <w:r w:rsidRPr="00B10716">
        <w:rPr>
          <w:rFonts w:ascii="Arial" w:hAnsi="Arial" w:cs="Arial"/>
          <w:sz w:val="24"/>
          <w:szCs w:val="24"/>
        </w:rPr>
        <w:t>: OAS S.A. (</w:t>
      </w:r>
      <w:r>
        <w:rPr>
          <w:rFonts w:ascii="Arial" w:hAnsi="Arial" w:cs="Arial"/>
          <w:sz w:val="24"/>
          <w:szCs w:val="24"/>
        </w:rPr>
        <w:t>anteriormente denominada OAS Engenharia e Participações S.A.);</w:t>
      </w:r>
    </w:p>
    <w:p w:rsidR="00CA4C6A" w:rsidRPr="003C7B20" w:rsidRDefault="00CA4C6A" w:rsidP="00EA6596">
      <w:pPr>
        <w:pStyle w:val="ListParagraph1"/>
        <w:numPr>
          <w:ilvl w:val="0"/>
          <w:numId w:val="27"/>
        </w:numPr>
        <w:spacing w:line="320" w:lineRule="atLeast"/>
        <w:ind w:left="1418" w:hanging="709"/>
        <w:rPr>
          <w:rFonts w:ascii="Arial" w:hAnsi="Arial" w:cs="Arial"/>
          <w:color w:val="222222"/>
          <w:sz w:val="24"/>
          <w:szCs w:val="24"/>
        </w:rPr>
      </w:pPr>
      <w:r w:rsidRPr="003C7B20">
        <w:rPr>
          <w:rFonts w:ascii="Arial" w:hAnsi="Arial" w:cs="Arial"/>
          <w:i/>
          <w:iCs/>
          <w:color w:val="222222"/>
          <w:sz w:val="24"/>
          <w:szCs w:val="24"/>
        </w:rPr>
        <w:t>Valor da emissão</w:t>
      </w:r>
      <w:r w:rsidRPr="003C7B20">
        <w:rPr>
          <w:rFonts w:ascii="Arial" w:hAnsi="Arial" w:cs="Arial"/>
          <w:color w:val="222222"/>
          <w:sz w:val="24"/>
          <w:szCs w:val="24"/>
        </w:rPr>
        <w:t>: R$300.000.000,00 (trezentos milhões de reais), na data de emissão;</w:t>
      </w:r>
    </w:p>
    <w:p w:rsidR="00CA4C6A" w:rsidRPr="00B10716" w:rsidRDefault="00CA4C6A" w:rsidP="00EA6596">
      <w:pPr>
        <w:pStyle w:val="ListParagraph1"/>
        <w:numPr>
          <w:ilvl w:val="0"/>
          <w:numId w:val="27"/>
        </w:numPr>
        <w:spacing w:line="320" w:lineRule="exact"/>
        <w:ind w:left="1418" w:hanging="709"/>
        <w:rPr>
          <w:rFonts w:ascii="Arial" w:hAnsi="Arial" w:cs="Arial"/>
          <w:sz w:val="24"/>
          <w:szCs w:val="24"/>
        </w:rPr>
      </w:pPr>
      <w:r w:rsidRPr="003C7B20">
        <w:rPr>
          <w:rFonts w:ascii="Arial" w:hAnsi="Arial" w:cs="Arial"/>
          <w:i/>
          <w:iCs/>
          <w:color w:val="222222"/>
          <w:sz w:val="24"/>
          <w:szCs w:val="24"/>
        </w:rPr>
        <w:t>Quantidade de debêntures</w:t>
      </w:r>
      <w:r w:rsidRPr="003C7B20">
        <w:rPr>
          <w:rFonts w:ascii="Arial" w:hAnsi="Arial" w:cs="Arial"/>
          <w:color w:val="222222"/>
          <w:sz w:val="24"/>
          <w:szCs w:val="24"/>
        </w:rPr>
        <w:t>: 30.000 (trinta mil);</w:t>
      </w:r>
    </w:p>
    <w:p w:rsidR="00CA4C6A" w:rsidRPr="003C7B20" w:rsidRDefault="00CA4C6A" w:rsidP="00EA6596">
      <w:pPr>
        <w:pStyle w:val="ListParagraph1"/>
        <w:numPr>
          <w:ilvl w:val="0"/>
          <w:numId w:val="27"/>
        </w:numPr>
        <w:spacing w:line="320" w:lineRule="atLeast"/>
        <w:ind w:left="1418" w:hanging="709"/>
        <w:rPr>
          <w:rFonts w:ascii="Arial" w:hAnsi="Arial" w:cs="Arial"/>
          <w:color w:val="222222"/>
          <w:sz w:val="24"/>
          <w:szCs w:val="24"/>
        </w:rPr>
      </w:pPr>
      <w:r w:rsidRPr="003C7B20">
        <w:rPr>
          <w:rFonts w:ascii="Arial" w:hAnsi="Arial" w:cs="Arial"/>
          <w:i/>
          <w:iCs/>
          <w:color w:val="222222"/>
          <w:sz w:val="24"/>
          <w:szCs w:val="24"/>
        </w:rPr>
        <w:t>Espécie</w:t>
      </w:r>
      <w:r w:rsidRPr="003C7B20">
        <w:rPr>
          <w:rFonts w:ascii="Arial" w:hAnsi="Arial" w:cs="Arial"/>
          <w:color w:val="222222"/>
          <w:sz w:val="24"/>
          <w:szCs w:val="24"/>
        </w:rPr>
        <w:t>: Quirografária, contando adicionalmente com garantia fidejussória;</w:t>
      </w:r>
    </w:p>
    <w:p w:rsidR="00CA4C6A" w:rsidRPr="00B10716" w:rsidRDefault="00CA4C6A" w:rsidP="00EA6596">
      <w:pPr>
        <w:pStyle w:val="ListParagraph1"/>
        <w:numPr>
          <w:ilvl w:val="0"/>
          <w:numId w:val="27"/>
        </w:numPr>
        <w:spacing w:line="320" w:lineRule="exact"/>
        <w:ind w:left="1418" w:hanging="709"/>
        <w:rPr>
          <w:rFonts w:ascii="Arial" w:hAnsi="Arial" w:cs="Arial"/>
          <w:sz w:val="24"/>
          <w:szCs w:val="24"/>
        </w:rPr>
      </w:pPr>
      <w:r w:rsidRPr="003C7B20">
        <w:rPr>
          <w:rFonts w:ascii="Arial" w:hAnsi="Arial" w:cs="Arial"/>
          <w:i/>
          <w:iCs/>
          <w:color w:val="222222"/>
          <w:sz w:val="24"/>
          <w:szCs w:val="24"/>
        </w:rPr>
        <w:t>Data de vencimento</w:t>
      </w:r>
      <w:r w:rsidRPr="003C7B20">
        <w:rPr>
          <w:rFonts w:ascii="Arial" w:hAnsi="Arial" w:cs="Arial"/>
          <w:color w:val="222222"/>
          <w:sz w:val="24"/>
          <w:szCs w:val="24"/>
        </w:rPr>
        <w:t>: 12 de dezembro de 2016;</w:t>
      </w:r>
    </w:p>
    <w:p w:rsidR="00CA4C6A" w:rsidRPr="00B10716" w:rsidRDefault="00CA4C6A" w:rsidP="00EA6596">
      <w:pPr>
        <w:pStyle w:val="ListParagraph1"/>
        <w:numPr>
          <w:ilvl w:val="0"/>
          <w:numId w:val="27"/>
        </w:numPr>
        <w:spacing w:line="320" w:lineRule="exact"/>
        <w:ind w:left="1418" w:hanging="709"/>
        <w:rPr>
          <w:rFonts w:ascii="Arial" w:hAnsi="Arial" w:cs="Arial"/>
          <w:sz w:val="24"/>
          <w:szCs w:val="24"/>
        </w:rPr>
      </w:pPr>
      <w:r w:rsidRPr="003C7B20">
        <w:rPr>
          <w:rFonts w:ascii="Arial" w:hAnsi="Arial" w:cs="Arial"/>
          <w:i/>
          <w:iCs/>
          <w:color w:val="222222"/>
          <w:sz w:val="24"/>
          <w:szCs w:val="24"/>
        </w:rPr>
        <w:t>Tipo e valor dos bens dados em garantia e denominação dos garantidores</w:t>
      </w:r>
      <w:r w:rsidRPr="003C7B20">
        <w:rPr>
          <w:rFonts w:ascii="Arial" w:hAnsi="Arial" w:cs="Arial"/>
          <w:color w:val="222222"/>
          <w:sz w:val="24"/>
          <w:szCs w:val="24"/>
        </w:rPr>
        <w:t xml:space="preserve">: </w:t>
      </w:r>
      <w:r>
        <w:rPr>
          <w:rFonts w:ascii="Arial" w:hAnsi="Arial" w:cs="Arial"/>
          <w:color w:val="222222"/>
          <w:sz w:val="24"/>
          <w:szCs w:val="24"/>
        </w:rPr>
        <w:t>f</w:t>
      </w:r>
      <w:r w:rsidRPr="003C7B20">
        <w:rPr>
          <w:rFonts w:ascii="Arial" w:hAnsi="Arial" w:cs="Arial"/>
          <w:color w:val="222222"/>
          <w:sz w:val="24"/>
          <w:szCs w:val="24"/>
        </w:rPr>
        <w:t>iança prestada pela Fiadora</w:t>
      </w:r>
      <w:r>
        <w:rPr>
          <w:rFonts w:ascii="Arial" w:hAnsi="Arial" w:cs="Arial"/>
          <w:color w:val="222222"/>
          <w:sz w:val="24"/>
          <w:szCs w:val="24"/>
        </w:rPr>
        <w:t>, a</w:t>
      </w:r>
      <w:r w:rsidRPr="003C7B20">
        <w:rPr>
          <w:rFonts w:ascii="Arial" w:hAnsi="Arial" w:cs="Arial"/>
          <w:color w:val="222222"/>
          <w:sz w:val="24"/>
          <w:szCs w:val="24"/>
        </w:rPr>
        <w:t xml:space="preserve"> Construtora OAS Ltda.; e</w:t>
      </w:r>
    </w:p>
    <w:p w:rsidR="00CA4C6A" w:rsidRPr="00B10716" w:rsidRDefault="00CA4C6A" w:rsidP="00EA6596">
      <w:pPr>
        <w:pStyle w:val="ListParagraph1"/>
        <w:numPr>
          <w:ilvl w:val="0"/>
          <w:numId w:val="27"/>
        </w:numPr>
        <w:spacing w:line="320" w:lineRule="exact"/>
        <w:ind w:left="1418" w:hanging="709"/>
        <w:rPr>
          <w:rFonts w:ascii="Arial" w:hAnsi="Arial" w:cs="Arial"/>
          <w:sz w:val="24"/>
          <w:szCs w:val="24"/>
        </w:rPr>
      </w:pPr>
      <w:r w:rsidRPr="003C7B20">
        <w:rPr>
          <w:rFonts w:ascii="Arial" w:hAnsi="Arial" w:cs="Arial"/>
          <w:i/>
          <w:iCs/>
          <w:color w:val="222222"/>
          <w:sz w:val="24"/>
          <w:szCs w:val="24"/>
        </w:rPr>
        <w:t>Eventos de resgate, amortização, conversão, repactuação e inadimplemento no período</w:t>
      </w:r>
      <w:r w:rsidRPr="003C7B20">
        <w:rPr>
          <w:rFonts w:ascii="Arial" w:hAnsi="Arial" w:cs="Arial"/>
          <w:color w:val="222222"/>
          <w:sz w:val="24"/>
          <w:szCs w:val="24"/>
        </w:rPr>
        <w:t xml:space="preserve">: </w:t>
      </w:r>
      <w:r>
        <w:rPr>
          <w:rFonts w:ascii="Arial" w:hAnsi="Arial" w:cs="Arial"/>
          <w:color w:val="222222"/>
          <w:sz w:val="24"/>
          <w:szCs w:val="24"/>
        </w:rPr>
        <w:t>Até a data da assinatura desta Escritura de Emissão, n</w:t>
      </w:r>
      <w:r w:rsidRPr="003C7B20">
        <w:rPr>
          <w:rFonts w:ascii="Arial" w:hAnsi="Arial" w:cs="Arial"/>
          <w:color w:val="222222"/>
          <w:sz w:val="24"/>
          <w:szCs w:val="24"/>
        </w:rPr>
        <w:t>ão ocorreram nenhum dos eventos listados acima.</w:t>
      </w:r>
    </w:p>
    <w:p w:rsidR="00CA4C6A" w:rsidRDefault="00CA4C6A" w:rsidP="003C7B20">
      <w:pPr>
        <w:tabs>
          <w:tab w:val="num" w:pos="2340"/>
        </w:tabs>
        <w:spacing w:line="320" w:lineRule="exact"/>
        <w:ind w:left="709"/>
        <w:rPr>
          <w:rFonts w:ascii="Arial" w:hAnsi="Arial" w:cs="Arial"/>
          <w:sz w:val="24"/>
          <w:szCs w:val="24"/>
        </w:rPr>
      </w:pPr>
    </w:p>
    <w:p w:rsidR="00CA4C6A" w:rsidRPr="00DF78A8" w:rsidRDefault="00CA4C6A" w:rsidP="00EA6596">
      <w:pPr>
        <w:pStyle w:val="ListParagraph1"/>
        <w:numPr>
          <w:ilvl w:val="1"/>
          <w:numId w:val="20"/>
        </w:numPr>
        <w:spacing w:line="320" w:lineRule="exact"/>
        <w:ind w:left="0" w:firstLine="0"/>
        <w:rPr>
          <w:rFonts w:ascii="Arial" w:hAnsi="Arial" w:cs="Arial"/>
          <w:sz w:val="24"/>
          <w:szCs w:val="24"/>
        </w:rPr>
      </w:pPr>
      <w:r w:rsidRPr="00241BBE">
        <w:rPr>
          <w:rFonts w:ascii="Arial" w:hAnsi="Arial" w:cs="Arial"/>
          <w:sz w:val="24"/>
          <w:szCs w:val="24"/>
        </w:rPr>
        <w:t>O Agente Fiduciário exercerá suas funções a partir da data de assinatura desta Escritura de Emissão, devendo permanecer no exercício de suas funções até a liquidação integral das Debêntures ou até sua efetiva substituição.</w:t>
      </w:r>
    </w:p>
    <w:p w:rsidR="00CA4C6A" w:rsidRPr="00DF78A8" w:rsidRDefault="00CA4C6A" w:rsidP="00A63A3F">
      <w:pPr>
        <w:spacing w:line="320" w:lineRule="exact"/>
        <w:rPr>
          <w:rFonts w:ascii="Arial" w:hAnsi="Arial" w:cs="Arial"/>
          <w:sz w:val="24"/>
          <w:szCs w:val="24"/>
        </w:rPr>
      </w:pPr>
    </w:p>
    <w:p w:rsidR="00CA4C6A" w:rsidRDefault="00CA4C6A" w:rsidP="00EA6596">
      <w:pPr>
        <w:pStyle w:val="ListParagraph1"/>
        <w:numPr>
          <w:ilvl w:val="1"/>
          <w:numId w:val="20"/>
        </w:numPr>
        <w:spacing w:line="320" w:lineRule="exact"/>
        <w:ind w:left="0" w:firstLine="0"/>
        <w:rPr>
          <w:rFonts w:ascii="Arial" w:hAnsi="Arial" w:cs="Arial"/>
          <w:sz w:val="24"/>
          <w:szCs w:val="24"/>
        </w:rPr>
      </w:pPr>
      <w:r w:rsidRPr="00241BBE">
        <w:rPr>
          <w:rFonts w:ascii="Arial" w:hAnsi="Arial" w:cs="Arial"/>
          <w:sz w:val="24"/>
          <w:szCs w:val="24"/>
        </w:rPr>
        <w:t xml:space="preserve">Será devida pela Emissora ao Agente Fiduciário, a título de honorários pelos deveres e atribuições que lhe competem, nos termos da legislação e regulamentação aplicáveis e desta Escritura de Emissão, a seguinte remuneração: </w:t>
      </w:r>
    </w:p>
    <w:p w:rsidR="00CA4C6A" w:rsidRPr="00241BBE" w:rsidRDefault="00CA4C6A" w:rsidP="00241BBE">
      <w:pPr>
        <w:pStyle w:val="ListParagraph1"/>
        <w:rPr>
          <w:rFonts w:ascii="Arial" w:hAnsi="Arial" w:cs="Arial"/>
          <w:sz w:val="24"/>
          <w:szCs w:val="24"/>
        </w:rPr>
      </w:pPr>
    </w:p>
    <w:p w:rsidR="00CA4C6A" w:rsidRPr="00241BBE" w:rsidRDefault="00CA4C6A" w:rsidP="00EA6596">
      <w:pPr>
        <w:numPr>
          <w:ilvl w:val="0"/>
          <w:numId w:val="26"/>
        </w:numPr>
        <w:tabs>
          <w:tab w:val="clear" w:pos="1080"/>
          <w:tab w:val="num" w:pos="709"/>
        </w:tabs>
        <w:spacing w:line="320" w:lineRule="exact"/>
        <w:ind w:left="709" w:hanging="709"/>
        <w:rPr>
          <w:rFonts w:ascii="Arial" w:hAnsi="Arial" w:cs="Arial"/>
          <w:sz w:val="24"/>
          <w:szCs w:val="24"/>
        </w:rPr>
      </w:pPr>
      <w:r>
        <w:rPr>
          <w:rFonts w:ascii="Arial" w:hAnsi="Arial" w:cs="Arial"/>
          <w:sz w:val="24"/>
          <w:szCs w:val="24"/>
        </w:rPr>
        <w:t>e</w:t>
      </w:r>
      <w:r w:rsidRPr="00241BBE">
        <w:rPr>
          <w:rFonts w:ascii="Arial" w:hAnsi="Arial" w:cs="Arial"/>
          <w:sz w:val="24"/>
          <w:szCs w:val="24"/>
        </w:rPr>
        <w:t xml:space="preserve">m contraprestação aos serviços prestados nos termos do presente instrumento, </w:t>
      </w:r>
      <w:r>
        <w:rPr>
          <w:rFonts w:ascii="Arial" w:hAnsi="Arial" w:cs="Arial"/>
          <w:sz w:val="24"/>
          <w:szCs w:val="24"/>
        </w:rPr>
        <w:t>a</w:t>
      </w:r>
      <w:r w:rsidRPr="00241BBE">
        <w:rPr>
          <w:rFonts w:ascii="Arial" w:hAnsi="Arial" w:cs="Arial"/>
          <w:sz w:val="24"/>
          <w:szCs w:val="24"/>
        </w:rPr>
        <w:t xml:space="preserve"> Emissor</w:t>
      </w:r>
      <w:r>
        <w:rPr>
          <w:rFonts w:ascii="Arial" w:hAnsi="Arial" w:cs="Arial"/>
          <w:sz w:val="24"/>
          <w:szCs w:val="24"/>
        </w:rPr>
        <w:t>a</w:t>
      </w:r>
      <w:r w:rsidRPr="00241BBE">
        <w:rPr>
          <w:rFonts w:ascii="Arial" w:hAnsi="Arial" w:cs="Arial"/>
          <w:sz w:val="24"/>
          <w:szCs w:val="24"/>
        </w:rPr>
        <w:t xml:space="preserve"> pagará ao Agente</w:t>
      </w:r>
      <w:r>
        <w:rPr>
          <w:rFonts w:ascii="Arial" w:hAnsi="Arial" w:cs="Arial"/>
          <w:sz w:val="24"/>
          <w:szCs w:val="24"/>
        </w:rPr>
        <w:t xml:space="preserve"> Fiduciário </w:t>
      </w:r>
      <w:r w:rsidRPr="00241BBE">
        <w:rPr>
          <w:rFonts w:ascii="Arial" w:hAnsi="Arial" w:cs="Arial"/>
          <w:sz w:val="24"/>
          <w:szCs w:val="24"/>
        </w:rPr>
        <w:t xml:space="preserve">parcelas anuais de </w:t>
      </w:r>
      <w:r>
        <w:rPr>
          <w:rFonts w:ascii="Arial" w:hAnsi="Arial" w:cs="Arial"/>
          <w:sz w:val="24"/>
          <w:szCs w:val="24"/>
        </w:rPr>
        <w:t>R$7.000,00 (sete mil reais)</w:t>
      </w:r>
      <w:r w:rsidRPr="00241BBE">
        <w:rPr>
          <w:rFonts w:ascii="Arial" w:hAnsi="Arial" w:cs="Arial"/>
          <w:sz w:val="24"/>
          <w:szCs w:val="24"/>
        </w:rPr>
        <w:t xml:space="preserve"> para o desempenho ordinário dos serviços de Agente </w:t>
      </w:r>
      <w:r>
        <w:rPr>
          <w:rFonts w:ascii="Arial" w:hAnsi="Arial" w:cs="Arial"/>
          <w:sz w:val="24"/>
          <w:szCs w:val="24"/>
        </w:rPr>
        <w:t xml:space="preserve">Fiduciário </w:t>
      </w:r>
      <w:r w:rsidRPr="00241BBE">
        <w:rPr>
          <w:rFonts w:ascii="Arial" w:hAnsi="Arial" w:cs="Arial"/>
          <w:sz w:val="24"/>
          <w:szCs w:val="24"/>
        </w:rPr>
        <w:t xml:space="preserve">aqui previstos, </w:t>
      </w:r>
      <w:r>
        <w:rPr>
          <w:rFonts w:ascii="Arial" w:hAnsi="Arial" w:cs="Arial"/>
          <w:sz w:val="24"/>
          <w:szCs w:val="24"/>
        </w:rPr>
        <w:t xml:space="preserve">sendo a primeira parcela </w:t>
      </w:r>
      <w:r w:rsidRPr="00241BBE">
        <w:rPr>
          <w:rFonts w:ascii="Arial" w:hAnsi="Arial" w:cs="Arial"/>
          <w:sz w:val="24"/>
          <w:szCs w:val="24"/>
        </w:rPr>
        <w:t>devida 5 (cinco) dias após a data de assinatura d</w:t>
      </w:r>
      <w:r>
        <w:rPr>
          <w:rFonts w:ascii="Arial" w:hAnsi="Arial" w:cs="Arial"/>
          <w:sz w:val="24"/>
          <w:szCs w:val="24"/>
        </w:rPr>
        <w:t>a</w:t>
      </w:r>
      <w:r w:rsidRPr="00241BBE">
        <w:rPr>
          <w:rFonts w:ascii="Arial" w:hAnsi="Arial" w:cs="Arial"/>
          <w:sz w:val="24"/>
          <w:szCs w:val="24"/>
        </w:rPr>
        <w:t xml:space="preserve"> </w:t>
      </w:r>
      <w:r>
        <w:rPr>
          <w:rFonts w:ascii="Arial" w:hAnsi="Arial" w:cs="Arial"/>
          <w:sz w:val="24"/>
          <w:szCs w:val="24"/>
        </w:rPr>
        <w:t>presente Escritura de Emissão</w:t>
      </w:r>
      <w:r w:rsidRPr="00241BBE">
        <w:rPr>
          <w:rFonts w:ascii="Arial" w:hAnsi="Arial" w:cs="Arial"/>
          <w:sz w:val="24"/>
          <w:szCs w:val="24"/>
        </w:rPr>
        <w:t xml:space="preserve"> e as demais nas mesmas datas dos anos subsequentes. Serão devidas parcelas anuais até </w:t>
      </w:r>
      <w:r>
        <w:rPr>
          <w:rFonts w:ascii="Arial" w:hAnsi="Arial" w:cs="Arial"/>
          <w:sz w:val="24"/>
          <w:szCs w:val="24"/>
        </w:rPr>
        <w:t xml:space="preserve">o pagamento </w:t>
      </w:r>
      <w:r w:rsidRPr="00241BBE">
        <w:rPr>
          <w:rFonts w:ascii="Arial" w:hAnsi="Arial" w:cs="Arial"/>
          <w:sz w:val="24"/>
          <w:szCs w:val="24"/>
        </w:rPr>
        <w:t xml:space="preserve">integral das </w:t>
      </w:r>
      <w:r>
        <w:rPr>
          <w:rFonts w:ascii="Arial" w:hAnsi="Arial" w:cs="Arial"/>
          <w:sz w:val="24"/>
          <w:szCs w:val="24"/>
        </w:rPr>
        <w:t>Debêntures</w:t>
      </w:r>
      <w:r w:rsidRPr="00241BBE">
        <w:rPr>
          <w:rFonts w:ascii="Arial" w:hAnsi="Arial" w:cs="Arial"/>
          <w:sz w:val="24"/>
          <w:szCs w:val="24"/>
        </w:rPr>
        <w:t>, caso estas não sejam quitadas na Data de Vencimento</w:t>
      </w:r>
      <w:r>
        <w:rPr>
          <w:rFonts w:ascii="Arial" w:hAnsi="Arial" w:cs="Arial"/>
          <w:sz w:val="24"/>
          <w:szCs w:val="24"/>
        </w:rPr>
        <w:t>;</w:t>
      </w:r>
    </w:p>
    <w:p w:rsidR="00CA4C6A" w:rsidRDefault="00CA4C6A">
      <w:pPr>
        <w:spacing w:line="320" w:lineRule="exact"/>
        <w:ind w:left="709"/>
        <w:rPr>
          <w:rFonts w:ascii="Arial" w:hAnsi="Arial" w:cs="Arial"/>
          <w:sz w:val="24"/>
          <w:szCs w:val="24"/>
        </w:rPr>
      </w:pPr>
    </w:p>
    <w:p w:rsidR="00CA4C6A" w:rsidRPr="00241BBE" w:rsidRDefault="00CA4C6A" w:rsidP="00EA6596">
      <w:pPr>
        <w:numPr>
          <w:ilvl w:val="0"/>
          <w:numId w:val="26"/>
        </w:numPr>
        <w:tabs>
          <w:tab w:val="clear" w:pos="1080"/>
          <w:tab w:val="num" w:pos="709"/>
        </w:tabs>
        <w:spacing w:line="320" w:lineRule="exact"/>
        <w:ind w:left="709" w:hanging="709"/>
        <w:rPr>
          <w:rFonts w:ascii="Arial" w:hAnsi="Arial" w:cs="Arial"/>
          <w:sz w:val="24"/>
          <w:szCs w:val="24"/>
        </w:rPr>
      </w:pPr>
      <w:r>
        <w:rPr>
          <w:rFonts w:ascii="Arial" w:hAnsi="Arial" w:cs="Arial"/>
          <w:sz w:val="24"/>
          <w:szCs w:val="24"/>
        </w:rPr>
        <w:t>n</w:t>
      </w:r>
      <w:r w:rsidRPr="00241BBE">
        <w:rPr>
          <w:rFonts w:ascii="Arial" w:hAnsi="Arial" w:cs="Arial"/>
          <w:sz w:val="24"/>
          <w:szCs w:val="24"/>
        </w:rPr>
        <w:t xml:space="preserve">o caso de inadimplemento das </w:t>
      </w:r>
      <w:r>
        <w:rPr>
          <w:rFonts w:ascii="Arial" w:hAnsi="Arial" w:cs="Arial"/>
          <w:sz w:val="24"/>
          <w:szCs w:val="24"/>
        </w:rPr>
        <w:t>Debêntures</w:t>
      </w:r>
      <w:r w:rsidRPr="00241BBE">
        <w:rPr>
          <w:rFonts w:ascii="Arial" w:hAnsi="Arial" w:cs="Arial"/>
          <w:sz w:val="24"/>
          <w:szCs w:val="24"/>
        </w:rPr>
        <w:t xml:space="preserve"> ou de reestruturação das condições das mesmas após a emissão, </w:t>
      </w:r>
      <w:r w:rsidRPr="0079284A">
        <w:rPr>
          <w:rFonts w:ascii="Arial" w:hAnsi="Arial" w:cs="Arial"/>
          <w:sz w:val="24"/>
          <w:szCs w:val="24"/>
        </w:rPr>
        <w:t xml:space="preserve">ou da participação em reuniões ou conferências telefônicas, bem como atendimento à solicitações extraordinárias, serão devidas </w:t>
      </w:r>
      <w:r>
        <w:rPr>
          <w:rFonts w:ascii="Arial" w:hAnsi="Arial" w:cs="Arial"/>
          <w:sz w:val="24"/>
          <w:szCs w:val="24"/>
        </w:rPr>
        <w:t xml:space="preserve">ao </w:t>
      </w:r>
      <w:r w:rsidRPr="00241BBE">
        <w:rPr>
          <w:rFonts w:ascii="Arial" w:hAnsi="Arial" w:cs="Arial"/>
          <w:sz w:val="24"/>
          <w:szCs w:val="24"/>
        </w:rPr>
        <w:t>Agente</w:t>
      </w:r>
      <w:r>
        <w:rPr>
          <w:rFonts w:ascii="Arial" w:hAnsi="Arial" w:cs="Arial"/>
          <w:sz w:val="24"/>
          <w:szCs w:val="24"/>
        </w:rPr>
        <w:t xml:space="preserve"> Fiduciário</w:t>
      </w:r>
      <w:r w:rsidRPr="0079284A">
        <w:rPr>
          <w:rFonts w:ascii="Arial" w:hAnsi="Arial" w:cs="Arial"/>
          <w:sz w:val="24"/>
          <w:szCs w:val="24"/>
        </w:rPr>
        <w:t>, adicionalmente, o valor de R$500,00</w:t>
      </w:r>
      <w:r w:rsidRPr="00241BBE">
        <w:rPr>
          <w:rFonts w:ascii="Arial" w:hAnsi="Arial" w:cs="Arial"/>
          <w:sz w:val="24"/>
          <w:szCs w:val="24"/>
        </w:rPr>
        <w:t xml:space="preserve"> </w:t>
      </w:r>
      <w:r>
        <w:rPr>
          <w:rFonts w:ascii="Arial" w:hAnsi="Arial" w:cs="Arial"/>
          <w:sz w:val="24"/>
          <w:szCs w:val="24"/>
        </w:rPr>
        <w:t xml:space="preserve">(quinhentos reais) </w:t>
      </w:r>
      <w:r w:rsidRPr="00241BBE">
        <w:rPr>
          <w:rFonts w:ascii="Arial" w:hAnsi="Arial" w:cs="Arial"/>
          <w:sz w:val="24"/>
          <w:szCs w:val="24"/>
        </w:rPr>
        <w:t xml:space="preserve">por hora-homem de trabalho dedicado à (i) execução das garantias, caso venham a ser concedidas (ii) comparecimento em reuniões formais com </w:t>
      </w:r>
      <w:r>
        <w:rPr>
          <w:rFonts w:ascii="Arial" w:hAnsi="Arial" w:cs="Arial"/>
          <w:sz w:val="24"/>
          <w:szCs w:val="24"/>
        </w:rPr>
        <w:t>a</w:t>
      </w:r>
      <w:r w:rsidRPr="00241BBE">
        <w:rPr>
          <w:rFonts w:ascii="Arial" w:hAnsi="Arial" w:cs="Arial"/>
          <w:sz w:val="24"/>
          <w:szCs w:val="24"/>
        </w:rPr>
        <w:t xml:space="preserve"> Emissor</w:t>
      </w:r>
      <w:r>
        <w:rPr>
          <w:rFonts w:ascii="Arial" w:hAnsi="Arial" w:cs="Arial"/>
          <w:sz w:val="24"/>
          <w:szCs w:val="24"/>
        </w:rPr>
        <w:t>a</w:t>
      </w:r>
      <w:r w:rsidRPr="00241BBE">
        <w:rPr>
          <w:rFonts w:ascii="Arial" w:hAnsi="Arial" w:cs="Arial"/>
          <w:sz w:val="24"/>
          <w:szCs w:val="24"/>
        </w:rPr>
        <w:t xml:space="preserve"> e/ou com os </w:t>
      </w:r>
      <w:r>
        <w:rPr>
          <w:rFonts w:ascii="Arial" w:hAnsi="Arial" w:cs="Arial"/>
          <w:sz w:val="24"/>
          <w:szCs w:val="24"/>
        </w:rPr>
        <w:t>Debenturistas</w:t>
      </w:r>
      <w:r w:rsidRPr="00241BBE">
        <w:rPr>
          <w:rFonts w:ascii="Arial" w:hAnsi="Arial" w:cs="Arial"/>
          <w:sz w:val="24"/>
          <w:szCs w:val="24"/>
        </w:rPr>
        <w:t>; e (iii) implementação das conseq</w:t>
      </w:r>
      <w:r>
        <w:rPr>
          <w:rFonts w:ascii="Arial" w:hAnsi="Arial" w:cs="Arial"/>
          <w:sz w:val="24"/>
          <w:szCs w:val="24"/>
        </w:rPr>
        <w:t>u</w:t>
      </w:r>
      <w:r w:rsidRPr="00241BBE">
        <w:rPr>
          <w:rFonts w:ascii="Arial" w:hAnsi="Arial" w:cs="Arial"/>
          <w:sz w:val="24"/>
          <w:szCs w:val="24"/>
        </w:rPr>
        <w:t>entes decisões tomadas em tais eventos, pagas 5 (cinco) dias corridos após comprovação da entrega, pelo Agente</w:t>
      </w:r>
      <w:r>
        <w:rPr>
          <w:rFonts w:ascii="Arial" w:hAnsi="Arial" w:cs="Arial"/>
          <w:sz w:val="24"/>
          <w:szCs w:val="24"/>
        </w:rPr>
        <w:t xml:space="preserve"> Fiduciário, de “relatório de horas” à</w:t>
      </w:r>
      <w:r w:rsidRPr="00241BBE">
        <w:rPr>
          <w:rFonts w:ascii="Arial" w:hAnsi="Arial" w:cs="Arial"/>
          <w:sz w:val="24"/>
          <w:szCs w:val="24"/>
        </w:rPr>
        <w:t xml:space="preserve"> Emissor</w:t>
      </w:r>
      <w:r>
        <w:rPr>
          <w:rFonts w:ascii="Arial" w:hAnsi="Arial" w:cs="Arial"/>
          <w:sz w:val="24"/>
          <w:szCs w:val="24"/>
        </w:rPr>
        <w:t>a</w:t>
      </w:r>
      <w:r w:rsidRPr="00241BBE">
        <w:rPr>
          <w:rFonts w:ascii="Arial" w:hAnsi="Arial" w:cs="Arial"/>
          <w:sz w:val="24"/>
          <w:szCs w:val="24"/>
        </w:rPr>
        <w:t xml:space="preserve">. Entende-se por reestruturação das </w:t>
      </w:r>
      <w:r>
        <w:rPr>
          <w:rFonts w:ascii="Arial" w:hAnsi="Arial" w:cs="Arial"/>
          <w:sz w:val="24"/>
          <w:szCs w:val="24"/>
        </w:rPr>
        <w:t>Debêntures</w:t>
      </w:r>
      <w:r w:rsidRPr="00241BBE">
        <w:rPr>
          <w:rFonts w:ascii="Arial" w:hAnsi="Arial" w:cs="Arial"/>
          <w:sz w:val="24"/>
          <w:szCs w:val="24"/>
        </w:rPr>
        <w:t xml:space="preserve"> os eventos relacionados à alteração (i) das garantias, (ii) prazos de pagamento e (iii) condições </w:t>
      </w:r>
      <w:r>
        <w:rPr>
          <w:rFonts w:ascii="Arial" w:hAnsi="Arial" w:cs="Arial"/>
          <w:sz w:val="24"/>
          <w:szCs w:val="24"/>
        </w:rPr>
        <w:t>relacionadas ao</w:t>
      </w:r>
      <w:r w:rsidRPr="00241BBE">
        <w:rPr>
          <w:rFonts w:ascii="Arial" w:hAnsi="Arial" w:cs="Arial"/>
          <w:sz w:val="24"/>
          <w:szCs w:val="24"/>
        </w:rPr>
        <w:t xml:space="preserve"> vencimento</w:t>
      </w:r>
      <w:r>
        <w:rPr>
          <w:rFonts w:ascii="Arial" w:hAnsi="Arial" w:cs="Arial"/>
          <w:sz w:val="24"/>
          <w:szCs w:val="24"/>
        </w:rPr>
        <w:t xml:space="preserve"> antecipado</w:t>
      </w:r>
      <w:r w:rsidRPr="00241BBE">
        <w:rPr>
          <w:rFonts w:ascii="Arial" w:hAnsi="Arial" w:cs="Arial"/>
          <w:sz w:val="24"/>
          <w:szCs w:val="24"/>
        </w:rPr>
        <w:t>.</w:t>
      </w:r>
      <w:r>
        <w:rPr>
          <w:rFonts w:ascii="Arial" w:hAnsi="Arial" w:cs="Arial"/>
          <w:sz w:val="24"/>
          <w:szCs w:val="24"/>
        </w:rPr>
        <w:t xml:space="preserve"> Os eventos relacionados à amortização das Debêntures não são considerados reestruturação das Debêntures;</w:t>
      </w:r>
    </w:p>
    <w:p w:rsidR="00CA4C6A" w:rsidRDefault="00CA4C6A">
      <w:pPr>
        <w:spacing w:line="320" w:lineRule="exact"/>
        <w:ind w:left="709"/>
        <w:rPr>
          <w:rFonts w:ascii="Arial" w:hAnsi="Arial" w:cs="Arial"/>
          <w:sz w:val="24"/>
          <w:szCs w:val="24"/>
        </w:rPr>
      </w:pPr>
    </w:p>
    <w:p w:rsidR="00CA4C6A" w:rsidRPr="00241BBE" w:rsidRDefault="00CA4C6A" w:rsidP="00EA6596">
      <w:pPr>
        <w:numPr>
          <w:ilvl w:val="0"/>
          <w:numId w:val="26"/>
        </w:numPr>
        <w:tabs>
          <w:tab w:val="clear" w:pos="1080"/>
          <w:tab w:val="num" w:pos="709"/>
        </w:tabs>
        <w:spacing w:line="320" w:lineRule="exact"/>
        <w:ind w:left="709" w:hanging="709"/>
        <w:rPr>
          <w:rFonts w:ascii="Arial" w:hAnsi="Arial" w:cs="Arial"/>
          <w:sz w:val="24"/>
          <w:szCs w:val="24"/>
        </w:rPr>
      </w:pPr>
      <w:r>
        <w:rPr>
          <w:rFonts w:ascii="Arial" w:hAnsi="Arial" w:cs="Arial"/>
          <w:sz w:val="24"/>
          <w:szCs w:val="24"/>
        </w:rPr>
        <w:t>com exceção do primeiro aditamento, n</w:t>
      </w:r>
      <w:r w:rsidRPr="00241BBE">
        <w:rPr>
          <w:rFonts w:ascii="Arial" w:hAnsi="Arial" w:cs="Arial"/>
          <w:sz w:val="24"/>
          <w:szCs w:val="24"/>
        </w:rPr>
        <w:t xml:space="preserve">o caso de celebração de aditamentos </w:t>
      </w:r>
      <w:r>
        <w:rPr>
          <w:rFonts w:ascii="Arial" w:hAnsi="Arial" w:cs="Arial"/>
          <w:sz w:val="24"/>
          <w:szCs w:val="24"/>
        </w:rPr>
        <w:t xml:space="preserve">adicionais </w:t>
      </w:r>
      <w:r w:rsidRPr="00241BBE">
        <w:rPr>
          <w:rFonts w:ascii="Arial" w:hAnsi="Arial" w:cs="Arial"/>
          <w:sz w:val="24"/>
          <w:szCs w:val="24"/>
        </w:rPr>
        <w:t>ao presente instrumento, serão devidas ao Agente</w:t>
      </w:r>
      <w:r>
        <w:rPr>
          <w:rFonts w:ascii="Arial" w:hAnsi="Arial" w:cs="Arial"/>
          <w:sz w:val="24"/>
          <w:szCs w:val="24"/>
        </w:rPr>
        <w:t xml:space="preserve"> Fiduciário</w:t>
      </w:r>
      <w:r w:rsidRPr="00241BBE">
        <w:rPr>
          <w:rFonts w:ascii="Arial" w:hAnsi="Arial" w:cs="Arial"/>
          <w:sz w:val="24"/>
          <w:szCs w:val="24"/>
        </w:rPr>
        <w:t xml:space="preserve">, adicionalmente, o valor de R$500,00 </w:t>
      </w:r>
      <w:r>
        <w:rPr>
          <w:rFonts w:ascii="Arial" w:hAnsi="Arial" w:cs="Arial"/>
          <w:sz w:val="24"/>
          <w:szCs w:val="24"/>
        </w:rPr>
        <w:t xml:space="preserve">(quinhentos reais) </w:t>
      </w:r>
      <w:r w:rsidRPr="00241BBE">
        <w:rPr>
          <w:rFonts w:ascii="Arial" w:hAnsi="Arial" w:cs="Arial"/>
          <w:sz w:val="24"/>
          <w:szCs w:val="24"/>
        </w:rPr>
        <w:t>por hora-homem de traba</w:t>
      </w:r>
      <w:r>
        <w:rPr>
          <w:rFonts w:ascii="Arial" w:hAnsi="Arial" w:cs="Arial"/>
          <w:sz w:val="24"/>
          <w:szCs w:val="24"/>
        </w:rPr>
        <w:t>lho dedicado a tais alterações, que serão devidamente comprovados através do envio do relatório de horas à Emissora;</w:t>
      </w:r>
    </w:p>
    <w:p w:rsidR="00CA4C6A" w:rsidRDefault="00CA4C6A">
      <w:pPr>
        <w:spacing w:line="320" w:lineRule="exact"/>
        <w:ind w:left="709"/>
        <w:rPr>
          <w:rFonts w:ascii="Arial" w:hAnsi="Arial" w:cs="Arial"/>
          <w:sz w:val="24"/>
          <w:szCs w:val="24"/>
        </w:rPr>
      </w:pPr>
    </w:p>
    <w:p w:rsidR="00CA4C6A" w:rsidRPr="00241BBE" w:rsidRDefault="00CA4C6A" w:rsidP="00EA6596">
      <w:pPr>
        <w:numPr>
          <w:ilvl w:val="0"/>
          <w:numId w:val="26"/>
        </w:numPr>
        <w:tabs>
          <w:tab w:val="clear" w:pos="1080"/>
          <w:tab w:val="num" w:pos="709"/>
        </w:tabs>
        <w:spacing w:line="320" w:lineRule="exact"/>
        <w:ind w:left="709" w:hanging="709"/>
        <w:rPr>
          <w:rFonts w:ascii="Arial" w:hAnsi="Arial" w:cs="Arial"/>
          <w:sz w:val="24"/>
          <w:szCs w:val="24"/>
        </w:rPr>
      </w:pPr>
      <w:r>
        <w:rPr>
          <w:rFonts w:ascii="Arial" w:hAnsi="Arial" w:cs="Arial"/>
          <w:sz w:val="24"/>
          <w:szCs w:val="24"/>
        </w:rPr>
        <w:t>a</w:t>
      </w:r>
      <w:r w:rsidRPr="00241BBE">
        <w:rPr>
          <w:rFonts w:ascii="Arial" w:hAnsi="Arial" w:cs="Arial"/>
          <w:sz w:val="24"/>
          <w:szCs w:val="24"/>
        </w:rPr>
        <w:t>s parcelas serão acrescidas de (i) Imposto Sobre Serviços de qualquer natureza (ISS); (ii) Programa de Integração Social (PIS); (iii) Contribuição para Financiamento da Seguridade Social (COFINS); (iv) Contribuição Social Sobre o Lucro Líquido (CSLL); (v) Imposto de Renda Retido na Fonte (IRRF) e (vi) quaisquer outros impostos que venham a incidir sobre a remuneração do Agente</w:t>
      </w:r>
      <w:r>
        <w:rPr>
          <w:rFonts w:ascii="Arial" w:hAnsi="Arial" w:cs="Arial"/>
          <w:sz w:val="24"/>
          <w:szCs w:val="24"/>
        </w:rPr>
        <w:t xml:space="preserve"> Fiduciário;</w:t>
      </w:r>
    </w:p>
    <w:p w:rsidR="00CA4C6A" w:rsidRDefault="00CA4C6A">
      <w:pPr>
        <w:spacing w:line="320" w:lineRule="exact"/>
        <w:ind w:left="709"/>
        <w:rPr>
          <w:rFonts w:ascii="Arial" w:hAnsi="Arial" w:cs="Arial"/>
          <w:sz w:val="24"/>
          <w:szCs w:val="24"/>
        </w:rPr>
      </w:pPr>
    </w:p>
    <w:p w:rsidR="00CA4C6A" w:rsidRDefault="00CA4C6A" w:rsidP="00EA6596">
      <w:pPr>
        <w:numPr>
          <w:ilvl w:val="0"/>
          <w:numId w:val="26"/>
        </w:numPr>
        <w:tabs>
          <w:tab w:val="clear" w:pos="1080"/>
          <w:tab w:val="num" w:pos="709"/>
        </w:tabs>
        <w:spacing w:line="320" w:lineRule="exact"/>
        <w:ind w:left="709" w:hanging="709"/>
        <w:rPr>
          <w:rFonts w:ascii="Arial" w:hAnsi="Arial" w:cs="Arial"/>
          <w:sz w:val="24"/>
          <w:szCs w:val="24"/>
        </w:rPr>
      </w:pPr>
      <w:r>
        <w:rPr>
          <w:rFonts w:ascii="Arial" w:hAnsi="Arial" w:cs="Arial"/>
          <w:sz w:val="24"/>
          <w:szCs w:val="24"/>
        </w:rPr>
        <w:t>a</w:t>
      </w:r>
      <w:r w:rsidRPr="00241BBE">
        <w:rPr>
          <w:rFonts w:ascii="Arial" w:hAnsi="Arial" w:cs="Arial"/>
          <w:sz w:val="24"/>
          <w:szCs w:val="24"/>
        </w:rPr>
        <w:t>s parcelas de remuneração serão atualizadas pelo IGP</w:t>
      </w:r>
      <w:r>
        <w:rPr>
          <w:rFonts w:ascii="Arial" w:hAnsi="Arial" w:cs="Arial"/>
          <w:sz w:val="24"/>
          <w:szCs w:val="24"/>
        </w:rPr>
        <w:t>-</w:t>
      </w:r>
      <w:r w:rsidRPr="00241BBE">
        <w:rPr>
          <w:rFonts w:ascii="Arial" w:hAnsi="Arial" w:cs="Arial"/>
          <w:sz w:val="24"/>
          <w:szCs w:val="24"/>
        </w:rPr>
        <w:t>M, a partir da Data de Emissão</w:t>
      </w:r>
      <w:r>
        <w:rPr>
          <w:rFonts w:ascii="Arial" w:hAnsi="Arial" w:cs="Arial"/>
          <w:sz w:val="24"/>
          <w:szCs w:val="24"/>
        </w:rPr>
        <w:t>;</w:t>
      </w:r>
      <w:r w:rsidRPr="00A873D0">
        <w:rPr>
          <w:rFonts w:ascii="Arial" w:hAnsi="Arial" w:cs="Arial"/>
          <w:sz w:val="24"/>
          <w:szCs w:val="24"/>
        </w:rPr>
        <w:t xml:space="preserve"> </w:t>
      </w:r>
    </w:p>
    <w:p w:rsidR="00CA4C6A" w:rsidRDefault="00CA4C6A">
      <w:pPr>
        <w:pStyle w:val="ListParagraph1"/>
        <w:rPr>
          <w:rFonts w:ascii="Arial" w:hAnsi="Arial" w:cs="Arial"/>
          <w:sz w:val="24"/>
          <w:szCs w:val="24"/>
        </w:rPr>
      </w:pPr>
    </w:p>
    <w:p w:rsidR="00CA4C6A" w:rsidRDefault="00CA4C6A" w:rsidP="00EA6596">
      <w:pPr>
        <w:numPr>
          <w:ilvl w:val="0"/>
          <w:numId w:val="26"/>
        </w:numPr>
        <w:tabs>
          <w:tab w:val="clear" w:pos="1080"/>
          <w:tab w:val="num" w:pos="709"/>
        </w:tabs>
        <w:spacing w:line="320" w:lineRule="exact"/>
        <w:ind w:left="709" w:hanging="709"/>
        <w:rPr>
          <w:rFonts w:ascii="Arial" w:hAnsi="Arial" w:cs="Arial"/>
          <w:sz w:val="24"/>
          <w:szCs w:val="24"/>
        </w:rPr>
      </w:pPr>
      <w:r>
        <w:rPr>
          <w:rFonts w:ascii="Arial" w:hAnsi="Arial" w:cs="Arial"/>
          <w:sz w:val="24"/>
          <w:szCs w:val="24"/>
        </w:rPr>
        <w:t>a</w:t>
      </w:r>
      <w:r w:rsidRPr="001C7E3E">
        <w:rPr>
          <w:rFonts w:ascii="Arial" w:hAnsi="Arial" w:cs="Arial"/>
          <w:sz w:val="24"/>
          <w:szCs w:val="24"/>
        </w:rPr>
        <w:t>s remunerações não incluem as despesas com viagens, estadias, transporte e publica</w:t>
      </w:r>
      <w:r>
        <w:rPr>
          <w:rFonts w:ascii="Arial" w:hAnsi="Arial" w:cs="Arial"/>
          <w:sz w:val="24"/>
          <w:szCs w:val="24"/>
        </w:rPr>
        <w:t>ção necessárias ao exercício da função do Agente Fiduciário</w:t>
      </w:r>
      <w:r w:rsidRPr="001C7E3E">
        <w:rPr>
          <w:rFonts w:ascii="Arial" w:hAnsi="Arial" w:cs="Arial"/>
          <w:sz w:val="24"/>
          <w:szCs w:val="24"/>
        </w:rPr>
        <w:t>, durante ou após a implantação d</w:t>
      </w:r>
      <w:r>
        <w:rPr>
          <w:rFonts w:ascii="Arial" w:hAnsi="Arial" w:cs="Arial"/>
          <w:sz w:val="24"/>
          <w:szCs w:val="24"/>
        </w:rPr>
        <w:t>o serviço, a serem cobertas pela Emissora, após prévia aprovação</w:t>
      </w:r>
      <w:r w:rsidRPr="001C7E3E">
        <w:rPr>
          <w:rFonts w:ascii="Arial" w:hAnsi="Arial" w:cs="Arial"/>
          <w:sz w:val="24"/>
          <w:szCs w:val="24"/>
        </w:rPr>
        <w:t xml:space="preserve">. Não estão incluídas igualmente, e serão arcadas pela Emissora, despesas com especialistas, tais como </w:t>
      </w:r>
      <w:r>
        <w:rPr>
          <w:rFonts w:ascii="Arial" w:hAnsi="Arial" w:cs="Arial"/>
          <w:sz w:val="24"/>
          <w:szCs w:val="24"/>
        </w:rPr>
        <w:t xml:space="preserve">auditora na garantia concedida e </w:t>
      </w:r>
      <w:r w:rsidRPr="001C7E3E">
        <w:rPr>
          <w:rFonts w:ascii="Arial" w:hAnsi="Arial" w:cs="Arial"/>
          <w:sz w:val="24"/>
          <w:szCs w:val="24"/>
        </w:rPr>
        <w:t>assessoria legal ao Agente Fiduciário em caso de inadimple</w:t>
      </w:r>
      <w:r>
        <w:rPr>
          <w:rFonts w:ascii="Arial" w:hAnsi="Arial" w:cs="Arial"/>
          <w:sz w:val="24"/>
          <w:szCs w:val="24"/>
        </w:rPr>
        <w:t>mento das obrigações pecuniárias previstas nesta Escritura</w:t>
      </w:r>
      <w:r w:rsidRPr="001C7E3E">
        <w:rPr>
          <w:rFonts w:ascii="Arial" w:hAnsi="Arial" w:cs="Arial"/>
          <w:sz w:val="24"/>
          <w:szCs w:val="24"/>
        </w:rPr>
        <w:t xml:space="preserve">. As eventuais despesas, depósitos e custas judiciais, bem como indenizações, decorrentes de ações intentadas contra o Agente Fiduciário decorrente do exercício de sua função ou da sua atuação em defesa da estrutura da </w:t>
      </w:r>
      <w:r>
        <w:rPr>
          <w:rFonts w:ascii="Arial" w:hAnsi="Arial" w:cs="Arial"/>
          <w:sz w:val="24"/>
          <w:szCs w:val="24"/>
        </w:rPr>
        <w:t>Emissão</w:t>
      </w:r>
      <w:r w:rsidRPr="001C7E3E">
        <w:rPr>
          <w:rFonts w:ascii="Arial" w:hAnsi="Arial" w:cs="Arial"/>
          <w:sz w:val="24"/>
          <w:szCs w:val="24"/>
        </w:rPr>
        <w:t>, serão igualmente suportadas pelos Debenturistas. Tais despesas incluem honorários advocatícios para defesa do Agente Fiduciário e deverão ser igualmente adiantadas pelos Debenturistas e ressarcidas pela Emis</w:t>
      </w:r>
      <w:r>
        <w:rPr>
          <w:rFonts w:ascii="Arial" w:hAnsi="Arial" w:cs="Arial"/>
          <w:sz w:val="24"/>
          <w:szCs w:val="24"/>
        </w:rPr>
        <w:t>sora;</w:t>
      </w:r>
    </w:p>
    <w:p w:rsidR="00CA4C6A" w:rsidRPr="001C7E3E" w:rsidRDefault="00CA4C6A" w:rsidP="00A873D0">
      <w:pPr>
        <w:spacing w:line="320" w:lineRule="exact"/>
        <w:rPr>
          <w:rFonts w:ascii="Arial" w:hAnsi="Arial" w:cs="Arial"/>
          <w:sz w:val="24"/>
          <w:szCs w:val="24"/>
        </w:rPr>
      </w:pPr>
    </w:p>
    <w:p w:rsidR="00CA4C6A" w:rsidRDefault="00CA4C6A" w:rsidP="00EA6596">
      <w:pPr>
        <w:numPr>
          <w:ilvl w:val="0"/>
          <w:numId w:val="26"/>
        </w:numPr>
        <w:tabs>
          <w:tab w:val="clear" w:pos="1080"/>
          <w:tab w:val="num" w:pos="709"/>
        </w:tabs>
        <w:spacing w:line="320" w:lineRule="exact"/>
        <w:ind w:left="709" w:hanging="709"/>
        <w:rPr>
          <w:rFonts w:ascii="Arial" w:hAnsi="Arial" w:cs="Arial"/>
          <w:sz w:val="24"/>
          <w:szCs w:val="24"/>
        </w:rPr>
      </w:pPr>
      <w:r>
        <w:rPr>
          <w:rFonts w:ascii="Arial" w:hAnsi="Arial" w:cs="Arial"/>
          <w:sz w:val="24"/>
          <w:szCs w:val="24"/>
        </w:rPr>
        <w:t>n</w:t>
      </w:r>
      <w:r w:rsidRPr="001C7E3E">
        <w:rPr>
          <w:rFonts w:ascii="Arial" w:hAnsi="Arial" w:cs="Arial"/>
          <w:sz w:val="24"/>
          <w:szCs w:val="24"/>
        </w:rPr>
        <w:t>o caso de inadimplemento da Emissora, todas as despesas em que o Agente Fiduciário venha a incorrer para resguardar os interesses dos Debenturistas deverão ser previamente aprovadas e adiantadas pelos Debenturistas, e posteriormente ressarcidas pela Emissora</w:t>
      </w:r>
      <w:r>
        <w:rPr>
          <w:rFonts w:ascii="Arial" w:hAnsi="Arial" w:cs="Arial"/>
          <w:sz w:val="24"/>
          <w:szCs w:val="24"/>
        </w:rPr>
        <w:t>, mediante apresentação dos respectivos comprovantes de despesa</w:t>
      </w:r>
      <w:r w:rsidRPr="001C7E3E">
        <w:rPr>
          <w:rFonts w:ascii="Arial" w:hAnsi="Arial" w:cs="Arial"/>
          <w:sz w:val="24"/>
          <w:szCs w:val="24"/>
        </w:rPr>
        <w:t>.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r>
        <w:rPr>
          <w:rFonts w:ascii="Arial" w:hAnsi="Arial" w:cs="Arial"/>
          <w:sz w:val="24"/>
          <w:szCs w:val="24"/>
        </w:rPr>
        <w:t xml:space="preserve"> e</w:t>
      </w:r>
    </w:p>
    <w:p w:rsidR="00CA4C6A" w:rsidRDefault="00CA4C6A" w:rsidP="00A873D0">
      <w:pPr>
        <w:pStyle w:val="ListParagraph1"/>
        <w:rPr>
          <w:rFonts w:ascii="Arial" w:hAnsi="Arial" w:cs="Arial"/>
          <w:sz w:val="24"/>
          <w:szCs w:val="24"/>
        </w:rPr>
      </w:pPr>
    </w:p>
    <w:p w:rsidR="00CA4C6A" w:rsidRPr="00336594" w:rsidRDefault="00CA4C6A" w:rsidP="00EA6596">
      <w:pPr>
        <w:numPr>
          <w:ilvl w:val="0"/>
          <w:numId w:val="26"/>
        </w:numPr>
        <w:tabs>
          <w:tab w:val="clear" w:pos="1080"/>
          <w:tab w:val="num" w:pos="709"/>
        </w:tabs>
        <w:spacing w:line="320" w:lineRule="exact"/>
        <w:ind w:left="709" w:hanging="709"/>
        <w:rPr>
          <w:rFonts w:ascii="Arial" w:hAnsi="Arial" w:cs="Arial"/>
          <w:sz w:val="24"/>
          <w:szCs w:val="24"/>
        </w:rPr>
      </w:pPr>
      <w:r>
        <w:rPr>
          <w:rFonts w:ascii="Arial" w:hAnsi="Arial" w:cs="Arial"/>
          <w:sz w:val="24"/>
          <w:szCs w:val="24"/>
        </w:rPr>
        <w:t>e</w:t>
      </w:r>
      <w:r w:rsidRPr="00336594">
        <w:rPr>
          <w:rFonts w:ascii="Arial" w:hAnsi="Arial" w:cs="Arial"/>
          <w:sz w:val="24"/>
          <w:szCs w:val="24"/>
        </w:rPr>
        <w:t xml:space="preserve">ventuais obrigações adicionais </w:t>
      </w:r>
      <w:r>
        <w:rPr>
          <w:rFonts w:ascii="Arial" w:hAnsi="Arial" w:cs="Arial"/>
          <w:sz w:val="24"/>
          <w:szCs w:val="24"/>
        </w:rPr>
        <w:t xml:space="preserve">atribuídas </w:t>
      </w:r>
      <w:r w:rsidRPr="00336594">
        <w:rPr>
          <w:rFonts w:ascii="Arial" w:hAnsi="Arial" w:cs="Arial"/>
          <w:sz w:val="24"/>
          <w:szCs w:val="24"/>
        </w:rPr>
        <w:t xml:space="preserve">ao Agente Fiduciário ou alteração </w:t>
      </w:r>
      <w:r>
        <w:rPr>
          <w:rFonts w:ascii="Arial" w:hAnsi="Arial" w:cs="Arial"/>
          <w:sz w:val="24"/>
          <w:szCs w:val="24"/>
        </w:rPr>
        <w:t xml:space="preserve">relevante </w:t>
      </w:r>
      <w:r w:rsidRPr="00336594">
        <w:rPr>
          <w:rFonts w:ascii="Arial" w:hAnsi="Arial" w:cs="Arial"/>
          <w:sz w:val="24"/>
          <w:szCs w:val="24"/>
        </w:rPr>
        <w:t xml:space="preserve">nas características da </w:t>
      </w:r>
      <w:r>
        <w:rPr>
          <w:rFonts w:ascii="Arial" w:hAnsi="Arial" w:cs="Arial"/>
          <w:sz w:val="24"/>
          <w:szCs w:val="24"/>
        </w:rPr>
        <w:t>E</w:t>
      </w:r>
      <w:r w:rsidRPr="00336594">
        <w:rPr>
          <w:rFonts w:ascii="Arial" w:hAnsi="Arial" w:cs="Arial"/>
          <w:sz w:val="24"/>
          <w:szCs w:val="24"/>
        </w:rPr>
        <w:t>missão facultarão a</w:t>
      </w:r>
      <w:r>
        <w:rPr>
          <w:rFonts w:ascii="Arial" w:hAnsi="Arial" w:cs="Arial"/>
          <w:sz w:val="24"/>
          <w:szCs w:val="24"/>
        </w:rPr>
        <w:t>o</w:t>
      </w:r>
      <w:r w:rsidRPr="00336594">
        <w:rPr>
          <w:rFonts w:ascii="Arial" w:hAnsi="Arial" w:cs="Arial"/>
          <w:sz w:val="24"/>
          <w:szCs w:val="24"/>
        </w:rPr>
        <w:t xml:space="preserve"> </w:t>
      </w:r>
      <w:r>
        <w:rPr>
          <w:rFonts w:ascii="Arial" w:hAnsi="Arial" w:cs="Arial"/>
          <w:sz w:val="24"/>
          <w:szCs w:val="24"/>
        </w:rPr>
        <w:t>Agente Fiduciário</w:t>
      </w:r>
      <w:r w:rsidRPr="00336594">
        <w:rPr>
          <w:rFonts w:ascii="Arial" w:hAnsi="Arial" w:cs="Arial"/>
          <w:sz w:val="24"/>
          <w:szCs w:val="24"/>
        </w:rPr>
        <w:t xml:space="preserve"> a revisão dos honorários propostos.</w:t>
      </w:r>
    </w:p>
    <w:p w:rsidR="00CA4C6A" w:rsidRPr="00DF78A8" w:rsidRDefault="00CA4C6A" w:rsidP="00B4291B">
      <w:pPr>
        <w:spacing w:line="320" w:lineRule="exact"/>
        <w:ind w:left="709"/>
        <w:rPr>
          <w:rFonts w:ascii="Arial" w:hAnsi="Arial" w:cs="Arial"/>
          <w:color w:val="000000"/>
          <w:sz w:val="24"/>
          <w:szCs w:val="24"/>
        </w:rPr>
      </w:pPr>
    </w:p>
    <w:p w:rsidR="00CA4C6A" w:rsidRPr="00DF78A8" w:rsidRDefault="00CA4C6A" w:rsidP="00EA6596">
      <w:pPr>
        <w:pStyle w:val="ListParagraph1"/>
        <w:numPr>
          <w:ilvl w:val="1"/>
          <w:numId w:val="20"/>
        </w:numPr>
        <w:spacing w:line="320" w:lineRule="exact"/>
        <w:ind w:left="0" w:firstLine="0"/>
        <w:rPr>
          <w:rFonts w:ascii="Arial" w:hAnsi="Arial" w:cs="Arial"/>
          <w:sz w:val="24"/>
          <w:szCs w:val="24"/>
        </w:rPr>
      </w:pPr>
      <w:r w:rsidRPr="00241BBE">
        <w:rPr>
          <w:rFonts w:ascii="Arial" w:hAnsi="Arial" w:cs="Arial"/>
          <w:sz w:val="24"/>
          <w:szCs w:val="24"/>
        </w:rPr>
        <w:t>Além de outros previstos em lei, em ato normativo da CVM ou nesta Escritura de Emissão, constituem deveres e atribuições do Agente Fiduciário:</w:t>
      </w:r>
    </w:p>
    <w:p w:rsidR="00CA4C6A" w:rsidRPr="00DF78A8" w:rsidRDefault="00CA4C6A" w:rsidP="00AC0F0A">
      <w:pPr>
        <w:spacing w:line="320" w:lineRule="exact"/>
        <w:ind w:left="360"/>
        <w:rPr>
          <w:rFonts w:ascii="Arial" w:hAnsi="Arial" w:cs="Arial"/>
          <w:sz w:val="24"/>
          <w:szCs w:val="24"/>
        </w:rPr>
      </w:pPr>
    </w:p>
    <w:p w:rsidR="00CA4C6A" w:rsidRPr="00DF78A8" w:rsidRDefault="00CA4C6A" w:rsidP="00EA6596">
      <w:pPr>
        <w:numPr>
          <w:ilvl w:val="0"/>
          <w:numId w:val="6"/>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proteger os direitos e interesses dos titulares de Debêntures, empregando, no exercício da função, o cuidado e a diligência que todo homem ativo e probo costuma empregar na administração dos seus próprios bens;</w:t>
      </w:r>
    </w:p>
    <w:p w:rsidR="00CA4C6A" w:rsidRPr="00DF78A8" w:rsidRDefault="00CA4C6A" w:rsidP="00FE701A">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6"/>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renunciar à função na hipótese de superveniência de conflitos de interesse ou de qualquer outra modalidade de inaptidão;</w:t>
      </w:r>
    </w:p>
    <w:p w:rsidR="00CA4C6A" w:rsidRPr="00DF78A8" w:rsidRDefault="00CA4C6A" w:rsidP="00FE701A">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6"/>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conservar em boa guarda, toda a escrituração, documentação, correspondência e demais papéis relacionados com o exercício de suas funções;</w:t>
      </w:r>
    </w:p>
    <w:p w:rsidR="00CA4C6A" w:rsidRPr="00DF78A8" w:rsidRDefault="00CA4C6A" w:rsidP="00FE701A">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6"/>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verificar, no momento de aceitar a função, a veracidade das informações contidas nesta Escritura de Emissão e nos demais documentos da Emissão, diligenciando para que sejam sanadas as omissões, falhas ou defeitos de que tenha conhecimento;</w:t>
      </w:r>
    </w:p>
    <w:p w:rsidR="00CA4C6A" w:rsidRPr="00DF78A8" w:rsidRDefault="00CA4C6A" w:rsidP="00FE701A">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6"/>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 xml:space="preserve">promover, </w:t>
      </w:r>
      <w:r>
        <w:rPr>
          <w:rFonts w:ascii="Arial" w:hAnsi="Arial" w:cs="Arial"/>
          <w:sz w:val="24"/>
          <w:szCs w:val="24"/>
        </w:rPr>
        <w:t xml:space="preserve">às expensas da Emissora, </w:t>
      </w:r>
      <w:r w:rsidRPr="00241BBE">
        <w:rPr>
          <w:rFonts w:ascii="Arial" w:hAnsi="Arial" w:cs="Arial"/>
          <w:sz w:val="24"/>
          <w:szCs w:val="24"/>
        </w:rPr>
        <w:t>caso a Emissora não o faça, o registro desta Escritura de Emissão e respectivos aditamentos na JUCESP e Cartórios de Registro de Títulos e Documentos competentes, hipótese em que a Emissora deverá fornecer as informações e documentos necessários ao referido registro;</w:t>
      </w:r>
    </w:p>
    <w:p w:rsidR="00CA4C6A" w:rsidRPr="00DF78A8" w:rsidRDefault="00CA4C6A" w:rsidP="00FE701A">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6"/>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acompanhar a observância da periodicidade na prestação das informações obrigatórias, alertando os titulares de Debêntures acerca de eventuais omissões ou inverdades constantes de tais informações;</w:t>
      </w:r>
    </w:p>
    <w:p w:rsidR="00CA4C6A" w:rsidRPr="00DF78A8" w:rsidRDefault="00CA4C6A" w:rsidP="00FE701A">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6"/>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solicitar, quando julgar necessário ao fiel desempenho de suas funções, certidões atualizadas dos distribuidores cíveis estaduais (incluindo falências, recuperações judiciais e execuções fiscais), distribuidores federais, das Varas da Fazenda Pública, Cartórios de Protesto, Juntas de Conciliação e Julgamento, das Varas do Trabalho e da Procuradoria da Fazenda Pública do foro da sede da Emissora, bem como das demais comarcas em que a Emissora exerça suas atividades;</w:t>
      </w:r>
    </w:p>
    <w:p w:rsidR="00CA4C6A" w:rsidRPr="00DF78A8" w:rsidRDefault="00CA4C6A" w:rsidP="00FE701A">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6"/>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convocar, quando necessário, a Assembleia Geral de Debenturistas, mediante anúncio publicado, pelo menos três vezes, nos órgãos de imprensa nos quais a Emissora deve efetuar suas publicações, nos termos do item 4.1</w:t>
      </w:r>
      <w:r>
        <w:rPr>
          <w:rFonts w:ascii="Arial" w:hAnsi="Arial" w:cs="Arial"/>
          <w:sz w:val="24"/>
          <w:szCs w:val="24"/>
        </w:rPr>
        <w:t>8</w:t>
      </w:r>
      <w:r w:rsidRPr="00241BBE">
        <w:rPr>
          <w:rFonts w:ascii="Arial" w:hAnsi="Arial" w:cs="Arial"/>
          <w:sz w:val="24"/>
          <w:szCs w:val="24"/>
        </w:rPr>
        <w:t xml:space="preserve"> acima;</w:t>
      </w:r>
    </w:p>
    <w:p w:rsidR="00CA4C6A" w:rsidRPr="00DF78A8" w:rsidRDefault="00CA4C6A" w:rsidP="00FE701A">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6"/>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comparecer às Assembleias Gerais de Debenturistas, a fim de prestar as informações que lhe forem solicitadas;</w:t>
      </w:r>
    </w:p>
    <w:p w:rsidR="00CA4C6A" w:rsidRPr="00DF78A8" w:rsidRDefault="00CA4C6A" w:rsidP="00FE701A">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6"/>
        </w:numPr>
        <w:tabs>
          <w:tab w:val="clear" w:pos="1080"/>
          <w:tab w:val="num" w:pos="709"/>
        </w:tabs>
        <w:spacing w:line="320" w:lineRule="exact"/>
        <w:ind w:left="709" w:hanging="709"/>
        <w:rPr>
          <w:rFonts w:ascii="Arial" w:hAnsi="Arial" w:cs="Arial"/>
          <w:sz w:val="24"/>
          <w:szCs w:val="24"/>
        </w:rPr>
      </w:pPr>
      <w:r w:rsidRPr="00AC0F0A">
        <w:rPr>
          <w:rFonts w:ascii="Arial" w:hAnsi="Arial" w:cs="Arial"/>
          <w:sz w:val="24"/>
          <w:szCs w:val="24"/>
        </w:rPr>
        <w:t xml:space="preserve">elaborar relatórios destinados aos Debenturistas, nos termos da alínea </w:t>
      </w:r>
      <w:r>
        <w:rPr>
          <w:rFonts w:ascii="Arial" w:hAnsi="Arial" w:cs="Arial"/>
          <w:sz w:val="24"/>
          <w:szCs w:val="24"/>
        </w:rPr>
        <w:t>“</w:t>
      </w:r>
      <w:r w:rsidRPr="00AC0F0A">
        <w:rPr>
          <w:rFonts w:ascii="Arial" w:hAnsi="Arial" w:cs="Arial"/>
          <w:sz w:val="24"/>
          <w:szCs w:val="24"/>
        </w:rPr>
        <w:t>b</w:t>
      </w:r>
      <w:r>
        <w:rPr>
          <w:rFonts w:ascii="Arial" w:hAnsi="Arial" w:cs="Arial"/>
          <w:sz w:val="24"/>
          <w:szCs w:val="24"/>
        </w:rPr>
        <w:t>”</w:t>
      </w:r>
      <w:r w:rsidRPr="00AC0F0A">
        <w:rPr>
          <w:rFonts w:ascii="Arial" w:hAnsi="Arial" w:cs="Arial"/>
          <w:sz w:val="24"/>
          <w:szCs w:val="24"/>
        </w:rPr>
        <w:t xml:space="preserve"> do parágrafo primeiro do artigo 68 da Lei das Sociedades por Ações, relativos aos exercícios sociais da Emissora, os quais deverão conter, ao menos, as informações abaixo. Para tanto, a Emissora obriga-se a enviar todas as informações financeiras e atos societários necessários à realização do relatório supracitado, que venham a ser solicitados pelo Agente Fiduciário, os quais deverão ser devidamente encaminhados pela Emissora até 30 (trinta) dias antes do encerramento do prazo para disponibilização aos Debenturistas do relatório anual, conforme disposto no inciso XVIII, artigo 12, da Instrução CVM 28 e no artigo 68, parágrafo primeiro, alínea “b”, da Lei das Sociedades por Ações:</w:t>
      </w:r>
    </w:p>
    <w:p w:rsidR="00CA4C6A" w:rsidRDefault="00CA4C6A" w:rsidP="00AC0F0A">
      <w:pPr>
        <w:spacing w:line="320" w:lineRule="exact"/>
        <w:ind w:left="811"/>
        <w:rPr>
          <w:rFonts w:ascii="Arial" w:hAnsi="Arial" w:cs="Arial"/>
          <w:sz w:val="24"/>
          <w:szCs w:val="24"/>
        </w:rPr>
      </w:pPr>
    </w:p>
    <w:p w:rsidR="00CA4C6A" w:rsidRPr="00AC0F0A" w:rsidRDefault="00CA4C6A" w:rsidP="00EA6596">
      <w:pPr>
        <w:numPr>
          <w:ilvl w:val="1"/>
          <w:numId w:val="6"/>
        </w:numPr>
        <w:tabs>
          <w:tab w:val="clear" w:pos="1800"/>
          <w:tab w:val="num" w:pos="1418"/>
        </w:tabs>
        <w:spacing w:line="320" w:lineRule="exact"/>
        <w:ind w:left="1418" w:hanging="709"/>
        <w:rPr>
          <w:rFonts w:ascii="Arial" w:hAnsi="Arial" w:cs="Arial"/>
          <w:sz w:val="24"/>
          <w:szCs w:val="24"/>
        </w:rPr>
      </w:pPr>
      <w:r w:rsidRPr="00AC0F0A">
        <w:rPr>
          <w:rFonts w:ascii="Arial" w:hAnsi="Arial" w:cs="Arial"/>
          <w:sz w:val="24"/>
          <w:szCs w:val="24"/>
        </w:rPr>
        <w:t>eventual omissão ou incorreção de que tenha conhecimento, contida nas informações divulgadas pela Emissora ou, ainda, o inadimplemento ou atraso na obrigatória prestação de informações pela Emissora;</w:t>
      </w:r>
    </w:p>
    <w:p w:rsidR="00CA4C6A" w:rsidRPr="00AC0F0A" w:rsidRDefault="00CA4C6A" w:rsidP="00AE3572">
      <w:pPr>
        <w:tabs>
          <w:tab w:val="num" w:pos="1418"/>
        </w:tabs>
        <w:spacing w:line="320" w:lineRule="exact"/>
        <w:ind w:left="1418" w:hanging="709"/>
        <w:rPr>
          <w:rFonts w:ascii="Arial" w:hAnsi="Arial" w:cs="Arial"/>
          <w:sz w:val="24"/>
          <w:szCs w:val="24"/>
        </w:rPr>
      </w:pPr>
    </w:p>
    <w:p w:rsidR="00CA4C6A" w:rsidRPr="00AC0F0A" w:rsidRDefault="00CA4C6A" w:rsidP="00EA6596">
      <w:pPr>
        <w:numPr>
          <w:ilvl w:val="1"/>
          <w:numId w:val="6"/>
        </w:numPr>
        <w:tabs>
          <w:tab w:val="clear" w:pos="1800"/>
          <w:tab w:val="num" w:pos="1418"/>
        </w:tabs>
        <w:spacing w:line="320" w:lineRule="exact"/>
        <w:ind w:left="1418" w:hanging="709"/>
        <w:rPr>
          <w:rFonts w:ascii="Arial" w:hAnsi="Arial" w:cs="Arial"/>
          <w:sz w:val="24"/>
          <w:szCs w:val="24"/>
        </w:rPr>
      </w:pPr>
      <w:r w:rsidRPr="00AC0F0A">
        <w:rPr>
          <w:rFonts w:ascii="Arial" w:hAnsi="Arial" w:cs="Arial"/>
          <w:sz w:val="24"/>
          <w:szCs w:val="24"/>
        </w:rPr>
        <w:t>alterações estatutárias ocorridas no período;</w:t>
      </w:r>
    </w:p>
    <w:p w:rsidR="00CA4C6A" w:rsidRPr="00AC0F0A" w:rsidRDefault="00CA4C6A" w:rsidP="00AE3572">
      <w:pPr>
        <w:tabs>
          <w:tab w:val="num" w:pos="1418"/>
        </w:tabs>
        <w:spacing w:line="320" w:lineRule="exact"/>
        <w:ind w:left="1418" w:hanging="709"/>
        <w:rPr>
          <w:rFonts w:ascii="Arial" w:hAnsi="Arial" w:cs="Arial"/>
          <w:sz w:val="24"/>
          <w:szCs w:val="24"/>
        </w:rPr>
      </w:pPr>
    </w:p>
    <w:p w:rsidR="00CA4C6A" w:rsidRPr="00AC0F0A" w:rsidRDefault="00CA4C6A" w:rsidP="00EA6596">
      <w:pPr>
        <w:numPr>
          <w:ilvl w:val="1"/>
          <w:numId w:val="6"/>
        </w:numPr>
        <w:tabs>
          <w:tab w:val="clear" w:pos="1800"/>
          <w:tab w:val="num" w:pos="1418"/>
        </w:tabs>
        <w:spacing w:line="320" w:lineRule="exact"/>
        <w:ind w:left="1418" w:hanging="709"/>
        <w:rPr>
          <w:rFonts w:ascii="Arial" w:hAnsi="Arial" w:cs="Arial"/>
          <w:sz w:val="24"/>
          <w:szCs w:val="24"/>
        </w:rPr>
      </w:pPr>
      <w:r w:rsidRPr="00AC0F0A">
        <w:rPr>
          <w:rFonts w:ascii="Arial" w:hAnsi="Arial" w:cs="Arial"/>
          <w:sz w:val="24"/>
          <w:szCs w:val="24"/>
        </w:rPr>
        <w:t>comentários sobre as demonstrações financeiras da Emissora, enfocando os indicadores econômicos, financeiros e da estrutura de seu capital;</w:t>
      </w:r>
    </w:p>
    <w:p w:rsidR="00CA4C6A" w:rsidRPr="00AC0F0A" w:rsidRDefault="00CA4C6A" w:rsidP="00AE3572">
      <w:pPr>
        <w:tabs>
          <w:tab w:val="num" w:pos="1418"/>
        </w:tabs>
        <w:spacing w:line="320" w:lineRule="exact"/>
        <w:ind w:left="1418" w:hanging="709"/>
        <w:rPr>
          <w:rFonts w:ascii="Arial" w:hAnsi="Arial" w:cs="Arial"/>
          <w:sz w:val="24"/>
          <w:szCs w:val="24"/>
        </w:rPr>
      </w:pPr>
    </w:p>
    <w:p w:rsidR="00CA4C6A" w:rsidRPr="00AC0F0A" w:rsidRDefault="00CA4C6A" w:rsidP="00EA6596">
      <w:pPr>
        <w:numPr>
          <w:ilvl w:val="1"/>
          <w:numId w:val="6"/>
        </w:numPr>
        <w:tabs>
          <w:tab w:val="clear" w:pos="1800"/>
          <w:tab w:val="num" w:pos="1418"/>
        </w:tabs>
        <w:spacing w:line="320" w:lineRule="exact"/>
        <w:ind w:left="1418" w:hanging="709"/>
        <w:rPr>
          <w:rFonts w:ascii="Arial" w:hAnsi="Arial" w:cs="Arial"/>
          <w:sz w:val="24"/>
          <w:szCs w:val="24"/>
        </w:rPr>
      </w:pPr>
      <w:r w:rsidRPr="00AC0F0A">
        <w:rPr>
          <w:rFonts w:ascii="Arial" w:hAnsi="Arial" w:cs="Arial"/>
          <w:sz w:val="24"/>
          <w:szCs w:val="24"/>
        </w:rPr>
        <w:t>posição da distribuição ou colocação das Debêntures no mercado;</w:t>
      </w:r>
    </w:p>
    <w:p w:rsidR="00CA4C6A" w:rsidRPr="00AC0F0A" w:rsidRDefault="00CA4C6A" w:rsidP="00AE3572">
      <w:pPr>
        <w:tabs>
          <w:tab w:val="num" w:pos="1418"/>
        </w:tabs>
        <w:spacing w:line="320" w:lineRule="exact"/>
        <w:ind w:left="1418" w:hanging="709"/>
        <w:rPr>
          <w:rFonts w:ascii="Arial" w:hAnsi="Arial" w:cs="Arial"/>
          <w:sz w:val="24"/>
          <w:szCs w:val="24"/>
        </w:rPr>
      </w:pPr>
    </w:p>
    <w:p w:rsidR="00CA4C6A" w:rsidRPr="00AC0F0A" w:rsidRDefault="00CA4C6A" w:rsidP="00EA6596">
      <w:pPr>
        <w:numPr>
          <w:ilvl w:val="1"/>
          <w:numId w:val="6"/>
        </w:numPr>
        <w:tabs>
          <w:tab w:val="clear" w:pos="1800"/>
          <w:tab w:val="num" w:pos="1418"/>
        </w:tabs>
        <w:spacing w:line="320" w:lineRule="exact"/>
        <w:ind w:left="1418" w:hanging="709"/>
        <w:rPr>
          <w:rFonts w:ascii="Arial" w:hAnsi="Arial" w:cs="Arial"/>
          <w:sz w:val="24"/>
          <w:szCs w:val="24"/>
        </w:rPr>
      </w:pPr>
      <w:r w:rsidRPr="00AC0F0A">
        <w:rPr>
          <w:rFonts w:ascii="Arial" w:hAnsi="Arial" w:cs="Arial"/>
          <w:sz w:val="24"/>
          <w:szCs w:val="24"/>
        </w:rPr>
        <w:t>cumprimento de outras obrigações assumidas pela Emissora nesta Escritura de Emissão;</w:t>
      </w:r>
    </w:p>
    <w:p w:rsidR="00CA4C6A" w:rsidRPr="00AC0F0A" w:rsidRDefault="00CA4C6A" w:rsidP="00AE3572">
      <w:pPr>
        <w:tabs>
          <w:tab w:val="num" w:pos="1418"/>
        </w:tabs>
        <w:spacing w:line="320" w:lineRule="exact"/>
        <w:ind w:left="1418" w:hanging="709"/>
        <w:rPr>
          <w:rFonts w:ascii="Arial" w:hAnsi="Arial" w:cs="Arial"/>
          <w:sz w:val="24"/>
          <w:szCs w:val="24"/>
        </w:rPr>
      </w:pPr>
    </w:p>
    <w:p w:rsidR="00CA4C6A" w:rsidRPr="00AC0F0A" w:rsidRDefault="00CA4C6A" w:rsidP="00EA6596">
      <w:pPr>
        <w:numPr>
          <w:ilvl w:val="1"/>
          <w:numId w:val="6"/>
        </w:numPr>
        <w:tabs>
          <w:tab w:val="clear" w:pos="1800"/>
          <w:tab w:val="num" w:pos="1418"/>
        </w:tabs>
        <w:spacing w:line="320" w:lineRule="exact"/>
        <w:ind w:left="1418" w:hanging="709"/>
        <w:rPr>
          <w:rFonts w:ascii="Arial" w:hAnsi="Arial" w:cs="Arial"/>
          <w:sz w:val="24"/>
          <w:szCs w:val="24"/>
        </w:rPr>
      </w:pPr>
      <w:r w:rsidRPr="00AC0F0A">
        <w:rPr>
          <w:rFonts w:ascii="Arial" w:hAnsi="Arial" w:cs="Arial"/>
          <w:sz w:val="24"/>
          <w:szCs w:val="24"/>
        </w:rPr>
        <w:t>pagamento</w:t>
      </w:r>
      <w:r>
        <w:rPr>
          <w:rFonts w:ascii="Arial" w:hAnsi="Arial" w:cs="Arial"/>
          <w:sz w:val="24"/>
          <w:szCs w:val="24"/>
        </w:rPr>
        <w:t>s</w:t>
      </w:r>
      <w:r w:rsidRPr="00AC0F0A">
        <w:rPr>
          <w:rFonts w:ascii="Arial" w:hAnsi="Arial" w:cs="Arial"/>
          <w:sz w:val="24"/>
          <w:szCs w:val="24"/>
        </w:rPr>
        <w:t xml:space="preserve"> de Remuneração realizados no período, bem como aquisições e vendas de Debêntures efetuadas pela Emissora; e</w:t>
      </w:r>
    </w:p>
    <w:p w:rsidR="00CA4C6A" w:rsidRPr="00AC0F0A" w:rsidRDefault="00CA4C6A" w:rsidP="00AE3572">
      <w:pPr>
        <w:tabs>
          <w:tab w:val="num" w:pos="1418"/>
        </w:tabs>
        <w:spacing w:line="320" w:lineRule="exact"/>
        <w:ind w:left="1418" w:hanging="709"/>
        <w:rPr>
          <w:rFonts w:ascii="Arial" w:hAnsi="Arial" w:cs="Arial"/>
          <w:sz w:val="24"/>
          <w:szCs w:val="24"/>
        </w:rPr>
      </w:pPr>
    </w:p>
    <w:p w:rsidR="00CA4C6A" w:rsidRPr="00AC0F0A" w:rsidRDefault="00CA4C6A" w:rsidP="00EA6596">
      <w:pPr>
        <w:numPr>
          <w:ilvl w:val="1"/>
          <w:numId w:val="6"/>
        </w:numPr>
        <w:tabs>
          <w:tab w:val="clear" w:pos="1800"/>
          <w:tab w:val="num" w:pos="1418"/>
        </w:tabs>
        <w:spacing w:line="320" w:lineRule="exact"/>
        <w:ind w:left="1418" w:hanging="709"/>
        <w:rPr>
          <w:rFonts w:ascii="Arial" w:hAnsi="Arial" w:cs="Arial"/>
          <w:sz w:val="24"/>
          <w:szCs w:val="24"/>
        </w:rPr>
      </w:pPr>
      <w:r w:rsidRPr="00AC0F0A">
        <w:rPr>
          <w:rFonts w:ascii="Arial" w:hAnsi="Arial" w:cs="Arial"/>
          <w:sz w:val="24"/>
          <w:szCs w:val="24"/>
        </w:rPr>
        <w:t>acompanhamento da destinação dos recursos captados por meio da emissão das Debêntures, de acordo com os dados obtidos junto aos administradores da Emissora;</w:t>
      </w:r>
    </w:p>
    <w:p w:rsidR="00CA4C6A" w:rsidRPr="00AC0F0A" w:rsidRDefault="00CA4C6A" w:rsidP="00AE3572">
      <w:pPr>
        <w:tabs>
          <w:tab w:val="num" w:pos="1418"/>
        </w:tabs>
        <w:spacing w:line="320" w:lineRule="exact"/>
        <w:ind w:left="1418" w:hanging="709"/>
        <w:rPr>
          <w:rFonts w:ascii="Arial" w:hAnsi="Arial" w:cs="Arial"/>
          <w:sz w:val="24"/>
          <w:szCs w:val="24"/>
        </w:rPr>
      </w:pPr>
    </w:p>
    <w:p w:rsidR="00CA4C6A" w:rsidRDefault="00CA4C6A" w:rsidP="00EA6596">
      <w:pPr>
        <w:numPr>
          <w:ilvl w:val="1"/>
          <w:numId w:val="6"/>
        </w:numPr>
        <w:tabs>
          <w:tab w:val="clear" w:pos="1800"/>
          <w:tab w:val="num" w:pos="1418"/>
        </w:tabs>
        <w:spacing w:line="320" w:lineRule="exact"/>
        <w:ind w:left="1418" w:hanging="709"/>
        <w:rPr>
          <w:rFonts w:ascii="Arial" w:hAnsi="Arial" w:cs="Arial"/>
          <w:sz w:val="24"/>
          <w:szCs w:val="24"/>
        </w:rPr>
      </w:pPr>
      <w:r w:rsidRPr="00AC0F0A">
        <w:rPr>
          <w:rFonts w:ascii="Arial" w:hAnsi="Arial" w:cs="Arial"/>
          <w:sz w:val="24"/>
          <w:szCs w:val="24"/>
        </w:rPr>
        <w:t>relação dos bens e valores entregues ao Agente Fiduciário, compreendendo sua administração;</w:t>
      </w:r>
    </w:p>
    <w:p w:rsidR="00CA4C6A" w:rsidRDefault="00CA4C6A" w:rsidP="00BB1D3B">
      <w:pPr>
        <w:pStyle w:val="ListParagraph1"/>
        <w:rPr>
          <w:rFonts w:ascii="Arial" w:hAnsi="Arial" w:cs="Arial"/>
          <w:sz w:val="24"/>
          <w:szCs w:val="24"/>
        </w:rPr>
      </w:pPr>
    </w:p>
    <w:p w:rsidR="00CA4C6A" w:rsidRPr="00AC0F0A" w:rsidRDefault="00CA4C6A" w:rsidP="00EA6596">
      <w:pPr>
        <w:numPr>
          <w:ilvl w:val="1"/>
          <w:numId w:val="6"/>
        </w:numPr>
        <w:tabs>
          <w:tab w:val="clear" w:pos="1800"/>
          <w:tab w:val="num" w:pos="1418"/>
        </w:tabs>
        <w:spacing w:line="320" w:lineRule="exact"/>
        <w:ind w:left="1418" w:hanging="709"/>
        <w:rPr>
          <w:rFonts w:ascii="Arial" w:hAnsi="Arial" w:cs="Arial"/>
          <w:sz w:val="24"/>
          <w:szCs w:val="24"/>
        </w:rPr>
      </w:pPr>
      <w:r>
        <w:rPr>
          <w:rFonts w:ascii="Arial" w:hAnsi="Arial" w:cs="Arial"/>
          <w:sz w:val="24"/>
          <w:szCs w:val="24"/>
        </w:rPr>
        <w:t>declaração sobre sua aptidão para continuar exercendo a função de Agente Fiduciário;</w:t>
      </w:r>
    </w:p>
    <w:p w:rsidR="00CA4C6A" w:rsidRPr="00AC0F0A" w:rsidRDefault="00CA4C6A" w:rsidP="00AE3572">
      <w:pPr>
        <w:tabs>
          <w:tab w:val="num" w:pos="1418"/>
        </w:tabs>
        <w:spacing w:line="320" w:lineRule="exact"/>
        <w:ind w:left="1418" w:hanging="709"/>
        <w:rPr>
          <w:rFonts w:ascii="Arial" w:hAnsi="Arial" w:cs="Arial"/>
          <w:sz w:val="24"/>
          <w:szCs w:val="24"/>
        </w:rPr>
      </w:pPr>
    </w:p>
    <w:p w:rsidR="00CA4C6A" w:rsidRPr="00AC0F0A" w:rsidRDefault="00CA4C6A" w:rsidP="00EA6596">
      <w:pPr>
        <w:numPr>
          <w:ilvl w:val="1"/>
          <w:numId w:val="6"/>
        </w:numPr>
        <w:tabs>
          <w:tab w:val="clear" w:pos="1800"/>
          <w:tab w:val="num" w:pos="1418"/>
        </w:tabs>
        <w:spacing w:line="320" w:lineRule="exact"/>
        <w:ind w:left="1418" w:hanging="709"/>
        <w:rPr>
          <w:rFonts w:ascii="Arial" w:hAnsi="Arial" w:cs="Arial"/>
          <w:sz w:val="24"/>
          <w:szCs w:val="24"/>
        </w:rPr>
      </w:pPr>
      <w:r w:rsidRPr="00AC0F0A">
        <w:rPr>
          <w:rFonts w:ascii="Arial" w:hAnsi="Arial" w:cs="Arial"/>
          <w:sz w:val="24"/>
          <w:szCs w:val="24"/>
        </w:rPr>
        <w:t>existência de outras emissões de debêntures, públicas ou privadas, feitas por sociedade coligada, controlada, controladora ou integrante do mesmo grupo da Emissora em que tenha atuado como agente fiduciário no período, bem como os seguintes dados sobre tais emissões:</w:t>
      </w:r>
    </w:p>
    <w:p w:rsidR="00CA4C6A" w:rsidRPr="00AC0F0A" w:rsidRDefault="00CA4C6A" w:rsidP="00AE3572">
      <w:pPr>
        <w:tabs>
          <w:tab w:val="num" w:pos="1418"/>
        </w:tabs>
        <w:suppressAutoHyphens/>
        <w:spacing w:line="320" w:lineRule="exact"/>
        <w:ind w:left="1418" w:hanging="709"/>
        <w:rPr>
          <w:rFonts w:ascii="Arial" w:hAnsi="Arial" w:cs="Arial"/>
          <w:sz w:val="24"/>
          <w:szCs w:val="24"/>
        </w:rPr>
      </w:pPr>
    </w:p>
    <w:p w:rsidR="00CA4C6A" w:rsidRPr="00AC0F0A" w:rsidRDefault="00CA4C6A" w:rsidP="00EA6596">
      <w:pPr>
        <w:numPr>
          <w:ilvl w:val="2"/>
          <w:numId w:val="6"/>
        </w:numPr>
        <w:tabs>
          <w:tab w:val="clear" w:pos="2340"/>
          <w:tab w:val="left" w:pos="1134"/>
          <w:tab w:val="left" w:pos="1843"/>
        </w:tabs>
        <w:spacing w:line="320" w:lineRule="exact"/>
        <w:ind w:left="1843" w:hanging="425"/>
        <w:rPr>
          <w:rFonts w:ascii="Arial" w:hAnsi="Arial" w:cs="Arial"/>
          <w:sz w:val="24"/>
          <w:szCs w:val="24"/>
        </w:rPr>
      </w:pPr>
      <w:r w:rsidRPr="00AC0F0A">
        <w:rPr>
          <w:rFonts w:ascii="Arial" w:hAnsi="Arial" w:cs="Arial"/>
          <w:sz w:val="24"/>
          <w:szCs w:val="24"/>
        </w:rPr>
        <w:t xml:space="preserve">denominação da </w:t>
      </w:r>
      <w:r>
        <w:rPr>
          <w:rFonts w:ascii="Arial" w:hAnsi="Arial" w:cs="Arial"/>
          <w:sz w:val="24"/>
          <w:szCs w:val="24"/>
        </w:rPr>
        <w:t>companhia emissora</w:t>
      </w:r>
      <w:r w:rsidRPr="00AC0F0A">
        <w:rPr>
          <w:rFonts w:ascii="Arial" w:hAnsi="Arial" w:cs="Arial"/>
          <w:sz w:val="24"/>
          <w:szCs w:val="24"/>
        </w:rPr>
        <w:t>;</w:t>
      </w:r>
    </w:p>
    <w:p w:rsidR="00CA4C6A" w:rsidRPr="00AC0F0A" w:rsidRDefault="00CA4C6A" w:rsidP="00AE3572">
      <w:pPr>
        <w:tabs>
          <w:tab w:val="left" w:pos="1134"/>
          <w:tab w:val="left" w:pos="1843"/>
        </w:tabs>
        <w:spacing w:line="320" w:lineRule="exact"/>
        <w:ind w:left="1843" w:hanging="425"/>
        <w:rPr>
          <w:rFonts w:ascii="Arial" w:hAnsi="Arial" w:cs="Arial"/>
          <w:sz w:val="24"/>
          <w:szCs w:val="24"/>
        </w:rPr>
      </w:pPr>
    </w:p>
    <w:p w:rsidR="00CA4C6A" w:rsidRPr="00AC0F0A" w:rsidRDefault="00CA4C6A" w:rsidP="00EA6596">
      <w:pPr>
        <w:numPr>
          <w:ilvl w:val="2"/>
          <w:numId w:val="6"/>
        </w:numPr>
        <w:tabs>
          <w:tab w:val="clear" w:pos="2340"/>
          <w:tab w:val="left" w:pos="1134"/>
          <w:tab w:val="left" w:pos="1843"/>
        </w:tabs>
        <w:spacing w:line="320" w:lineRule="exact"/>
        <w:ind w:left="1843" w:hanging="425"/>
        <w:rPr>
          <w:rFonts w:ascii="Arial" w:hAnsi="Arial" w:cs="Arial"/>
          <w:sz w:val="24"/>
          <w:szCs w:val="24"/>
        </w:rPr>
      </w:pPr>
      <w:r w:rsidRPr="00AC0F0A">
        <w:rPr>
          <w:rFonts w:ascii="Arial" w:hAnsi="Arial" w:cs="Arial"/>
          <w:sz w:val="24"/>
          <w:szCs w:val="24"/>
        </w:rPr>
        <w:t>valor da emissão;</w:t>
      </w:r>
    </w:p>
    <w:p w:rsidR="00CA4C6A" w:rsidRPr="00AC0F0A" w:rsidRDefault="00CA4C6A" w:rsidP="00AE3572">
      <w:pPr>
        <w:tabs>
          <w:tab w:val="left" w:pos="1134"/>
          <w:tab w:val="left" w:pos="1843"/>
        </w:tabs>
        <w:spacing w:line="320" w:lineRule="exact"/>
        <w:ind w:left="1843" w:hanging="425"/>
        <w:rPr>
          <w:rFonts w:ascii="Arial" w:hAnsi="Arial" w:cs="Arial"/>
          <w:sz w:val="24"/>
          <w:szCs w:val="24"/>
        </w:rPr>
      </w:pPr>
    </w:p>
    <w:p w:rsidR="00CA4C6A" w:rsidRPr="00AC0F0A" w:rsidRDefault="00CA4C6A" w:rsidP="00EA6596">
      <w:pPr>
        <w:numPr>
          <w:ilvl w:val="2"/>
          <w:numId w:val="6"/>
        </w:numPr>
        <w:tabs>
          <w:tab w:val="clear" w:pos="2340"/>
          <w:tab w:val="left" w:pos="1134"/>
          <w:tab w:val="left" w:pos="1843"/>
        </w:tabs>
        <w:spacing w:line="320" w:lineRule="exact"/>
        <w:ind w:left="1843" w:hanging="425"/>
        <w:rPr>
          <w:rFonts w:ascii="Arial" w:hAnsi="Arial" w:cs="Arial"/>
          <w:sz w:val="24"/>
          <w:szCs w:val="24"/>
        </w:rPr>
      </w:pPr>
      <w:r w:rsidRPr="00AC0F0A">
        <w:rPr>
          <w:rFonts w:ascii="Arial" w:hAnsi="Arial" w:cs="Arial"/>
          <w:sz w:val="24"/>
          <w:szCs w:val="24"/>
        </w:rPr>
        <w:t>quantidade de debêntures emitidas;</w:t>
      </w:r>
    </w:p>
    <w:p w:rsidR="00CA4C6A" w:rsidRPr="00AC0F0A" w:rsidRDefault="00CA4C6A" w:rsidP="00AE3572">
      <w:pPr>
        <w:tabs>
          <w:tab w:val="left" w:pos="1134"/>
          <w:tab w:val="left" w:pos="1843"/>
        </w:tabs>
        <w:spacing w:line="320" w:lineRule="exact"/>
        <w:ind w:left="1843" w:hanging="425"/>
        <w:rPr>
          <w:rFonts w:ascii="Arial" w:hAnsi="Arial" w:cs="Arial"/>
          <w:sz w:val="24"/>
          <w:szCs w:val="24"/>
        </w:rPr>
      </w:pPr>
    </w:p>
    <w:p w:rsidR="00CA4C6A" w:rsidRPr="00AC0F0A" w:rsidRDefault="00CA4C6A" w:rsidP="00EA6596">
      <w:pPr>
        <w:numPr>
          <w:ilvl w:val="2"/>
          <w:numId w:val="6"/>
        </w:numPr>
        <w:tabs>
          <w:tab w:val="clear" w:pos="2340"/>
          <w:tab w:val="left" w:pos="1134"/>
          <w:tab w:val="left" w:pos="1843"/>
        </w:tabs>
        <w:spacing w:line="320" w:lineRule="exact"/>
        <w:ind w:left="1843" w:hanging="425"/>
        <w:rPr>
          <w:rFonts w:ascii="Arial" w:hAnsi="Arial" w:cs="Arial"/>
          <w:sz w:val="24"/>
          <w:szCs w:val="24"/>
        </w:rPr>
      </w:pPr>
      <w:r w:rsidRPr="00AC0F0A">
        <w:rPr>
          <w:rFonts w:ascii="Arial" w:hAnsi="Arial" w:cs="Arial"/>
          <w:sz w:val="24"/>
          <w:szCs w:val="24"/>
        </w:rPr>
        <w:t xml:space="preserve">espécie; </w:t>
      </w:r>
    </w:p>
    <w:p w:rsidR="00CA4C6A" w:rsidRPr="00AC0F0A" w:rsidRDefault="00CA4C6A" w:rsidP="00AE3572">
      <w:pPr>
        <w:tabs>
          <w:tab w:val="left" w:pos="1134"/>
          <w:tab w:val="left" w:pos="1843"/>
        </w:tabs>
        <w:spacing w:line="320" w:lineRule="exact"/>
        <w:ind w:left="1843" w:hanging="425"/>
        <w:rPr>
          <w:rFonts w:ascii="Arial" w:hAnsi="Arial" w:cs="Arial"/>
          <w:sz w:val="24"/>
          <w:szCs w:val="24"/>
        </w:rPr>
      </w:pPr>
    </w:p>
    <w:p w:rsidR="00CA4C6A" w:rsidRPr="00AC0F0A" w:rsidRDefault="00CA4C6A" w:rsidP="00EA6596">
      <w:pPr>
        <w:numPr>
          <w:ilvl w:val="2"/>
          <w:numId w:val="6"/>
        </w:numPr>
        <w:tabs>
          <w:tab w:val="clear" w:pos="2340"/>
          <w:tab w:val="left" w:pos="1134"/>
          <w:tab w:val="left" w:pos="1843"/>
        </w:tabs>
        <w:spacing w:line="320" w:lineRule="exact"/>
        <w:ind w:left="1843" w:hanging="425"/>
        <w:rPr>
          <w:rFonts w:ascii="Arial" w:hAnsi="Arial" w:cs="Arial"/>
          <w:sz w:val="24"/>
          <w:szCs w:val="24"/>
        </w:rPr>
      </w:pPr>
      <w:r w:rsidRPr="00AC0F0A">
        <w:rPr>
          <w:rFonts w:ascii="Arial" w:hAnsi="Arial" w:cs="Arial"/>
          <w:sz w:val="24"/>
          <w:szCs w:val="24"/>
        </w:rPr>
        <w:t>prazo de vencimento das debêntures;</w:t>
      </w:r>
    </w:p>
    <w:p w:rsidR="00CA4C6A" w:rsidRPr="00AC0F0A" w:rsidRDefault="00CA4C6A" w:rsidP="00AE3572">
      <w:pPr>
        <w:tabs>
          <w:tab w:val="left" w:pos="1134"/>
          <w:tab w:val="left" w:pos="1843"/>
        </w:tabs>
        <w:spacing w:line="320" w:lineRule="exact"/>
        <w:ind w:left="1843" w:hanging="425"/>
        <w:rPr>
          <w:rFonts w:ascii="Arial" w:hAnsi="Arial" w:cs="Arial"/>
          <w:sz w:val="24"/>
          <w:szCs w:val="24"/>
        </w:rPr>
      </w:pPr>
    </w:p>
    <w:p w:rsidR="00CA4C6A" w:rsidRPr="00AC0F0A" w:rsidRDefault="00CA4C6A" w:rsidP="00EA6596">
      <w:pPr>
        <w:numPr>
          <w:ilvl w:val="2"/>
          <w:numId w:val="6"/>
        </w:numPr>
        <w:tabs>
          <w:tab w:val="clear" w:pos="2340"/>
          <w:tab w:val="left" w:pos="1134"/>
          <w:tab w:val="left" w:pos="1843"/>
          <w:tab w:val="num" w:pos="2410"/>
        </w:tabs>
        <w:spacing w:line="320" w:lineRule="exact"/>
        <w:ind w:left="1843" w:hanging="425"/>
        <w:rPr>
          <w:rFonts w:ascii="Arial" w:hAnsi="Arial" w:cs="Arial"/>
          <w:sz w:val="24"/>
          <w:szCs w:val="24"/>
        </w:rPr>
      </w:pPr>
      <w:r w:rsidRPr="00AC0F0A">
        <w:rPr>
          <w:rFonts w:ascii="Arial" w:hAnsi="Arial" w:cs="Arial"/>
          <w:sz w:val="24"/>
          <w:szCs w:val="24"/>
        </w:rPr>
        <w:t>tipo e valor dos bens dados em garantia e denominação dos garantidores; e</w:t>
      </w:r>
    </w:p>
    <w:p w:rsidR="00CA4C6A" w:rsidRPr="00AC0F0A" w:rsidRDefault="00CA4C6A" w:rsidP="00AE3572">
      <w:pPr>
        <w:tabs>
          <w:tab w:val="left" w:pos="1134"/>
          <w:tab w:val="left" w:pos="1843"/>
        </w:tabs>
        <w:spacing w:line="320" w:lineRule="exact"/>
        <w:ind w:left="1843" w:hanging="425"/>
        <w:rPr>
          <w:rFonts w:ascii="Arial" w:hAnsi="Arial" w:cs="Arial"/>
          <w:sz w:val="24"/>
          <w:szCs w:val="24"/>
        </w:rPr>
      </w:pPr>
    </w:p>
    <w:p w:rsidR="00CA4C6A" w:rsidRPr="00AC0F0A" w:rsidRDefault="00CA4C6A" w:rsidP="00EA6596">
      <w:pPr>
        <w:numPr>
          <w:ilvl w:val="2"/>
          <w:numId w:val="6"/>
        </w:numPr>
        <w:tabs>
          <w:tab w:val="clear" w:pos="2340"/>
          <w:tab w:val="left" w:pos="1134"/>
          <w:tab w:val="left" w:pos="1843"/>
          <w:tab w:val="num" w:pos="2410"/>
          <w:tab w:val="num" w:pos="2475"/>
        </w:tabs>
        <w:spacing w:line="320" w:lineRule="exact"/>
        <w:ind w:left="1843" w:hanging="425"/>
        <w:rPr>
          <w:rFonts w:ascii="Arial" w:hAnsi="Arial" w:cs="Arial"/>
          <w:sz w:val="24"/>
          <w:szCs w:val="24"/>
        </w:rPr>
      </w:pPr>
      <w:r w:rsidRPr="00AC0F0A">
        <w:rPr>
          <w:rFonts w:ascii="Arial" w:hAnsi="Arial" w:cs="Arial"/>
          <w:sz w:val="24"/>
          <w:szCs w:val="24"/>
        </w:rPr>
        <w:t>eventos de resgate, amortização, conversão, repactuação e inadimplemento no período.</w:t>
      </w:r>
    </w:p>
    <w:p w:rsidR="00CA4C6A" w:rsidRDefault="00CA4C6A" w:rsidP="00BB1D3B">
      <w:pPr>
        <w:spacing w:line="320" w:lineRule="exact"/>
        <w:ind w:left="709"/>
        <w:rPr>
          <w:rFonts w:ascii="Arial" w:hAnsi="Arial" w:cs="Arial"/>
          <w:sz w:val="24"/>
          <w:szCs w:val="24"/>
        </w:rPr>
      </w:pPr>
    </w:p>
    <w:p w:rsidR="00CA4C6A" w:rsidRDefault="00CA4C6A" w:rsidP="00EA6596">
      <w:pPr>
        <w:numPr>
          <w:ilvl w:val="0"/>
          <w:numId w:val="6"/>
        </w:numPr>
        <w:tabs>
          <w:tab w:val="clear" w:pos="1080"/>
          <w:tab w:val="num" w:pos="709"/>
        </w:tabs>
        <w:spacing w:line="320" w:lineRule="exact"/>
        <w:ind w:left="709" w:hanging="709"/>
        <w:rPr>
          <w:rFonts w:ascii="Arial" w:hAnsi="Arial" w:cs="Arial"/>
          <w:sz w:val="24"/>
          <w:szCs w:val="24"/>
        </w:rPr>
      </w:pPr>
      <w:r w:rsidRPr="00AC0F0A">
        <w:rPr>
          <w:rFonts w:ascii="Arial" w:hAnsi="Arial" w:cs="Arial"/>
          <w:sz w:val="24"/>
          <w:szCs w:val="24"/>
        </w:rPr>
        <w:t>divulgar as informações referidas na alínea “x” do item (j) acima em sua página na rede mundial de computadores tão logo delas tenha conhecimento;</w:t>
      </w:r>
    </w:p>
    <w:p w:rsidR="00CA4C6A" w:rsidRDefault="00CA4C6A" w:rsidP="00AE3572">
      <w:pPr>
        <w:spacing w:line="320" w:lineRule="exact"/>
        <w:ind w:left="709"/>
        <w:rPr>
          <w:rFonts w:ascii="Arial" w:hAnsi="Arial" w:cs="Arial"/>
          <w:sz w:val="24"/>
          <w:szCs w:val="24"/>
        </w:rPr>
      </w:pPr>
    </w:p>
    <w:p w:rsidR="00CA4C6A" w:rsidRPr="00BB1D3B" w:rsidRDefault="00CA4C6A" w:rsidP="00EA6596">
      <w:pPr>
        <w:numPr>
          <w:ilvl w:val="0"/>
          <w:numId w:val="6"/>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 xml:space="preserve">disponibilizar o relatório a que se refere a alínea “j” anterior até o dia 30 de abril de cada ano. O relatório deverá estar disponível </w:t>
      </w:r>
      <w:r w:rsidRPr="00BB1D3B">
        <w:rPr>
          <w:rFonts w:ascii="Arial" w:hAnsi="Arial" w:cs="Arial"/>
          <w:sz w:val="24"/>
          <w:szCs w:val="24"/>
        </w:rPr>
        <w:t xml:space="preserve">na sede da Emissora, na CVM, </w:t>
      </w:r>
      <w:r>
        <w:rPr>
          <w:rFonts w:ascii="Arial" w:hAnsi="Arial" w:cs="Arial"/>
          <w:sz w:val="24"/>
          <w:szCs w:val="24"/>
        </w:rPr>
        <w:t xml:space="preserve">na CETIP e </w:t>
      </w:r>
      <w:r w:rsidRPr="00BB1D3B">
        <w:rPr>
          <w:rFonts w:ascii="Arial" w:hAnsi="Arial" w:cs="Arial"/>
          <w:sz w:val="24"/>
          <w:szCs w:val="24"/>
        </w:rPr>
        <w:t>na sede do Agente Fiduciário e do Coordenador Líder;</w:t>
      </w:r>
    </w:p>
    <w:p w:rsidR="00CA4C6A" w:rsidRPr="00DF78A8" w:rsidRDefault="00CA4C6A" w:rsidP="0002721E">
      <w:pPr>
        <w:pStyle w:val="ListParagraph1"/>
        <w:rPr>
          <w:rFonts w:ascii="Arial" w:hAnsi="Arial" w:cs="Arial"/>
          <w:sz w:val="24"/>
          <w:szCs w:val="24"/>
        </w:rPr>
      </w:pPr>
    </w:p>
    <w:p w:rsidR="00CA4C6A" w:rsidRPr="00DF78A8" w:rsidRDefault="00CA4C6A" w:rsidP="00EA6596">
      <w:pPr>
        <w:numPr>
          <w:ilvl w:val="0"/>
          <w:numId w:val="6"/>
        </w:numPr>
        <w:tabs>
          <w:tab w:val="clear" w:pos="1080"/>
          <w:tab w:val="left" w:pos="709"/>
        </w:tabs>
        <w:spacing w:line="320" w:lineRule="exact"/>
        <w:ind w:left="709" w:hanging="709"/>
        <w:rPr>
          <w:rFonts w:ascii="Arial" w:hAnsi="Arial" w:cs="Arial"/>
          <w:sz w:val="24"/>
          <w:szCs w:val="24"/>
        </w:rPr>
      </w:pPr>
      <w:r w:rsidRPr="00241BBE">
        <w:rPr>
          <w:rFonts w:ascii="Arial" w:hAnsi="Arial" w:cs="Arial"/>
          <w:sz w:val="24"/>
          <w:szCs w:val="24"/>
        </w:rPr>
        <w:t>publicar, às expensas da Emissora, nos órgãos de imprensa em que a Emissora deva efetuar suas publicações, anúncio comunicando aos titulares de Debêntures que o relatório se encontra à disposição nos locais indicados no item anterior;</w:t>
      </w:r>
    </w:p>
    <w:p w:rsidR="00CA4C6A" w:rsidRPr="00DF78A8" w:rsidRDefault="00CA4C6A" w:rsidP="00981505">
      <w:pPr>
        <w:tabs>
          <w:tab w:val="left" w:pos="709"/>
        </w:tabs>
        <w:spacing w:line="320" w:lineRule="exact"/>
        <w:ind w:left="709" w:hanging="709"/>
        <w:rPr>
          <w:rFonts w:ascii="Arial" w:hAnsi="Arial" w:cs="Arial"/>
          <w:sz w:val="24"/>
          <w:szCs w:val="24"/>
        </w:rPr>
      </w:pPr>
    </w:p>
    <w:p w:rsidR="00CA4C6A" w:rsidRPr="00DF78A8" w:rsidRDefault="00CA4C6A" w:rsidP="00EA6596">
      <w:pPr>
        <w:numPr>
          <w:ilvl w:val="0"/>
          <w:numId w:val="6"/>
        </w:numPr>
        <w:tabs>
          <w:tab w:val="clear" w:pos="1080"/>
          <w:tab w:val="left" w:pos="709"/>
        </w:tabs>
        <w:spacing w:line="320" w:lineRule="exact"/>
        <w:ind w:left="709" w:hanging="709"/>
        <w:rPr>
          <w:rFonts w:ascii="Arial" w:hAnsi="Arial" w:cs="Arial"/>
          <w:sz w:val="24"/>
          <w:szCs w:val="24"/>
        </w:rPr>
      </w:pPr>
      <w:r w:rsidRPr="00241BBE">
        <w:rPr>
          <w:rFonts w:ascii="Arial" w:hAnsi="Arial" w:cs="Arial"/>
          <w:sz w:val="24"/>
          <w:szCs w:val="24"/>
        </w:rPr>
        <w:t>manter atualizada a relação dos titulares de Debêntures e seus endereços, mediante, inclusive, solicitação de informações junto à Emissora, à Instituição Depositária e à CETIP;</w:t>
      </w:r>
    </w:p>
    <w:p w:rsidR="00CA4C6A" w:rsidRPr="00DF78A8" w:rsidRDefault="00CA4C6A" w:rsidP="00981505">
      <w:pPr>
        <w:tabs>
          <w:tab w:val="left" w:pos="709"/>
        </w:tabs>
        <w:spacing w:line="320" w:lineRule="exact"/>
        <w:ind w:left="709" w:hanging="709"/>
        <w:rPr>
          <w:rFonts w:ascii="Arial" w:hAnsi="Arial" w:cs="Arial"/>
          <w:sz w:val="24"/>
          <w:szCs w:val="24"/>
        </w:rPr>
      </w:pPr>
    </w:p>
    <w:p w:rsidR="00CA4C6A" w:rsidRPr="00DF78A8" w:rsidRDefault="00CA4C6A" w:rsidP="00EA6596">
      <w:pPr>
        <w:numPr>
          <w:ilvl w:val="0"/>
          <w:numId w:val="6"/>
        </w:numPr>
        <w:tabs>
          <w:tab w:val="clear" w:pos="1080"/>
          <w:tab w:val="left" w:pos="709"/>
        </w:tabs>
        <w:spacing w:line="320" w:lineRule="exact"/>
        <w:ind w:left="709" w:hanging="709"/>
        <w:rPr>
          <w:rFonts w:ascii="Arial" w:hAnsi="Arial" w:cs="Arial"/>
          <w:sz w:val="24"/>
          <w:szCs w:val="24"/>
        </w:rPr>
      </w:pPr>
      <w:r w:rsidRPr="00241BBE">
        <w:rPr>
          <w:rFonts w:ascii="Arial" w:hAnsi="Arial" w:cs="Arial"/>
          <w:sz w:val="24"/>
          <w:szCs w:val="24"/>
        </w:rPr>
        <w:t>fiscalizar o cumprimento das cláusulas constantes desta Escritura de Emissão e todas aquelas impositivas de obrigações de fazer e não fazer;</w:t>
      </w:r>
    </w:p>
    <w:p w:rsidR="00CA4C6A" w:rsidRPr="00DF78A8" w:rsidRDefault="00CA4C6A" w:rsidP="00981505">
      <w:pPr>
        <w:pStyle w:val="PargrafodaLista1"/>
        <w:tabs>
          <w:tab w:val="left" w:pos="709"/>
        </w:tabs>
        <w:spacing w:line="320" w:lineRule="exact"/>
        <w:ind w:left="709" w:hanging="709"/>
        <w:rPr>
          <w:rFonts w:ascii="Arial" w:hAnsi="Arial" w:cs="Arial"/>
          <w:sz w:val="24"/>
          <w:szCs w:val="24"/>
        </w:rPr>
      </w:pPr>
    </w:p>
    <w:p w:rsidR="00CA4C6A" w:rsidRPr="00DF78A8" w:rsidRDefault="00CA4C6A" w:rsidP="00EA6596">
      <w:pPr>
        <w:numPr>
          <w:ilvl w:val="0"/>
          <w:numId w:val="6"/>
        </w:numPr>
        <w:tabs>
          <w:tab w:val="clear" w:pos="1080"/>
          <w:tab w:val="left" w:pos="709"/>
        </w:tabs>
        <w:spacing w:line="320" w:lineRule="exact"/>
        <w:ind w:left="709" w:hanging="709"/>
        <w:rPr>
          <w:rFonts w:ascii="Arial" w:hAnsi="Arial" w:cs="Arial"/>
          <w:sz w:val="24"/>
          <w:szCs w:val="24"/>
        </w:rPr>
      </w:pPr>
      <w:r w:rsidRPr="00241BBE">
        <w:rPr>
          <w:rFonts w:ascii="Arial" w:hAnsi="Arial" w:cs="Arial"/>
          <w:sz w:val="24"/>
          <w:szCs w:val="24"/>
        </w:rPr>
        <w:t>notificar os Debenturistas, individualmente ou, caso não seja possível, por meio de aviso publicado nos jornais mencionados no item 4.1</w:t>
      </w:r>
      <w:r>
        <w:rPr>
          <w:rFonts w:ascii="Arial" w:hAnsi="Arial" w:cs="Arial"/>
          <w:sz w:val="24"/>
          <w:szCs w:val="24"/>
        </w:rPr>
        <w:t>8</w:t>
      </w:r>
      <w:r w:rsidRPr="00241BBE">
        <w:rPr>
          <w:rFonts w:ascii="Arial" w:hAnsi="Arial" w:cs="Arial"/>
          <w:sz w:val="24"/>
          <w:szCs w:val="24"/>
        </w:rPr>
        <w:t xml:space="preserve"> acima, no prazo máximo de 90 (noventa) dias corridos da ocorrência do evento, a respeito de qualquer inadimplemento pela Emissora de obrigações assumidas nesta Escritura de Emissão, indicando o local em que fornecerá aos interessados maiores informações; comunicação de igual teor deverá ser enviada à CVM e à CETIP; </w:t>
      </w:r>
    </w:p>
    <w:p w:rsidR="00CA4C6A" w:rsidRPr="00DF78A8" w:rsidRDefault="00CA4C6A" w:rsidP="00981505">
      <w:pPr>
        <w:tabs>
          <w:tab w:val="left" w:pos="709"/>
        </w:tabs>
        <w:spacing w:line="320" w:lineRule="exact"/>
        <w:ind w:left="709" w:hanging="709"/>
        <w:rPr>
          <w:rFonts w:ascii="Arial" w:hAnsi="Arial" w:cs="Arial"/>
          <w:sz w:val="24"/>
          <w:szCs w:val="24"/>
        </w:rPr>
      </w:pPr>
    </w:p>
    <w:p w:rsidR="00CA4C6A" w:rsidRPr="00DF78A8" w:rsidRDefault="00CA4C6A" w:rsidP="00EA6596">
      <w:pPr>
        <w:numPr>
          <w:ilvl w:val="0"/>
          <w:numId w:val="6"/>
        </w:numPr>
        <w:tabs>
          <w:tab w:val="clear" w:pos="1080"/>
          <w:tab w:val="left" w:pos="709"/>
        </w:tabs>
        <w:spacing w:line="320" w:lineRule="exact"/>
        <w:ind w:left="709" w:hanging="709"/>
        <w:rPr>
          <w:rFonts w:ascii="Arial" w:hAnsi="Arial" w:cs="Arial"/>
          <w:sz w:val="24"/>
          <w:szCs w:val="24"/>
        </w:rPr>
      </w:pPr>
      <w:r w:rsidRPr="00241BBE">
        <w:rPr>
          <w:rFonts w:ascii="Arial" w:hAnsi="Arial" w:cs="Arial"/>
          <w:sz w:val="24"/>
          <w:szCs w:val="24"/>
        </w:rPr>
        <w:t>emitir parecer sobre a suficiência das informações constantes de eventuais propostas de modificações nas condições das Debêntures;</w:t>
      </w:r>
    </w:p>
    <w:p w:rsidR="00CA4C6A" w:rsidRPr="00DF78A8" w:rsidRDefault="00CA4C6A" w:rsidP="00981505">
      <w:pPr>
        <w:tabs>
          <w:tab w:val="left" w:pos="709"/>
        </w:tabs>
        <w:spacing w:line="320" w:lineRule="exact"/>
        <w:ind w:left="709" w:hanging="709"/>
        <w:rPr>
          <w:rFonts w:ascii="Arial" w:hAnsi="Arial" w:cs="Arial"/>
          <w:noProof/>
          <w:sz w:val="24"/>
          <w:szCs w:val="24"/>
        </w:rPr>
      </w:pPr>
    </w:p>
    <w:p w:rsidR="00CA4C6A" w:rsidRPr="00DF78A8" w:rsidRDefault="00CA4C6A" w:rsidP="00EA6596">
      <w:pPr>
        <w:numPr>
          <w:ilvl w:val="0"/>
          <w:numId w:val="6"/>
        </w:numPr>
        <w:tabs>
          <w:tab w:val="clear" w:pos="1080"/>
          <w:tab w:val="left" w:pos="709"/>
        </w:tabs>
        <w:spacing w:line="320" w:lineRule="exact"/>
        <w:ind w:left="709" w:hanging="709"/>
        <w:rPr>
          <w:rFonts w:ascii="Arial" w:hAnsi="Arial" w:cs="Arial"/>
          <w:sz w:val="24"/>
          <w:szCs w:val="24"/>
        </w:rPr>
      </w:pPr>
      <w:r w:rsidRPr="00241BBE">
        <w:rPr>
          <w:rFonts w:ascii="Arial" w:hAnsi="Arial" w:cs="Arial"/>
          <w:noProof/>
          <w:sz w:val="24"/>
          <w:szCs w:val="24"/>
        </w:rPr>
        <w:t>verificar o cumprimento</w:t>
      </w:r>
      <w:r>
        <w:rPr>
          <w:rFonts w:ascii="Arial" w:hAnsi="Arial" w:cs="Arial"/>
          <w:noProof/>
          <w:sz w:val="24"/>
          <w:szCs w:val="24"/>
        </w:rPr>
        <w:t>,</w:t>
      </w:r>
      <w:r w:rsidRPr="00241BBE">
        <w:rPr>
          <w:rFonts w:ascii="Arial" w:hAnsi="Arial" w:cs="Arial"/>
          <w:noProof/>
          <w:sz w:val="24"/>
          <w:szCs w:val="24"/>
        </w:rPr>
        <w:t xml:space="preserve"> pela Emissora</w:t>
      </w:r>
      <w:r>
        <w:rPr>
          <w:rFonts w:ascii="Arial" w:hAnsi="Arial" w:cs="Arial"/>
          <w:noProof/>
          <w:sz w:val="24"/>
          <w:szCs w:val="24"/>
        </w:rPr>
        <w:t>, dos índices financeiros objeto da alínea “xxiii” do item 4.13.1 desta Escritura de Emissão</w:t>
      </w:r>
      <w:r w:rsidRPr="00241BBE">
        <w:rPr>
          <w:rFonts w:ascii="Arial" w:hAnsi="Arial" w:cs="Arial"/>
          <w:noProof/>
          <w:sz w:val="24"/>
          <w:szCs w:val="24"/>
        </w:rPr>
        <w:t>; e</w:t>
      </w:r>
    </w:p>
    <w:p w:rsidR="00CA4C6A" w:rsidRPr="00DF78A8" w:rsidRDefault="00CA4C6A" w:rsidP="00981505">
      <w:pPr>
        <w:tabs>
          <w:tab w:val="left" w:pos="709"/>
        </w:tabs>
        <w:spacing w:line="320" w:lineRule="exact"/>
        <w:ind w:left="709" w:hanging="709"/>
        <w:rPr>
          <w:rFonts w:ascii="Arial" w:hAnsi="Arial" w:cs="Arial"/>
          <w:sz w:val="24"/>
          <w:szCs w:val="24"/>
        </w:rPr>
      </w:pPr>
    </w:p>
    <w:p w:rsidR="00CA4C6A" w:rsidRDefault="00CA4C6A" w:rsidP="00EA6596">
      <w:pPr>
        <w:numPr>
          <w:ilvl w:val="0"/>
          <w:numId w:val="6"/>
        </w:numPr>
        <w:tabs>
          <w:tab w:val="left" w:pos="709"/>
        </w:tabs>
        <w:spacing w:line="320" w:lineRule="exact"/>
        <w:ind w:left="709" w:hanging="709"/>
        <w:rPr>
          <w:rFonts w:ascii="Arial" w:hAnsi="Arial" w:cs="Arial"/>
          <w:sz w:val="24"/>
          <w:szCs w:val="24"/>
        </w:rPr>
      </w:pPr>
      <w:r w:rsidRPr="00241BBE">
        <w:rPr>
          <w:rFonts w:ascii="Arial" w:hAnsi="Arial" w:cs="Arial"/>
          <w:sz w:val="24"/>
          <w:szCs w:val="24"/>
        </w:rPr>
        <w:t xml:space="preserve">disponibilizar aos investidores e aos participantes do mercado, através de sua central de atendimento e/ou </w:t>
      </w:r>
      <w:r w:rsidRPr="00241BBE">
        <w:rPr>
          <w:rFonts w:ascii="Arial" w:hAnsi="Arial" w:cs="Arial"/>
          <w:i/>
          <w:sz w:val="24"/>
          <w:szCs w:val="24"/>
        </w:rPr>
        <w:t>website</w:t>
      </w:r>
      <w:r w:rsidRPr="00241BBE">
        <w:rPr>
          <w:rFonts w:ascii="Arial" w:hAnsi="Arial" w:cs="Arial"/>
          <w:sz w:val="24"/>
          <w:szCs w:val="24"/>
        </w:rPr>
        <w:t xml:space="preserve">, o Valor Nominal Unitário acrescido da Remuneração, </w:t>
      </w:r>
      <w:r>
        <w:rPr>
          <w:rFonts w:ascii="Arial" w:hAnsi="Arial" w:cs="Arial"/>
          <w:sz w:val="24"/>
          <w:szCs w:val="24"/>
        </w:rPr>
        <w:t xml:space="preserve">o qual será </w:t>
      </w:r>
      <w:r w:rsidRPr="00241BBE">
        <w:rPr>
          <w:rFonts w:ascii="Arial" w:hAnsi="Arial" w:cs="Arial"/>
          <w:sz w:val="24"/>
          <w:szCs w:val="24"/>
        </w:rPr>
        <w:t>calculado pela Emissora.</w:t>
      </w:r>
    </w:p>
    <w:p w:rsidR="00CA4C6A" w:rsidRPr="00DF78A8" w:rsidRDefault="00CA4C6A" w:rsidP="00AC0F0A">
      <w:pPr>
        <w:spacing w:line="320" w:lineRule="exact"/>
        <w:ind w:left="1080"/>
        <w:rPr>
          <w:rFonts w:ascii="Arial" w:hAnsi="Arial" w:cs="Arial"/>
          <w:sz w:val="24"/>
          <w:szCs w:val="24"/>
        </w:rPr>
      </w:pPr>
    </w:p>
    <w:p w:rsidR="00CA4C6A" w:rsidRPr="00DF78A8" w:rsidRDefault="00CA4C6A" w:rsidP="00EA6596">
      <w:pPr>
        <w:pStyle w:val="ListParagraph1"/>
        <w:numPr>
          <w:ilvl w:val="1"/>
          <w:numId w:val="20"/>
        </w:numPr>
        <w:spacing w:line="320" w:lineRule="exact"/>
        <w:ind w:left="0" w:firstLine="0"/>
        <w:rPr>
          <w:rFonts w:ascii="Arial" w:hAnsi="Arial" w:cs="Arial"/>
          <w:sz w:val="24"/>
          <w:szCs w:val="24"/>
        </w:rPr>
      </w:pPr>
      <w:r w:rsidRPr="00241BBE">
        <w:rPr>
          <w:rFonts w:ascii="Arial" w:hAnsi="Arial" w:cs="Arial"/>
          <w:sz w:val="24"/>
          <w:szCs w:val="24"/>
        </w:rPr>
        <w:t>O Agente Fiduciário usará de quaisquer procedimentos judiciais ou extrajudiciais contra a Emissora para a proteção e defesa dos interesses da comunhão dos titulares das Debêntures na realização de seus créditos, devendo, em caso de inadimplemento da Emissora, observados os termos e condições da presente Escritura de Emissão:</w:t>
      </w:r>
    </w:p>
    <w:p w:rsidR="00CA4C6A" w:rsidRPr="00DF78A8" w:rsidRDefault="00CA4C6A" w:rsidP="00AC0F0A">
      <w:pPr>
        <w:spacing w:line="320" w:lineRule="exact"/>
        <w:ind w:left="360"/>
        <w:rPr>
          <w:rFonts w:ascii="Arial" w:hAnsi="Arial" w:cs="Arial"/>
          <w:sz w:val="24"/>
          <w:szCs w:val="24"/>
        </w:rPr>
      </w:pPr>
    </w:p>
    <w:p w:rsidR="00CA4C6A" w:rsidRPr="00DF78A8" w:rsidRDefault="00CA4C6A" w:rsidP="00EA6596">
      <w:pPr>
        <w:numPr>
          <w:ilvl w:val="0"/>
          <w:numId w:val="7"/>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declarar antecipadamente vencidas as Debêntures e cobrar seu Principal, Remuneração e acessórios, observadas as condições da presente Escritura de Emissão;</w:t>
      </w:r>
    </w:p>
    <w:p w:rsidR="00CA4C6A" w:rsidRPr="00DF78A8" w:rsidRDefault="00CA4C6A" w:rsidP="00981505">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7"/>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requerer a falência da Emissora;</w:t>
      </w:r>
    </w:p>
    <w:p w:rsidR="00CA4C6A" w:rsidRPr="00DF78A8" w:rsidRDefault="00CA4C6A" w:rsidP="00981505">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7"/>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tomar todas as providências necessárias para a realização dos créditos dos titulares de Debêntures; e</w:t>
      </w:r>
    </w:p>
    <w:p w:rsidR="00CA4C6A" w:rsidRPr="00DF78A8" w:rsidRDefault="00CA4C6A" w:rsidP="00981505">
      <w:pPr>
        <w:tabs>
          <w:tab w:val="num" w:pos="709"/>
        </w:tabs>
        <w:spacing w:line="320" w:lineRule="exact"/>
        <w:ind w:left="709" w:hanging="709"/>
        <w:rPr>
          <w:rFonts w:ascii="Arial" w:hAnsi="Arial" w:cs="Arial"/>
          <w:sz w:val="24"/>
          <w:szCs w:val="24"/>
        </w:rPr>
      </w:pPr>
    </w:p>
    <w:p w:rsidR="00CA4C6A" w:rsidRPr="00DF78A8" w:rsidRDefault="00CA4C6A" w:rsidP="00EA6596">
      <w:pPr>
        <w:numPr>
          <w:ilvl w:val="0"/>
          <w:numId w:val="7"/>
        </w:numPr>
        <w:tabs>
          <w:tab w:val="clear" w:pos="1080"/>
          <w:tab w:val="num" w:pos="709"/>
        </w:tabs>
        <w:spacing w:line="320" w:lineRule="exact"/>
        <w:ind w:left="709" w:hanging="709"/>
        <w:rPr>
          <w:rFonts w:ascii="Arial" w:hAnsi="Arial" w:cs="Arial"/>
          <w:sz w:val="24"/>
          <w:szCs w:val="24"/>
        </w:rPr>
      </w:pPr>
      <w:r w:rsidRPr="00241BBE">
        <w:rPr>
          <w:rFonts w:ascii="Arial" w:hAnsi="Arial" w:cs="Arial"/>
          <w:sz w:val="24"/>
          <w:szCs w:val="24"/>
        </w:rPr>
        <w:t>representar os titulares de Debêntures em processo de falência, recuperação judicial e extrajudicial, intervenção ou liquidação da Emissora.</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2"/>
          <w:numId w:val="20"/>
        </w:numPr>
        <w:spacing w:line="320" w:lineRule="exact"/>
        <w:ind w:left="0" w:firstLine="0"/>
        <w:rPr>
          <w:rFonts w:ascii="Arial" w:hAnsi="Arial" w:cs="Arial"/>
          <w:sz w:val="24"/>
          <w:szCs w:val="24"/>
        </w:rPr>
      </w:pPr>
      <w:r w:rsidRPr="00241BBE">
        <w:rPr>
          <w:rFonts w:ascii="Arial" w:hAnsi="Arial" w:cs="Arial"/>
          <w:sz w:val="24"/>
          <w:szCs w:val="24"/>
        </w:rPr>
        <w:t>O Agente Fiduciário somente se eximirá da responsabilidade pela não adoção das medidas contempladas nas alíneas (a) a (c) acima, se a Assembleia Geral de Debenturistas assim autorizar por deliberação da unanimidade das Debêntures em Circulação. Na hipótese da alínea (d), bastará a aprovação de titulares de Debêntures representando a maioria das Debêntures em Circulação.</w:t>
      </w:r>
    </w:p>
    <w:p w:rsidR="00CA4C6A" w:rsidRPr="00DF78A8" w:rsidRDefault="00CA4C6A" w:rsidP="00AC0F0A">
      <w:pPr>
        <w:spacing w:line="320" w:lineRule="exact"/>
        <w:rPr>
          <w:rFonts w:ascii="Arial" w:hAnsi="Arial" w:cs="Arial"/>
          <w:sz w:val="24"/>
          <w:szCs w:val="24"/>
        </w:rPr>
      </w:pPr>
    </w:p>
    <w:p w:rsidR="00CA4C6A" w:rsidRPr="00241BBE" w:rsidRDefault="00CA4C6A" w:rsidP="00EA6596">
      <w:pPr>
        <w:pStyle w:val="ListParagraph1"/>
        <w:numPr>
          <w:ilvl w:val="1"/>
          <w:numId w:val="20"/>
        </w:numPr>
        <w:spacing w:line="320" w:lineRule="exact"/>
        <w:ind w:left="0" w:firstLine="0"/>
        <w:rPr>
          <w:rFonts w:ascii="Arial" w:hAnsi="Arial" w:cs="Arial"/>
          <w:sz w:val="24"/>
          <w:szCs w:val="24"/>
        </w:rPr>
      </w:pPr>
      <w:r w:rsidRPr="00241BBE">
        <w:rPr>
          <w:rFonts w:ascii="Arial" w:hAnsi="Arial" w:cs="Arial"/>
          <w:sz w:val="24"/>
          <w:szCs w:val="24"/>
        </w:rPr>
        <w:t>Nas hipóteses de ausência ou impedimentos temporários, renúncia, liquidação, dissolução ou extinção,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da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implicará em remuneração ao novo Agente Fiduciário superior à ora avençada.</w:t>
      </w:r>
    </w:p>
    <w:p w:rsidR="00CA4C6A" w:rsidRPr="00DF78A8" w:rsidRDefault="00CA4C6A" w:rsidP="00981505">
      <w:pPr>
        <w:tabs>
          <w:tab w:val="left" w:pos="0"/>
        </w:tabs>
        <w:spacing w:line="320" w:lineRule="exact"/>
        <w:rPr>
          <w:rFonts w:ascii="Arial" w:hAnsi="Arial" w:cs="Arial"/>
          <w:sz w:val="24"/>
          <w:szCs w:val="24"/>
        </w:rPr>
      </w:pPr>
    </w:p>
    <w:p w:rsidR="00CA4C6A" w:rsidRPr="00241BBE" w:rsidRDefault="00CA4C6A" w:rsidP="00EA6596">
      <w:pPr>
        <w:pStyle w:val="ListParagraph1"/>
        <w:numPr>
          <w:ilvl w:val="2"/>
          <w:numId w:val="20"/>
        </w:numPr>
        <w:spacing w:line="320" w:lineRule="exact"/>
        <w:ind w:left="0" w:hanging="9"/>
        <w:rPr>
          <w:rFonts w:ascii="Arial" w:hAnsi="Arial" w:cs="Arial"/>
          <w:sz w:val="24"/>
          <w:szCs w:val="24"/>
        </w:rPr>
      </w:pPr>
      <w:r w:rsidRPr="00241BBE">
        <w:rPr>
          <w:rFonts w:ascii="Arial" w:hAnsi="Arial" w:cs="Arial"/>
          <w:sz w:val="24"/>
          <w:szCs w:val="24"/>
        </w:rPr>
        <w:t>Na hipótese de não poder o Agente Fiduciário continuar a exercer as suas funções por circunstâncias supervenientes a esta Escritura de Emissão, deverá este comunicar imediatamente o fato à Emissora e aos titulares de Debêntures, pedindo sua substituição.</w:t>
      </w:r>
    </w:p>
    <w:p w:rsidR="00CA4C6A" w:rsidRPr="00DF78A8" w:rsidRDefault="00CA4C6A" w:rsidP="00981505">
      <w:pPr>
        <w:tabs>
          <w:tab w:val="left" w:pos="0"/>
        </w:tabs>
        <w:spacing w:line="320" w:lineRule="exact"/>
        <w:rPr>
          <w:rFonts w:ascii="Arial" w:hAnsi="Arial" w:cs="Arial"/>
          <w:sz w:val="24"/>
          <w:szCs w:val="24"/>
        </w:rPr>
      </w:pPr>
    </w:p>
    <w:p w:rsidR="00CA4C6A" w:rsidRPr="00241BBE" w:rsidRDefault="00CA4C6A" w:rsidP="00EA6596">
      <w:pPr>
        <w:pStyle w:val="ListParagraph1"/>
        <w:numPr>
          <w:ilvl w:val="2"/>
          <w:numId w:val="20"/>
        </w:numPr>
        <w:spacing w:line="320" w:lineRule="exact"/>
        <w:ind w:left="0" w:hanging="9"/>
        <w:rPr>
          <w:rFonts w:ascii="Arial" w:hAnsi="Arial" w:cs="Arial"/>
          <w:sz w:val="24"/>
          <w:szCs w:val="24"/>
        </w:rPr>
      </w:pPr>
      <w:r w:rsidRPr="00241BBE">
        <w:rPr>
          <w:rFonts w:ascii="Arial" w:hAnsi="Arial" w:cs="Arial"/>
          <w:sz w:val="24"/>
          <w:szCs w:val="24"/>
        </w:rPr>
        <w:t>É facultado aos titulares de Debêntures, após o encerramento do prazo para a subscrição e integralização da totalidade das Debêntures, proceder à substituição do Agente Fiduciário e à indicação de seu substituto, em Assembleia Geral de Debenturistas especialmente convocada para esse fim.</w:t>
      </w:r>
    </w:p>
    <w:p w:rsidR="00CA4C6A" w:rsidRPr="00DF78A8" w:rsidRDefault="00CA4C6A" w:rsidP="00981505">
      <w:pPr>
        <w:tabs>
          <w:tab w:val="left" w:pos="0"/>
        </w:tabs>
        <w:spacing w:line="320" w:lineRule="exact"/>
        <w:rPr>
          <w:rFonts w:ascii="Arial" w:hAnsi="Arial" w:cs="Arial"/>
          <w:sz w:val="24"/>
          <w:szCs w:val="24"/>
        </w:rPr>
      </w:pPr>
    </w:p>
    <w:p w:rsidR="00CA4C6A" w:rsidRPr="008F660B" w:rsidRDefault="00CA4C6A" w:rsidP="00EA6596">
      <w:pPr>
        <w:pStyle w:val="ListParagraph1"/>
        <w:numPr>
          <w:ilvl w:val="2"/>
          <w:numId w:val="20"/>
        </w:numPr>
        <w:spacing w:line="320" w:lineRule="exact"/>
        <w:ind w:left="0" w:hanging="9"/>
        <w:rPr>
          <w:rFonts w:ascii="Arial" w:hAnsi="Arial" w:cs="Arial"/>
          <w:sz w:val="24"/>
          <w:szCs w:val="24"/>
        </w:rPr>
      </w:pPr>
      <w:r w:rsidRPr="00241BBE">
        <w:rPr>
          <w:rFonts w:ascii="Arial" w:hAnsi="Arial" w:cs="Arial"/>
          <w:sz w:val="24"/>
          <w:szCs w:val="24"/>
        </w:rPr>
        <w:t xml:space="preserve">Em qualquer hipótese, a substituição do Agente Fiduciário ficará sujeita à comunicação prévia à CVM e ao atendimento dos requisitos previstos na Instrução </w:t>
      </w:r>
      <w:r w:rsidRPr="008F660B">
        <w:rPr>
          <w:rFonts w:ascii="Arial" w:hAnsi="Arial" w:cs="Arial"/>
          <w:sz w:val="24"/>
          <w:szCs w:val="24"/>
        </w:rPr>
        <w:t>CVM 28 e eventuais normas posteriores aplicáveis.</w:t>
      </w:r>
    </w:p>
    <w:p w:rsidR="00CA4C6A" w:rsidRPr="008F660B" w:rsidRDefault="00CA4C6A" w:rsidP="00981505">
      <w:pPr>
        <w:pStyle w:val="p0"/>
        <w:tabs>
          <w:tab w:val="clear" w:pos="720"/>
          <w:tab w:val="left" w:pos="0"/>
        </w:tabs>
        <w:spacing w:line="320" w:lineRule="exact"/>
        <w:rPr>
          <w:rFonts w:ascii="Arial" w:hAnsi="Arial" w:cs="Arial"/>
          <w:szCs w:val="24"/>
        </w:rPr>
      </w:pPr>
    </w:p>
    <w:p w:rsidR="00CA4C6A" w:rsidRPr="008F660B" w:rsidRDefault="00CA4C6A" w:rsidP="00EA6596">
      <w:pPr>
        <w:pStyle w:val="ListParagraph1"/>
        <w:numPr>
          <w:ilvl w:val="2"/>
          <w:numId w:val="20"/>
        </w:numPr>
        <w:spacing w:line="320" w:lineRule="exact"/>
        <w:ind w:left="0" w:hanging="9"/>
        <w:rPr>
          <w:rFonts w:ascii="Arial" w:hAnsi="Arial" w:cs="Arial"/>
          <w:sz w:val="24"/>
          <w:szCs w:val="24"/>
        </w:rPr>
      </w:pPr>
      <w:r w:rsidRPr="008F660B">
        <w:rPr>
          <w:rFonts w:ascii="Arial" w:hAnsi="Arial" w:cs="Arial"/>
          <w:sz w:val="24"/>
          <w:szCs w:val="24"/>
        </w:rPr>
        <w:t>A substituição do Agente Fiduciário em caráter permanente deverá ser objeto de aditamento à Escritura de Emissão.</w:t>
      </w:r>
    </w:p>
    <w:p w:rsidR="00CA4C6A" w:rsidRPr="008F660B" w:rsidRDefault="00CA4C6A" w:rsidP="00981505">
      <w:pPr>
        <w:pStyle w:val="p0"/>
        <w:tabs>
          <w:tab w:val="clear" w:pos="720"/>
          <w:tab w:val="left" w:pos="0"/>
        </w:tabs>
        <w:spacing w:line="320" w:lineRule="exact"/>
        <w:rPr>
          <w:rFonts w:ascii="Arial" w:hAnsi="Arial" w:cs="Arial"/>
          <w:szCs w:val="24"/>
        </w:rPr>
      </w:pPr>
    </w:p>
    <w:p w:rsidR="00CA4C6A" w:rsidRPr="00241BBE" w:rsidRDefault="00CA4C6A" w:rsidP="00EA6596">
      <w:pPr>
        <w:pStyle w:val="ListParagraph1"/>
        <w:numPr>
          <w:ilvl w:val="3"/>
          <w:numId w:val="20"/>
        </w:numPr>
        <w:spacing w:line="320" w:lineRule="exact"/>
        <w:ind w:left="0" w:firstLine="0"/>
        <w:rPr>
          <w:rFonts w:ascii="Arial" w:hAnsi="Arial" w:cs="Arial"/>
          <w:szCs w:val="24"/>
        </w:rPr>
      </w:pPr>
      <w:r w:rsidRPr="00241BBE">
        <w:rPr>
          <w:rFonts w:ascii="Arial" w:hAnsi="Arial" w:cs="Arial"/>
          <w:sz w:val="24"/>
          <w:szCs w:val="24"/>
        </w:rPr>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rsidR="00CA4C6A" w:rsidRPr="00576862" w:rsidRDefault="00CA4C6A" w:rsidP="00981505">
      <w:pPr>
        <w:pStyle w:val="p0"/>
        <w:tabs>
          <w:tab w:val="clear" w:pos="720"/>
          <w:tab w:val="left" w:pos="0"/>
        </w:tabs>
        <w:spacing w:line="320" w:lineRule="exact"/>
        <w:rPr>
          <w:rFonts w:ascii="Arial" w:hAnsi="Arial" w:cs="Arial"/>
          <w:szCs w:val="24"/>
        </w:rPr>
      </w:pPr>
    </w:p>
    <w:p w:rsidR="00CA4C6A" w:rsidRPr="00576862" w:rsidRDefault="00CA4C6A" w:rsidP="00EA6596">
      <w:pPr>
        <w:pStyle w:val="ListParagraph1"/>
        <w:numPr>
          <w:ilvl w:val="3"/>
          <w:numId w:val="20"/>
        </w:numPr>
        <w:spacing w:line="320" w:lineRule="exact"/>
        <w:ind w:left="0" w:firstLine="0"/>
        <w:rPr>
          <w:rFonts w:ascii="Arial" w:hAnsi="Arial" w:cs="Arial"/>
          <w:sz w:val="24"/>
          <w:szCs w:val="24"/>
        </w:rPr>
      </w:pPr>
      <w:r w:rsidRPr="00576862">
        <w:rPr>
          <w:rFonts w:ascii="Arial" w:hAnsi="Arial" w:cs="Arial"/>
          <w:sz w:val="24"/>
          <w:szCs w:val="24"/>
        </w:rPr>
        <w:t>O Agente Fiduciário substituto deverá, imediatamente após sua nomeação, comunicá-la aos titulares de Debêntures em forma de aviso nos termos do item 4.1</w:t>
      </w:r>
      <w:r>
        <w:rPr>
          <w:rFonts w:ascii="Arial" w:hAnsi="Arial" w:cs="Arial"/>
          <w:sz w:val="24"/>
          <w:szCs w:val="24"/>
        </w:rPr>
        <w:t>8</w:t>
      </w:r>
      <w:r w:rsidRPr="00576862">
        <w:rPr>
          <w:rFonts w:ascii="Arial" w:hAnsi="Arial" w:cs="Arial"/>
          <w:sz w:val="24"/>
          <w:szCs w:val="24"/>
        </w:rPr>
        <w:t xml:space="preserve"> acima.</w:t>
      </w:r>
    </w:p>
    <w:p w:rsidR="00CA4C6A" w:rsidRPr="00576862" w:rsidRDefault="00CA4C6A" w:rsidP="00981505">
      <w:pPr>
        <w:tabs>
          <w:tab w:val="left" w:pos="0"/>
        </w:tabs>
        <w:spacing w:line="320" w:lineRule="exact"/>
        <w:rPr>
          <w:rFonts w:ascii="Arial" w:hAnsi="Arial" w:cs="Arial"/>
          <w:sz w:val="24"/>
          <w:szCs w:val="24"/>
        </w:rPr>
      </w:pPr>
    </w:p>
    <w:p w:rsidR="00CA4C6A" w:rsidRDefault="00CA4C6A" w:rsidP="00EA6596">
      <w:pPr>
        <w:pStyle w:val="ListParagraph1"/>
        <w:numPr>
          <w:ilvl w:val="2"/>
          <w:numId w:val="20"/>
        </w:numPr>
        <w:spacing w:line="320" w:lineRule="exact"/>
        <w:ind w:left="0" w:hanging="9"/>
        <w:rPr>
          <w:rFonts w:ascii="Arial" w:hAnsi="Arial" w:cs="Arial"/>
          <w:sz w:val="24"/>
          <w:szCs w:val="24"/>
        </w:rPr>
      </w:pPr>
      <w:r w:rsidRPr="00241BBE">
        <w:rPr>
          <w:rFonts w:ascii="Arial" w:hAnsi="Arial" w:cs="Arial"/>
          <w:sz w:val="24"/>
          <w:szCs w:val="24"/>
        </w:rPr>
        <w:t>Aplicam-se às hipóteses de substituição do Agente Fiduciário as normas e preceitos a este respeito promulgados por atos da CVM.</w:t>
      </w:r>
    </w:p>
    <w:p w:rsidR="00CA4C6A" w:rsidRDefault="00CA4C6A">
      <w:pPr>
        <w:pStyle w:val="ListParagraph1"/>
        <w:spacing w:line="320" w:lineRule="exact"/>
        <w:ind w:left="0"/>
        <w:rPr>
          <w:rFonts w:ascii="Arial" w:hAnsi="Arial" w:cs="Arial"/>
          <w:sz w:val="24"/>
          <w:szCs w:val="24"/>
        </w:rPr>
      </w:pPr>
    </w:p>
    <w:p w:rsidR="00CA4C6A" w:rsidRDefault="00CA4C6A" w:rsidP="00EA6596">
      <w:pPr>
        <w:pStyle w:val="ListParagraph1"/>
        <w:numPr>
          <w:ilvl w:val="1"/>
          <w:numId w:val="20"/>
        </w:numPr>
        <w:spacing w:line="320" w:lineRule="exact"/>
        <w:ind w:left="0" w:firstLine="0"/>
        <w:rPr>
          <w:rFonts w:ascii="Arial" w:hAnsi="Arial" w:cs="Arial"/>
          <w:sz w:val="24"/>
          <w:szCs w:val="24"/>
        </w:rPr>
      </w:pPr>
      <w:r w:rsidRPr="00241BBE">
        <w:rPr>
          <w:rFonts w:ascii="Arial" w:hAnsi="Arial" w:cs="Arial"/>
          <w:sz w:val="24"/>
          <w:szCs w:val="24"/>
        </w:rPr>
        <w:t>O Agente Fiduciário não emitirá qualquer tipo de opinião ou fará qualquer juízo de valor acerca de qualquer fato que seja de competência da Assembleia Geral de Debenturistas, comprometendo-se ness</w:t>
      </w:r>
      <w:r>
        <w:rPr>
          <w:rFonts w:ascii="Arial" w:hAnsi="Arial" w:cs="Arial"/>
          <w:sz w:val="24"/>
          <w:szCs w:val="24"/>
        </w:rPr>
        <w:t>e</w:t>
      </w:r>
      <w:r w:rsidRPr="00241BBE">
        <w:rPr>
          <w:rFonts w:ascii="Arial" w:hAnsi="Arial" w:cs="Arial"/>
          <w:sz w:val="24"/>
          <w:szCs w:val="24"/>
        </w:rPr>
        <w:t xml:space="preserve"> caso, tão</w:t>
      </w:r>
      <w:r>
        <w:rPr>
          <w:rFonts w:ascii="Arial" w:hAnsi="Arial" w:cs="Arial"/>
          <w:sz w:val="24"/>
          <w:szCs w:val="24"/>
        </w:rPr>
        <w:t xml:space="preserve"> </w:t>
      </w:r>
      <w:r w:rsidRPr="00241BBE">
        <w:rPr>
          <w:rFonts w:ascii="Arial" w:hAnsi="Arial" w:cs="Arial"/>
          <w:sz w:val="24"/>
          <w:szCs w:val="24"/>
        </w:rPr>
        <w:t>somente, a agir em conformidade com as instruções que lhe forem transmitidas pelos Debenturistas nos termos desta Escritura de Emissão.</w:t>
      </w:r>
    </w:p>
    <w:p w:rsidR="00CA4C6A" w:rsidRDefault="00CA4C6A">
      <w:pPr>
        <w:pStyle w:val="ListParagraph1"/>
        <w:spacing w:line="320" w:lineRule="exact"/>
        <w:ind w:left="0"/>
        <w:rPr>
          <w:rFonts w:ascii="Arial" w:hAnsi="Arial" w:cs="Arial"/>
          <w:sz w:val="24"/>
          <w:szCs w:val="24"/>
        </w:rPr>
      </w:pPr>
    </w:p>
    <w:p w:rsidR="00CA4C6A" w:rsidRDefault="00CA4C6A" w:rsidP="00EA6596">
      <w:pPr>
        <w:pStyle w:val="ListParagraph1"/>
        <w:numPr>
          <w:ilvl w:val="1"/>
          <w:numId w:val="20"/>
        </w:numPr>
        <w:spacing w:line="320" w:lineRule="exact"/>
        <w:ind w:left="0" w:firstLine="0"/>
        <w:rPr>
          <w:rFonts w:ascii="Arial" w:hAnsi="Arial" w:cs="Arial"/>
          <w:sz w:val="24"/>
          <w:szCs w:val="24"/>
        </w:rPr>
      </w:pPr>
      <w:r w:rsidRPr="00241BBE">
        <w:rPr>
          <w:rFonts w:ascii="Arial" w:hAnsi="Arial" w:cs="Arial"/>
          <w:sz w:val="24"/>
          <w:szCs w:val="24"/>
        </w:rPr>
        <w:t>Os atos ou manifestações, por parte do Agente Fiduciário, que criarem responsabilidade aos Debenturistas e/ou exonerarem terceiros de obrigações para com eles, somente serão válidos quando previamente assim deliberado pelos Debenturistas reunidos em Assembleia Geral de Debenturistas.</w:t>
      </w:r>
    </w:p>
    <w:p w:rsidR="00CA4C6A" w:rsidRPr="00DF78A8" w:rsidRDefault="00CA4C6A" w:rsidP="00E27146">
      <w:pPr>
        <w:pStyle w:val="ListParagraph1"/>
        <w:tabs>
          <w:tab w:val="left" w:pos="0"/>
        </w:tabs>
        <w:spacing w:line="320" w:lineRule="exact"/>
        <w:ind w:left="0"/>
        <w:rPr>
          <w:rFonts w:ascii="Arial" w:hAnsi="Arial" w:cs="Arial"/>
          <w:sz w:val="24"/>
          <w:szCs w:val="24"/>
        </w:rPr>
      </w:pPr>
    </w:p>
    <w:p w:rsidR="00CA4C6A" w:rsidRPr="00DF78A8" w:rsidRDefault="00CA4C6A" w:rsidP="00AC0F0A">
      <w:pPr>
        <w:pStyle w:val="Cabealho2"/>
        <w:spacing w:line="320" w:lineRule="exact"/>
        <w:jc w:val="both"/>
        <w:rPr>
          <w:rFonts w:ascii="Arial" w:hAnsi="Arial" w:cs="Arial"/>
          <w:szCs w:val="24"/>
        </w:rPr>
      </w:pPr>
    </w:p>
    <w:p w:rsidR="00CA4C6A" w:rsidRPr="00DF78A8" w:rsidRDefault="00CA4C6A" w:rsidP="00AC0F0A">
      <w:pPr>
        <w:pStyle w:val="Cabealho2"/>
        <w:spacing w:line="320" w:lineRule="exact"/>
        <w:rPr>
          <w:rFonts w:ascii="Arial" w:hAnsi="Arial" w:cs="Arial"/>
          <w:szCs w:val="24"/>
        </w:rPr>
      </w:pPr>
      <w:r w:rsidRPr="00241BBE">
        <w:rPr>
          <w:rFonts w:ascii="Arial" w:hAnsi="Arial" w:cs="Arial"/>
          <w:szCs w:val="24"/>
        </w:rPr>
        <w:t>Cláusula Sétima</w:t>
      </w:r>
      <w:r w:rsidRPr="00241BBE">
        <w:rPr>
          <w:rFonts w:ascii="Arial" w:hAnsi="Arial" w:cs="Arial"/>
          <w:b w:val="0"/>
          <w:szCs w:val="24"/>
        </w:rPr>
        <w:t xml:space="preserve"> – </w:t>
      </w:r>
      <w:r w:rsidRPr="00241BBE">
        <w:rPr>
          <w:rFonts w:ascii="Arial" w:hAnsi="Arial" w:cs="Arial"/>
          <w:szCs w:val="24"/>
        </w:rPr>
        <w:t>DA ASSEMBLEIA GERAL DE DEBENTURISTAS</w:t>
      </w:r>
    </w:p>
    <w:p w:rsidR="00CA4C6A" w:rsidRDefault="00CA4C6A" w:rsidP="00A07D16">
      <w:pPr>
        <w:pStyle w:val="ListParagraph1"/>
        <w:tabs>
          <w:tab w:val="left" w:pos="0"/>
        </w:tabs>
        <w:spacing w:line="320" w:lineRule="exact"/>
        <w:ind w:left="0"/>
        <w:rPr>
          <w:rFonts w:ascii="Arial" w:hAnsi="Arial" w:cs="Arial"/>
          <w:sz w:val="24"/>
          <w:szCs w:val="24"/>
        </w:rPr>
      </w:pPr>
    </w:p>
    <w:p w:rsidR="00CA4C6A" w:rsidRPr="00DF78A8" w:rsidRDefault="00CA4C6A" w:rsidP="00EA6596">
      <w:pPr>
        <w:pStyle w:val="ListParagraph1"/>
        <w:keepNext/>
        <w:numPr>
          <w:ilvl w:val="1"/>
          <w:numId w:val="21"/>
        </w:numPr>
        <w:spacing w:line="320" w:lineRule="exact"/>
        <w:ind w:left="0" w:firstLine="0"/>
        <w:rPr>
          <w:rFonts w:ascii="Arial" w:hAnsi="Arial" w:cs="Arial"/>
          <w:sz w:val="24"/>
          <w:szCs w:val="24"/>
        </w:rPr>
      </w:pPr>
      <w:r w:rsidRPr="00241BBE">
        <w:rPr>
          <w:rFonts w:ascii="Arial" w:hAnsi="Arial" w:cs="Arial"/>
          <w:sz w:val="24"/>
          <w:szCs w:val="24"/>
        </w:rPr>
        <w:t>Os Debenturistas poderão, a qualquer tempo, reunir-se em Assembleia Geral de Debenturistas para deliberar sobre matérias de interesse da comunhão dos Debenturistas, de acordo com o disposto no artigo 71 da Lei das Sociedades por Ações (“</w:t>
      </w:r>
      <w:r w:rsidRPr="00241BBE">
        <w:rPr>
          <w:rFonts w:ascii="Arial" w:hAnsi="Arial" w:cs="Arial"/>
          <w:sz w:val="24"/>
          <w:szCs w:val="24"/>
          <w:u w:val="single"/>
        </w:rPr>
        <w:t>Assembleia Geral de Debenturistas</w:t>
      </w:r>
      <w:r w:rsidRPr="00241BBE">
        <w:rPr>
          <w:rFonts w:ascii="Arial" w:hAnsi="Arial" w:cs="Arial"/>
          <w:sz w:val="24"/>
          <w:szCs w:val="24"/>
        </w:rPr>
        <w:t>”).</w:t>
      </w:r>
    </w:p>
    <w:p w:rsidR="00CA4C6A" w:rsidRDefault="00CA4C6A" w:rsidP="00A07D16">
      <w:pPr>
        <w:pStyle w:val="ListParagraph1"/>
        <w:tabs>
          <w:tab w:val="left" w:pos="0"/>
        </w:tabs>
        <w:spacing w:line="320" w:lineRule="exact"/>
        <w:ind w:left="0"/>
        <w:rPr>
          <w:rFonts w:ascii="Arial" w:hAnsi="Arial" w:cs="Arial"/>
          <w:sz w:val="24"/>
          <w:szCs w:val="24"/>
        </w:rPr>
      </w:pPr>
    </w:p>
    <w:p w:rsidR="00CA4C6A" w:rsidRPr="00DF78A8" w:rsidRDefault="00CA4C6A" w:rsidP="00EA6596">
      <w:pPr>
        <w:pStyle w:val="ListParagraph1"/>
        <w:keepNext/>
        <w:numPr>
          <w:ilvl w:val="1"/>
          <w:numId w:val="21"/>
        </w:numPr>
        <w:spacing w:line="320" w:lineRule="exact"/>
        <w:ind w:left="0" w:firstLine="0"/>
        <w:rPr>
          <w:rFonts w:ascii="Arial" w:hAnsi="Arial" w:cs="Arial"/>
          <w:sz w:val="24"/>
          <w:szCs w:val="24"/>
        </w:rPr>
      </w:pPr>
      <w:r w:rsidRPr="00241BBE">
        <w:rPr>
          <w:rFonts w:ascii="Arial" w:hAnsi="Arial" w:cs="Arial"/>
          <w:sz w:val="24"/>
          <w:szCs w:val="24"/>
        </w:rPr>
        <w:t>A Assembleia Geral de Debenturistas poderá ser convocada pelo Agente Fiduciário, pela Emissora, por Debenturistas que representem, no mínimo, 10% (dez por cento) das Debêntures em Circulação, ou pela CVM.</w:t>
      </w:r>
    </w:p>
    <w:p w:rsidR="00CA4C6A" w:rsidRPr="00DF78A8" w:rsidRDefault="00CA4C6A" w:rsidP="00981505">
      <w:pPr>
        <w:pStyle w:val="ListParagraph1"/>
        <w:rPr>
          <w:rFonts w:ascii="Arial" w:hAnsi="Arial" w:cs="Arial"/>
          <w:sz w:val="24"/>
          <w:szCs w:val="24"/>
        </w:rPr>
      </w:pPr>
    </w:p>
    <w:p w:rsidR="00CA4C6A" w:rsidRPr="00DF78A8" w:rsidRDefault="00CA4C6A" w:rsidP="00EA6596">
      <w:pPr>
        <w:pStyle w:val="ListParagraph1"/>
        <w:keepNext/>
        <w:numPr>
          <w:ilvl w:val="1"/>
          <w:numId w:val="21"/>
        </w:numPr>
        <w:spacing w:line="320" w:lineRule="exact"/>
        <w:ind w:left="0" w:firstLine="0"/>
        <w:rPr>
          <w:rFonts w:ascii="Arial" w:hAnsi="Arial" w:cs="Arial"/>
          <w:sz w:val="24"/>
          <w:szCs w:val="24"/>
        </w:rPr>
      </w:pPr>
      <w:r w:rsidRPr="00241BBE">
        <w:rPr>
          <w:rFonts w:ascii="Arial" w:hAnsi="Arial" w:cs="Arial"/>
          <w:sz w:val="24"/>
          <w:szCs w:val="24"/>
        </w:rPr>
        <w:t>Aplicar-se-á à Assembleia Geral de Debenturistas, no que couber, o disposto na Lei das Sociedades por Ações a respeito das assembleias gerais de acionistas.</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2"/>
          <w:numId w:val="21"/>
        </w:numPr>
        <w:spacing w:line="320" w:lineRule="exact"/>
        <w:ind w:left="0" w:firstLine="0"/>
        <w:rPr>
          <w:rFonts w:ascii="Arial" w:hAnsi="Arial" w:cs="Arial"/>
          <w:sz w:val="24"/>
          <w:szCs w:val="24"/>
        </w:rPr>
      </w:pPr>
      <w:r w:rsidRPr="00241BBE">
        <w:rPr>
          <w:rFonts w:ascii="Arial" w:hAnsi="Arial" w:cs="Arial"/>
          <w:sz w:val="24"/>
          <w:szCs w:val="24"/>
        </w:rPr>
        <w:t>A presidência da Assembleia Geral de Debenturistas caberá ao titular de Debêntures eleito pelos demais titulares de Debêntures presentes ou àquele que for designado pela CVM.</w:t>
      </w:r>
    </w:p>
    <w:p w:rsidR="00CA4C6A" w:rsidRPr="00DF78A8" w:rsidRDefault="00CA4C6A" w:rsidP="00A32F61">
      <w:pPr>
        <w:pStyle w:val="ListParagraph1"/>
        <w:spacing w:line="320" w:lineRule="exact"/>
        <w:ind w:left="0"/>
        <w:rPr>
          <w:rFonts w:ascii="Arial" w:hAnsi="Arial" w:cs="Arial"/>
          <w:sz w:val="24"/>
          <w:szCs w:val="24"/>
        </w:rPr>
      </w:pPr>
    </w:p>
    <w:p w:rsidR="00CA4C6A" w:rsidRPr="00DF78A8" w:rsidRDefault="00CA4C6A" w:rsidP="00EA6596">
      <w:pPr>
        <w:pStyle w:val="ListParagraph1"/>
        <w:numPr>
          <w:ilvl w:val="1"/>
          <w:numId w:val="21"/>
        </w:numPr>
        <w:spacing w:line="320" w:lineRule="exact"/>
        <w:ind w:left="0" w:firstLine="0"/>
        <w:rPr>
          <w:rFonts w:ascii="Arial" w:hAnsi="Arial" w:cs="Arial"/>
          <w:sz w:val="24"/>
          <w:szCs w:val="24"/>
        </w:rPr>
      </w:pPr>
      <w:r w:rsidRPr="00241BBE">
        <w:rPr>
          <w:rFonts w:ascii="Arial" w:hAnsi="Arial" w:cs="Arial"/>
          <w:sz w:val="24"/>
          <w:szCs w:val="24"/>
        </w:rPr>
        <w:t>As Assembleias Gerais de Debenturistas serão convocadas com antecedência mínima de 15 (quinze) dias.</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2"/>
          <w:numId w:val="21"/>
        </w:numPr>
        <w:spacing w:line="320" w:lineRule="exact"/>
        <w:ind w:left="0" w:firstLine="0"/>
        <w:rPr>
          <w:rFonts w:ascii="Arial" w:hAnsi="Arial" w:cs="Arial"/>
          <w:sz w:val="24"/>
          <w:szCs w:val="24"/>
        </w:rPr>
      </w:pPr>
      <w:r w:rsidRPr="00241BBE">
        <w:rPr>
          <w:rFonts w:ascii="Arial" w:hAnsi="Arial" w:cs="Arial"/>
          <w:sz w:val="24"/>
          <w:szCs w:val="24"/>
        </w:rPr>
        <w:t>A Assembleia Geral de Debenturistas em segunda convocação somente poderá ser realizada em, no mínimo, 8 (oito) dias após a data marcada para a instalação da Assembleia Geral de Debenturistas em primeira convocação.</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2"/>
          <w:numId w:val="21"/>
        </w:numPr>
        <w:spacing w:line="320" w:lineRule="exact"/>
        <w:ind w:left="0" w:firstLine="0"/>
        <w:rPr>
          <w:rFonts w:ascii="Arial" w:hAnsi="Arial" w:cs="Arial"/>
          <w:sz w:val="24"/>
          <w:szCs w:val="24"/>
        </w:rPr>
      </w:pPr>
      <w:r w:rsidRPr="00241BBE">
        <w:rPr>
          <w:rFonts w:ascii="Arial" w:hAnsi="Arial" w:cs="Arial"/>
          <w:sz w:val="24"/>
          <w:szCs w:val="24"/>
        </w:rPr>
        <w:t>A Assembleia Geral de Debenturistas instalar-se-á, em primeira convocação e em segunda convocação, com a presença de Debenturistas que representem, no mínimo, o número de Debêntures em Circulação necessário para aprovação da matéria a ser deliberada</w:t>
      </w:r>
      <w:r>
        <w:rPr>
          <w:rFonts w:ascii="Arial" w:hAnsi="Arial" w:cs="Arial"/>
          <w:sz w:val="24"/>
          <w:szCs w:val="24"/>
        </w:rPr>
        <w:t xml:space="preserve">. </w:t>
      </w:r>
    </w:p>
    <w:p w:rsidR="00CA4C6A" w:rsidRPr="00DF78A8" w:rsidRDefault="00CA4C6A" w:rsidP="00981505">
      <w:pPr>
        <w:spacing w:line="320" w:lineRule="exact"/>
        <w:rPr>
          <w:rFonts w:ascii="Arial" w:hAnsi="Arial" w:cs="Arial"/>
          <w:sz w:val="24"/>
          <w:szCs w:val="24"/>
        </w:rPr>
      </w:pPr>
    </w:p>
    <w:p w:rsidR="00CA4C6A" w:rsidRPr="00DF78A8" w:rsidRDefault="00CA4C6A" w:rsidP="00EA6596">
      <w:pPr>
        <w:pStyle w:val="ListParagraph1"/>
        <w:numPr>
          <w:ilvl w:val="1"/>
          <w:numId w:val="21"/>
        </w:numPr>
        <w:spacing w:line="320" w:lineRule="exact"/>
        <w:ind w:left="0" w:firstLine="0"/>
        <w:rPr>
          <w:rFonts w:ascii="Arial" w:hAnsi="Arial" w:cs="Arial"/>
          <w:sz w:val="24"/>
          <w:szCs w:val="24"/>
        </w:rPr>
      </w:pPr>
      <w:r w:rsidRPr="00241BBE">
        <w:rPr>
          <w:rFonts w:ascii="Arial" w:hAnsi="Arial" w:cs="Arial"/>
          <w:sz w:val="24"/>
          <w:szCs w:val="24"/>
        </w:rPr>
        <w:t>Cada Debênture em Circulação conferirá a seu titular o direito a um voto nas Assembleias Gerais de Debenturistas, cujas deliberações, ressalvadas as exceções previstas nesta Escritura de Emissão, serão tomadas por titulares de Debêntures que representem a maioria das Debêntures em Circulação, sendo admitida a constituição de mandatários, titulares de Debêntures ou não.</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2"/>
          <w:numId w:val="21"/>
        </w:numPr>
        <w:spacing w:line="320" w:lineRule="exact"/>
        <w:ind w:left="0" w:firstLine="0"/>
        <w:rPr>
          <w:rFonts w:ascii="Arial" w:hAnsi="Arial" w:cs="Arial"/>
          <w:sz w:val="24"/>
          <w:szCs w:val="24"/>
        </w:rPr>
      </w:pPr>
      <w:r w:rsidRPr="00241BBE">
        <w:rPr>
          <w:rFonts w:ascii="Arial" w:hAnsi="Arial" w:cs="Arial"/>
          <w:sz w:val="24"/>
          <w:szCs w:val="24"/>
        </w:rPr>
        <w:t>As alterações relativas (i) à Remuneração das Debêntures ou às Datas de Pagamento da Remuneração ou Datas de Pagamento de Principal, (ii) datas ou percentuais de amortização das Debêntures</w:t>
      </w:r>
      <w:r>
        <w:rPr>
          <w:rFonts w:ascii="Arial" w:hAnsi="Arial" w:cs="Arial"/>
          <w:sz w:val="24"/>
          <w:szCs w:val="24"/>
        </w:rPr>
        <w:t xml:space="preserve"> ou</w:t>
      </w:r>
      <w:r w:rsidRPr="00241BBE">
        <w:rPr>
          <w:rFonts w:ascii="Arial" w:hAnsi="Arial" w:cs="Arial"/>
          <w:sz w:val="24"/>
          <w:szCs w:val="24"/>
        </w:rPr>
        <w:t xml:space="preserve"> </w:t>
      </w:r>
      <w:r>
        <w:rPr>
          <w:rFonts w:ascii="Arial" w:hAnsi="Arial" w:cs="Arial"/>
          <w:sz w:val="24"/>
          <w:szCs w:val="24"/>
        </w:rPr>
        <w:t xml:space="preserve">(iii) aos termos e condições da garantia prevista no item 4.19, que </w:t>
      </w:r>
      <w:r w:rsidRPr="00241BBE">
        <w:rPr>
          <w:rFonts w:ascii="Arial" w:hAnsi="Arial" w:cs="Arial"/>
          <w:sz w:val="24"/>
          <w:szCs w:val="24"/>
        </w:rPr>
        <w:t xml:space="preserve">deverão ser aprovadas, seja em primeira convocação da Assembleia Geral de Debenturistas ou em qualquer convocação subsequente, por Debenturistas que representem, no mínimo, </w:t>
      </w:r>
      <w:r>
        <w:rPr>
          <w:rFonts w:ascii="Arial" w:hAnsi="Arial" w:cs="Arial"/>
          <w:sz w:val="24"/>
          <w:szCs w:val="24"/>
        </w:rPr>
        <w:t>90</w:t>
      </w:r>
      <w:r w:rsidRPr="00241BBE">
        <w:rPr>
          <w:rFonts w:ascii="Arial" w:hAnsi="Arial" w:cs="Arial"/>
          <w:sz w:val="24"/>
          <w:szCs w:val="24"/>
        </w:rPr>
        <w:t>% (</w:t>
      </w:r>
      <w:r>
        <w:rPr>
          <w:rFonts w:ascii="Arial" w:hAnsi="Arial" w:cs="Arial"/>
          <w:sz w:val="24"/>
          <w:szCs w:val="24"/>
        </w:rPr>
        <w:t>noventa</w:t>
      </w:r>
      <w:r w:rsidRPr="00241BBE">
        <w:rPr>
          <w:rFonts w:ascii="Arial" w:hAnsi="Arial" w:cs="Arial"/>
          <w:sz w:val="24"/>
          <w:szCs w:val="24"/>
        </w:rPr>
        <w:t xml:space="preserve"> por cento) das Debêntures em Circulação</w:t>
      </w:r>
      <w:r>
        <w:rPr>
          <w:rFonts w:ascii="Arial" w:hAnsi="Arial" w:cs="Arial"/>
          <w:sz w:val="24"/>
          <w:szCs w:val="24"/>
        </w:rPr>
        <w:t>, bem como pela Emissora</w:t>
      </w:r>
      <w:r w:rsidRPr="00241BBE">
        <w:rPr>
          <w:rFonts w:ascii="Arial" w:hAnsi="Arial" w:cs="Arial"/>
          <w:sz w:val="24"/>
          <w:szCs w:val="24"/>
        </w:rPr>
        <w:t>.</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2"/>
          <w:numId w:val="21"/>
        </w:numPr>
        <w:spacing w:line="320" w:lineRule="exact"/>
        <w:ind w:left="0" w:firstLine="0"/>
        <w:outlineLvl w:val="0"/>
        <w:rPr>
          <w:rFonts w:ascii="Arial" w:hAnsi="Arial" w:cs="Arial"/>
          <w:sz w:val="24"/>
          <w:szCs w:val="24"/>
        </w:rPr>
      </w:pPr>
      <w:r w:rsidRPr="00241BBE">
        <w:rPr>
          <w:rFonts w:ascii="Arial" w:hAnsi="Arial" w:cs="Arial"/>
          <w:sz w:val="24"/>
          <w:szCs w:val="24"/>
        </w:rPr>
        <w:t>Qualquer alteração (i) no qu</w:t>
      </w:r>
      <w:r>
        <w:rPr>
          <w:rFonts w:ascii="Arial" w:hAnsi="Arial" w:cs="Arial"/>
          <w:sz w:val="24"/>
          <w:szCs w:val="24"/>
        </w:rPr>
        <w:t>ó</w:t>
      </w:r>
      <w:r w:rsidRPr="00241BBE">
        <w:rPr>
          <w:rFonts w:ascii="Arial" w:hAnsi="Arial" w:cs="Arial"/>
          <w:sz w:val="24"/>
          <w:szCs w:val="24"/>
        </w:rPr>
        <w:t xml:space="preserve">rum de deliberação das Assembleias Gerais de Debenturistas; ou (ii) nas hipóteses de vencimento antecipado descritas no item </w:t>
      </w:r>
      <w:r>
        <w:rPr>
          <w:rFonts w:ascii="Arial" w:hAnsi="Arial" w:cs="Arial"/>
          <w:sz w:val="24"/>
          <w:szCs w:val="24"/>
        </w:rPr>
        <w:t>4</w:t>
      </w:r>
      <w:r w:rsidRPr="00241BBE">
        <w:rPr>
          <w:rFonts w:ascii="Arial" w:hAnsi="Arial" w:cs="Arial"/>
          <w:sz w:val="24"/>
          <w:szCs w:val="24"/>
        </w:rPr>
        <w:t>.1</w:t>
      </w:r>
      <w:r>
        <w:rPr>
          <w:rFonts w:ascii="Arial" w:hAnsi="Arial" w:cs="Arial"/>
          <w:sz w:val="24"/>
          <w:szCs w:val="24"/>
        </w:rPr>
        <w:t>3.1</w:t>
      </w:r>
      <w:r w:rsidRPr="00241BBE">
        <w:rPr>
          <w:rFonts w:ascii="Arial" w:hAnsi="Arial" w:cs="Arial"/>
          <w:sz w:val="24"/>
          <w:szCs w:val="24"/>
        </w:rPr>
        <w:t xml:space="preserve">, deverá ser aprovada por titulares de Debêntures que representem, no mínimo, </w:t>
      </w:r>
      <w:r>
        <w:rPr>
          <w:rFonts w:ascii="Arial" w:hAnsi="Arial" w:cs="Arial"/>
          <w:sz w:val="24"/>
          <w:szCs w:val="24"/>
        </w:rPr>
        <w:t>90</w:t>
      </w:r>
      <w:r w:rsidRPr="00241BBE">
        <w:rPr>
          <w:rFonts w:ascii="Arial" w:hAnsi="Arial" w:cs="Arial"/>
          <w:sz w:val="24"/>
          <w:szCs w:val="24"/>
        </w:rPr>
        <w:t>% (</w:t>
      </w:r>
      <w:r>
        <w:rPr>
          <w:rFonts w:ascii="Arial" w:hAnsi="Arial" w:cs="Arial"/>
          <w:sz w:val="24"/>
          <w:szCs w:val="24"/>
        </w:rPr>
        <w:t>noventa</w:t>
      </w:r>
      <w:r w:rsidRPr="00241BBE">
        <w:rPr>
          <w:rFonts w:ascii="Arial" w:hAnsi="Arial" w:cs="Arial"/>
          <w:sz w:val="24"/>
          <w:szCs w:val="24"/>
        </w:rPr>
        <w:t xml:space="preserve"> por cento) das Debêntures em Circulação</w:t>
      </w:r>
      <w:r>
        <w:rPr>
          <w:rFonts w:ascii="Arial" w:hAnsi="Arial" w:cs="Arial"/>
          <w:sz w:val="24"/>
          <w:szCs w:val="24"/>
        </w:rPr>
        <w:t>, bem como pela Emissora</w:t>
      </w:r>
      <w:r w:rsidRPr="00241BBE">
        <w:rPr>
          <w:rFonts w:ascii="Arial" w:hAnsi="Arial" w:cs="Arial"/>
          <w:sz w:val="24"/>
          <w:szCs w:val="24"/>
        </w:rPr>
        <w:t>.</w:t>
      </w:r>
      <w:bookmarkStart w:id="18" w:name="_DV_M536"/>
      <w:bookmarkEnd w:id="18"/>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2"/>
          <w:numId w:val="21"/>
        </w:numPr>
        <w:spacing w:line="320" w:lineRule="exact"/>
        <w:ind w:left="0" w:firstLine="0"/>
        <w:rPr>
          <w:rFonts w:ascii="Arial" w:hAnsi="Arial" w:cs="Arial"/>
          <w:sz w:val="24"/>
          <w:szCs w:val="24"/>
        </w:rPr>
      </w:pPr>
      <w:r w:rsidRPr="00486B27">
        <w:rPr>
          <w:rFonts w:ascii="Arial" w:hAnsi="Arial" w:cs="Arial"/>
          <w:sz w:val="24"/>
          <w:szCs w:val="24"/>
        </w:rPr>
        <w:t>Toda e qualquer alteração nas cláusulas ou condições estabelecidas nesta Escritura de Emissão dependerá da aprovação de titulares de Debêntures que representem, no mínimo, 75% (setenta e cinco por cento) das Debêntures em Circulação, exceto se houver outro quorum específico estabelecido para a matéria.</w:t>
      </w:r>
    </w:p>
    <w:p w:rsidR="00CA4C6A" w:rsidRPr="00DF78A8" w:rsidRDefault="00CA4C6A" w:rsidP="006022C3">
      <w:pPr>
        <w:pStyle w:val="ListParagraph1"/>
        <w:rPr>
          <w:rFonts w:ascii="Arial" w:hAnsi="Arial" w:cs="Arial"/>
          <w:sz w:val="24"/>
          <w:szCs w:val="24"/>
        </w:rPr>
      </w:pPr>
    </w:p>
    <w:p w:rsidR="00CA4C6A" w:rsidRPr="00DF78A8" w:rsidRDefault="00CA4C6A" w:rsidP="00EA6596">
      <w:pPr>
        <w:pStyle w:val="ListParagraph1"/>
        <w:numPr>
          <w:ilvl w:val="1"/>
          <w:numId w:val="21"/>
        </w:numPr>
        <w:spacing w:line="320" w:lineRule="exact"/>
        <w:ind w:left="0" w:firstLine="0"/>
        <w:rPr>
          <w:rFonts w:ascii="Arial" w:hAnsi="Arial" w:cs="Arial"/>
          <w:sz w:val="24"/>
          <w:szCs w:val="24"/>
        </w:rPr>
      </w:pPr>
      <w:r w:rsidRPr="00241BBE">
        <w:rPr>
          <w:rFonts w:ascii="Arial" w:hAnsi="Arial" w:cs="Arial"/>
          <w:sz w:val="24"/>
          <w:szCs w:val="24"/>
        </w:rPr>
        <w:t>Para os fins da presente Escritura de Emissão, incluindo para efeito da constituição do qu</w:t>
      </w:r>
      <w:r>
        <w:rPr>
          <w:rFonts w:ascii="Arial" w:hAnsi="Arial" w:cs="Arial"/>
          <w:sz w:val="24"/>
          <w:szCs w:val="24"/>
        </w:rPr>
        <w:t>ó</w:t>
      </w:r>
      <w:r w:rsidRPr="00241BBE">
        <w:rPr>
          <w:rFonts w:ascii="Arial" w:hAnsi="Arial" w:cs="Arial"/>
          <w:sz w:val="24"/>
          <w:szCs w:val="24"/>
        </w:rPr>
        <w:t>rum de instalação e/ou deliberação a que se refere esta cláusula, serão consideradas “</w:t>
      </w:r>
      <w:r w:rsidRPr="00241BBE">
        <w:rPr>
          <w:rFonts w:ascii="Arial" w:hAnsi="Arial" w:cs="Arial"/>
          <w:sz w:val="24"/>
          <w:szCs w:val="24"/>
          <w:u w:val="single"/>
        </w:rPr>
        <w:t>Debêntures em Circulação</w:t>
      </w:r>
      <w:r w:rsidRPr="00241BBE">
        <w:rPr>
          <w:rFonts w:ascii="Arial" w:hAnsi="Arial" w:cs="Arial"/>
          <w:sz w:val="24"/>
          <w:szCs w:val="24"/>
        </w:rPr>
        <w:t>” todas as Debêntures em circulação no mercado, excluídas as Debêntures que a Emissora possuir em tesouraria, ou que sejam de propriedade de seus acionistas controladores ou de qualquer de suas subsidiárias ou coligadas, bem como dos respectivos diretores ou conselheiros e respectivos cônjuge</w:t>
      </w:r>
      <w:r>
        <w:rPr>
          <w:rFonts w:ascii="Arial" w:hAnsi="Arial" w:cs="Arial"/>
          <w:sz w:val="24"/>
          <w:szCs w:val="24"/>
        </w:rPr>
        <w:t>s</w:t>
      </w:r>
      <w:r w:rsidRPr="00241BBE">
        <w:rPr>
          <w:rFonts w:ascii="Arial" w:hAnsi="Arial" w:cs="Arial"/>
          <w:sz w:val="24"/>
          <w:szCs w:val="24"/>
        </w:rPr>
        <w:t>.</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1"/>
          <w:numId w:val="21"/>
        </w:numPr>
        <w:spacing w:line="320" w:lineRule="exact"/>
        <w:ind w:left="0" w:firstLine="0"/>
        <w:rPr>
          <w:rFonts w:ascii="Arial" w:hAnsi="Arial" w:cs="Arial"/>
          <w:sz w:val="24"/>
          <w:szCs w:val="24"/>
        </w:rPr>
      </w:pPr>
      <w:r w:rsidRPr="00241BBE">
        <w:rPr>
          <w:rFonts w:ascii="Arial" w:hAnsi="Arial" w:cs="Arial"/>
          <w:sz w:val="24"/>
          <w:szCs w:val="24"/>
        </w:rPr>
        <w:t>Será facultada a presença dos representantes legais da Emissora nas Assembleias Gerais de Debenturistas, a não ser quando ela seja solicitada pelo Agente Fiduciário nos termos desta Escritura de Emissão, hipótese em que será obrigatória.</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1"/>
          <w:numId w:val="21"/>
        </w:numPr>
        <w:spacing w:line="320" w:lineRule="exact"/>
        <w:ind w:left="0" w:firstLine="0"/>
        <w:rPr>
          <w:rFonts w:ascii="Arial" w:hAnsi="Arial" w:cs="Arial"/>
          <w:sz w:val="24"/>
          <w:szCs w:val="24"/>
        </w:rPr>
      </w:pPr>
      <w:r w:rsidRPr="00241BBE">
        <w:rPr>
          <w:rFonts w:ascii="Arial" w:hAnsi="Arial" w:cs="Arial"/>
          <w:sz w:val="24"/>
          <w:szCs w:val="24"/>
        </w:rPr>
        <w:t>O Agente Fiduciário deverá comparecer às Assembleias Gerais de Debenturistas para prestar aos Debenturistas as informações que lhe forem solicitadas.</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pStyle w:val="Cabealho4"/>
        <w:spacing w:before="0"/>
        <w:rPr>
          <w:rFonts w:ascii="Arial" w:hAnsi="Arial" w:cs="Arial"/>
          <w:sz w:val="24"/>
          <w:szCs w:val="24"/>
        </w:rPr>
      </w:pPr>
      <w:r w:rsidRPr="00241BBE">
        <w:rPr>
          <w:rFonts w:ascii="Arial" w:hAnsi="Arial" w:cs="Arial"/>
          <w:sz w:val="24"/>
          <w:szCs w:val="24"/>
        </w:rPr>
        <w:t>Cláusula Oitava – DAS DECLARAÇÕES DA EMISSORA E DA FIADORA</w:t>
      </w:r>
    </w:p>
    <w:p w:rsidR="00CA4C6A" w:rsidRPr="00DF78A8" w:rsidRDefault="00CA4C6A" w:rsidP="00AC0F0A">
      <w:pPr>
        <w:spacing w:line="320" w:lineRule="exact"/>
        <w:rPr>
          <w:rFonts w:ascii="Arial" w:hAnsi="Arial" w:cs="Arial"/>
          <w:b/>
          <w:sz w:val="24"/>
          <w:szCs w:val="24"/>
        </w:rPr>
      </w:pPr>
    </w:p>
    <w:p w:rsidR="00CA4C6A" w:rsidRPr="00DF78A8" w:rsidRDefault="00CA4C6A" w:rsidP="00EA6596">
      <w:pPr>
        <w:pStyle w:val="ListParagraph1"/>
        <w:numPr>
          <w:ilvl w:val="1"/>
          <w:numId w:val="22"/>
        </w:numPr>
        <w:spacing w:line="320" w:lineRule="exact"/>
        <w:ind w:left="0" w:firstLine="0"/>
        <w:rPr>
          <w:rFonts w:ascii="Arial" w:hAnsi="Arial" w:cs="Arial"/>
          <w:sz w:val="24"/>
          <w:szCs w:val="24"/>
        </w:rPr>
      </w:pPr>
      <w:r w:rsidRPr="00241BBE">
        <w:rPr>
          <w:rFonts w:ascii="Arial" w:hAnsi="Arial" w:cs="Arial"/>
          <w:sz w:val="24"/>
          <w:szCs w:val="24"/>
        </w:rPr>
        <w:t>A Emissora, neste ato, declara e garante que:</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p0"/>
        <w:numPr>
          <w:ilvl w:val="0"/>
          <w:numId w:val="8"/>
        </w:numPr>
        <w:spacing w:line="320" w:lineRule="exact"/>
        <w:ind w:hanging="720"/>
        <w:rPr>
          <w:rFonts w:ascii="Arial" w:hAnsi="Arial" w:cs="Arial"/>
          <w:szCs w:val="24"/>
        </w:rPr>
      </w:pPr>
      <w:r w:rsidRPr="00241BBE">
        <w:rPr>
          <w:rFonts w:ascii="Arial" w:hAnsi="Arial" w:cs="Arial"/>
          <w:szCs w:val="24"/>
        </w:rPr>
        <w:t>é uma sociedade devidamente organizada, constituída e existente sob a forma de sociedade por ações de acordo com as leis brasileiras;</w:t>
      </w:r>
    </w:p>
    <w:p w:rsidR="00CA4C6A" w:rsidRPr="00DF78A8" w:rsidRDefault="00CA4C6A" w:rsidP="00EF0214">
      <w:pPr>
        <w:pStyle w:val="p0"/>
        <w:tabs>
          <w:tab w:val="clear" w:pos="720"/>
        </w:tabs>
        <w:spacing w:line="320" w:lineRule="exact"/>
        <w:ind w:left="360" w:hanging="720"/>
        <w:rPr>
          <w:rFonts w:ascii="Arial" w:hAnsi="Arial" w:cs="Arial"/>
          <w:szCs w:val="24"/>
        </w:rPr>
      </w:pPr>
    </w:p>
    <w:p w:rsidR="00CA4C6A" w:rsidRPr="00DF78A8" w:rsidRDefault="00CA4C6A" w:rsidP="00EA6596">
      <w:pPr>
        <w:pStyle w:val="p0"/>
        <w:numPr>
          <w:ilvl w:val="0"/>
          <w:numId w:val="8"/>
        </w:numPr>
        <w:spacing w:line="320" w:lineRule="exact"/>
        <w:ind w:hanging="720"/>
        <w:rPr>
          <w:rFonts w:ascii="Arial" w:hAnsi="Arial" w:cs="Arial"/>
          <w:szCs w:val="24"/>
        </w:rPr>
      </w:pPr>
      <w:r w:rsidRPr="00241BBE">
        <w:rPr>
          <w:rFonts w:ascii="Arial" w:hAnsi="Arial" w:cs="Arial"/>
          <w:szCs w:val="24"/>
        </w:rPr>
        <w:t>está devidamente autorizada e obteve todas as licenças e autorizações necessárias, inclusive as societárias, à celebração desta Escritura de Emissão, à emissão das Debêntures e ao cumprimento de suas obrigações aqui previstas, tendo sido satisfeitos todos os requisitos legais e estatutários necessários para tanto;</w:t>
      </w:r>
    </w:p>
    <w:p w:rsidR="00CA4C6A" w:rsidRPr="00DF78A8" w:rsidRDefault="00CA4C6A" w:rsidP="00EF0214">
      <w:pPr>
        <w:pStyle w:val="p0"/>
        <w:tabs>
          <w:tab w:val="clear" w:pos="720"/>
        </w:tabs>
        <w:spacing w:line="320" w:lineRule="exact"/>
        <w:ind w:left="360" w:hanging="720"/>
        <w:rPr>
          <w:rFonts w:ascii="Arial" w:hAnsi="Arial" w:cs="Arial"/>
          <w:szCs w:val="24"/>
        </w:rPr>
      </w:pPr>
    </w:p>
    <w:p w:rsidR="00CA4C6A" w:rsidRPr="00DF78A8" w:rsidRDefault="00CA4C6A" w:rsidP="00EA6596">
      <w:pPr>
        <w:pStyle w:val="p0"/>
        <w:numPr>
          <w:ilvl w:val="0"/>
          <w:numId w:val="8"/>
        </w:numPr>
        <w:spacing w:line="320" w:lineRule="exact"/>
        <w:ind w:hanging="720"/>
        <w:rPr>
          <w:rFonts w:ascii="Arial" w:hAnsi="Arial" w:cs="Arial"/>
          <w:szCs w:val="24"/>
        </w:rPr>
      </w:pPr>
      <w:r w:rsidRPr="00241BBE">
        <w:rPr>
          <w:rFonts w:ascii="Arial" w:hAnsi="Arial" w:cs="Arial"/>
          <w:szCs w:val="24"/>
        </w:rPr>
        <w:t>os representantes legais que assinam esta Escritura de Emissão têm poderes estatutários e/ou delegados para assumir, em seu nome, as obrigações ora estabelecidas e, sendo mandatários, tiveram os poderes legitimamente outorgados, estando os respectivos mandatos em pleno vigor;</w:t>
      </w:r>
    </w:p>
    <w:p w:rsidR="00CA4C6A" w:rsidRPr="00DF78A8" w:rsidRDefault="00CA4C6A" w:rsidP="00EF0214">
      <w:pPr>
        <w:pStyle w:val="p0"/>
        <w:tabs>
          <w:tab w:val="clear" w:pos="720"/>
        </w:tabs>
        <w:spacing w:line="320" w:lineRule="exact"/>
        <w:ind w:hanging="720"/>
        <w:rPr>
          <w:rFonts w:ascii="Arial" w:hAnsi="Arial" w:cs="Arial"/>
          <w:szCs w:val="24"/>
        </w:rPr>
      </w:pPr>
    </w:p>
    <w:p w:rsidR="00CA4C6A" w:rsidRPr="00DF78A8" w:rsidRDefault="00CA4C6A" w:rsidP="00EA6596">
      <w:pPr>
        <w:pStyle w:val="p0"/>
        <w:numPr>
          <w:ilvl w:val="0"/>
          <w:numId w:val="8"/>
        </w:numPr>
        <w:spacing w:line="320" w:lineRule="exact"/>
        <w:ind w:hanging="720"/>
        <w:rPr>
          <w:rFonts w:ascii="Arial" w:hAnsi="Arial" w:cs="Arial"/>
          <w:szCs w:val="24"/>
        </w:rPr>
      </w:pPr>
      <w:r w:rsidRPr="00241BBE">
        <w:rPr>
          <w:rFonts w:ascii="Arial" w:hAnsi="Arial" w:cs="Arial"/>
          <w:szCs w:val="24"/>
        </w:rPr>
        <w:t xml:space="preserve">a celebração desta Escritura de Emissão, do Contrato de Distribuição, o cumprimento de suas obrigações previstas nesta Escritura de Emissão e a emissão e a colocação das Debêntures não infringem ou contrariam (i) qualquer contrato ou documento no qual a Emissora seja parte ou pelo qual quaisquer de seus bens e propriedades estejam vinculados, nem irá resultar em (a) vencimento antecipado de qualquer obrigação estabelecida em qualquer destes contratos ou instrumentos; (b) criação de qualquer ônus sobre qualquer ativo ou bem da Emissora, ou (c) rescisão de qualquer desses contratos ou instrumentos; (ii) qualquer lei, decreto ou regulamento a que a Emissora ou quaisquer de seus bens e propriedades estejam sujeitos; ou (iii) qualquer ordem, decisão ou sentença administrativa, judicial ou arbitral que afete a Emissora ou quaisquer de seus bens e propriedades; </w:t>
      </w:r>
    </w:p>
    <w:p w:rsidR="00CA4C6A" w:rsidRPr="00DF78A8" w:rsidRDefault="00CA4C6A" w:rsidP="00EF0214">
      <w:pPr>
        <w:pStyle w:val="p0"/>
        <w:tabs>
          <w:tab w:val="clear" w:pos="720"/>
        </w:tabs>
        <w:spacing w:line="320" w:lineRule="exact"/>
        <w:ind w:hanging="720"/>
        <w:rPr>
          <w:rFonts w:ascii="Arial" w:hAnsi="Arial" w:cs="Arial"/>
          <w:szCs w:val="24"/>
        </w:rPr>
      </w:pPr>
    </w:p>
    <w:p w:rsidR="00CA4C6A" w:rsidRPr="00DF78A8" w:rsidRDefault="00CA4C6A" w:rsidP="00EA6596">
      <w:pPr>
        <w:pStyle w:val="p0"/>
        <w:numPr>
          <w:ilvl w:val="0"/>
          <w:numId w:val="8"/>
        </w:numPr>
        <w:spacing w:line="320" w:lineRule="exact"/>
        <w:ind w:hanging="720"/>
        <w:rPr>
          <w:rFonts w:ascii="Arial" w:hAnsi="Arial" w:cs="Arial"/>
          <w:szCs w:val="24"/>
        </w:rPr>
      </w:pPr>
      <w:r w:rsidRPr="00241BBE">
        <w:rPr>
          <w:rFonts w:ascii="Arial" w:hAnsi="Arial" w:cs="Arial"/>
          <w:szCs w:val="24"/>
        </w:rPr>
        <w:t>a Emissora tem todas as autorizações e licenças (inclusive ambientais) relevantes exigidas pelas autoridades federais, estaduais e municipais para o exercício de suas atividades, sendo todas elas válidas;</w:t>
      </w:r>
    </w:p>
    <w:p w:rsidR="00CA4C6A" w:rsidRPr="00DF78A8" w:rsidRDefault="00CA4C6A" w:rsidP="00EF0214">
      <w:pPr>
        <w:pStyle w:val="p0"/>
        <w:tabs>
          <w:tab w:val="clear" w:pos="720"/>
        </w:tabs>
        <w:spacing w:line="320" w:lineRule="exact"/>
        <w:ind w:hanging="720"/>
        <w:rPr>
          <w:rFonts w:ascii="Arial" w:hAnsi="Arial" w:cs="Arial"/>
          <w:szCs w:val="24"/>
        </w:rPr>
      </w:pPr>
    </w:p>
    <w:p w:rsidR="00CA4C6A" w:rsidRPr="00DF78A8" w:rsidRDefault="00CA4C6A" w:rsidP="00EA6596">
      <w:pPr>
        <w:pStyle w:val="p0"/>
        <w:numPr>
          <w:ilvl w:val="0"/>
          <w:numId w:val="8"/>
        </w:numPr>
        <w:spacing w:line="320" w:lineRule="exact"/>
        <w:ind w:hanging="720"/>
        <w:rPr>
          <w:rFonts w:ascii="Arial" w:hAnsi="Arial" w:cs="Arial"/>
          <w:szCs w:val="24"/>
        </w:rPr>
      </w:pPr>
      <w:r w:rsidRPr="00241BBE">
        <w:rPr>
          <w:rFonts w:ascii="Arial" w:hAnsi="Arial" w:cs="Arial"/>
          <w:szCs w:val="24"/>
        </w:rPr>
        <w:t>salvo nos casos em que, de boa fé, a Emissora esteja discutindo a aplicabilidade da lei, regra ou regulamento nas esferas administrativa ou judicial, a Emissora está cumprindo todas as leis, regulamentos, normas administrativas e determinações dos órgãos governamentais, autarquias ou tribunais, aplicáveis à condução de seus negócios e que sejam relevantes para a execução das atividades da Emissora, inclusive com o disposto na legislação e regulamentação ambiental, adotando as medidas e ações preventivas ou reparatórias destinadas a evitar ou corrigir eventuais danos ambientais decorrentes do exercício das atividades descritas em seu objeto social;</w:t>
      </w:r>
    </w:p>
    <w:p w:rsidR="00CA4C6A" w:rsidRPr="00DF78A8" w:rsidRDefault="00CA4C6A" w:rsidP="00EF0214">
      <w:pPr>
        <w:spacing w:line="320" w:lineRule="exact"/>
        <w:ind w:hanging="720"/>
        <w:rPr>
          <w:rFonts w:ascii="Arial" w:hAnsi="Arial" w:cs="Arial"/>
          <w:sz w:val="24"/>
          <w:szCs w:val="24"/>
        </w:rPr>
      </w:pPr>
    </w:p>
    <w:p w:rsidR="00CA4C6A" w:rsidRPr="00DF78A8" w:rsidRDefault="00CA4C6A" w:rsidP="00EA6596">
      <w:pPr>
        <w:pStyle w:val="p0"/>
        <w:numPr>
          <w:ilvl w:val="0"/>
          <w:numId w:val="8"/>
        </w:numPr>
        <w:spacing w:line="320" w:lineRule="exact"/>
        <w:ind w:hanging="720"/>
        <w:rPr>
          <w:rFonts w:ascii="Arial" w:hAnsi="Arial" w:cs="Arial"/>
          <w:szCs w:val="24"/>
        </w:rPr>
      </w:pPr>
      <w:r w:rsidRPr="00241BBE">
        <w:rPr>
          <w:rFonts w:ascii="Arial" w:hAnsi="Arial" w:cs="Arial"/>
          <w:szCs w:val="24"/>
        </w:rPr>
        <w:t>as demonstrações financeiras anuais consolidadas da Emissora disponíveis representam corretamente a posição financeira da Emissora naquelas datas e foram devidamente elaboradas em conformidade com os princípios contábeis geralmente aceitos no Brasil;</w:t>
      </w:r>
    </w:p>
    <w:p w:rsidR="00CA4C6A" w:rsidRPr="00DF78A8" w:rsidRDefault="00CA4C6A" w:rsidP="00EF0214">
      <w:pPr>
        <w:pStyle w:val="p0"/>
        <w:tabs>
          <w:tab w:val="clear" w:pos="720"/>
        </w:tabs>
        <w:spacing w:line="320" w:lineRule="exact"/>
        <w:ind w:hanging="720"/>
        <w:rPr>
          <w:rFonts w:ascii="Arial" w:hAnsi="Arial" w:cs="Arial"/>
          <w:szCs w:val="24"/>
        </w:rPr>
      </w:pPr>
    </w:p>
    <w:p w:rsidR="00CA4C6A" w:rsidRPr="00DF78A8" w:rsidRDefault="00CA4C6A" w:rsidP="00EA6596">
      <w:pPr>
        <w:pStyle w:val="p0"/>
        <w:numPr>
          <w:ilvl w:val="0"/>
          <w:numId w:val="8"/>
        </w:numPr>
        <w:spacing w:line="320" w:lineRule="exact"/>
        <w:ind w:hanging="720"/>
        <w:rPr>
          <w:rFonts w:ascii="Arial" w:hAnsi="Arial" w:cs="Arial"/>
          <w:szCs w:val="24"/>
        </w:rPr>
      </w:pPr>
      <w:r w:rsidRPr="00241BBE">
        <w:rPr>
          <w:rFonts w:ascii="Arial" w:hAnsi="Arial" w:cs="Arial"/>
          <w:szCs w:val="24"/>
        </w:rPr>
        <w:t xml:space="preserve">não realizará outra oferta pública de valores mobiliários da mesma espécie que as Debêntures </w:t>
      </w:r>
      <w:bookmarkStart w:id="19" w:name="_DV_M42"/>
      <w:bookmarkEnd w:id="19"/>
      <w:r w:rsidRPr="00241BBE">
        <w:rPr>
          <w:rFonts w:ascii="Arial" w:hAnsi="Arial" w:cs="Arial"/>
          <w:szCs w:val="24"/>
        </w:rPr>
        <w:t xml:space="preserve">dentro do prazo de </w:t>
      </w:r>
      <w:bookmarkStart w:id="20" w:name="_DV_C19"/>
      <w:r w:rsidRPr="00241BBE">
        <w:rPr>
          <w:rFonts w:ascii="Arial" w:hAnsi="Arial" w:cs="Arial"/>
          <w:szCs w:val="24"/>
        </w:rPr>
        <w:t>4 (quatro) meses</w:t>
      </w:r>
      <w:bookmarkStart w:id="21" w:name="_DV_M43"/>
      <w:bookmarkEnd w:id="20"/>
      <w:bookmarkEnd w:id="21"/>
      <w:r w:rsidRPr="00241BBE">
        <w:rPr>
          <w:rFonts w:ascii="Arial" w:hAnsi="Arial" w:cs="Arial"/>
          <w:szCs w:val="24"/>
        </w:rPr>
        <w:t xml:space="preserve"> contados da data do encerramento da Emissão, a menos que a nova oferta seja submetida a registro na CVM;</w:t>
      </w:r>
    </w:p>
    <w:p w:rsidR="00CA4C6A" w:rsidRPr="00DF78A8" w:rsidRDefault="00CA4C6A" w:rsidP="00EF0214">
      <w:pPr>
        <w:pStyle w:val="p0"/>
        <w:tabs>
          <w:tab w:val="clear" w:pos="720"/>
        </w:tabs>
        <w:spacing w:line="320" w:lineRule="exact"/>
        <w:ind w:hanging="720"/>
        <w:rPr>
          <w:rFonts w:ascii="Arial" w:hAnsi="Arial" w:cs="Arial"/>
          <w:szCs w:val="24"/>
        </w:rPr>
      </w:pPr>
    </w:p>
    <w:p w:rsidR="00CA4C6A" w:rsidRPr="00DF78A8" w:rsidRDefault="00CA4C6A" w:rsidP="00EA6596">
      <w:pPr>
        <w:pStyle w:val="p0"/>
        <w:numPr>
          <w:ilvl w:val="0"/>
          <w:numId w:val="8"/>
        </w:numPr>
        <w:spacing w:line="320" w:lineRule="exact"/>
        <w:ind w:hanging="720"/>
        <w:rPr>
          <w:rFonts w:ascii="Arial" w:hAnsi="Arial" w:cs="Arial"/>
          <w:szCs w:val="24"/>
        </w:rPr>
      </w:pPr>
      <w:r w:rsidRPr="00241BBE">
        <w:rPr>
          <w:rFonts w:ascii="Arial" w:hAnsi="Arial" w:cs="Arial"/>
          <w:szCs w:val="24"/>
        </w:rPr>
        <w:t>cumprirá todas as obrigações assumidas nos termos desta Escritura de Emissão, incluindo mas não se limitando à obrigação de destinar os recursos obtidos com a Emissão aos fins previstos no item 3.</w:t>
      </w:r>
      <w:r>
        <w:rPr>
          <w:rFonts w:ascii="Arial" w:hAnsi="Arial" w:cs="Arial"/>
          <w:szCs w:val="24"/>
        </w:rPr>
        <w:t>5</w:t>
      </w:r>
      <w:r w:rsidRPr="00241BBE">
        <w:rPr>
          <w:rFonts w:ascii="Arial" w:hAnsi="Arial" w:cs="Arial"/>
          <w:szCs w:val="24"/>
        </w:rPr>
        <w:t xml:space="preserve"> desta Escritura de Emissão;</w:t>
      </w:r>
    </w:p>
    <w:p w:rsidR="00CA4C6A" w:rsidRPr="00DF78A8" w:rsidRDefault="00CA4C6A" w:rsidP="00EF0214">
      <w:pPr>
        <w:pStyle w:val="p0"/>
        <w:tabs>
          <w:tab w:val="clear" w:pos="720"/>
        </w:tabs>
        <w:spacing w:line="320" w:lineRule="exact"/>
        <w:ind w:hanging="720"/>
        <w:rPr>
          <w:rFonts w:ascii="Arial" w:hAnsi="Arial" w:cs="Arial"/>
          <w:szCs w:val="24"/>
        </w:rPr>
      </w:pPr>
    </w:p>
    <w:p w:rsidR="00CA4C6A" w:rsidRPr="00DF78A8" w:rsidRDefault="00CA4C6A" w:rsidP="00EA6596">
      <w:pPr>
        <w:pStyle w:val="p0"/>
        <w:numPr>
          <w:ilvl w:val="0"/>
          <w:numId w:val="8"/>
        </w:numPr>
        <w:spacing w:line="320" w:lineRule="exact"/>
        <w:ind w:hanging="720"/>
        <w:rPr>
          <w:rFonts w:ascii="Arial" w:hAnsi="Arial" w:cs="Arial"/>
          <w:szCs w:val="24"/>
        </w:rPr>
      </w:pPr>
      <w:r w:rsidRPr="00241BBE">
        <w:rPr>
          <w:rFonts w:ascii="Arial" w:hAnsi="Arial" w:cs="Arial"/>
          <w:szCs w:val="24"/>
        </w:rPr>
        <w:t>tem plena ciência e concorda integralmente com a forma de divulgação e apuração da Taxa DI, e que a forma de cálculo da Remuneração das Debêntures foi acordada por livre vontade entre a Emissora e o Coordenador Líder, em observância ao princípio da boa-fé;</w:t>
      </w:r>
    </w:p>
    <w:p w:rsidR="00CA4C6A" w:rsidRPr="00DF78A8" w:rsidRDefault="00CA4C6A" w:rsidP="00EF0214">
      <w:pPr>
        <w:pStyle w:val="p0"/>
        <w:tabs>
          <w:tab w:val="clear" w:pos="720"/>
        </w:tabs>
        <w:spacing w:line="320" w:lineRule="exact"/>
        <w:ind w:hanging="720"/>
        <w:rPr>
          <w:rFonts w:ascii="Arial" w:hAnsi="Arial" w:cs="Arial"/>
          <w:szCs w:val="24"/>
        </w:rPr>
      </w:pPr>
    </w:p>
    <w:p w:rsidR="00CA4C6A" w:rsidRPr="00DF78A8" w:rsidRDefault="00CA4C6A" w:rsidP="00EA6596">
      <w:pPr>
        <w:pStyle w:val="p0"/>
        <w:numPr>
          <w:ilvl w:val="0"/>
          <w:numId w:val="8"/>
        </w:numPr>
        <w:spacing w:line="320" w:lineRule="exact"/>
        <w:ind w:hanging="720"/>
        <w:rPr>
          <w:rFonts w:ascii="Arial" w:hAnsi="Arial" w:cs="Arial"/>
          <w:szCs w:val="24"/>
        </w:rPr>
      </w:pPr>
      <w:r w:rsidRPr="00241BBE">
        <w:rPr>
          <w:rFonts w:ascii="Arial" w:hAnsi="Arial" w:cs="Arial"/>
          <w:szCs w:val="24"/>
        </w:rPr>
        <w:t>não há qualquer ligação entre a Emissora e o Agente Fiduciário que impeça o Agente Fiduciário de exercer plenamente suas funções; e</w:t>
      </w:r>
    </w:p>
    <w:p w:rsidR="00CA4C6A" w:rsidRPr="00DF78A8" w:rsidRDefault="00CA4C6A" w:rsidP="00EF0214">
      <w:pPr>
        <w:spacing w:line="320" w:lineRule="exact"/>
        <w:ind w:hanging="720"/>
        <w:rPr>
          <w:rFonts w:ascii="Arial" w:hAnsi="Arial" w:cs="Arial"/>
          <w:sz w:val="24"/>
          <w:szCs w:val="24"/>
        </w:rPr>
      </w:pPr>
    </w:p>
    <w:p w:rsidR="00CA4C6A" w:rsidRPr="00DF78A8" w:rsidRDefault="00CA4C6A" w:rsidP="00EA6596">
      <w:pPr>
        <w:pStyle w:val="p0"/>
        <w:numPr>
          <w:ilvl w:val="0"/>
          <w:numId w:val="8"/>
        </w:numPr>
        <w:spacing w:line="320" w:lineRule="exact"/>
        <w:ind w:hanging="720"/>
        <w:rPr>
          <w:rFonts w:ascii="Arial" w:hAnsi="Arial" w:cs="Arial"/>
          <w:szCs w:val="24"/>
        </w:rPr>
      </w:pPr>
      <w:r w:rsidRPr="00241BBE">
        <w:rPr>
          <w:rFonts w:ascii="Arial" w:hAnsi="Arial" w:cs="Arial"/>
          <w:szCs w:val="24"/>
        </w:rPr>
        <w:t>esta Escritura de Emissão constitui uma obrigação legal, válida e vinculativa da Emissora, exequível de acordo com os seus termos e condições.</w:t>
      </w:r>
    </w:p>
    <w:p w:rsidR="00CA4C6A" w:rsidRPr="00DF78A8" w:rsidRDefault="00CA4C6A" w:rsidP="00AC0F0A">
      <w:pPr>
        <w:pStyle w:val="Corpodetexto"/>
        <w:spacing w:line="320" w:lineRule="exact"/>
        <w:rPr>
          <w:rFonts w:ascii="Arial" w:hAnsi="Arial" w:cs="Arial"/>
          <w:szCs w:val="24"/>
        </w:rPr>
      </w:pPr>
    </w:p>
    <w:p w:rsidR="00CA4C6A" w:rsidRPr="00DF78A8" w:rsidRDefault="00CA4C6A" w:rsidP="00EA6596">
      <w:pPr>
        <w:pStyle w:val="p0"/>
        <w:numPr>
          <w:ilvl w:val="1"/>
          <w:numId w:val="22"/>
        </w:numPr>
        <w:tabs>
          <w:tab w:val="clear" w:pos="720"/>
        </w:tabs>
        <w:spacing w:line="320" w:lineRule="exact"/>
        <w:ind w:left="0" w:firstLine="0"/>
        <w:rPr>
          <w:rFonts w:ascii="Arial" w:hAnsi="Arial" w:cs="Arial"/>
          <w:szCs w:val="24"/>
        </w:rPr>
      </w:pPr>
      <w:r w:rsidRPr="00241BBE">
        <w:rPr>
          <w:rFonts w:ascii="Arial" w:hAnsi="Arial" w:cs="Arial"/>
          <w:szCs w:val="24"/>
        </w:rPr>
        <w:t>A Fiadora, neste ato, declara e garante que:</w:t>
      </w:r>
    </w:p>
    <w:p w:rsidR="00CA4C6A" w:rsidRPr="00DF78A8" w:rsidRDefault="00CA4C6A" w:rsidP="00AC0F0A">
      <w:pPr>
        <w:pStyle w:val="p0"/>
        <w:tabs>
          <w:tab w:val="clear" w:pos="720"/>
          <w:tab w:val="left" w:pos="900"/>
        </w:tabs>
        <w:spacing w:line="320" w:lineRule="exact"/>
        <w:ind w:left="851" w:hanging="851"/>
        <w:rPr>
          <w:rFonts w:ascii="Arial" w:hAnsi="Arial" w:cs="Arial"/>
          <w:szCs w:val="24"/>
        </w:rPr>
      </w:pPr>
    </w:p>
    <w:p w:rsidR="00CA4C6A" w:rsidRPr="00CA4C6A" w:rsidRDefault="00CA4C6A" w:rsidP="00EA6596">
      <w:pPr>
        <w:pStyle w:val="Listacommarcas"/>
        <w:numPr>
          <w:ilvl w:val="0"/>
          <w:numId w:val="34"/>
        </w:numPr>
        <w:tabs>
          <w:tab w:val="clear" w:pos="720"/>
          <w:tab w:val="num" w:pos="851"/>
        </w:tabs>
        <w:spacing w:line="320" w:lineRule="exact"/>
        <w:ind w:left="851" w:hanging="851"/>
        <w:rPr>
          <w:rFonts w:ascii="Arial" w:hAnsi="Arial" w:cs="Arial"/>
          <w:szCs w:val="24"/>
        </w:rPr>
      </w:pPr>
      <w:r w:rsidRPr="00CA4C6A">
        <w:rPr>
          <w:rFonts w:ascii="Arial" w:hAnsi="Arial" w:cs="Arial"/>
          <w:sz w:val="24"/>
          <w:szCs w:val="24"/>
        </w:rPr>
        <w:t>a celebração desta Escritura e o cumprimento das obrigações aqui previstas não infringem qualquer obrigação anteriormente assumida;</w:t>
      </w:r>
    </w:p>
    <w:p w:rsidR="00CA4C6A" w:rsidRPr="00CA4C6A" w:rsidRDefault="00CA4C6A" w:rsidP="00CA4C6A">
      <w:pPr>
        <w:pStyle w:val="Listacommarcas"/>
        <w:numPr>
          <w:ilvl w:val="0"/>
          <w:numId w:val="0"/>
        </w:numPr>
        <w:spacing w:line="320" w:lineRule="exact"/>
        <w:ind w:left="851"/>
        <w:rPr>
          <w:rFonts w:ascii="Arial" w:hAnsi="Arial" w:cs="Arial"/>
          <w:szCs w:val="24"/>
        </w:rPr>
      </w:pPr>
    </w:p>
    <w:p w:rsidR="00CA4C6A" w:rsidRPr="00CA4C6A" w:rsidRDefault="00CA4C6A" w:rsidP="00EA6596">
      <w:pPr>
        <w:pStyle w:val="Listacommarcas"/>
        <w:numPr>
          <w:ilvl w:val="0"/>
          <w:numId w:val="34"/>
        </w:numPr>
        <w:tabs>
          <w:tab w:val="clear" w:pos="720"/>
          <w:tab w:val="num" w:pos="851"/>
        </w:tabs>
        <w:spacing w:line="320" w:lineRule="exact"/>
        <w:ind w:left="851" w:hanging="851"/>
        <w:rPr>
          <w:rFonts w:ascii="Arial" w:hAnsi="Arial" w:cs="Arial"/>
          <w:szCs w:val="24"/>
        </w:rPr>
      </w:pPr>
      <w:r w:rsidRPr="00CA4C6A">
        <w:rPr>
          <w:rFonts w:ascii="Arial" w:hAnsi="Arial" w:cs="Arial"/>
          <w:sz w:val="24"/>
          <w:szCs w:val="24"/>
        </w:rPr>
        <w:t>a celebração da Escritura de Emissão, a prestação da garantia fidejussória objeto do item 4.19 acima e a colocação das Debêntures não infringem qualquer disposição legal, contratos ou instrumentos dos quais a Fiadora seja parte, nem resultará em: (a) vencimento antecipado de qualquer obrigação estabelecida em qualquer desses contratos ou instrumentos; (b) criação de quaisquer ônus sobre qualquer ativo ou bem da Fiadora, exceto por aqueles já existentes nesta data, bem como aqueles derivados desta Emissão; ou (c) rescisão de qualquer desses contratos ou instrumentos;</w:t>
      </w:r>
    </w:p>
    <w:p w:rsidR="00CA4C6A" w:rsidRPr="00CA4C6A" w:rsidRDefault="00CA4C6A" w:rsidP="00CA4C6A">
      <w:pPr>
        <w:pStyle w:val="Listacommarcas"/>
        <w:numPr>
          <w:ilvl w:val="0"/>
          <w:numId w:val="0"/>
        </w:numPr>
        <w:spacing w:line="320" w:lineRule="exact"/>
        <w:ind w:left="851"/>
        <w:rPr>
          <w:rFonts w:ascii="Arial" w:hAnsi="Arial" w:cs="Arial"/>
          <w:szCs w:val="24"/>
        </w:rPr>
      </w:pPr>
    </w:p>
    <w:p w:rsidR="00CA4C6A" w:rsidRPr="00CA4C6A" w:rsidRDefault="00CA4C6A" w:rsidP="00EA6596">
      <w:pPr>
        <w:pStyle w:val="Listacommarcas"/>
        <w:numPr>
          <w:ilvl w:val="0"/>
          <w:numId w:val="34"/>
        </w:numPr>
        <w:tabs>
          <w:tab w:val="clear" w:pos="720"/>
          <w:tab w:val="num" w:pos="851"/>
        </w:tabs>
        <w:spacing w:line="320" w:lineRule="exact"/>
        <w:ind w:left="851" w:hanging="851"/>
        <w:rPr>
          <w:rFonts w:ascii="Arial" w:hAnsi="Arial" w:cs="Arial"/>
          <w:szCs w:val="24"/>
        </w:rPr>
      </w:pPr>
      <w:r w:rsidRPr="00CA4C6A">
        <w:rPr>
          <w:rFonts w:ascii="Arial" w:hAnsi="Arial" w:cs="Arial"/>
          <w:sz w:val="24"/>
          <w:szCs w:val="24"/>
        </w:rPr>
        <w:t>nenhum registro, consentimento, autorização, aprovação, licença, ordem de, ou qualificação é exigido para o cumprimento, pela Fiadora, de suas obrigações nos termos desta Escritura de Emissão; e</w:t>
      </w:r>
    </w:p>
    <w:p w:rsidR="00CA4C6A" w:rsidRPr="00CA4C6A" w:rsidRDefault="00CA4C6A" w:rsidP="00CA4C6A">
      <w:pPr>
        <w:pStyle w:val="Listacommarcas"/>
        <w:numPr>
          <w:ilvl w:val="0"/>
          <w:numId w:val="0"/>
        </w:numPr>
        <w:spacing w:line="320" w:lineRule="exact"/>
        <w:ind w:left="851"/>
        <w:rPr>
          <w:rFonts w:ascii="Arial" w:hAnsi="Arial" w:cs="Arial"/>
          <w:szCs w:val="24"/>
        </w:rPr>
      </w:pPr>
    </w:p>
    <w:p w:rsidR="00CA4C6A" w:rsidRPr="00CA4C6A" w:rsidRDefault="00CA4C6A" w:rsidP="00EA6596">
      <w:pPr>
        <w:pStyle w:val="Listacommarcas"/>
        <w:numPr>
          <w:ilvl w:val="0"/>
          <w:numId w:val="34"/>
        </w:numPr>
        <w:tabs>
          <w:tab w:val="clear" w:pos="720"/>
          <w:tab w:val="num" w:pos="851"/>
        </w:tabs>
        <w:spacing w:line="320" w:lineRule="exact"/>
        <w:ind w:left="851" w:hanging="851"/>
        <w:rPr>
          <w:rFonts w:ascii="Arial" w:hAnsi="Arial" w:cs="Arial"/>
          <w:szCs w:val="24"/>
        </w:rPr>
      </w:pPr>
      <w:r w:rsidRPr="00CA4C6A">
        <w:rPr>
          <w:rFonts w:ascii="Arial" w:hAnsi="Arial" w:cs="Arial"/>
          <w:sz w:val="24"/>
          <w:szCs w:val="24"/>
        </w:rPr>
        <w:t>as obrigações assumidas pela Fiadora por meio da presente Escritura de Emissão constituem obrigação legal, válida e vinculativa da Fiadora, exequível de acordo com os seus termos e condições, nos termos do artigo 585 do Código de Processo Civil.</w:t>
      </w:r>
    </w:p>
    <w:p w:rsidR="00CA4C6A" w:rsidRPr="00DF78A8" w:rsidRDefault="00CA4C6A" w:rsidP="00AC0F0A">
      <w:pPr>
        <w:pStyle w:val="p0"/>
        <w:tabs>
          <w:tab w:val="clear" w:pos="720"/>
        </w:tabs>
        <w:spacing w:line="320" w:lineRule="exact"/>
        <w:rPr>
          <w:rFonts w:ascii="Arial" w:hAnsi="Arial" w:cs="Arial"/>
          <w:szCs w:val="24"/>
        </w:rPr>
      </w:pPr>
    </w:p>
    <w:p w:rsidR="00CA4C6A" w:rsidRPr="00DF78A8" w:rsidRDefault="00CA4C6A" w:rsidP="00EA6596">
      <w:pPr>
        <w:pStyle w:val="p0"/>
        <w:numPr>
          <w:ilvl w:val="1"/>
          <w:numId w:val="22"/>
        </w:numPr>
        <w:tabs>
          <w:tab w:val="clear" w:pos="720"/>
          <w:tab w:val="left" w:pos="0"/>
        </w:tabs>
        <w:spacing w:line="320" w:lineRule="exact"/>
        <w:ind w:left="0" w:firstLine="0"/>
        <w:rPr>
          <w:rFonts w:ascii="Arial" w:hAnsi="Arial" w:cs="Arial"/>
          <w:szCs w:val="24"/>
        </w:rPr>
      </w:pPr>
      <w:r w:rsidRPr="00241BBE">
        <w:rPr>
          <w:rFonts w:ascii="Arial" w:hAnsi="Arial" w:cs="Arial"/>
          <w:szCs w:val="24"/>
        </w:rPr>
        <w:t>A Emissora e a Fiadora, conforme o caso, comprometem-se a notificar imediatamente os Debenturistas e o Agente Fiduciário caso quaisquer das declarações aqui prestadas tornem-se total ou parcialmente inverídicas, incompletas ou incorretas.</w:t>
      </w:r>
    </w:p>
    <w:p w:rsidR="00CA4C6A" w:rsidRPr="00DF78A8" w:rsidRDefault="00CA4C6A" w:rsidP="00871040">
      <w:pPr>
        <w:pStyle w:val="Corpodetexto"/>
        <w:tabs>
          <w:tab w:val="clear" w:pos="576"/>
          <w:tab w:val="left" w:pos="0"/>
        </w:tabs>
        <w:spacing w:line="320" w:lineRule="exact"/>
        <w:rPr>
          <w:rFonts w:ascii="Arial" w:hAnsi="Arial" w:cs="Arial"/>
          <w:szCs w:val="24"/>
        </w:rPr>
      </w:pPr>
    </w:p>
    <w:p w:rsidR="00CA4C6A" w:rsidRPr="00DF78A8" w:rsidRDefault="00CA4C6A" w:rsidP="00EA6596">
      <w:pPr>
        <w:pStyle w:val="Corpodetexto"/>
        <w:numPr>
          <w:ilvl w:val="1"/>
          <w:numId w:val="22"/>
        </w:numPr>
        <w:tabs>
          <w:tab w:val="clear" w:pos="576"/>
          <w:tab w:val="clear" w:pos="1152"/>
          <w:tab w:val="left" w:pos="0"/>
        </w:tabs>
        <w:spacing w:line="320" w:lineRule="exact"/>
        <w:ind w:left="0" w:firstLine="0"/>
        <w:rPr>
          <w:rFonts w:ascii="Arial" w:hAnsi="Arial" w:cs="Arial"/>
          <w:szCs w:val="24"/>
        </w:rPr>
      </w:pPr>
      <w:bookmarkStart w:id="22" w:name="_Ref130286824"/>
      <w:r w:rsidRPr="00241BBE">
        <w:rPr>
          <w:rFonts w:ascii="Arial" w:hAnsi="Arial" w:cs="Arial"/>
          <w:szCs w:val="24"/>
        </w:rPr>
        <w:t>A Emissora e a Fiadora obrigam-se, de forma irrevogável e irretratável, a indenizar os Debenturistas e o Agente Fiduciário por todos e quaisquer prejuízos, danos, perdas, custos e/ou despesas (incluindo custas judiciais e honorários advocatícios) incorridos e comprovados pelos Debenturistas e pelo Agente Fiduciário em razão da inveracidade ou incorreção de quaisquer das suas declarações prestadas nos termos desta Cláusula Oitava.</w:t>
      </w:r>
    </w:p>
    <w:p w:rsidR="00CA4C6A" w:rsidRPr="00DF78A8" w:rsidRDefault="00CA4C6A" w:rsidP="00871040">
      <w:pPr>
        <w:pStyle w:val="Corpodetexto"/>
        <w:spacing w:line="320" w:lineRule="exact"/>
        <w:ind w:left="709" w:hanging="709"/>
        <w:rPr>
          <w:rFonts w:ascii="Arial" w:hAnsi="Arial" w:cs="Arial"/>
          <w:szCs w:val="24"/>
        </w:rPr>
      </w:pPr>
    </w:p>
    <w:p w:rsidR="00CA4C6A" w:rsidRPr="00DF78A8" w:rsidRDefault="00CA4C6A" w:rsidP="00D329C0">
      <w:pPr>
        <w:pStyle w:val="Cabealho1"/>
        <w:spacing w:line="320" w:lineRule="exact"/>
        <w:jc w:val="center"/>
        <w:rPr>
          <w:rFonts w:ascii="Arial" w:hAnsi="Arial" w:cs="Arial"/>
          <w:szCs w:val="24"/>
        </w:rPr>
      </w:pPr>
      <w:r w:rsidRPr="00241BBE">
        <w:rPr>
          <w:rFonts w:ascii="Arial" w:hAnsi="Arial" w:cs="Arial"/>
          <w:szCs w:val="24"/>
        </w:rPr>
        <w:t>Cláusula Nona – DAS NOTIFICAÇÕES</w:t>
      </w:r>
    </w:p>
    <w:p w:rsidR="00CA4C6A" w:rsidRPr="00DF78A8" w:rsidRDefault="00CA4C6A" w:rsidP="00D329C0">
      <w:pPr>
        <w:spacing w:line="320" w:lineRule="exact"/>
        <w:rPr>
          <w:rFonts w:ascii="Arial" w:hAnsi="Arial" w:cs="Arial"/>
          <w:sz w:val="24"/>
          <w:szCs w:val="24"/>
        </w:rPr>
      </w:pPr>
    </w:p>
    <w:p w:rsidR="00CA4C6A" w:rsidRPr="00DF78A8" w:rsidRDefault="00CA4C6A" w:rsidP="00EA6596">
      <w:pPr>
        <w:pStyle w:val="Corpodetexto3"/>
        <w:numPr>
          <w:ilvl w:val="1"/>
          <w:numId w:val="23"/>
        </w:numPr>
        <w:spacing w:line="320" w:lineRule="exact"/>
        <w:ind w:left="0" w:firstLine="0"/>
        <w:rPr>
          <w:rFonts w:ascii="Arial" w:hAnsi="Arial" w:cs="Arial"/>
          <w:sz w:val="24"/>
          <w:szCs w:val="24"/>
        </w:rPr>
      </w:pPr>
      <w:r w:rsidRPr="00241BBE">
        <w:rPr>
          <w:rFonts w:ascii="Arial" w:hAnsi="Arial" w:cs="Arial"/>
          <w:sz w:val="24"/>
          <w:szCs w:val="24"/>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rsidR="00CA4C6A" w:rsidRPr="00DF78A8" w:rsidRDefault="00CA4C6A" w:rsidP="00D329C0">
      <w:pPr>
        <w:spacing w:line="320" w:lineRule="exact"/>
        <w:rPr>
          <w:rFonts w:ascii="Arial" w:hAnsi="Arial" w:cs="Arial"/>
          <w:sz w:val="24"/>
          <w:szCs w:val="24"/>
        </w:rPr>
      </w:pPr>
    </w:p>
    <w:p w:rsidR="00CA4C6A" w:rsidRPr="00DF78A8" w:rsidRDefault="00CA4C6A" w:rsidP="00EA6596">
      <w:pPr>
        <w:pStyle w:val="ListParagraph1"/>
        <w:numPr>
          <w:ilvl w:val="1"/>
          <w:numId w:val="6"/>
        </w:numPr>
        <w:tabs>
          <w:tab w:val="clear" w:pos="1800"/>
          <w:tab w:val="num" w:pos="709"/>
        </w:tabs>
        <w:spacing w:line="320" w:lineRule="exact"/>
        <w:ind w:left="709" w:hanging="709"/>
        <w:rPr>
          <w:rFonts w:ascii="Arial" w:hAnsi="Arial" w:cs="Arial"/>
          <w:b/>
          <w:sz w:val="24"/>
          <w:szCs w:val="24"/>
        </w:rPr>
      </w:pPr>
      <w:r w:rsidRPr="00241BBE">
        <w:rPr>
          <w:rFonts w:ascii="Arial" w:hAnsi="Arial" w:cs="Arial"/>
          <w:b/>
          <w:sz w:val="24"/>
          <w:szCs w:val="24"/>
        </w:rPr>
        <w:t xml:space="preserve">Se para a </w:t>
      </w:r>
      <w:r w:rsidRPr="00241BBE">
        <w:rPr>
          <w:rFonts w:ascii="Arial" w:hAnsi="Arial" w:cs="Arial"/>
          <w:b/>
          <w:sz w:val="24"/>
          <w:szCs w:val="24"/>
          <w:u w:val="single"/>
        </w:rPr>
        <w:t>Emissora</w:t>
      </w:r>
      <w:r w:rsidRPr="00241BBE">
        <w:rPr>
          <w:rFonts w:ascii="Arial" w:hAnsi="Arial" w:cs="Arial"/>
          <w:b/>
          <w:sz w:val="24"/>
          <w:szCs w:val="24"/>
        </w:rPr>
        <w:t xml:space="preserve"> e/ou a </w:t>
      </w:r>
      <w:r w:rsidRPr="00241BBE">
        <w:rPr>
          <w:rFonts w:ascii="Arial" w:hAnsi="Arial" w:cs="Arial"/>
          <w:b/>
          <w:sz w:val="24"/>
          <w:szCs w:val="24"/>
          <w:u w:val="single"/>
        </w:rPr>
        <w:t>Fiadora</w:t>
      </w:r>
      <w:r w:rsidRPr="00241BBE">
        <w:rPr>
          <w:rFonts w:ascii="Arial" w:hAnsi="Arial" w:cs="Arial"/>
          <w:b/>
          <w:sz w:val="24"/>
          <w:szCs w:val="24"/>
        </w:rPr>
        <w:t>:</w:t>
      </w:r>
    </w:p>
    <w:p w:rsidR="00CA4C6A" w:rsidRPr="00DF78A8" w:rsidRDefault="00CA4C6A" w:rsidP="00D329C0">
      <w:pPr>
        <w:pStyle w:val="Corpodetexto3"/>
        <w:tabs>
          <w:tab w:val="num" w:pos="709"/>
        </w:tabs>
        <w:spacing w:line="320" w:lineRule="exact"/>
        <w:ind w:left="709"/>
        <w:rPr>
          <w:rFonts w:ascii="Arial" w:hAnsi="Arial" w:cs="Arial"/>
          <w:b/>
          <w:sz w:val="24"/>
          <w:szCs w:val="24"/>
        </w:rPr>
      </w:pPr>
      <w:r w:rsidRPr="00241BBE">
        <w:rPr>
          <w:rFonts w:ascii="Arial" w:hAnsi="Arial" w:cs="Arial"/>
          <w:b/>
          <w:bCs/>
          <w:sz w:val="24"/>
          <w:szCs w:val="24"/>
        </w:rPr>
        <w:t>OAS S.A.</w:t>
      </w:r>
    </w:p>
    <w:p w:rsidR="00CA4C6A" w:rsidRPr="00DF78A8" w:rsidRDefault="00CA4C6A" w:rsidP="00D329C0">
      <w:pPr>
        <w:tabs>
          <w:tab w:val="num" w:pos="709"/>
        </w:tabs>
        <w:spacing w:line="320" w:lineRule="exact"/>
        <w:ind w:left="709"/>
        <w:rPr>
          <w:rFonts w:ascii="Arial" w:hAnsi="Arial" w:cs="Arial"/>
          <w:sz w:val="24"/>
          <w:szCs w:val="24"/>
        </w:rPr>
      </w:pPr>
      <w:r w:rsidRPr="00241BBE">
        <w:rPr>
          <w:rFonts w:ascii="Arial" w:hAnsi="Arial" w:cs="Arial"/>
          <w:sz w:val="24"/>
          <w:szCs w:val="24"/>
        </w:rPr>
        <w:t>Avenida Angélica, n.°s 2.330/2.346/2.364, 7º andar, sala 720</w:t>
      </w:r>
    </w:p>
    <w:p w:rsidR="00CA4C6A" w:rsidRPr="00DF78A8" w:rsidRDefault="00CA4C6A" w:rsidP="00D329C0">
      <w:pPr>
        <w:tabs>
          <w:tab w:val="num" w:pos="709"/>
        </w:tabs>
        <w:spacing w:line="320" w:lineRule="exact"/>
        <w:ind w:left="709"/>
        <w:rPr>
          <w:rFonts w:ascii="Arial" w:hAnsi="Arial" w:cs="Arial"/>
          <w:sz w:val="24"/>
          <w:szCs w:val="24"/>
        </w:rPr>
      </w:pPr>
      <w:r w:rsidRPr="00241BBE">
        <w:rPr>
          <w:rFonts w:ascii="Arial" w:hAnsi="Arial" w:cs="Arial"/>
          <w:sz w:val="24"/>
          <w:szCs w:val="24"/>
        </w:rPr>
        <w:t>São Paulo, SP</w:t>
      </w:r>
    </w:p>
    <w:p w:rsidR="00CA4C6A" w:rsidRPr="00DF78A8" w:rsidRDefault="00CA4C6A" w:rsidP="00D329C0">
      <w:pPr>
        <w:tabs>
          <w:tab w:val="num" w:pos="709"/>
        </w:tabs>
        <w:spacing w:line="320" w:lineRule="exact"/>
        <w:ind w:left="709"/>
        <w:rPr>
          <w:rFonts w:ascii="Arial" w:hAnsi="Arial" w:cs="Arial"/>
          <w:sz w:val="24"/>
          <w:szCs w:val="24"/>
        </w:rPr>
      </w:pPr>
      <w:r w:rsidRPr="00241BBE">
        <w:rPr>
          <w:rFonts w:ascii="Arial" w:hAnsi="Arial" w:cs="Arial"/>
          <w:sz w:val="24"/>
          <w:szCs w:val="24"/>
        </w:rPr>
        <w:t xml:space="preserve">At. Sr. </w:t>
      </w:r>
      <w:r>
        <w:rPr>
          <w:rFonts w:ascii="Arial" w:hAnsi="Arial" w:cs="Arial"/>
          <w:sz w:val="24"/>
          <w:szCs w:val="24"/>
        </w:rPr>
        <w:t>Diego Barreto</w:t>
      </w:r>
    </w:p>
    <w:p w:rsidR="00CA4C6A" w:rsidRPr="00DF78A8" w:rsidRDefault="00CA4C6A" w:rsidP="00D329C0">
      <w:pPr>
        <w:tabs>
          <w:tab w:val="num" w:pos="709"/>
        </w:tabs>
        <w:spacing w:line="320" w:lineRule="exact"/>
        <w:ind w:left="709"/>
        <w:rPr>
          <w:rFonts w:ascii="Arial" w:hAnsi="Arial" w:cs="Arial"/>
          <w:b/>
          <w:sz w:val="24"/>
          <w:szCs w:val="24"/>
        </w:rPr>
      </w:pPr>
      <w:r w:rsidRPr="00241BBE">
        <w:rPr>
          <w:rFonts w:ascii="Arial" w:hAnsi="Arial" w:cs="Arial"/>
          <w:sz w:val="24"/>
          <w:szCs w:val="24"/>
        </w:rPr>
        <w:t>CEP: 01228-200</w:t>
      </w:r>
    </w:p>
    <w:p w:rsidR="00CA4C6A" w:rsidRPr="00DF78A8" w:rsidRDefault="00CA4C6A" w:rsidP="00D329C0">
      <w:pPr>
        <w:pStyle w:val="Corpodetexto3"/>
        <w:tabs>
          <w:tab w:val="num" w:pos="709"/>
        </w:tabs>
        <w:spacing w:line="320" w:lineRule="exact"/>
        <w:ind w:left="709"/>
        <w:rPr>
          <w:rFonts w:ascii="Arial" w:hAnsi="Arial" w:cs="Arial"/>
          <w:sz w:val="24"/>
          <w:szCs w:val="24"/>
        </w:rPr>
      </w:pPr>
      <w:r w:rsidRPr="00241BBE">
        <w:rPr>
          <w:rFonts w:ascii="Arial" w:hAnsi="Arial" w:cs="Arial"/>
          <w:sz w:val="24"/>
          <w:szCs w:val="24"/>
        </w:rPr>
        <w:t xml:space="preserve">Telefone: </w:t>
      </w:r>
      <w:r w:rsidRPr="00241BBE">
        <w:rPr>
          <w:rFonts w:ascii="Arial" w:hAnsi="Arial" w:cs="Arial"/>
          <w:snapToGrid w:val="0"/>
          <w:sz w:val="24"/>
          <w:szCs w:val="24"/>
        </w:rPr>
        <w:t>(</w:t>
      </w:r>
      <w:r w:rsidRPr="00241BBE">
        <w:rPr>
          <w:rFonts w:ascii="Arial" w:hAnsi="Arial" w:cs="Arial"/>
          <w:sz w:val="24"/>
          <w:szCs w:val="24"/>
        </w:rPr>
        <w:t>11</w:t>
      </w:r>
      <w:r w:rsidRPr="00241BBE">
        <w:rPr>
          <w:rFonts w:ascii="Arial" w:hAnsi="Arial" w:cs="Arial"/>
          <w:snapToGrid w:val="0"/>
          <w:sz w:val="24"/>
          <w:szCs w:val="24"/>
        </w:rPr>
        <w:t>) 2124-1</w:t>
      </w:r>
      <w:r>
        <w:rPr>
          <w:rFonts w:ascii="Arial" w:hAnsi="Arial" w:cs="Arial"/>
          <w:snapToGrid w:val="0"/>
          <w:sz w:val="24"/>
          <w:szCs w:val="24"/>
        </w:rPr>
        <w:t>305</w:t>
      </w:r>
    </w:p>
    <w:p w:rsidR="00CA4C6A" w:rsidRPr="00DF78A8" w:rsidRDefault="00CA4C6A" w:rsidP="00D329C0">
      <w:pPr>
        <w:pStyle w:val="Corpodetexto3"/>
        <w:tabs>
          <w:tab w:val="num" w:pos="709"/>
        </w:tabs>
        <w:spacing w:line="320" w:lineRule="exact"/>
        <w:ind w:left="709"/>
        <w:rPr>
          <w:rFonts w:ascii="Arial" w:hAnsi="Arial" w:cs="Arial"/>
          <w:sz w:val="24"/>
          <w:szCs w:val="24"/>
        </w:rPr>
      </w:pPr>
      <w:r w:rsidRPr="00241BBE">
        <w:rPr>
          <w:rFonts w:ascii="Arial" w:hAnsi="Arial" w:cs="Arial"/>
          <w:sz w:val="24"/>
          <w:szCs w:val="24"/>
        </w:rPr>
        <w:t xml:space="preserve">Fac-símile: </w:t>
      </w:r>
      <w:r w:rsidRPr="00241BBE">
        <w:rPr>
          <w:rFonts w:ascii="Arial" w:hAnsi="Arial" w:cs="Arial"/>
          <w:snapToGrid w:val="0"/>
          <w:sz w:val="24"/>
          <w:szCs w:val="24"/>
        </w:rPr>
        <w:t>(</w:t>
      </w:r>
      <w:r w:rsidRPr="00241BBE">
        <w:rPr>
          <w:rFonts w:ascii="Arial" w:hAnsi="Arial" w:cs="Arial"/>
          <w:sz w:val="24"/>
          <w:szCs w:val="24"/>
        </w:rPr>
        <w:t>11</w:t>
      </w:r>
      <w:r w:rsidRPr="00241BBE">
        <w:rPr>
          <w:rFonts w:ascii="Arial" w:hAnsi="Arial" w:cs="Arial"/>
          <w:snapToGrid w:val="0"/>
          <w:sz w:val="24"/>
          <w:szCs w:val="24"/>
        </w:rPr>
        <w:t xml:space="preserve">) </w:t>
      </w:r>
      <w:r w:rsidRPr="00241BBE">
        <w:rPr>
          <w:rFonts w:ascii="Arial" w:hAnsi="Arial" w:cs="Arial"/>
          <w:sz w:val="24"/>
          <w:szCs w:val="24"/>
        </w:rPr>
        <w:t>2124-</w:t>
      </w:r>
      <w:r>
        <w:rPr>
          <w:rFonts w:ascii="Arial" w:hAnsi="Arial" w:cs="Arial"/>
          <w:sz w:val="24"/>
          <w:szCs w:val="24"/>
        </w:rPr>
        <w:t>1293</w:t>
      </w:r>
    </w:p>
    <w:p w:rsidR="00CA4C6A" w:rsidRDefault="00CA4C6A" w:rsidP="00D329C0">
      <w:pPr>
        <w:pStyle w:val="Avanodecorpodetexto"/>
        <w:tabs>
          <w:tab w:val="num" w:pos="709"/>
        </w:tabs>
        <w:spacing w:line="320" w:lineRule="exact"/>
        <w:ind w:left="709" w:firstLine="0"/>
        <w:rPr>
          <w:rFonts w:ascii="Arial" w:hAnsi="Arial" w:cs="Arial"/>
          <w:sz w:val="24"/>
          <w:szCs w:val="24"/>
        </w:rPr>
      </w:pPr>
      <w:r w:rsidRPr="00241BBE">
        <w:rPr>
          <w:rFonts w:ascii="Arial" w:hAnsi="Arial" w:cs="Arial"/>
          <w:snapToGrid w:val="0"/>
          <w:sz w:val="24"/>
          <w:szCs w:val="24"/>
        </w:rPr>
        <w:t>Correio Eletrônico</w:t>
      </w:r>
      <w:r w:rsidRPr="00241BBE">
        <w:rPr>
          <w:rFonts w:ascii="Arial" w:hAnsi="Arial" w:cs="Arial"/>
          <w:sz w:val="24"/>
          <w:szCs w:val="24"/>
        </w:rPr>
        <w:t xml:space="preserve">: </w:t>
      </w:r>
      <w:hyperlink r:id="rId16" w:history="1">
        <w:r>
          <w:rPr>
            <w:rStyle w:val="Hiperligao"/>
            <w:rFonts w:ascii="Arial" w:hAnsi="Arial" w:cs="Arial"/>
            <w:sz w:val="24"/>
            <w:szCs w:val="24"/>
          </w:rPr>
          <w:t>diego.barreto</w:t>
        </w:r>
        <w:r w:rsidRPr="00241BBE">
          <w:rPr>
            <w:rStyle w:val="Hiperligao"/>
            <w:rFonts w:ascii="Arial" w:hAnsi="Arial" w:cs="Arial"/>
            <w:sz w:val="24"/>
            <w:szCs w:val="24"/>
          </w:rPr>
          <w:t>@oas.com</w:t>
        </w:r>
      </w:hyperlink>
      <w:r w:rsidRPr="00241BBE">
        <w:rPr>
          <w:rFonts w:ascii="Arial" w:hAnsi="Arial" w:cs="Arial"/>
          <w:sz w:val="24"/>
          <w:szCs w:val="24"/>
        </w:rPr>
        <w:t xml:space="preserve"> </w:t>
      </w:r>
    </w:p>
    <w:p w:rsidR="00CA4C6A" w:rsidRDefault="00CA4C6A" w:rsidP="00D329C0">
      <w:pPr>
        <w:pStyle w:val="Avanodecorpodetexto"/>
        <w:tabs>
          <w:tab w:val="num" w:pos="709"/>
        </w:tabs>
        <w:spacing w:line="320" w:lineRule="exact"/>
        <w:ind w:left="709" w:firstLine="0"/>
        <w:rPr>
          <w:rFonts w:ascii="Arial" w:hAnsi="Arial" w:cs="Arial"/>
          <w:sz w:val="24"/>
          <w:szCs w:val="24"/>
        </w:rPr>
      </w:pPr>
    </w:p>
    <w:p w:rsidR="00CA4C6A" w:rsidRDefault="00CA4C6A" w:rsidP="00D329C0">
      <w:pPr>
        <w:pStyle w:val="Avanodecorpodetexto"/>
        <w:tabs>
          <w:tab w:val="num" w:pos="709"/>
        </w:tabs>
        <w:spacing w:line="320" w:lineRule="exact"/>
        <w:ind w:left="709" w:firstLine="0"/>
        <w:rPr>
          <w:rFonts w:ascii="Arial" w:hAnsi="Arial" w:cs="Arial"/>
          <w:sz w:val="24"/>
          <w:szCs w:val="24"/>
        </w:rPr>
      </w:pPr>
    </w:p>
    <w:p w:rsidR="00CA4C6A" w:rsidRPr="00DF78A8" w:rsidRDefault="00CA4C6A" w:rsidP="00D329C0">
      <w:pPr>
        <w:pStyle w:val="Avanodecorpodetexto"/>
        <w:tabs>
          <w:tab w:val="num" w:pos="709"/>
        </w:tabs>
        <w:spacing w:line="320" w:lineRule="exact"/>
        <w:ind w:left="709" w:firstLine="0"/>
        <w:rPr>
          <w:rFonts w:ascii="Arial" w:hAnsi="Arial" w:cs="Arial"/>
          <w:sz w:val="24"/>
          <w:szCs w:val="24"/>
        </w:rPr>
      </w:pPr>
    </w:p>
    <w:p w:rsidR="00CA4C6A" w:rsidRPr="00DF78A8" w:rsidRDefault="00CA4C6A" w:rsidP="00EA6596">
      <w:pPr>
        <w:pStyle w:val="ListParagraph1"/>
        <w:numPr>
          <w:ilvl w:val="1"/>
          <w:numId w:val="6"/>
        </w:numPr>
        <w:tabs>
          <w:tab w:val="clear" w:pos="1800"/>
          <w:tab w:val="num" w:pos="709"/>
        </w:tabs>
        <w:spacing w:line="320" w:lineRule="exact"/>
        <w:ind w:left="709" w:hanging="709"/>
        <w:rPr>
          <w:rFonts w:ascii="Arial" w:hAnsi="Arial" w:cs="Arial"/>
          <w:b/>
          <w:sz w:val="24"/>
          <w:szCs w:val="24"/>
        </w:rPr>
      </w:pPr>
      <w:r w:rsidRPr="00241BBE">
        <w:rPr>
          <w:rFonts w:ascii="Arial" w:hAnsi="Arial" w:cs="Arial"/>
          <w:b/>
          <w:sz w:val="24"/>
          <w:szCs w:val="24"/>
        </w:rPr>
        <w:t xml:space="preserve">se para o </w:t>
      </w:r>
      <w:r w:rsidRPr="00241BBE">
        <w:rPr>
          <w:rFonts w:ascii="Arial" w:hAnsi="Arial" w:cs="Arial"/>
          <w:b/>
          <w:sz w:val="24"/>
          <w:szCs w:val="24"/>
          <w:u w:val="single"/>
        </w:rPr>
        <w:t>Agente Fiduciário</w:t>
      </w:r>
      <w:r w:rsidRPr="00241BBE">
        <w:rPr>
          <w:rFonts w:ascii="Arial" w:hAnsi="Arial" w:cs="Arial"/>
          <w:b/>
          <w:sz w:val="24"/>
          <w:szCs w:val="24"/>
        </w:rPr>
        <w:t>:</w:t>
      </w:r>
    </w:p>
    <w:p w:rsidR="00CA4C6A" w:rsidRPr="00DF78A8" w:rsidRDefault="00CA4C6A" w:rsidP="00D329C0">
      <w:pPr>
        <w:widowControl w:val="0"/>
        <w:tabs>
          <w:tab w:val="num" w:pos="709"/>
        </w:tabs>
        <w:spacing w:line="320" w:lineRule="exact"/>
        <w:ind w:left="709"/>
        <w:rPr>
          <w:rFonts w:ascii="Arial" w:hAnsi="Arial" w:cs="Arial"/>
          <w:b/>
          <w:sz w:val="24"/>
          <w:szCs w:val="24"/>
        </w:rPr>
      </w:pPr>
      <w:r w:rsidRPr="00241BBE">
        <w:rPr>
          <w:rFonts w:ascii="Arial" w:hAnsi="Arial" w:cs="Arial"/>
          <w:b/>
          <w:sz w:val="24"/>
          <w:szCs w:val="24"/>
        </w:rPr>
        <w:t>Oliveira Trust Distribuidora de Títulos e Valores Mobiliários S.A.</w:t>
      </w:r>
    </w:p>
    <w:p w:rsidR="00CA4C6A" w:rsidRPr="005366D4" w:rsidRDefault="00CA4C6A" w:rsidP="005366D4">
      <w:pPr>
        <w:widowControl w:val="0"/>
        <w:tabs>
          <w:tab w:val="num" w:pos="709"/>
        </w:tabs>
        <w:spacing w:line="320" w:lineRule="exact"/>
        <w:ind w:left="709"/>
        <w:rPr>
          <w:rFonts w:ascii="Arial" w:hAnsi="Arial" w:cs="Arial"/>
          <w:sz w:val="24"/>
          <w:szCs w:val="24"/>
        </w:rPr>
      </w:pPr>
      <w:r w:rsidRPr="005366D4">
        <w:rPr>
          <w:rFonts w:ascii="Arial" w:hAnsi="Arial" w:cs="Arial"/>
          <w:sz w:val="24"/>
          <w:szCs w:val="24"/>
        </w:rPr>
        <w:t>Av. das Américas, 500 Bloco 13 / sala 205</w:t>
      </w:r>
    </w:p>
    <w:p w:rsidR="00CA4C6A" w:rsidRDefault="00CA4C6A" w:rsidP="00D329C0">
      <w:pPr>
        <w:widowControl w:val="0"/>
        <w:tabs>
          <w:tab w:val="num" w:pos="709"/>
        </w:tabs>
        <w:spacing w:line="320" w:lineRule="exact"/>
        <w:ind w:left="709"/>
        <w:rPr>
          <w:rFonts w:ascii="Arial" w:hAnsi="Arial" w:cs="Arial"/>
          <w:sz w:val="24"/>
          <w:szCs w:val="24"/>
        </w:rPr>
      </w:pPr>
      <w:r w:rsidRPr="005366D4">
        <w:rPr>
          <w:rFonts w:ascii="Arial" w:hAnsi="Arial" w:cs="Arial"/>
          <w:sz w:val="24"/>
          <w:szCs w:val="24"/>
        </w:rPr>
        <w:t xml:space="preserve">Downtown - Barra da Tijuca </w:t>
      </w:r>
      <w:r>
        <w:rPr>
          <w:rFonts w:ascii="Arial" w:hAnsi="Arial" w:cs="Arial"/>
          <w:sz w:val="24"/>
          <w:szCs w:val="24"/>
        </w:rPr>
        <w:t>–</w:t>
      </w:r>
      <w:r w:rsidRPr="005366D4">
        <w:rPr>
          <w:rFonts w:ascii="Arial" w:hAnsi="Arial" w:cs="Arial"/>
          <w:sz w:val="24"/>
          <w:szCs w:val="24"/>
        </w:rPr>
        <w:t xml:space="preserve"> RJ</w:t>
      </w:r>
    </w:p>
    <w:p w:rsidR="00CA4C6A" w:rsidRPr="00DF78A8" w:rsidRDefault="00CA4C6A" w:rsidP="00D329C0">
      <w:pPr>
        <w:widowControl w:val="0"/>
        <w:tabs>
          <w:tab w:val="num" w:pos="709"/>
        </w:tabs>
        <w:spacing w:line="320" w:lineRule="exact"/>
        <w:ind w:left="709"/>
        <w:rPr>
          <w:rFonts w:ascii="Arial" w:hAnsi="Arial" w:cs="Arial"/>
          <w:snapToGrid w:val="0"/>
          <w:sz w:val="24"/>
          <w:szCs w:val="24"/>
        </w:rPr>
      </w:pPr>
      <w:r w:rsidRPr="00241BBE">
        <w:rPr>
          <w:rFonts w:ascii="Arial" w:hAnsi="Arial" w:cs="Arial"/>
          <w:snapToGrid w:val="0"/>
          <w:sz w:val="24"/>
          <w:szCs w:val="24"/>
        </w:rPr>
        <w:t xml:space="preserve">At.: </w:t>
      </w:r>
      <w:r>
        <w:rPr>
          <w:rFonts w:ascii="Arial" w:hAnsi="Arial" w:cs="Arial"/>
          <w:sz w:val="24"/>
          <w:szCs w:val="24"/>
        </w:rPr>
        <w:t>Gustavo Dezouzart e Maria Carolina Vieira Abrantes</w:t>
      </w:r>
    </w:p>
    <w:p w:rsidR="00CA4C6A" w:rsidRPr="00DF78A8" w:rsidRDefault="00CA4C6A" w:rsidP="00D329C0">
      <w:pPr>
        <w:widowControl w:val="0"/>
        <w:tabs>
          <w:tab w:val="num" w:pos="709"/>
        </w:tabs>
        <w:spacing w:line="320" w:lineRule="exact"/>
        <w:ind w:left="709"/>
        <w:rPr>
          <w:rFonts w:ascii="Arial" w:hAnsi="Arial" w:cs="Arial"/>
          <w:snapToGrid w:val="0"/>
          <w:sz w:val="24"/>
          <w:szCs w:val="24"/>
        </w:rPr>
      </w:pPr>
      <w:r w:rsidRPr="00241BBE">
        <w:rPr>
          <w:rFonts w:ascii="Arial" w:hAnsi="Arial" w:cs="Arial"/>
          <w:snapToGrid w:val="0"/>
          <w:sz w:val="24"/>
          <w:szCs w:val="24"/>
        </w:rPr>
        <w:t xml:space="preserve">Telefone: </w:t>
      </w:r>
      <w:r>
        <w:rPr>
          <w:rFonts w:ascii="Arial" w:hAnsi="Arial" w:cs="Arial"/>
          <w:snapToGrid w:val="0"/>
          <w:sz w:val="24"/>
          <w:szCs w:val="24"/>
        </w:rPr>
        <w:t>(</w:t>
      </w:r>
      <w:r>
        <w:rPr>
          <w:rFonts w:ascii="Arial" w:hAnsi="Arial" w:cs="Arial"/>
          <w:sz w:val="24"/>
          <w:szCs w:val="24"/>
        </w:rPr>
        <w:t>21) 3514-0000</w:t>
      </w:r>
    </w:p>
    <w:p w:rsidR="00CA4C6A" w:rsidRPr="00DF78A8" w:rsidRDefault="00CA4C6A" w:rsidP="00D329C0">
      <w:pPr>
        <w:pStyle w:val="Avanodecorpodetexto"/>
        <w:tabs>
          <w:tab w:val="num" w:pos="709"/>
        </w:tabs>
        <w:spacing w:line="320" w:lineRule="exact"/>
        <w:ind w:left="709" w:firstLine="0"/>
        <w:rPr>
          <w:rFonts w:ascii="Arial" w:hAnsi="Arial" w:cs="Arial"/>
          <w:sz w:val="24"/>
          <w:szCs w:val="24"/>
        </w:rPr>
      </w:pPr>
      <w:r w:rsidRPr="00241BBE">
        <w:rPr>
          <w:rFonts w:ascii="Arial" w:hAnsi="Arial" w:cs="Arial"/>
          <w:sz w:val="24"/>
          <w:szCs w:val="24"/>
        </w:rPr>
        <w:t xml:space="preserve">Fac-símile: </w:t>
      </w:r>
      <w:r>
        <w:rPr>
          <w:rFonts w:ascii="Arial" w:hAnsi="Arial" w:cs="Arial"/>
          <w:sz w:val="24"/>
          <w:szCs w:val="24"/>
        </w:rPr>
        <w:t>(21) 3514-0099</w:t>
      </w:r>
    </w:p>
    <w:p w:rsidR="00CA4C6A" w:rsidRPr="00DF78A8" w:rsidRDefault="00CA4C6A" w:rsidP="00D329C0">
      <w:pPr>
        <w:numPr>
          <w:ilvl w:val="12"/>
          <w:numId w:val="0"/>
        </w:numPr>
        <w:tabs>
          <w:tab w:val="num" w:pos="709"/>
        </w:tabs>
        <w:spacing w:line="320" w:lineRule="exact"/>
        <w:ind w:left="709"/>
        <w:rPr>
          <w:rFonts w:ascii="Arial" w:hAnsi="Arial" w:cs="Arial"/>
          <w:sz w:val="24"/>
          <w:szCs w:val="24"/>
        </w:rPr>
      </w:pPr>
      <w:r w:rsidRPr="00241BBE">
        <w:rPr>
          <w:rFonts w:ascii="Arial" w:hAnsi="Arial" w:cs="Arial"/>
          <w:snapToGrid w:val="0"/>
          <w:sz w:val="24"/>
          <w:szCs w:val="24"/>
        </w:rPr>
        <w:t xml:space="preserve">Correio Eletrônico: </w:t>
      </w:r>
      <w:hyperlink r:id="rId17" w:history="1">
        <w:r>
          <w:rPr>
            <w:rStyle w:val="Hiperligao"/>
            <w:rFonts w:ascii="Arial" w:hAnsi="Arial" w:cs="Arial"/>
            <w:snapToGrid w:val="0"/>
            <w:sz w:val="24"/>
            <w:szCs w:val="24"/>
          </w:rPr>
          <w:t>ger2.agente</w:t>
        </w:r>
        <w:r w:rsidRPr="00DE6BE3">
          <w:rPr>
            <w:rStyle w:val="Hiperligao"/>
            <w:rFonts w:ascii="Arial" w:hAnsi="Arial" w:cs="Arial"/>
            <w:snapToGrid w:val="0"/>
            <w:sz w:val="24"/>
            <w:szCs w:val="24"/>
          </w:rPr>
          <w:t>@oliveiratrust.com.br</w:t>
        </w:r>
      </w:hyperlink>
      <w:r>
        <w:t xml:space="preserve"> </w:t>
      </w:r>
      <w:r>
        <w:rPr>
          <w:rFonts w:ascii="Arial" w:hAnsi="Arial" w:cs="Arial"/>
          <w:snapToGrid w:val="0"/>
          <w:sz w:val="24"/>
          <w:szCs w:val="24"/>
        </w:rPr>
        <w:t xml:space="preserve">e </w:t>
      </w:r>
      <w:hyperlink r:id="rId18" w:history="1">
        <w:r w:rsidRPr="007926AB">
          <w:rPr>
            <w:rStyle w:val="Hiperligao"/>
            <w:rFonts w:ascii="Arial" w:hAnsi="Arial" w:cs="Arial"/>
            <w:snapToGrid w:val="0"/>
            <w:sz w:val="24"/>
            <w:szCs w:val="24"/>
          </w:rPr>
          <w:t>gustavo.dezouzart@oliveiratrust.com.br</w:t>
        </w:r>
      </w:hyperlink>
    </w:p>
    <w:p w:rsidR="00CA4C6A" w:rsidRDefault="00CA4C6A" w:rsidP="00D329C0">
      <w:pPr>
        <w:pStyle w:val="Avanodecorpodetexto"/>
        <w:spacing w:line="320" w:lineRule="exact"/>
        <w:ind w:left="0" w:firstLine="0"/>
        <w:rPr>
          <w:rFonts w:ascii="Arial" w:hAnsi="Arial" w:cs="Arial"/>
          <w:sz w:val="24"/>
          <w:szCs w:val="24"/>
        </w:rPr>
      </w:pPr>
    </w:p>
    <w:p w:rsidR="00CA4C6A" w:rsidRPr="00DF78A8" w:rsidRDefault="00CA4C6A" w:rsidP="00D329C0">
      <w:pPr>
        <w:pStyle w:val="Avanodecorpodetexto"/>
        <w:spacing w:line="320" w:lineRule="exact"/>
        <w:ind w:left="0" w:firstLine="0"/>
        <w:rPr>
          <w:rFonts w:ascii="Arial" w:hAnsi="Arial" w:cs="Arial"/>
          <w:sz w:val="24"/>
          <w:szCs w:val="24"/>
        </w:rPr>
      </w:pPr>
    </w:p>
    <w:p w:rsidR="00CA4C6A" w:rsidRPr="00DF78A8" w:rsidRDefault="00CA4C6A" w:rsidP="00EA6596">
      <w:pPr>
        <w:pStyle w:val="ListParagraph1"/>
        <w:numPr>
          <w:ilvl w:val="1"/>
          <w:numId w:val="6"/>
        </w:numPr>
        <w:tabs>
          <w:tab w:val="clear" w:pos="1800"/>
          <w:tab w:val="num" w:pos="709"/>
        </w:tabs>
        <w:spacing w:line="320" w:lineRule="exact"/>
        <w:ind w:left="709" w:hanging="709"/>
        <w:rPr>
          <w:rFonts w:ascii="Arial" w:hAnsi="Arial" w:cs="Arial"/>
          <w:b/>
          <w:sz w:val="24"/>
          <w:szCs w:val="24"/>
        </w:rPr>
      </w:pPr>
      <w:r w:rsidRPr="00241BBE">
        <w:rPr>
          <w:rFonts w:ascii="Arial" w:hAnsi="Arial" w:cs="Arial"/>
          <w:b/>
          <w:sz w:val="24"/>
          <w:szCs w:val="24"/>
        </w:rPr>
        <w:t xml:space="preserve">se para o </w:t>
      </w:r>
      <w:r w:rsidRPr="00241BBE">
        <w:rPr>
          <w:rFonts w:ascii="Arial" w:hAnsi="Arial" w:cs="Arial"/>
          <w:b/>
          <w:sz w:val="24"/>
          <w:szCs w:val="24"/>
          <w:u w:val="single"/>
        </w:rPr>
        <w:t>Banco Mandatário</w:t>
      </w:r>
      <w:r w:rsidRPr="00241BBE">
        <w:rPr>
          <w:rFonts w:ascii="Arial" w:hAnsi="Arial" w:cs="Arial"/>
          <w:b/>
          <w:sz w:val="24"/>
          <w:szCs w:val="24"/>
        </w:rPr>
        <w:t xml:space="preserve"> e/ou a </w:t>
      </w:r>
      <w:r w:rsidRPr="00241BBE">
        <w:rPr>
          <w:rFonts w:ascii="Arial" w:hAnsi="Arial" w:cs="Arial"/>
          <w:b/>
          <w:sz w:val="24"/>
          <w:szCs w:val="24"/>
          <w:u w:val="single"/>
        </w:rPr>
        <w:t>Instituição Depositária</w:t>
      </w:r>
      <w:r w:rsidRPr="00241BBE">
        <w:rPr>
          <w:rFonts w:ascii="Arial" w:hAnsi="Arial" w:cs="Arial"/>
          <w:b/>
          <w:sz w:val="24"/>
          <w:szCs w:val="24"/>
        </w:rPr>
        <w:t>:</w:t>
      </w:r>
    </w:p>
    <w:p w:rsidR="00CA4C6A" w:rsidRPr="00DF78A8" w:rsidRDefault="00CA4C6A" w:rsidP="00D329C0">
      <w:pPr>
        <w:widowControl w:val="0"/>
        <w:tabs>
          <w:tab w:val="num" w:pos="709"/>
        </w:tabs>
        <w:spacing w:line="320" w:lineRule="exact"/>
        <w:ind w:left="709"/>
        <w:rPr>
          <w:rFonts w:ascii="Arial" w:hAnsi="Arial" w:cs="Arial"/>
          <w:b/>
          <w:sz w:val="24"/>
          <w:szCs w:val="24"/>
        </w:rPr>
      </w:pPr>
      <w:r w:rsidRPr="00241BBE">
        <w:rPr>
          <w:rFonts w:ascii="Arial" w:hAnsi="Arial" w:cs="Arial"/>
          <w:b/>
          <w:sz w:val="24"/>
          <w:szCs w:val="24"/>
        </w:rPr>
        <w:t>Banco Bradesco S.A.</w:t>
      </w:r>
    </w:p>
    <w:p w:rsidR="00CA4C6A" w:rsidRPr="00DF78A8" w:rsidRDefault="00CA4C6A" w:rsidP="00D329C0">
      <w:pPr>
        <w:widowControl w:val="0"/>
        <w:tabs>
          <w:tab w:val="num" w:pos="709"/>
        </w:tabs>
        <w:spacing w:line="320" w:lineRule="exact"/>
        <w:ind w:left="709"/>
        <w:rPr>
          <w:rFonts w:ascii="Arial" w:hAnsi="Arial" w:cs="Arial"/>
          <w:sz w:val="24"/>
          <w:szCs w:val="24"/>
        </w:rPr>
      </w:pPr>
      <w:r w:rsidRPr="00241BBE">
        <w:rPr>
          <w:rFonts w:ascii="Arial" w:hAnsi="Arial" w:cs="Arial"/>
          <w:sz w:val="24"/>
          <w:szCs w:val="24"/>
        </w:rPr>
        <w:t xml:space="preserve">Cidade de Deus, </w:t>
      </w:r>
      <w:r w:rsidRPr="002A02D0">
        <w:rPr>
          <w:rFonts w:ascii="Arial" w:hAnsi="Arial" w:cs="Arial"/>
          <w:sz w:val="24"/>
          <w:szCs w:val="24"/>
        </w:rPr>
        <w:t xml:space="preserve">Avenida Yara, </w:t>
      </w:r>
      <w:r w:rsidRPr="00241BBE">
        <w:rPr>
          <w:rFonts w:ascii="Arial" w:hAnsi="Arial" w:cs="Arial"/>
          <w:sz w:val="24"/>
          <w:szCs w:val="24"/>
        </w:rPr>
        <w:t>s/n</w:t>
      </w:r>
      <w:r w:rsidRPr="00241BBE">
        <w:rPr>
          <w:rFonts w:ascii="Arial" w:hAnsi="Arial" w:cs="Arial"/>
          <w:sz w:val="24"/>
          <w:szCs w:val="24"/>
          <w:u w:val="single"/>
          <w:vertAlign w:val="superscript"/>
        </w:rPr>
        <w:t>o</w:t>
      </w:r>
      <w:r w:rsidRPr="00241BBE">
        <w:rPr>
          <w:rFonts w:ascii="Arial" w:hAnsi="Arial" w:cs="Arial"/>
          <w:sz w:val="24"/>
          <w:szCs w:val="24"/>
        </w:rPr>
        <w:t>, Prédio Amarelo, 2</w:t>
      </w:r>
      <w:r w:rsidRPr="00241BBE">
        <w:rPr>
          <w:rFonts w:ascii="Arial" w:hAnsi="Arial" w:cs="Arial"/>
          <w:sz w:val="24"/>
          <w:szCs w:val="24"/>
          <w:u w:val="single"/>
          <w:vertAlign w:val="superscript"/>
        </w:rPr>
        <w:t>o</w:t>
      </w:r>
      <w:r w:rsidRPr="00241BBE">
        <w:rPr>
          <w:rFonts w:ascii="Arial" w:hAnsi="Arial" w:cs="Arial"/>
          <w:sz w:val="24"/>
          <w:szCs w:val="24"/>
        </w:rPr>
        <w:t xml:space="preserve"> Andar</w:t>
      </w:r>
    </w:p>
    <w:p w:rsidR="00CA4C6A" w:rsidRPr="00DF78A8" w:rsidRDefault="00CA4C6A" w:rsidP="00D329C0">
      <w:pPr>
        <w:widowControl w:val="0"/>
        <w:tabs>
          <w:tab w:val="num" w:pos="709"/>
        </w:tabs>
        <w:spacing w:line="320" w:lineRule="exact"/>
        <w:ind w:left="709"/>
        <w:rPr>
          <w:rStyle w:val="Forte"/>
          <w:rFonts w:ascii="Arial" w:hAnsi="Arial" w:cs="Arial"/>
          <w:b w:val="0"/>
          <w:sz w:val="24"/>
          <w:szCs w:val="24"/>
        </w:rPr>
      </w:pPr>
      <w:r w:rsidRPr="00241BBE">
        <w:rPr>
          <w:rStyle w:val="Forte"/>
          <w:rFonts w:ascii="Arial" w:hAnsi="Arial" w:cs="Arial"/>
          <w:b w:val="0"/>
          <w:sz w:val="24"/>
          <w:szCs w:val="24"/>
        </w:rPr>
        <w:t>Osasco – SP</w:t>
      </w:r>
    </w:p>
    <w:p w:rsidR="00CA4C6A" w:rsidRPr="00DF78A8" w:rsidRDefault="00CA4C6A" w:rsidP="00D329C0">
      <w:pPr>
        <w:widowControl w:val="0"/>
        <w:tabs>
          <w:tab w:val="num" w:pos="709"/>
        </w:tabs>
        <w:spacing w:line="320" w:lineRule="exact"/>
        <w:ind w:left="709"/>
        <w:rPr>
          <w:rFonts w:ascii="Arial" w:hAnsi="Arial" w:cs="Arial"/>
          <w:snapToGrid w:val="0"/>
          <w:sz w:val="24"/>
          <w:szCs w:val="24"/>
        </w:rPr>
      </w:pPr>
      <w:r w:rsidRPr="00241BBE">
        <w:rPr>
          <w:rStyle w:val="Forte"/>
          <w:rFonts w:ascii="Arial" w:hAnsi="Arial" w:cs="Arial"/>
          <w:b w:val="0"/>
          <w:sz w:val="24"/>
          <w:szCs w:val="24"/>
        </w:rPr>
        <w:t xml:space="preserve">CEP: </w:t>
      </w:r>
      <w:r w:rsidRPr="00241BBE">
        <w:rPr>
          <w:rFonts w:ascii="Arial" w:hAnsi="Arial" w:cs="Arial"/>
          <w:sz w:val="24"/>
          <w:szCs w:val="24"/>
        </w:rPr>
        <w:t>06029-900</w:t>
      </w:r>
    </w:p>
    <w:p w:rsidR="00CA4C6A" w:rsidRPr="00DF78A8" w:rsidRDefault="00CA4C6A" w:rsidP="00D329C0">
      <w:pPr>
        <w:widowControl w:val="0"/>
        <w:tabs>
          <w:tab w:val="num" w:pos="709"/>
        </w:tabs>
        <w:spacing w:line="320" w:lineRule="exact"/>
        <w:ind w:left="709"/>
        <w:rPr>
          <w:rFonts w:ascii="Arial" w:hAnsi="Arial" w:cs="Arial"/>
          <w:snapToGrid w:val="0"/>
          <w:sz w:val="24"/>
          <w:szCs w:val="24"/>
        </w:rPr>
      </w:pPr>
      <w:r w:rsidRPr="00241BBE">
        <w:rPr>
          <w:rFonts w:ascii="Arial" w:hAnsi="Arial" w:cs="Arial"/>
          <w:snapToGrid w:val="0"/>
          <w:sz w:val="24"/>
          <w:szCs w:val="24"/>
        </w:rPr>
        <w:t xml:space="preserve">At.: Sr. </w:t>
      </w:r>
      <w:r w:rsidRPr="00241BBE">
        <w:rPr>
          <w:rFonts w:ascii="Arial" w:hAnsi="Arial" w:cs="Arial"/>
          <w:sz w:val="24"/>
          <w:szCs w:val="24"/>
        </w:rPr>
        <w:t>José Donizetti de Oliveira</w:t>
      </w:r>
    </w:p>
    <w:p w:rsidR="00CA4C6A" w:rsidRPr="00DF78A8" w:rsidRDefault="00CA4C6A" w:rsidP="00D329C0">
      <w:pPr>
        <w:widowControl w:val="0"/>
        <w:tabs>
          <w:tab w:val="num" w:pos="709"/>
        </w:tabs>
        <w:spacing w:line="320" w:lineRule="exact"/>
        <w:ind w:left="709"/>
        <w:rPr>
          <w:rFonts w:ascii="Arial" w:hAnsi="Arial" w:cs="Arial"/>
          <w:snapToGrid w:val="0"/>
          <w:sz w:val="24"/>
          <w:szCs w:val="24"/>
        </w:rPr>
      </w:pPr>
      <w:r w:rsidRPr="00241BBE">
        <w:rPr>
          <w:rFonts w:ascii="Arial" w:hAnsi="Arial" w:cs="Arial"/>
          <w:snapToGrid w:val="0"/>
          <w:sz w:val="24"/>
          <w:szCs w:val="24"/>
        </w:rPr>
        <w:t>Telefone: (</w:t>
      </w:r>
      <w:r w:rsidRPr="00241BBE">
        <w:rPr>
          <w:rFonts w:ascii="Arial" w:hAnsi="Arial" w:cs="Arial"/>
          <w:sz w:val="24"/>
          <w:szCs w:val="24"/>
        </w:rPr>
        <w:t>11</w:t>
      </w:r>
      <w:r w:rsidRPr="00241BBE">
        <w:rPr>
          <w:rFonts w:ascii="Arial" w:hAnsi="Arial" w:cs="Arial"/>
          <w:snapToGrid w:val="0"/>
          <w:sz w:val="24"/>
          <w:szCs w:val="24"/>
        </w:rPr>
        <w:t xml:space="preserve">) </w:t>
      </w:r>
      <w:r w:rsidRPr="00241BBE">
        <w:rPr>
          <w:rFonts w:ascii="Arial" w:hAnsi="Arial" w:cs="Arial"/>
          <w:sz w:val="24"/>
          <w:szCs w:val="24"/>
        </w:rPr>
        <w:t>3684-3789</w:t>
      </w:r>
    </w:p>
    <w:p w:rsidR="00CA4C6A" w:rsidRPr="00DF78A8" w:rsidRDefault="00CA4C6A" w:rsidP="00D329C0">
      <w:pPr>
        <w:pStyle w:val="Avanodecorpodetexto"/>
        <w:tabs>
          <w:tab w:val="num" w:pos="709"/>
        </w:tabs>
        <w:spacing w:line="320" w:lineRule="exact"/>
        <w:ind w:left="709" w:firstLine="0"/>
        <w:rPr>
          <w:rFonts w:ascii="Arial" w:hAnsi="Arial" w:cs="Arial"/>
          <w:sz w:val="24"/>
          <w:szCs w:val="24"/>
        </w:rPr>
      </w:pPr>
      <w:r w:rsidRPr="00241BBE">
        <w:rPr>
          <w:rFonts w:ascii="Arial" w:hAnsi="Arial" w:cs="Arial"/>
          <w:sz w:val="24"/>
          <w:szCs w:val="24"/>
        </w:rPr>
        <w:t>Fac-símile: (11) 3684-5645</w:t>
      </w:r>
    </w:p>
    <w:p w:rsidR="00CA4C6A" w:rsidRPr="00DF78A8" w:rsidRDefault="00CA4C6A" w:rsidP="00D329C0">
      <w:pPr>
        <w:numPr>
          <w:ilvl w:val="12"/>
          <w:numId w:val="0"/>
        </w:numPr>
        <w:tabs>
          <w:tab w:val="num" w:pos="709"/>
        </w:tabs>
        <w:spacing w:line="320" w:lineRule="exact"/>
        <w:ind w:left="709"/>
        <w:rPr>
          <w:rFonts w:ascii="Arial" w:hAnsi="Arial" w:cs="Arial"/>
          <w:sz w:val="24"/>
          <w:szCs w:val="24"/>
        </w:rPr>
      </w:pPr>
      <w:r w:rsidRPr="00241BBE">
        <w:rPr>
          <w:rFonts w:ascii="Arial" w:hAnsi="Arial" w:cs="Arial"/>
          <w:snapToGrid w:val="0"/>
          <w:sz w:val="24"/>
          <w:szCs w:val="24"/>
        </w:rPr>
        <w:t xml:space="preserve">Correio Eletrônico: </w:t>
      </w:r>
      <w:hyperlink r:id="rId19" w:history="1">
        <w:r w:rsidRPr="00241BBE">
          <w:rPr>
            <w:rStyle w:val="Hiperligao"/>
            <w:rFonts w:ascii="Arial" w:hAnsi="Arial" w:cs="Arial"/>
            <w:sz w:val="24"/>
            <w:szCs w:val="24"/>
          </w:rPr>
          <w:t>4010.donizetti@bradesco.com.br</w:t>
        </w:r>
      </w:hyperlink>
      <w:r w:rsidRPr="00241BBE">
        <w:rPr>
          <w:rFonts w:ascii="Arial" w:hAnsi="Arial" w:cs="Arial"/>
          <w:sz w:val="24"/>
          <w:szCs w:val="24"/>
        </w:rPr>
        <w:t xml:space="preserve"> </w:t>
      </w:r>
    </w:p>
    <w:p w:rsidR="00CA4C6A" w:rsidRPr="00DF78A8" w:rsidRDefault="00CA4C6A" w:rsidP="00D329C0">
      <w:pPr>
        <w:pStyle w:val="Avanodecorpodetexto"/>
        <w:spacing w:line="320" w:lineRule="exact"/>
        <w:ind w:left="0" w:firstLine="0"/>
        <w:rPr>
          <w:rFonts w:ascii="Arial" w:hAnsi="Arial" w:cs="Arial"/>
          <w:sz w:val="24"/>
          <w:szCs w:val="24"/>
        </w:rPr>
      </w:pPr>
    </w:p>
    <w:p w:rsidR="00CA4C6A" w:rsidRPr="00DF78A8" w:rsidRDefault="00CA4C6A" w:rsidP="00EA6596">
      <w:pPr>
        <w:pStyle w:val="ListParagraph1"/>
        <w:numPr>
          <w:ilvl w:val="1"/>
          <w:numId w:val="6"/>
        </w:numPr>
        <w:tabs>
          <w:tab w:val="clear" w:pos="1800"/>
          <w:tab w:val="num" w:pos="709"/>
        </w:tabs>
        <w:spacing w:line="320" w:lineRule="atLeast"/>
        <w:ind w:left="709" w:hanging="709"/>
        <w:outlineLvl w:val="0"/>
        <w:rPr>
          <w:rFonts w:ascii="Arial" w:hAnsi="Arial" w:cs="Arial"/>
          <w:b/>
          <w:bCs/>
          <w:sz w:val="24"/>
          <w:szCs w:val="24"/>
        </w:rPr>
      </w:pPr>
      <w:r w:rsidRPr="00241BBE">
        <w:rPr>
          <w:rFonts w:ascii="Arial" w:hAnsi="Arial" w:cs="Arial"/>
          <w:b/>
          <w:bCs/>
          <w:sz w:val="24"/>
          <w:szCs w:val="24"/>
        </w:rPr>
        <w:t xml:space="preserve">Para a </w:t>
      </w:r>
      <w:r w:rsidRPr="00241BBE">
        <w:rPr>
          <w:rFonts w:ascii="Arial" w:hAnsi="Arial" w:cs="Arial"/>
          <w:b/>
          <w:bCs/>
          <w:sz w:val="24"/>
          <w:szCs w:val="24"/>
          <w:u w:val="single"/>
        </w:rPr>
        <w:t>CETIP</w:t>
      </w:r>
      <w:r w:rsidRPr="00241BBE">
        <w:rPr>
          <w:rFonts w:ascii="Arial" w:hAnsi="Arial" w:cs="Arial"/>
          <w:b/>
          <w:bCs/>
          <w:sz w:val="24"/>
          <w:szCs w:val="24"/>
        </w:rPr>
        <w:t>:</w:t>
      </w:r>
    </w:p>
    <w:p w:rsidR="00CA4C6A" w:rsidRPr="00DF78A8" w:rsidRDefault="00CA4C6A" w:rsidP="00D329C0">
      <w:pPr>
        <w:tabs>
          <w:tab w:val="num" w:pos="709"/>
        </w:tabs>
        <w:spacing w:line="320" w:lineRule="atLeast"/>
        <w:ind w:left="709"/>
        <w:rPr>
          <w:rFonts w:ascii="Arial" w:hAnsi="Arial" w:cs="Arial"/>
          <w:b/>
          <w:sz w:val="24"/>
          <w:szCs w:val="24"/>
        </w:rPr>
      </w:pPr>
      <w:r w:rsidRPr="00241BBE">
        <w:rPr>
          <w:rFonts w:ascii="Arial" w:hAnsi="Arial" w:cs="Arial"/>
          <w:b/>
          <w:sz w:val="24"/>
          <w:szCs w:val="24"/>
        </w:rPr>
        <w:t xml:space="preserve">CETIP S/A – </w:t>
      </w:r>
      <w:r>
        <w:rPr>
          <w:rFonts w:ascii="Arial" w:hAnsi="Arial" w:cs="Arial"/>
          <w:b/>
          <w:sz w:val="24"/>
          <w:szCs w:val="24"/>
        </w:rPr>
        <w:t>Mercados Organizados</w:t>
      </w:r>
    </w:p>
    <w:p w:rsidR="00CA4C6A" w:rsidRPr="00DF78A8" w:rsidRDefault="00CA4C6A" w:rsidP="00D329C0">
      <w:pPr>
        <w:tabs>
          <w:tab w:val="num" w:pos="709"/>
        </w:tabs>
        <w:spacing w:line="320" w:lineRule="atLeast"/>
        <w:ind w:left="709"/>
        <w:rPr>
          <w:rFonts w:ascii="Arial" w:hAnsi="Arial" w:cs="Arial"/>
          <w:sz w:val="24"/>
          <w:szCs w:val="24"/>
        </w:rPr>
      </w:pPr>
      <w:r w:rsidRPr="00241BBE">
        <w:rPr>
          <w:rFonts w:ascii="Arial" w:hAnsi="Arial" w:cs="Arial"/>
          <w:sz w:val="24"/>
          <w:szCs w:val="24"/>
        </w:rPr>
        <w:t>Avenida Brigadeiro Faria Lima, 1.663, 4º andar, Jardim Paulistano</w:t>
      </w:r>
    </w:p>
    <w:p w:rsidR="00CA4C6A" w:rsidRPr="00DF78A8" w:rsidRDefault="00CA4C6A" w:rsidP="00D329C0">
      <w:pPr>
        <w:tabs>
          <w:tab w:val="num" w:pos="709"/>
        </w:tabs>
        <w:spacing w:line="320" w:lineRule="atLeast"/>
        <w:ind w:left="709"/>
        <w:rPr>
          <w:rFonts w:ascii="Arial" w:hAnsi="Arial" w:cs="Arial"/>
          <w:sz w:val="24"/>
          <w:szCs w:val="24"/>
        </w:rPr>
      </w:pPr>
      <w:r w:rsidRPr="00241BBE">
        <w:rPr>
          <w:rFonts w:ascii="Arial" w:hAnsi="Arial" w:cs="Arial"/>
          <w:sz w:val="24"/>
          <w:szCs w:val="24"/>
        </w:rPr>
        <w:t>São Paulo - SP</w:t>
      </w:r>
    </w:p>
    <w:p w:rsidR="00CA4C6A" w:rsidRPr="00DF78A8" w:rsidRDefault="00CA4C6A" w:rsidP="00D329C0">
      <w:pPr>
        <w:tabs>
          <w:tab w:val="num" w:pos="709"/>
        </w:tabs>
        <w:spacing w:line="320" w:lineRule="atLeast"/>
        <w:ind w:left="709"/>
        <w:rPr>
          <w:rFonts w:ascii="Arial" w:hAnsi="Arial" w:cs="Arial"/>
          <w:sz w:val="24"/>
          <w:szCs w:val="24"/>
        </w:rPr>
      </w:pPr>
      <w:r w:rsidRPr="00241BBE">
        <w:rPr>
          <w:rFonts w:ascii="Arial" w:hAnsi="Arial" w:cs="Arial"/>
          <w:sz w:val="24"/>
          <w:szCs w:val="24"/>
        </w:rPr>
        <w:t>At.: Gerência de Valores Mobiliários</w:t>
      </w:r>
    </w:p>
    <w:p w:rsidR="00CA4C6A" w:rsidRPr="00DF78A8" w:rsidRDefault="00CA4C6A" w:rsidP="00D329C0">
      <w:pPr>
        <w:tabs>
          <w:tab w:val="num" w:pos="709"/>
        </w:tabs>
        <w:spacing w:line="320" w:lineRule="atLeast"/>
        <w:ind w:left="709"/>
        <w:rPr>
          <w:rFonts w:ascii="Arial" w:hAnsi="Arial" w:cs="Arial"/>
          <w:sz w:val="24"/>
          <w:szCs w:val="24"/>
        </w:rPr>
      </w:pPr>
      <w:r w:rsidRPr="00241BBE">
        <w:rPr>
          <w:rFonts w:ascii="Arial" w:hAnsi="Arial" w:cs="Arial"/>
          <w:sz w:val="24"/>
          <w:szCs w:val="24"/>
        </w:rPr>
        <w:t>Telefone: (11) 3111-1596</w:t>
      </w:r>
    </w:p>
    <w:p w:rsidR="00CA4C6A" w:rsidRPr="00DF78A8" w:rsidRDefault="00CA4C6A" w:rsidP="00D329C0">
      <w:pPr>
        <w:tabs>
          <w:tab w:val="num" w:pos="709"/>
        </w:tabs>
        <w:spacing w:line="320" w:lineRule="atLeast"/>
        <w:ind w:left="709"/>
        <w:rPr>
          <w:rFonts w:ascii="Arial" w:hAnsi="Arial" w:cs="Arial"/>
          <w:sz w:val="24"/>
          <w:szCs w:val="24"/>
        </w:rPr>
      </w:pPr>
      <w:r w:rsidRPr="00241BBE">
        <w:rPr>
          <w:rFonts w:ascii="Arial" w:hAnsi="Arial" w:cs="Arial"/>
          <w:sz w:val="24"/>
          <w:szCs w:val="24"/>
        </w:rPr>
        <w:t>Fac-símile: (11) 3111-1564</w:t>
      </w:r>
    </w:p>
    <w:p w:rsidR="00CA4C6A" w:rsidRPr="00DF78A8" w:rsidRDefault="00CA4C6A" w:rsidP="00D329C0">
      <w:pPr>
        <w:pStyle w:val="Avanodecorpodetexto"/>
        <w:tabs>
          <w:tab w:val="num" w:pos="709"/>
        </w:tabs>
        <w:spacing w:line="320" w:lineRule="exact"/>
        <w:ind w:left="709" w:firstLine="0"/>
        <w:rPr>
          <w:rFonts w:ascii="Arial" w:hAnsi="Arial" w:cs="Arial"/>
          <w:sz w:val="24"/>
          <w:szCs w:val="24"/>
        </w:rPr>
      </w:pPr>
      <w:r w:rsidRPr="00241BBE">
        <w:rPr>
          <w:rFonts w:ascii="Arial" w:hAnsi="Arial" w:cs="Arial"/>
          <w:sz w:val="24"/>
          <w:szCs w:val="24"/>
        </w:rPr>
        <w:t xml:space="preserve">Correio Eletrônico: </w:t>
      </w:r>
      <w:r w:rsidRPr="0073693E">
        <w:rPr>
          <w:rStyle w:val="Hiperligao"/>
          <w:rFonts w:ascii="Arial" w:hAnsi="Arial" w:cs="Arial"/>
          <w:sz w:val="24"/>
          <w:szCs w:val="24"/>
        </w:rPr>
        <w:t>valores</w:t>
      </w:r>
      <w:hyperlink r:id="rId20" w:history="1">
        <w:r w:rsidRPr="00506C48">
          <w:rPr>
            <w:rStyle w:val="Hiperligao"/>
            <w:rFonts w:ascii="Arial" w:hAnsi="Arial" w:cs="Arial"/>
            <w:sz w:val="24"/>
            <w:szCs w:val="24"/>
          </w:rPr>
          <w:t>.mobiliarios@cetip.com.br</w:t>
        </w:r>
      </w:hyperlink>
    </w:p>
    <w:p w:rsidR="00CA4C6A" w:rsidRPr="00DF78A8" w:rsidRDefault="00CA4C6A" w:rsidP="00D329C0">
      <w:pPr>
        <w:pStyle w:val="Avanodecorpodetexto"/>
        <w:spacing w:line="320" w:lineRule="exact"/>
        <w:ind w:left="0" w:firstLine="0"/>
        <w:rPr>
          <w:rFonts w:ascii="Arial" w:hAnsi="Arial" w:cs="Arial"/>
          <w:sz w:val="24"/>
          <w:szCs w:val="24"/>
        </w:rPr>
      </w:pPr>
    </w:p>
    <w:p w:rsidR="00CA4C6A" w:rsidRPr="00DF78A8" w:rsidRDefault="00CA4C6A" w:rsidP="00EA6596">
      <w:pPr>
        <w:pStyle w:val="Corpodetexto3"/>
        <w:numPr>
          <w:ilvl w:val="1"/>
          <w:numId w:val="23"/>
        </w:numPr>
        <w:spacing w:line="320" w:lineRule="exact"/>
        <w:ind w:left="0" w:firstLine="0"/>
        <w:rPr>
          <w:rFonts w:ascii="Arial" w:hAnsi="Arial" w:cs="Arial"/>
          <w:sz w:val="24"/>
          <w:szCs w:val="24"/>
        </w:rPr>
      </w:pPr>
      <w:r w:rsidRPr="00241BBE">
        <w:rPr>
          <w:rFonts w:ascii="Arial" w:hAnsi="Arial" w:cs="Arial"/>
          <w:sz w:val="24"/>
          <w:szCs w:val="24"/>
        </w:rPr>
        <w:t>As comunicações referentes a esta Escritura de Emissão serão consideradas entregues quando recebidas sob protocolo ou com “aviso de recebimento” expedido pelo correio, ou por telegrama nos endereços acima. As comunicações feitas por fac-símile serão consideradas recebidas na data de seu envio, desde que seu recebimento seja confirmado através de indicativo (recibo emitido pela máquina utilizada pelo remetente) seguido de confirmação verbal por telefone. Os respectivos originais deverão ser encaminhados para os endereços acima em até 5 (cinco) Dias Úteis após o envio da mensagem. A mudança de qualquer dos endereços acima deverá ser comunicada à outra parte pela parte que tiver seu endereço alterado.</w:t>
      </w:r>
    </w:p>
    <w:p w:rsidR="00CA4C6A" w:rsidRPr="00DF78A8" w:rsidRDefault="00CA4C6A" w:rsidP="00EA6596">
      <w:pPr>
        <w:pStyle w:val="Corpodetexto3"/>
        <w:numPr>
          <w:ilvl w:val="1"/>
          <w:numId w:val="23"/>
        </w:numPr>
        <w:spacing w:line="320" w:lineRule="exact"/>
        <w:ind w:left="0" w:firstLine="0"/>
        <w:rPr>
          <w:rFonts w:ascii="Arial" w:hAnsi="Arial" w:cs="Arial"/>
          <w:sz w:val="24"/>
          <w:szCs w:val="24"/>
        </w:rPr>
      </w:pPr>
      <w:r w:rsidRPr="00241BBE">
        <w:rPr>
          <w:rFonts w:ascii="Arial" w:hAnsi="Arial" w:cs="Arial"/>
          <w:sz w:val="24"/>
          <w:szCs w:val="24"/>
        </w:rPr>
        <w:t>A mudança de qualquer dos endereços acima deverá ser comunicada às demais partes pela parte que tiver seu endereço alterado, em até 2 (dois) dias contados da sua ocorrência.</w:t>
      </w:r>
    </w:p>
    <w:p w:rsidR="00CA4C6A" w:rsidRPr="00DF78A8" w:rsidRDefault="00CA4C6A" w:rsidP="00D329C0">
      <w:pPr>
        <w:pStyle w:val="Corpodetexto3"/>
        <w:spacing w:line="320" w:lineRule="exact"/>
        <w:rPr>
          <w:rFonts w:ascii="Arial" w:hAnsi="Arial" w:cs="Arial"/>
          <w:sz w:val="24"/>
          <w:szCs w:val="24"/>
        </w:rPr>
      </w:pPr>
    </w:p>
    <w:p w:rsidR="00CA4C6A" w:rsidRPr="00DF78A8" w:rsidRDefault="00CA4C6A" w:rsidP="00EA6596">
      <w:pPr>
        <w:pStyle w:val="Corpodetexto3"/>
        <w:numPr>
          <w:ilvl w:val="1"/>
          <w:numId w:val="23"/>
        </w:numPr>
        <w:spacing w:line="320" w:lineRule="exact"/>
        <w:ind w:left="0" w:firstLine="0"/>
        <w:rPr>
          <w:rFonts w:ascii="Arial" w:hAnsi="Arial" w:cs="Arial"/>
          <w:sz w:val="24"/>
          <w:szCs w:val="24"/>
        </w:rPr>
      </w:pPr>
      <w:r w:rsidRPr="00241BBE">
        <w:rPr>
          <w:rFonts w:ascii="Arial" w:hAnsi="Arial" w:cs="Arial"/>
          <w:sz w:val="24"/>
          <w:szCs w:val="24"/>
        </w:rPr>
        <w:t xml:space="preserve">Eventuais prejuízos decorrentes da não observância do disposto no item </w:t>
      </w:r>
      <w:r>
        <w:rPr>
          <w:rFonts w:ascii="Arial" w:hAnsi="Arial" w:cs="Arial"/>
          <w:sz w:val="24"/>
          <w:szCs w:val="24"/>
        </w:rPr>
        <w:t>acima</w:t>
      </w:r>
      <w:r w:rsidRPr="00241BBE">
        <w:rPr>
          <w:rFonts w:ascii="Arial" w:hAnsi="Arial" w:cs="Arial"/>
          <w:sz w:val="24"/>
          <w:szCs w:val="24"/>
        </w:rPr>
        <w:t xml:space="preserve"> serão arcados pela parte inadimplente.</w:t>
      </w:r>
    </w:p>
    <w:p w:rsidR="00CA4C6A" w:rsidRPr="00DF78A8" w:rsidRDefault="00CA4C6A" w:rsidP="00D329C0">
      <w:pPr>
        <w:pStyle w:val="ListParagraph1"/>
        <w:rPr>
          <w:rFonts w:ascii="Arial" w:hAnsi="Arial" w:cs="Arial"/>
          <w:sz w:val="24"/>
          <w:szCs w:val="24"/>
        </w:rPr>
      </w:pPr>
    </w:p>
    <w:p w:rsidR="00CA4C6A" w:rsidRPr="00DF78A8" w:rsidRDefault="00CA4C6A" w:rsidP="00EA6596">
      <w:pPr>
        <w:pStyle w:val="Corpodetexto3"/>
        <w:numPr>
          <w:ilvl w:val="1"/>
          <w:numId w:val="23"/>
        </w:numPr>
        <w:spacing w:line="320" w:lineRule="exact"/>
        <w:ind w:left="0" w:firstLine="0"/>
        <w:rPr>
          <w:rFonts w:ascii="Arial" w:hAnsi="Arial" w:cs="Arial"/>
          <w:sz w:val="24"/>
          <w:szCs w:val="24"/>
        </w:rPr>
      </w:pPr>
      <w:r w:rsidRPr="00241BBE">
        <w:rPr>
          <w:rFonts w:ascii="Arial" w:hAnsi="Arial" w:cs="Arial"/>
          <w:sz w:val="24"/>
          <w:szCs w:val="24"/>
        </w:rPr>
        <w:t xml:space="preserve">Os avisos, comunicações ou notificações enviados nas formas previstas nesta Escritura de Emissão serão considerados plenamente eficazes se entregues às pessoas descritas no item 9.1 </w:t>
      </w:r>
      <w:r>
        <w:rPr>
          <w:rFonts w:ascii="Arial" w:hAnsi="Arial" w:cs="Arial"/>
          <w:sz w:val="24"/>
          <w:szCs w:val="24"/>
        </w:rPr>
        <w:t>acima</w:t>
      </w:r>
      <w:r w:rsidRPr="00241BBE">
        <w:rPr>
          <w:rFonts w:ascii="Arial" w:hAnsi="Arial" w:cs="Arial"/>
          <w:sz w:val="24"/>
          <w:szCs w:val="24"/>
        </w:rPr>
        <w:t>.</w:t>
      </w:r>
    </w:p>
    <w:p w:rsidR="00CA4C6A" w:rsidRPr="00DF78A8" w:rsidRDefault="00CA4C6A" w:rsidP="00871040">
      <w:pPr>
        <w:pStyle w:val="Corpodetexto"/>
        <w:spacing w:line="320" w:lineRule="exact"/>
        <w:ind w:left="709" w:hanging="709"/>
        <w:rPr>
          <w:rFonts w:ascii="Arial" w:hAnsi="Arial" w:cs="Arial"/>
          <w:szCs w:val="24"/>
        </w:rPr>
      </w:pPr>
    </w:p>
    <w:bookmarkEnd w:id="22"/>
    <w:p w:rsidR="00CA4C6A" w:rsidRPr="00DF78A8" w:rsidRDefault="00CA4C6A" w:rsidP="00AC0F0A">
      <w:pPr>
        <w:pStyle w:val="Cabealho2"/>
        <w:spacing w:line="320" w:lineRule="exact"/>
        <w:rPr>
          <w:rFonts w:ascii="Arial" w:hAnsi="Arial" w:cs="Arial"/>
          <w:szCs w:val="24"/>
        </w:rPr>
      </w:pPr>
      <w:r w:rsidRPr="00241BBE">
        <w:rPr>
          <w:rFonts w:ascii="Arial" w:hAnsi="Arial" w:cs="Arial"/>
          <w:szCs w:val="24"/>
        </w:rPr>
        <w:t xml:space="preserve">Cláusula Dez </w:t>
      </w:r>
      <w:r w:rsidRPr="00241BBE">
        <w:rPr>
          <w:rFonts w:ascii="Arial" w:hAnsi="Arial" w:cs="Arial"/>
          <w:b w:val="0"/>
          <w:szCs w:val="24"/>
        </w:rPr>
        <w:t xml:space="preserve">– </w:t>
      </w:r>
      <w:r w:rsidRPr="00241BBE">
        <w:rPr>
          <w:rFonts w:ascii="Arial" w:hAnsi="Arial" w:cs="Arial"/>
          <w:szCs w:val="24"/>
        </w:rPr>
        <w:t>DAS DISPOSIÇÕES GERAIS</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1"/>
          <w:numId w:val="16"/>
        </w:numPr>
        <w:spacing w:line="320" w:lineRule="exact"/>
        <w:ind w:left="0" w:firstLine="0"/>
        <w:rPr>
          <w:rFonts w:ascii="Arial" w:hAnsi="Arial" w:cs="Arial"/>
          <w:sz w:val="24"/>
          <w:szCs w:val="24"/>
        </w:rPr>
      </w:pPr>
      <w:r w:rsidRPr="00241BBE">
        <w:rPr>
          <w:rFonts w:ascii="Arial" w:hAnsi="Arial" w:cs="Arial"/>
          <w:sz w:val="24"/>
          <w:szCs w:val="24"/>
        </w:rPr>
        <w:t>Não se presume a renúncia a qualquer dos direitos decorrentes da presente Escritura de Emissão. Dessa forma, nenhum atraso, omissão ou liberalidade no exercício de qualquer direito, faculdade ou remédio que caiba ao Agente Fiduciário e/ou aos titulares de Debêntures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rsidR="00CA4C6A" w:rsidRPr="00DF78A8" w:rsidRDefault="00CA4C6A">
      <w:pPr>
        <w:pStyle w:val="ListParagraph1"/>
        <w:spacing w:line="320" w:lineRule="exact"/>
        <w:ind w:left="0"/>
        <w:rPr>
          <w:rFonts w:ascii="Arial" w:hAnsi="Arial" w:cs="Arial"/>
          <w:sz w:val="24"/>
          <w:szCs w:val="24"/>
        </w:rPr>
      </w:pPr>
    </w:p>
    <w:p w:rsidR="00CA4C6A" w:rsidRPr="00DF78A8" w:rsidRDefault="00CA4C6A" w:rsidP="00EA6596">
      <w:pPr>
        <w:pStyle w:val="ListParagraph1"/>
        <w:numPr>
          <w:ilvl w:val="1"/>
          <w:numId w:val="16"/>
        </w:numPr>
        <w:spacing w:line="320" w:lineRule="exact"/>
        <w:ind w:left="0" w:firstLine="0"/>
        <w:rPr>
          <w:rFonts w:ascii="Arial" w:hAnsi="Arial" w:cs="Arial"/>
          <w:sz w:val="24"/>
          <w:szCs w:val="24"/>
        </w:rPr>
      </w:pPr>
      <w:r w:rsidRPr="00241BBE">
        <w:rPr>
          <w:rFonts w:ascii="Arial" w:hAnsi="Arial" w:cs="Arial"/>
          <w:sz w:val="24"/>
          <w:szCs w:val="24"/>
        </w:rPr>
        <w:t xml:space="preserve">Para os fins e efeitos desta Escritura de Emissão, considera-se como </w:t>
      </w:r>
      <w:r w:rsidRPr="00AF52C5">
        <w:rPr>
          <w:rFonts w:ascii="Arial" w:hAnsi="Arial" w:cs="Arial"/>
          <w:sz w:val="24"/>
          <w:szCs w:val="24"/>
        </w:rPr>
        <w:t>“</w:t>
      </w:r>
      <w:r w:rsidRPr="00CB0B39">
        <w:rPr>
          <w:rFonts w:ascii="Arial" w:hAnsi="Arial" w:cs="Arial"/>
          <w:sz w:val="24"/>
          <w:szCs w:val="24"/>
          <w:u w:val="single"/>
        </w:rPr>
        <w:t>Dia Útil</w:t>
      </w:r>
      <w:r w:rsidRPr="00241BBE">
        <w:rPr>
          <w:rFonts w:ascii="Arial" w:hAnsi="Arial" w:cs="Arial"/>
          <w:sz w:val="24"/>
          <w:szCs w:val="24"/>
        </w:rPr>
        <w:t>” qualquer dia que não seja sábado, domingo, dia declarado como feriado nacional ou dias em que, por qualquer motivo, não haja expediente bancário na praça em que a Emissora é sediada ou em âmbito nacional, ressalvados os casos cujos pagamentos devam ser realizados por meio da CETIP, hipótese em que somente será considerado Dia Útil qualquer dia que não seja sábado, domingo ou dia declarado como feriado nacional.</w:t>
      </w:r>
    </w:p>
    <w:p w:rsidR="00CA4C6A" w:rsidRPr="00DF78A8" w:rsidRDefault="00CA4C6A">
      <w:pPr>
        <w:pStyle w:val="ListParagraph1"/>
        <w:spacing w:line="320" w:lineRule="exact"/>
        <w:ind w:left="0"/>
        <w:rPr>
          <w:rFonts w:ascii="Arial" w:hAnsi="Arial" w:cs="Arial"/>
          <w:sz w:val="24"/>
          <w:szCs w:val="24"/>
        </w:rPr>
      </w:pPr>
    </w:p>
    <w:p w:rsidR="00CA4C6A" w:rsidRPr="00DF78A8" w:rsidRDefault="00CA4C6A" w:rsidP="00EA6596">
      <w:pPr>
        <w:pStyle w:val="ListParagraph1"/>
        <w:numPr>
          <w:ilvl w:val="1"/>
          <w:numId w:val="16"/>
        </w:numPr>
        <w:spacing w:line="320" w:lineRule="exact"/>
        <w:ind w:left="0" w:firstLine="0"/>
        <w:rPr>
          <w:rFonts w:ascii="Arial" w:hAnsi="Arial" w:cs="Arial"/>
          <w:sz w:val="24"/>
          <w:szCs w:val="24"/>
        </w:rPr>
      </w:pPr>
      <w:r w:rsidRPr="00241BBE">
        <w:rPr>
          <w:rFonts w:ascii="Arial" w:hAnsi="Arial" w:cs="Arial"/>
          <w:sz w:val="24"/>
          <w:szCs w:val="24"/>
        </w:rPr>
        <w:t>A presente Escritura de Emissão é firmada em caráter irrevogável e irretratável, salvo na hipótese de não preenchimento dos requisitos relacionados na Cláusula Segunda supra, obrigando as partes por si e seus sucessores.</w:t>
      </w:r>
    </w:p>
    <w:p w:rsidR="00CA4C6A" w:rsidRPr="00DF78A8" w:rsidRDefault="00CA4C6A">
      <w:pPr>
        <w:pStyle w:val="ListParagraph1"/>
        <w:spacing w:line="320" w:lineRule="exact"/>
        <w:ind w:left="0"/>
        <w:rPr>
          <w:rFonts w:ascii="Arial" w:hAnsi="Arial" w:cs="Arial"/>
          <w:sz w:val="24"/>
          <w:szCs w:val="24"/>
        </w:rPr>
      </w:pPr>
    </w:p>
    <w:p w:rsidR="00CA4C6A" w:rsidRPr="00DF78A8" w:rsidRDefault="00CA4C6A" w:rsidP="00EA6596">
      <w:pPr>
        <w:pStyle w:val="ListParagraph1"/>
        <w:numPr>
          <w:ilvl w:val="1"/>
          <w:numId w:val="16"/>
        </w:numPr>
        <w:spacing w:line="320" w:lineRule="exact"/>
        <w:ind w:left="0" w:firstLine="0"/>
        <w:rPr>
          <w:rFonts w:ascii="Arial" w:hAnsi="Arial" w:cs="Arial"/>
          <w:sz w:val="24"/>
          <w:szCs w:val="24"/>
        </w:rPr>
      </w:pPr>
      <w:r w:rsidRPr="00241BBE">
        <w:rPr>
          <w:rFonts w:ascii="Arial" w:hAnsi="Arial" w:cs="Arial"/>
          <w:sz w:val="24"/>
          <w:szCs w:val="24"/>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rsidR="00CA4C6A" w:rsidRPr="00DF78A8" w:rsidRDefault="00CA4C6A">
      <w:pPr>
        <w:pStyle w:val="ListParagraph1"/>
        <w:spacing w:line="320" w:lineRule="exact"/>
        <w:ind w:left="0"/>
        <w:rPr>
          <w:rFonts w:ascii="Arial" w:hAnsi="Arial" w:cs="Arial"/>
          <w:sz w:val="24"/>
          <w:szCs w:val="24"/>
        </w:rPr>
      </w:pPr>
    </w:p>
    <w:p w:rsidR="00CA4C6A" w:rsidRPr="00DF78A8" w:rsidRDefault="00CA4C6A" w:rsidP="00EA6596">
      <w:pPr>
        <w:pStyle w:val="ListParagraph1"/>
        <w:numPr>
          <w:ilvl w:val="1"/>
          <w:numId w:val="16"/>
        </w:numPr>
        <w:spacing w:line="320" w:lineRule="exact"/>
        <w:ind w:left="0" w:firstLine="0"/>
        <w:rPr>
          <w:rFonts w:ascii="Arial" w:hAnsi="Arial" w:cs="Arial"/>
          <w:sz w:val="24"/>
          <w:szCs w:val="24"/>
        </w:rPr>
      </w:pPr>
      <w:r w:rsidRPr="00241BBE">
        <w:rPr>
          <w:rFonts w:ascii="Arial" w:hAnsi="Arial" w:cs="Arial"/>
          <w:sz w:val="24"/>
          <w:szCs w:val="24"/>
        </w:rPr>
        <w:t>A presente Escritura de Emissão e as Debêntures constituem título executivo extrajudicial, nos termos do artigo 585, incisos I e II, do Código de Processo Civil, e as obrigações nelas encerradas estão sujeitas a execução específica, de acordo com os artigos 632 e seguintes do Código de Processo Civil.</w:t>
      </w:r>
    </w:p>
    <w:p w:rsidR="00CA4C6A" w:rsidRPr="00DF78A8" w:rsidRDefault="00CA4C6A">
      <w:pPr>
        <w:pStyle w:val="ListParagraph1"/>
        <w:spacing w:line="320" w:lineRule="exact"/>
        <w:ind w:left="0"/>
        <w:rPr>
          <w:rFonts w:ascii="Arial" w:hAnsi="Arial" w:cs="Arial"/>
          <w:sz w:val="24"/>
          <w:szCs w:val="24"/>
        </w:rPr>
      </w:pPr>
    </w:p>
    <w:p w:rsidR="00CA4C6A" w:rsidRPr="00DF78A8" w:rsidRDefault="00CA4C6A" w:rsidP="00EA6596">
      <w:pPr>
        <w:pStyle w:val="ListParagraph1"/>
        <w:numPr>
          <w:ilvl w:val="1"/>
          <w:numId w:val="16"/>
        </w:numPr>
        <w:spacing w:line="320" w:lineRule="exact"/>
        <w:ind w:left="0" w:firstLine="0"/>
        <w:rPr>
          <w:rFonts w:ascii="Arial" w:hAnsi="Arial" w:cs="Arial"/>
          <w:sz w:val="24"/>
          <w:szCs w:val="24"/>
        </w:rPr>
      </w:pPr>
      <w:r w:rsidRPr="00241BBE">
        <w:rPr>
          <w:rFonts w:ascii="Arial" w:hAnsi="Arial" w:cs="Arial"/>
          <w:sz w:val="24"/>
          <w:szCs w:val="24"/>
        </w:rPr>
        <w:t>Esta Escritura de Emissão é regida pelas Leis da República Federativa do Brasil.</w:t>
      </w:r>
    </w:p>
    <w:p w:rsidR="00CA4C6A" w:rsidRDefault="00CA4C6A">
      <w:pPr>
        <w:pStyle w:val="ListParagraph1"/>
        <w:spacing w:line="320" w:lineRule="exact"/>
        <w:ind w:left="0"/>
        <w:rPr>
          <w:rFonts w:ascii="Arial" w:hAnsi="Arial" w:cs="Arial"/>
          <w:sz w:val="24"/>
          <w:szCs w:val="24"/>
        </w:rPr>
      </w:pPr>
    </w:p>
    <w:p w:rsidR="00CA4C6A" w:rsidRPr="00DF78A8" w:rsidRDefault="00CA4C6A" w:rsidP="00EA6596">
      <w:pPr>
        <w:pStyle w:val="ListParagraph1"/>
        <w:numPr>
          <w:ilvl w:val="1"/>
          <w:numId w:val="16"/>
        </w:numPr>
        <w:spacing w:line="320" w:lineRule="exact"/>
        <w:ind w:left="0" w:firstLine="0"/>
        <w:rPr>
          <w:rFonts w:ascii="Arial" w:hAnsi="Arial" w:cs="Arial"/>
          <w:sz w:val="24"/>
          <w:szCs w:val="24"/>
        </w:rPr>
      </w:pPr>
      <w:r w:rsidRPr="00241BBE">
        <w:rPr>
          <w:rFonts w:ascii="Arial" w:hAnsi="Arial" w:cs="Arial"/>
          <w:sz w:val="24"/>
          <w:szCs w:val="24"/>
        </w:rPr>
        <w:t>Os prazos estabelecidos na presente Escritura de Emissão serão computados de acordo com a regra prescrita no artigo 132 do Código Civil, sendo excluído o dia do começo e incluído o do vencimento</w:t>
      </w:r>
      <w:r>
        <w:rPr>
          <w:rFonts w:ascii="Arial" w:hAnsi="Arial" w:cs="Arial"/>
          <w:sz w:val="24"/>
          <w:szCs w:val="24"/>
        </w:rPr>
        <w:t>, exceto quando expressamente indicado de outra forma nesta Escritura de Emissão</w:t>
      </w:r>
      <w:r w:rsidRPr="00241BBE">
        <w:rPr>
          <w:rFonts w:ascii="Arial" w:hAnsi="Arial" w:cs="Arial"/>
          <w:sz w:val="24"/>
          <w:szCs w:val="24"/>
        </w:rPr>
        <w:t xml:space="preserve">. </w:t>
      </w:r>
    </w:p>
    <w:p w:rsidR="00CA4C6A" w:rsidRPr="00DF78A8" w:rsidRDefault="00CA4C6A">
      <w:pPr>
        <w:pStyle w:val="ListParagraph1"/>
        <w:spacing w:line="320" w:lineRule="exact"/>
        <w:ind w:left="0"/>
        <w:rPr>
          <w:rFonts w:ascii="Arial" w:hAnsi="Arial" w:cs="Arial"/>
          <w:sz w:val="24"/>
          <w:szCs w:val="24"/>
        </w:rPr>
      </w:pPr>
    </w:p>
    <w:p w:rsidR="00CA4C6A" w:rsidRPr="00DF78A8" w:rsidRDefault="00CA4C6A" w:rsidP="00EA6596">
      <w:pPr>
        <w:pStyle w:val="ListParagraph1"/>
        <w:numPr>
          <w:ilvl w:val="1"/>
          <w:numId w:val="16"/>
        </w:numPr>
        <w:spacing w:line="320" w:lineRule="exact"/>
        <w:ind w:left="0" w:firstLine="0"/>
        <w:rPr>
          <w:rFonts w:ascii="Arial" w:hAnsi="Arial" w:cs="Arial"/>
          <w:sz w:val="24"/>
          <w:szCs w:val="24"/>
        </w:rPr>
      </w:pPr>
      <w:r w:rsidRPr="00241BBE">
        <w:rPr>
          <w:rFonts w:ascii="Arial" w:hAnsi="Arial" w:cs="Arial"/>
          <w:sz w:val="24"/>
          <w:szCs w:val="24"/>
        </w:rPr>
        <w:t>Qualquer modificação aos termos e condições desta Escritura de Emissão será eficaz apenas mediante sua formalização por meio de aditamento a ser firmado por todas as Partes. Todos os aditamentos à presente Escritura de Emissão deverão serão registrados nos Cartórios de Registro de Títulos e Documentos competentes, bem como arquivados nas juntas comerciais competentes, de acordo com o artigo 62, inciso II e parágrafo 3º do artigo 62 da Lei das Sociedades por Ações.</w:t>
      </w:r>
    </w:p>
    <w:p w:rsidR="00CA4C6A" w:rsidRPr="00DF78A8" w:rsidRDefault="00CA4C6A" w:rsidP="00AC0F0A">
      <w:pPr>
        <w:pStyle w:val="Cabealho2"/>
        <w:spacing w:line="320" w:lineRule="exact"/>
        <w:rPr>
          <w:rFonts w:ascii="Arial" w:hAnsi="Arial" w:cs="Arial"/>
          <w:szCs w:val="24"/>
        </w:rPr>
      </w:pPr>
    </w:p>
    <w:p w:rsidR="00CA4C6A" w:rsidRPr="00DF78A8" w:rsidRDefault="00CA4C6A" w:rsidP="00AC0F0A">
      <w:pPr>
        <w:pStyle w:val="Cabealho2"/>
        <w:spacing w:line="320" w:lineRule="exact"/>
        <w:rPr>
          <w:rFonts w:ascii="Arial" w:hAnsi="Arial" w:cs="Arial"/>
          <w:szCs w:val="24"/>
        </w:rPr>
      </w:pPr>
      <w:r w:rsidRPr="00241BBE">
        <w:rPr>
          <w:rFonts w:ascii="Arial" w:hAnsi="Arial" w:cs="Arial"/>
          <w:szCs w:val="24"/>
        </w:rPr>
        <w:t>Cláusula Onze</w:t>
      </w:r>
      <w:r w:rsidRPr="00241BBE">
        <w:rPr>
          <w:rFonts w:ascii="Arial" w:hAnsi="Arial" w:cs="Arial"/>
          <w:b w:val="0"/>
          <w:szCs w:val="24"/>
        </w:rPr>
        <w:t xml:space="preserve"> – </w:t>
      </w:r>
      <w:r w:rsidRPr="00241BBE">
        <w:rPr>
          <w:rFonts w:ascii="Arial" w:hAnsi="Arial" w:cs="Arial"/>
          <w:szCs w:val="24"/>
        </w:rPr>
        <w:t>DO FORO</w:t>
      </w:r>
    </w:p>
    <w:p w:rsidR="00CA4C6A" w:rsidRPr="00DF78A8" w:rsidRDefault="00CA4C6A" w:rsidP="00AC0F0A">
      <w:pPr>
        <w:spacing w:line="320" w:lineRule="exact"/>
        <w:rPr>
          <w:rFonts w:ascii="Arial" w:hAnsi="Arial" w:cs="Arial"/>
          <w:sz w:val="24"/>
          <w:szCs w:val="24"/>
        </w:rPr>
      </w:pPr>
    </w:p>
    <w:p w:rsidR="00CA4C6A" w:rsidRPr="00DF78A8" w:rsidRDefault="00CA4C6A" w:rsidP="00EA6596">
      <w:pPr>
        <w:pStyle w:val="ListParagraph1"/>
        <w:numPr>
          <w:ilvl w:val="1"/>
          <w:numId w:val="15"/>
        </w:numPr>
        <w:spacing w:line="320" w:lineRule="exact"/>
        <w:ind w:left="0" w:firstLine="0"/>
        <w:rPr>
          <w:rFonts w:ascii="Arial" w:hAnsi="Arial" w:cs="Arial"/>
          <w:sz w:val="24"/>
          <w:szCs w:val="24"/>
        </w:rPr>
      </w:pPr>
      <w:r w:rsidRPr="00241BBE">
        <w:rPr>
          <w:rFonts w:ascii="Arial" w:hAnsi="Arial" w:cs="Arial"/>
          <w:sz w:val="24"/>
          <w:szCs w:val="24"/>
        </w:rPr>
        <w:t>Fica eleito o foro da Comarca da Cidade de São Paulo, Estado de São Paulo, com exclusão de qualquer outro, por mais privilegiado que seja ou possa vir a ser, para dirimir as questões porventura oriundas desta Escritura de Emissão.</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 xml:space="preserve">E por estarem assim justas e contratadas, as Partes firmam a presente Escritura de Emissão, em </w:t>
      </w:r>
      <w:r>
        <w:rPr>
          <w:rFonts w:ascii="Arial" w:hAnsi="Arial" w:cs="Arial"/>
          <w:sz w:val="24"/>
          <w:szCs w:val="24"/>
        </w:rPr>
        <w:t>5</w:t>
      </w:r>
      <w:r w:rsidRPr="00241BBE">
        <w:rPr>
          <w:rFonts w:ascii="Arial" w:hAnsi="Arial" w:cs="Arial"/>
          <w:sz w:val="24"/>
          <w:szCs w:val="24"/>
        </w:rPr>
        <w:t xml:space="preserve"> (</w:t>
      </w:r>
      <w:r>
        <w:rPr>
          <w:rFonts w:ascii="Arial" w:hAnsi="Arial" w:cs="Arial"/>
          <w:sz w:val="24"/>
          <w:szCs w:val="24"/>
        </w:rPr>
        <w:t>cinco</w:t>
      </w:r>
      <w:r w:rsidRPr="00241BBE">
        <w:rPr>
          <w:rFonts w:ascii="Arial" w:hAnsi="Arial" w:cs="Arial"/>
          <w:sz w:val="24"/>
          <w:szCs w:val="24"/>
        </w:rPr>
        <w:t>) vias de igual forma e teor e para o mesmo fim, em conjunto com as 2 (duas) testemunhas abaixo assinadas.</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jc w:val="center"/>
        <w:rPr>
          <w:rFonts w:ascii="Arial" w:hAnsi="Arial" w:cs="Arial"/>
          <w:sz w:val="24"/>
          <w:szCs w:val="24"/>
        </w:rPr>
      </w:pPr>
      <w:r w:rsidRPr="00241BBE">
        <w:rPr>
          <w:rFonts w:ascii="Arial" w:hAnsi="Arial" w:cs="Arial"/>
          <w:sz w:val="24"/>
          <w:szCs w:val="24"/>
        </w:rPr>
        <w:t xml:space="preserve">São Paulo, </w:t>
      </w:r>
      <w:r>
        <w:rPr>
          <w:rFonts w:ascii="Arial" w:hAnsi="Arial" w:cs="Arial"/>
          <w:sz w:val="24"/>
          <w:szCs w:val="24"/>
        </w:rPr>
        <w:t>17 de abril</w:t>
      </w:r>
      <w:r w:rsidRPr="00241BBE">
        <w:rPr>
          <w:rFonts w:ascii="Arial" w:hAnsi="Arial" w:cs="Arial"/>
          <w:sz w:val="24"/>
          <w:szCs w:val="24"/>
        </w:rPr>
        <w:t xml:space="preserve"> de 201</w:t>
      </w:r>
      <w:r>
        <w:rPr>
          <w:rFonts w:ascii="Arial" w:hAnsi="Arial" w:cs="Arial"/>
          <w:sz w:val="24"/>
          <w:szCs w:val="24"/>
        </w:rPr>
        <w:t>2</w:t>
      </w:r>
      <w:r w:rsidRPr="00241BBE">
        <w:rPr>
          <w:rFonts w:ascii="Arial" w:hAnsi="Arial" w:cs="Arial"/>
          <w:sz w:val="24"/>
          <w:szCs w:val="24"/>
        </w:rPr>
        <w:t>.</w:t>
      </w:r>
    </w:p>
    <w:p w:rsidR="00CA4C6A" w:rsidRPr="00DF78A8" w:rsidRDefault="00CA4C6A" w:rsidP="00AC0F0A">
      <w:pPr>
        <w:spacing w:line="320" w:lineRule="exact"/>
        <w:jc w:val="center"/>
        <w:rPr>
          <w:rFonts w:ascii="Arial" w:eastAsia="Batang" w:hAnsi="Arial" w:cs="Arial"/>
          <w:i/>
          <w:iCs/>
          <w:sz w:val="24"/>
          <w:szCs w:val="24"/>
        </w:rPr>
      </w:pPr>
    </w:p>
    <w:p w:rsidR="00CA4C6A" w:rsidRPr="005D5612" w:rsidRDefault="00CA4C6A" w:rsidP="00AC0F0A">
      <w:pPr>
        <w:spacing w:line="320" w:lineRule="exact"/>
        <w:jc w:val="center"/>
        <w:rPr>
          <w:rFonts w:ascii="Arial" w:hAnsi="Arial" w:cs="Arial"/>
          <w:b/>
          <w:sz w:val="24"/>
          <w:szCs w:val="24"/>
        </w:rPr>
      </w:pPr>
      <w:r w:rsidRPr="00241BBE">
        <w:rPr>
          <w:rFonts w:ascii="Arial" w:eastAsia="Batang" w:hAnsi="Arial" w:cs="Arial"/>
          <w:b/>
          <w:iCs/>
          <w:sz w:val="24"/>
          <w:szCs w:val="24"/>
        </w:rPr>
        <w:t>[O RESTANTE DESTA PÁGINA FOI INTENCIONALMENTE DEIXADO EM BRANCO]</w:t>
      </w:r>
    </w:p>
    <w:p w:rsidR="00CA4C6A" w:rsidRPr="00DF78A8" w:rsidRDefault="00CA4C6A" w:rsidP="00AC0F0A">
      <w:pPr>
        <w:spacing w:line="320" w:lineRule="exact"/>
        <w:rPr>
          <w:rFonts w:ascii="Arial" w:hAnsi="Arial" w:cs="Arial"/>
          <w:i/>
          <w:color w:val="000000"/>
          <w:sz w:val="24"/>
          <w:szCs w:val="24"/>
        </w:rPr>
      </w:pPr>
      <w:r w:rsidRPr="00241BBE">
        <w:rPr>
          <w:rFonts w:ascii="Arial" w:hAnsi="Arial" w:cs="Arial"/>
          <w:sz w:val="24"/>
          <w:szCs w:val="24"/>
        </w:rPr>
        <w:br w:type="page"/>
      </w:r>
      <w:r w:rsidRPr="00241BBE">
        <w:rPr>
          <w:rFonts w:ascii="Arial" w:hAnsi="Arial" w:cs="Arial"/>
          <w:i/>
          <w:color w:val="000000"/>
          <w:sz w:val="24"/>
          <w:szCs w:val="24"/>
        </w:rPr>
        <w:t xml:space="preserve">Página de assinaturas do “Instrumento Particular de Escritura da </w:t>
      </w:r>
      <w:r>
        <w:rPr>
          <w:rFonts w:ascii="Arial" w:hAnsi="Arial" w:cs="Arial"/>
          <w:i/>
          <w:color w:val="000000"/>
          <w:sz w:val="24"/>
          <w:szCs w:val="24"/>
        </w:rPr>
        <w:t>5</w:t>
      </w:r>
      <w:r w:rsidRPr="00241BBE">
        <w:rPr>
          <w:rFonts w:ascii="Arial" w:hAnsi="Arial" w:cs="Arial"/>
          <w:i/>
          <w:color w:val="000000"/>
          <w:sz w:val="24"/>
          <w:szCs w:val="24"/>
        </w:rPr>
        <w:t xml:space="preserve">ª Emissão de Debêntures Simples, Não Conversíveis em Ações, da Espécie Quirografária, com Garantia Fidejussória, </w:t>
      </w:r>
      <w:r>
        <w:rPr>
          <w:rFonts w:ascii="Arial" w:hAnsi="Arial" w:cs="Arial"/>
          <w:i/>
          <w:color w:val="000000"/>
          <w:sz w:val="24"/>
          <w:szCs w:val="24"/>
        </w:rPr>
        <w:t xml:space="preserve">em Série Única, </w:t>
      </w:r>
      <w:r w:rsidRPr="00241BBE">
        <w:rPr>
          <w:rFonts w:ascii="Arial" w:hAnsi="Arial" w:cs="Arial"/>
          <w:i/>
          <w:color w:val="000000"/>
          <w:sz w:val="24"/>
          <w:szCs w:val="24"/>
        </w:rPr>
        <w:t xml:space="preserve">para Distribuição Pública, com Esforços Restritos de Colocação, da OAS S.A”, celebrado em </w:t>
      </w:r>
      <w:r>
        <w:rPr>
          <w:rFonts w:ascii="Arial" w:hAnsi="Arial" w:cs="Arial"/>
          <w:i/>
          <w:sz w:val="24"/>
          <w:szCs w:val="24"/>
        </w:rPr>
        <w:t xml:space="preserve">17 de abril </w:t>
      </w:r>
      <w:r w:rsidRPr="00241BBE">
        <w:rPr>
          <w:rFonts w:ascii="Arial" w:hAnsi="Arial" w:cs="Arial"/>
          <w:i/>
          <w:color w:val="000000"/>
          <w:sz w:val="24"/>
          <w:szCs w:val="24"/>
        </w:rPr>
        <w:t>de 201</w:t>
      </w:r>
      <w:r>
        <w:rPr>
          <w:rFonts w:ascii="Arial" w:hAnsi="Arial" w:cs="Arial"/>
          <w:i/>
          <w:color w:val="000000"/>
          <w:sz w:val="24"/>
          <w:szCs w:val="24"/>
        </w:rPr>
        <w:t>2</w:t>
      </w:r>
      <w:r w:rsidRPr="00241BBE">
        <w:rPr>
          <w:rFonts w:ascii="Arial" w:hAnsi="Arial" w:cs="Arial"/>
          <w:i/>
          <w:color w:val="000000"/>
          <w:sz w:val="24"/>
          <w:szCs w:val="24"/>
        </w:rPr>
        <w:t>.</w:t>
      </w:r>
    </w:p>
    <w:p w:rsidR="00CA4C6A" w:rsidRPr="00DF78A8" w:rsidRDefault="00CA4C6A" w:rsidP="00AC0F0A">
      <w:pPr>
        <w:spacing w:line="320" w:lineRule="exact"/>
        <w:rPr>
          <w:rFonts w:ascii="Arial" w:hAnsi="Arial" w:cs="Arial"/>
          <w:i/>
          <w:sz w:val="24"/>
          <w:szCs w:val="24"/>
        </w:rPr>
      </w:pPr>
    </w:p>
    <w:p w:rsidR="00CA4C6A" w:rsidRPr="00DF78A8" w:rsidRDefault="00CA4C6A" w:rsidP="00AC0F0A">
      <w:pPr>
        <w:spacing w:line="320" w:lineRule="exact"/>
        <w:rPr>
          <w:rFonts w:ascii="Arial" w:hAnsi="Arial" w:cs="Arial"/>
          <w:i/>
          <w:sz w:val="24"/>
          <w:szCs w:val="24"/>
        </w:rPr>
      </w:pPr>
    </w:p>
    <w:p w:rsidR="00CA4C6A" w:rsidRPr="00DF78A8" w:rsidRDefault="00CA4C6A" w:rsidP="00AC0F0A">
      <w:pPr>
        <w:pStyle w:val="Corpodetexto3"/>
        <w:spacing w:line="320" w:lineRule="exact"/>
        <w:rPr>
          <w:rFonts w:ascii="Arial" w:hAnsi="Arial" w:cs="Arial"/>
          <w:b/>
          <w:sz w:val="24"/>
          <w:szCs w:val="24"/>
        </w:rPr>
      </w:pPr>
      <w:r w:rsidRPr="00241BBE">
        <w:rPr>
          <w:rFonts w:ascii="Arial" w:hAnsi="Arial" w:cs="Arial"/>
          <w:b/>
          <w:bCs/>
          <w:sz w:val="24"/>
          <w:szCs w:val="24"/>
        </w:rPr>
        <w:t>OAS S.A.</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___________________________</w:t>
      </w:r>
      <w:r w:rsidRPr="00241BBE">
        <w:rPr>
          <w:rFonts w:ascii="Arial" w:hAnsi="Arial" w:cs="Arial"/>
          <w:sz w:val="24"/>
          <w:szCs w:val="24"/>
        </w:rPr>
        <w:tab/>
      </w:r>
      <w:r w:rsidRPr="00241BBE">
        <w:rPr>
          <w:rFonts w:ascii="Arial" w:hAnsi="Arial" w:cs="Arial"/>
          <w:sz w:val="24"/>
          <w:szCs w:val="24"/>
        </w:rPr>
        <w:tab/>
        <w:t>______________________________</w:t>
      </w:r>
    </w:p>
    <w:p w:rsidR="00CA4C6A" w:rsidRPr="00DF78A8" w:rsidRDefault="00CA4C6A" w:rsidP="00DB4B96">
      <w:pPr>
        <w:spacing w:line="320" w:lineRule="exact"/>
        <w:rPr>
          <w:rFonts w:ascii="Arial" w:hAnsi="Arial" w:cs="Arial"/>
          <w:sz w:val="24"/>
          <w:szCs w:val="24"/>
        </w:rPr>
      </w:pPr>
      <w:r w:rsidRPr="00241BBE">
        <w:rPr>
          <w:rFonts w:ascii="Arial" w:hAnsi="Arial" w:cs="Arial"/>
          <w:sz w:val="24"/>
          <w:szCs w:val="24"/>
        </w:rPr>
        <w:t>Nome:</w:t>
      </w:r>
      <w:r w:rsidRPr="00241BBE">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241BBE">
        <w:rPr>
          <w:rFonts w:ascii="Arial" w:hAnsi="Arial" w:cs="Arial"/>
          <w:sz w:val="24"/>
          <w:szCs w:val="24"/>
        </w:rPr>
        <w:tab/>
      </w:r>
      <w:r w:rsidRPr="00241BBE">
        <w:rPr>
          <w:rFonts w:ascii="Arial" w:hAnsi="Arial" w:cs="Arial"/>
          <w:sz w:val="24"/>
          <w:szCs w:val="24"/>
        </w:rPr>
        <w:tab/>
        <w:t>Nome:</w:t>
      </w:r>
    </w:p>
    <w:p w:rsidR="00CA4C6A" w:rsidRPr="00DF78A8" w:rsidRDefault="00CA4C6A" w:rsidP="00AC0F0A">
      <w:pPr>
        <w:spacing w:line="320" w:lineRule="exact"/>
        <w:rPr>
          <w:rFonts w:ascii="Arial" w:hAnsi="Arial" w:cs="Arial"/>
          <w:sz w:val="24"/>
          <w:szCs w:val="24"/>
        </w:rPr>
      </w:pPr>
      <w:r>
        <w:rPr>
          <w:rFonts w:ascii="Arial" w:hAnsi="Arial" w:cs="Arial"/>
          <w:sz w:val="24"/>
          <w:szCs w:val="24"/>
        </w:rPr>
        <w:t>Cargo: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Cargo:</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widowControl w:val="0"/>
        <w:spacing w:line="320" w:lineRule="exact"/>
        <w:rPr>
          <w:rFonts w:ascii="Arial" w:hAnsi="Arial" w:cs="Arial"/>
          <w:b/>
          <w:sz w:val="24"/>
          <w:szCs w:val="24"/>
        </w:rPr>
      </w:pPr>
      <w:r w:rsidRPr="00241BBE">
        <w:rPr>
          <w:rFonts w:ascii="Arial" w:hAnsi="Arial" w:cs="Arial"/>
          <w:b/>
          <w:sz w:val="24"/>
          <w:szCs w:val="24"/>
        </w:rPr>
        <w:t>OLIVEIRA TRUST DISTRIBUIDORA DE TÍTULOS E VALORES MOBILIÁRIOS</w:t>
      </w:r>
    </w:p>
    <w:p w:rsidR="00CA4C6A" w:rsidRPr="00DF78A8" w:rsidRDefault="00CA4C6A" w:rsidP="00AC0F0A">
      <w:pPr>
        <w:spacing w:line="320" w:lineRule="exact"/>
        <w:rPr>
          <w:rFonts w:ascii="Arial" w:hAnsi="Arial" w:cs="Arial"/>
          <w:sz w:val="24"/>
          <w:szCs w:val="24"/>
        </w:rPr>
      </w:pPr>
    </w:p>
    <w:p w:rsidR="00CA4C6A" w:rsidRPr="00DF78A8" w:rsidRDefault="00CA4C6A" w:rsidP="00A873D0">
      <w:pPr>
        <w:spacing w:line="320" w:lineRule="exact"/>
        <w:rPr>
          <w:rFonts w:ascii="Arial" w:hAnsi="Arial" w:cs="Arial"/>
          <w:sz w:val="24"/>
          <w:szCs w:val="24"/>
        </w:rPr>
      </w:pPr>
      <w:r w:rsidRPr="00241BBE">
        <w:rPr>
          <w:rFonts w:ascii="Arial" w:hAnsi="Arial" w:cs="Arial"/>
          <w:sz w:val="24"/>
          <w:szCs w:val="24"/>
        </w:rPr>
        <w:t>___________________________</w:t>
      </w:r>
      <w:r w:rsidRPr="00241BBE">
        <w:rPr>
          <w:rFonts w:ascii="Arial" w:hAnsi="Arial" w:cs="Arial"/>
          <w:sz w:val="24"/>
          <w:szCs w:val="24"/>
        </w:rPr>
        <w:tab/>
      </w:r>
      <w:r w:rsidRPr="00241BBE">
        <w:rPr>
          <w:rFonts w:ascii="Arial" w:hAnsi="Arial" w:cs="Arial"/>
          <w:sz w:val="24"/>
          <w:szCs w:val="24"/>
        </w:rPr>
        <w:tab/>
        <w:t>______________________________</w:t>
      </w: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Nome:</w:t>
      </w:r>
      <w:r w:rsidRPr="00241BBE">
        <w:rPr>
          <w:rFonts w:ascii="Arial" w:hAnsi="Arial" w:cs="Arial"/>
          <w:sz w:val="24"/>
          <w:szCs w:val="24"/>
        </w:rPr>
        <w:tab/>
      </w:r>
      <w:r w:rsidRPr="00241BBE">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241BBE">
        <w:rPr>
          <w:rFonts w:ascii="Arial" w:hAnsi="Arial" w:cs="Arial"/>
          <w:sz w:val="24"/>
          <w:szCs w:val="24"/>
        </w:rPr>
        <w:t>Nome:</w:t>
      </w:r>
      <w:r w:rsidRPr="00241BBE">
        <w:rPr>
          <w:rFonts w:ascii="Arial" w:hAnsi="Arial" w:cs="Arial"/>
          <w:sz w:val="24"/>
          <w:szCs w:val="24"/>
        </w:rPr>
        <w:tab/>
      </w: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Cargo:</w:t>
      </w:r>
      <w:r w:rsidRPr="00241BBE">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241BBE">
        <w:rPr>
          <w:rFonts w:ascii="Arial" w:hAnsi="Arial" w:cs="Arial"/>
          <w:sz w:val="24"/>
          <w:szCs w:val="24"/>
        </w:rPr>
        <w:t>Cargo:</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b/>
          <w:bCs/>
          <w:sz w:val="24"/>
          <w:szCs w:val="24"/>
        </w:rPr>
      </w:pPr>
      <w:r w:rsidRPr="00241BBE">
        <w:rPr>
          <w:rFonts w:ascii="Arial" w:hAnsi="Arial" w:cs="Arial"/>
          <w:b/>
          <w:bCs/>
          <w:sz w:val="24"/>
          <w:szCs w:val="24"/>
        </w:rPr>
        <w:t>CONSTRUTORA OAS LTDA.</w:t>
      </w:r>
    </w:p>
    <w:p w:rsidR="00CA4C6A" w:rsidRPr="00DF78A8" w:rsidRDefault="00CA4C6A" w:rsidP="00AC0F0A">
      <w:pPr>
        <w:spacing w:line="320" w:lineRule="exact"/>
        <w:rPr>
          <w:rFonts w:ascii="Arial" w:hAnsi="Arial" w:cs="Arial"/>
          <w:b/>
          <w:bCs/>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___________________________</w:t>
      </w:r>
      <w:r w:rsidRPr="00241BBE">
        <w:rPr>
          <w:rFonts w:ascii="Arial" w:hAnsi="Arial" w:cs="Arial"/>
          <w:sz w:val="24"/>
          <w:szCs w:val="24"/>
        </w:rPr>
        <w:tab/>
      </w:r>
      <w:r w:rsidRPr="00241BBE">
        <w:rPr>
          <w:rFonts w:ascii="Arial" w:hAnsi="Arial" w:cs="Arial"/>
          <w:sz w:val="24"/>
          <w:szCs w:val="24"/>
        </w:rPr>
        <w:tab/>
        <w:t>______________________________</w:t>
      </w: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Nome:</w:t>
      </w:r>
      <w:r w:rsidRPr="00241BBE">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241BBE">
        <w:rPr>
          <w:rFonts w:ascii="Arial" w:hAnsi="Arial" w:cs="Arial"/>
          <w:sz w:val="24"/>
          <w:szCs w:val="24"/>
        </w:rPr>
        <w:tab/>
      </w:r>
      <w:r w:rsidRPr="00241BBE">
        <w:rPr>
          <w:rFonts w:ascii="Arial" w:hAnsi="Arial" w:cs="Arial"/>
          <w:sz w:val="24"/>
          <w:szCs w:val="24"/>
        </w:rPr>
        <w:tab/>
        <w:t xml:space="preserve">Nome: </w:t>
      </w:r>
    </w:p>
    <w:p w:rsidR="00CA4C6A" w:rsidRPr="00DF78A8" w:rsidRDefault="00CA4C6A" w:rsidP="00AC0F0A">
      <w:pPr>
        <w:spacing w:line="320" w:lineRule="exact"/>
        <w:rPr>
          <w:rFonts w:ascii="Arial" w:hAnsi="Arial" w:cs="Arial"/>
          <w:sz w:val="24"/>
          <w:szCs w:val="24"/>
        </w:rPr>
      </w:pPr>
      <w:r>
        <w:rPr>
          <w:rFonts w:ascii="Arial" w:hAnsi="Arial" w:cs="Arial"/>
          <w:sz w:val="24"/>
          <w:szCs w:val="24"/>
        </w:rPr>
        <w:t xml:space="preserve">Cargo: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Cargo:</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b/>
          <w:sz w:val="24"/>
          <w:szCs w:val="24"/>
        </w:rPr>
        <w:t>TESTEMUNHAS</w:t>
      </w:r>
      <w:r w:rsidRPr="00241BBE">
        <w:rPr>
          <w:rFonts w:ascii="Arial" w:hAnsi="Arial" w:cs="Arial"/>
          <w:sz w:val="24"/>
          <w:szCs w:val="24"/>
        </w:rPr>
        <w:t>:</w:t>
      </w:r>
    </w:p>
    <w:p w:rsidR="00CA4C6A" w:rsidRPr="00DF78A8" w:rsidRDefault="00CA4C6A" w:rsidP="00AC0F0A">
      <w:pPr>
        <w:spacing w:line="320" w:lineRule="exact"/>
        <w:rPr>
          <w:rFonts w:ascii="Arial" w:hAnsi="Arial" w:cs="Arial"/>
          <w:sz w:val="24"/>
          <w:szCs w:val="24"/>
        </w:rPr>
      </w:pP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___________________________</w:t>
      </w:r>
      <w:r w:rsidRPr="00241BBE">
        <w:rPr>
          <w:rFonts w:ascii="Arial" w:hAnsi="Arial" w:cs="Arial"/>
          <w:sz w:val="24"/>
          <w:szCs w:val="24"/>
        </w:rPr>
        <w:tab/>
      </w:r>
      <w:r w:rsidRPr="00241BBE">
        <w:rPr>
          <w:rFonts w:ascii="Arial" w:hAnsi="Arial" w:cs="Arial"/>
          <w:sz w:val="24"/>
          <w:szCs w:val="24"/>
        </w:rPr>
        <w:tab/>
        <w:t>______________________________</w:t>
      </w: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Nome:</w:t>
      </w:r>
      <w:r w:rsidRPr="00241BBE">
        <w:rPr>
          <w:rFonts w:ascii="Arial" w:hAnsi="Arial" w:cs="Arial"/>
          <w:sz w:val="24"/>
          <w:szCs w:val="24"/>
        </w:rPr>
        <w:tab/>
      </w:r>
      <w:r w:rsidRPr="00241BBE">
        <w:rPr>
          <w:rFonts w:ascii="Arial" w:hAnsi="Arial" w:cs="Arial"/>
          <w:sz w:val="24"/>
          <w:szCs w:val="24"/>
        </w:rPr>
        <w:tab/>
      </w:r>
      <w:r w:rsidRPr="00241BBE">
        <w:rPr>
          <w:rFonts w:ascii="Arial" w:hAnsi="Arial" w:cs="Arial"/>
          <w:sz w:val="24"/>
          <w:szCs w:val="24"/>
        </w:rPr>
        <w:tab/>
      </w:r>
      <w:r w:rsidRPr="00241BBE">
        <w:rPr>
          <w:rFonts w:ascii="Arial" w:hAnsi="Arial" w:cs="Arial"/>
          <w:sz w:val="24"/>
          <w:szCs w:val="24"/>
        </w:rPr>
        <w:tab/>
      </w:r>
      <w:r w:rsidRPr="00241BBE">
        <w:rPr>
          <w:rFonts w:ascii="Arial" w:hAnsi="Arial" w:cs="Arial"/>
          <w:sz w:val="24"/>
          <w:szCs w:val="24"/>
        </w:rPr>
        <w:tab/>
      </w:r>
      <w:r w:rsidRPr="00241BBE">
        <w:rPr>
          <w:rFonts w:ascii="Arial" w:hAnsi="Arial" w:cs="Arial"/>
          <w:sz w:val="24"/>
          <w:szCs w:val="24"/>
        </w:rPr>
        <w:tab/>
      </w:r>
      <w:r w:rsidRPr="00241BBE">
        <w:rPr>
          <w:rFonts w:ascii="Arial" w:hAnsi="Arial" w:cs="Arial"/>
          <w:sz w:val="24"/>
          <w:szCs w:val="24"/>
        </w:rPr>
        <w:tab/>
        <w:t>Nome:</w:t>
      </w:r>
    </w:p>
    <w:p w:rsidR="00CA4C6A" w:rsidRPr="00DF78A8" w:rsidRDefault="00CA4C6A" w:rsidP="00AC0F0A">
      <w:pPr>
        <w:spacing w:line="320" w:lineRule="exact"/>
        <w:rPr>
          <w:rFonts w:ascii="Arial" w:hAnsi="Arial" w:cs="Arial"/>
          <w:sz w:val="24"/>
          <w:szCs w:val="24"/>
        </w:rPr>
      </w:pPr>
      <w:r w:rsidRPr="00241BBE">
        <w:rPr>
          <w:rFonts w:ascii="Arial" w:hAnsi="Arial" w:cs="Arial"/>
          <w:sz w:val="24"/>
          <w:szCs w:val="24"/>
        </w:rPr>
        <w:t>CPF:</w:t>
      </w:r>
      <w:r w:rsidRPr="00241BBE">
        <w:rPr>
          <w:rFonts w:ascii="Arial" w:hAnsi="Arial" w:cs="Arial"/>
          <w:sz w:val="24"/>
          <w:szCs w:val="24"/>
        </w:rPr>
        <w:tab/>
      </w:r>
      <w:r w:rsidRPr="00241BBE">
        <w:rPr>
          <w:rFonts w:ascii="Arial" w:hAnsi="Arial" w:cs="Arial"/>
          <w:sz w:val="24"/>
          <w:szCs w:val="24"/>
        </w:rPr>
        <w:tab/>
      </w:r>
      <w:r w:rsidRPr="00241BBE">
        <w:rPr>
          <w:rFonts w:ascii="Arial" w:hAnsi="Arial" w:cs="Arial"/>
          <w:sz w:val="24"/>
          <w:szCs w:val="24"/>
        </w:rPr>
        <w:tab/>
      </w:r>
      <w:r w:rsidRPr="00241BBE">
        <w:rPr>
          <w:rFonts w:ascii="Arial" w:hAnsi="Arial" w:cs="Arial"/>
          <w:sz w:val="24"/>
          <w:szCs w:val="24"/>
        </w:rPr>
        <w:tab/>
      </w:r>
      <w:r w:rsidRPr="00241BBE">
        <w:rPr>
          <w:rFonts w:ascii="Arial" w:hAnsi="Arial" w:cs="Arial"/>
          <w:sz w:val="24"/>
          <w:szCs w:val="24"/>
        </w:rPr>
        <w:tab/>
      </w:r>
      <w:r w:rsidRPr="00241BBE">
        <w:rPr>
          <w:rFonts w:ascii="Arial" w:hAnsi="Arial" w:cs="Arial"/>
          <w:sz w:val="24"/>
          <w:szCs w:val="24"/>
        </w:rPr>
        <w:tab/>
      </w:r>
      <w:r w:rsidRPr="00241BBE">
        <w:rPr>
          <w:rFonts w:ascii="Arial" w:hAnsi="Arial" w:cs="Arial"/>
          <w:sz w:val="24"/>
          <w:szCs w:val="24"/>
        </w:rPr>
        <w:tab/>
        <w:t>CPF:</w:t>
      </w:r>
    </w:p>
    <w:p w:rsidR="00CA4C6A" w:rsidRPr="00DF78A8" w:rsidRDefault="00CA4C6A" w:rsidP="00AC0F0A">
      <w:pPr>
        <w:spacing w:line="320" w:lineRule="exact"/>
        <w:rPr>
          <w:rFonts w:ascii="Arial" w:hAnsi="Arial" w:cs="Arial"/>
          <w:sz w:val="24"/>
          <w:szCs w:val="24"/>
        </w:rPr>
      </w:pPr>
    </w:p>
    <w:p w:rsidR="00CA4C6A" w:rsidRDefault="00CA4C6A" w:rsidP="00A4551F">
      <w:pPr>
        <w:spacing w:line="320" w:lineRule="exact"/>
        <w:jc w:val="center"/>
        <w:rPr>
          <w:rFonts w:ascii="Arial" w:eastAsia="Batang" w:hAnsi="Arial" w:cs="Arial"/>
          <w:b/>
          <w:iCs/>
          <w:sz w:val="24"/>
          <w:szCs w:val="24"/>
        </w:rPr>
      </w:pPr>
      <w:r w:rsidRPr="00241BBE">
        <w:rPr>
          <w:rFonts w:ascii="Arial" w:eastAsia="Batang" w:hAnsi="Arial" w:cs="Arial"/>
          <w:b/>
          <w:iCs/>
          <w:sz w:val="24"/>
          <w:szCs w:val="24"/>
        </w:rPr>
        <w:t>[O RESTANTE DESTA PÁGINA FOI INTENCIONALMENTE DEIXADO EM BRANCO]</w:t>
      </w:r>
    </w:p>
    <w:p w:rsidR="00CA4C6A" w:rsidRDefault="00CA4C6A" w:rsidP="00AF52C5">
      <w:pPr>
        <w:spacing w:line="320" w:lineRule="exact"/>
        <w:jc w:val="center"/>
        <w:rPr>
          <w:rFonts w:ascii="Arial" w:hAnsi="Arial" w:cs="Arial"/>
          <w:sz w:val="24"/>
          <w:szCs w:val="24"/>
        </w:rPr>
      </w:pPr>
    </w:p>
    <w:sectPr w:rsidR="00CA4C6A" w:rsidSect="003E2C70">
      <w:pgSz w:w="12242" w:h="15842" w:code="1"/>
      <w:pgMar w:top="1701" w:right="1134" w:bottom="1134" w:left="1701" w:header="567" w:footer="851" w:gutter="0"/>
      <w:paperSrc w:first="7" w:other="7"/>
      <w:pgNumType w:chapStyle="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DB7" w:rsidRDefault="00DD1DB7">
      <w:r>
        <w:separator/>
      </w:r>
    </w:p>
  </w:endnote>
  <w:endnote w:type="continuationSeparator" w:id="0">
    <w:p w:rsidR="00DD1DB7" w:rsidRDefault="00DD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wiss">
    <w:altName w:val="Cambri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C6A" w:rsidRDefault="009E4E72">
    <w:pPr>
      <w:pStyle w:val="Rodap"/>
      <w:framePr w:wrap="auto" w:vAnchor="text" w:hAnchor="margin" w:xAlign="right" w:y="1"/>
      <w:rPr>
        <w:rStyle w:val="Nmerodepgina"/>
      </w:rPr>
    </w:pPr>
    <w:r>
      <w:rPr>
        <w:rStyle w:val="Nmerodepgina"/>
      </w:rPr>
      <w:fldChar w:fldCharType="begin"/>
    </w:r>
    <w:r w:rsidR="00CA4C6A">
      <w:rPr>
        <w:rStyle w:val="Nmerodepgina"/>
      </w:rPr>
      <w:instrText xml:space="preserve">PAGE  </w:instrText>
    </w:r>
    <w:r>
      <w:rPr>
        <w:rStyle w:val="Nmerodepgina"/>
      </w:rPr>
      <w:fldChar w:fldCharType="separate"/>
    </w:r>
    <w:r w:rsidR="00CA4C6A">
      <w:rPr>
        <w:rStyle w:val="Nmerodepgina"/>
        <w:noProof/>
      </w:rPr>
      <w:t>26</w:t>
    </w:r>
    <w:r>
      <w:rPr>
        <w:rStyle w:val="Nmerodepgina"/>
      </w:rPr>
      <w:fldChar w:fldCharType="end"/>
    </w:r>
  </w:p>
  <w:p w:rsidR="00CA4C6A" w:rsidRDefault="00CA4C6A">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C6A" w:rsidRDefault="009E4E72">
    <w:pPr>
      <w:pStyle w:val="Rodap"/>
      <w:jc w:val="right"/>
    </w:pPr>
    <w:r w:rsidRPr="004F2186">
      <w:rPr>
        <w:rFonts w:ascii="Arial" w:hAnsi="Arial" w:cs="Arial"/>
      </w:rPr>
      <w:fldChar w:fldCharType="begin"/>
    </w:r>
    <w:r w:rsidR="00CA4C6A" w:rsidRPr="004F2186">
      <w:rPr>
        <w:rFonts w:ascii="Arial" w:hAnsi="Arial" w:cs="Arial"/>
      </w:rPr>
      <w:instrText xml:space="preserve"> PAGE   \* MERGEFORMAT </w:instrText>
    </w:r>
    <w:r w:rsidRPr="004F2186">
      <w:rPr>
        <w:rFonts w:ascii="Arial" w:hAnsi="Arial" w:cs="Arial"/>
      </w:rPr>
      <w:fldChar w:fldCharType="separate"/>
    </w:r>
    <w:r w:rsidR="00D41E35">
      <w:rPr>
        <w:rFonts w:ascii="Arial" w:hAnsi="Arial" w:cs="Arial"/>
        <w:noProof/>
      </w:rPr>
      <w:t>31</w:t>
    </w:r>
    <w:r w:rsidRPr="004F2186">
      <w:rPr>
        <w:rFonts w:ascii="Arial" w:hAnsi="Arial" w:cs="Arial"/>
      </w:rPr>
      <w:fldChar w:fldCharType="end"/>
    </w:r>
  </w:p>
  <w:p w:rsidR="00CA4C6A" w:rsidRDefault="00CA4C6A" w:rsidP="00C17191">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C6A" w:rsidRDefault="00CA4C6A">
    <w:pPr>
      <w:pStyle w:val="Rodap"/>
      <w:jc w:val="right"/>
      <w:rPr>
        <w:sz w:val="18"/>
      </w:rPr>
    </w:pPr>
  </w:p>
  <w:p w:rsidR="00CA4C6A" w:rsidRDefault="00CA4C6A">
    <w:pPr>
      <w:rPr>
        <w:sz w:val="2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DB7" w:rsidRDefault="00DD1DB7">
      <w:r>
        <w:separator/>
      </w:r>
    </w:p>
  </w:footnote>
  <w:footnote w:type="continuationSeparator" w:id="0">
    <w:p w:rsidR="00DD1DB7" w:rsidRDefault="00DD1D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C6A" w:rsidRDefault="00CA4C6A" w:rsidP="00D869C9">
    <w:pPr>
      <w:pStyle w:val="Cabealho"/>
      <w:jc w:val="right"/>
    </w:pPr>
    <w:r>
      <w:rPr>
        <w:rFonts w:ascii="Arial" w:hAnsi="Arial" w:cs="Arial"/>
        <w:sz w:val="24"/>
        <w:szCs w:val="24"/>
      </w:rPr>
      <w:t>VERSÃO DE ASSINATURA</w:t>
    </w:r>
  </w:p>
  <w:p w:rsidR="00CA4C6A" w:rsidRDefault="00CA4C6A" w:rsidP="00885BDE">
    <w:pPr>
      <w:pStyle w:val="Cabealho"/>
      <w:jc w:val="right"/>
    </w:pPr>
  </w:p>
  <w:p w:rsidR="00CA4C6A" w:rsidRPr="00DF78A8" w:rsidRDefault="00CA4C6A" w:rsidP="00074E3B">
    <w:pPr>
      <w:pStyle w:val="Cabealho"/>
      <w:jc w:val="right"/>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C6A" w:rsidRDefault="00CA4C6A">
    <w:pPr>
      <w:pStyle w:val="Cabealho"/>
      <w:jc w:val="right"/>
    </w:pPr>
    <w:r>
      <w:rPr>
        <w:rFonts w:ascii="Arial" w:hAnsi="Arial" w:cs="Arial"/>
        <w:sz w:val="24"/>
        <w:szCs w:val="24"/>
      </w:rPr>
      <w:t>VERSÃO DE ASSINATURA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
    <w:nsid w:val="054979F4"/>
    <w:multiLevelType w:val="hybridMultilevel"/>
    <w:tmpl w:val="D728DCAE"/>
    <w:lvl w:ilvl="0" w:tplc="D00287FC">
      <w:start w:val="1"/>
      <w:numFmt w:val="lowerLetter"/>
      <w:lvlText w:val="(%1)"/>
      <w:lvlJc w:val="left"/>
      <w:pPr>
        <w:tabs>
          <w:tab w:val="num" w:pos="1080"/>
        </w:tabs>
        <w:ind w:left="1080" w:hanging="360"/>
      </w:pPr>
      <w:rPr>
        <w:rFonts w:cs="Times New Roman" w:hint="default"/>
      </w:rPr>
    </w:lvl>
    <w:lvl w:ilvl="1" w:tplc="40C893EA">
      <w:start w:val="1"/>
      <w:numFmt w:val="lowerLetter"/>
      <w:lvlText w:val="%2."/>
      <w:lvlJc w:val="left"/>
      <w:pPr>
        <w:tabs>
          <w:tab w:val="num" w:pos="1440"/>
        </w:tabs>
        <w:ind w:left="1440" w:hanging="360"/>
      </w:pPr>
      <w:rPr>
        <w:rFonts w:cs="Times New Roman"/>
      </w:rPr>
    </w:lvl>
    <w:lvl w:ilvl="2" w:tplc="E132EE4C">
      <w:start w:val="1"/>
      <w:numFmt w:val="lowerRoman"/>
      <w:lvlText w:val="%3."/>
      <w:lvlJc w:val="right"/>
      <w:pPr>
        <w:tabs>
          <w:tab w:val="num" w:pos="2160"/>
        </w:tabs>
        <w:ind w:left="2160" w:hanging="180"/>
      </w:pPr>
      <w:rPr>
        <w:rFonts w:cs="Times New Roman"/>
      </w:rPr>
    </w:lvl>
    <w:lvl w:ilvl="3" w:tplc="674E7CAC">
      <w:start w:val="1"/>
      <w:numFmt w:val="decimal"/>
      <w:lvlText w:val="%4."/>
      <w:lvlJc w:val="left"/>
      <w:pPr>
        <w:tabs>
          <w:tab w:val="num" w:pos="2880"/>
        </w:tabs>
        <w:ind w:left="2880" w:hanging="360"/>
      </w:pPr>
      <w:rPr>
        <w:rFonts w:cs="Times New Roman"/>
      </w:rPr>
    </w:lvl>
    <w:lvl w:ilvl="4" w:tplc="57AE2B50">
      <w:start w:val="1"/>
      <w:numFmt w:val="lowerLetter"/>
      <w:lvlText w:val="%5."/>
      <w:lvlJc w:val="left"/>
      <w:pPr>
        <w:tabs>
          <w:tab w:val="num" w:pos="3600"/>
        </w:tabs>
        <w:ind w:left="3600" w:hanging="360"/>
      </w:pPr>
      <w:rPr>
        <w:rFonts w:cs="Times New Roman"/>
      </w:rPr>
    </w:lvl>
    <w:lvl w:ilvl="5" w:tplc="F1EC97F8">
      <w:start w:val="1"/>
      <w:numFmt w:val="lowerRoman"/>
      <w:lvlText w:val="%6."/>
      <w:lvlJc w:val="right"/>
      <w:pPr>
        <w:tabs>
          <w:tab w:val="num" w:pos="4320"/>
        </w:tabs>
        <w:ind w:left="4320" w:hanging="180"/>
      </w:pPr>
      <w:rPr>
        <w:rFonts w:cs="Times New Roman"/>
      </w:rPr>
    </w:lvl>
    <w:lvl w:ilvl="6" w:tplc="7F3C873A">
      <w:start w:val="1"/>
      <w:numFmt w:val="decimal"/>
      <w:lvlText w:val="%7."/>
      <w:lvlJc w:val="left"/>
      <w:pPr>
        <w:tabs>
          <w:tab w:val="num" w:pos="5040"/>
        </w:tabs>
        <w:ind w:left="5040" w:hanging="360"/>
      </w:pPr>
      <w:rPr>
        <w:rFonts w:cs="Times New Roman"/>
      </w:rPr>
    </w:lvl>
    <w:lvl w:ilvl="7" w:tplc="1EDA1226">
      <w:start w:val="1"/>
      <w:numFmt w:val="lowerLetter"/>
      <w:lvlText w:val="%8."/>
      <w:lvlJc w:val="left"/>
      <w:pPr>
        <w:tabs>
          <w:tab w:val="num" w:pos="5760"/>
        </w:tabs>
        <w:ind w:left="5760" w:hanging="360"/>
      </w:pPr>
      <w:rPr>
        <w:rFonts w:cs="Times New Roman"/>
      </w:rPr>
    </w:lvl>
    <w:lvl w:ilvl="8" w:tplc="95544820">
      <w:start w:val="1"/>
      <w:numFmt w:val="lowerRoman"/>
      <w:lvlText w:val="%9."/>
      <w:lvlJc w:val="right"/>
      <w:pPr>
        <w:tabs>
          <w:tab w:val="num" w:pos="6480"/>
        </w:tabs>
        <w:ind w:left="6480" w:hanging="180"/>
      </w:pPr>
      <w:rPr>
        <w:rFonts w:cs="Times New Roman"/>
      </w:rPr>
    </w:lvl>
  </w:abstractNum>
  <w:abstractNum w:abstractNumId="2">
    <w:nsid w:val="0D360791"/>
    <w:multiLevelType w:val="multilevel"/>
    <w:tmpl w:val="D97E60FA"/>
    <w:lvl w:ilvl="0">
      <w:start w:val="11"/>
      <w:numFmt w:val="decimal"/>
      <w:lvlText w:val="%1."/>
      <w:lvlJc w:val="left"/>
      <w:pPr>
        <w:ind w:left="480" w:hanging="480"/>
      </w:pPr>
      <w:rPr>
        <w:rFonts w:cs="Times New Roman" w:hint="default"/>
      </w:rPr>
    </w:lvl>
    <w:lvl w:ilvl="1">
      <w:start w:val="1"/>
      <w:numFmt w:val="decimal"/>
      <w:lvlText w:val="%1.%2."/>
      <w:lvlJc w:val="left"/>
      <w:pPr>
        <w:ind w:left="1185" w:hanging="480"/>
      </w:pPr>
      <w:rPr>
        <w:rFonts w:cs="Times New Roman" w:hint="default"/>
      </w:rPr>
    </w:lvl>
    <w:lvl w:ilvl="2">
      <w:start w:val="1"/>
      <w:numFmt w:val="decimal"/>
      <w:lvlText w:val="%1.%2.%3."/>
      <w:lvlJc w:val="left"/>
      <w:pPr>
        <w:ind w:left="2130" w:hanging="720"/>
      </w:pPr>
      <w:rPr>
        <w:rFonts w:cs="Times New Roman" w:hint="default"/>
      </w:rPr>
    </w:lvl>
    <w:lvl w:ilvl="3">
      <w:start w:val="1"/>
      <w:numFmt w:val="decimal"/>
      <w:lvlText w:val="%1.%2.%3.%4."/>
      <w:lvlJc w:val="left"/>
      <w:pPr>
        <w:ind w:left="2835" w:hanging="720"/>
      </w:pPr>
      <w:rPr>
        <w:rFonts w:cs="Times New Roman" w:hint="default"/>
      </w:rPr>
    </w:lvl>
    <w:lvl w:ilvl="4">
      <w:start w:val="1"/>
      <w:numFmt w:val="decimal"/>
      <w:lvlText w:val="%1.%2.%3.%4.%5."/>
      <w:lvlJc w:val="left"/>
      <w:pPr>
        <w:ind w:left="3900" w:hanging="1080"/>
      </w:pPr>
      <w:rPr>
        <w:rFonts w:cs="Times New Roman" w:hint="default"/>
      </w:rPr>
    </w:lvl>
    <w:lvl w:ilvl="5">
      <w:start w:val="1"/>
      <w:numFmt w:val="decimal"/>
      <w:lvlText w:val="%1.%2.%3.%4.%5.%6."/>
      <w:lvlJc w:val="left"/>
      <w:pPr>
        <w:ind w:left="4605" w:hanging="1080"/>
      </w:pPr>
      <w:rPr>
        <w:rFonts w:cs="Times New Roman" w:hint="default"/>
      </w:rPr>
    </w:lvl>
    <w:lvl w:ilvl="6">
      <w:start w:val="1"/>
      <w:numFmt w:val="decimal"/>
      <w:lvlText w:val="%1.%2.%3.%4.%5.%6.%7."/>
      <w:lvlJc w:val="left"/>
      <w:pPr>
        <w:ind w:left="5670" w:hanging="1440"/>
      </w:pPr>
      <w:rPr>
        <w:rFonts w:cs="Times New Roman" w:hint="default"/>
      </w:rPr>
    </w:lvl>
    <w:lvl w:ilvl="7">
      <w:start w:val="1"/>
      <w:numFmt w:val="decimal"/>
      <w:lvlText w:val="%1.%2.%3.%4.%5.%6.%7.%8."/>
      <w:lvlJc w:val="left"/>
      <w:pPr>
        <w:ind w:left="6375" w:hanging="1440"/>
      </w:pPr>
      <w:rPr>
        <w:rFonts w:cs="Times New Roman" w:hint="default"/>
      </w:rPr>
    </w:lvl>
    <w:lvl w:ilvl="8">
      <w:start w:val="1"/>
      <w:numFmt w:val="decimal"/>
      <w:lvlText w:val="%1.%2.%3.%4.%5.%6.%7.%8.%9."/>
      <w:lvlJc w:val="left"/>
      <w:pPr>
        <w:ind w:left="7440" w:hanging="1800"/>
      </w:pPr>
      <w:rPr>
        <w:rFonts w:cs="Times New Roman" w:hint="default"/>
      </w:rPr>
    </w:lvl>
  </w:abstractNum>
  <w:abstractNum w:abstractNumId="3">
    <w:nsid w:val="0ED95FAC"/>
    <w:multiLevelType w:val="multilevel"/>
    <w:tmpl w:val="145EBDFA"/>
    <w:lvl w:ilvl="0">
      <w:start w:val="8"/>
      <w:numFmt w:val="decimal"/>
      <w:lvlText w:val="%1."/>
      <w:lvlJc w:val="left"/>
      <w:pPr>
        <w:ind w:left="360" w:hanging="360"/>
      </w:pPr>
      <w:rPr>
        <w:rFonts w:cs="Times New Roman" w:hint="default"/>
      </w:rPr>
    </w:lvl>
    <w:lvl w:ilvl="1">
      <w:start w:val="1"/>
      <w:numFmt w:val="decimal"/>
      <w:lvlText w:val="%1.%2."/>
      <w:lvlJc w:val="left"/>
      <w:pPr>
        <w:ind w:left="1777" w:hanging="360"/>
      </w:pPr>
      <w:rPr>
        <w:rFonts w:cs="Times New Roman" w:hint="default"/>
      </w:rPr>
    </w:lvl>
    <w:lvl w:ilvl="2">
      <w:start w:val="1"/>
      <w:numFmt w:val="decimal"/>
      <w:lvlText w:val="%1.%2.%3."/>
      <w:lvlJc w:val="left"/>
      <w:pPr>
        <w:ind w:left="3554" w:hanging="720"/>
      </w:pPr>
      <w:rPr>
        <w:rFonts w:cs="Times New Roman" w:hint="default"/>
      </w:rPr>
    </w:lvl>
    <w:lvl w:ilvl="3">
      <w:start w:val="1"/>
      <w:numFmt w:val="decimal"/>
      <w:lvlText w:val="%1.%2.%3.%4."/>
      <w:lvlJc w:val="left"/>
      <w:pPr>
        <w:ind w:left="4971" w:hanging="720"/>
      </w:pPr>
      <w:rPr>
        <w:rFonts w:cs="Times New Roman" w:hint="default"/>
      </w:rPr>
    </w:lvl>
    <w:lvl w:ilvl="4">
      <w:start w:val="1"/>
      <w:numFmt w:val="decimal"/>
      <w:lvlText w:val="%1.%2.%3.%4.%5."/>
      <w:lvlJc w:val="left"/>
      <w:pPr>
        <w:ind w:left="6748" w:hanging="1080"/>
      </w:pPr>
      <w:rPr>
        <w:rFonts w:cs="Times New Roman" w:hint="default"/>
      </w:rPr>
    </w:lvl>
    <w:lvl w:ilvl="5">
      <w:start w:val="1"/>
      <w:numFmt w:val="decimal"/>
      <w:lvlText w:val="%1.%2.%3.%4.%5.%6."/>
      <w:lvlJc w:val="left"/>
      <w:pPr>
        <w:ind w:left="8165" w:hanging="1080"/>
      </w:pPr>
      <w:rPr>
        <w:rFonts w:cs="Times New Roman" w:hint="default"/>
      </w:rPr>
    </w:lvl>
    <w:lvl w:ilvl="6">
      <w:start w:val="1"/>
      <w:numFmt w:val="decimal"/>
      <w:lvlText w:val="%1.%2.%3.%4.%5.%6.%7."/>
      <w:lvlJc w:val="left"/>
      <w:pPr>
        <w:ind w:left="9942" w:hanging="1440"/>
      </w:pPr>
      <w:rPr>
        <w:rFonts w:cs="Times New Roman" w:hint="default"/>
      </w:rPr>
    </w:lvl>
    <w:lvl w:ilvl="7">
      <w:start w:val="1"/>
      <w:numFmt w:val="decimal"/>
      <w:lvlText w:val="%1.%2.%3.%4.%5.%6.%7.%8."/>
      <w:lvlJc w:val="left"/>
      <w:pPr>
        <w:ind w:left="11359" w:hanging="1440"/>
      </w:pPr>
      <w:rPr>
        <w:rFonts w:cs="Times New Roman" w:hint="default"/>
      </w:rPr>
    </w:lvl>
    <w:lvl w:ilvl="8">
      <w:start w:val="1"/>
      <w:numFmt w:val="decimal"/>
      <w:lvlText w:val="%1.%2.%3.%4.%5.%6.%7.%8.%9."/>
      <w:lvlJc w:val="left"/>
      <w:pPr>
        <w:ind w:left="13136" w:hanging="1800"/>
      </w:pPr>
      <w:rPr>
        <w:rFonts w:cs="Times New Roman" w:hint="default"/>
      </w:rPr>
    </w:lvl>
  </w:abstractNum>
  <w:abstractNum w:abstractNumId="4">
    <w:nsid w:val="0F0E3A87"/>
    <w:multiLevelType w:val="multilevel"/>
    <w:tmpl w:val="162611E2"/>
    <w:lvl w:ilvl="0">
      <w:start w:val="4"/>
      <w:numFmt w:val="decimal"/>
      <w:lvlText w:val="%1."/>
      <w:lvlJc w:val="left"/>
      <w:pPr>
        <w:ind w:left="948" w:hanging="948"/>
      </w:pPr>
      <w:rPr>
        <w:rFonts w:cs="Times New Roman" w:hint="default"/>
      </w:rPr>
    </w:lvl>
    <w:lvl w:ilvl="1">
      <w:start w:val="12"/>
      <w:numFmt w:val="decimal"/>
      <w:lvlText w:val="%1.%2."/>
      <w:lvlJc w:val="left"/>
      <w:pPr>
        <w:ind w:left="948" w:hanging="948"/>
      </w:pPr>
      <w:rPr>
        <w:rFonts w:cs="Times New Roman" w:hint="default"/>
      </w:rPr>
    </w:lvl>
    <w:lvl w:ilvl="2">
      <w:start w:val="2"/>
      <w:numFmt w:val="decimal"/>
      <w:lvlText w:val="%1.%2.%3."/>
      <w:lvlJc w:val="left"/>
      <w:pPr>
        <w:ind w:left="948" w:hanging="948"/>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5">
    <w:nsid w:val="183612BB"/>
    <w:multiLevelType w:val="hybridMultilevel"/>
    <w:tmpl w:val="7B24814E"/>
    <w:lvl w:ilvl="0" w:tplc="9FDAEF4E">
      <w:start w:val="1"/>
      <w:numFmt w:val="lowerLetter"/>
      <w:lvlText w:val="(%1)"/>
      <w:lvlJc w:val="left"/>
      <w:pPr>
        <w:tabs>
          <w:tab w:val="num" w:pos="1440"/>
        </w:tabs>
        <w:ind w:left="144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6">
    <w:nsid w:val="1C8B2672"/>
    <w:multiLevelType w:val="singleLevel"/>
    <w:tmpl w:val="27BEF732"/>
    <w:lvl w:ilvl="0">
      <w:start w:val="1"/>
      <w:numFmt w:val="decimal"/>
      <w:pStyle w:val="MF2"/>
      <w:lvlText w:val="%1."/>
      <w:lvlJc w:val="left"/>
      <w:pPr>
        <w:tabs>
          <w:tab w:val="num" w:pos="360"/>
        </w:tabs>
        <w:ind w:left="360" w:hanging="360"/>
      </w:pPr>
      <w:rPr>
        <w:rFonts w:cs="Times New Roman" w:hint="default"/>
      </w:rPr>
    </w:lvl>
  </w:abstractNum>
  <w:abstractNum w:abstractNumId="7">
    <w:nsid w:val="21C961B4"/>
    <w:multiLevelType w:val="hybridMultilevel"/>
    <w:tmpl w:val="FDA2DC7C"/>
    <w:lvl w:ilvl="0" w:tplc="3924AD18">
      <w:start w:val="1"/>
      <w:numFmt w:val="decimal"/>
      <w:lvlText w:val="%1."/>
      <w:lvlJc w:val="left"/>
      <w:pPr>
        <w:ind w:left="1774" w:hanging="360"/>
      </w:pPr>
      <w:rPr>
        <w:rFonts w:cs="Times New Roman" w:hint="default"/>
      </w:rPr>
    </w:lvl>
    <w:lvl w:ilvl="1" w:tplc="04160019">
      <w:start w:val="1"/>
      <w:numFmt w:val="lowerLetter"/>
      <w:lvlText w:val="%2."/>
      <w:lvlJc w:val="left"/>
      <w:pPr>
        <w:ind w:left="2494" w:hanging="360"/>
      </w:pPr>
      <w:rPr>
        <w:rFonts w:cs="Times New Roman"/>
      </w:rPr>
    </w:lvl>
    <w:lvl w:ilvl="2" w:tplc="0416001B">
      <w:start w:val="1"/>
      <w:numFmt w:val="lowerRoman"/>
      <w:lvlText w:val="%3."/>
      <w:lvlJc w:val="right"/>
      <w:pPr>
        <w:ind w:left="3214" w:hanging="180"/>
      </w:pPr>
      <w:rPr>
        <w:rFonts w:cs="Times New Roman"/>
      </w:rPr>
    </w:lvl>
    <w:lvl w:ilvl="3" w:tplc="0416000F">
      <w:start w:val="1"/>
      <w:numFmt w:val="decimal"/>
      <w:lvlText w:val="%4."/>
      <w:lvlJc w:val="left"/>
      <w:pPr>
        <w:ind w:left="3934" w:hanging="360"/>
      </w:pPr>
      <w:rPr>
        <w:rFonts w:cs="Times New Roman"/>
      </w:rPr>
    </w:lvl>
    <w:lvl w:ilvl="4" w:tplc="04160019">
      <w:start w:val="1"/>
      <w:numFmt w:val="lowerLetter"/>
      <w:lvlText w:val="%5."/>
      <w:lvlJc w:val="left"/>
      <w:pPr>
        <w:ind w:left="4654" w:hanging="360"/>
      </w:pPr>
      <w:rPr>
        <w:rFonts w:cs="Times New Roman"/>
      </w:rPr>
    </w:lvl>
    <w:lvl w:ilvl="5" w:tplc="0416001B">
      <w:start w:val="1"/>
      <w:numFmt w:val="lowerRoman"/>
      <w:lvlText w:val="%6."/>
      <w:lvlJc w:val="right"/>
      <w:pPr>
        <w:ind w:left="5374" w:hanging="180"/>
      </w:pPr>
      <w:rPr>
        <w:rFonts w:cs="Times New Roman"/>
      </w:rPr>
    </w:lvl>
    <w:lvl w:ilvl="6" w:tplc="0416000F">
      <w:start w:val="1"/>
      <w:numFmt w:val="decimal"/>
      <w:lvlText w:val="%7."/>
      <w:lvlJc w:val="left"/>
      <w:pPr>
        <w:ind w:left="6094" w:hanging="360"/>
      </w:pPr>
      <w:rPr>
        <w:rFonts w:cs="Times New Roman"/>
      </w:rPr>
    </w:lvl>
    <w:lvl w:ilvl="7" w:tplc="04160019">
      <w:start w:val="1"/>
      <w:numFmt w:val="lowerLetter"/>
      <w:lvlText w:val="%8."/>
      <w:lvlJc w:val="left"/>
      <w:pPr>
        <w:ind w:left="6814" w:hanging="360"/>
      </w:pPr>
      <w:rPr>
        <w:rFonts w:cs="Times New Roman"/>
      </w:rPr>
    </w:lvl>
    <w:lvl w:ilvl="8" w:tplc="0416001B">
      <w:start w:val="1"/>
      <w:numFmt w:val="lowerRoman"/>
      <w:lvlText w:val="%9."/>
      <w:lvlJc w:val="right"/>
      <w:pPr>
        <w:ind w:left="7534" w:hanging="180"/>
      </w:pPr>
      <w:rPr>
        <w:rFonts w:cs="Times New Roman"/>
      </w:rPr>
    </w:lvl>
  </w:abstractNum>
  <w:abstractNum w:abstractNumId="8">
    <w:nsid w:val="222E6452"/>
    <w:multiLevelType w:val="multilevel"/>
    <w:tmpl w:val="B5F85E56"/>
    <w:lvl w:ilvl="0">
      <w:start w:val="4"/>
      <w:numFmt w:val="decimal"/>
      <w:lvlText w:val="%1"/>
      <w:lvlJc w:val="left"/>
      <w:pPr>
        <w:tabs>
          <w:tab w:val="num" w:pos="432"/>
        </w:tabs>
        <w:ind w:left="432" w:hanging="432"/>
      </w:pPr>
      <w:rPr>
        <w:rFonts w:cs="Times New Roman" w:hint="default"/>
      </w:rPr>
    </w:lvl>
    <w:lvl w:ilvl="1">
      <w:start w:val="20"/>
      <w:numFmt w:val="decimal"/>
      <w:lvlText w:val="%2"/>
      <w:lvlJc w:val="left"/>
      <w:pPr>
        <w:tabs>
          <w:tab w:val="num" w:pos="576"/>
        </w:tabs>
        <w:ind w:left="576" w:hanging="576"/>
      </w:pPr>
      <w:rPr>
        <w:rFonts w:ascii="Arial" w:hAnsi="Arial" w:cs="Arial" w:hint="default"/>
        <w:b/>
        <w:i w:val="0"/>
        <w:color w:val="auto"/>
        <w:sz w:val="24"/>
        <w:szCs w:val="24"/>
      </w:rPr>
    </w:lvl>
    <w:lvl w:ilvl="2">
      <w:start w:val="1"/>
      <w:numFmt w:val="decimal"/>
      <w:lvlText w:val="%1.%2.%3"/>
      <w:lvlJc w:val="left"/>
      <w:pPr>
        <w:tabs>
          <w:tab w:val="num" w:pos="720"/>
        </w:tabs>
        <w:ind w:left="720" w:hanging="720"/>
      </w:pPr>
      <w:rPr>
        <w:rFonts w:ascii="Arial" w:hAnsi="Arial" w:cs="Arial" w:hint="default"/>
        <w:b w:val="0"/>
        <w:sz w:val="24"/>
        <w:szCs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2381382C"/>
    <w:multiLevelType w:val="hybridMultilevel"/>
    <w:tmpl w:val="54024210"/>
    <w:lvl w:ilvl="0" w:tplc="781C377A">
      <w:start w:val="1"/>
      <w:numFmt w:val="lowerLetter"/>
      <w:lvlText w:val="(%1)"/>
      <w:lvlJc w:val="left"/>
      <w:pPr>
        <w:tabs>
          <w:tab w:val="num" w:pos="1080"/>
        </w:tabs>
        <w:ind w:left="1080" w:hanging="360"/>
      </w:pPr>
      <w:rPr>
        <w:rFonts w:cs="Times New Roman" w:hint="default"/>
      </w:rPr>
    </w:lvl>
    <w:lvl w:ilvl="1" w:tplc="C458EA32">
      <w:start w:val="1"/>
      <w:numFmt w:val="lowerLetter"/>
      <w:lvlText w:val="%2."/>
      <w:lvlJc w:val="left"/>
      <w:pPr>
        <w:tabs>
          <w:tab w:val="num" w:pos="1440"/>
        </w:tabs>
        <w:ind w:left="1440" w:hanging="360"/>
      </w:pPr>
      <w:rPr>
        <w:rFonts w:cs="Times New Roman"/>
      </w:rPr>
    </w:lvl>
    <w:lvl w:ilvl="2" w:tplc="0DBE9528">
      <w:start w:val="1"/>
      <w:numFmt w:val="lowerRoman"/>
      <w:lvlText w:val="%3."/>
      <w:lvlJc w:val="right"/>
      <w:pPr>
        <w:tabs>
          <w:tab w:val="num" w:pos="2160"/>
        </w:tabs>
        <w:ind w:left="2160" w:hanging="180"/>
      </w:pPr>
      <w:rPr>
        <w:rFonts w:cs="Times New Roman"/>
      </w:rPr>
    </w:lvl>
    <w:lvl w:ilvl="3" w:tplc="A2C00EB4">
      <w:start w:val="1"/>
      <w:numFmt w:val="decimal"/>
      <w:lvlText w:val="%4."/>
      <w:lvlJc w:val="left"/>
      <w:pPr>
        <w:tabs>
          <w:tab w:val="num" w:pos="2880"/>
        </w:tabs>
        <w:ind w:left="2880" w:hanging="360"/>
      </w:pPr>
      <w:rPr>
        <w:rFonts w:cs="Times New Roman"/>
      </w:rPr>
    </w:lvl>
    <w:lvl w:ilvl="4" w:tplc="51B4C466">
      <w:start w:val="1"/>
      <w:numFmt w:val="lowerLetter"/>
      <w:lvlText w:val="%5."/>
      <w:lvlJc w:val="left"/>
      <w:pPr>
        <w:tabs>
          <w:tab w:val="num" w:pos="3600"/>
        </w:tabs>
        <w:ind w:left="3600" w:hanging="360"/>
      </w:pPr>
      <w:rPr>
        <w:rFonts w:cs="Times New Roman"/>
      </w:rPr>
    </w:lvl>
    <w:lvl w:ilvl="5" w:tplc="F514BC4A">
      <w:start w:val="1"/>
      <w:numFmt w:val="lowerRoman"/>
      <w:lvlText w:val="%6."/>
      <w:lvlJc w:val="right"/>
      <w:pPr>
        <w:tabs>
          <w:tab w:val="num" w:pos="4320"/>
        </w:tabs>
        <w:ind w:left="4320" w:hanging="180"/>
      </w:pPr>
      <w:rPr>
        <w:rFonts w:cs="Times New Roman"/>
      </w:rPr>
    </w:lvl>
    <w:lvl w:ilvl="6" w:tplc="FAECBDEC">
      <w:start w:val="1"/>
      <w:numFmt w:val="decimal"/>
      <w:lvlText w:val="%7."/>
      <w:lvlJc w:val="left"/>
      <w:pPr>
        <w:tabs>
          <w:tab w:val="num" w:pos="5040"/>
        </w:tabs>
        <w:ind w:left="5040" w:hanging="360"/>
      </w:pPr>
      <w:rPr>
        <w:rFonts w:cs="Times New Roman"/>
      </w:rPr>
    </w:lvl>
    <w:lvl w:ilvl="7" w:tplc="7A8476A6">
      <w:start w:val="1"/>
      <w:numFmt w:val="lowerLetter"/>
      <w:lvlText w:val="%8."/>
      <w:lvlJc w:val="left"/>
      <w:pPr>
        <w:tabs>
          <w:tab w:val="num" w:pos="5760"/>
        </w:tabs>
        <w:ind w:left="5760" w:hanging="360"/>
      </w:pPr>
      <w:rPr>
        <w:rFonts w:cs="Times New Roman"/>
      </w:rPr>
    </w:lvl>
    <w:lvl w:ilvl="8" w:tplc="4202CF50">
      <w:start w:val="1"/>
      <w:numFmt w:val="lowerRoman"/>
      <w:lvlText w:val="%9."/>
      <w:lvlJc w:val="right"/>
      <w:pPr>
        <w:tabs>
          <w:tab w:val="num" w:pos="6480"/>
        </w:tabs>
        <w:ind w:left="6480" w:hanging="180"/>
      </w:pPr>
      <w:rPr>
        <w:rFonts w:cs="Times New Roman"/>
      </w:rPr>
    </w:lvl>
  </w:abstractNum>
  <w:abstractNum w:abstractNumId="10">
    <w:nsid w:val="28573936"/>
    <w:multiLevelType w:val="hybridMultilevel"/>
    <w:tmpl w:val="010A3510"/>
    <w:lvl w:ilvl="0" w:tplc="FFFFFFFF">
      <w:start w:val="1"/>
      <w:numFmt w:val="lowerLetter"/>
      <w:pStyle w:val="Listacommarcas"/>
      <w:lvlText w:val="(%1)"/>
      <w:lvlJc w:val="left"/>
      <w:pPr>
        <w:tabs>
          <w:tab w:val="num" w:pos="720"/>
        </w:tabs>
        <w:ind w:left="720" w:hanging="360"/>
      </w:pPr>
      <w:rPr>
        <w:rFonts w:cs="Times New Roman" w:hint="default"/>
      </w:rPr>
    </w:lvl>
    <w:lvl w:ilvl="1" w:tplc="1D849180">
      <w:start w:val="1"/>
      <w:numFmt w:val="lowerRoman"/>
      <w:lvlText w:val="%2)"/>
      <w:lvlJc w:val="left"/>
      <w:pPr>
        <w:tabs>
          <w:tab w:val="num" w:pos="1800"/>
        </w:tabs>
        <w:ind w:left="1800" w:hanging="720"/>
      </w:pPr>
      <w:rPr>
        <w:rFonts w:cs="Times New Roman" w:hint="default"/>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1">
    <w:nsid w:val="29DA5887"/>
    <w:multiLevelType w:val="multilevel"/>
    <w:tmpl w:val="0CAA574A"/>
    <w:lvl w:ilvl="0">
      <w:start w:val="6"/>
      <w:numFmt w:val="decimal"/>
      <w:lvlText w:val="%1."/>
      <w:lvlJc w:val="left"/>
      <w:pPr>
        <w:ind w:left="360" w:hanging="360"/>
      </w:pPr>
      <w:rPr>
        <w:rFonts w:cs="Times New Roman" w:hint="default"/>
      </w:rPr>
    </w:lvl>
    <w:lvl w:ilvl="1">
      <w:start w:val="1"/>
      <w:numFmt w:val="decimal"/>
      <w:lvlText w:val="%1.%2."/>
      <w:lvlJc w:val="left"/>
      <w:pPr>
        <w:ind w:left="1068" w:hanging="360"/>
      </w:pPr>
      <w:rPr>
        <w:rFonts w:cs="Times New Roman"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2844" w:hanging="720"/>
      </w:pPr>
      <w:rPr>
        <w:rFonts w:cs="Times New Roman" w:hint="default"/>
        <w:sz w:val="24"/>
        <w:szCs w:val="24"/>
      </w:rPr>
    </w:lvl>
    <w:lvl w:ilvl="4">
      <w:start w:val="1"/>
      <w:numFmt w:val="decimal"/>
      <w:lvlText w:val="%1.%2.%3.%4.%5."/>
      <w:lvlJc w:val="left"/>
      <w:pPr>
        <w:ind w:left="3912" w:hanging="1080"/>
      </w:pPr>
      <w:rPr>
        <w:rFonts w:cs="Times New Roman" w:hint="default"/>
      </w:rPr>
    </w:lvl>
    <w:lvl w:ilvl="5">
      <w:start w:val="1"/>
      <w:numFmt w:val="decimal"/>
      <w:lvlText w:val="%1.%2.%3.%4.%5.%6."/>
      <w:lvlJc w:val="left"/>
      <w:pPr>
        <w:ind w:left="4620" w:hanging="1080"/>
      </w:pPr>
      <w:rPr>
        <w:rFonts w:cs="Times New Roman" w:hint="default"/>
      </w:rPr>
    </w:lvl>
    <w:lvl w:ilvl="6">
      <w:start w:val="1"/>
      <w:numFmt w:val="decimal"/>
      <w:lvlText w:val="%1.%2.%3.%4.%5.%6.%7."/>
      <w:lvlJc w:val="left"/>
      <w:pPr>
        <w:ind w:left="5688" w:hanging="1440"/>
      </w:pPr>
      <w:rPr>
        <w:rFonts w:cs="Times New Roman" w:hint="default"/>
      </w:rPr>
    </w:lvl>
    <w:lvl w:ilvl="7">
      <w:start w:val="1"/>
      <w:numFmt w:val="decimal"/>
      <w:lvlText w:val="%1.%2.%3.%4.%5.%6.%7.%8."/>
      <w:lvlJc w:val="left"/>
      <w:pPr>
        <w:ind w:left="6396" w:hanging="1440"/>
      </w:pPr>
      <w:rPr>
        <w:rFonts w:cs="Times New Roman" w:hint="default"/>
      </w:rPr>
    </w:lvl>
    <w:lvl w:ilvl="8">
      <w:start w:val="1"/>
      <w:numFmt w:val="decimal"/>
      <w:lvlText w:val="%1.%2.%3.%4.%5.%6.%7.%8.%9."/>
      <w:lvlJc w:val="left"/>
      <w:pPr>
        <w:ind w:left="7464" w:hanging="1800"/>
      </w:pPr>
      <w:rPr>
        <w:rFonts w:cs="Times New Roman" w:hint="default"/>
      </w:rPr>
    </w:lvl>
  </w:abstractNum>
  <w:abstractNum w:abstractNumId="12">
    <w:nsid w:val="2BDC5AEF"/>
    <w:multiLevelType w:val="hybridMultilevel"/>
    <w:tmpl w:val="AED239BA"/>
    <w:lvl w:ilvl="0" w:tplc="C81C58F0">
      <w:start w:val="1"/>
      <w:numFmt w:val="lowerLetter"/>
      <w:lvlText w:val="(%1)"/>
      <w:lvlJc w:val="left"/>
      <w:pPr>
        <w:tabs>
          <w:tab w:val="num" w:pos="1080"/>
        </w:tabs>
        <w:ind w:left="1080" w:hanging="360"/>
      </w:pPr>
      <w:rPr>
        <w:rFonts w:cs="Times New Roman" w:hint="default"/>
      </w:rPr>
    </w:lvl>
    <w:lvl w:ilvl="1" w:tplc="631A5E7C">
      <w:start w:val="1"/>
      <w:numFmt w:val="lowerLetter"/>
      <w:lvlText w:val="%2."/>
      <w:lvlJc w:val="left"/>
      <w:pPr>
        <w:tabs>
          <w:tab w:val="num" w:pos="1440"/>
        </w:tabs>
        <w:ind w:left="1440" w:hanging="360"/>
      </w:pPr>
      <w:rPr>
        <w:rFonts w:cs="Times New Roman"/>
      </w:rPr>
    </w:lvl>
    <w:lvl w:ilvl="2" w:tplc="27346368">
      <w:start w:val="1"/>
      <w:numFmt w:val="lowerRoman"/>
      <w:lvlText w:val="%3."/>
      <w:lvlJc w:val="right"/>
      <w:pPr>
        <w:tabs>
          <w:tab w:val="num" w:pos="2160"/>
        </w:tabs>
        <w:ind w:left="2160" w:hanging="180"/>
      </w:pPr>
      <w:rPr>
        <w:rFonts w:cs="Times New Roman"/>
      </w:rPr>
    </w:lvl>
    <w:lvl w:ilvl="3" w:tplc="028873BE">
      <w:start w:val="1"/>
      <w:numFmt w:val="decimal"/>
      <w:lvlText w:val="%4."/>
      <w:lvlJc w:val="left"/>
      <w:pPr>
        <w:tabs>
          <w:tab w:val="num" w:pos="2880"/>
        </w:tabs>
        <w:ind w:left="2880" w:hanging="360"/>
      </w:pPr>
      <w:rPr>
        <w:rFonts w:cs="Times New Roman"/>
      </w:rPr>
    </w:lvl>
    <w:lvl w:ilvl="4" w:tplc="9F143BE2">
      <w:start w:val="1"/>
      <w:numFmt w:val="lowerLetter"/>
      <w:lvlText w:val="%5."/>
      <w:lvlJc w:val="left"/>
      <w:pPr>
        <w:tabs>
          <w:tab w:val="num" w:pos="3600"/>
        </w:tabs>
        <w:ind w:left="3600" w:hanging="360"/>
      </w:pPr>
      <w:rPr>
        <w:rFonts w:cs="Times New Roman"/>
      </w:rPr>
    </w:lvl>
    <w:lvl w:ilvl="5" w:tplc="B0F2E926">
      <w:start w:val="1"/>
      <w:numFmt w:val="lowerRoman"/>
      <w:lvlText w:val="%6."/>
      <w:lvlJc w:val="right"/>
      <w:pPr>
        <w:tabs>
          <w:tab w:val="num" w:pos="4320"/>
        </w:tabs>
        <w:ind w:left="4320" w:hanging="180"/>
      </w:pPr>
      <w:rPr>
        <w:rFonts w:cs="Times New Roman"/>
      </w:rPr>
    </w:lvl>
    <w:lvl w:ilvl="6" w:tplc="F0A8E936">
      <w:start w:val="1"/>
      <w:numFmt w:val="decimal"/>
      <w:lvlText w:val="%7."/>
      <w:lvlJc w:val="left"/>
      <w:pPr>
        <w:tabs>
          <w:tab w:val="num" w:pos="5040"/>
        </w:tabs>
        <w:ind w:left="5040" w:hanging="360"/>
      </w:pPr>
      <w:rPr>
        <w:rFonts w:cs="Times New Roman"/>
      </w:rPr>
    </w:lvl>
    <w:lvl w:ilvl="7" w:tplc="4C5CEE62">
      <w:start w:val="1"/>
      <w:numFmt w:val="lowerLetter"/>
      <w:lvlText w:val="%8."/>
      <w:lvlJc w:val="left"/>
      <w:pPr>
        <w:tabs>
          <w:tab w:val="num" w:pos="5760"/>
        </w:tabs>
        <w:ind w:left="5760" w:hanging="360"/>
      </w:pPr>
      <w:rPr>
        <w:rFonts w:cs="Times New Roman"/>
      </w:rPr>
    </w:lvl>
    <w:lvl w:ilvl="8" w:tplc="DC7E6852">
      <w:start w:val="1"/>
      <w:numFmt w:val="lowerRoman"/>
      <w:lvlText w:val="%9."/>
      <w:lvlJc w:val="right"/>
      <w:pPr>
        <w:tabs>
          <w:tab w:val="num" w:pos="6480"/>
        </w:tabs>
        <w:ind w:left="6480" w:hanging="180"/>
      </w:pPr>
      <w:rPr>
        <w:rFonts w:cs="Times New Roman"/>
      </w:rPr>
    </w:lvl>
  </w:abstractNum>
  <w:abstractNum w:abstractNumId="13">
    <w:nsid w:val="2D8B62AD"/>
    <w:multiLevelType w:val="hybridMultilevel"/>
    <w:tmpl w:val="777C57B8"/>
    <w:lvl w:ilvl="0" w:tplc="0EB6A47A">
      <w:start w:val="1"/>
      <w:numFmt w:val="lowerLetter"/>
      <w:lvlText w:val="(%1)"/>
      <w:lvlJc w:val="left"/>
      <w:pPr>
        <w:tabs>
          <w:tab w:val="num" w:pos="1440"/>
        </w:tabs>
        <w:ind w:left="1440" w:hanging="360"/>
      </w:pPr>
      <w:rPr>
        <w:rFonts w:cs="Times New Roman" w:hint="default"/>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14">
    <w:nsid w:val="2D9F584A"/>
    <w:multiLevelType w:val="multilevel"/>
    <w:tmpl w:val="D41267D0"/>
    <w:lvl w:ilvl="0">
      <w:start w:val="10"/>
      <w:numFmt w:val="decimal"/>
      <w:lvlText w:val="%1."/>
      <w:lvlJc w:val="left"/>
      <w:pPr>
        <w:ind w:left="480" w:hanging="480"/>
      </w:pPr>
      <w:rPr>
        <w:rFonts w:cs="Times New Roman" w:hint="default"/>
      </w:rPr>
    </w:lvl>
    <w:lvl w:ilvl="1">
      <w:start w:val="1"/>
      <w:numFmt w:val="decimal"/>
      <w:lvlText w:val="%1.%2."/>
      <w:lvlJc w:val="left"/>
      <w:pPr>
        <w:ind w:left="1185" w:hanging="480"/>
      </w:pPr>
      <w:rPr>
        <w:rFonts w:cs="Times New Roman" w:hint="default"/>
      </w:rPr>
    </w:lvl>
    <w:lvl w:ilvl="2">
      <w:start w:val="1"/>
      <w:numFmt w:val="decimal"/>
      <w:lvlText w:val="%1.%2.%3."/>
      <w:lvlJc w:val="left"/>
      <w:pPr>
        <w:ind w:left="2130" w:hanging="720"/>
      </w:pPr>
      <w:rPr>
        <w:rFonts w:cs="Times New Roman" w:hint="default"/>
      </w:rPr>
    </w:lvl>
    <w:lvl w:ilvl="3">
      <w:start w:val="1"/>
      <w:numFmt w:val="decimal"/>
      <w:lvlText w:val="%1.%2.%3.%4."/>
      <w:lvlJc w:val="left"/>
      <w:pPr>
        <w:ind w:left="2835" w:hanging="720"/>
      </w:pPr>
      <w:rPr>
        <w:rFonts w:cs="Times New Roman" w:hint="default"/>
      </w:rPr>
    </w:lvl>
    <w:lvl w:ilvl="4">
      <w:start w:val="1"/>
      <w:numFmt w:val="decimal"/>
      <w:lvlText w:val="%1.%2.%3.%4.%5."/>
      <w:lvlJc w:val="left"/>
      <w:pPr>
        <w:ind w:left="3900" w:hanging="1080"/>
      </w:pPr>
      <w:rPr>
        <w:rFonts w:cs="Times New Roman" w:hint="default"/>
      </w:rPr>
    </w:lvl>
    <w:lvl w:ilvl="5">
      <w:start w:val="1"/>
      <w:numFmt w:val="decimal"/>
      <w:lvlText w:val="%1.%2.%3.%4.%5.%6."/>
      <w:lvlJc w:val="left"/>
      <w:pPr>
        <w:ind w:left="4605" w:hanging="1080"/>
      </w:pPr>
      <w:rPr>
        <w:rFonts w:cs="Times New Roman" w:hint="default"/>
      </w:rPr>
    </w:lvl>
    <w:lvl w:ilvl="6">
      <w:start w:val="1"/>
      <w:numFmt w:val="decimal"/>
      <w:lvlText w:val="%1.%2.%3.%4.%5.%6.%7."/>
      <w:lvlJc w:val="left"/>
      <w:pPr>
        <w:ind w:left="5670" w:hanging="1440"/>
      </w:pPr>
      <w:rPr>
        <w:rFonts w:cs="Times New Roman" w:hint="default"/>
      </w:rPr>
    </w:lvl>
    <w:lvl w:ilvl="7">
      <w:start w:val="1"/>
      <w:numFmt w:val="decimal"/>
      <w:lvlText w:val="%1.%2.%3.%4.%5.%6.%7.%8."/>
      <w:lvlJc w:val="left"/>
      <w:pPr>
        <w:ind w:left="6375" w:hanging="1440"/>
      </w:pPr>
      <w:rPr>
        <w:rFonts w:cs="Times New Roman" w:hint="default"/>
      </w:rPr>
    </w:lvl>
    <w:lvl w:ilvl="8">
      <w:start w:val="1"/>
      <w:numFmt w:val="decimal"/>
      <w:lvlText w:val="%1.%2.%3.%4.%5.%6.%7.%8.%9."/>
      <w:lvlJc w:val="left"/>
      <w:pPr>
        <w:ind w:left="7440" w:hanging="1800"/>
      </w:pPr>
      <w:rPr>
        <w:rFonts w:cs="Times New Roman" w:hint="default"/>
      </w:rPr>
    </w:lvl>
  </w:abstractNum>
  <w:abstractNum w:abstractNumId="15">
    <w:nsid w:val="2E506E2C"/>
    <w:multiLevelType w:val="hybridMultilevel"/>
    <w:tmpl w:val="8FC89160"/>
    <w:lvl w:ilvl="0" w:tplc="FFFFFFFF">
      <w:start w:val="1"/>
      <w:numFmt w:val="lowerLetter"/>
      <w:lvlText w:val="(%1)"/>
      <w:lvlJc w:val="left"/>
      <w:pPr>
        <w:tabs>
          <w:tab w:val="num" w:pos="1080"/>
        </w:tabs>
        <w:ind w:left="1080" w:hanging="360"/>
      </w:pPr>
      <w:rPr>
        <w:rFonts w:cs="Times New Roman" w:hint="default"/>
      </w:rPr>
    </w:lvl>
    <w:lvl w:ilvl="1" w:tplc="00000004">
      <w:start w:val="1"/>
      <w:numFmt w:val="lowerRoman"/>
      <w:lvlText w:val="(%2)"/>
      <w:lvlJc w:val="left"/>
      <w:pPr>
        <w:tabs>
          <w:tab w:val="num" w:pos="1800"/>
        </w:tabs>
        <w:ind w:left="1800" w:hanging="720"/>
      </w:pPr>
      <w:rPr>
        <w:rFonts w:cs="Times New Roman" w:hint="default"/>
        <w:b w:val="0"/>
        <w:i w:val="0"/>
      </w:rPr>
    </w:lvl>
    <w:lvl w:ilvl="2" w:tplc="45761E56">
      <w:start w:val="1"/>
      <w:numFmt w:val="lowerLetter"/>
      <w:lvlText w:val="(%3)"/>
      <w:lvlJc w:val="left"/>
      <w:pPr>
        <w:tabs>
          <w:tab w:val="num" w:pos="2340"/>
        </w:tabs>
        <w:ind w:left="2340" w:hanging="360"/>
      </w:pPr>
      <w:rPr>
        <w:rFonts w:cs="Times New Roman" w:hint="default"/>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6">
    <w:nsid w:val="3C623917"/>
    <w:multiLevelType w:val="multilevel"/>
    <w:tmpl w:val="280230C4"/>
    <w:lvl w:ilvl="0">
      <w:start w:val="4"/>
      <w:numFmt w:val="decimal"/>
      <w:lvlText w:val="%1"/>
      <w:lvlJc w:val="left"/>
      <w:pPr>
        <w:tabs>
          <w:tab w:val="num" w:pos="432"/>
        </w:tabs>
        <w:ind w:left="432" w:hanging="432"/>
      </w:pPr>
      <w:rPr>
        <w:rFonts w:cs="Times New Roman" w:hint="default"/>
      </w:rPr>
    </w:lvl>
    <w:lvl w:ilvl="1">
      <w:start w:val="19"/>
      <w:numFmt w:val="decimal"/>
      <w:lvlText w:val="%2"/>
      <w:lvlJc w:val="left"/>
      <w:pPr>
        <w:tabs>
          <w:tab w:val="num" w:pos="576"/>
        </w:tabs>
        <w:ind w:left="576" w:hanging="576"/>
      </w:pPr>
      <w:rPr>
        <w:rFonts w:ascii="Arial" w:hAnsi="Arial" w:cs="Arial" w:hint="default"/>
        <w:b/>
        <w:i w:val="0"/>
        <w:color w:val="auto"/>
        <w:sz w:val="24"/>
        <w:szCs w:val="24"/>
      </w:rPr>
    </w:lvl>
    <w:lvl w:ilvl="2">
      <w:start w:val="1"/>
      <w:numFmt w:val="decimal"/>
      <w:lvlText w:val="%1.%2.%3"/>
      <w:lvlJc w:val="left"/>
      <w:pPr>
        <w:tabs>
          <w:tab w:val="num" w:pos="720"/>
        </w:tabs>
        <w:ind w:left="720" w:hanging="720"/>
      </w:pPr>
      <w:rPr>
        <w:rFonts w:ascii="Arial" w:hAnsi="Arial" w:cs="Arial" w:hint="default"/>
        <w:b w:val="0"/>
        <w:sz w:val="24"/>
        <w:szCs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nsid w:val="3D035052"/>
    <w:multiLevelType w:val="multilevel"/>
    <w:tmpl w:val="10168F14"/>
    <w:lvl w:ilvl="0">
      <w:start w:val="1"/>
      <w:numFmt w:val="lowerRoman"/>
      <w:lvlText w:val="(%1)"/>
      <w:lvlJc w:val="left"/>
      <w:pPr>
        <w:tabs>
          <w:tab w:val="num" w:pos="947"/>
        </w:tabs>
        <w:ind w:left="851" w:hanging="624"/>
      </w:pPr>
      <w:rPr>
        <w:rFonts w:cs="Times New Roman"/>
        <w:b w:val="0"/>
        <w:i w:val="0"/>
      </w:rPr>
    </w:lvl>
    <w:lvl w:ilvl="1">
      <w:start w:val="1"/>
      <w:numFmt w:val="lowerLetter"/>
      <w:lvlText w:val="%2."/>
      <w:lvlJc w:val="left"/>
      <w:pPr>
        <w:ind w:left="2498" w:hanging="360"/>
      </w:pPr>
      <w:rPr>
        <w:rFonts w:cs="Times New Roman"/>
      </w:rPr>
    </w:lvl>
    <w:lvl w:ilvl="2">
      <w:start w:val="1"/>
      <w:numFmt w:val="lowerRoman"/>
      <w:lvlText w:val="%3."/>
      <w:lvlJc w:val="right"/>
      <w:pPr>
        <w:ind w:left="3218" w:hanging="180"/>
      </w:pPr>
      <w:rPr>
        <w:rFonts w:cs="Times New Roman"/>
      </w:rPr>
    </w:lvl>
    <w:lvl w:ilvl="3">
      <w:start w:val="1"/>
      <w:numFmt w:val="decimal"/>
      <w:lvlText w:val="%4."/>
      <w:lvlJc w:val="left"/>
      <w:pPr>
        <w:ind w:left="3938" w:hanging="360"/>
      </w:pPr>
      <w:rPr>
        <w:rFonts w:cs="Times New Roman"/>
      </w:rPr>
    </w:lvl>
    <w:lvl w:ilvl="4">
      <w:start w:val="1"/>
      <w:numFmt w:val="lowerLetter"/>
      <w:lvlText w:val="%5."/>
      <w:lvlJc w:val="left"/>
      <w:pPr>
        <w:ind w:left="4658" w:hanging="360"/>
      </w:pPr>
      <w:rPr>
        <w:rFonts w:cs="Times New Roman"/>
      </w:rPr>
    </w:lvl>
    <w:lvl w:ilvl="5">
      <w:start w:val="1"/>
      <w:numFmt w:val="lowerRoman"/>
      <w:lvlText w:val="%6."/>
      <w:lvlJc w:val="right"/>
      <w:pPr>
        <w:ind w:left="5378" w:hanging="180"/>
      </w:pPr>
      <w:rPr>
        <w:rFonts w:cs="Times New Roman"/>
      </w:rPr>
    </w:lvl>
    <w:lvl w:ilvl="6">
      <w:start w:val="1"/>
      <w:numFmt w:val="decimal"/>
      <w:lvlText w:val="%7."/>
      <w:lvlJc w:val="left"/>
      <w:pPr>
        <w:ind w:left="6098" w:hanging="360"/>
      </w:pPr>
      <w:rPr>
        <w:rFonts w:cs="Times New Roman"/>
      </w:rPr>
    </w:lvl>
    <w:lvl w:ilvl="7">
      <w:start w:val="1"/>
      <w:numFmt w:val="lowerLetter"/>
      <w:lvlText w:val="%8."/>
      <w:lvlJc w:val="left"/>
      <w:pPr>
        <w:ind w:left="6818" w:hanging="360"/>
      </w:pPr>
      <w:rPr>
        <w:rFonts w:cs="Times New Roman"/>
      </w:rPr>
    </w:lvl>
    <w:lvl w:ilvl="8">
      <w:start w:val="1"/>
      <w:numFmt w:val="lowerRoman"/>
      <w:lvlText w:val="%9."/>
      <w:lvlJc w:val="right"/>
      <w:pPr>
        <w:ind w:left="7538" w:hanging="180"/>
      </w:pPr>
      <w:rPr>
        <w:rFonts w:cs="Times New Roman"/>
      </w:rPr>
    </w:lvl>
  </w:abstractNum>
  <w:abstractNum w:abstractNumId="18">
    <w:nsid w:val="443A1A63"/>
    <w:multiLevelType w:val="multilevel"/>
    <w:tmpl w:val="10168F14"/>
    <w:lvl w:ilvl="0">
      <w:start w:val="1"/>
      <w:numFmt w:val="lowerRoman"/>
      <w:lvlText w:val="(%1)"/>
      <w:lvlJc w:val="left"/>
      <w:pPr>
        <w:tabs>
          <w:tab w:val="num" w:pos="947"/>
        </w:tabs>
        <w:ind w:left="851" w:hanging="624"/>
      </w:pPr>
      <w:rPr>
        <w:rFonts w:cs="Times New Roman"/>
        <w:b w:val="0"/>
        <w:i w:val="0"/>
      </w:rPr>
    </w:lvl>
    <w:lvl w:ilvl="1">
      <w:start w:val="1"/>
      <w:numFmt w:val="lowerLetter"/>
      <w:lvlText w:val="%2."/>
      <w:lvlJc w:val="left"/>
      <w:pPr>
        <w:ind w:left="2498" w:hanging="360"/>
      </w:pPr>
      <w:rPr>
        <w:rFonts w:cs="Times New Roman"/>
      </w:rPr>
    </w:lvl>
    <w:lvl w:ilvl="2">
      <w:start w:val="1"/>
      <w:numFmt w:val="lowerRoman"/>
      <w:lvlText w:val="%3."/>
      <w:lvlJc w:val="right"/>
      <w:pPr>
        <w:ind w:left="3218" w:hanging="180"/>
      </w:pPr>
      <w:rPr>
        <w:rFonts w:cs="Times New Roman"/>
      </w:rPr>
    </w:lvl>
    <w:lvl w:ilvl="3">
      <w:start w:val="1"/>
      <w:numFmt w:val="decimal"/>
      <w:lvlText w:val="%4."/>
      <w:lvlJc w:val="left"/>
      <w:pPr>
        <w:ind w:left="3938" w:hanging="360"/>
      </w:pPr>
      <w:rPr>
        <w:rFonts w:cs="Times New Roman"/>
      </w:rPr>
    </w:lvl>
    <w:lvl w:ilvl="4">
      <w:start w:val="1"/>
      <w:numFmt w:val="lowerLetter"/>
      <w:lvlText w:val="%5."/>
      <w:lvlJc w:val="left"/>
      <w:pPr>
        <w:ind w:left="4658" w:hanging="360"/>
      </w:pPr>
      <w:rPr>
        <w:rFonts w:cs="Times New Roman"/>
      </w:rPr>
    </w:lvl>
    <w:lvl w:ilvl="5">
      <w:start w:val="1"/>
      <w:numFmt w:val="lowerRoman"/>
      <w:lvlText w:val="%6."/>
      <w:lvlJc w:val="right"/>
      <w:pPr>
        <w:ind w:left="5378" w:hanging="180"/>
      </w:pPr>
      <w:rPr>
        <w:rFonts w:cs="Times New Roman"/>
      </w:rPr>
    </w:lvl>
    <w:lvl w:ilvl="6">
      <w:start w:val="1"/>
      <w:numFmt w:val="decimal"/>
      <w:lvlText w:val="%7."/>
      <w:lvlJc w:val="left"/>
      <w:pPr>
        <w:ind w:left="6098" w:hanging="360"/>
      </w:pPr>
      <w:rPr>
        <w:rFonts w:cs="Times New Roman"/>
      </w:rPr>
    </w:lvl>
    <w:lvl w:ilvl="7">
      <w:start w:val="1"/>
      <w:numFmt w:val="lowerLetter"/>
      <w:lvlText w:val="%8."/>
      <w:lvlJc w:val="left"/>
      <w:pPr>
        <w:ind w:left="6818" w:hanging="360"/>
      </w:pPr>
      <w:rPr>
        <w:rFonts w:cs="Times New Roman"/>
      </w:rPr>
    </w:lvl>
    <w:lvl w:ilvl="8">
      <w:start w:val="1"/>
      <w:numFmt w:val="lowerRoman"/>
      <w:lvlText w:val="%9."/>
      <w:lvlJc w:val="right"/>
      <w:pPr>
        <w:ind w:left="7538" w:hanging="180"/>
      </w:pPr>
      <w:rPr>
        <w:rFonts w:cs="Times New Roman"/>
      </w:rPr>
    </w:lvl>
  </w:abstractNum>
  <w:abstractNum w:abstractNumId="19">
    <w:nsid w:val="45D360EA"/>
    <w:multiLevelType w:val="multilevel"/>
    <w:tmpl w:val="38C8ABAA"/>
    <w:lvl w:ilvl="0">
      <w:start w:val="4"/>
      <w:numFmt w:val="decimal"/>
      <w:lvlText w:val="%1."/>
      <w:lvlJc w:val="left"/>
      <w:pPr>
        <w:ind w:left="360" w:hanging="360"/>
      </w:pPr>
      <w:rPr>
        <w:rFonts w:cs="Times New Roman" w:hint="default"/>
      </w:rPr>
    </w:lvl>
    <w:lvl w:ilvl="1">
      <w:start w:val="1"/>
      <w:numFmt w:val="decimal"/>
      <w:lvlText w:val="%1.%2."/>
      <w:lvlJc w:val="left"/>
      <w:pPr>
        <w:ind w:left="1777" w:hanging="360"/>
      </w:pPr>
      <w:rPr>
        <w:rFonts w:cs="Times New Roman" w:hint="default"/>
      </w:rPr>
    </w:lvl>
    <w:lvl w:ilvl="2">
      <w:start w:val="1"/>
      <w:numFmt w:val="decimal"/>
      <w:lvlText w:val="%1.%2.%3."/>
      <w:lvlJc w:val="left"/>
      <w:pPr>
        <w:ind w:left="3554" w:hanging="720"/>
      </w:pPr>
      <w:rPr>
        <w:rFonts w:cs="Times New Roman" w:hint="default"/>
        <w:b w:val="0"/>
      </w:rPr>
    </w:lvl>
    <w:lvl w:ilvl="3">
      <w:start w:val="1"/>
      <w:numFmt w:val="decimal"/>
      <w:lvlText w:val="%1.%2.%3.%4."/>
      <w:lvlJc w:val="left"/>
      <w:pPr>
        <w:ind w:left="4971" w:hanging="720"/>
      </w:pPr>
      <w:rPr>
        <w:rFonts w:cs="Times New Roman" w:hint="default"/>
      </w:rPr>
    </w:lvl>
    <w:lvl w:ilvl="4">
      <w:start w:val="1"/>
      <w:numFmt w:val="decimal"/>
      <w:lvlText w:val="%1.%2.%3.%4.%5."/>
      <w:lvlJc w:val="left"/>
      <w:pPr>
        <w:ind w:left="6748" w:hanging="1080"/>
      </w:pPr>
      <w:rPr>
        <w:rFonts w:cs="Times New Roman" w:hint="default"/>
      </w:rPr>
    </w:lvl>
    <w:lvl w:ilvl="5">
      <w:start w:val="1"/>
      <w:numFmt w:val="decimal"/>
      <w:lvlText w:val="%1.%2.%3.%4.%5.%6."/>
      <w:lvlJc w:val="left"/>
      <w:pPr>
        <w:ind w:left="8165" w:hanging="1080"/>
      </w:pPr>
      <w:rPr>
        <w:rFonts w:cs="Times New Roman" w:hint="default"/>
      </w:rPr>
    </w:lvl>
    <w:lvl w:ilvl="6">
      <w:start w:val="1"/>
      <w:numFmt w:val="decimal"/>
      <w:lvlText w:val="%1.%2.%3.%4.%5.%6.%7."/>
      <w:lvlJc w:val="left"/>
      <w:pPr>
        <w:ind w:left="9942" w:hanging="1440"/>
      </w:pPr>
      <w:rPr>
        <w:rFonts w:cs="Times New Roman" w:hint="default"/>
      </w:rPr>
    </w:lvl>
    <w:lvl w:ilvl="7">
      <w:start w:val="1"/>
      <w:numFmt w:val="decimal"/>
      <w:lvlText w:val="%1.%2.%3.%4.%5.%6.%7.%8."/>
      <w:lvlJc w:val="left"/>
      <w:pPr>
        <w:ind w:left="11359" w:hanging="1440"/>
      </w:pPr>
      <w:rPr>
        <w:rFonts w:cs="Times New Roman" w:hint="default"/>
      </w:rPr>
    </w:lvl>
    <w:lvl w:ilvl="8">
      <w:start w:val="1"/>
      <w:numFmt w:val="decimal"/>
      <w:lvlText w:val="%1.%2.%3.%4.%5.%6.%7.%8.%9."/>
      <w:lvlJc w:val="left"/>
      <w:pPr>
        <w:ind w:left="13136" w:hanging="1800"/>
      </w:pPr>
      <w:rPr>
        <w:rFonts w:cs="Times New Roman" w:hint="default"/>
      </w:rPr>
    </w:lvl>
  </w:abstractNum>
  <w:abstractNum w:abstractNumId="20">
    <w:nsid w:val="493113A9"/>
    <w:multiLevelType w:val="multilevel"/>
    <w:tmpl w:val="E04EC102"/>
    <w:lvl w:ilvl="0">
      <w:start w:val="19"/>
      <w:numFmt w:val="decimal"/>
      <w:lvlText w:val="%1"/>
      <w:lvlJc w:val="left"/>
      <w:pPr>
        <w:tabs>
          <w:tab w:val="num" w:pos="450"/>
        </w:tabs>
        <w:ind w:left="450" w:hanging="450"/>
      </w:pPr>
      <w:rPr>
        <w:rFonts w:cs="Times New Roman" w:hint="default"/>
      </w:rPr>
    </w:lvl>
    <w:lvl w:ilvl="1">
      <w:start w:val="1"/>
      <w:numFmt w:val="decimal"/>
      <w:pStyle w:val="TEXTO"/>
      <w:lvlText w:val="%1.%2"/>
      <w:lvlJc w:val="left"/>
      <w:pPr>
        <w:tabs>
          <w:tab w:val="num" w:pos="450"/>
        </w:tabs>
        <w:ind w:left="450" w:hanging="450"/>
      </w:pPr>
      <w:rPr>
        <w:rFonts w:cs="Times New Roman" w:hint="default"/>
      </w:rPr>
    </w:lvl>
    <w:lvl w:ilvl="2">
      <w:start w:val="1"/>
      <w:numFmt w:val="upperLetter"/>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nsid w:val="4D8F2DD4"/>
    <w:multiLevelType w:val="multilevel"/>
    <w:tmpl w:val="17B02F36"/>
    <w:lvl w:ilvl="0">
      <w:start w:val="2"/>
      <w:numFmt w:val="decimal"/>
      <w:lvlText w:val="%1."/>
      <w:lvlJc w:val="left"/>
      <w:pPr>
        <w:tabs>
          <w:tab w:val="num" w:pos="0"/>
        </w:tabs>
        <w:ind w:left="360" w:hanging="360"/>
      </w:pPr>
      <w:rPr>
        <w:rFonts w:cs="Times New Roman" w:hint="default"/>
      </w:rPr>
    </w:lvl>
    <w:lvl w:ilvl="1">
      <w:start w:val="1"/>
      <w:numFmt w:val="decimal"/>
      <w:lvlText w:val="%1.%2."/>
      <w:lvlJc w:val="left"/>
      <w:pPr>
        <w:tabs>
          <w:tab w:val="num" w:pos="0"/>
        </w:tabs>
        <w:ind w:left="360" w:hanging="360"/>
      </w:pPr>
      <w:rPr>
        <w:rFonts w:cs="Times New Roman" w:hint="default"/>
        <w:b/>
      </w:rPr>
    </w:lvl>
    <w:lvl w:ilvl="2">
      <w:start w:val="1"/>
      <w:numFmt w:val="decimal"/>
      <w:lvlText w:val="%1.%2.%3."/>
      <w:lvlJc w:val="left"/>
      <w:pPr>
        <w:tabs>
          <w:tab w:val="num" w:pos="0"/>
        </w:tabs>
        <w:ind w:left="720" w:hanging="720"/>
      </w:pPr>
      <w:rPr>
        <w:rFonts w:cs="Times New Roman" w:hint="default"/>
      </w:rPr>
    </w:lvl>
    <w:lvl w:ilvl="3">
      <w:start w:val="1"/>
      <w:numFmt w:val="decimal"/>
      <w:lvlText w:val="%1.%2.%3.%4."/>
      <w:lvlJc w:val="left"/>
      <w:pPr>
        <w:tabs>
          <w:tab w:val="num" w:pos="0"/>
        </w:tabs>
        <w:ind w:left="720" w:hanging="720"/>
      </w:pPr>
      <w:rPr>
        <w:rFonts w:cs="Times New Roman" w:hint="default"/>
      </w:rPr>
    </w:lvl>
    <w:lvl w:ilvl="4">
      <w:start w:val="1"/>
      <w:numFmt w:val="decimal"/>
      <w:lvlText w:val="%1.%2.%3.%4.%5."/>
      <w:lvlJc w:val="left"/>
      <w:pPr>
        <w:tabs>
          <w:tab w:val="num" w:pos="0"/>
        </w:tabs>
        <w:ind w:left="1080" w:hanging="1080"/>
      </w:pPr>
      <w:rPr>
        <w:rFonts w:cs="Times New Roman" w:hint="default"/>
      </w:rPr>
    </w:lvl>
    <w:lvl w:ilvl="5">
      <w:start w:val="1"/>
      <w:numFmt w:val="decimal"/>
      <w:lvlText w:val="%1.%2.%3.%4.%5.%6."/>
      <w:lvlJc w:val="left"/>
      <w:pPr>
        <w:tabs>
          <w:tab w:val="num" w:pos="0"/>
        </w:tabs>
        <w:ind w:left="1080" w:hanging="1080"/>
      </w:pPr>
      <w:rPr>
        <w:rFonts w:cs="Times New Roman" w:hint="default"/>
      </w:rPr>
    </w:lvl>
    <w:lvl w:ilvl="6">
      <w:start w:val="1"/>
      <w:numFmt w:val="decimal"/>
      <w:lvlText w:val="%1.%2.%3.%4.%5.%6.%7."/>
      <w:lvlJc w:val="left"/>
      <w:pPr>
        <w:tabs>
          <w:tab w:val="num" w:pos="0"/>
        </w:tabs>
        <w:ind w:left="1440" w:hanging="1440"/>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800" w:hanging="1800"/>
      </w:pPr>
      <w:rPr>
        <w:rFonts w:cs="Times New Roman" w:hint="default"/>
      </w:rPr>
    </w:lvl>
  </w:abstractNum>
  <w:abstractNum w:abstractNumId="22">
    <w:nsid w:val="4F117B52"/>
    <w:multiLevelType w:val="multilevel"/>
    <w:tmpl w:val="74544766"/>
    <w:lvl w:ilvl="0">
      <w:start w:val="9"/>
      <w:numFmt w:val="decimal"/>
      <w:lvlText w:val="%1."/>
      <w:lvlJc w:val="left"/>
      <w:pPr>
        <w:ind w:left="360" w:hanging="360"/>
      </w:pPr>
      <w:rPr>
        <w:rFonts w:cs="Times New Roman" w:hint="default"/>
      </w:rPr>
    </w:lvl>
    <w:lvl w:ilvl="1">
      <w:start w:val="1"/>
      <w:numFmt w:val="decimal"/>
      <w:lvlText w:val="%1.%2."/>
      <w:lvlJc w:val="left"/>
      <w:pPr>
        <w:ind w:left="1777" w:hanging="360"/>
      </w:pPr>
      <w:rPr>
        <w:rFonts w:cs="Times New Roman" w:hint="default"/>
      </w:rPr>
    </w:lvl>
    <w:lvl w:ilvl="2">
      <w:start w:val="1"/>
      <w:numFmt w:val="decimal"/>
      <w:lvlText w:val="%1.%2.%3."/>
      <w:lvlJc w:val="left"/>
      <w:pPr>
        <w:ind w:left="3554" w:hanging="720"/>
      </w:pPr>
      <w:rPr>
        <w:rFonts w:cs="Times New Roman" w:hint="default"/>
      </w:rPr>
    </w:lvl>
    <w:lvl w:ilvl="3">
      <w:start w:val="1"/>
      <w:numFmt w:val="decimal"/>
      <w:lvlText w:val="%1.%2.%3.%4."/>
      <w:lvlJc w:val="left"/>
      <w:pPr>
        <w:ind w:left="4971" w:hanging="720"/>
      </w:pPr>
      <w:rPr>
        <w:rFonts w:cs="Times New Roman" w:hint="default"/>
      </w:rPr>
    </w:lvl>
    <w:lvl w:ilvl="4">
      <w:start w:val="1"/>
      <w:numFmt w:val="decimal"/>
      <w:lvlText w:val="%1.%2.%3.%4.%5."/>
      <w:lvlJc w:val="left"/>
      <w:pPr>
        <w:ind w:left="6748" w:hanging="1080"/>
      </w:pPr>
      <w:rPr>
        <w:rFonts w:cs="Times New Roman" w:hint="default"/>
      </w:rPr>
    </w:lvl>
    <w:lvl w:ilvl="5">
      <w:start w:val="1"/>
      <w:numFmt w:val="decimal"/>
      <w:lvlText w:val="%1.%2.%3.%4.%5.%6."/>
      <w:lvlJc w:val="left"/>
      <w:pPr>
        <w:ind w:left="8165" w:hanging="1080"/>
      </w:pPr>
      <w:rPr>
        <w:rFonts w:cs="Times New Roman" w:hint="default"/>
      </w:rPr>
    </w:lvl>
    <w:lvl w:ilvl="6">
      <w:start w:val="1"/>
      <w:numFmt w:val="decimal"/>
      <w:lvlText w:val="%1.%2.%3.%4.%5.%6.%7."/>
      <w:lvlJc w:val="left"/>
      <w:pPr>
        <w:ind w:left="9942" w:hanging="1440"/>
      </w:pPr>
      <w:rPr>
        <w:rFonts w:cs="Times New Roman" w:hint="default"/>
      </w:rPr>
    </w:lvl>
    <w:lvl w:ilvl="7">
      <w:start w:val="1"/>
      <w:numFmt w:val="decimal"/>
      <w:lvlText w:val="%1.%2.%3.%4.%5.%6.%7.%8."/>
      <w:lvlJc w:val="left"/>
      <w:pPr>
        <w:ind w:left="11359" w:hanging="1440"/>
      </w:pPr>
      <w:rPr>
        <w:rFonts w:cs="Times New Roman" w:hint="default"/>
      </w:rPr>
    </w:lvl>
    <w:lvl w:ilvl="8">
      <w:start w:val="1"/>
      <w:numFmt w:val="decimal"/>
      <w:lvlText w:val="%1.%2.%3.%4.%5.%6.%7.%8.%9."/>
      <w:lvlJc w:val="left"/>
      <w:pPr>
        <w:ind w:left="13136" w:hanging="1800"/>
      </w:pPr>
      <w:rPr>
        <w:rFonts w:cs="Times New Roman" w:hint="default"/>
      </w:rPr>
    </w:lvl>
  </w:abstractNum>
  <w:abstractNum w:abstractNumId="23">
    <w:nsid w:val="55DE790C"/>
    <w:multiLevelType w:val="multilevel"/>
    <w:tmpl w:val="058C0DCE"/>
    <w:lvl w:ilvl="0">
      <w:start w:val="5"/>
      <w:numFmt w:val="decimal"/>
      <w:lvlText w:val="%1."/>
      <w:lvlJc w:val="left"/>
      <w:pPr>
        <w:ind w:left="360" w:hanging="360"/>
      </w:pPr>
      <w:rPr>
        <w:rFonts w:cs="Times New Roman" w:hint="default"/>
      </w:rPr>
    </w:lvl>
    <w:lvl w:ilvl="1">
      <w:start w:val="1"/>
      <w:numFmt w:val="decimal"/>
      <w:lvlText w:val="%1.%2."/>
      <w:lvlJc w:val="left"/>
      <w:pPr>
        <w:ind w:left="1777" w:hanging="360"/>
      </w:pPr>
      <w:rPr>
        <w:rFonts w:cs="Times New Roman" w:hint="default"/>
      </w:rPr>
    </w:lvl>
    <w:lvl w:ilvl="2">
      <w:start w:val="1"/>
      <w:numFmt w:val="decimal"/>
      <w:lvlText w:val="%1.%2.%3."/>
      <w:lvlJc w:val="left"/>
      <w:pPr>
        <w:ind w:left="3554" w:hanging="720"/>
      </w:pPr>
      <w:rPr>
        <w:rFonts w:cs="Times New Roman" w:hint="default"/>
      </w:rPr>
    </w:lvl>
    <w:lvl w:ilvl="3">
      <w:start w:val="1"/>
      <w:numFmt w:val="decimal"/>
      <w:lvlText w:val="%1.%2.%3.%4."/>
      <w:lvlJc w:val="left"/>
      <w:pPr>
        <w:ind w:left="4971" w:hanging="720"/>
      </w:pPr>
      <w:rPr>
        <w:rFonts w:cs="Times New Roman" w:hint="default"/>
      </w:rPr>
    </w:lvl>
    <w:lvl w:ilvl="4">
      <w:start w:val="1"/>
      <w:numFmt w:val="decimal"/>
      <w:lvlText w:val="%1.%2.%3.%4.%5."/>
      <w:lvlJc w:val="left"/>
      <w:pPr>
        <w:ind w:left="6748" w:hanging="1080"/>
      </w:pPr>
      <w:rPr>
        <w:rFonts w:cs="Times New Roman" w:hint="default"/>
      </w:rPr>
    </w:lvl>
    <w:lvl w:ilvl="5">
      <w:start w:val="1"/>
      <w:numFmt w:val="decimal"/>
      <w:lvlText w:val="%1.%2.%3.%4.%5.%6."/>
      <w:lvlJc w:val="left"/>
      <w:pPr>
        <w:ind w:left="8165" w:hanging="1080"/>
      </w:pPr>
      <w:rPr>
        <w:rFonts w:cs="Times New Roman" w:hint="default"/>
      </w:rPr>
    </w:lvl>
    <w:lvl w:ilvl="6">
      <w:start w:val="1"/>
      <w:numFmt w:val="decimal"/>
      <w:lvlText w:val="%1.%2.%3.%4.%5.%6.%7."/>
      <w:lvlJc w:val="left"/>
      <w:pPr>
        <w:ind w:left="9942" w:hanging="1440"/>
      </w:pPr>
      <w:rPr>
        <w:rFonts w:cs="Times New Roman" w:hint="default"/>
      </w:rPr>
    </w:lvl>
    <w:lvl w:ilvl="7">
      <w:start w:val="1"/>
      <w:numFmt w:val="decimal"/>
      <w:lvlText w:val="%1.%2.%3.%4.%5.%6.%7.%8."/>
      <w:lvlJc w:val="left"/>
      <w:pPr>
        <w:ind w:left="11359" w:hanging="1440"/>
      </w:pPr>
      <w:rPr>
        <w:rFonts w:cs="Times New Roman" w:hint="default"/>
      </w:rPr>
    </w:lvl>
    <w:lvl w:ilvl="8">
      <w:start w:val="1"/>
      <w:numFmt w:val="decimal"/>
      <w:lvlText w:val="%1.%2.%3.%4.%5.%6.%7.%8.%9."/>
      <w:lvlJc w:val="left"/>
      <w:pPr>
        <w:ind w:left="13136" w:hanging="1800"/>
      </w:pPr>
      <w:rPr>
        <w:rFonts w:cs="Times New Roman" w:hint="default"/>
      </w:rPr>
    </w:lvl>
  </w:abstractNum>
  <w:abstractNum w:abstractNumId="24">
    <w:nsid w:val="56F00261"/>
    <w:multiLevelType w:val="singleLevel"/>
    <w:tmpl w:val="D406A36C"/>
    <w:lvl w:ilvl="0">
      <w:start w:val="1"/>
      <w:numFmt w:val="lowerLetter"/>
      <w:lvlText w:val="(%1)"/>
      <w:lvlJc w:val="left"/>
      <w:pPr>
        <w:tabs>
          <w:tab w:val="num" w:pos="1080"/>
        </w:tabs>
        <w:ind w:left="1080" w:hanging="360"/>
      </w:pPr>
      <w:rPr>
        <w:rFonts w:cs="Times New Roman" w:hint="default"/>
      </w:rPr>
    </w:lvl>
  </w:abstractNum>
  <w:abstractNum w:abstractNumId="25">
    <w:nsid w:val="5DFD02A6"/>
    <w:multiLevelType w:val="multilevel"/>
    <w:tmpl w:val="9AC88FC6"/>
    <w:lvl w:ilvl="0">
      <w:start w:val="7"/>
      <w:numFmt w:val="decimal"/>
      <w:lvlText w:val="%1."/>
      <w:lvlJc w:val="left"/>
      <w:pPr>
        <w:ind w:left="360" w:hanging="360"/>
      </w:pPr>
      <w:rPr>
        <w:rFonts w:cs="Times New Roman" w:hint="default"/>
      </w:rPr>
    </w:lvl>
    <w:lvl w:ilvl="1">
      <w:start w:val="1"/>
      <w:numFmt w:val="decimal"/>
      <w:lvlText w:val="%1.%2."/>
      <w:lvlJc w:val="left"/>
      <w:pPr>
        <w:ind w:left="1068" w:hanging="360"/>
      </w:pPr>
      <w:rPr>
        <w:rFonts w:cs="Times New Roman"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2844" w:hanging="720"/>
      </w:pPr>
      <w:rPr>
        <w:rFonts w:cs="Times New Roman" w:hint="default"/>
      </w:rPr>
    </w:lvl>
    <w:lvl w:ilvl="4">
      <w:start w:val="1"/>
      <w:numFmt w:val="decimal"/>
      <w:lvlText w:val="%1.%2.%3.%4.%5."/>
      <w:lvlJc w:val="left"/>
      <w:pPr>
        <w:ind w:left="3912" w:hanging="1080"/>
      </w:pPr>
      <w:rPr>
        <w:rFonts w:cs="Times New Roman" w:hint="default"/>
      </w:rPr>
    </w:lvl>
    <w:lvl w:ilvl="5">
      <w:start w:val="1"/>
      <w:numFmt w:val="decimal"/>
      <w:lvlText w:val="%1.%2.%3.%4.%5.%6."/>
      <w:lvlJc w:val="left"/>
      <w:pPr>
        <w:ind w:left="4620" w:hanging="1080"/>
      </w:pPr>
      <w:rPr>
        <w:rFonts w:cs="Times New Roman" w:hint="default"/>
      </w:rPr>
    </w:lvl>
    <w:lvl w:ilvl="6">
      <w:start w:val="1"/>
      <w:numFmt w:val="decimal"/>
      <w:lvlText w:val="%1.%2.%3.%4.%5.%6.%7."/>
      <w:lvlJc w:val="left"/>
      <w:pPr>
        <w:ind w:left="5688" w:hanging="1440"/>
      </w:pPr>
      <w:rPr>
        <w:rFonts w:cs="Times New Roman" w:hint="default"/>
      </w:rPr>
    </w:lvl>
    <w:lvl w:ilvl="7">
      <w:start w:val="1"/>
      <w:numFmt w:val="decimal"/>
      <w:lvlText w:val="%1.%2.%3.%4.%5.%6.%7.%8."/>
      <w:lvlJc w:val="left"/>
      <w:pPr>
        <w:ind w:left="6396" w:hanging="1440"/>
      </w:pPr>
      <w:rPr>
        <w:rFonts w:cs="Times New Roman" w:hint="default"/>
      </w:rPr>
    </w:lvl>
    <w:lvl w:ilvl="8">
      <w:start w:val="1"/>
      <w:numFmt w:val="decimal"/>
      <w:lvlText w:val="%1.%2.%3.%4.%5.%6.%7.%8.%9."/>
      <w:lvlJc w:val="left"/>
      <w:pPr>
        <w:ind w:left="7464" w:hanging="1800"/>
      </w:pPr>
      <w:rPr>
        <w:rFonts w:cs="Times New Roman" w:hint="default"/>
      </w:rPr>
    </w:lvl>
  </w:abstractNum>
  <w:abstractNum w:abstractNumId="26">
    <w:nsid w:val="5F545744"/>
    <w:multiLevelType w:val="hybridMultilevel"/>
    <w:tmpl w:val="444C6402"/>
    <w:lvl w:ilvl="0" w:tplc="BB4E1C26">
      <w:start w:val="1"/>
      <w:numFmt w:val="lowerLetter"/>
      <w:lvlText w:val="(%1)"/>
      <w:lvlJc w:val="left"/>
      <w:pPr>
        <w:ind w:left="720" w:hanging="360"/>
      </w:pPr>
      <w:rPr>
        <w:rFonts w:cs="Times New Roman" w:hint="default"/>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27">
    <w:nsid w:val="60D45F45"/>
    <w:multiLevelType w:val="multilevel"/>
    <w:tmpl w:val="6396F84E"/>
    <w:lvl w:ilvl="0">
      <w:start w:val="3"/>
      <w:numFmt w:val="decimal"/>
      <w:lvlText w:val="%1."/>
      <w:lvlJc w:val="left"/>
      <w:pPr>
        <w:ind w:left="360" w:hanging="360"/>
      </w:pPr>
      <w:rPr>
        <w:rFonts w:cs="Times New Roman" w:hint="default"/>
      </w:rPr>
    </w:lvl>
    <w:lvl w:ilvl="1">
      <w:start w:val="1"/>
      <w:numFmt w:val="decimal"/>
      <w:lvlText w:val="%1.%2."/>
      <w:lvlJc w:val="left"/>
      <w:pPr>
        <w:ind w:left="1776" w:hanging="360"/>
      </w:pPr>
      <w:rPr>
        <w:rFonts w:cs="Times New Roman" w:hint="default"/>
      </w:rPr>
    </w:lvl>
    <w:lvl w:ilvl="2">
      <w:start w:val="1"/>
      <w:numFmt w:val="decimal"/>
      <w:lvlText w:val="%1.%2.%3."/>
      <w:lvlJc w:val="left"/>
      <w:pPr>
        <w:ind w:left="3552" w:hanging="720"/>
      </w:pPr>
      <w:rPr>
        <w:rFonts w:cs="Times New Roman" w:hint="default"/>
      </w:rPr>
    </w:lvl>
    <w:lvl w:ilvl="3">
      <w:start w:val="1"/>
      <w:numFmt w:val="decimal"/>
      <w:lvlText w:val="%1.%2.%3.%4."/>
      <w:lvlJc w:val="left"/>
      <w:pPr>
        <w:ind w:left="4968" w:hanging="720"/>
      </w:pPr>
      <w:rPr>
        <w:rFonts w:cs="Times New Roman" w:hint="default"/>
      </w:rPr>
    </w:lvl>
    <w:lvl w:ilvl="4">
      <w:start w:val="1"/>
      <w:numFmt w:val="decimal"/>
      <w:lvlText w:val="%1.%2.%3.%4.%5."/>
      <w:lvlJc w:val="left"/>
      <w:pPr>
        <w:ind w:left="6744" w:hanging="1080"/>
      </w:pPr>
      <w:rPr>
        <w:rFonts w:cs="Times New Roman" w:hint="default"/>
      </w:rPr>
    </w:lvl>
    <w:lvl w:ilvl="5">
      <w:start w:val="1"/>
      <w:numFmt w:val="decimal"/>
      <w:lvlText w:val="%1.%2.%3.%4.%5.%6."/>
      <w:lvlJc w:val="left"/>
      <w:pPr>
        <w:ind w:left="8160" w:hanging="1080"/>
      </w:pPr>
      <w:rPr>
        <w:rFonts w:cs="Times New Roman" w:hint="default"/>
      </w:rPr>
    </w:lvl>
    <w:lvl w:ilvl="6">
      <w:start w:val="1"/>
      <w:numFmt w:val="decimal"/>
      <w:lvlText w:val="%1.%2.%3.%4.%5.%6.%7."/>
      <w:lvlJc w:val="left"/>
      <w:pPr>
        <w:ind w:left="9936" w:hanging="1440"/>
      </w:pPr>
      <w:rPr>
        <w:rFonts w:cs="Times New Roman" w:hint="default"/>
      </w:rPr>
    </w:lvl>
    <w:lvl w:ilvl="7">
      <w:start w:val="1"/>
      <w:numFmt w:val="decimal"/>
      <w:lvlText w:val="%1.%2.%3.%4.%5.%6.%7.%8."/>
      <w:lvlJc w:val="left"/>
      <w:pPr>
        <w:ind w:left="11352" w:hanging="1440"/>
      </w:pPr>
      <w:rPr>
        <w:rFonts w:cs="Times New Roman" w:hint="default"/>
      </w:rPr>
    </w:lvl>
    <w:lvl w:ilvl="8">
      <w:start w:val="1"/>
      <w:numFmt w:val="decimal"/>
      <w:lvlText w:val="%1.%2.%3.%4.%5.%6.%7.%8.%9."/>
      <w:lvlJc w:val="left"/>
      <w:pPr>
        <w:ind w:left="13128" w:hanging="1800"/>
      </w:pPr>
      <w:rPr>
        <w:rFonts w:cs="Times New Roman" w:hint="default"/>
      </w:rPr>
    </w:lvl>
  </w:abstractNum>
  <w:abstractNum w:abstractNumId="28">
    <w:nsid w:val="6C6B1A9B"/>
    <w:multiLevelType w:val="hybridMultilevel"/>
    <w:tmpl w:val="4E7451C4"/>
    <w:lvl w:ilvl="0" w:tplc="04160011">
      <w:start w:val="1"/>
      <w:numFmt w:val="decimal"/>
      <w:lvlText w:val="%1)"/>
      <w:lvlJc w:val="left"/>
      <w:pPr>
        <w:ind w:left="720" w:hanging="360"/>
      </w:pPr>
      <w:rPr>
        <w:rFonts w:cs="Times New Roman" w:hint="default"/>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29">
    <w:nsid w:val="6CF82548"/>
    <w:multiLevelType w:val="multilevel"/>
    <w:tmpl w:val="BE925FDE"/>
    <w:lvl w:ilvl="0">
      <w:start w:val="4"/>
      <w:numFmt w:val="decimal"/>
      <w:lvlText w:val="%1"/>
      <w:lvlJc w:val="left"/>
      <w:pPr>
        <w:tabs>
          <w:tab w:val="num" w:pos="432"/>
        </w:tabs>
        <w:ind w:left="432" w:hanging="432"/>
      </w:pPr>
      <w:rPr>
        <w:rFonts w:cs="Times New Roman" w:hint="default"/>
      </w:rPr>
    </w:lvl>
    <w:lvl w:ilvl="1">
      <w:start w:val="13"/>
      <w:numFmt w:val="decimal"/>
      <w:lvlText w:val="%2"/>
      <w:lvlJc w:val="left"/>
      <w:pPr>
        <w:tabs>
          <w:tab w:val="num" w:pos="576"/>
        </w:tabs>
        <w:ind w:left="576" w:hanging="576"/>
      </w:pPr>
      <w:rPr>
        <w:rFonts w:ascii="Arial" w:hAnsi="Arial" w:cs="Arial" w:hint="default"/>
        <w:b/>
        <w:i w:val="0"/>
        <w:color w:val="auto"/>
        <w:sz w:val="24"/>
        <w:szCs w:val="24"/>
      </w:rPr>
    </w:lvl>
    <w:lvl w:ilvl="2">
      <w:start w:val="1"/>
      <w:numFmt w:val="decimal"/>
      <w:lvlText w:val="%1.%2.%3"/>
      <w:lvlJc w:val="left"/>
      <w:pPr>
        <w:tabs>
          <w:tab w:val="num" w:pos="720"/>
        </w:tabs>
        <w:ind w:left="720" w:hanging="720"/>
      </w:pPr>
      <w:rPr>
        <w:rFonts w:ascii="Arial" w:hAnsi="Arial" w:cs="Arial" w:hint="default"/>
        <w:b w:val="0"/>
        <w:sz w:val="24"/>
        <w:szCs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0">
    <w:nsid w:val="6DAB040E"/>
    <w:multiLevelType w:val="multilevel"/>
    <w:tmpl w:val="74F42726"/>
    <w:lvl w:ilvl="0">
      <w:start w:val="1"/>
      <w:numFmt w:val="decimal"/>
      <w:lvlText w:val="%1."/>
      <w:lvlJc w:val="left"/>
      <w:pPr>
        <w:ind w:left="408" w:hanging="408"/>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1">
    <w:nsid w:val="76E6146C"/>
    <w:multiLevelType w:val="hybridMultilevel"/>
    <w:tmpl w:val="8B826B72"/>
    <w:lvl w:ilvl="0" w:tplc="5434B0AC">
      <w:start w:val="1"/>
      <w:numFmt w:val="lowerRoman"/>
      <w:lvlText w:val="(%1)"/>
      <w:lvlJc w:val="left"/>
      <w:pPr>
        <w:ind w:left="1800" w:hanging="720"/>
      </w:pPr>
      <w:rPr>
        <w:rFonts w:cs="Times New Roman" w:hint="default"/>
      </w:rPr>
    </w:lvl>
    <w:lvl w:ilvl="1" w:tplc="04160019">
      <w:start w:val="1"/>
      <w:numFmt w:val="lowerLetter"/>
      <w:lvlText w:val="%2."/>
      <w:lvlJc w:val="left"/>
      <w:pPr>
        <w:ind w:left="2160" w:hanging="360"/>
      </w:pPr>
      <w:rPr>
        <w:rFonts w:cs="Times New Roman"/>
      </w:rPr>
    </w:lvl>
    <w:lvl w:ilvl="2" w:tplc="0416001B">
      <w:start w:val="1"/>
      <w:numFmt w:val="lowerRoman"/>
      <w:lvlText w:val="%3."/>
      <w:lvlJc w:val="right"/>
      <w:pPr>
        <w:ind w:left="2880" w:hanging="180"/>
      </w:pPr>
      <w:rPr>
        <w:rFonts w:cs="Times New Roman"/>
      </w:rPr>
    </w:lvl>
    <w:lvl w:ilvl="3" w:tplc="0416000F">
      <w:start w:val="1"/>
      <w:numFmt w:val="decimal"/>
      <w:lvlText w:val="%4."/>
      <w:lvlJc w:val="left"/>
      <w:pPr>
        <w:ind w:left="3600" w:hanging="360"/>
      </w:pPr>
      <w:rPr>
        <w:rFonts w:cs="Times New Roman"/>
      </w:rPr>
    </w:lvl>
    <w:lvl w:ilvl="4" w:tplc="04160019">
      <w:start w:val="1"/>
      <w:numFmt w:val="lowerLetter"/>
      <w:lvlText w:val="%5."/>
      <w:lvlJc w:val="left"/>
      <w:pPr>
        <w:ind w:left="4320" w:hanging="360"/>
      </w:pPr>
      <w:rPr>
        <w:rFonts w:cs="Times New Roman"/>
      </w:rPr>
    </w:lvl>
    <w:lvl w:ilvl="5" w:tplc="0416001B">
      <w:start w:val="1"/>
      <w:numFmt w:val="lowerRoman"/>
      <w:lvlText w:val="%6."/>
      <w:lvlJc w:val="right"/>
      <w:pPr>
        <w:ind w:left="5040" w:hanging="180"/>
      </w:pPr>
      <w:rPr>
        <w:rFonts w:cs="Times New Roman"/>
      </w:rPr>
    </w:lvl>
    <w:lvl w:ilvl="6" w:tplc="0416000F">
      <w:start w:val="1"/>
      <w:numFmt w:val="decimal"/>
      <w:lvlText w:val="%7."/>
      <w:lvlJc w:val="left"/>
      <w:pPr>
        <w:ind w:left="5760" w:hanging="360"/>
      </w:pPr>
      <w:rPr>
        <w:rFonts w:cs="Times New Roman"/>
      </w:rPr>
    </w:lvl>
    <w:lvl w:ilvl="7" w:tplc="04160019">
      <w:start w:val="1"/>
      <w:numFmt w:val="lowerLetter"/>
      <w:lvlText w:val="%8."/>
      <w:lvlJc w:val="left"/>
      <w:pPr>
        <w:ind w:left="6480" w:hanging="360"/>
      </w:pPr>
      <w:rPr>
        <w:rFonts w:cs="Times New Roman"/>
      </w:rPr>
    </w:lvl>
    <w:lvl w:ilvl="8" w:tplc="0416001B">
      <w:start w:val="1"/>
      <w:numFmt w:val="lowerRoman"/>
      <w:lvlText w:val="%9."/>
      <w:lvlJc w:val="right"/>
      <w:pPr>
        <w:ind w:left="7200" w:hanging="180"/>
      </w:pPr>
      <w:rPr>
        <w:rFonts w:cs="Times New Roman"/>
      </w:rPr>
    </w:lvl>
  </w:abstractNum>
  <w:abstractNum w:abstractNumId="32">
    <w:nsid w:val="778E5D53"/>
    <w:multiLevelType w:val="hybridMultilevel"/>
    <w:tmpl w:val="0466FDB6"/>
    <w:lvl w:ilvl="0" w:tplc="7904EF12">
      <w:start w:val="1"/>
      <w:numFmt w:val="lowerRoman"/>
      <w:lvlText w:val="(%1)"/>
      <w:lvlJc w:val="left"/>
      <w:pPr>
        <w:tabs>
          <w:tab w:val="num" w:pos="360"/>
        </w:tabs>
        <w:ind w:left="36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3">
    <w:nsid w:val="78D3041D"/>
    <w:multiLevelType w:val="hybridMultilevel"/>
    <w:tmpl w:val="D728DCAE"/>
    <w:lvl w:ilvl="0" w:tplc="D00287FC">
      <w:start w:val="1"/>
      <w:numFmt w:val="lowerLetter"/>
      <w:lvlText w:val="(%1)"/>
      <w:lvlJc w:val="left"/>
      <w:pPr>
        <w:tabs>
          <w:tab w:val="num" w:pos="1080"/>
        </w:tabs>
        <w:ind w:left="1080" w:hanging="360"/>
      </w:pPr>
      <w:rPr>
        <w:rFonts w:cs="Times New Roman" w:hint="default"/>
      </w:rPr>
    </w:lvl>
    <w:lvl w:ilvl="1" w:tplc="40C893EA">
      <w:start w:val="1"/>
      <w:numFmt w:val="lowerLetter"/>
      <w:lvlText w:val="%2."/>
      <w:lvlJc w:val="left"/>
      <w:pPr>
        <w:tabs>
          <w:tab w:val="num" w:pos="1440"/>
        </w:tabs>
        <w:ind w:left="1440" w:hanging="360"/>
      </w:pPr>
      <w:rPr>
        <w:rFonts w:cs="Times New Roman"/>
      </w:rPr>
    </w:lvl>
    <w:lvl w:ilvl="2" w:tplc="E132EE4C">
      <w:start w:val="1"/>
      <w:numFmt w:val="lowerRoman"/>
      <w:lvlText w:val="%3."/>
      <w:lvlJc w:val="right"/>
      <w:pPr>
        <w:tabs>
          <w:tab w:val="num" w:pos="2160"/>
        </w:tabs>
        <w:ind w:left="2160" w:hanging="180"/>
      </w:pPr>
      <w:rPr>
        <w:rFonts w:cs="Times New Roman"/>
      </w:rPr>
    </w:lvl>
    <w:lvl w:ilvl="3" w:tplc="674E7CAC">
      <w:start w:val="1"/>
      <w:numFmt w:val="decimal"/>
      <w:lvlText w:val="%4."/>
      <w:lvlJc w:val="left"/>
      <w:pPr>
        <w:tabs>
          <w:tab w:val="num" w:pos="2880"/>
        </w:tabs>
        <w:ind w:left="2880" w:hanging="360"/>
      </w:pPr>
      <w:rPr>
        <w:rFonts w:cs="Times New Roman"/>
      </w:rPr>
    </w:lvl>
    <w:lvl w:ilvl="4" w:tplc="57AE2B50">
      <w:start w:val="1"/>
      <w:numFmt w:val="lowerLetter"/>
      <w:lvlText w:val="%5."/>
      <w:lvlJc w:val="left"/>
      <w:pPr>
        <w:tabs>
          <w:tab w:val="num" w:pos="3600"/>
        </w:tabs>
        <w:ind w:left="3600" w:hanging="360"/>
      </w:pPr>
      <w:rPr>
        <w:rFonts w:cs="Times New Roman"/>
      </w:rPr>
    </w:lvl>
    <w:lvl w:ilvl="5" w:tplc="F1EC97F8">
      <w:start w:val="1"/>
      <w:numFmt w:val="lowerRoman"/>
      <w:lvlText w:val="%6."/>
      <w:lvlJc w:val="right"/>
      <w:pPr>
        <w:tabs>
          <w:tab w:val="num" w:pos="4320"/>
        </w:tabs>
        <w:ind w:left="4320" w:hanging="180"/>
      </w:pPr>
      <w:rPr>
        <w:rFonts w:cs="Times New Roman"/>
      </w:rPr>
    </w:lvl>
    <w:lvl w:ilvl="6" w:tplc="7F3C873A">
      <w:start w:val="1"/>
      <w:numFmt w:val="decimal"/>
      <w:lvlText w:val="%7."/>
      <w:lvlJc w:val="left"/>
      <w:pPr>
        <w:tabs>
          <w:tab w:val="num" w:pos="5040"/>
        </w:tabs>
        <w:ind w:left="5040" w:hanging="360"/>
      </w:pPr>
      <w:rPr>
        <w:rFonts w:cs="Times New Roman"/>
      </w:rPr>
    </w:lvl>
    <w:lvl w:ilvl="7" w:tplc="1EDA1226">
      <w:start w:val="1"/>
      <w:numFmt w:val="lowerLetter"/>
      <w:lvlText w:val="%8."/>
      <w:lvlJc w:val="left"/>
      <w:pPr>
        <w:tabs>
          <w:tab w:val="num" w:pos="5760"/>
        </w:tabs>
        <w:ind w:left="5760" w:hanging="360"/>
      </w:pPr>
      <w:rPr>
        <w:rFonts w:cs="Times New Roman"/>
      </w:rPr>
    </w:lvl>
    <w:lvl w:ilvl="8" w:tplc="95544820">
      <w:start w:val="1"/>
      <w:numFmt w:val="lowerRoman"/>
      <w:lvlText w:val="%9."/>
      <w:lvlJc w:val="right"/>
      <w:pPr>
        <w:tabs>
          <w:tab w:val="num" w:pos="6480"/>
        </w:tabs>
        <w:ind w:left="6480" w:hanging="180"/>
      </w:pPr>
      <w:rPr>
        <w:rFonts w:cs="Times New Roman"/>
      </w:rPr>
    </w:lvl>
  </w:abstractNum>
  <w:num w:numId="1">
    <w:abstractNumId w:val="6"/>
  </w:num>
  <w:num w:numId="2">
    <w:abstractNumId w:val="24"/>
  </w:num>
  <w:num w:numId="3">
    <w:abstractNumId w:val="18"/>
  </w:num>
  <w:num w:numId="4">
    <w:abstractNumId w:val="12"/>
  </w:num>
  <w:num w:numId="5">
    <w:abstractNumId w:val="33"/>
  </w:num>
  <w:num w:numId="6">
    <w:abstractNumId w:val="15"/>
  </w:num>
  <w:num w:numId="7">
    <w:abstractNumId w:val="9"/>
  </w:num>
  <w:num w:numId="8">
    <w:abstractNumId w:val="10"/>
  </w:num>
  <w:num w:numId="9">
    <w:abstractNumId w:val="20"/>
  </w:num>
  <w:num w:numId="10">
    <w:abstractNumId w:val="30"/>
  </w:num>
  <w:num w:numId="11">
    <w:abstractNumId w:val="28"/>
  </w:num>
  <w:num w:numId="12">
    <w:abstractNumId w:val="26"/>
  </w:num>
  <w:num w:numId="13">
    <w:abstractNumId w:val="32"/>
  </w:num>
  <w:num w:numId="14">
    <w:abstractNumId w:val="21"/>
  </w:num>
  <w:num w:numId="15">
    <w:abstractNumId w:val="2"/>
  </w:num>
  <w:num w:numId="16">
    <w:abstractNumId w:val="14"/>
  </w:num>
  <w:num w:numId="17">
    <w:abstractNumId w:val="27"/>
  </w:num>
  <w:num w:numId="18">
    <w:abstractNumId w:val="19"/>
  </w:num>
  <w:num w:numId="19">
    <w:abstractNumId w:val="23"/>
  </w:num>
  <w:num w:numId="20">
    <w:abstractNumId w:val="11"/>
  </w:num>
  <w:num w:numId="21">
    <w:abstractNumId w:val="25"/>
  </w:num>
  <w:num w:numId="22">
    <w:abstractNumId w:val="3"/>
  </w:num>
  <w:num w:numId="23">
    <w:abstractNumId w:val="22"/>
  </w:num>
  <w:num w:numId="24">
    <w:abstractNumId w:val="13"/>
  </w:num>
  <w:num w:numId="25">
    <w:abstractNumId w:val="31"/>
  </w:num>
  <w:num w:numId="26">
    <w:abstractNumId w:val="1"/>
  </w:num>
  <w:num w:numId="27">
    <w:abstractNumId w:val="7"/>
  </w:num>
  <w:num w:numId="28">
    <w:abstractNumId w:val="4"/>
  </w:num>
  <w:num w:numId="29">
    <w:abstractNumId w:val="29"/>
  </w:num>
  <w:num w:numId="30">
    <w:abstractNumId w:val="16"/>
  </w:num>
  <w:num w:numId="31">
    <w:abstractNumId w:val="8"/>
  </w:num>
  <w:num w:numId="32">
    <w:abstractNumId w:val="5"/>
  </w:num>
  <w:num w:numId="33">
    <w:abstractNumId w:val="17"/>
  </w:num>
  <w:num w:numId="34">
    <w:abstractNumId w:val="10"/>
    <w:lvlOverride w:ilvl="0">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142"/>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E70"/>
    <w:rsid w:val="00001FD7"/>
    <w:rsid w:val="000024B9"/>
    <w:rsid w:val="000027F1"/>
    <w:rsid w:val="00002F32"/>
    <w:rsid w:val="0000461C"/>
    <w:rsid w:val="00006358"/>
    <w:rsid w:val="00007655"/>
    <w:rsid w:val="00007BDB"/>
    <w:rsid w:val="00010353"/>
    <w:rsid w:val="00010773"/>
    <w:rsid w:val="00011D4D"/>
    <w:rsid w:val="000121C4"/>
    <w:rsid w:val="00012ACF"/>
    <w:rsid w:val="00012C1A"/>
    <w:rsid w:val="00013527"/>
    <w:rsid w:val="00014342"/>
    <w:rsid w:val="00015220"/>
    <w:rsid w:val="000160BF"/>
    <w:rsid w:val="00016D1B"/>
    <w:rsid w:val="00017840"/>
    <w:rsid w:val="0002048F"/>
    <w:rsid w:val="00020F9C"/>
    <w:rsid w:val="0002182F"/>
    <w:rsid w:val="000224B4"/>
    <w:rsid w:val="00022B5B"/>
    <w:rsid w:val="00023839"/>
    <w:rsid w:val="00023F86"/>
    <w:rsid w:val="00024600"/>
    <w:rsid w:val="00024779"/>
    <w:rsid w:val="00025536"/>
    <w:rsid w:val="00025FF6"/>
    <w:rsid w:val="00026066"/>
    <w:rsid w:val="0002721E"/>
    <w:rsid w:val="00027B52"/>
    <w:rsid w:val="00031119"/>
    <w:rsid w:val="0003167F"/>
    <w:rsid w:val="0003180E"/>
    <w:rsid w:val="00033F4C"/>
    <w:rsid w:val="00034EF9"/>
    <w:rsid w:val="00035BAC"/>
    <w:rsid w:val="000403F8"/>
    <w:rsid w:val="00040E56"/>
    <w:rsid w:val="00041183"/>
    <w:rsid w:val="00041EA1"/>
    <w:rsid w:val="0004206E"/>
    <w:rsid w:val="000421CD"/>
    <w:rsid w:val="0004283F"/>
    <w:rsid w:val="00043EDD"/>
    <w:rsid w:val="00044385"/>
    <w:rsid w:val="00044D55"/>
    <w:rsid w:val="00045D90"/>
    <w:rsid w:val="00046BDA"/>
    <w:rsid w:val="00046E1D"/>
    <w:rsid w:val="000471E4"/>
    <w:rsid w:val="00050783"/>
    <w:rsid w:val="00050F80"/>
    <w:rsid w:val="00054A4D"/>
    <w:rsid w:val="00054C61"/>
    <w:rsid w:val="00055A05"/>
    <w:rsid w:val="00056526"/>
    <w:rsid w:val="00056A00"/>
    <w:rsid w:val="00060F2F"/>
    <w:rsid w:val="00062901"/>
    <w:rsid w:val="00062C9B"/>
    <w:rsid w:val="00065748"/>
    <w:rsid w:val="000662F0"/>
    <w:rsid w:val="00067E93"/>
    <w:rsid w:val="00070BC2"/>
    <w:rsid w:val="0007144B"/>
    <w:rsid w:val="00071A4C"/>
    <w:rsid w:val="00072445"/>
    <w:rsid w:val="000745F2"/>
    <w:rsid w:val="00074E3B"/>
    <w:rsid w:val="00076549"/>
    <w:rsid w:val="0007695F"/>
    <w:rsid w:val="00076D6A"/>
    <w:rsid w:val="00076FB3"/>
    <w:rsid w:val="000778B0"/>
    <w:rsid w:val="0008338E"/>
    <w:rsid w:val="000856C2"/>
    <w:rsid w:val="00087EA8"/>
    <w:rsid w:val="00087EFE"/>
    <w:rsid w:val="000912C4"/>
    <w:rsid w:val="00092A07"/>
    <w:rsid w:val="000939B9"/>
    <w:rsid w:val="00093B7E"/>
    <w:rsid w:val="00094C3A"/>
    <w:rsid w:val="00095E06"/>
    <w:rsid w:val="00097CBC"/>
    <w:rsid w:val="000A18EA"/>
    <w:rsid w:val="000A2959"/>
    <w:rsid w:val="000A3368"/>
    <w:rsid w:val="000A36F5"/>
    <w:rsid w:val="000A3CEA"/>
    <w:rsid w:val="000A7173"/>
    <w:rsid w:val="000B1D46"/>
    <w:rsid w:val="000B3A2E"/>
    <w:rsid w:val="000B4147"/>
    <w:rsid w:val="000B47AC"/>
    <w:rsid w:val="000B5F6D"/>
    <w:rsid w:val="000B73A5"/>
    <w:rsid w:val="000B76B8"/>
    <w:rsid w:val="000C16CE"/>
    <w:rsid w:val="000C2DBE"/>
    <w:rsid w:val="000C3545"/>
    <w:rsid w:val="000C384E"/>
    <w:rsid w:val="000C3FD7"/>
    <w:rsid w:val="000C5F78"/>
    <w:rsid w:val="000C7A78"/>
    <w:rsid w:val="000C7E66"/>
    <w:rsid w:val="000D1A25"/>
    <w:rsid w:val="000D2337"/>
    <w:rsid w:val="000D2572"/>
    <w:rsid w:val="000D32CA"/>
    <w:rsid w:val="000D50A9"/>
    <w:rsid w:val="000D59B1"/>
    <w:rsid w:val="000D624E"/>
    <w:rsid w:val="000E2562"/>
    <w:rsid w:val="000E325C"/>
    <w:rsid w:val="000E4014"/>
    <w:rsid w:val="000E45B9"/>
    <w:rsid w:val="000E4614"/>
    <w:rsid w:val="000E4EF6"/>
    <w:rsid w:val="000E792C"/>
    <w:rsid w:val="000F1474"/>
    <w:rsid w:val="000F1AA3"/>
    <w:rsid w:val="000F1EA9"/>
    <w:rsid w:val="000F2AE5"/>
    <w:rsid w:val="000F42BA"/>
    <w:rsid w:val="000F4DEF"/>
    <w:rsid w:val="000F515C"/>
    <w:rsid w:val="000F51BE"/>
    <w:rsid w:val="000F5759"/>
    <w:rsid w:val="000F6DCF"/>
    <w:rsid w:val="000F7215"/>
    <w:rsid w:val="000F7591"/>
    <w:rsid w:val="00102299"/>
    <w:rsid w:val="001052FE"/>
    <w:rsid w:val="001056FF"/>
    <w:rsid w:val="001076E1"/>
    <w:rsid w:val="00107766"/>
    <w:rsid w:val="00107D4E"/>
    <w:rsid w:val="001100B6"/>
    <w:rsid w:val="00111561"/>
    <w:rsid w:val="0011158C"/>
    <w:rsid w:val="001131A4"/>
    <w:rsid w:val="0011372D"/>
    <w:rsid w:val="001146C5"/>
    <w:rsid w:val="00116B6D"/>
    <w:rsid w:val="00117E87"/>
    <w:rsid w:val="001200AD"/>
    <w:rsid w:val="0012046F"/>
    <w:rsid w:val="0012139B"/>
    <w:rsid w:val="00121D3C"/>
    <w:rsid w:val="001225B0"/>
    <w:rsid w:val="00124728"/>
    <w:rsid w:val="001249CF"/>
    <w:rsid w:val="00124A73"/>
    <w:rsid w:val="00125005"/>
    <w:rsid w:val="00125B89"/>
    <w:rsid w:val="001260D2"/>
    <w:rsid w:val="001271C7"/>
    <w:rsid w:val="001304EA"/>
    <w:rsid w:val="00130B90"/>
    <w:rsid w:val="00131E21"/>
    <w:rsid w:val="001349E5"/>
    <w:rsid w:val="00136F5F"/>
    <w:rsid w:val="001423D5"/>
    <w:rsid w:val="001426FB"/>
    <w:rsid w:val="00142F16"/>
    <w:rsid w:val="00146052"/>
    <w:rsid w:val="00146AEB"/>
    <w:rsid w:val="00147618"/>
    <w:rsid w:val="0015013C"/>
    <w:rsid w:val="00151088"/>
    <w:rsid w:val="00152E11"/>
    <w:rsid w:val="001531B1"/>
    <w:rsid w:val="0015521A"/>
    <w:rsid w:val="00155720"/>
    <w:rsid w:val="00161916"/>
    <w:rsid w:val="00161BAE"/>
    <w:rsid w:val="00161C5D"/>
    <w:rsid w:val="00163135"/>
    <w:rsid w:val="001632B3"/>
    <w:rsid w:val="00163EF8"/>
    <w:rsid w:val="00164DD3"/>
    <w:rsid w:val="00164E02"/>
    <w:rsid w:val="0016527F"/>
    <w:rsid w:val="00166448"/>
    <w:rsid w:val="00171DD3"/>
    <w:rsid w:val="0017424A"/>
    <w:rsid w:val="00175C6D"/>
    <w:rsid w:val="0017665D"/>
    <w:rsid w:val="00176C00"/>
    <w:rsid w:val="00181167"/>
    <w:rsid w:val="00182B4F"/>
    <w:rsid w:val="00182FF4"/>
    <w:rsid w:val="001833FC"/>
    <w:rsid w:val="0018367A"/>
    <w:rsid w:val="00183E23"/>
    <w:rsid w:val="00186202"/>
    <w:rsid w:val="001864E7"/>
    <w:rsid w:val="00186910"/>
    <w:rsid w:val="0019225D"/>
    <w:rsid w:val="00192F65"/>
    <w:rsid w:val="00195185"/>
    <w:rsid w:val="001A000B"/>
    <w:rsid w:val="001A1EC8"/>
    <w:rsid w:val="001A2934"/>
    <w:rsid w:val="001A31A4"/>
    <w:rsid w:val="001A4262"/>
    <w:rsid w:val="001A6AE5"/>
    <w:rsid w:val="001A7625"/>
    <w:rsid w:val="001A79CB"/>
    <w:rsid w:val="001B037C"/>
    <w:rsid w:val="001B1D07"/>
    <w:rsid w:val="001B1EDA"/>
    <w:rsid w:val="001B37E5"/>
    <w:rsid w:val="001B4D90"/>
    <w:rsid w:val="001B59F8"/>
    <w:rsid w:val="001B5AA2"/>
    <w:rsid w:val="001B7488"/>
    <w:rsid w:val="001B7A1F"/>
    <w:rsid w:val="001C2AD2"/>
    <w:rsid w:val="001C2BD7"/>
    <w:rsid w:val="001C4B40"/>
    <w:rsid w:val="001C59B8"/>
    <w:rsid w:val="001C6AEC"/>
    <w:rsid w:val="001C78DD"/>
    <w:rsid w:val="001C7A15"/>
    <w:rsid w:val="001C7E3E"/>
    <w:rsid w:val="001D0958"/>
    <w:rsid w:val="001D2036"/>
    <w:rsid w:val="001D37B5"/>
    <w:rsid w:val="001D47CE"/>
    <w:rsid w:val="001D52D2"/>
    <w:rsid w:val="001D65EC"/>
    <w:rsid w:val="001D7232"/>
    <w:rsid w:val="001D7801"/>
    <w:rsid w:val="001D7F22"/>
    <w:rsid w:val="001E1FC0"/>
    <w:rsid w:val="001E27BB"/>
    <w:rsid w:val="001E2A7E"/>
    <w:rsid w:val="001E4CDA"/>
    <w:rsid w:val="001E5B98"/>
    <w:rsid w:val="001E6B0A"/>
    <w:rsid w:val="001E6F6E"/>
    <w:rsid w:val="001E710C"/>
    <w:rsid w:val="001E743F"/>
    <w:rsid w:val="001F0DC1"/>
    <w:rsid w:val="001F2E9E"/>
    <w:rsid w:val="001F4084"/>
    <w:rsid w:val="001F51B9"/>
    <w:rsid w:val="001F5A23"/>
    <w:rsid w:val="001F6C45"/>
    <w:rsid w:val="001F6ECE"/>
    <w:rsid w:val="00200872"/>
    <w:rsid w:val="00201185"/>
    <w:rsid w:val="002015C3"/>
    <w:rsid w:val="00201915"/>
    <w:rsid w:val="002035C5"/>
    <w:rsid w:val="00211A2C"/>
    <w:rsid w:val="00211C71"/>
    <w:rsid w:val="002128B2"/>
    <w:rsid w:val="00215072"/>
    <w:rsid w:val="0021645B"/>
    <w:rsid w:val="00217119"/>
    <w:rsid w:val="00217B5D"/>
    <w:rsid w:val="00221939"/>
    <w:rsid w:val="002236E3"/>
    <w:rsid w:val="00224212"/>
    <w:rsid w:val="00224237"/>
    <w:rsid w:val="00225DD2"/>
    <w:rsid w:val="00226F55"/>
    <w:rsid w:val="00230629"/>
    <w:rsid w:val="002306F3"/>
    <w:rsid w:val="002314E0"/>
    <w:rsid w:val="002318B2"/>
    <w:rsid w:val="00232012"/>
    <w:rsid w:val="00232AFF"/>
    <w:rsid w:val="00232FB3"/>
    <w:rsid w:val="002332DD"/>
    <w:rsid w:val="002357B4"/>
    <w:rsid w:val="002372D0"/>
    <w:rsid w:val="00237382"/>
    <w:rsid w:val="0023753B"/>
    <w:rsid w:val="00237DDA"/>
    <w:rsid w:val="00237E14"/>
    <w:rsid w:val="0024128C"/>
    <w:rsid w:val="00241BBE"/>
    <w:rsid w:val="002463AD"/>
    <w:rsid w:val="00250700"/>
    <w:rsid w:val="00251047"/>
    <w:rsid w:val="0025119F"/>
    <w:rsid w:val="0025240B"/>
    <w:rsid w:val="002563C9"/>
    <w:rsid w:val="002568A7"/>
    <w:rsid w:val="0025761E"/>
    <w:rsid w:val="0026018B"/>
    <w:rsid w:val="00260800"/>
    <w:rsid w:val="0026088D"/>
    <w:rsid w:val="00260EE1"/>
    <w:rsid w:val="0026321B"/>
    <w:rsid w:val="0026343F"/>
    <w:rsid w:val="00265B61"/>
    <w:rsid w:val="00265F93"/>
    <w:rsid w:val="00270785"/>
    <w:rsid w:val="00270857"/>
    <w:rsid w:val="00270A3C"/>
    <w:rsid w:val="00270EBA"/>
    <w:rsid w:val="00271C5F"/>
    <w:rsid w:val="0027314E"/>
    <w:rsid w:val="00275163"/>
    <w:rsid w:val="00276706"/>
    <w:rsid w:val="00282E13"/>
    <w:rsid w:val="002839AC"/>
    <w:rsid w:val="0028497C"/>
    <w:rsid w:val="00284EE8"/>
    <w:rsid w:val="002850C5"/>
    <w:rsid w:val="00285438"/>
    <w:rsid w:val="00286A77"/>
    <w:rsid w:val="00291D0F"/>
    <w:rsid w:val="00291E06"/>
    <w:rsid w:val="00292319"/>
    <w:rsid w:val="002928B9"/>
    <w:rsid w:val="002928E4"/>
    <w:rsid w:val="00293B22"/>
    <w:rsid w:val="00294E8B"/>
    <w:rsid w:val="00297388"/>
    <w:rsid w:val="002A02D0"/>
    <w:rsid w:val="002A0C3C"/>
    <w:rsid w:val="002A0E35"/>
    <w:rsid w:val="002A1404"/>
    <w:rsid w:val="002A168F"/>
    <w:rsid w:val="002A29A0"/>
    <w:rsid w:val="002A50C6"/>
    <w:rsid w:val="002A51F9"/>
    <w:rsid w:val="002A522D"/>
    <w:rsid w:val="002A557E"/>
    <w:rsid w:val="002A767B"/>
    <w:rsid w:val="002A7962"/>
    <w:rsid w:val="002A7E12"/>
    <w:rsid w:val="002B31B3"/>
    <w:rsid w:val="002B7A29"/>
    <w:rsid w:val="002C49AD"/>
    <w:rsid w:val="002C5B6A"/>
    <w:rsid w:val="002C695E"/>
    <w:rsid w:val="002C7BD6"/>
    <w:rsid w:val="002D0740"/>
    <w:rsid w:val="002D3195"/>
    <w:rsid w:val="002D5516"/>
    <w:rsid w:val="002D5A78"/>
    <w:rsid w:val="002D72B8"/>
    <w:rsid w:val="002D7307"/>
    <w:rsid w:val="002E1DDA"/>
    <w:rsid w:val="002E2D7C"/>
    <w:rsid w:val="002E478A"/>
    <w:rsid w:val="002E5DE9"/>
    <w:rsid w:val="002E6DF8"/>
    <w:rsid w:val="002F001D"/>
    <w:rsid w:val="002F02F2"/>
    <w:rsid w:val="002F0E0C"/>
    <w:rsid w:val="002F10CC"/>
    <w:rsid w:val="002F1F7F"/>
    <w:rsid w:val="002F2218"/>
    <w:rsid w:val="002F2D12"/>
    <w:rsid w:val="002F4963"/>
    <w:rsid w:val="002F4B96"/>
    <w:rsid w:val="002F4ED1"/>
    <w:rsid w:val="002F5483"/>
    <w:rsid w:val="002F5B1D"/>
    <w:rsid w:val="00300735"/>
    <w:rsid w:val="00300DA9"/>
    <w:rsid w:val="00300FAD"/>
    <w:rsid w:val="003014FD"/>
    <w:rsid w:val="00301D47"/>
    <w:rsid w:val="003023A4"/>
    <w:rsid w:val="0030273D"/>
    <w:rsid w:val="003031F6"/>
    <w:rsid w:val="00304BF8"/>
    <w:rsid w:val="0030536F"/>
    <w:rsid w:val="00306636"/>
    <w:rsid w:val="00306A8D"/>
    <w:rsid w:val="0031080D"/>
    <w:rsid w:val="003108A0"/>
    <w:rsid w:val="003113A5"/>
    <w:rsid w:val="00311C36"/>
    <w:rsid w:val="0031234D"/>
    <w:rsid w:val="00313820"/>
    <w:rsid w:val="00313969"/>
    <w:rsid w:val="003154AB"/>
    <w:rsid w:val="00315CA7"/>
    <w:rsid w:val="003167FE"/>
    <w:rsid w:val="0031696D"/>
    <w:rsid w:val="00316BDB"/>
    <w:rsid w:val="003222AC"/>
    <w:rsid w:val="003237DF"/>
    <w:rsid w:val="00323F39"/>
    <w:rsid w:val="0032403E"/>
    <w:rsid w:val="003247C5"/>
    <w:rsid w:val="003256DB"/>
    <w:rsid w:val="003300C9"/>
    <w:rsid w:val="0033098F"/>
    <w:rsid w:val="00331382"/>
    <w:rsid w:val="00331605"/>
    <w:rsid w:val="00331EBE"/>
    <w:rsid w:val="00332CB5"/>
    <w:rsid w:val="00332D89"/>
    <w:rsid w:val="003346F3"/>
    <w:rsid w:val="00334903"/>
    <w:rsid w:val="00335373"/>
    <w:rsid w:val="00336594"/>
    <w:rsid w:val="003402A3"/>
    <w:rsid w:val="00340F49"/>
    <w:rsid w:val="003416A1"/>
    <w:rsid w:val="003446B6"/>
    <w:rsid w:val="003448B8"/>
    <w:rsid w:val="003449DB"/>
    <w:rsid w:val="003508B9"/>
    <w:rsid w:val="00350A90"/>
    <w:rsid w:val="00350FB6"/>
    <w:rsid w:val="003551E4"/>
    <w:rsid w:val="00355CED"/>
    <w:rsid w:val="00355E8C"/>
    <w:rsid w:val="00356BE8"/>
    <w:rsid w:val="00357031"/>
    <w:rsid w:val="00357471"/>
    <w:rsid w:val="00357C0C"/>
    <w:rsid w:val="00357CE2"/>
    <w:rsid w:val="00360D12"/>
    <w:rsid w:val="00361680"/>
    <w:rsid w:val="003629BC"/>
    <w:rsid w:val="00363078"/>
    <w:rsid w:val="003630B3"/>
    <w:rsid w:val="003661C7"/>
    <w:rsid w:val="003662C5"/>
    <w:rsid w:val="003662DC"/>
    <w:rsid w:val="003667CC"/>
    <w:rsid w:val="00366A8C"/>
    <w:rsid w:val="00367850"/>
    <w:rsid w:val="00371FE1"/>
    <w:rsid w:val="0037383A"/>
    <w:rsid w:val="003741F6"/>
    <w:rsid w:val="0037553D"/>
    <w:rsid w:val="003763FB"/>
    <w:rsid w:val="0038139B"/>
    <w:rsid w:val="00382F3C"/>
    <w:rsid w:val="00385DDD"/>
    <w:rsid w:val="00386739"/>
    <w:rsid w:val="00386DA8"/>
    <w:rsid w:val="003874A1"/>
    <w:rsid w:val="003918F3"/>
    <w:rsid w:val="00392096"/>
    <w:rsid w:val="003944D4"/>
    <w:rsid w:val="00394DA4"/>
    <w:rsid w:val="003961EE"/>
    <w:rsid w:val="003976A2"/>
    <w:rsid w:val="00397BEC"/>
    <w:rsid w:val="00397D9D"/>
    <w:rsid w:val="003A04D1"/>
    <w:rsid w:val="003A0A91"/>
    <w:rsid w:val="003A1349"/>
    <w:rsid w:val="003A245E"/>
    <w:rsid w:val="003A6658"/>
    <w:rsid w:val="003B00A5"/>
    <w:rsid w:val="003B0ABB"/>
    <w:rsid w:val="003B1C58"/>
    <w:rsid w:val="003B2124"/>
    <w:rsid w:val="003B303B"/>
    <w:rsid w:val="003B31B3"/>
    <w:rsid w:val="003B3351"/>
    <w:rsid w:val="003B3A9F"/>
    <w:rsid w:val="003B5EEB"/>
    <w:rsid w:val="003B5F41"/>
    <w:rsid w:val="003B69F9"/>
    <w:rsid w:val="003C11C5"/>
    <w:rsid w:val="003C195A"/>
    <w:rsid w:val="003C1D08"/>
    <w:rsid w:val="003C28E6"/>
    <w:rsid w:val="003C58FA"/>
    <w:rsid w:val="003C5CAE"/>
    <w:rsid w:val="003C6398"/>
    <w:rsid w:val="003C7B20"/>
    <w:rsid w:val="003D1990"/>
    <w:rsid w:val="003D26D2"/>
    <w:rsid w:val="003D541B"/>
    <w:rsid w:val="003D56FB"/>
    <w:rsid w:val="003E01FD"/>
    <w:rsid w:val="003E1707"/>
    <w:rsid w:val="003E2728"/>
    <w:rsid w:val="003E29FF"/>
    <w:rsid w:val="003E2C70"/>
    <w:rsid w:val="003E3776"/>
    <w:rsid w:val="003E37B3"/>
    <w:rsid w:val="003E4DE6"/>
    <w:rsid w:val="003E4E17"/>
    <w:rsid w:val="003E5226"/>
    <w:rsid w:val="003E5472"/>
    <w:rsid w:val="003E5867"/>
    <w:rsid w:val="003E5A65"/>
    <w:rsid w:val="003F1011"/>
    <w:rsid w:val="003F1706"/>
    <w:rsid w:val="003F3569"/>
    <w:rsid w:val="003F3B0F"/>
    <w:rsid w:val="003F4FEE"/>
    <w:rsid w:val="003F5483"/>
    <w:rsid w:val="003F5A07"/>
    <w:rsid w:val="004019E4"/>
    <w:rsid w:val="00403591"/>
    <w:rsid w:val="00403702"/>
    <w:rsid w:val="00404947"/>
    <w:rsid w:val="00405EAA"/>
    <w:rsid w:val="00406ABD"/>
    <w:rsid w:val="00406B2B"/>
    <w:rsid w:val="0040745D"/>
    <w:rsid w:val="004075FF"/>
    <w:rsid w:val="00407A63"/>
    <w:rsid w:val="00407FEE"/>
    <w:rsid w:val="00410738"/>
    <w:rsid w:val="00411756"/>
    <w:rsid w:val="00412147"/>
    <w:rsid w:val="004139EA"/>
    <w:rsid w:val="00414C05"/>
    <w:rsid w:val="00415C9E"/>
    <w:rsid w:val="00415CE8"/>
    <w:rsid w:val="00416734"/>
    <w:rsid w:val="00416F61"/>
    <w:rsid w:val="00417E2E"/>
    <w:rsid w:val="00420EE8"/>
    <w:rsid w:val="004227E5"/>
    <w:rsid w:val="00422A82"/>
    <w:rsid w:val="004245B1"/>
    <w:rsid w:val="0042517B"/>
    <w:rsid w:val="00425CF9"/>
    <w:rsid w:val="0042718F"/>
    <w:rsid w:val="00427585"/>
    <w:rsid w:val="00430572"/>
    <w:rsid w:val="0043188B"/>
    <w:rsid w:val="004319DE"/>
    <w:rsid w:val="004323FF"/>
    <w:rsid w:val="00433428"/>
    <w:rsid w:val="00434BAA"/>
    <w:rsid w:val="00434F82"/>
    <w:rsid w:val="00436692"/>
    <w:rsid w:val="0043696B"/>
    <w:rsid w:val="00437017"/>
    <w:rsid w:val="004403C3"/>
    <w:rsid w:val="00440818"/>
    <w:rsid w:val="00441912"/>
    <w:rsid w:val="00443C03"/>
    <w:rsid w:val="00444614"/>
    <w:rsid w:val="00445FF5"/>
    <w:rsid w:val="00450CCC"/>
    <w:rsid w:val="00451234"/>
    <w:rsid w:val="004522DC"/>
    <w:rsid w:val="00452E62"/>
    <w:rsid w:val="00453456"/>
    <w:rsid w:val="004561D7"/>
    <w:rsid w:val="004575BC"/>
    <w:rsid w:val="00457618"/>
    <w:rsid w:val="00457D5C"/>
    <w:rsid w:val="00460ADF"/>
    <w:rsid w:val="00460C75"/>
    <w:rsid w:val="00461F48"/>
    <w:rsid w:val="004624EB"/>
    <w:rsid w:val="004630B1"/>
    <w:rsid w:val="00463916"/>
    <w:rsid w:val="00463EDD"/>
    <w:rsid w:val="00467B4B"/>
    <w:rsid w:val="00467C41"/>
    <w:rsid w:val="0047073F"/>
    <w:rsid w:val="00470B2C"/>
    <w:rsid w:val="00473997"/>
    <w:rsid w:val="00473A22"/>
    <w:rsid w:val="004745F5"/>
    <w:rsid w:val="00476423"/>
    <w:rsid w:val="00476F4E"/>
    <w:rsid w:val="00480531"/>
    <w:rsid w:val="0048148F"/>
    <w:rsid w:val="00481B12"/>
    <w:rsid w:val="00482830"/>
    <w:rsid w:val="00483019"/>
    <w:rsid w:val="004830C2"/>
    <w:rsid w:val="00483337"/>
    <w:rsid w:val="00486750"/>
    <w:rsid w:val="00486B27"/>
    <w:rsid w:val="00486BC2"/>
    <w:rsid w:val="00486CF2"/>
    <w:rsid w:val="0048772F"/>
    <w:rsid w:val="0049099E"/>
    <w:rsid w:val="00490D48"/>
    <w:rsid w:val="00493A34"/>
    <w:rsid w:val="0049414C"/>
    <w:rsid w:val="0049571A"/>
    <w:rsid w:val="00496233"/>
    <w:rsid w:val="00496FFE"/>
    <w:rsid w:val="004976B6"/>
    <w:rsid w:val="00497B53"/>
    <w:rsid w:val="004A09BE"/>
    <w:rsid w:val="004A1430"/>
    <w:rsid w:val="004A22EF"/>
    <w:rsid w:val="004A25ED"/>
    <w:rsid w:val="004A2820"/>
    <w:rsid w:val="004A3225"/>
    <w:rsid w:val="004A591D"/>
    <w:rsid w:val="004A7069"/>
    <w:rsid w:val="004A7545"/>
    <w:rsid w:val="004A7693"/>
    <w:rsid w:val="004B077C"/>
    <w:rsid w:val="004B0A1C"/>
    <w:rsid w:val="004B15A1"/>
    <w:rsid w:val="004B176D"/>
    <w:rsid w:val="004B3219"/>
    <w:rsid w:val="004B59A9"/>
    <w:rsid w:val="004B5E86"/>
    <w:rsid w:val="004B768C"/>
    <w:rsid w:val="004C0118"/>
    <w:rsid w:val="004C08E8"/>
    <w:rsid w:val="004C1A8F"/>
    <w:rsid w:val="004C27C4"/>
    <w:rsid w:val="004C46BF"/>
    <w:rsid w:val="004C4D50"/>
    <w:rsid w:val="004C4F73"/>
    <w:rsid w:val="004C7268"/>
    <w:rsid w:val="004D00C7"/>
    <w:rsid w:val="004D0711"/>
    <w:rsid w:val="004D09D2"/>
    <w:rsid w:val="004D1DEF"/>
    <w:rsid w:val="004D2892"/>
    <w:rsid w:val="004D4DE1"/>
    <w:rsid w:val="004D5F91"/>
    <w:rsid w:val="004D6E81"/>
    <w:rsid w:val="004E2815"/>
    <w:rsid w:val="004E3D1C"/>
    <w:rsid w:val="004E44EB"/>
    <w:rsid w:val="004E4A9C"/>
    <w:rsid w:val="004E5898"/>
    <w:rsid w:val="004E58B4"/>
    <w:rsid w:val="004E5D45"/>
    <w:rsid w:val="004F0EB0"/>
    <w:rsid w:val="004F2186"/>
    <w:rsid w:val="004F2387"/>
    <w:rsid w:val="004F26A7"/>
    <w:rsid w:val="004F2ACB"/>
    <w:rsid w:val="004F2FDE"/>
    <w:rsid w:val="004F3B48"/>
    <w:rsid w:val="004F4A19"/>
    <w:rsid w:val="004F4D0F"/>
    <w:rsid w:val="0050183A"/>
    <w:rsid w:val="005034F7"/>
    <w:rsid w:val="005041E7"/>
    <w:rsid w:val="00504840"/>
    <w:rsid w:val="00504965"/>
    <w:rsid w:val="00504B58"/>
    <w:rsid w:val="00506C48"/>
    <w:rsid w:val="00507F90"/>
    <w:rsid w:val="005109F3"/>
    <w:rsid w:val="00511050"/>
    <w:rsid w:val="005123BB"/>
    <w:rsid w:val="00513F6C"/>
    <w:rsid w:val="00514A89"/>
    <w:rsid w:val="005163B7"/>
    <w:rsid w:val="005167A7"/>
    <w:rsid w:val="00516BDB"/>
    <w:rsid w:val="00516EE2"/>
    <w:rsid w:val="00521A94"/>
    <w:rsid w:val="005226AE"/>
    <w:rsid w:val="00525B46"/>
    <w:rsid w:val="00530EB7"/>
    <w:rsid w:val="00531128"/>
    <w:rsid w:val="0053190A"/>
    <w:rsid w:val="005326DE"/>
    <w:rsid w:val="005366D4"/>
    <w:rsid w:val="005400DD"/>
    <w:rsid w:val="00541206"/>
    <w:rsid w:val="0054148D"/>
    <w:rsid w:val="005416CE"/>
    <w:rsid w:val="00542544"/>
    <w:rsid w:val="005427A6"/>
    <w:rsid w:val="00544954"/>
    <w:rsid w:val="00545CEB"/>
    <w:rsid w:val="0054658D"/>
    <w:rsid w:val="0055101E"/>
    <w:rsid w:val="00551729"/>
    <w:rsid w:val="00552714"/>
    <w:rsid w:val="00552A15"/>
    <w:rsid w:val="00552EE1"/>
    <w:rsid w:val="00553B2A"/>
    <w:rsid w:val="00554AE2"/>
    <w:rsid w:val="00554E95"/>
    <w:rsid w:val="00556CC3"/>
    <w:rsid w:val="00556EDB"/>
    <w:rsid w:val="00557208"/>
    <w:rsid w:val="00560487"/>
    <w:rsid w:val="005632A2"/>
    <w:rsid w:val="005645DB"/>
    <w:rsid w:val="00564A37"/>
    <w:rsid w:val="00565340"/>
    <w:rsid w:val="00565D9A"/>
    <w:rsid w:val="005663E1"/>
    <w:rsid w:val="005676BE"/>
    <w:rsid w:val="00567BF0"/>
    <w:rsid w:val="005708BE"/>
    <w:rsid w:val="0057098B"/>
    <w:rsid w:val="00573FE0"/>
    <w:rsid w:val="00576862"/>
    <w:rsid w:val="0058031D"/>
    <w:rsid w:val="00580435"/>
    <w:rsid w:val="00581CA2"/>
    <w:rsid w:val="00581EF2"/>
    <w:rsid w:val="00581FF6"/>
    <w:rsid w:val="005827A7"/>
    <w:rsid w:val="00585611"/>
    <w:rsid w:val="00587110"/>
    <w:rsid w:val="0058783F"/>
    <w:rsid w:val="005905D7"/>
    <w:rsid w:val="005914D3"/>
    <w:rsid w:val="00591A29"/>
    <w:rsid w:val="005944A8"/>
    <w:rsid w:val="005945F9"/>
    <w:rsid w:val="0059466C"/>
    <w:rsid w:val="00595C45"/>
    <w:rsid w:val="00595F71"/>
    <w:rsid w:val="00597397"/>
    <w:rsid w:val="005A01F8"/>
    <w:rsid w:val="005A025B"/>
    <w:rsid w:val="005A0EB3"/>
    <w:rsid w:val="005A1552"/>
    <w:rsid w:val="005A2E51"/>
    <w:rsid w:val="005A3250"/>
    <w:rsid w:val="005A3B78"/>
    <w:rsid w:val="005A439F"/>
    <w:rsid w:val="005A545C"/>
    <w:rsid w:val="005A62A5"/>
    <w:rsid w:val="005A67AF"/>
    <w:rsid w:val="005A6E14"/>
    <w:rsid w:val="005A7E75"/>
    <w:rsid w:val="005B0134"/>
    <w:rsid w:val="005B13D3"/>
    <w:rsid w:val="005B1A11"/>
    <w:rsid w:val="005B222C"/>
    <w:rsid w:val="005B2783"/>
    <w:rsid w:val="005B303E"/>
    <w:rsid w:val="005B39D1"/>
    <w:rsid w:val="005B43BA"/>
    <w:rsid w:val="005B732D"/>
    <w:rsid w:val="005C041A"/>
    <w:rsid w:val="005C1734"/>
    <w:rsid w:val="005C358D"/>
    <w:rsid w:val="005C3B99"/>
    <w:rsid w:val="005C464A"/>
    <w:rsid w:val="005C65AC"/>
    <w:rsid w:val="005C6D2B"/>
    <w:rsid w:val="005C6E09"/>
    <w:rsid w:val="005C75B3"/>
    <w:rsid w:val="005D0A26"/>
    <w:rsid w:val="005D1E1E"/>
    <w:rsid w:val="005D4923"/>
    <w:rsid w:val="005D4941"/>
    <w:rsid w:val="005D5612"/>
    <w:rsid w:val="005D7652"/>
    <w:rsid w:val="005E2354"/>
    <w:rsid w:val="005E236C"/>
    <w:rsid w:val="005E277C"/>
    <w:rsid w:val="005E27F7"/>
    <w:rsid w:val="005E2A3D"/>
    <w:rsid w:val="005E2B60"/>
    <w:rsid w:val="005E3A82"/>
    <w:rsid w:val="005E4272"/>
    <w:rsid w:val="005E50CA"/>
    <w:rsid w:val="005F00EB"/>
    <w:rsid w:val="005F04A5"/>
    <w:rsid w:val="005F1157"/>
    <w:rsid w:val="005F191E"/>
    <w:rsid w:val="005F1C7C"/>
    <w:rsid w:val="005F3978"/>
    <w:rsid w:val="005F4E40"/>
    <w:rsid w:val="005F5FF1"/>
    <w:rsid w:val="00601EB6"/>
    <w:rsid w:val="006022C3"/>
    <w:rsid w:val="006023FE"/>
    <w:rsid w:val="006031C7"/>
    <w:rsid w:val="006055DC"/>
    <w:rsid w:val="0060777A"/>
    <w:rsid w:val="00607AC8"/>
    <w:rsid w:val="006110B0"/>
    <w:rsid w:val="0061363A"/>
    <w:rsid w:val="00615DA9"/>
    <w:rsid w:val="00620649"/>
    <w:rsid w:val="00620B58"/>
    <w:rsid w:val="00621254"/>
    <w:rsid w:val="00623CCF"/>
    <w:rsid w:val="00625C88"/>
    <w:rsid w:val="006270B9"/>
    <w:rsid w:val="00627E59"/>
    <w:rsid w:val="00627E92"/>
    <w:rsid w:val="006303C0"/>
    <w:rsid w:val="00630A58"/>
    <w:rsid w:val="00631A54"/>
    <w:rsid w:val="0063239F"/>
    <w:rsid w:val="00632C4C"/>
    <w:rsid w:val="0063393F"/>
    <w:rsid w:val="00635CB7"/>
    <w:rsid w:val="00636025"/>
    <w:rsid w:val="00636381"/>
    <w:rsid w:val="00637864"/>
    <w:rsid w:val="00640A0A"/>
    <w:rsid w:val="00641AD5"/>
    <w:rsid w:val="0064326A"/>
    <w:rsid w:val="006438BB"/>
    <w:rsid w:val="00643A8E"/>
    <w:rsid w:val="0064411B"/>
    <w:rsid w:val="006456EE"/>
    <w:rsid w:val="00646861"/>
    <w:rsid w:val="00646F03"/>
    <w:rsid w:val="00650835"/>
    <w:rsid w:val="00650EBB"/>
    <w:rsid w:val="00652561"/>
    <w:rsid w:val="0065293F"/>
    <w:rsid w:val="0065478E"/>
    <w:rsid w:val="006553DC"/>
    <w:rsid w:val="0065550F"/>
    <w:rsid w:val="0065780A"/>
    <w:rsid w:val="00661F3B"/>
    <w:rsid w:val="00662546"/>
    <w:rsid w:val="006636DF"/>
    <w:rsid w:val="006637C0"/>
    <w:rsid w:val="00663EA1"/>
    <w:rsid w:val="006662B0"/>
    <w:rsid w:val="00666782"/>
    <w:rsid w:val="00670281"/>
    <w:rsid w:val="00673339"/>
    <w:rsid w:val="00673969"/>
    <w:rsid w:val="0068148C"/>
    <w:rsid w:val="00682D08"/>
    <w:rsid w:val="00683510"/>
    <w:rsid w:val="006848C1"/>
    <w:rsid w:val="0068522E"/>
    <w:rsid w:val="00686161"/>
    <w:rsid w:val="0068642A"/>
    <w:rsid w:val="006936A0"/>
    <w:rsid w:val="0069419F"/>
    <w:rsid w:val="00695DD7"/>
    <w:rsid w:val="006964B4"/>
    <w:rsid w:val="006A09DA"/>
    <w:rsid w:val="006A0BFE"/>
    <w:rsid w:val="006A2F1D"/>
    <w:rsid w:val="006A3319"/>
    <w:rsid w:val="006A34EC"/>
    <w:rsid w:val="006A3B25"/>
    <w:rsid w:val="006A3BB7"/>
    <w:rsid w:val="006A52A6"/>
    <w:rsid w:val="006A7C33"/>
    <w:rsid w:val="006B0D30"/>
    <w:rsid w:val="006B2C46"/>
    <w:rsid w:val="006B3C4F"/>
    <w:rsid w:val="006B7C3B"/>
    <w:rsid w:val="006C1324"/>
    <w:rsid w:val="006C2022"/>
    <w:rsid w:val="006C27C6"/>
    <w:rsid w:val="006C3EA5"/>
    <w:rsid w:val="006C4D7C"/>
    <w:rsid w:val="006C69B6"/>
    <w:rsid w:val="006C71D8"/>
    <w:rsid w:val="006C724F"/>
    <w:rsid w:val="006C75F0"/>
    <w:rsid w:val="006D0BD7"/>
    <w:rsid w:val="006D1AC6"/>
    <w:rsid w:val="006D25F1"/>
    <w:rsid w:val="006D34F7"/>
    <w:rsid w:val="006D39D2"/>
    <w:rsid w:val="006E027A"/>
    <w:rsid w:val="006E0E93"/>
    <w:rsid w:val="006E1E28"/>
    <w:rsid w:val="006E5D1C"/>
    <w:rsid w:val="006E5D7C"/>
    <w:rsid w:val="006E5DE7"/>
    <w:rsid w:val="006E69F3"/>
    <w:rsid w:val="006E6A89"/>
    <w:rsid w:val="006E77E8"/>
    <w:rsid w:val="006F0B47"/>
    <w:rsid w:val="006F1947"/>
    <w:rsid w:val="006F2B0D"/>
    <w:rsid w:val="006F4241"/>
    <w:rsid w:val="006F588C"/>
    <w:rsid w:val="006F5FDE"/>
    <w:rsid w:val="006F625B"/>
    <w:rsid w:val="006F793D"/>
    <w:rsid w:val="006F7CFD"/>
    <w:rsid w:val="00700EE3"/>
    <w:rsid w:val="0070140F"/>
    <w:rsid w:val="00702BEF"/>
    <w:rsid w:val="00704231"/>
    <w:rsid w:val="00705EA3"/>
    <w:rsid w:val="00706943"/>
    <w:rsid w:val="00711021"/>
    <w:rsid w:val="007116C7"/>
    <w:rsid w:val="0071170F"/>
    <w:rsid w:val="00712763"/>
    <w:rsid w:val="0071319A"/>
    <w:rsid w:val="00714912"/>
    <w:rsid w:val="00715217"/>
    <w:rsid w:val="00720535"/>
    <w:rsid w:val="00720F92"/>
    <w:rsid w:val="00723428"/>
    <w:rsid w:val="00724027"/>
    <w:rsid w:val="00725BA6"/>
    <w:rsid w:val="00730861"/>
    <w:rsid w:val="00730B0B"/>
    <w:rsid w:val="00731BA9"/>
    <w:rsid w:val="00733F41"/>
    <w:rsid w:val="00734761"/>
    <w:rsid w:val="00734B9A"/>
    <w:rsid w:val="00735298"/>
    <w:rsid w:val="0073582D"/>
    <w:rsid w:val="0073693E"/>
    <w:rsid w:val="00737046"/>
    <w:rsid w:val="00737F9E"/>
    <w:rsid w:val="007406EA"/>
    <w:rsid w:val="0074280D"/>
    <w:rsid w:val="00742F03"/>
    <w:rsid w:val="0074318A"/>
    <w:rsid w:val="00743764"/>
    <w:rsid w:val="00743F37"/>
    <w:rsid w:val="0074408B"/>
    <w:rsid w:val="007444F0"/>
    <w:rsid w:val="0074564C"/>
    <w:rsid w:val="007457E1"/>
    <w:rsid w:val="00751211"/>
    <w:rsid w:val="00751618"/>
    <w:rsid w:val="00754EAA"/>
    <w:rsid w:val="00760AA7"/>
    <w:rsid w:val="00764392"/>
    <w:rsid w:val="007701C4"/>
    <w:rsid w:val="007709AE"/>
    <w:rsid w:val="00772088"/>
    <w:rsid w:val="00772194"/>
    <w:rsid w:val="00772D6A"/>
    <w:rsid w:val="00774B43"/>
    <w:rsid w:val="00775D2B"/>
    <w:rsid w:val="00777281"/>
    <w:rsid w:val="00777CA4"/>
    <w:rsid w:val="00780F02"/>
    <w:rsid w:val="00784B2D"/>
    <w:rsid w:val="00786B9E"/>
    <w:rsid w:val="00786E14"/>
    <w:rsid w:val="00786ED9"/>
    <w:rsid w:val="00787418"/>
    <w:rsid w:val="007913EA"/>
    <w:rsid w:val="007915A8"/>
    <w:rsid w:val="007920F5"/>
    <w:rsid w:val="00792173"/>
    <w:rsid w:val="007921FE"/>
    <w:rsid w:val="007926AB"/>
    <w:rsid w:val="0079284A"/>
    <w:rsid w:val="00793703"/>
    <w:rsid w:val="0079464C"/>
    <w:rsid w:val="00794D76"/>
    <w:rsid w:val="0079685B"/>
    <w:rsid w:val="007A1BAF"/>
    <w:rsid w:val="007A1ECF"/>
    <w:rsid w:val="007A3531"/>
    <w:rsid w:val="007A5473"/>
    <w:rsid w:val="007A5BF5"/>
    <w:rsid w:val="007A5D72"/>
    <w:rsid w:val="007A61FF"/>
    <w:rsid w:val="007B0D0F"/>
    <w:rsid w:val="007B15BC"/>
    <w:rsid w:val="007B2906"/>
    <w:rsid w:val="007B47B6"/>
    <w:rsid w:val="007B4AC9"/>
    <w:rsid w:val="007B68AA"/>
    <w:rsid w:val="007B77DB"/>
    <w:rsid w:val="007B7B72"/>
    <w:rsid w:val="007B7E92"/>
    <w:rsid w:val="007C05CC"/>
    <w:rsid w:val="007C2410"/>
    <w:rsid w:val="007C26CA"/>
    <w:rsid w:val="007C3642"/>
    <w:rsid w:val="007C591D"/>
    <w:rsid w:val="007C64FA"/>
    <w:rsid w:val="007C7706"/>
    <w:rsid w:val="007C793E"/>
    <w:rsid w:val="007D1515"/>
    <w:rsid w:val="007D18BD"/>
    <w:rsid w:val="007D1CAB"/>
    <w:rsid w:val="007D1E88"/>
    <w:rsid w:val="007D25E8"/>
    <w:rsid w:val="007D4F1E"/>
    <w:rsid w:val="007D75E1"/>
    <w:rsid w:val="007E08A9"/>
    <w:rsid w:val="007E4CFB"/>
    <w:rsid w:val="007E64CA"/>
    <w:rsid w:val="007E6CAC"/>
    <w:rsid w:val="007E71A2"/>
    <w:rsid w:val="007E7FDB"/>
    <w:rsid w:val="007F0C13"/>
    <w:rsid w:val="007F1E81"/>
    <w:rsid w:val="007F1EBA"/>
    <w:rsid w:val="007F3366"/>
    <w:rsid w:val="007F5D56"/>
    <w:rsid w:val="007F7478"/>
    <w:rsid w:val="00801714"/>
    <w:rsid w:val="00801F1D"/>
    <w:rsid w:val="0080583A"/>
    <w:rsid w:val="00805FF2"/>
    <w:rsid w:val="008063A3"/>
    <w:rsid w:val="00806944"/>
    <w:rsid w:val="00807B43"/>
    <w:rsid w:val="008110C0"/>
    <w:rsid w:val="00812AB9"/>
    <w:rsid w:val="008131E9"/>
    <w:rsid w:val="00813CC8"/>
    <w:rsid w:val="00813DAD"/>
    <w:rsid w:val="00814A31"/>
    <w:rsid w:val="008150F2"/>
    <w:rsid w:val="00815ACC"/>
    <w:rsid w:val="00815BA9"/>
    <w:rsid w:val="0081708F"/>
    <w:rsid w:val="00820765"/>
    <w:rsid w:val="0082168A"/>
    <w:rsid w:val="00821C4B"/>
    <w:rsid w:val="00822EB6"/>
    <w:rsid w:val="00823561"/>
    <w:rsid w:val="00824E46"/>
    <w:rsid w:val="008255A4"/>
    <w:rsid w:val="00826F6D"/>
    <w:rsid w:val="008315D5"/>
    <w:rsid w:val="00831986"/>
    <w:rsid w:val="008337A9"/>
    <w:rsid w:val="0083394C"/>
    <w:rsid w:val="00835C14"/>
    <w:rsid w:val="00836BE1"/>
    <w:rsid w:val="00836CB3"/>
    <w:rsid w:val="00837A0B"/>
    <w:rsid w:val="00840337"/>
    <w:rsid w:val="00841225"/>
    <w:rsid w:val="00841431"/>
    <w:rsid w:val="0084460C"/>
    <w:rsid w:val="0084496D"/>
    <w:rsid w:val="00845598"/>
    <w:rsid w:val="008461A1"/>
    <w:rsid w:val="00847CD2"/>
    <w:rsid w:val="00850E08"/>
    <w:rsid w:val="008518C5"/>
    <w:rsid w:val="00853400"/>
    <w:rsid w:val="00855185"/>
    <w:rsid w:val="0085590E"/>
    <w:rsid w:val="008568F5"/>
    <w:rsid w:val="0085754E"/>
    <w:rsid w:val="008576F8"/>
    <w:rsid w:val="00861B15"/>
    <w:rsid w:val="00863FE2"/>
    <w:rsid w:val="008646EA"/>
    <w:rsid w:val="008653BC"/>
    <w:rsid w:val="0086587F"/>
    <w:rsid w:val="0087028C"/>
    <w:rsid w:val="00870894"/>
    <w:rsid w:val="00871040"/>
    <w:rsid w:val="0087195F"/>
    <w:rsid w:val="00872527"/>
    <w:rsid w:val="00872DDF"/>
    <w:rsid w:val="008732C4"/>
    <w:rsid w:val="00874709"/>
    <w:rsid w:val="00875C4B"/>
    <w:rsid w:val="008764EC"/>
    <w:rsid w:val="00876CC3"/>
    <w:rsid w:val="0087740A"/>
    <w:rsid w:val="00882778"/>
    <w:rsid w:val="00882A1C"/>
    <w:rsid w:val="00882DFD"/>
    <w:rsid w:val="00885BDE"/>
    <w:rsid w:val="00886F90"/>
    <w:rsid w:val="00886FA5"/>
    <w:rsid w:val="00890179"/>
    <w:rsid w:val="008922DF"/>
    <w:rsid w:val="00892AC9"/>
    <w:rsid w:val="00893EF0"/>
    <w:rsid w:val="00895573"/>
    <w:rsid w:val="008959F1"/>
    <w:rsid w:val="008A09AB"/>
    <w:rsid w:val="008A11CC"/>
    <w:rsid w:val="008A1B45"/>
    <w:rsid w:val="008A2660"/>
    <w:rsid w:val="008A26DC"/>
    <w:rsid w:val="008A2DE4"/>
    <w:rsid w:val="008A3562"/>
    <w:rsid w:val="008A357D"/>
    <w:rsid w:val="008A531C"/>
    <w:rsid w:val="008A7D01"/>
    <w:rsid w:val="008B0BC7"/>
    <w:rsid w:val="008B1148"/>
    <w:rsid w:val="008B2A0B"/>
    <w:rsid w:val="008B3177"/>
    <w:rsid w:val="008B3477"/>
    <w:rsid w:val="008B3843"/>
    <w:rsid w:val="008B3EB3"/>
    <w:rsid w:val="008B6477"/>
    <w:rsid w:val="008B6A03"/>
    <w:rsid w:val="008B74D7"/>
    <w:rsid w:val="008C0B36"/>
    <w:rsid w:val="008C2A9C"/>
    <w:rsid w:val="008C4F1C"/>
    <w:rsid w:val="008C5021"/>
    <w:rsid w:val="008C58DE"/>
    <w:rsid w:val="008C594C"/>
    <w:rsid w:val="008D2EF6"/>
    <w:rsid w:val="008D6568"/>
    <w:rsid w:val="008D71A5"/>
    <w:rsid w:val="008E024A"/>
    <w:rsid w:val="008E1F03"/>
    <w:rsid w:val="008E4276"/>
    <w:rsid w:val="008E6374"/>
    <w:rsid w:val="008F0F31"/>
    <w:rsid w:val="008F1C33"/>
    <w:rsid w:val="008F2406"/>
    <w:rsid w:val="008F247E"/>
    <w:rsid w:val="008F34AB"/>
    <w:rsid w:val="008F4B68"/>
    <w:rsid w:val="008F660B"/>
    <w:rsid w:val="008F6C68"/>
    <w:rsid w:val="008F7149"/>
    <w:rsid w:val="008F7B67"/>
    <w:rsid w:val="00900398"/>
    <w:rsid w:val="009008DE"/>
    <w:rsid w:val="0090109C"/>
    <w:rsid w:val="00902245"/>
    <w:rsid w:val="0090271E"/>
    <w:rsid w:val="00905721"/>
    <w:rsid w:val="00905DDA"/>
    <w:rsid w:val="00906B66"/>
    <w:rsid w:val="00906E49"/>
    <w:rsid w:val="009112CE"/>
    <w:rsid w:val="0091215F"/>
    <w:rsid w:val="00912A2B"/>
    <w:rsid w:val="00912EA8"/>
    <w:rsid w:val="00912F1A"/>
    <w:rsid w:val="009131AA"/>
    <w:rsid w:val="009136C9"/>
    <w:rsid w:val="00913B05"/>
    <w:rsid w:val="00913D87"/>
    <w:rsid w:val="00914E20"/>
    <w:rsid w:val="00915193"/>
    <w:rsid w:val="00915C32"/>
    <w:rsid w:val="00916D87"/>
    <w:rsid w:val="00916D9D"/>
    <w:rsid w:val="009170B4"/>
    <w:rsid w:val="00920DAF"/>
    <w:rsid w:val="00921B96"/>
    <w:rsid w:val="00923499"/>
    <w:rsid w:val="00924A49"/>
    <w:rsid w:val="009253EA"/>
    <w:rsid w:val="00925FAF"/>
    <w:rsid w:val="00926362"/>
    <w:rsid w:val="009273AA"/>
    <w:rsid w:val="00927479"/>
    <w:rsid w:val="00927D3C"/>
    <w:rsid w:val="00930082"/>
    <w:rsid w:val="00932A48"/>
    <w:rsid w:val="00934FB4"/>
    <w:rsid w:val="009358EE"/>
    <w:rsid w:val="009359A3"/>
    <w:rsid w:val="0093752C"/>
    <w:rsid w:val="00937758"/>
    <w:rsid w:val="00940004"/>
    <w:rsid w:val="009411EB"/>
    <w:rsid w:val="0094698B"/>
    <w:rsid w:val="009471E6"/>
    <w:rsid w:val="00947DA7"/>
    <w:rsid w:val="009507FF"/>
    <w:rsid w:val="00950EC7"/>
    <w:rsid w:val="00954F4D"/>
    <w:rsid w:val="00955934"/>
    <w:rsid w:val="009572D0"/>
    <w:rsid w:val="00957C3B"/>
    <w:rsid w:val="00961581"/>
    <w:rsid w:val="00962825"/>
    <w:rsid w:val="009629E4"/>
    <w:rsid w:val="00962DD7"/>
    <w:rsid w:val="00964E00"/>
    <w:rsid w:val="00965012"/>
    <w:rsid w:val="00965D55"/>
    <w:rsid w:val="00967594"/>
    <w:rsid w:val="00971FA1"/>
    <w:rsid w:val="009758A5"/>
    <w:rsid w:val="00975903"/>
    <w:rsid w:val="00976947"/>
    <w:rsid w:val="009775F0"/>
    <w:rsid w:val="00977BCD"/>
    <w:rsid w:val="00980985"/>
    <w:rsid w:val="00980EA8"/>
    <w:rsid w:val="009812DA"/>
    <w:rsid w:val="00981505"/>
    <w:rsid w:val="00981B2B"/>
    <w:rsid w:val="00981D9C"/>
    <w:rsid w:val="0098239A"/>
    <w:rsid w:val="00983486"/>
    <w:rsid w:val="00985AC8"/>
    <w:rsid w:val="00985D52"/>
    <w:rsid w:val="009875BA"/>
    <w:rsid w:val="00990D2D"/>
    <w:rsid w:val="00991018"/>
    <w:rsid w:val="00991B5B"/>
    <w:rsid w:val="009930E9"/>
    <w:rsid w:val="00993749"/>
    <w:rsid w:val="009979B2"/>
    <w:rsid w:val="009A03CE"/>
    <w:rsid w:val="009A0C28"/>
    <w:rsid w:val="009A441D"/>
    <w:rsid w:val="009A5AFD"/>
    <w:rsid w:val="009B0DB3"/>
    <w:rsid w:val="009B0EBD"/>
    <w:rsid w:val="009B1512"/>
    <w:rsid w:val="009B53FE"/>
    <w:rsid w:val="009B6531"/>
    <w:rsid w:val="009C1563"/>
    <w:rsid w:val="009C2B62"/>
    <w:rsid w:val="009C3EF2"/>
    <w:rsid w:val="009C5DE9"/>
    <w:rsid w:val="009C66A5"/>
    <w:rsid w:val="009C6CF6"/>
    <w:rsid w:val="009C6F9D"/>
    <w:rsid w:val="009D1878"/>
    <w:rsid w:val="009D4BCD"/>
    <w:rsid w:val="009D4D07"/>
    <w:rsid w:val="009D59AF"/>
    <w:rsid w:val="009E0563"/>
    <w:rsid w:val="009E08A9"/>
    <w:rsid w:val="009E0A9A"/>
    <w:rsid w:val="009E1C97"/>
    <w:rsid w:val="009E251C"/>
    <w:rsid w:val="009E343C"/>
    <w:rsid w:val="009E378E"/>
    <w:rsid w:val="009E3FAD"/>
    <w:rsid w:val="009E4359"/>
    <w:rsid w:val="009E4E72"/>
    <w:rsid w:val="009E5A2D"/>
    <w:rsid w:val="009E6CD6"/>
    <w:rsid w:val="009E7535"/>
    <w:rsid w:val="009F1B3B"/>
    <w:rsid w:val="009F32C2"/>
    <w:rsid w:val="009F35F5"/>
    <w:rsid w:val="009F5401"/>
    <w:rsid w:val="009F7901"/>
    <w:rsid w:val="00A00185"/>
    <w:rsid w:val="00A0173D"/>
    <w:rsid w:val="00A01EE6"/>
    <w:rsid w:val="00A023CA"/>
    <w:rsid w:val="00A032C1"/>
    <w:rsid w:val="00A0392D"/>
    <w:rsid w:val="00A0676C"/>
    <w:rsid w:val="00A06A04"/>
    <w:rsid w:val="00A076B8"/>
    <w:rsid w:val="00A07D16"/>
    <w:rsid w:val="00A10458"/>
    <w:rsid w:val="00A10F0C"/>
    <w:rsid w:val="00A11420"/>
    <w:rsid w:val="00A125B3"/>
    <w:rsid w:val="00A1276B"/>
    <w:rsid w:val="00A12B92"/>
    <w:rsid w:val="00A12CFA"/>
    <w:rsid w:val="00A1414C"/>
    <w:rsid w:val="00A14680"/>
    <w:rsid w:val="00A155F2"/>
    <w:rsid w:val="00A15CF9"/>
    <w:rsid w:val="00A16AD6"/>
    <w:rsid w:val="00A16CD6"/>
    <w:rsid w:val="00A170B8"/>
    <w:rsid w:val="00A2298B"/>
    <w:rsid w:val="00A22C37"/>
    <w:rsid w:val="00A232C2"/>
    <w:rsid w:val="00A24DF6"/>
    <w:rsid w:val="00A25462"/>
    <w:rsid w:val="00A2600F"/>
    <w:rsid w:val="00A2614A"/>
    <w:rsid w:val="00A26D9D"/>
    <w:rsid w:val="00A30980"/>
    <w:rsid w:val="00A31E61"/>
    <w:rsid w:val="00A32F61"/>
    <w:rsid w:val="00A33505"/>
    <w:rsid w:val="00A34456"/>
    <w:rsid w:val="00A34A60"/>
    <w:rsid w:val="00A35774"/>
    <w:rsid w:val="00A358D2"/>
    <w:rsid w:val="00A35FFC"/>
    <w:rsid w:val="00A3634F"/>
    <w:rsid w:val="00A410E7"/>
    <w:rsid w:val="00A41727"/>
    <w:rsid w:val="00A4195C"/>
    <w:rsid w:val="00A42618"/>
    <w:rsid w:val="00A4382E"/>
    <w:rsid w:val="00A4448A"/>
    <w:rsid w:val="00A44EDE"/>
    <w:rsid w:val="00A4551F"/>
    <w:rsid w:val="00A519CC"/>
    <w:rsid w:val="00A5264D"/>
    <w:rsid w:val="00A52877"/>
    <w:rsid w:val="00A53255"/>
    <w:rsid w:val="00A53E2C"/>
    <w:rsid w:val="00A5425C"/>
    <w:rsid w:val="00A54870"/>
    <w:rsid w:val="00A549EB"/>
    <w:rsid w:val="00A55558"/>
    <w:rsid w:val="00A55A07"/>
    <w:rsid w:val="00A564DD"/>
    <w:rsid w:val="00A57C8E"/>
    <w:rsid w:val="00A6041B"/>
    <w:rsid w:val="00A61F31"/>
    <w:rsid w:val="00A62464"/>
    <w:rsid w:val="00A63A3F"/>
    <w:rsid w:val="00A65648"/>
    <w:rsid w:val="00A6603B"/>
    <w:rsid w:val="00A7093A"/>
    <w:rsid w:val="00A70E49"/>
    <w:rsid w:val="00A71AF2"/>
    <w:rsid w:val="00A71B39"/>
    <w:rsid w:val="00A721EA"/>
    <w:rsid w:val="00A723EB"/>
    <w:rsid w:val="00A72C62"/>
    <w:rsid w:val="00A73E6F"/>
    <w:rsid w:val="00A74203"/>
    <w:rsid w:val="00A74CD2"/>
    <w:rsid w:val="00A75D66"/>
    <w:rsid w:val="00A76C18"/>
    <w:rsid w:val="00A805B8"/>
    <w:rsid w:val="00A8187A"/>
    <w:rsid w:val="00A81F3C"/>
    <w:rsid w:val="00A82B35"/>
    <w:rsid w:val="00A8566F"/>
    <w:rsid w:val="00A8643E"/>
    <w:rsid w:val="00A86D30"/>
    <w:rsid w:val="00A873D0"/>
    <w:rsid w:val="00A904FE"/>
    <w:rsid w:val="00A90A1B"/>
    <w:rsid w:val="00A90E1F"/>
    <w:rsid w:val="00A91BE3"/>
    <w:rsid w:val="00A92BFC"/>
    <w:rsid w:val="00A93B5D"/>
    <w:rsid w:val="00A96176"/>
    <w:rsid w:val="00A96B48"/>
    <w:rsid w:val="00A96E49"/>
    <w:rsid w:val="00AA26BD"/>
    <w:rsid w:val="00AA3ECC"/>
    <w:rsid w:val="00AA45B1"/>
    <w:rsid w:val="00AA52A7"/>
    <w:rsid w:val="00AA5701"/>
    <w:rsid w:val="00AA5798"/>
    <w:rsid w:val="00AA6900"/>
    <w:rsid w:val="00AA7A4B"/>
    <w:rsid w:val="00AB0857"/>
    <w:rsid w:val="00AB0BF8"/>
    <w:rsid w:val="00AB19AE"/>
    <w:rsid w:val="00AB19E3"/>
    <w:rsid w:val="00AB1CE9"/>
    <w:rsid w:val="00AB23F0"/>
    <w:rsid w:val="00AC0141"/>
    <w:rsid w:val="00AC0573"/>
    <w:rsid w:val="00AC0CF1"/>
    <w:rsid w:val="00AC0F0A"/>
    <w:rsid w:val="00AC2151"/>
    <w:rsid w:val="00AC219A"/>
    <w:rsid w:val="00AC2BB9"/>
    <w:rsid w:val="00AC33A2"/>
    <w:rsid w:val="00AC3A18"/>
    <w:rsid w:val="00AC62DE"/>
    <w:rsid w:val="00AD1247"/>
    <w:rsid w:val="00AD31F3"/>
    <w:rsid w:val="00AD3A53"/>
    <w:rsid w:val="00AD3DD5"/>
    <w:rsid w:val="00AD46F6"/>
    <w:rsid w:val="00AD546A"/>
    <w:rsid w:val="00AD661F"/>
    <w:rsid w:val="00AE3572"/>
    <w:rsid w:val="00AE3BA6"/>
    <w:rsid w:val="00AE3E42"/>
    <w:rsid w:val="00AE5176"/>
    <w:rsid w:val="00AE5BB9"/>
    <w:rsid w:val="00AE7778"/>
    <w:rsid w:val="00AE7E78"/>
    <w:rsid w:val="00AF1C17"/>
    <w:rsid w:val="00AF346A"/>
    <w:rsid w:val="00AF35FD"/>
    <w:rsid w:val="00AF3EA3"/>
    <w:rsid w:val="00AF52C5"/>
    <w:rsid w:val="00AF66EB"/>
    <w:rsid w:val="00B002EA"/>
    <w:rsid w:val="00B018B8"/>
    <w:rsid w:val="00B029DE"/>
    <w:rsid w:val="00B02AD0"/>
    <w:rsid w:val="00B02CC2"/>
    <w:rsid w:val="00B03032"/>
    <w:rsid w:val="00B04265"/>
    <w:rsid w:val="00B052D0"/>
    <w:rsid w:val="00B0607D"/>
    <w:rsid w:val="00B06586"/>
    <w:rsid w:val="00B06758"/>
    <w:rsid w:val="00B06E34"/>
    <w:rsid w:val="00B071EE"/>
    <w:rsid w:val="00B07494"/>
    <w:rsid w:val="00B101B8"/>
    <w:rsid w:val="00B10716"/>
    <w:rsid w:val="00B15DF5"/>
    <w:rsid w:val="00B162B5"/>
    <w:rsid w:val="00B162EB"/>
    <w:rsid w:val="00B16B78"/>
    <w:rsid w:val="00B171A8"/>
    <w:rsid w:val="00B176BB"/>
    <w:rsid w:val="00B202C9"/>
    <w:rsid w:val="00B20B61"/>
    <w:rsid w:val="00B217F5"/>
    <w:rsid w:val="00B223D8"/>
    <w:rsid w:val="00B226E2"/>
    <w:rsid w:val="00B22F0E"/>
    <w:rsid w:val="00B24C86"/>
    <w:rsid w:val="00B2539B"/>
    <w:rsid w:val="00B2672A"/>
    <w:rsid w:val="00B2747E"/>
    <w:rsid w:val="00B306D8"/>
    <w:rsid w:val="00B32CAF"/>
    <w:rsid w:val="00B34249"/>
    <w:rsid w:val="00B34D2F"/>
    <w:rsid w:val="00B35C2F"/>
    <w:rsid w:val="00B361FD"/>
    <w:rsid w:val="00B367B6"/>
    <w:rsid w:val="00B36DE2"/>
    <w:rsid w:val="00B37E39"/>
    <w:rsid w:val="00B41811"/>
    <w:rsid w:val="00B4185F"/>
    <w:rsid w:val="00B4291B"/>
    <w:rsid w:val="00B42BF2"/>
    <w:rsid w:val="00B437CA"/>
    <w:rsid w:val="00B454DF"/>
    <w:rsid w:val="00B46A3C"/>
    <w:rsid w:val="00B500AB"/>
    <w:rsid w:val="00B5014D"/>
    <w:rsid w:val="00B50D47"/>
    <w:rsid w:val="00B5163A"/>
    <w:rsid w:val="00B518D5"/>
    <w:rsid w:val="00B545C5"/>
    <w:rsid w:val="00B54D54"/>
    <w:rsid w:val="00B55266"/>
    <w:rsid w:val="00B56CE4"/>
    <w:rsid w:val="00B60DCF"/>
    <w:rsid w:val="00B61402"/>
    <w:rsid w:val="00B61AC3"/>
    <w:rsid w:val="00B62FDC"/>
    <w:rsid w:val="00B646BD"/>
    <w:rsid w:val="00B6576C"/>
    <w:rsid w:val="00B72AEB"/>
    <w:rsid w:val="00B75516"/>
    <w:rsid w:val="00B76FB5"/>
    <w:rsid w:val="00B80792"/>
    <w:rsid w:val="00B83684"/>
    <w:rsid w:val="00B83916"/>
    <w:rsid w:val="00B83EFA"/>
    <w:rsid w:val="00B840AB"/>
    <w:rsid w:val="00B84F60"/>
    <w:rsid w:val="00B855AD"/>
    <w:rsid w:val="00B8721B"/>
    <w:rsid w:val="00B91F02"/>
    <w:rsid w:val="00B92118"/>
    <w:rsid w:val="00B924A8"/>
    <w:rsid w:val="00B92CE4"/>
    <w:rsid w:val="00B92F5A"/>
    <w:rsid w:val="00B934E9"/>
    <w:rsid w:val="00B9534F"/>
    <w:rsid w:val="00B95BCF"/>
    <w:rsid w:val="00B95E14"/>
    <w:rsid w:val="00B960AA"/>
    <w:rsid w:val="00BA1022"/>
    <w:rsid w:val="00BA1311"/>
    <w:rsid w:val="00BA1916"/>
    <w:rsid w:val="00BA1B6D"/>
    <w:rsid w:val="00BA2AE5"/>
    <w:rsid w:val="00BA2D4B"/>
    <w:rsid w:val="00BA3062"/>
    <w:rsid w:val="00BA5029"/>
    <w:rsid w:val="00BA5541"/>
    <w:rsid w:val="00BA5EA7"/>
    <w:rsid w:val="00BA6416"/>
    <w:rsid w:val="00BA6ADE"/>
    <w:rsid w:val="00BA7680"/>
    <w:rsid w:val="00BA7949"/>
    <w:rsid w:val="00BB03B6"/>
    <w:rsid w:val="00BB0823"/>
    <w:rsid w:val="00BB0AB7"/>
    <w:rsid w:val="00BB192F"/>
    <w:rsid w:val="00BB1D3B"/>
    <w:rsid w:val="00BB257D"/>
    <w:rsid w:val="00BB317F"/>
    <w:rsid w:val="00BB37A9"/>
    <w:rsid w:val="00BB4AF1"/>
    <w:rsid w:val="00BB4BDA"/>
    <w:rsid w:val="00BB542E"/>
    <w:rsid w:val="00BB6A01"/>
    <w:rsid w:val="00BB71B3"/>
    <w:rsid w:val="00BC0545"/>
    <w:rsid w:val="00BC0CFE"/>
    <w:rsid w:val="00BC6EE9"/>
    <w:rsid w:val="00BC71DC"/>
    <w:rsid w:val="00BD16B5"/>
    <w:rsid w:val="00BD1735"/>
    <w:rsid w:val="00BD1A05"/>
    <w:rsid w:val="00BD1AF3"/>
    <w:rsid w:val="00BD46F7"/>
    <w:rsid w:val="00BD5A83"/>
    <w:rsid w:val="00BD6476"/>
    <w:rsid w:val="00BD7DE5"/>
    <w:rsid w:val="00BE07CA"/>
    <w:rsid w:val="00BE2E1A"/>
    <w:rsid w:val="00BE329E"/>
    <w:rsid w:val="00BE3476"/>
    <w:rsid w:val="00BE3616"/>
    <w:rsid w:val="00BE378F"/>
    <w:rsid w:val="00BE4504"/>
    <w:rsid w:val="00BE51AB"/>
    <w:rsid w:val="00BE57E2"/>
    <w:rsid w:val="00BE777F"/>
    <w:rsid w:val="00BF0593"/>
    <w:rsid w:val="00BF1D37"/>
    <w:rsid w:val="00BF31B7"/>
    <w:rsid w:val="00BF3471"/>
    <w:rsid w:val="00BF3BD9"/>
    <w:rsid w:val="00BF4128"/>
    <w:rsid w:val="00BF4584"/>
    <w:rsid w:val="00BF53CA"/>
    <w:rsid w:val="00BF5B39"/>
    <w:rsid w:val="00BF7533"/>
    <w:rsid w:val="00BF7BB3"/>
    <w:rsid w:val="00C0006C"/>
    <w:rsid w:val="00C00233"/>
    <w:rsid w:val="00C01DAF"/>
    <w:rsid w:val="00C02880"/>
    <w:rsid w:val="00C03B8E"/>
    <w:rsid w:val="00C0457E"/>
    <w:rsid w:val="00C04632"/>
    <w:rsid w:val="00C05796"/>
    <w:rsid w:val="00C05C72"/>
    <w:rsid w:val="00C14C0F"/>
    <w:rsid w:val="00C14D9D"/>
    <w:rsid w:val="00C1581D"/>
    <w:rsid w:val="00C15959"/>
    <w:rsid w:val="00C159AF"/>
    <w:rsid w:val="00C17191"/>
    <w:rsid w:val="00C17C34"/>
    <w:rsid w:val="00C205E4"/>
    <w:rsid w:val="00C2180F"/>
    <w:rsid w:val="00C21B82"/>
    <w:rsid w:val="00C22B26"/>
    <w:rsid w:val="00C22BD4"/>
    <w:rsid w:val="00C23037"/>
    <w:rsid w:val="00C2339B"/>
    <w:rsid w:val="00C235B0"/>
    <w:rsid w:val="00C23C3F"/>
    <w:rsid w:val="00C2462E"/>
    <w:rsid w:val="00C25CD3"/>
    <w:rsid w:val="00C26287"/>
    <w:rsid w:val="00C26A8A"/>
    <w:rsid w:val="00C3177D"/>
    <w:rsid w:val="00C3384E"/>
    <w:rsid w:val="00C33A66"/>
    <w:rsid w:val="00C34443"/>
    <w:rsid w:val="00C3484C"/>
    <w:rsid w:val="00C35CC8"/>
    <w:rsid w:val="00C36E13"/>
    <w:rsid w:val="00C37333"/>
    <w:rsid w:val="00C375A1"/>
    <w:rsid w:val="00C405BF"/>
    <w:rsid w:val="00C41374"/>
    <w:rsid w:val="00C420BC"/>
    <w:rsid w:val="00C432C4"/>
    <w:rsid w:val="00C43721"/>
    <w:rsid w:val="00C43E34"/>
    <w:rsid w:val="00C4514A"/>
    <w:rsid w:val="00C458F2"/>
    <w:rsid w:val="00C507AB"/>
    <w:rsid w:val="00C50F34"/>
    <w:rsid w:val="00C51144"/>
    <w:rsid w:val="00C52FDA"/>
    <w:rsid w:val="00C535D3"/>
    <w:rsid w:val="00C53808"/>
    <w:rsid w:val="00C53F4D"/>
    <w:rsid w:val="00C56458"/>
    <w:rsid w:val="00C608D3"/>
    <w:rsid w:val="00C65DEC"/>
    <w:rsid w:val="00C671D5"/>
    <w:rsid w:val="00C671EA"/>
    <w:rsid w:val="00C6793D"/>
    <w:rsid w:val="00C67F65"/>
    <w:rsid w:val="00C72879"/>
    <w:rsid w:val="00C729ED"/>
    <w:rsid w:val="00C72FD5"/>
    <w:rsid w:val="00C73CE4"/>
    <w:rsid w:val="00C73F96"/>
    <w:rsid w:val="00C801C4"/>
    <w:rsid w:val="00C805BA"/>
    <w:rsid w:val="00C81584"/>
    <w:rsid w:val="00C817F2"/>
    <w:rsid w:val="00C83950"/>
    <w:rsid w:val="00C83E53"/>
    <w:rsid w:val="00C8425E"/>
    <w:rsid w:val="00C84758"/>
    <w:rsid w:val="00C852E7"/>
    <w:rsid w:val="00C859D4"/>
    <w:rsid w:val="00C86977"/>
    <w:rsid w:val="00C87725"/>
    <w:rsid w:val="00C901A0"/>
    <w:rsid w:val="00C90918"/>
    <w:rsid w:val="00C91EFE"/>
    <w:rsid w:val="00C927D2"/>
    <w:rsid w:val="00C967D4"/>
    <w:rsid w:val="00C96AA6"/>
    <w:rsid w:val="00C975F1"/>
    <w:rsid w:val="00C97DB5"/>
    <w:rsid w:val="00CA163A"/>
    <w:rsid w:val="00CA356E"/>
    <w:rsid w:val="00CA3904"/>
    <w:rsid w:val="00CA4604"/>
    <w:rsid w:val="00CA4789"/>
    <w:rsid w:val="00CA4C6A"/>
    <w:rsid w:val="00CA65DF"/>
    <w:rsid w:val="00CA6FDD"/>
    <w:rsid w:val="00CA7E43"/>
    <w:rsid w:val="00CB0489"/>
    <w:rsid w:val="00CB0B39"/>
    <w:rsid w:val="00CB25E0"/>
    <w:rsid w:val="00CB48B9"/>
    <w:rsid w:val="00CB5E3B"/>
    <w:rsid w:val="00CB627D"/>
    <w:rsid w:val="00CB6559"/>
    <w:rsid w:val="00CC0269"/>
    <w:rsid w:val="00CC0FE8"/>
    <w:rsid w:val="00CC1464"/>
    <w:rsid w:val="00CC2EFB"/>
    <w:rsid w:val="00CC3C48"/>
    <w:rsid w:val="00CC43D9"/>
    <w:rsid w:val="00CC6953"/>
    <w:rsid w:val="00CC7AA4"/>
    <w:rsid w:val="00CC7CB0"/>
    <w:rsid w:val="00CD157C"/>
    <w:rsid w:val="00CD1B6F"/>
    <w:rsid w:val="00CD1E79"/>
    <w:rsid w:val="00CD2A1A"/>
    <w:rsid w:val="00CD3BC1"/>
    <w:rsid w:val="00CD6488"/>
    <w:rsid w:val="00CD73EB"/>
    <w:rsid w:val="00CD74FC"/>
    <w:rsid w:val="00CD7F27"/>
    <w:rsid w:val="00CE0096"/>
    <w:rsid w:val="00CE0C39"/>
    <w:rsid w:val="00CE200C"/>
    <w:rsid w:val="00CE2792"/>
    <w:rsid w:val="00CE314F"/>
    <w:rsid w:val="00CE3361"/>
    <w:rsid w:val="00CE37CE"/>
    <w:rsid w:val="00CE3B1D"/>
    <w:rsid w:val="00CE3E8F"/>
    <w:rsid w:val="00CE452F"/>
    <w:rsid w:val="00CE56B1"/>
    <w:rsid w:val="00CE578E"/>
    <w:rsid w:val="00CE57FC"/>
    <w:rsid w:val="00CF0BB2"/>
    <w:rsid w:val="00CF0C2F"/>
    <w:rsid w:val="00CF1733"/>
    <w:rsid w:val="00CF2A1B"/>
    <w:rsid w:val="00CF48D5"/>
    <w:rsid w:val="00CF4F0E"/>
    <w:rsid w:val="00CF50C6"/>
    <w:rsid w:val="00CF6722"/>
    <w:rsid w:val="00CF68C0"/>
    <w:rsid w:val="00CF6C62"/>
    <w:rsid w:val="00CF7BA0"/>
    <w:rsid w:val="00D03051"/>
    <w:rsid w:val="00D034C5"/>
    <w:rsid w:val="00D03C8A"/>
    <w:rsid w:val="00D04D46"/>
    <w:rsid w:val="00D064AF"/>
    <w:rsid w:val="00D066BD"/>
    <w:rsid w:val="00D07380"/>
    <w:rsid w:val="00D10A8D"/>
    <w:rsid w:val="00D12093"/>
    <w:rsid w:val="00D12C16"/>
    <w:rsid w:val="00D132A3"/>
    <w:rsid w:val="00D13684"/>
    <w:rsid w:val="00D14ACE"/>
    <w:rsid w:val="00D2508C"/>
    <w:rsid w:val="00D25244"/>
    <w:rsid w:val="00D257B8"/>
    <w:rsid w:val="00D25E0E"/>
    <w:rsid w:val="00D2649D"/>
    <w:rsid w:val="00D27FA8"/>
    <w:rsid w:val="00D3289C"/>
    <w:rsid w:val="00D328E8"/>
    <w:rsid w:val="00D329C0"/>
    <w:rsid w:val="00D32B5E"/>
    <w:rsid w:val="00D335F3"/>
    <w:rsid w:val="00D33E52"/>
    <w:rsid w:val="00D34402"/>
    <w:rsid w:val="00D35185"/>
    <w:rsid w:val="00D360CC"/>
    <w:rsid w:val="00D36FA4"/>
    <w:rsid w:val="00D370B7"/>
    <w:rsid w:val="00D376C7"/>
    <w:rsid w:val="00D40492"/>
    <w:rsid w:val="00D4156C"/>
    <w:rsid w:val="00D41E35"/>
    <w:rsid w:val="00D42CCA"/>
    <w:rsid w:val="00D43D0C"/>
    <w:rsid w:val="00D43D8F"/>
    <w:rsid w:val="00D4488C"/>
    <w:rsid w:val="00D44D73"/>
    <w:rsid w:val="00D469EC"/>
    <w:rsid w:val="00D47B97"/>
    <w:rsid w:val="00D500AC"/>
    <w:rsid w:val="00D502AD"/>
    <w:rsid w:val="00D50B0D"/>
    <w:rsid w:val="00D5153A"/>
    <w:rsid w:val="00D51D15"/>
    <w:rsid w:val="00D530F8"/>
    <w:rsid w:val="00D5615C"/>
    <w:rsid w:val="00D57764"/>
    <w:rsid w:val="00D60CD3"/>
    <w:rsid w:val="00D60E41"/>
    <w:rsid w:val="00D63604"/>
    <w:rsid w:val="00D6371C"/>
    <w:rsid w:val="00D64A14"/>
    <w:rsid w:val="00D65B09"/>
    <w:rsid w:val="00D67C34"/>
    <w:rsid w:val="00D73DA8"/>
    <w:rsid w:val="00D74D70"/>
    <w:rsid w:val="00D75516"/>
    <w:rsid w:val="00D75841"/>
    <w:rsid w:val="00D75E2B"/>
    <w:rsid w:val="00D75F76"/>
    <w:rsid w:val="00D76964"/>
    <w:rsid w:val="00D77325"/>
    <w:rsid w:val="00D80116"/>
    <w:rsid w:val="00D805B3"/>
    <w:rsid w:val="00D80903"/>
    <w:rsid w:val="00D81BB4"/>
    <w:rsid w:val="00D82452"/>
    <w:rsid w:val="00D826D5"/>
    <w:rsid w:val="00D83E40"/>
    <w:rsid w:val="00D84609"/>
    <w:rsid w:val="00D869C9"/>
    <w:rsid w:val="00D9178E"/>
    <w:rsid w:val="00D931C6"/>
    <w:rsid w:val="00D9373F"/>
    <w:rsid w:val="00D93FA1"/>
    <w:rsid w:val="00DA02A6"/>
    <w:rsid w:val="00DA0DB8"/>
    <w:rsid w:val="00DA29F4"/>
    <w:rsid w:val="00DA3CB8"/>
    <w:rsid w:val="00DA4579"/>
    <w:rsid w:val="00DA46F3"/>
    <w:rsid w:val="00DA6208"/>
    <w:rsid w:val="00DA6622"/>
    <w:rsid w:val="00DA7D6F"/>
    <w:rsid w:val="00DA7E9E"/>
    <w:rsid w:val="00DB0BA1"/>
    <w:rsid w:val="00DB153E"/>
    <w:rsid w:val="00DB4B96"/>
    <w:rsid w:val="00DB5386"/>
    <w:rsid w:val="00DB66DA"/>
    <w:rsid w:val="00DB7A6E"/>
    <w:rsid w:val="00DB7EFB"/>
    <w:rsid w:val="00DC2386"/>
    <w:rsid w:val="00DC44F3"/>
    <w:rsid w:val="00DC4544"/>
    <w:rsid w:val="00DC4C10"/>
    <w:rsid w:val="00DC4F2E"/>
    <w:rsid w:val="00DC51F7"/>
    <w:rsid w:val="00DC66F7"/>
    <w:rsid w:val="00DC73F9"/>
    <w:rsid w:val="00DC7B29"/>
    <w:rsid w:val="00DD138B"/>
    <w:rsid w:val="00DD1DB7"/>
    <w:rsid w:val="00DD4601"/>
    <w:rsid w:val="00DD7A80"/>
    <w:rsid w:val="00DD7CC3"/>
    <w:rsid w:val="00DE142C"/>
    <w:rsid w:val="00DE27C4"/>
    <w:rsid w:val="00DE42BF"/>
    <w:rsid w:val="00DE4DDF"/>
    <w:rsid w:val="00DE6BE3"/>
    <w:rsid w:val="00DF1235"/>
    <w:rsid w:val="00DF1472"/>
    <w:rsid w:val="00DF1B6E"/>
    <w:rsid w:val="00DF2F28"/>
    <w:rsid w:val="00DF3CE1"/>
    <w:rsid w:val="00DF6123"/>
    <w:rsid w:val="00DF6BB1"/>
    <w:rsid w:val="00DF70E3"/>
    <w:rsid w:val="00DF7609"/>
    <w:rsid w:val="00DF77F6"/>
    <w:rsid w:val="00DF78A8"/>
    <w:rsid w:val="00E0017C"/>
    <w:rsid w:val="00E00521"/>
    <w:rsid w:val="00E01277"/>
    <w:rsid w:val="00E02889"/>
    <w:rsid w:val="00E02F0F"/>
    <w:rsid w:val="00E03413"/>
    <w:rsid w:val="00E046E8"/>
    <w:rsid w:val="00E0750F"/>
    <w:rsid w:val="00E1026A"/>
    <w:rsid w:val="00E113E2"/>
    <w:rsid w:val="00E11CD7"/>
    <w:rsid w:val="00E11EA5"/>
    <w:rsid w:val="00E121EB"/>
    <w:rsid w:val="00E14FBC"/>
    <w:rsid w:val="00E1538F"/>
    <w:rsid w:val="00E20011"/>
    <w:rsid w:val="00E203A3"/>
    <w:rsid w:val="00E20AF4"/>
    <w:rsid w:val="00E21EBA"/>
    <w:rsid w:val="00E221F1"/>
    <w:rsid w:val="00E2273E"/>
    <w:rsid w:val="00E23708"/>
    <w:rsid w:val="00E24DEC"/>
    <w:rsid w:val="00E24F55"/>
    <w:rsid w:val="00E2679F"/>
    <w:rsid w:val="00E27146"/>
    <w:rsid w:val="00E30720"/>
    <w:rsid w:val="00E30B25"/>
    <w:rsid w:val="00E30CEB"/>
    <w:rsid w:val="00E33B85"/>
    <w:rsid w:val="00E33B9C"/>
    <w:rsid w:val="00E33FCB"/>
    <w:rsid w:val="00E35CA5"/>
    <w:rsid w:val="00E36D38"/>
    <w:rsid w:val="00E44356"/>
    <w:rsid w:val="00E50496"/>
    <w:rsid w:val="00E51205"/>
    <w:rsid w:val="00E530EB"/>
    <w:rsid w:val="00E534A5"/>
    <w:rsid w:val="00E55211"/>
    <w:rsid w:val="00E55BD8"/>
    <w:rsid w:val="00E567E8"/>
    <w:rsid w:val="00E5708F"/>
    <w:rsid w:val="00E5766A"/>
    <w:rsid w:val="00E57E76"/>
    <w:rsid w:val="00E605E8"/>
    <w:rsid w:val="00E60F2F"/>
    <w:rsid w:val="00E61A68"/>
    <w:rsid w:val="00E6247B"/>
    <w:rsid w:val="00E628E9"/>
    <w:rsid w:val="00E64ADA"/>
    <w:rsid w:val="00E65DC1"/>
    <w:rsid w:val="00E6614C"/>
    <w:rsid w:val="00E6763A"/>
    <w:rsid w:val="00E678E5"/>
    <w:rsid w:val="00E67CA2"/>
    <w:rsid w:val="00E70345"/>
    <w:rsid w:val="00E70989"/>
    <w:rsid w:val="00E70A8D"/>
    <w:rsid w:val="00E70EEC"/>
    <w:rsid w:val="00E71C30"/>
    <w:rsid w:val="00E72B44"/>
    <w:rsid w:val="00E73F7C"/>
    <w:rsid w:val="00E75BB6"/>
    <w:rsid w:val="00E768D3"/>
    <w:rsid w:val="00E80448"/>
    <w:rsid w:val="00E80551"/>
    <w:rsid w:val="00E810C4"/>
    <w:rsid w:val="00E81205"/>
    <w:rsid w:val="00E81F00"/>
    <w:rsid w:val="00E82852"/>
    <w:rsid w:val="00E82907"/>
    <w:rsid w:val="00E836EA"/>
    <w:rsid w:val="00E83ED9"/>
    <w:rsid w:val="00E83FA5"/>
    <w:rsid w:val="00E84BF0"/>
    <w:rsid w:val="00E9372D"/>
    <w:rsid w:val="00E93A93"/>
    <w:rsid w:val="00E94D5B"/>
    <w:rsid w:val="00E950D0"/>
    <w:rsid w:val="00E9609F"/>
    <w:rsid w:val="00E9629A"/>
    <w:rsid w:val="00E96B0E"/>
    <w:rsid w:val="00E9794E"/>
    <w:rsid w:val="00EA026E"/>
    <w:rsid w:val="00EA2C13"/>
    <w:rsid w:val="00EA38B9"/>
    <w:rsid w:val="00EA3D4C"/>
    <w:rsid w:val="00EA3F4D"/>
    <w:rsid w:val="00EA4948"/>
    <w:rsid w:val="00EA63F0"/>
    <w:rsid w:val="00EA6596"/>
    <w:rsid w:val="00EA6632"/>
    <w:rsid w:val="00EA7B46"/>
    <w:rsid w:val="00EB0250"/>
    <w:rsid w:val="00EB09D6"/>
    <w:rsid w:val="00EB13E9"/>
    <w:rsid w:val="00EB18B6"/>
    <w:rsid w:val="00EB19D4"/>
    <w:rsid w:val="00EB2318"/>
    <w:rsid w:val="00EB287C"/>
    <w:rsid w:val="00EB334B"/>
    <w:rsid w:val="00EB3562"/>
    <w:rsid w:val="00EB3E97"/>
    <w:rsid w:val="00EB51F3"/>
    <w:rsid w:val="00EB53C2"/>
    <w:rsid w:val="00EB5729"/>
    <w:rsid w:val="00EB67E9"/>
    <w:rsid w:val="00EB6CF9"/>
    <w:rsid w:val="00EB6DE5"/>
    <w:rsid w:val="00EB6F6E"/>
    <w:rsid w:val="00EC0371"/>
    <w:rsid w:val="00EC0A6D"/>
    <w:rsid w:val="00EC20FD"/>
    <w:rsid w:val="00EC2E8A"/>
    <w:rsid w:val="00EC3B75"/>
    <w:rsid w:val="00EC68B7"/>
    <w:rsid w:val="00EC6A8E"/>
    <w:rsid w:val="00EC77D7"/>
    <w:rsid w:val="00ED15E8"/>
    <w:rsid w:val="00ED2F89"/>
    <w:rsid w:val="00ED3120"/>
    <w:rsid w:val="00ED3B9A"/>
    <w:rsid w:val="00ED3BD0"/>
    <w:rsid w:val="00ED41F6"/>
    <w:rsid w:val="00ED4C76"/>
    <w:rsid w:val="00ED69CB"/>
    <w:rsid w:val="00ED7A11"/>
    <w:rsid w:val="00ED7DB9"/>
    <w:rsid w:val="00EE00C5"/>
    <w:rsid w:val="00EE0C1F"/>
    <w:rsid w:val="00EE1338"/>
    <w:rsid w:val="00EE35EC"/>
    <w:rsid w:val="00EE3614"/>
    <w:rsid w:val="00EE3983"/>
    <w:rsid w:val="00EE5DB4"/>
    <w:rsid w:val="00EE70EC"/>
    <w:rsid w:val="00EF0214"/>
    <w:rsid w:val="00EF0E0C"/>
    <w:rsid w:val="00EF3817"/>
    <w:rsid w:val="00EF3AFF"/>
    <w:rsid w:val="00EF3E90"/>
    <w:rsid w:val="00EF4538"/>
    <w:rsid w:val="00EF4855"/>
    <w:rsid w:val="00EF4DC1"/>
    <w:rsid w:val="00EF569D"/>
    <w:rsid w:val="00EF6107"/>
    <w:rsid w:val="00F009CD"/>
    <w:rsid w:val="00F038C5"/>
    <w:rsid w:val="00F03AA1"/>
    <w:rsid w:val="00F04819"/>
    <w:rsid w:val="00F04DE4"/>
    <w:rsid w:val="00F05048"/>
    <w:rsid w:val="00F05896"/>
    <w:rsid w:val="00F0768F"/>
    <w:rsid w:val="00F10385"/>
    <w:rsid w:val="00F11EC2"/>
    <w:rsid w:val="00F13043"/>
    <w:rsid w:val="00F167E2"/>
    <w:rsid w:val="00F17476"/>
    <w:rsid w:val="00F21E70"/>
    <w:rsid w:val="00F2227D"/>
    <w:rsid w:val="00F231D9"/>
    <w:rsid w:val="00F246E6"/>
    <w:rsid w:val="00F24F15"/>
    <w:rsid w:val="00F259A4"/>
    <w:rsid w:val="00F30348"/>
    <w:rsid w:val="00F30F3C"/>
    <w:rsid w:val="00F32427"/>
    <w:rsid w:val="00F33F25"/>
    <w:rsid w:val="00F34089"/>
    <w:rsid w:val="00F37237"/>
    <w:rsid w:val="00F37407"/>
    <w:rsid w:val="00F37F5E"/>
    <w:rsid w:val="00F40747"/>
    <w:rsid w:val="00F420C1"/>
    <w:rsid w:val="00F44491"/>
    <w:rsid w:val="00F46369"/>
    <w:rsid w:val="00F470CD"/>
    <w:rsid w:val="00F50B17"/>
    <w:rsid w:val="00F51315"/>
    <w:rsid w:val="00F52F25"/>
    <w:rsid w:val="00F53265"/>
    <w:rsid w:val="00F5517E"/>
    <w:rsid w:val="00F56CC2"/>
    <w:rsid w:val="00F579CD"/>
    <w:rsid w:val="00F57EEA"/>
    <w:rsid w:val="00F624E5"/>
    <w:rsid w:val="00F62DB8"/>
    <w:rsid w:val="00F6501D"/>
    <w:rsid w:val="00F66A10"/>
    <w:rsid w:val="00F70F86"/>
    <w:rsid w:val="00F71C15"/>
    <w:rsid w:val="00F75180"/>
    <w:rsid w:val="00F755D8"/>
    <w:rsid w:val="00F818FE"/>
    <w:rsid w:val="00F81EA0"/>
    <w:rsid w:val="00F82742"/>
    <w:rsid w:val="00F83A39"/>
    <w:rsid w:val="00F840BD"/>
    <w:rsid w:val="00F85063"/>
    <w:rsid w:val="00F85E99"/>
    <w:rsid w:val="00F86285"/>
    <w:rsid w:val="00F879CD"/>
    <w:rsid w:val="00F91507"/>
    <w:rsid w:val="00F96E02"/>
    <w:rsid w:val="00F97457"/>
    <w:rsid w:val="00F9766C"/>
    <w:rsid w:val="00FA00FA"/>
    <w:rsid w:val="00FA4DBC"/>
    <w:rsid w:val="00FA577B"/>
    <w:rsid w:val="00FA6E5E"/>
    <w:rsid w:val="00FB1072"/>
    <w:rsid w:val="00FB10D6"/>
    <w:rsid w:val="00FB1B9B"/>
    <w:rsid w:val="00FB21B4"/>
    <w:rsid w:val="00FB562C"/>
    <w:rsid w:val="00FB5964"/>
    <w:rsid w:val="00FB7513"/>
    <w:rsid w:val="00FC1152"/>
    <w:rsid w:val="00FC1538"/>
    <w:rsid w:val="00FC536E"/>
    <w:rsid w:val="00FC6FF7"/>
    <w:rsid w:val="00FC72A3"/>
    <w:rsid w:val="00FC7ACC"/>
    <w:rsid w:val="00FD0D35"/>
    <w:rsid w:val="00FD300B"/>
    <w:rsid w:val="00FD55C8"/>
    <w:rsid w:val="00FD55FA"/>
    <w:rsid w:val="00FD563D"/>
    <w:rsid w:val="00FD5DCA"/>
    <w:rsid w:val="00FD6035"/>
    <w:rsid w:val="00FD7565"/>
    <w:rsid w:val="00FD7E64"/>
    <w:rsid w:val="00FE0E8B"/>
    <w:rsid w:val="00FE0FA0"/>
    <w:rsid w:val="00FE14F9"/>
    <w:rsid w:val="00FE22DA"/>
    <w:rsid w:val="00FE332E"/>
    <w:rsid w:val="00FE5F1E"/>
    <w:rsid w:val="00FE6653"/>
    <w:rsid w:val="00FE69A5"/>
    <w:rsid w:val="00FE701A"/>
    <w:rsid w:val="00FF09C0"/>
    <w:rsid w:val="00FF0DD1"/>
    <w:rsid w:val="00FF2FB4"/>
    <w:rsid w:val="00FF39C7"/>
    <w:rsid w:val="00FF3F7A"/>
    <w:rsid w:val="00FF4E43"/>
    <w:rsid w:val="00FF5AF3"/>
    <w:rsid w:val="00FF7B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footer" w:locked="1"/>
    <w:lsdException w:name="caption" w:locked="1" w:semiHidden="1" w:unhideWhenUsed="1" w:qFormat="1"/>
    <w:lsdException w:name="Title" w:locked="1" w:qFormat="1"/>
    <w:lsdException w:name="Default Paragraph Font" w:locked="1"/>
    <w:lsdException w:name="Subtitle" w:locked="1" w:qFormat="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6568"/>
    <w:pPr>
      <w:jc w:val="both"/>
    </w:pPr>
    <w:rPr>
      <w:sz w:val="26"/>
    </w:rPr>
  </w:style>
  <w:style w:type="paragraph" w:styleId="Cabealho1">
    <w:name w:val="heading 1"/>
    <w:basedOn w:val="Normal"/>
    <w:next w:val="Normal"/>
    <w:link w:val="Cabealho1Carcter"/>
    <w:qFormat/>
    <w:rsid w:val="00A06A04"/>
    <w:pPr>
      <w:keepNext/>
      <w:spacing w:line="360" w:lineRule="exact"/>
      <w:jc w:val="left"/>
      <w:outlineLvl w:val="0"/>
    </w:pPr>
    <w:rPr>
      <w:b/>
      <w:sz w:val="24"/>
    </w:rPr>
  </w:style>
  <w:style w:type="paragraph" w:styleId="Cabealho2">
    <w:name w:val="heading 2"/>
    <w:basedOn w:val="Normal"/>
    <w:next w:val="Normal"/>
    <w:link w:val="Cabealho2Carcter"/>
    <w:qFormat/>
    <w:rsid w:val="00A06A04"/>
    <w:pPr>
      <w:keepNext/>
      <w:spacing w:line="360" w:lineRule="exact"/>
      <w:jc w:val="center"/>
      <w:outlineLvl w:val="1"/>
    </w:pPr>
    <w:rPr>
      <w:b/>
      <w:sz w:val="24"/>
    </w:rPr>
  </w:style>
  <w:style w:type="paragraph" w:styleId="Cabealho3">
    <w:name w:val="heading 3"/>
    <w:basedOn w:val="Normal"/>
    <w:next w:val="Normal"/>
    <w:link w:val="Cabealho3Carcter"/>
    <w:qFormat/>
    <w:rsid w:val="00A06A04"/>
    <w:pPr>
      <w:keepNext/>
      <w:spacing w:line="360" w:lineRule="exact"/>
      <w:outlineLvl w:val="2"/>
    </w:pPr>
    <w:rPr>
      <w:b/>
      <w:sz w:val="24"/>
    </w:rPr>
  </w:style>
  <w:style w:type="paragraph" w:styleId="Cabealho4">
    <w:name w:val="heading 4"/>
    <w:basedOn w:val="Normal"/>
    <w:next w:val="Normal"/>
    <w:link w:val="Cabealho4Carcter"/>
    <w:qFormat/>
    <w:rsid w:val="00A06A04"/>
    <w:pPr>
      <w:keepNext/>
      <w:spacing w:before="120" w:line="320" w:lineRule="exact"/>
      <w:jc w:val="center"/>
      <w:outlineLvl w:val="3"/>
    </w:pPr>
    <w:rPr>
      <w:b/>
    </w:rPr>
  </w:style>
  <w:style w:type="paragraph" w:styleId="Cabealho5">
    <w:name w:val="heading 5"/>
    <w:basedOn w:val="Normal"/>
    <w:next w:val="Normal"/>
    <w:link w:val="Cabealho5Carcter"/>
    <w:qFormat/>
    <w:rsid w:val="00A06A04"/>
    <w:pPr>
      <w:keepNext/>
      <w:spacing w:before="600" w:line="320" w:lineRule="atLeast"/>
      <w:jc w:val="center"/>
      <w:outlineLvl w:val="4"/>
    </w:pPr>
    <w:rPr>
      <w:b/>
      <w:sz w:val="23"/>
    </w:rPr>
  </w:style>
  <w:style w:type="paragraph" w:styleId="Cabealho6">
    <w:name w:val="heading 6"/>
    <w:basedOn w:val="Normal"/>
    <w:next w:val="Normal"/>
    <w:link w:val="Cabealho6Carcter"/>
    <w:qFormat/>
    <w:rsid w:val="00A06A04"/>
    <w:pPr>
      <w:keepNext/>
      <w:spacing w:line="320" w:lineRule="exact"/>
      <w:ind w:left="708"/>
      <w:outlineLvl w:val="5"/>
    </w:pPr>
  </w:style>
  <w:style w:type="paragraph" w:styleId="Cabealho7">
    <w:name w:val="heading 7"/>
    <w:basedOn w:val="Normal"/>
    <w:next w:val="Normal"/>
    <w:link w:val="Cabealho7Carcter"/>
    <w:qFormat/>
    <w:rsid w:val="00A06A04"/>
    <w:pPr>
      <w:keepNext/>
      <w:spacing w:line="320" w:lineRule="exact"/>
      <w:jc w:val="right"/>
      <w:outlineLvl w:val="6"/>
    </w:pPr>
    <w:rPr>
      <w:rFonts w:ascii="Frutiger Light" w:hAnsi="Frutiger Light"/>
      <w:u w:val="single"/>
    </w:rPr>
  </w:style>
  <w:style w:type="paragraph" w:styleId="Cabealho8">
    <w:name w:val="heading 8"/>
    <w:basedOn w:val="Normal"/>
    <w:next w:val="Normal"/>
    <w:link w:val="Cabealho8Carcter"/>
    <w:qFormat/>
    <w:rsid w:val="00A06A04"/>
    <w:pPr>
      <w:keepNext/>
      <w:spacing w:line="320" w:lineRule="exact"/>
      <w:outlineLvl w:val="7"/>
    </w:pPr>
    <w:rPr>
      <w:rFonts w:ascii="Frutiger Light" w:hAnsi="Frutiger Light"/>
      <w:u w:val="single"/>
    </w:rPr>
  </w:style>
  <w:style w:type="paragraph" w:styleId="Cabealho9">
    <w:name w:val="heading 9"/>
    <w:basedOn w:val="Normal"/>
    <w:next w:val="Normal"/>
    <w:link w:val="Cabealho9Carcter"/>
    <w:qFormat/>
    <w:rsid w:val="00A06A04"/>
    <w:p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locked/>
    <w:rsid w:val="006F7CFD"/>
    <w:rPr>
      <w:rFonts w:ascii="Cambria" w:hAnsi="Cambria" w:cs="Times New Roman"/>
      <w:b/>
      <w:bCs/>
      <w:kern w:val="32"/>
      <w:sz w:val="32"/>
      <w:szCs w:val="32"/>
    </w:rPr>
  </w:style>
  <w:style w:type="character" w:customStyle="1" w:styleId="Cabealho2Carcter">
    <w:name w:val="Cabeçalho 2 Carácter"/>
    <w:basedOn w:val="Tipodeletrapredefinidodopargrafo"/>
    <w:link w:val="Cabealho2"/>
    <w:semiHidden/>
    <w:locked/>
    <w:rsid w:val="006F7CFD"/>
    <w:rPr>
      <w:rFonts w:ascii="Cambria" w:hAnsi="Cambria" w:cs="Times New Roman"/>
      <w:b/>
      <w:bCs/>
      <w:i/>
      <w:iCs/>
      <w:sz w:val="28"/>
      <w:szCs w:val="28"/>
    </w:rPr>
  </w:style>
  <w:style w:type="character" w:customStyle="1" w:styleId="Cabealho3Carcter">
    <w:name w:val="Cabeçalho 3 Carácter"/>
    <w:basedOn w:val="Tipodeletrapredefinidodopargrafo"/>
    <w:link w:val="Cabealho3"/>
    <w:semiHidden/>
    <w:locked/>
    <w:rsid w:val="006F7CFD"/>
    <w:rPr>
      <w:rFonts w:ascii="Cambria" w:hAnsi="Cambria" w:cs="Times New Roman"/>
      <w:b/>
      <w:bCs/>
      <w:sz w:val="26"/>
      <w:szCs w:val="26"/>
    </w:rPr>
  </w:style>
  <w:style w:type="character" w:customStyle="1" w:styleId="Cabealho4Carcter">
    <w:name w:val="Cabeçalho 4 Carácter"/>
    <w:basedOn w:val="Tipodeletrapredefinidodopargrafo"/>
    <w:link w:val="Cabealho4"/>
    <w:semiHidden/>
    <w:locked/>
    <w:rsid w:val="006F7CFD"/>
    <w:rPr>
      <w:rFonts w:ascii="Calibri" w:hAnsi="Calibri" w:cs="Times New Roman"/>
      <w:b/>
      <w:bCs/>
      <w:sz w:val="28"/>
      <w:szCs w:val="28"/>
    </w:rPr>
  </w:style>
  <w:style w:type="character" w:customStyle="1" w:styleId="Cabealho5Carcter">
    <w:name w:val="Cabeçalho 5 Carácter"/>
    <w:basedOn w:val="Tipodeletrapredefinidodopargrafo"/>
    <w:link w:val="Cabealho5"/>
    <w:semiHidden/>
    <w:locked/>
    <w:rsid w:val="006F7CFD"/>
    <w:rPr>
      <w:rFonts w:ascii="Calibri" w:hAnsi="Calibri" w:cs="Times New Roman"/>
      <w:b/>
      <w:bCs/>
      <w:i/>
      <w:iCs/>
      <w:sz w:val="26"/>
      <w:szCs w:val="26"/>
    </w:rPr>
  </w:style>
  <w:style w:type="character" w:customStyle="1" w:styleId="Cabealho6Carcter">
    <w:name w:val="Cabeçalho 6 Carácter"/>
    <w:basedOn w:val="Tipodeletrapredefinidodopargrafo"/>
    <w:link w:val="Cabealho6"/>
    <w:semiHidden/>
    <w:locked/>
    <w:rsid w:val="006F7CFD"/>
    <w:rPr>
      <w:rFonts w:ascii="Calibri" w:hAnsi="Calibri" w:cs="Times New Roman"/>
      <w:b/>
      <w:bCs/>
    </w:rPr>
  </w:style>
  <w:style w:type="character" w:customStyle="1" w:styleId="Cabealho7Carcter">
    <w:name w:val="Cabeçalho 7 Carácter"/>
    <w:basedOn w:val="Tipodeletrapredefinidodopargrafo"/>
    <w:link w:val="Cabealho7"/>
    <w:semiHidden/>
    <w:locked/>
    <w:rsid w:val="006F7CFD"/>
    <w:rPr>
      <w:rFonts w:ascii="Calibri" w:hAnsi="Calibri" w:cs="Times New Roman"/>
      <w:sz w:val="24"/>
      <w:szCs w:val="24"/>
    </w:rPr>
  </w:style>
  <w:style w:type="character" w:customStyle="1" w:styleId="Cabealho8Carcter">
    <w:name w:val="Cabeçalho 8 Carácter"/>
    <w:basedOn w:val="Tipodeletrapredefinidodopargrafo"/>
    <w:link w:val="Cabealho8"/>
    <w:semiHidden/>
    <w:locked/>
    <w:rsid w:val="006F7CFD"/>
    <w:rPr>
      <w:rFonts w:ascii="Calibri" w:hAnsi="Calibri" w:cs="Times New Roman"/>
      <w:i/>
      <w:iCs/>
      <w:sz w:val="24"/>
      <w:szCs w:val="24"/>
    </w:rPr>
  </w:style>
  <w:style w:type="character" w:customStyle="1" w:styleId="Cabealho9Carcter">
    <w:name w:val="Cabeçalho 9 Carácter"/>
    <w:basedOn w:val="Tipodeletrapredefinidodopargrafo"/>
    <w:link w:val="Cabealho9"/>
    <w:semiHidden/>
    <w:locked/>
    <w:rsid w:val="006F7CFD"/>
    <w:rPr>
      <w:rFonts w:ascii="Cambria" w:hAnsi="Cambria" w:cs="Times New Roman"/>
    </w:rPr>
  </w:style>
  <w:style w:type="paragraph" w:customStyle="1" w:styleId="Char2CharCharCharCharCharCharCharCharChar">
    <w:name w:val="Char2 Char Char Char Char Char Char Char Char Char"/>
    <w:basedOn w:val="Normal"/>
    <w:rsid w:val="00E810C4"/>
    <w:pPr>
      <w:spacing w:after="160" w:line="240" w:lineRule="exact"/>
      <w:jc w:val="left"/>
    </w:pPr>
    <w:rPr>
      <w:rFonts w:ascii="Verdana" w:eastAsia="MS Mincho" w:hAnsi="Verdana"/>
      <w:sz w:val="20"/>
      <w:lang w:val="en-US" w:eastAsia="en-US"/>
    </w:rPr>
  </w:style>
  <w:style w:type="paragraph" w:customStyle="1" w:styleId="citcar">
    <w:name w:val="citcar"/>
    <w:basedOn w:val="Normal"/>
    <w:rsid w:val="00A06A04"/>
    <w:pPr>
      <w:widowControl w:val="0"/>
      <w:spacing w:line="240" w:lineRule="exact"/>
      <w:ind w:left="1134" w:right="1134"/>
    </w:pPr>
  </w:style>
  <w:style w:type="paragraph" w:customStyle="1" w:styleId="citpet">
    <w:name w:val="citpet"/>
    <w:basedOn w:val="citcar"/>
    <w:rsid w:val="00A06A04"/>
    <w:pPr>
      <w:ind w:left="1418" w:right="1418"/>
    </w:pPr>
    <w:rPr>
      <w:sz w:val="20"/>
    </w:rPr>
  </w:style>
  <w:style w:type="paragraph" w:customStyle="1" w:styleId="MF1">
    <w:name w:val="MF1"/>
    <w:basedOn w:val="Normal"/>
    <w:autoRedefine/>
    <w:rsid w:val="00A06A04"/>
    <w:pPr>
      <w:spacing w:line="320" w:lineRule="exact"/>
      <w:jc w:val="center"/>
    </w:pPr>
    <w:rPr>
      <w:b/>
      <w:smallCaps/>
      <w:sz w:val="24"/>
    </w:rPr>
  </w:style>
  <w:style w:type="paragraph" w:customStyle="1" w:styleId="MF2">
    <w:name w:val="MF2"/>
    <w:basedOn w:val="Normal"/>
    <w:autoRedefine/>
    <w:rsid w:val="00A06A04"/>
    <w:pPr>
      <w:numPr>
        <w:numId w:val="1"/>
      </w:numPr>
      <w:spacing w:line="320" w:lineRule="exact"/>
    </w:pPr>
    <w:rPr>
      <w:b/>
      <w:sz w:val="20"/>
    </w:rPr>
  </w:style>
  <w:style w:type="paragraph" w:styleId="Corpodetexto2">
    <w:name w:val="Body Text 2"/>
    <w:basedOn w:val="Normal"/>
    <w:link w:val="Corpodetexto2Carcter"/>
    <w:rsid w:val="00A06A04"/>
    <w:pPr>
      <w:spacing w:line="360" w:lineRule="exact"/>
      <w:jc w:val="center"/>
    </w:pPr>
    <w:rPr>
      <w:b/>
      <w:sz w:val="24"/>
    </w:rPr>
  </w:style>
  <w:style w:type="character" w:customStyle="1" w:styleId="Corpodetexto2Carcter">
    <w:name w:val="Corpo de texto 2 Carácter"/>
    <w:basedOn w:val="Tipodeletrapredefinidodopargrafo"/>
    <w:link w:val="Corpodetexto2"/>
    <w:semiHidden/>
    <w:locked/>
    <w:rsid w:val="006F7CFD"/>
    <w:rPr>
      <w:rFonts w:cs="Times New Roman"/>
      <w:sz w:val="20"/>
      <w:szCs w:val="20"/>
    </w:rPr>
  </w:style>
  <w:style w:type="paragraph" w:styleId="Cabealho">
    <w:name w:val="header"/>
    <w:basedOn w:val="Normal"/>
    <w:link w:val="CabealhoCarcter"/>
    <w:rsid w:val="00A06A04"/>
    <w:pPr>
      <w:widowControl w:val="0"/>
      <w:tabs>
        <w:tab w:val="center" w:pos="4419"/>
        <w:tab w:val="right" w:pos="8838"/>
      </w:tabs>
    </w:pPr>
  </w:style>
  <w:style w:type="character" w:customStyle="1" w:styleId="CabealhoCarcter">
    <w:name w:val="Cabeçalho Carácter"/>
    <w:basedOn w:val="Tipodeletrapredefinidodopargrafo"/>
    <w:link w:val="Cabealho"/>
    <w:locked/>
    <w:rsid w:val="006F7CFD"/>
    <w:rPr>
      <w:rFonts w:cs="Times New Roman"/>
      <w:sz w:val="20"/>
      <w:szCs w:val="20"/>
    </w:rPr>
  </w:style>
  <w:style w:type="paragraph" w:styleId="Avanodecorpodetexto">
    <w:name w:val="Body Text Indent"/>
    <w:basedOn w:val="Normal"/>
    <w:link w:val="AvanodecorpodetextoCarcter"/>
    <w:rsid w:val="00A06A04"/>
    <w:pPr>
      <w:ind w:left="2127" w:hanging="711"/>
    </w:pPr>
  </w:style>
  <w:style w:type="character" w:customStyle="1" w:styleId="AvanodecorpodetextoCarcter">
    <w:name w:val="Avanço de corpo de texto Carácter"/>
    <w:basedOn w:val="Tipodeletrapredefinidodopargrafo"/>
    <w:link w:val="Avanodecorpodetexto"/>
    <w:semiHidden/>
    <w:locked/>
    <w:rsid w:val="006F7CFD"/>
    <w:rPr>
      <w:rFonts w:cs="Times New Roman"/>
      <w:sz w:val="20"/>
      <w:szCs w:val="20"/>
    </w:rPr>
  </w:style>
  <w:style w:type="paragraph" w:customStyle="1" w:styleId="p0">
    <w:name w:val="p0"/>
    <w:basedOn w:val="Normal"/>
    <w:rsid w:val="00A06A04"/>
    <w:pPr>
      <w:tabs>
        <w:tab w:val="left" w:pos="720"/>
      </w:tabs>
      <w:spacing w:line="240" w:lineRule="atLeast"/>
    </w:pPr>
    <w:rPr>
      <w:rFonts w:ascii="Times" w:hAnsi="Times"/>
      <w:sz w:val="24"/>
    </w:rPr>
  </w:style>
  <w:style w:type="paragraph" w:styleId="Corpodetexto3">
    <w:name w:val="Body Text 3"/>
    <w:basedOn w:val="Normal"/>
    <w:link w:val="Corpodetexto3Carcter"/>
    <w:rsid w:val="00A06A04"/>
    <w:pPr>
      <w:widowControl w:val="0"/>
    </w:pPr>
    <w:rPr>
      <w:sz w:val="20"/>
    </w:rPr>
  </w:style>
  <w:style w:type="character" w:customStyle="1" w:styleId="Corpodetexto3Carcter">
    <w:name w:val="Corpo de texto 3 Carácter"/>
    <w:basedOn w:val="Tipodeletrapredefinidodopargrafo"/>
    <w:link w:val="Corpodetexto3"/>
    <w:semiHidden/>
    <w:locked/>
    <w:rsid w:val="006F7CFD"/>
    <w:rPr>
      <w:rFonts w:cs="Times New Roman"/>
      <w:sz w:val="16"/>
      <w:szCs w:val="16"/>
    </w:rPr>
  </w:style>
  <w:style w:type="paragraph" w:customStyle="1" w:styleId="c3">
    <w:name w:val="c3"/>
    <w:basedOn w:val="Normal"/>
    <w:rsid w:val="00A06A04"/>
    <w:pPr>
      <w:spacing w:line="240" w:lineRule="atLeast"/>
      <w:jc w:val="center"/>
    </w:pPr>
    <w:rPr>
      <w:rFonts w:ascii="Times" w:hAnsi="Times"/>
      <w:sz w:val="24"/>
    </w:rPr>
  </w:style>
  <w:style w:type="paragraph" w:styleId="Corpodetexto">
    <w:name w:val="Body Text"/>
    <w:aliases w:val="bt,BT"/>
    <w:basedOn w:val="Normal"/>
    <w:link w:val="CorpodetextoCarcter"/>
    <w:rsid w:val="00A06A04"/>
    <w:pPr>
      <w:tabs>
        <w:tab w:val="left" w:pos="576"/>
        <w:tab w:val="left" w:pos="1152"/>
      </w:tabs>
      <w:spacing w:line="360" w:lineRule="exact"/>
      <w:ind w:right="-6"/>
    </w:pPr>
    <w:rPr>
      <w:sz w:val="24"/>
    </w:rPr>
  </w:style>
  <w:style w:type="character" w:customStyle="1" w:styleId="CorpodetextoCarcter">
    <w:name w:val="Corpo de texto Carácter"/>
    <w:aliases w:val="bt Carácter,BT Carácter"/>
    <w:basedOn w:val="Tipodeletrapredefinidodopargrafo"/>
    <w:link w:val="Corpodetexto"/>
    <w:locked/>
    <w:rsid w:val="006F7CFD"/>
    <w:rPr>
      <w:rFonts w:cs="Times New Roman"/>
      <w:sz w:val="20"/>
      <w:szCs w:val="20"/>
    </w:rPr>
  </w:style>
  <w:style w:type="paragraph" w:styleId="Avanodecorpodetexto2">
    <w:name w:val="Body Text Indent 2"/>
    <w:basedOn w:val="Normal"/>
    <w:link w:val="Avanodecorpodetexto2Carcter"/>
    <w:rsid w:val="00A06A04"/>
    <w:pPr>
      <w:widowControl w:val="0"/>
      <w:ind w:left="709" w:hanging="709"/>
    </w:pPr>
    <w:rPr>
      <w:sz w:val="24"/>
      <w:lang w:val="en-AU"/>
    </w:rPr>
  </w:style>
  <w:style w:type="character" w:customStyle="1" w:styleId="Avanodecorpodetexto2Carcter">
    <w:name w:val="Avanço de corpo de texto 2 Carácter"/>
    <w:basedOn w:val="Tipodeletrapredefinidodopargrafo"/>
    <w:link w:val="Avanodecorpodetexto2"/>
    <w:semiHidden/>
    <w:locked/>
    <w:rsid w:val="006F7CFD"/>
    <w:rPr>
      <w:rFonts w:cs="Times New Roman"/>
      <w:sz w:val="20"/>
      <w:szCs w:val="20"/>
    </w:rPr>
  </w:style>
  <w:style w:type="character" w:styleId="Nmerodepgina">
    <w:name w:val="page number"/>
    <w:basedOn w:val="Tipodeletrapredefinidodopargrafo"/>
    <w:rsid w:val="00A06A04"/>
    <w:rPr>
      <w:rFonts w:cs="Times New Roman"/>
    </w:rPr>
  </w:style>
  <w:style w:type="paragraph" w:styleId="Rodap">
    <w:name w:val="footer"/>
    <w:basedOn w:val="Normal"/>
    <w:link w:val="RodapCarcter"/>
    <w:rsid w:val="00A06A04"/>
    <w:pPr>
      <w:tabs>
        <w:tab w:val="center" w:pos="4419"/>
        <w:tab w:val="right" w:pos="8838"/>
      </w:tabs>
      <w:jc w:val="left"/>
    </w:pPr>
    <w:rPr>
      <w:rFonts w:ascii="Times" w:hAnsi="Times"/>
      <w:sz w:val="24"/>
    </w:rPr>
  </w:style>
  <w:style w:type="character" w:customStyle="1" w:styleId="RodapCarcter">
    <w:name w:val="Rodapé Carácter"/>
    <w:basedOn w:val="Tipodeletrapredefinidodopargrafo"/>
    <w:link w:val="Rodap"/>
    <w:locked/>
    <w:rsid w:val="006F7CFD"/>
    <w:rPr>
      <w:rFonts w:cs="Times New Roman"/>
      <w:sz w:val="20"/>
      <w:szCs w:val="20"/>
    </w:rPr>
  </w:style>
  <w:style w:type="paragraph" w:styleId="Textodebloco">
    <w:name w:val="Block Text"/>
    <w:basedOn w:val="Normal"/>
    <w:rsid w:val="00A06A04"/>
    <w:pPr>
      <w:tabs>
        <w:tab w:val="left" w:pos="9072"/>
      </w:tabs>
      <w:spacing w:line="240" w:lineRule="atLeast"/>
      <w:ind w:left="426" w:right="-1"/>
    </w:pPr>
    <w:rPr>
      <w:sz w:val="24"/>
    </w:rPr>
  </w:style>
  <w:style w:type="paragraph" w:customStyle="1" w:styleId="t7">
    <w:name w:val="t7"/>
    <w:basedOn w:val="Normal"/>
    <w:rsid w:val="00A06A04"/>
    <w:pPr>
      <w:tabs>
        <w:tab w:val="left" w:pos="1540"/>
        <w:tab w:val="left" w:pos="3500"/>
        <w:tab w:val="left" w:pos="5020"/>
      </w:tabs>
      <w:spacing w:line="240" w:lineRule="atLeast"/>
      <w:jc w:val="left"/>
    </w:pPr>
    <w:rPr>
      <w:rFonts w:ascii="Times" w:hAnsi="Times"/>
      <w:sz w:val="24"/>
    </w:rPr>
  </w:style>
  <w:style w:type="character" w:styleId="Hiperligao">
    <w:name w:val="Hyperlink"/>
    <w:basedOn w:val="Tipodeletrapredefinidodopargrafo"/>
    <w:rsid w:val="00A06A04"/>
    <w:rPr>
      <w:rFonts w:cs="Times New Roman"/>
      <w:color w:val="0000FF"/>
      <w:u w:val="single"/>
    </w:rPr>
  </w:style>
  <w:style w:type="paragraph" w:customStyle="1" w:styleId="Estilo2">
    <w:name w:val="Estilo2"/>
    <w:basedOn w:val="Normal"/>
    <w:rsid w:val="00A06A04"/>
    <w:pPr>
      <w:tabs>
        <w:tab w:val="left" w:pos="2835"/>
      </w:tabs>
      <w:spacing w:after="120"/>
      <w:ind w:left="2977" w:hanging="853"/>
      <w:jc w:val="left"/>
    </w:pPr>
    <w:rPr>
      <w:rFonts w:ascii="Arial" w:hAnsi="Arial"/>
      <w:sz w:val="22"/>
    </w:rPr>
  </w:style>
  <w:style w:type="paragraph" w:customStyle="1" w:styleId="BalloonText1">
    <w:name w:val="Balloon Text1"/>
    <w:basedOn w:val="Normal"/>
    <w:semiHidden/>
    <w:rsid w:val="00A06A04"/>
    <w:rPr>
      <w:rFonts w:ascii="Tahoma" w:hAnsi="Tahoma" w:cs="MS Sans Serif"/>
      <w:sz w:val="16"/>
      <w:szCs w:val="16"/>
    </w:rPr>
  </w:style>
  <w:style w:type="character" w:styleId="Refdecomentrio">
    <w:name w:val="annotation reference"/>
    <w:basedOn w:val="Tipodeletrapredefinidodopargrafo"/>
    <w:semiHidden/>
    <w:rsid w:val="00A06A04"/>
    <w:rPr>
      <w:rFonts w:cs="Times New Roman"/>
      <w:sz w:val="16"/>
      <w:szCs w:val="16"/>
    </w:rPr>
  </w:style>
  <w:style w:type="paragraph" w:styleId="Textodecomentrio">
    <w:name w:val="annotation text"/>
    <w:basedOn w:val="Normal"/>
    <w:link w:val="TextodecomentrioCarcter"/>
    <w:semiHidden/>
    <w:rsid w:val="00A06A04"/>
    <w:rPr>
      <w:sz w:val="20"/>
    </w:rPr>
  </w:style>
  <w:style w:type="character" w:customStyle="1" w:styleId="TextodecomentrioCarcter">
    <w:name w:val="Texto de comentário Carácter"/>
    <w:basedOn w:val="Tipodeletrapredefinidodopargrafo"/>
    <w:link w:val="Textodecomentrio"/>
    <w:semiHidden/>
    <w:locked/>
    <w:rsid w:val="004D00C7"/>
    <w:rPr>
      <w:rFonts w:cs="Times New Roman"/>
    </w:rPr>
  </w:style>
  <w:style w:type="paragraph" w:customStyle="1" w:styleId="CommentSubject1">
    <w:name w:val="Comment Subject1"/>
    <w:basedOn w:val="Textodecomentrio"/>
    <w:next w:val="Textodecomentrio"/>
    <w:semiHidden/>
    <w:rsid w:val="00A06A04"/>
    <w:rPr>
      <w:b/>
      <w:bCs/>
    </w:rPr>
  </w:style>
  <w:style w:type="paragraph" w:styleId="Avanodecorpodetexto3">
    <w:name w:val="Body Text Indent 3"/>
    <w:basedOn w:val="Normal"/>
    <w:link w:val="Avanodecorpodetexto3Carcter"/>
    <w:rsid w:val="00A06A04"/>
    <w:pPr>
      <w:spacing w:after="120"/>
      <w:ind w:left="360"/>
    </w:pPr>
    <w:rPr>
      <w:sz w:val="16"/>
      <w:szCs w:val="16"/>
    </w:rPr>
  </w:style>
  <w:style w:type="character" w:customStyle="1" w:styleId="Avanodecorpodetexto3Carcter">
    <w:name w:val="Avanço de corpo de texto 3 Carácter"/>
    <w:basedOn w:val="Tipodeletrapredefinidodopargrafo"/>
    <w:link w:val="Avanodecorpodetexto3"/>
    <w:semiHidden/>
    <w:locked/>
    <w:rsid w:val="006F7CFD"/>
    <w:rPr>
      <w:rFonts w:cs="Times New Roman"/>
      <w:sz w:val="16"/>
      <w:szCs w:val="16"/>
    </w:rPr>
  </w:style>
  <w:style w:type="paragraph" w:customStyle="1" w:styleId="para10">
    <w:name w:val="para10"/>
    <w:rsid w:val="00A06A04"/>
    <w:pPr>
      <w:widowControl w:val="0"/>
      <w:tabs>
        <w:tab w:val="left" w:pos="0"/>
        <w:tab w:val="left" w:pos="1418"/>
        <w:tab w:val="left" w:pos="2835"/>
        <w:tab w:val="left" w:pos="4252"/>
      </w:tabs>
      <w:spacing w:before="121" w:line="232" w:lineRule="atLeast"/>
      <w:jc w:val="both"/>
    </w:pPr>
    <w:rPr>
      <w:rFonts w:ascii="Times" w:hAnsi="Times"/>
      <w:lang w:eastAsia="en-US"/>
    </w:rPr>
  </w:style>
  <w:style w:type="paragraph" w:customStyle="1" w:styleId="Corpo">
    <w:name w:val="Corpo"/>
    <w:rsid w:val="00A06A04"/>
    <w:pPr>
      <w:jc w:val="both"/>
    </w:pPr>
    <w:rPr>
      <w:color w:val="000000"/>
      <w:sz w:val="26"/>
    </w:rPr>
  </w:style>
  <w:style w:type="paragraph" w:styleId="Ttulo">
    <w:name w:val="Title"/>
    <w:basedOn w:val="Normal"/>
    <w:next w:val="Corpodetexto"/>
    <w:link w:val="TtuloCarcter"/>
    <w:qFormat/>
    <w:rsid w:val="00A06A04"/>
    <w:pPr>
      <w:keepNext/>
      <w:widowControl w:val="0"/>
      <w:suppressAutoHyphens/>
      <w:spacing w:before="240" w:after="120"/>
      <w:jc w:val="left"/>
    </w:pPr>
    <w:rPr>
      <w:rFonts w:ascii="Albany" w:hAnsi="Albany"/>
      <w:color w:val="000000"/>
      <w:sz w:val="28"/>
    </w:rPr>
  </w:style>
  <w:style w:type="character" w:customStyle="1" w:styleId="TtuloCarcter">
    <w:name w:val="Título Carácter"/>
    <w:basedOn w:val="Tipodeletrapredefinidodopargrafo"/>
    <w:link w:val="Ttulo"/>
    <w:locked/>
    <w:rsid w:val="006F7CFD"/>
    <w:rPr>
      <w:rFonts w:ascii="Cambria" w:hAnsi="Cambria" w:cs="Times New Roman"/>
      <w:b/>
      <w:bCs/>
      <w:kern w:val="28"/>
      <w:sz w:val="32"/>
      <w:szCs w:val="32"/>
    </w:rPr>
  </w:style>
  <w:style w:type="paragraph" w:styleId="Subttulo">
    <w:name w:val="Subtitle"/>
    <w:basedOn w:val="Normal"/>
    <w:next w:val="Corpodetexto"/>
    <w:link w:val="SubttuloCarcter"/>
    <w:qFormat/>
    <w:rsid w:val="00A06A04"/>
    <w:pPr>
      <w:widowControl w:val="0"/>
      <w:suppressAutoHyphens/>
      <w:jc w:val="center"/>
    </w:pPr>
    <w:rPr>
      <w:b/>
      <w:color w:val="000000"/>
      <w:sz w:val="24"/>
    </w:rPr>
  </w:style>
  <w:style w:type="character" w:customStyle="1" w:styleId="SubttuloCarcter">
    <w:name w:val="Subtítulo Carácter"/>
    <w:basedOn w:val="Tipodeletrapredefinidodopargrafo"/>
    <w:link w:val="Subttulo"/>
    <w:locked/>
    <w:rsid w:val="006F7CFD"/>
    <w:rPr>
      <w:rFonts w:ascii="Cambria" w:hAnsi="Cambria" w:cs="Times New Roman"/>
      <w:sz w:val="24"/>
      <w:szCs w:val="24"/>
    </w:rPr>
  </w:style>
  <w:style w:type="paragraph" w:customStyle="1" w:styleId="BodyText21">
    <w:name w:val="Body Text 21"/>
    <w:basedOn w:val="Normal"/>
    <w:rsid w:val="00A06A04"/>
    <w:pPr>
      <w:widowControl w:val="0"/>
      <w:ind w:left="567"/>
    </w:pPr>
    <w:rPr>
      <w:sz w:val="24"/>
      <w:lang w:val="en-AU"/>
    </w:rPr>
  </w:style>
  <w:style w:type="paragraph" w:styleId="NormalWeb">
    <w:name w:val="Normal (Web)"/>
    <w:basedOn w:val="Normal"/>
    <w:rsid w:val="00A06A04"/>
    <w:pPr>
      <w:spacing w:before="100" w:after="100"/>
      <w:jc w:val="left"/>
    </w:pPr>
    <w:rPr>
      <w:rFonts w:ascii="Arial Unicode MS" w:eastAsia="Arial Unicode MS"/>
      <w:color w:val="000000"/>
      <w:sz w:val="24"/>
    </w:rPr>
  </w:style>
  <w:style w:type="character" w:customStyle="1" w:styleId="DeltaViewInsertion">
    <w:name w:val="DeltaView Insertion"/>
    <w:rsid w:val="00A06A04"/>
    <w:rPr>
      <w:color w:val="0000FF"/>
      <w:spacing w:val="0"/>
      <w:u w:val="double"/>
    </w:rPr>
  </w:style>
  <w:style w:type="paragraph" w:customStyle="1" w:styleId="Ttulo1AgmtArticleNumber">
    <w:name w:val="Título 1.Agmt Article Number"/>
    <w:basedOn w:val="Normal"/>
    <w:next w:val="Normal"/>
    <w:rsid w:val="00A06A04"/>
    <w:pPr>
      <w:keepNext/>
      <w:jc w:val="left"/>
      <w:outlineLvl w:val="0"/>
    </w:pPr>
    <w:rPr>
      <w:b/>
      <w:sz w:val="18"/>
    </w:rPr>
  </w:style>
  <w:style w:type="character" w:customStyle="1" w:styleId="Normal1">
    <w:name w:val="Normal1"/>
    <w:rsid w:val="00A06A04"/>
    <w:rPr>
      <w:rFonts w:ascii="Helvetica" w:hAnsi="Helvetica"/>
      <w:sz w:val="24"/>
    </w:rPr>
  </w:style>
  <w:style w:type="paragraph" w:customStyle="1" w:styleId="DeltaViewTableBody">
    <w:name w:val="DeltaView Table Body"/>
    <w:basedOn w:val="Normal"/>
    <w:rsid w:val="00A06A04"/>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rsid w:val="00A06A04"/>
    <w:rPr>
      <w:color w:val="00C000"/>
      <w:spacing w:val="0"/>
      <w:u w:val="double"/>
    </w:rPr>
  </w:style>
  <w:style w:type="paragraph" w:customStyle="1" w:styleId="sub">
    <w:name w:val="sub"/>
    <w:rsid w:val="00A06A04"/>
    <w:pPr>
      <w:widowControl w:val="0"/>
      <w:tabs>
        <w:tab w:val="left" w:pos="0"/>
        <w:tab w:val="left" w:pos="1440"/>
        <w:tab w:val="left" w:pos="2880"/>
        <w:tab w:val="left" w:pos="4320"/>
      </w:tabs>
      <w:spacing w:before="293" w:after="170" w:line="287" w:lineRule="atLeast"/>
      <w:jc w:val="both"/>
    </w:pPr>
    <w:rPr>
      <w:rFonts w:ascii="Swiss" w:eastAsia="MS Mincho" w:hAnsi="Swiss"/>
      <w:sz w:val="22"/>
      <w:szCs w:val="22"/>
    </w:rPr>
  </w:style>
  <w:style w:type="paragraph" w:styleId="Textodebalo">
    <w:name w:val="Balloon Text"/>
    <w:basedOn w:val="Normal"/>
    <w:link w:val="TextodebaloCarcter"/>
    <w:semiHidden/>
    <w:rsid w:val="00A06A04"/>
    <w:rPr>
      <w:rFonts w:ascii="Tahoma" w:hAnsi="Tahoma" w:cs="Tahoma"/>
      <w:sz w:val="16"/>
      <w:szCs w:val="16"/>
    </w:rPr>
  </w:style>
  <w:style w:type="character" w:customStyle="1" w:styleId="TextodebaloCarcter">
    <w:name w:val="Texto de balão Carácter"/>
    <w:basedOn w:val="Tipodeletrapredefinidodopargrafo"/>
    <w:link w:val="Textodebalo"/>
    <w:semiHidden/>
    <w:locked/>
    <w:rsid w:val="006F7CFD"/>
    <w:rPr>
      <w:rFonts w:cs="Times New Roman"/>
      <w:sz w:val="2"/>
    </w:rPr>
  </w:style>
  <w:style w:type="paragraph" w:customStyle="1" w:styleId="CharCharCharCharCharCharCharCharCharCharChar">
    <w:name w:val="Char Char Char Char Char Char Char Char Char Char Char"/>
    <w:basedOn w:val="Normal"/>
    <w:rsid w:val="00A06A04"/>
    <w:pPr>
      <w:spacing w:after="160" w:line="240" w:lineRule="exact"/>
      <w:jc w:val="left"/>
    </w:pPr>
    <w:rPr>
      <w:rFonts w:ascii="Verdana" w:hAnsi="Verdana"/>
      <w:sz w:val="20"/>
      <w:lang w:val="en-US" w:eastAsia="en-US"/>
    </w:rPr>
  </w:style>
  <w:style w:type="character" w:styleId="MquinadeescreverHTML">
    <w:name w:val="HTML Typewriter"/>
    <w:basedOn w:val="Tipodeletrapredefinidodopargrafo"/>
    <w:rsid w:val="00A06A04"/>
    <w:rPr>
      <w:rFonts w:ascii="Courier New" w:hAnsi="Courier New" w:cs="Courier New"/>
      <w:sz w:val="20"/>
      <w:szCs w:val="20"/>
    </w:rPr>
  </w:style>
  <w:style w:type="character" w:customStyle="1" w:styleId="deltaviewinsertion0">
    <w:name w:val="deltaviewinsertion"/>
    <w:basedOn w:val="Tipodeletrapredefinidodopargrafo"/>
    <w:rsid w:val="00A06A04"/>
    <w:rPr>
      <w:rFonts w:cs="Times New Roman"/>
    </w:rPr>
  </w:style>
  <w:style w:type="character" w:styleId="Hiperligaovisitada">
    <w:name w:val="FollowedHyperlink"/>
    <w:basedOn w:val="Tipodeletrapredefinidodopargrafo"/>
    <w:rsid w:val="00A06A04"/>
    <w:rPr>
      <w:rFonts w:cs="Times New Roman"/>
      <w:color w:val="800080"/>
      <w:u w:val="single"/>
    </w:rPr>
  </w:style>
  <w:style w:type="paragraph" w:customStyle="1" w:styleId="CharChar1Char">
    <w:name w:val="Char Char1 Char"/>
    <w:basedOn w:val="Normal"/>
    <w:rsid w:val="000F7591"/>
    <w:pPr>
      <w:spacing w:after="160" w:line="240" w:lineRule="exact"/>
      <w:jc w:val="left"/>
    </w:pPr>
    <w:rPr>
      <w:rFonts w:ascii="Verdana" w:eastAsia="MS Mincho" w:hAnsi="Verdana"/>
      <w:sz w:val="20"/>
      <w:lang w:val="en-US" w:eastAsia="en-US"/>
    </w:rPr>
  </w:style>
  <w:style w:type="paragraph" w:customStyle="1" w:styleId="CharChar2Char">
    <w:name w:val="Char Char2 Char"/>
    <w:basedOn w:val="Normal"/>
    <w:rsid w:val="00E1026A"/>
    <w:pPr>
      <w:spacing w:after="160" w:line="240" w:lineRule="exact"/>
      <w:jc w:val="left"/>
    </w:pPr>
    <w:rPr>
      <w:rFonts w:ascii="Verdana" w:hAnsi="Verdana"/>
      <w:sz w:val="20"/>
      <w:lang w:val="en-US" w:eastAsia="en-US"/>
    </w:rPr>
  </w:style>
  <w:style w:type="paragraph" w:customStyle="1" w:styleId="TEXTO">
    <w:name w:val="TEXTO"/>
    <w:autoRedefine/>
    <w:rsid w:val="006D39D2"/>
    <w:pPr>
      <w:keepNext/>
      <w:keepLines/>
      <w:widowControl w:val="0"/>
      <w:numPr>
        <w:ilvl w:val="1"/>
        <w:numId w:val="9"/>
      </w:numPr>
      <w:tabs>
        <w:tab w:val="clear" w:pos="450"/>
      </w:tabs>
      <w:spacing w:line="300" w:lineRule="exact"/>
      <w:ind w:left="707" w:hanging="707"/>
      <w:jc w:val="both"/>
    </w:pPr>
    <w:rPr>
      <w:rFonts w:ascii="Frutiger Light" w:hAnsi="Frutiger Light"/>
      <w:sz w:val="26"/>
      <w:lang w:eastAsia="en-US"/>
    </w:rPr>
  </w:style>
  <w:style w:type="paragraph" w:customStyle="1" w:styleId="PargrafodaLista1">
    <w:name w:val="Parágrafo da Lista1"/>
    <w:basedOn w:val="Normal"/>
    <w:rsid w:val="005A3250"/>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5A3250"/>
    <w:pPr>
      <w:widowControl w:val="0"/>
      <w:adjustRightInd w:val="0"/>
      <w:spacing w:after="160" w:line="240" w:lineRule="exact"/>
      <w:textAlignment w:val="baseline"/>
    </w:pPr>
    <w:rPr>
      <w:rFonts w:ascii="Verdana" w:eastAsia="MS Mincho" w:hAnsi="Verdana"/>
      <w:sz w:val="20"/>
      <w:lang w:val="en-US" w:eastAsia="en-US"/>
    </w:rPr>
  </w:style>
  <w:style w:type="table" w:styleId="Tabelacomgrelha">
    <w:name w:val="Table Grid"/>
    <w:basedOn w:val="Tabelanormal"/>
    <w:rsid w:val="00094C3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CharCharCharCharCharCharCharChar">
    <w:name w:val="Char1 Char Char Char Char Char Char Char Char Char Char Char Char"/>
    <w:basedOn w:val="Normal"/>
    <w:rsid w:val="00D5615C"/>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rsid w:val="005F3978"/>
    <w:pPr>
      <w:spacing w:after="160" w:line="240" w:lineRule="exact"/>
      <w:jc w:val="left"/>
    </w:pPr>
    <w:rPr>
      <w:rFonts w:ascii="Verdana" w:eastAsia="MS Mincho" w:hAnsi="Verdana"/>
      <w:sz w:val="20"/>
      <w:lang w:val="en-US" w:eastAsia="en-US"/>
    </w:rPr>
  </w:style>
  <w:style w:type="paragraph" w:customStyle="1" w:styleId="CharChar">
    <w:name w:val="Char Char"/>
    <w:basedOn w:val="Normal"/>
    <w:rsid w:val="00F66A10"/>
    <w:pPr>
      <w:spacing w:after="160" w:line="240" w:lineRule="exact"/>
      <w:jc w:val="left"/>
    </w:pPr>
    <w:rPr>
      <w:rFonts w:ascii="Verdana" w:eastAsia="MS Mincho" w:hAnsi="Verdana"/>
      <w:sz w:val="20"/>
      <w:lang w:val="en-US" w:eastAsia="en-US"/>
    </w:rPr>
  </w:style>
  <w:style w:type="paragraph" w:styleId="Assuntodecomentrio">
    <w:name w:val="annotation subject"/>
    <w:basedOn w:val="Textodecomentrio"/>
    <w:next w:val="Textodecomentrio"/>
    <w:link w:val="AssuntodecomentrioCarcter"/>
    <w:semiHidden/>
    <w:rsid w:val="004D00C7"/>
    <w:rPr>
      <w:b/>
      <w:bCs/>
    </w:rPr>
  </w:style>
  <w:style w:type="character" w:customStyle="1" w:styleId="AssuntodecomentrioCarcter">
    <w:name w:val="Assunto de comentário Carácter"/>
    <w:basedOn w:val="TextodecomentrioCarcter"/>
    <w:link w:val="Assuntodecomentrio"/>
    <w:locked/>
    <w:rsid w:val="004D00C7"/>
    <w:rPr>
      <w:rFonts w:cs="Times New Roman"/>
    </w:rPr>
  </w:style>
  <w:style w:type="paragraph" w:styleId="Listacommarcas">
    <w:name w:val="List Bullet"/>
    <w:basedOn w:val="Normal"/>
    <w:link w:val="ListacommarcasCarcter"/>
    <w:rsid w:val="00DB5386"/>
    <w:pPr>
      <w:numPr>
        <w:numId w:val="8"/>
      </w:numPr>
      <w:ind w:left="360"/>
    </w:pPr>
  </w:style>
  <w:style w:type="character" w:customStyle="1" w:styleId="ListacommarcasCarcter">
    <w:name w:val="Lista com marcas Carácter"/>
    <w:basedOn w:val="Tipodeletrapredefinidodopargrafo"/>
    <w:link w:val="Listacommarcas"/>
    <w:locked/>
    <w:rsid w:val="00DB5386"/>
    <w:rPr>
      <w:sz w:val="26"/>
      <w:lang w:val="pt-BR" w:eastAsia="pt-BR" w:bidi="ar-SA"/>
    </w:rPr>
  </w:style>
  <w:style w:type="paragraph" w:styleId="Mapadodocumento">
    <w:name w:val="Document Map"/>
    <w:basedOn w:val="Normal"/>
    <w:link w:val="MapadodocumentoCarcter"/>
    <w:semiHidden/>
    <w:rsid w:val="00700EE3"/>
    <w:pPr>
      <w:shd w:val="clear" w:color="auto" w:fill="000080"/>
    </w:pPr>
    <w:rPr>
      <w:rFonts w:ascii="Tahoma" w:hAnsi="Tahoma" w:cs="Tahoma"/>
      <w:sz w:val="20"/>
    </w:rPr>
  </w:style>
  <w:style w:type="character" w:customStyle="1" w:styleId="MapadodocumentoCarcter">
    <w:name w:val="Mapa do documento Carácter"/>
    <w:basedOn w:val="Tipodeletrapredefinidodopargrafo"/>
    <w:link w:val="Mapadodocumento"/>
    <w:semiHidden/>
    <w:locked/>
    <w:rsid w:val="006F7CFD"/>
    <w:rPr>
      <w:rFonts w:cs="Times New Roman"/>
      <w:sz w:val="2"/>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rsid w:val="00224212"/>
    <w:pPr>
      <w:spacing w:after="160" w:line="240" w:lineRule="exact"/>
      <w:jc w:val="left"/>
    </w:pPr>
    <w:rPr>
      <w:rFonts w:ascii="Verdana" w:eastAsia="MS Mincho" w:hAnsi="Verdana"/>
      <w:sz w:val="20"/>
      <w:lang w:val="en-US" w:eastAsia="en-US"/>
    </w:rPr>
  </w:style>
  <w:style w:type="paragraph" w:customStyle="1" w:styleId="Char2CharCharCharChar">
    <w:name w:val="Char2 Char Char Char Char"/>
    <w:basedOn w:val="Normal"/>
    <w:rsid w:val="003E2728"/>
    <w:pPr>
      <w:spacing w:after="160" w:line="240" w:lineRule="exact"/>
      <w:jc w:val="left"/>
    </w:pPr>
    <w:rPr>
      <w:rFonts w:ascii="Verdana" w:eastAsia="MS Mincho" w:hAnsi="Verdana"/>
      <w:sz w:val="20"/>
      <w:lang w:val="en-US" w:eastAsia="en-US"/>
    </w:rPr>
  </w:style>
  <w:style w:type="paragraph" w:customStyle="1" w:styleId="axx">
    <w:name w:val="a.x.x)"/>
    <w:basedOn w:val="Normal"/>
    <w:rsid w:val="00DF3CE1"/>
    <w:pPr>
      <w:autoSpaceDE w:val="0"/>
      <w:autoSpaceDN w:val="0"/>
      <w:adjustRightInd w:val="0"/>
      <w:spacing w:after="120"/>
      <w:ind w:left="2268" w:hanging="992"/>
    </w:pPr>
    <w:rPr>
      <w:rFonts w:ascii="Arial" w:hAnsi="Arial" w:cs="Arial"/>
      <w:sz w:val="24"/>
      <w:szCs w:val="24"/>
    </w:rPr>
  </w:style>
  <w:style w:type="paragraph" w:styleId="Textodenotaderodap">
    <w:name w:val="footnote text"/>
    <w:basedOn w:val="Normal"/>
    <w:link w:val="TextodenotaderodapCarcter"/>
    <w:semiHidden/>
    <w:rsid w:val="00DF3CE1"/>
    <w:pPr>
      <w:autoSpaceDE w:val="0"/>
      <w:autoSpaceDN w:val="0"/>
      <w:adjustRightInd w:val="0"/>
      <w:jc w:val="left"/>
    </w:pPr>
    <w:rPr>
      <w:sz w:val="20"/>
    </w:rPr>
  </w:style>
  <w:style w:type="character" w:customStyle="1" w:styleId="TextodenotaderodapCarcter">
    <w:name w:val="Texto de nota de rodapé Carácter"/>
    <w:basedOn w:val="Tipodeletrapredefinidodopargrafo"/>
    <w:link w:val="Textodenotaderodap"/>
    <w:semiHidden/>
    <w:locked/>
    <w:rsid w:val="006F7CFD"/>
    <w:rPr>
      <w:rFonts w:cs="Times New Roman"/>
      <w:sz w:val="20"/>
      <w:szCs w:val="20"/>
    </w:rPr>
  </w:style>
  <w:style w:type="character" w:styleId="Refdenotaderodap">
    <w:name w:val="footnote reference"/>
    <w:basedOn w:val="Tipodeletrapredefinidodopargrafo"/>
    <w:semiHidden/>
    <w:rsid w:val="00DF3CE1"/>
    <w:rPr>
      <w:rFonts w:cs="Times New Roman"/>
      <w:vertAlign w:val="superscript"/>
    </w:rPr>
  </w:style>
  <w:style w:type="paragraph" w:customStyle="1" w:styleId="CharCharCharCharChar2CharCharChar1CharCharCharCharCharCharCharCharCharCharCharCharCharCharCharCharCharCharCharCharCharCharCharCharCharCharCharCharCharCharCharChar">
    <w:name w:val="Char Char Char Char Char2 Char Char Char1 Char Char Char Char Char Char Char Char Char Char Char Char Char Char Char Char Char Char Char Char Char Char Char Char Char Char Char Char Char Char Char Char"/>
    <w:basedOn w:val="Normal"/>
    <w:rsid w:val="005B43BA"/>
    <w:pPr>
      <w:spacing w:after="160" w:line="240" w:lineRule="exact"/>
      <w:jc w:val="left"/>
    </w:pPr>
    <w:rPr>
      <w:rFonts w:ascii="Verdana" w:eastAsia="MS Mincho" w:hAnsi="Verdana"/>
      <w:sz w:val="20"/>
      <w:lang w:val="en-US" w:eastAsia="en-US"/>
    </w:rPr>
  </w:style>
  <w:style w:type="paragraph" w:customStyle="1" w:styleId="CharChar1CharCharCharCharCharCharCharCharCharCharCharCharCharCharCharCharCharCharCharChar1CharCharCharCharChar">
    <w:name w:val="Char Char1 Char Char Char Char Char Char Char Char Char Char Char Char Char Char Char Char Char Char Char Char1 Char Char Char Char Char"/>
    <w:basedOn w:val="Normal"/>
    <w:rsid w:val="00F11EC2"/>
    <w:pPr>
      <w:spacing w:after="160" w:line="240" w:lineRule="exact"/>
      <w:jc w:val="left"/>
    </w:pPr>
    <w:rPr>
      <w:rFonts w:ascii="Verdana" w:eastAsia="MS Mincho" w:hAnsi="Verdana"/>
      <w:sz w:val="20"/>
      <w:lang w:val="en-US" w:eastAsia="en-US"/>
    </w:rPr>
  </w:style>
  <w:style w:type="paragraph" w:customStyle="1" w:styleId="CharCharCharCharChar2CharCharChar1Char">
    <w:name w:val="Char Char Char Char Char2 Char Char Char1 Char"/>
    <w:basedOn w:val="Normal"/>
    <w:rsid w:val="00DF6123"/>
    <w:pPr>
      <w:spacing w:after="160" w:line="240" w:lineRule="exact"/>
      <w:jc w:val="left"/>
    </w:pPr>
    <w:rPr>
      <w:rFonts w:ascii="Verdana" w:eastAsia="MS Mincho" w:hAnsi="Verdana"/>
      <w:sz w:val="20"/>
      <w:lang w:val="en-US" w:eastAsia="en-US"/>
    </w:rPr>
  </w:style>
  <w:style w:type="paragraph" w:customStyle="1" w:styleId="CharCharCharCharChar2CharCharChar1CharCharCharCharCharCharCharCharCharCharCharCharCharCharCharCharCharCharCharCharCharCharCharCharCharCharCharCharCharChar">
    <w:name w:val="Char Char Char Char Char2 Char Char Char1 Char Char Char Char Char Char Char Char Char Char Char Char Char Char Char Char Char Char Char Char Char Char Char Char Char Char Char Char Char Char"/>
    <w:basedOn w:val="Normal"/>
    <w:rsid w:val="00297388"/>
    <w:pPr>
      <w:spacing w:after="160" w:line="240" w:lineRule="exact"/>
      <w:jc w:val="left"/>
    </w:pPr>
    <w:rPr>
      <w:rFonts w:ascii="Verdana" w:eastAsia="MS Mincho" w:hAnsi="Verdana"/>
      <w:sz w:val="20"/>
      <w:lang w:val="en-US" w:eastAsia="en-US"/>
    </w:rPr>
  </w:style>
  <w:style w:type="character" w:styleId="Forte">
    <w:name w:val="Strong"/>
    <w:basedOn w:val="Tipodeletrapredefinidodopargrafo"/>
    <w:qFormat/>
    <w:rsid w:val="00C535D3"/>
    <w:rPr>
      <w:rFonts w:cs="Times New Roman"/>
      <w:b/>
      <w:bCs/>
    </w:rPr>
  </w:style>
  <w:style w:type="character" w:customStyle="1" w:styleId="DeltaViewDeletion">
    <w:name w:val="DeltaView Deletion"/>
    <w:rsid w:val="00F97457"/>
    <w:rPr>
      <w:strike/>
      <w:color w:val="FF0000"/>
      <w:spacing w:val="0"/>
    </w:rPr>
  </w:style>
  <w:style w:type="paragraph" w:customStyle="1" w:styleId="Default">
    <w:name w:val="Default"/>
    <w:rsid w:val="00625C88"/>
    <w:pPr>
      <w:autoSpaceDE w:val="0"/>
      <w:autoSpaceDN w:val="0"/>
      <w:adjustRightInd w:val="0"/>
    </w:pPr>
    <w:rPr>
      <w:color w:val="000000"/>
      <w:sz w:val="24"/>
      <w:lang w:eastAsia="en-US"/>
    </w:rPr>
  </w:style>
  <w:style w:type="paragraph" w:customStyle="1" w:styleId="Char2CharCharChar">
    <w:name w:val="Char2 Char Char Char"/>
    <w:basedOn w:val="Normal"/>
    <w:rsid w:val="003E2C70"/>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NormalNormalDOT">
    <w:name w:val="Normal.Normal.DOT"/>
    <w:rsid w:val="007709AE"/>
    <w:pPr>
      <w:autoSpaceDE w:val="0"/>
      <w:autoSpaceDN w:val="0"/>
      <w:adjustRightInd w:val="0"/>
    </w:pPr>
    <w:rPr>
      <w:sz w:val="24"/>
      <w:szCs w:val="24"/>
    </w:rPr>
  </w:style>
  <w:style w:type="paragraph" w:customStyle="1" w:styleId="CharChar1CharCharCharCharCharCharCharChar1CharCharCharCharCharCharCharCharCharCharCharCharCharCharCharCharCharCharCharCharCharCharCharCharCharChar1">
    <w:name w:val="Char Char1 Char Char Char Char Char Char Char Char1 Char Char Char Char Char Char Char Char Char Char Char Char Char Char Char Char Char Char Char Char Char Char Char Char Char Char1"/>
    <w:basedOn w:val="Normal"/>
    <w:rsid w:val="004319DE"/>
    <w:pPr>
      <w:spacing w:after="160" w:line="240" w:lineRule="exact"/>
      <w:jc w:val="left"/>
    </w:pPr>
    <w:rPr>
      <w:rFonts w:ascii="Verdana" w:eastAsia="MS Mincho" w:hAnsi="Verdana"/>
      <w:sz w:val="20"/>
      <w:lang w:val="en-US" w:eastAsia="en-US"/>
    </w:rPr>
  </w:style>
  <w:style w:type="paragraph" w:customStyle="1" w:styleId="Char2CharCharCharCharCharCharCharCharCharCharChar">
    <w:name w:val="Char2 Char Char Char Char Char Char Char Char Char Char Char"/>
    <w:basedOn w:val="Normal"/>
    <w:rsid w:val="00416F6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ListParagraph1">
    <w:name w:val="List Paragraph1"/>
    <w:basedOn w:val="Normal"/>
    <w:rsid w:val="004E5D45"/>
    <w:pPr>
      <w:ind w:left="720"/>
    </w:pPr>
  </w:style>
  <w:style w:type="character" w:customStyle="1" w:styleId="apple-style-span">
    <w:name w:val="apple-style-span"/>
    <w:basedOn w:val="Tipodeletrapredefinidodopargrafo"/>
    <w:rsid w:val="00C67F65"/>
    <w:rPr>
      <w:rFonts w:cs="Times New Roman"/>
    </w:rPr>
  </w:style>
  <w:style w:type="paragraph" w:customStyle="1" w:styleId="PargrafodaLista2">
    <w:name w:val="Parágrafo da Lista2"/>
    <w:basedOn w:val="Normal"/>
    <w:rsid w:val="009C2B62"/>
    <w:pPr>
      <w:autoSpaceDE w:val="0"/>
      <w:autoSpaceDN w:val="0"/>
      <w:adjustRightInd w:val="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footer" w:locked="1"/>
    <w:lsdException w:name="caption" w:locked="1" w:semiHidden="1" w:unhideWhenUsed="1" w:qFormat="1"/>
    <w:lsdException w:name="Title" w:locked="1" w:qFormat="1"/>
    <w:lsdException w:name="Default Paragraph Font" w:locked="1"/>
    <w:lsdException w:name="Subtitle" w:locked="1" w:qFormat="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6568"/>
    <w:pPr>
      <w:jc w:val="both"/>
    </w:pPr>
    <w:rPr>
      <w:sz w:val="26"/>
    </w:rPr>
  </w:style>
  <w:style w:type="paragraph" w:styleId="Cabealho1">
    <w:name w:val="heading 1"/>
    <w:basedOn w:val="Normal"/>
    <w:next w:val="Normal"/>
    <w:link w:val="Cabealho1Carcter"/>
    <w:qFormat/>
    <w:rsid w:val="00A06A04"/>
    <w:pPr>
      <w:keepNext/>
      <w:spacing w:line="360" w:lineRule="exact"/>
      <w:jc w:val="left"/>
      <w:outlineLvl w:val="0"/>
    </w:pPr>
    <w:rPr>
      <w:b/>
      <w:sz w:val="24"/>
    </w:rPr>
  </w:style>
  <w:style w:type="paragraph" w:styleId="Cabealho2">
    <w:name w:val="heading 2"/>
    <w:basedOn w:val="Normal"/>
    <w:next w:val="Normal"/>
    <w:link w:val="Cabealho2Carcter"/>
    <w:qFormat/>
    <w:rsid w:val="00A06A04"/>
    <w:pPr>
      <w:keepNext/>
      <w:spacing w:line="360" w:lineRule="exact"/>
      <w:jc w:val="center"/>
      <w:outlineLvl w:val="1"/>
    </w:pPr>
    <w:rPr>
      <w:b/>
      <w:sz w:val="24"/>
    </w:rPr>
  </w:style>
  <w:style w:type="paragraph" w:styleId="Cabealho3">
    <w:name w:val="heading 3"/>
    <w:basedOn w:val="Normal"/>
    <w:next w:val="Normal"/>
    <w:link w:val="Cabealho3Carcter"/>
    <w:qFormat/>
    <w:rsid w:val="00A06A04"/>
    <w:pPr>
      <w:keepNext/>
      <w:spacing w:line="360" w:lineRule="exact"/>
      <w:outlineLvl w:val="2"/>
    </w:pPr>
    <w:rPr>
      <w:b/>
      <w:sz w:val="24"/>
    </w:rPr>
  </w:style>
  <w:style w:type="paragraph" w:styleId="Cabealho4">
    <w:name w:val="heading 4"/>
    <w:basedOn w:val="Normal"/>
    <w:next w:val="Normal"/>
    <w:link w:val="Cabealho4Carcter"/>
    <w:qFormat/>
    <w:rsid w:val="00A06A04"/>
    <w:pPr>
      <w:keepNext/>
      <w:spacing w:before="120" w:line="320" w:lineRule="exact"/>
      <w:jc w:val="center"/>
      <w:outlineLvl w:val="3"/>
    </w:pPr>
    <w:rPr>
      <w:b/>
    </w:rPr>
  </w:style>
  <w:style w:type="paragraph" w:styleId="Cabealho5">
    <w:name w:val="heading 5"/>
    <w:basedOn w:val="Normal"/>
    <w:next w:val="Normal"/>
    <w:link w:val="Cabealho5Carcter"/>
    <w:qFormat/>
    <w:rsid w:val="00A06A04"/>
    <w:pPr>
      <w:keepNext/>
      <w:spacing w:before="600" w:line="320" w:lineRule="atLeast"/>
      <w:jc w:val="center"/>
      <w:outlineLvl w:val="4"/>
    </w:pPr>
    <w:rPr>
      <w:b/>
      <w:sz w:val="23"/>
    </w:rPr>
  </w:style>
  <w:style w:type="paragraph" w:styleId="Cabealho6">
    <w:name w:val="heading 6"/>
    <w:basedOn w:val="Normal"/>
    <w:next w:val="Normal"/>
    <w:link w:val="Cabealho6Carcter"/>
    <w:qFormat/>
    <w:rsid w:val="00A06A04"/>
    <w:pPr>
      <w:keepNext/>
      <w:spacing w:line="320" w:lineRule="exact"/>
      <w:ind w:left="708"/>
      <w:outlineLvl w:val="5"/>
    </w:pPr>
  </w:style>
  <w:style w:type="paragraph" w:styleId="Cabealho7">
    <w:name w:val="heading 7"/>
    <w:basedOn w:val="Normal"/>
    <w:next w:val="Normal"/>
    <w:link w:val="Cabealho7Carcter"/>
    <w:qFormat/>
    <w:rsid w:val="00A06A04"/>
    <w:pPr>
      <w:keepNext/>
      <w:spacing w:line="320" w:lineRule="exact"/>
      <w:jc w:val="right"/>
      <w:outlineLvl w:val="6"/>
    </w:pPr>
    <w:rPr>
      <w:rFonts w:ascii="Frutiger Light" w:hAnsi="Frutiger Light"/>
      <w:u w:val="single"/>
    </w:rPr>
  </w:style>
  <w:style w:type="paragraph" w:styleId="Cabealho8">
    <w:name w:val="heading 8"/>
    <w:basedOn w:val="Normal"/>
    <w:next w:val="Normal"/>
    <w:link w:val="Cabealho8Carcter"/>
    <w:qFormat/>
    <w:rsid w:val="00A06A04"/>
    <w:pPr>
      <w:keepNext/>
      <w:spacing w:line="320" w:lineRule="exact"/>
      <w:outlineLvl w:val="7"/>
    </w:pPr>
    <w:rPr>
      <w:rFonts w:ascii="Frutiger Light" w:hAnsi="Frutiger Light"/>
      <w:u w:val="single"/>
    </w:rPr>
  </w:style>
  <w:style w:type="paragraph" w:styleId="Cabealho9">
    <w:name w:val="heading 9"/>
    <w:basedOn w:val="Normal"/>
    <w:next w:val="Normal"/>
    <w:link w:val="Cabealho9Carcter"/>
    <w:qFormat/>
    <w:rsid w:val="00A06A04"/>
    <w:p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locked/>
    <w:rsid w:val="006F7CFD"/>
    <w:rPr>
      <w:rFonts w:ascii="Cambria" w:hAnsi="Cambria" w:cs="Times New Roman"/>
      <w:b/>
      <w:bCs/>
      <w:kern w:val="32"/>
      <w:sz w:val="32"/>
      <w:szCs w:val="32"/>
    </w:rPr>
  </w:style>
  <w:style w:type="character" w:customStyle="1" w:styleId="Cabealho2Carcter">
    <w:name w:val="Cabeçalho 2 Carácter"/>
    <w:basedOn w:val="Tipodeletrapredefinidodopargrafo"/>
    <w:link w:val="Cabealho2"/>
    <w:semiHidden/>
    <w:locked/>
    <w:rsid w:val="006F7CFD"/>
    <w:rPr>
      <w:rFonts w:ascii="Cambria" w:hAnsi="Cambria" w:cs="Times New Roman"/>
      <w:b/>
      <w:bCs/>
      <w:i/>
      <w:iCs/>
      <w:sz w:val="28"/>
      <w:szCs w:val="28"/>
    </w:rPr>
  </w:style>
  <w:style w:type="character" w:customStyle="1" w:styleId="Cabealho3Carcter">
    <w:name w:val="Cabeçalho 3 Carácter"/>
    <w:basedOn w:val="Tipodeletrapredefinidodopargrafo"/>
    <w:link w:val="Cabealho3"/>
    <w:semiHidden/>
    <w:locked/>
    <w:rsid w:val="006F7CFD"/>
    <w:rPr>
      <w:rFonts w:ascii="Cambria" w:hAnsi="Cambria" w:cs="Times New Roman"/>
      <w:b/>
      <w:bCs/>
      <w:sz w:val="26"/>
      <w:szCs w:val="26"/>
    </w:rPr>
  </w:style>
  <w:style w:type="character" w:customStyle="1" w:styleId="Cabealho4Carcter">
    <w:name w:val="Cabeçalho 4 Carácter"/>
    <w:basedOn w:val="Tipodeletrapredefinidodopargrafo"/>
    <w:link w:val="Cabealho4"/>
    <w:semiHidden/>
    <w:locked/>
    <w:rsid w:val="006F7CFD"/>
    <w:rPr>
      <w:rFonts w:ascii="Calibri" w:hAnsi="Calibri" w:cs="Times New Roman"/>
      <w:b/>
      <w:bCs/>
      <w:sz w:val="28"/>
      <w:szCs w:val="28"/>
    </w:rPr>
  </w:style>
  <w:style w:type="character" w:customStyle="1" w:styleId="Cabealho5Carcter">
    <w:name w:val="Cabeçalho 5 Carácter"/>
    <w:basedOn w:val="Tipodeletrapredefinidodopargrafo"/>
    <w:link w:val="Cabealho5"/>
    <w:semiHidden/>
    <w:locked/>
    <w:rsid w:val="006F7CFD"/>
    <w:rPr>
      <w:rFonts w:ascii="Calibri" w:hAnsi="Calibri" w:cs="Times New Roman"/>
      <w:b/>
      <w:bCs/>
      <w:i/>
      <w:iCs/>
      <w:sz w:val="26"/>
      <w:szCs w:val="26"/>
    </w:rPr>
  </w:style>
  <w:style w:type="character" w:customStyle="1" w:styleId="Cabealho6Carcter">
    <w:name w:val="Cabeçalho 6 Carácter"/>
    <w:basedOn w:val="Tipodeletrapredefinidodopargrafo"/>
    <w:link w:val="Cabealho6"/>
    <w:semiHidden/>
    <w:locked/>
    <w:rsid w:val="006F7CFD"/>
    <w:rPr>
      <w:rFonts w:ascii="Calibri" w:hAnsi="Calibri" w:cs="Times New Roman"/>
      <w:b/>
      <w:bCs/>
    </w:rPr>
  </w:style>
  <w:style w:type="character" w:customStyle="1" w:styleId="Cabealho7Carcter">
    <w:name w:val="Cabeçalho 7 Carácter"/>
    <w:basedOn w:val="Tipodeletrapredefinidodopargrafo"/>
    <w:link w:val="Cabealho7"/>
    <w:semiHidden/>
    <w:locked/>
    <w:rsid w:val="006F7CFD"/>
    <w:rPr>
      <w:rFonts w:ascii="Calibri" w:hAnsi="Calibri" w:cs="Times New Roman"/>
      <w:sz w:val="24"/>
      <w:szCs w:val="24"/>
    </w:rPr>
  </w:style>
  <w:style w:type="character" w:customStyle="1" w:styleId="Cabealho8Carcter">
    <w:name w:val="Cabeçalho 8 Carácter"/>
    <w:basedOn w:val="Tipodeletrapredefinidodopargrafo"/>
    <w:link w:val="Cabealho8"/>
    <w:semiHidden/>
    <w:locked/>
    <w:rsid w:val="006F7CFD"/>
    <w:rPr>
      <w:rFonts w:ascii="Calibri" w:hAnsi="Calibri" w:cs="Times New Roman"/>
      <w:i/>
      <w:iCs/>
      <w:sz w:val="24"/>
      <w:szCs w:val="24"/>
    </w:rPr>
  </w:style>
  <w:style w:type="character" w:customStyle="1" w:styleId="Cabealho9Carcter">
    <w:name w:val="Cabeçalho 9 Carácter"/>
    <w:basedOn w:val="Tipodeletrapredefinidodopargrafo"/>
    <w:link w:val="Cabealho9"/>
    <w:semiHidden/>
    <w:locked/>
    <w:rsid w:val="006F7CFD"/>
    <w:rPr>
      <w:rFonts w:ascii="Cambria" w:hAnsi="Cambria" w:cs="Times New Roman"/>
    </w:rPr>
  </w:style>
  <w:style w:type="paragraph" w:customStyle="1" w:styleId="Char2CharCharCharCharCharCharCharCharChar">
    <w:name w:val="Char2 Char Char Char Char Char Char Char Char Char"/>
    <w:basedOn w:val="Normal"/>
    <w:rsid w:val="00E810C4"/>
    <w:pPr>
      <w:spacing w:after="160" w:line="240" w:lineRule="exact"/>
      <w:jc w:val="left"/>
    </w:pPr>
    <w:rPr>
      <w:rFonts w:ascii="Verdana" w:eastAsia="MS Mincho" w:hAnsi="Verdana"/>
      <w:sz w:val="20"/>
      <w:lang w:val="en-US" w:eastAsia="en-US"/>
    </w:rPr>
  </w:style>
  <w:style w:type="paragraph" w:customStyle="1" w:styleId="citcar">
    <w:name w:val="citcar"/>
    <w:basedOn w:val="Normal"/>
    <w:rsid w:val="00A06A04"/>
    <w:pPr>
      <w:widowControl w:val="0"/>
      <w:spacing w:line="240" w:lineRule="exact"/>
      <w:ind w:left="1134" w:right="1134"/>
    </w:pPr>
  </w:style>
  <w:style w:type="paragraph" w:customStyle="1" w:styleId="citpet">
    <w:name w:val="citpet"/>
    <w:basedOn w:val="citcar"/>
    <w:rsid w:val="00A06A04"/>
    <w:pPr>
      <w:ind w:left="1418" w:right="1418"/>
    </w:pPr>
    <w:rPr>
      <w:sz w:val="20"/>
    </w:rPr>
  </w:style>
  <w:style w:type="paragraph" w:customStyle="1" w:styleId="MF1">
    <w:name w:val="MF1"/>
    <w:basedOn w:val="Normal"/>
    <w:autoRedefine/>
    <w:rsid w:val="00A06A04"/>
    <w:pPr>
      <w:spacing w:line="320" w:lineRule="exact"/>
      <w:jc w:val="center"/>
    </w:pPr>
    <w:rPr>
      <w:b/>
      <w:smallCaps/>
      <w:sz w:val="24"/>
    </w:rPr>
  </w:style>
  <w:style w:type="paragraph" w:customStyle="1" w:styleId="MF2">
    <w:name w:val="MF2"/>
    <w:basedOn w:val="Normal"/>
    <w:autoRedefine/>
    <w:rsid w:val="00A06A04"/>
    <w:pPr>
      <w:numPr>
        <w:numId w:val="1"/>
      </w:numPr>
      <w:spacing w:line="320" w:lineRule="exact"/>
    </w:pPr>
    <w:rPr>
      <w:b/>
      <w:sz w:val="20"/>
    </w:rPr>
  </w:style>
  <w:style w:type="paragraph" w:styleId="Corpodetexto2">
    <w:name w:val="Body Text 2"/>
    <w:basedOn w:val="Normal"/>
    <w:link w:val="Corpodetexto2Carcter"/>
    <w:rsid w:val="00A06A04"/>
    <w:pPr>
      <w:spacing w:line="360" w:lineRule="exact"/>
      <w:jc w:val="center"/>
    </w:pPr>
    <w:rPr>
      <w:b/>
      <w:sz w:val="24"/>
    </w:rPr>
  </w:style>
  <w:style w:type="character" w:customStyle="1" w:styleId="Corpodetexto2Carcter">
    <w:name w:val="Corpo de texto 2 Carácter"/>
    <w:basedOn w:val="Tipodeletrapredefinidodopargrafo"/>
    <w:link w:val="Corpodetexto2"/>
    <w:semiHidden/>
    <w:locked/>
    <w:rsid w:val="006F7CFD"/>
    <w:rPr>
      <w:rFonts w:cs="Times New Roman"/>
      <w:sz w:val="20"/>
      <w:szCs w:val="20"/>
    </w:rPr>
  </w:style>
  <w:style w:type="paragraph" w:styleId="Cabealho">
    <w:name w:val="header"/>
    <w:basedOn w:val="Normal"/>
    <w:link w:val="CabealhoCarcter"/>
    <w:rsid w:val="00A06A04"/>
    <w:pPr>
      <w:widowControl w:val="0"/>
      <w:tabs>
        <w:tab w:val="center" w:pos="4419"/>
        <w:tab w:val="right" w:pos="8838"/>
      </w:tabs>
    </w:pPr>
  </w:style>
  <w:style w:type="character" w:customStyle="1" w:styleId="CabealhoCarcter">
    <w:name w:val="Cabeçalho Carácter"/>
    <w:basedOn w:val="Tipodeletrapredefinidodopargrafo"/>
    <w:link w:val="Cabealho"/>
    <w:locked/>
    <w:rsid w:val="006F7CFD"/>
    <w:rPr>
      <w:rFonts w:cs="Times New Roman"/>
      <w:sz w:val="20"/>
      <w:szCs w:val="20"/>
    </w:rPr>
  </w:style>
  <w:style w:type="paragraph" w:styleId="Avanodecorpodetexto">
    <w:name w:val="Body Text Indent"/>
    <w:basedOn w:val="Normal"/>
    <w:link w:val="AvanodecorpodetextoCarcter"/>
    <w:rsid w:val="00A06A04"/>
    <w:pPr>
      <w:ind w:left="2127" w:hanging="711"/>
    </w:pPr>
  </w:style>
  <w:style w:type="character" w:customStyle="1" w:styleId="AvanodecorpodetextoCarcter">
    <w:name w:val="Avanço de corpo de texto Carácter"/>
    <w:basedOn w:val="Tipodeletrapredefinidodopargrafo"/>
    <w:link w:val="Avanodecorpodetexto"/>
    <w:semiHidden/>
    <w:locked/>
    <w:rsid w:val="006F7CFD"/>
    <w:rPr>
      <w:rFonts w:cs="Times New Roman"/>
      <w:sz w:val="20"/>
      <w:szCs w:val="20"/>
    </w:rPr>
  </w:style>
  <w:style w:type="paragraph" w:customStyle="1" w:styleId="p0">
    <w:name w:val="p0"/>
    <w:basedOn w:val="Normal"/>
    <w:rsid w:val="00A06A04"/>
    <w:pPr>
      <w:tabs>
        <w:tab w:val="left" w:pos="720"/>
      </w:tabs>
      <w:spacing w:line="240" w:lineRule="atLeast"/>
    </w:pPr>
    <w:rPr>
      <w:rFonts w:ascii="Times" w:hAnsi="Times"/>
      <w:sz w:val="24"/>
    </w:rPr>
  </w:style>
  <w:style w:type="paragraph" w:styleId="Corpodetexto3">
    <w:name w:val="Body Text 3"/>
    <w:basedOn w:val="Normal"/>
    <w:link w:val="Corpodetexto3Carcter"/>
    <w:rsid w:val="00A06A04"/>
    <w:pPr>
      <w:widowControl w:val="0"/>
    </w:pPr>
    <w:rPr>
      <w:sz w:val="20"/>
    </w:rPr>
  </w:style>
  <w:style w:type="character" w:customStyle="1" w:styleId="Corpodetexto3Carcter">
    <w:name w:val="Corpo de texto 3 Carácter"/>
    <w:basedOn w:val="Tipodeletrapredefinidodopargrafo"/>
    <w:link w:val="Corpodetexto3"/>
    <w:semiHidden/>
    <w:locked/>
    <w:rsid w:val="006F7CFD"/>
    <w:rPr>
      <w:rFonts w:cs="Times New Roman"/>
      <w:sz w:val="16"/>
      <w:szCs w:val="16"/>
    </w:rPr>
  </w:style>
  <w:style w:type="paragraph" w:customStyle="1" w:styleId="c3">
    <w:name w:val="c3"/>
    <w:basedOn w:val="Normal"/>
    <w:rsid w:val="00A06A04"/>
    <w:pPr>
      <w:spacing w:line="240" w:lineRule="atLeast"/>
      <w:jc w:val="center"/>
    </w:pPr>
    <w:rPr>
      <w:rFonts w:ascii="Times" w:hAnsi="Times"/>
      <w:sz w:val="24"/>
    </w:rPr>
  </w:style>
  <w:style w:type="paragraph" w:styleId="Corpodetexto">
    <w:name w:val="Body Text"/>
    <w:aliases w:val="bt,BT"/>
    <w:basedOn w:val="Normal"/>
    <w:link w:val="CorpodetextoCarcter"/>
    <w:rsid w:val="00A06A04"/>
    <w:pPr>
      <w:tabs>
        <w:tab w:val="left" w:pos="576"/>
        <w:tab w:val="left" w:pos="1152"/>
      </w:tabs>
      <w:spacing w:line="360" w:lineRule="exact"/>
      <w:ind w:right="-6"/>
    </w:pPr>
    <w:rPr>
      <w:sz w:val="24"/>
    </w:rPr>
  </w:style>
  <w:style w:type="character" w:customStyle="1" w:styleId="CorpodetextoCarcter">
    <w:name w:val="Corpo de texto Carácter"/>
    <w:aliases w:val="bt Carácter,BT Carácter"/>
    <w:basedOn w:val="Tipodeletrapredefinidodopargrafo"/>
    <w:link w:val="Corpodetexto"/>
    <w:locked/>
    <w:rsid w:val="006F7CFD"/>
    <w:rPr>
      <w:rFonts w:cs="Times New Roman"/>
      <w:sz w:val="20"/>
      <w:szCs w:val="20"/>
    </w:rPr>
  </w:style>
  <w:style w:type="paragraph" w:styleId="Avanodecorpodetexto2">
    <w:name w:val="Body Text Indent 2"/>
    <w:basedOn w:val="Normal"/>
    <w:link w:val="Avanodecorpodetexto2Carcter"/>
    <w:rsid w:val="00A06A04"/>
    <w:pPr>
      <w:widowControl w:val="0"/>
      <w:ind w:left="709" w:hanging="709"/>
    </w:pPr>
    <w:rPr>
      <w:sz w:val="24"/>
      <w:lang w:val="en-AU"/>
    </w:rPr>
  </w:style>
  <w:style w:type="character" w:customStyle="1" w:styleId="Avanodecorpodetexto2Carcter">
    <w:name w:val="Avanço de corpo de texto 2 Carácter"/>
    <w:basedOn w:val="Tipodeletrapredefinidodopargrafo"/>
    <w:link w:val="Avanodecorpodetexto2"/>
    <w:semiHidden/>
    <w:locked/>
    <w:rsid w:val="006F7CFD"/>
    <w:rPr>
      <w:rFonts w:cs="Times New Roman"/>
      <w:sz w:val="20"/>
      <w:szCs w:val="20"/>
    </w:rPr>
  </w:style>
  <w:style w:type="character" w:styleId="Nmerodepgina">
    <w:name w:val="page number"/>
    <w:basedOn w:val="Tipodeletrapredefinidodopargrafo"/>
    <w:rsid w:val="00A06A04"/>
    <w:rPr>
      <w:rFonts w:cs="Times New Roman"/>
    </w:rPr>
  </w:style>
  <w:style w:type="paragraph" w:styleId="Rodap">
    <w:name w:val="footer"/>
    <w:basedOn w:val="Normal"/>
    <w:link w:val="RodapCarcter"/>
    <w:rsid w:val="00A06A04"/>
    <w:pPr>
      <w:tabs>
        <w:tab w:val="center" w:pos="4419"/>
        <w:tab w:val="right" w:pos="8838"/>
      </w:tabs>
      <w:jc w:val="left"/>
    </w:pPr>
    <w:rPr>
      <w:rFonts w:ascii="Times" w:hAnsi="Times"/>
      <w:sz w:val="24"/>
    </w:rPr>
  </w:style>
  <w:style w:type="character" w:customStyle="1" w:styleId="RodapCarcter">
    <w:name w:val="Rodapé Carácter"/>
    <w:basedOn w:val="Tipodeletrapredefinidodopargrafo"/>
    <w:link w:val="Rodap"/>
    <w:locked/>
    <w:rsid w:val="006F7CFD"/>
    <w:rPr>
      <w:rFonts w:cs="Times New Roman"/>
      <w:sz w:val="20"/>
      <w:szCs w:val="20"/>
    </w:rPr>
  </w:style>
  <w:style w:type="paragraph" w:styleId="Textodebloco">
    <w:name w:val="Block Text"/>
    <w:basedOn w:val="Normal"/>
    <w:rsid w:val="00A06A04"/>
    <w:pPr>
      <w:tabs>
        <w:tab w:val="left" w:pos="9072"/>
      </w:tabs>
      <w:spacing w:line="240" w:lineRule="atLeast"/>
      <w:ind w:left="426" w:right="-1"/>
    </w:pPr>
    <w:rPr>
      <w:sz w:val="24"/>
    </w:rPr>
  </w:style>
  <w:style w:type="paragraph" w:customStyle="1" w:styleId="t7">
    <w:name w:val="t7"/>
    <w:basedOn w:val="Normal"/>
    <w:rsid w:val="00A06A04"/>
    <w:pPr>
      <w:tabs>
        <w:tab w:val="left" w:pos="1540"/>
        <w:tab w:val="left" w:pos="3500"/>
        <w:tab w:val="left" w:pos="5020"/>
      </w:tabs>
      <w:spacing w:line="240" w:lineRule="atLeast"/>
      <w:jc w:val="left"/>
    </w:pPr>
    <w:rPr>
      <w:rFonts w:ascii="Times" w:hAnsi="Times"/>
      <w:sz w:val="24"/>
    </w:rPr>
  </w:style>
  <w:style w:type="character" w:styleId="Hiperligao">
    <w:name w:val="Hyperlink"/>
    <w:basedOn w:val="Tipodeletrapredefinidodopargrafo"/>
    <w:rsid w:val="00A06A04"/>
    <w:rPr>
      <w:rFonts w:cs="Times New Roman"/>
      <w:color w:val="0000FF"/>
      <w:u w:val="single"/>
    </w:rPr>
  </w:style>
  <w:style w:type="paragraph" w:customStyle="1" w:styleId="Estilo2">
    <w:name w:val="Estilo2"/>
    <w:basedOn w:val="Normal"/>
    <w:rsid w:val="00A06A04"/>
    <w:pPr>
      <w:tabs>
        <w:tab w:val="left" w:pos="2835"/>
      </w:tabs>
      <w:spacing w:after="120"/>
      <w:ind w:left="2977" w:hanging="853"/>
      <w:jc w:val="left"/>
    </w:pPr>
    <w:rPr>
      <w:rFonts w:ascii="Arial" w:hAnsi="Arial"/>
      <w:sz w:val="22"/>
    </w:rPr>
  </w:style>
  <w:style w:type="paragraph" w:customStyle="1" w:styleId="BalloonText1">
    <w:name w:val="Balloon Text1"/>
    <w:basedOn w:val="Normal"/>
    <w:semiHidden/>
    <w:rsid w:val="00A06A04"/>
    <w:rPr>
      <w:rFonts w:ascii="Tahoma" w:hAnsi="Tahoma" w:cs="MS Sans Serif"/>
      <w:sz w:val="16"/>
      <w:szCs w:val="16"/>
    </w:rPr>
  </w:style>
  <w:style w:type="character" w:styleId="Refdecomentrio">
    <w:name w:val="annotation reference"/>
    <w:basedOn w:val="Tipodeletrapredefinidodopargrafo"/>
    <w:semiHidden/>
    <w:rsid w:val="00A06A04"/>
    <w:rPr>
      <w:rFonts w:cs="Times New Roman"/>
      <w:sz w:val="16"/>
      <w:szCs w:val="16"/>
    </w:rPr>
  </w:style>
  <w:style w:type="paragraph" w:styleId="Textodecomentrio">
    <w:name w:val="annotation text"/>
    <w:basedOn w:val="Normal"/>
    <w:link w:val="TextodecomentrioCarcter"/>
    <w:semiHidden/>
    <w:rsid w:val="00A06A04"/>
    <w:rPr>
      <w:sz w:val="20"/>
    </w:rPr>
  </w:style>
  <w:style w:type="character" w:customStyle="1" w:styleId="TextodecomentrioCarcter">
    <w:name w:val="Texto de comentário Carácter"/>
    <w:basedOn w:val="Tipodeletrapredefinidodopargrafo"/>
    <w:link w:val="Textodecomentrio"/>
    <w:semiHidden/>
    <w:locked/>
    <w:rsid w:val="004D00C7"/>
    <w:rPr>
      <w:rFonts w:cs="Times New Roman"/>
    </w:rPr>
  </w:style>
  <w:style w:type="paragraph" w:customStyle="1" w:styleId="CommentSubject1">
    <w:name w:val="Comment Subject1"/>
    <w:basedOn w:val="Textodecomentrio"/>
    <w:next w:val="Textodecomentrio"/>
    <w:semiHidden/>
    <w:rsid w:val="00A06A04"/>
    <w:rPr>
      <w:b/>
      <w:bCs/>
    </w:rPr>
  </w:style>
  <w:style w:type="paragraph" w:styleId="Avanodecorpodetexto3">
    <w:name w:val="Body Text Indent 3"/>
    <w:basedOn w:val="Normal"/>
    <w:link w:val="Avanodecorpodetexto3Carcter"/>
    <w:rsid w:val="00A06A04"/>
    <w:pPr>
      <w:spacing w:after="120"/>
      <w:ind w:left="360"/>
    </w:pPr>
    <w:rPr>
      <w:sz w:val="16"/>
      <w:szCs w:val="16"/>
    </w:rPr>
  </w:style>
  <w:style w:type="character" w:customStyle="1" w:styleId="Avanodecorpodetexto3Carcter">
    <w:name w:val="Avanço de corpo de texto 3 Carácter"/>
    <w:basedOn w:val="Tipodeletrapredefinidodopargrafo"/>
    <w:link w:val="Avanodecorpodetexto3"/>
    <w:semiHidden/>
    <w:locked/>
    <w:rsid w:val="006F7CFD"/>
    <w:rPr>
      <w:rFonts w:cs="Times New Roman"/>
      <w:sz w:val="16"/>
      <w:szCs w:val="16"/>
    </w:rPr>
  </w:style>
  <w:style w:type="paragraph" w:customStyle="1" w:styleId="para10">
    <w:name w:val="para10"/>
    <w:rsid w:val="00A06A04"/>
    <w:pPr>
      <w:widowControl w:val="0"/>
      <w:tabs>
        <w:tab w:val="left" w:pos="0"/>
        <w:tab w:val="left" w:pos="1418"/>
        <w:tab w:val="left" w:pos="2835"/>
        <w:tab w:val="left" w:pos="4252"/>
      </w:tabs>
      <w:spacing w:before="121" w:line="232" w:lineRule="atLeast"/>
      <w:jc w:val="both"/>
    </w:pPr>
    <w:rPr>
      <w:rFonts w:ascii="Times" w:hAnsi="Times"/>
      <w:lang w:eastAsia="en-US"/>
    </w:rPr>
  </w:style>
  <w:style w:type="paragraph" w:customStyle="1" w:styleId="Corpo">
    <w:name w:val="Corpo"/>
    <w:rsid w:val="00A06A04"/>
    <w:pPr>
      <w:jc w:val="both"/>
    </w:pPr>
    <w:rPr>
      <w:color w:val="000000"/>
      <w:sz w:val="26"/>
    </w:rPr>
  </w:style>
  <w:style w:type="paragraph" w:styleId="Ttulo">
    <w:name w:val="Title"/>
    <w:basedOn w:val="Normal"/>
    <w:next w:val="Corpodetexto"/>
    <w:link w:val="TtuloCarcter"/>
    <w:qFormat/>
    <w:rsid w:val="00A06A04"/>
    <w:pPr>
      <w:keepNext/>
      <w:widowControl w:val="0"/>
      <w:suppressAutoHyphens/>
      <w:spacing w:before="240" w:after="120"/>
      <w:jc w:val="left"/>
    </w:pPr>
    <w:rPr>
      <w:rFonts w:ascii="Albany" w:hAnsi="Albany"/>
      <w:color w:val="000000"/>
      <w:sz w:val="28"/>
    </w:rPr>
  </w:style>
  <w:style w:type="character" w:customStyle="1" w:styleId="TtuloCarcter">
    <w:name w:val="Título Carácter"/>
    <w:basedOn w:val="Tipodeletrapredefinidodopargrafo"/>
    <w:link w:val="Ttulo"/>
    <w:locked/>
    <w:rsid w:val="006F7CFD"/>
    <w:rPr>
      <w:rFonts w:ascii="Cambria" w:hAnsi="Cambria" w:cs="Times New Roman"/>
      <w:b/>
      <w:bCs/>
      <w:kern w:val="28"/>
      <w:sz w:val="32"/>
      <w:szCs w:val="32"/>
    </w:rPr>
  </w:style>
  <w:style w:type="paragraph" w:styleId="Subttulo">
    <w:name w:val="Subtitle"/>
    <w:basedOn w:val="Normal"/>
    <w:next w:val="Corpodetexto"/>
    <w:link w:val="SubttuloCarcter"/>
    <w:qFormat/>
    <w:rsid w:val="00A06A04"/>
    <w:pPr>
      <w:widowControl w:val="0"/>
      <w:suppressAutoHyphens/>
      <w:jc w:val="center"/>
    </w:pPr>
    <w:rPr>
      <w:b/>
      <w:color w:val="000000"/>
      <w:sz w:val="24"/>
    </w:rPr>
  </w:style>
  <w:style w:type="character" w:customStyle="1" w:styleId="SubttuloCarcter">
    <w:name w:val="Subtítulo Carácter"/>
    <w:basedOn w:val="Tipodeletrapredefinidodopargrafo"/>
    <w:link w:val="Subttulo"/>
    <w:locked/>
    <w:rsid w:val="006F7CFD"/>
    <w:rPr>
      <w:rFonts w:ascii="Cambria" w:hAnsi="Cambria" w:cs="Times New Roman"/>
      <w:sz w:val="24"/>
      <w:szCs w:val="24"/>
    </w:rPr>
  </w:style>
  <w:style w:type="paragraph" w:customStyle="1" w:styleId="BodyText21">
    <w:name w:val="Body Text 21"/>
    <w:basedOn w:val="Normal"/>
    <w:rsid w:val="00A06A04"/>
    <w:pPr>
      <w:widowControl w:val="0"/>
      <w:ind w:left="567"/>
    </w:pPr>
    <w:rPr>
      <w:sz w:val="24"/>
      <w:lang w:val="en-AU"/>
    </w:rPr>
  </w:style>
  <w:style w:type="paragraph" w:styleId="NormalWeb">
    <w:name w:val="Normal (Web)"/>
    <w:basedOn w:val="Normal"/>
    <w:rsid w:val="00A06A04"/>
    <w:pPr>
      <w:spacing w:before="100" w:after="100"/>
      <w:jc w:val="left"/>
    </w:pPr>
    <w:rPr>
      <w:rFonts w:ascii="Arial Unicode MS" w:eastAsia="Arial Unicode MS"/>
      <w:color w:val="000000"/>
      <w:sz w:val="24"/>
    </w:rPr>
  </w:style>
  <w:style w:type="character" w:customStyle="1" w:styleId="DeltaViewInsertion">
    <w:name w:val="DeltaView Insertion"/>
    <w:rsid w:val="00A06A04"/>
    <w:rPr>
      <w:color w:val="0000FF"/>
      <w:spacing w:val="0"/>
      <w:u w:val="double"/>
    </w:rPr>
  </w:style>
  <w:style w:type="paragraph" w:customStyle="1" w:styleId="Ttulo1AgmtArticleNumber">
    <w:name w:val="Título 1.Agmt Article Number"/>
    <w:basedOn w:val="Normal"/>
    <w:next w:val="Normal"/>
    <w:rsid w:val="00A06A04"/>
    <w:pPr>
      <w:keepNext/>
      <w:jc w:val="left"/>
      <w:outlineLvl w:val="0"/>
    </w:pPr>
    <w:rPr>
      <w:b/>
      <w:sz w:val="18"/>
    </w:rPr>
  </w:style>
  <w:style w:type="character" w:customStyle="1" w:styleId="Normal1">
    <w:name w:val="Normal1"/>
    <w:rsid w:val="00A06A04"/>
    <w:rPr>
      <w:rFonts w:ascii="Helvetica" w:hAnsi="Helvetica"/>
      <w:sz w:val="24"/>
    </w:rPr>
  </w:style>
  <w:style w:type="paragraph" w:customStyle="1" w:styleId="DeltaViewTableBody">
    <w:name w:val="DeltaView Table Body"/>
    <w:basedOn w:val="Normal"/>
    <w:rsid w:val="00A06A04"/>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rsid w:val="00A06A04"/>
    <w:rPr>
      <w:color w:val="00C000"/>
      <w:spacing w:val="0"/>
      <w:u w:val="double"/>
    </w:rPr>
  </w:style>
  <w:style w:type="paragraph" w:customStyle="1" w:styleId="sub">
    <w:name w:val="sub"/>
    <w:rsid w:val="00A06A04"/>
    <w:pPr>
      <w:widowControl w:val="0"/>
      <w:tabs>
        <w:tab w:val="left" w:pos="0"/>
        <w:tab w:val="left" w:pos="1440"/>
        <w:tab w:val="left" w:pos="2880"/>
        <w:tab w:val="left" w:pos="4320"/>
      </w:tabs>
      <w:spacing w:before="293" w:after="170" w:line="287" w:lineRule="atLeast"/>
      <w:jc w:val="both"/>
    </w:pPr>
    <w:rPr>
      <w:rFonts w:ascii="Swiss" w:eastAsia="MS Mincho" w:hAnsi="Swiss"/>
      <w:sz w:val="22"/>
      <w:szCs w:val="22"/>
    </w:rPr>
  </w:style>
  <w:style w:type="paragraph" w:styleId="Textodebalo">
    <w:name w:val="Balloon Text"/>
    <w:basedOn w:val="Normal"/>
    <w:link w:val="TextodebaloCarcter"/>
    <w:semiHidden/>
    <w:rsid w:val="00A06A04"/>
    <w:rPr>
      <w:rFonts w:ascii="Tahoma" w:hAnsi="Tahoma" w:cs="Tahoma"/>
      <w:sz w:val="16"/>
      <w:szCs w:val="16"/>
    </w:rPr>
  </w:style>
  <w:style w:type="character" w:customStyle="1" w:styleId="TextodebaloCarcter">
    <w:name w:val="Texto de balão Carácter"/>
    <w:basedOn w:val="Tipodeletrapredefinidodopargrafo"/>
    <w:link w:val="Textodebalo"/>
    <w:semiHidden/>
    <w:locked/>
    <w:rsid w:val="006F7CFD"/>
    <w:rPr>
      <w:rFonts w:cs="Times New Roman"/>
      <w:sz w:val="2"/>
    </w:rPr>
  </w:style>
  <w:style w:type="paragraph" w:customStyle="1" w:styleId="CharCharCharCharCharCharCharCharCharCharChar">
    <w:name w:val="Char Char Char Char Char Char Char Char Char Char Char"/>
    <w:basedOn w:val="Normal"/>
    <w:rsid w:val="00A06A04"/>
    <w:pPr>
      <w:spacing w:after="160" w:line="240" w:lineRule="exact"/>
      <w:jc w:val="left"/>
    </w:pPr>
    <w:rPr>
      <w:rFonts w:ascii="Verdana" w:hAnsi="Verdana"/>
      <w:sz w:val="20"/>
      <w:lang w:val="en-US" w:eastAsia="en-US"/>
    </w:rPr>
  </w:style>
  <w:style w:type="character" w:styleId="MquinadeescreverHTML">
    <w:name w:val="HTML Typewriter"/>
    <w:basedOn w:val="Tipodeletrapredefinidodopargrafo"/>
    <w:rsid w:val="00A06A04"/>
    <w:rPr>
      <w:rFonts w:ascii="Courier New" w:hAnsi="Courier New" w:cs="Courier New"/>
      <w:sz w:val="20"/>
      <w:szCs w:val="20"/>
    </w:rPr>
  </w:style>
  <w:style w:type="character" w:customStyle="1" w:styleId="deltaviewinsertion0">
    <w:name w:val="deltaviewinsertion"/>
    <w:basedOn w:val="Tipodeletrapredefinidodopargrafo"/>
    <w:rsid w:val="00A06A04"/>
    <w:rPr>
      <w:rFonts w:cs="Times New Roman"/>
    </w:rPr>
  </w:style>
  <w:style w:type="character" w:styleId="Hiperligaovisitada">
    <w:name w:val="FollowedHyperlink"/>
    <w:basedOn w:val="Tipodeletrapredefinidodopargrafo"/>
    <w:rsid w:val="00A06A04"/>
    <w:rPr>
      <w:rFonts w:cs="Times New Roman"/>
      <w:color w:val="800080"/>
      <w:u w:val="single"/>
    </w:rPr>
  </w:style>
  <w:style w:type="paragraph" w:customStyle="1" w:styleId="CharChar1Char">
    <w:name w:val="Char Char1 Char"/>
    <w:basedOn w:val="Normal"/>
    <w:rsid w:val="000F7591"/>
    <w:pPr>
      <w:spacing w:after="160" w:line="240" w:lineRule="exact"/>
      <w:jc w:val="left"/>
    </w:pPr>
    <w:rPr>
      <w:rFonts w:ascii="Verdana" w:eastAsia="MS Mincho" w:hAnsi="Verdana"/>
      <w:sz w:val="20"/>
      <w:lang w:val="en-US" w:eastAsia="en-US"/>
    </w:rPr>
  </w:style>
  <w:style w:type="paragraph" w:customStyle="1" w:styleId="CharChar2Char">
    <w:name w:val="Char Char2 Char"/>
    <w:basedOn w:val="Normal"/>
    <w:rsid w:val="00E1026A"/>
    <w:pPr>
      <w:spacing w:after="160" w:line="240" w:lineRule="exact"/>
      <w:jc w:val="left"/>
    </w:pPr>
    <w:rPr>
      <w:rFonts w:ascii="Verdana" w:hAnsi="Verdana"/>
      <w:sz w:val="20"/>
      <w:lang w:val="en-US" w:eastAsia="en-US"/>
    </w:rPr>
  </w:style>
  <w:style w:type="paragraph" w:customStyle="1" w:styleId="TEXTO">
    <w:name w:val="TEXTO"/>
    <w:autoRedefine/>
    <w:rsid w:val="006D39D2"/>
    <w:pPr>
      <w:keepNext/>
      <w:keepLines/>
      <w:widowControl w:val="0"/>
      <w:numPr>
        <w:ilvl w:val="1"/>
        <w:numId w:val="9"/>
      </w:numPr>
      <w:tabs>
        <w:tab w:val="clear" w:pos="450"/>
      </w:tabs>
      <w:spacing w:line="300" w:lineRule="exact"/>
      <w:ind w:left="707" w:hanging="707"/>
      <w:jc w:val="both"/>
    </w:pPr>
    <w:rPr>
      <w:rFonts w:ascii="Frutiger Light" w:hAnsi="Frutiger Light"/>
      <w:sz w:val="26"/>
      <w:lang w:eastAsia="en-US"/>
    </w:rPr>
  </w:style>
  <w:style w:type="paragraph" w:customStyle="1" w:styleId="PargrafodaLista1">
    <w:name w:val="Parágrafo da Lista1"/>
    <w:basedOn w:val="Normal"/>
    <w:rsid w:val="005A3250"/>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5A3250"/>
    <w:pPr>
      <w:widowControl w:val="0"/>
      <w:adjustRightInd w:val="0"/>
      <w:spacing w:after="160" w:line="240" w:lineRule="exact"/>
      <w:textAlignment w:val="baseline"/>
    </w:pPr>
    <w:rPr>
      <w:rFonts w:ascii="Verdana" w:eastAsia="MS Mincho" w:hAnsi="Verdana"/>
      <w:sz w:val="20"/>
      <w:lang w:val="en-US" w:eastAsia="en-US"/>
    </w:rPr>
  </w:style>
  <w:style w:type="table" w:styleId="Tabelacomgrelha">
    <w:name w:val="Table Grid"/>
    <w:basedOn w:val="Tabelanormal"/>
    <w:rsid w:val="00094C3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CharCharCharCharCharCharCharChar">
    <w:name w:val="Char1 Char Char Char Char Char Char Char Char Char Char Char Char"/>
    <w:basedOn w:val="Normal"/>
    <w:rsid w:val="00D5615C"/>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rsid w:val="005F3978"/>
    <w:pPr>
      <w:spacing w:after="160" w:line="240" w:lineRule="exact"/>
      <w:jc w:val="left"/>
    </w:pPr>
    <w:rPr>
      <w:rFonts w:ascii="Verdana" w:eastAsia="MS Mincho" w:hAnsi="Verdana"/>
      <w:sz w:val="20"/>
      <w:lang w:val="en-US" w:eastAsia="en-US"/>
    </w:rPr>
  </w:style>
  <w:style w:type="paragraph" w:customStyle="1" w:styleId="CharChar">
    <w:name w:val="Char Char"/>
    <w:basedOn w:val="Normal"/>
    <w:rsid w:val="00F66A10"/>
    <w:pPr>
      <w:spacing w:after="160" w:line="240" w:lineRule="exact"/>
      <w:jc w:val="left"/>
    </w:pPr>
    <w:rPr>
      <w:rFonts w:ascii="Verdana" w:eastAsia="MS Mincho" w:hAnsi="Verdana"/>
      <w:sz w:val="20"/>
      <w:lang w:val="en-US" w:eastAsia="en-US"/>
    </w:rPr>
  </w:style>
  <w:style w:type="paragraph" w:styleId="Assuntodecomentrio">
    <w:name w:val="annotation subject"/>
    <w:basedOn w:val="Textodecomentrio"/>
    <w:next w:val="Textodecomentrio"/>
    <w:link w:val="AssuntodecomentrioCarcter"/>
    <w:semiHidden/>
    <w:rsid w:val="004D00C7"/>
    <w:rPr>
      <w:b/>
      <w:bCs/>
    </w:rPr>
  </w:style>
  <w:style w:type="character" w:customStyle="1" w:styleId="AssuntodecomentrioCarcter">
    <w:name w:val="Assunto de comentário Carácter"/>
    <w:basedOn w:val="TextodecomentrioCarcter"/>
    <w:link w:val="Assuntodecomentrio"/>
    <w:locked/>
    <w:rsid w:val="004D00C7"/>
    <w:rPr>
      <w:rFonts w:cs="Times New Roman"/>
    </w:rPr>
  </w:style>
  <w:style w:type="paragraph" w:styleId="Listacommarcas">
    <w:name w:val="List Bullet"/>
    <w:basedOn w:val="Normal"/>
    <w:link w:val="ListacommarcasCarcter"/>
    <w:rsid w:val="00DB5386"/>
    <w:pPr>
      <w:numPr>
        <w:numId w:val="8"/>
      </w:numPr>
      <w:ind w:left="360"/>
    </w:pPr>
  </w:style>
  <w:style w:type="character" w:customStyle="1" w:styleId="ListacommarcasCarcter">
    <w:name w:val="Lista com marcas Carácter"/>
    <w:basedOn w:val="Tipodeletrapredefinidodopargrafo"/>
    <w:link w:val="Listacommarcas"/>
    <w:locked/>
    <w:rsid w:val="00DB5386"/>
    <w:rPr>
      <w:sz w:val="26"/>
      <w:lang w:val="pt-BR" w:eastAsia="pt-BR" w:bidi="ar-SA"/>
    </w:rPr>
  </w:style>
  <w:style w:type="paragraph" w:styleId="Mapadodocumento">
    <w:name w:val="Document Map"/>
    <w:basedOn w:val="Normal"/>
    <w:link w:val="MapadodocumentoCarcter"/>
    <w:semiHidden/>
    <w:rsid w:val="00700EE3"/>
    <w:pPr>
      <w:shd w:val="clear" w:color="auto" w:fill="000080"/>
    </w:pPr>
    <w:rPr>
      <w:rFonts w:ascii="Tahoma" w:hAnsi="Tahoma" w:cs="Tahoma"/>
      <w:sz w:val="20"/>
    </w:rPr>
  </w:style>
  <w:style w:type="character" w:customStyle="1" w:styleId="MapadodocumentoCarcter">
    <w:name w:val="Mapa do documento Carácter"/>
    <w:basedOn w:val="Tipodeletrapredefinidodopargrafo"/>
    <w:link w:val="Mapadodocumento"/>
    <w:semiHidden/>
    <w:locked/>
    <w:rsid w:val="006F7CFD"/>
    <w:rPr>
      <w:rFonts w:cs="Times New Roman"/>
      <w:sz w:val="2"/>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rsid w:val="00224212"/>
    <w:pPr>
      <w:spacing w:after="160" w:line="240" w:lineRule="exact"/>
      <w:jc w:val="left"/>
    </w:pPr>
    <w:rPr>
      <w:rFonts w:ascii="Verdana" w:eastAsia="MS Mincho" w:hAnsi="Verdana"/>
      <w:sz w:val="20"/>
      <w:lang w:val="en-US" w:eastAsia="en-US"/>
    </w:rPr>
  </w:style>
  <w:style w:type="paragraph" w:customStyle="1" w:styleId="Char2CharCharCharChar">
    <w:name w:val="Char2 Char Char Char Char"/>
    <w:basedOn w:val="Normal"/>
    <w:rsid w:val="003E2728"/>
    <w:pPr>
      <w:spacing w:after="160" w:line="240" w:lineRule="exact"/>
      <w:jc w:val="left"/>
    </w:pPr>
    <w:rPr>
      <w:rFonts w:ascii="Verdana" w:eastAsia="MS Mincho" w:hAnsi="Verdana"/>
      <w:sz w:val="20"/>
      <w:lang w:val="en-US" w:eastAsia="en-US"/>
    </w:rPr>
  </w:style>
  <w:style w:type="paragraph" w:customStyle="1" w:styleId="axx">
    <w:name w:val="a.x.x)"/>
    <w:basedOn w:val="Normal"/>
    <w:rsid w:val="00DF3CE1"/>
    <w:pPr>
      <w:autoSpaceDE w:val="0"/>
      <w:autoSpaceDN w:val="0"/>
      <w:adjustRightInd w:val="0"/>
      <w:spacing w:after="120"/>
      <w:ind w:left="2268" w:hanging="992"/>
    </w:pPr>
    <w:rPr>
      <w:rFonts w:ascii="Arial" w:hAnsi="Arial" w:cs="Arial"/>
      <w:sz w:val="24"/>
      <w:szCs w:val="24"/>
    </w:rPr>
  </w:style>
  <w:style w:type="paragraph" w:styleId="Textodenotaderodap">
    <w:name w:val="footnote text"/>
    <w:basedOn w:val="Normal"/>
    <w:link w:val="TextodenotaderodapCarcter"/>
    <w:semiHidden/>
    <w:rsid w:val="00DF3CE1"/>
    <w:pPr>
      <w:autoSpaceDE w:val="0"/>
      <w:autoSpaceDN w:val="0"/>
      <w:adjustRightInd w:val="0"/>
      <w:jc w:val="left"/>
    </w:pPr>
    <w:rPr>
      <w:sz w:val="20"/>
    </w:rPr>
  </w:style>
  <w:style w:type="character" w:customStyle="1" w:styleId="TextodenotaderodapCarcter">
    <w:name w:val="Texto de nota de rodapé Carácter"/>
    <w:basedOn w:val="Tipodeletrapredefinidodopargrafo"/>
    <w:link w:val="Textodenotaderodap"/>
    <w:semiHidden/>
    <w:locked/>
    <w:rsid w:val="006F7CFD"/>
    <w:rPr>
      <w:rFonts w:cs="Times New Roman"/>
      <w:sz w:val="20"/>
      <w:szCs w:val="20"/>
    </w:rPr>
  </w:style>
  <w:style w:type="character" w:styleId="Refdenotaderodap">
    <w:name w:val="footnote reference"/>
    <w:basedOn w:val="Tipodeletrapredefinidodopargrafo"/>
    <w:semiHidden/>
    <w:rsid w:val="00DF3CE1"/>
    <w:rPr>
      <w:rFonts w:cs="Times New Roman"/>
      <w:vertAlign w:val="superscript"/>
    </w:rPr>
  </w:style>
  <w:style w:type="paragraph" w:customStyle="1" w:styleId="CharCharCharCharChar2CharCharChar1CharCharCharCharCharCharCharCharCharCharCharCharCharCharCharCharCharCharCharCharCharCharCharCharCharCharCharCharCharCharCharChar">
    <w:name w:val="Char Char Char Char Char2 Char Char Char1 Char Char Char Char Char Char Char Char Char Char Char Char Char Char Char Char Char Char Char Char Char Char Char Char Char Char Char Char Char Char Char Char"/>
    <w:basedOn w:val="Normal"/>
    <w:rsid w:val="005B43BA"/>
    <w:pPr>
      <w:spacing w:after="160" w:line="240" w:lineRule="exact"/>
      <w:jc w:val="left"/>
    </w:pPr>
    <w:rPr>
      <w:rFonts w:ascii="Verdana" w:eastAsia="MS Mincho" w:hAnsi="Verdana"/>
      <w:sz w:val="20"/>
      <w:lang w:val="en-US" w:eastAsia="en-US"/>
    </w:rPr>
  </w:style>
  <w:style w:type="paragraph" w:customStyle="1" w:styleId="CharChar1CharCharCharCharCharCharCharCharCharCharCharCharCharCharCharCharCharCharCharChar1CharCharCharCharChar">
    <w:name w:val="Char Char1 Char Char Char Char Char Char Char Char Char Char Char Char Char Char Char Char Char Char Char Char1 Char Char Char Char Char"/>
    <w:basedOn w:val="Normal"/>
    <w:rsid w:val="00F11EC2"/>
    <w:pPr>
      <w:spacing w:after="160" w:line="240" w:lineRule="exact"/>
      <w:jc w:val="left"/>
    </w:pPr>
    <w:rPr>
      <w:rFonts w:ascii="Verdana" w:eastAsia="MS Mincho" w:hAnsi="Verdana"/>
      <w:sz w:val="20"/>
      <w:lang w:val="en-US" w:eastAsia="en-US"/>
    </w:rPr>
  </w:style>
  <w:style w:type="paragraph" w:customStyle="1" w:styleId="CharCharCharCharChar2CharCharChar1Char">
    <w:name w:val="Char Char Char Char Char2 Char Char Char1 Char"/>
    <w:basedOn w:val="Normal"/>
    <w:rsid w:val="00DF6123"/>
    <w:pPr>
      <w:spacing w:after="160" w:line="240" w:lineRule="exact"/>
      <w:jc w:val="left"/>
    </w:pPr>
    <w:rPr>
      <w:rFonts w:ascii="Verdana" w:eastAsia="MS Mincho" w:hAnsi="Verdana"/>
      <w:sz w:val="20"/>
      <w:lang w:val="en-US" w:eastAsia="en-US"/>
    </w:rPr>
  </w:style>
  <w:style w:type="paragraph" w:customStyle="1" w:styleId="CharCharCharCharChar2CharCharChar1CharCharCharCharCharCharCharCharCharCharCharCharCharCharCharCharCharCharCharCharCharCharCharCharCharCharCharCharCharChar">
    <w:name w:val="Char Char Char Char Char2 Char Char Char1 Char Char Char Char Char Char Char Char Char Char Char Char Char Char Char Char Char Char Char Char Char Char Char Char Char Char Char Char Char Char"/>
    <w:basedOn w:val="Normal"/>
    <w:rsid w:val="00297388"/>
    <w:pPr>
      <w:spacing w:after="160" w:line="240" w:lineRule="exact"/>
      <w:jc w:val="left"/>
    </w:pPr>
    <w:rPr>
      <w:rFonts w:ascii="Verdana" w:eastAsia="MS Mincho" w:hAnsi="Verdana"/>
      <w:sz w:val="20"/>
      <w:lang w:val="en-US" w:eastAsia="en-US"/>
    </w:rPr>
  </w:style>
  <w:style w:type="character" w:styleId="Forte">
    <w:name w:val="Strong"/>
    <w:basedOn w:val="Tipodeletrapredefinidodopargrafo"/>
    <w:qFormat/>
    <w:rsid w:val="00C535D3"/>
    <w:rPr>
      <w:rFonts w:cs="Times New Roman"/>
      <w:b/>
      <w:bCs/>
    </w:rPr>
  </w:style>
  <w:style w:type="character" w:customStyle="1" w:styleId="DeltaViewDeletion">
    <w:name w:val="DeltaView Deletion"/>
    <w:rsid w:val="00F97457"/>
    <w:rPr>
      <w:strike/>
      <w:color w:val="FF0000"/>
      <w:spacing w:val="0"/>
    </w:rPr>
  </w:style>
  <w:style w:type="paragraph" w:customStyle="1" w:styleId="Default">
    <w:name w:val="Default"/>
    <w:rsid w:val="00625C88"/>
    <w:pPr>
      <w:autoSpaceDE w:val="0"/>
      <w:autoSpaceDN w:val="0"/>
      <w:adjustRightInd w:val="0"/>
    </w:pPr>
    <w:rPr>
      <w:color w:val="000000"/>
      <w:sz w:val="24"/>
      <w:lang w:eastAsia="en-US"/>
    </w:rPr>
  </w:style>
  <w:style w:type="paragraph" w:customStyle="1" w:styleId="Char2CharCharChar">
    <w:name w:val="Char2 Char Char Char"/>
    <w:basedOn w:val="Normal"/>
    <w:rsid w:val="003E2C70"/>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NormalNormalDOT">
    <w:name w:val="Normal.Normal.DOT"/>
    <w:rsid w:val="007709AE"/>
    <w:pPr>
      <w:autoSpaceDE w:val="0"/>
      <w:autoSpaceDN w:val="0"/>
      <w:adjustRightInd w:val="0"/>
    </w:pPr>
    <w:rPr>
      <w:sz w:val="24"/>
      <w:szCs w:val="24"/>
    </w:rPr>
  </w:style>
  <w:style w:type="paragraph" w:customStyle="1" w:styleId="CharChar1CharCharCharCharCharCharCharChar1CharCharCharCharCharCharCharCharCharCharCharCharCharCharCharCharCharCharCharCharCharCharCharCharCharChar1">
    <w:name w:val="Char Char1 Char Char Char Char Char Char Char Char1 Char Char Char Char Char Char Char Char Char Char Char Char Char Char Char Char Char Char Char Char Char Char Char Char Char Char1"/>
    <w:basedOn w:val="Normal"/>
    <w:rsid w:val="004319DE"/>
    <w:pPr>
      <w:spacing w:after="160" w:line="240" w:lineRule="exact"/>
      <w:jc w:val="left"/>
    </w:pPr>
    <w:rPr>
      <w:rFonts w:ascii="Verdana" w:eastAsia="MS Mincho" w:hAnsi="Verdana"/>
      <w:sz w:val="20"/>
      <w:lang w:val="en-US" w:eastAsia="en-US"/>
    </w:rPr>
  </w:style>
  <w:style w:type="paragraph" w:customStyle="1" w:styleId="Char2CharCharCharCharCharCharCharCharCharCharChar">
    <w:name w:val="Char2 Char Char Char Char Char Char Char Char Char Char Char"/>
    <w:basedOn w:val="Normal"/>
    <w:rsid w:val="00416F6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ListParagraph1">
    <w:name w:val="List Paragraph1"/>
    <w:basedOn w:val="Normal"/>
    <w:rsid w:val="004E5D45"/>
    <w:pPr>
      <w:ind w:left="720"/>
    </w:pPr>
  </w:style>
  <w:style w:type="character" w:customStyle="1" w:styleId="apple-style-span">
    <w:name w:val="apple-style-span"/>
    <w:basedOn w:val="Tipodeletrapredefinidodopargrafo"/>
    <w:rsid w:val="00C67F65"/>
    <w:rPr>
      <w:rFonts w:cs="Times New Roman"/>
    </w:rPr>
  </w:style>
  <w:style w:type="paragraph" w:customStyle="1" w:styleId="PargrafodaLista2">
    <w:name w:val="Parágrafo da Lista2"/>
    <w:basedOn w:val="Normal"/>
    <w:rsid w:val="009C2B62"/>
    <w:pPr>
      <w:autoSpaceDE w:val="0"/>
      <w:autoSpaceDN w:val="0"/>
      <w:adjustRightInd w:val="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single" w:sz="8" w:space="1" w:color="auto"/>
            <w:left w:val="single" w:sz="8" w:space="0" w:color="auto"/>
            <w:bottom w:val="single" w:sz="8" w:space="1" w:color="auto"/>
            <w:right w:val="single" w:sz="8" w:space="4"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single" w:sz="8" w:space="1" w:color="auto"/>
            <w:left w:val="single" w:sz="8" w:space="0" w:color="auto"/>
            <w:bottom w:val="single" w:sz="8" w:space="1" w:color="auto"/>
            <w:right w:val="single" w:sz="8" w:space="4"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single" w:sz="8" w:space="1" w:color="auto"/>
            <w:left w:val="single" w:sz="8" w:space="0" w:color="auto"/>
            <w:bottom w:val="single" w:sz="8" w:space="1" w:color="auto"/>
            <w:right w:val="single" w:sz="8" w:space="4"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yperlink" Target="mailto:gustavo.dezouzart@oliveiratrust.com.br"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agente@oliveiratrust.com.br" TargetMode="External"/><Relationship Id="rId2" Type="http://schemas.openxmlformats.org/officeDocument/2006/relationships/styles" Target="styles.xml"/><Relationship Id="rId16" Type="http://schemas.openxmlformats.org/officeDocument/2006/relationships/hyperlink" Target="mailto:alexandre.tourinho@oas.com" TargetMode="External"/><Relationship Id="rId20" Type="http://schemas.openxmlformats.org/officeDocument/2006/relationships/hyperlink" Target="mailto:.mobiliarios@cetip.com.b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footer" Target="footer2.xml"/><Relationship Id="rId19" Type="http://schemas.openxmlformats.org/officeDocument/2006/relationships/hyperlink" Target="mailto:4010.donizetti@bradesco.com.b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15707</Words>
  <Characters>84818</Characters>
  <Application>Microsoft Office Word</Application>
  <DocSecurity>0</DocSecurity>
  <Lines>706</Lines>
  <Paragraphs>200</Paragraphs>
  <ScaleCrop>false</ScaleCrop>
  <HeadingPairs>
    <vt:vector size="2" baseType="variant">
      <vt:variant>
        <vt:lpstr>Título</vt:lpstr>
      </vt:variant>
      <vt:variant>
        <vt:i4>1</vt:i4>
      </vt:variant>
    </vt:vector>
  </HeadingPairs>
  <TitlesOfParts>
    <vt:vector size="1" baseType="lpstr">
      <vt:lpstr>Escritura de Emissão</vt:lpstr>
    </vt:vector>
  </TitlesOfParts>
  <Company>Mattos Filho Advogados</Company>
  <LinksUpToDate>false</LinksUpToDate>
  <CharactersWithSpaces>100325</CharactersWithSpaces>
  <SharedDoc>false</SharedDoc>
  <HLinks>
    <vt:vector size="30" baseType="variant">
      <vt:variant>
        <vt:i4>7274585</vt:i4>
      </vt:variant>
      <vt:variant>
        <vt:i4>12</vt:i4>
      </vt:variant>
      <vt:variant>
        <vt:i4>0</vt:i4>
      </vt:variant>
      <vt:variant>
        <vt:i4>5</vt:i4>
      </vt:variant>
      <vt:variant>
        <vt:lpwstr>mailto:.mobiliarios@cetip.com.br</vt:lpwstr>
      </vt:variant>
      <vt:variant>
        <vt:lpwstr/>
      </vt:variant>
      <vt:variant>
        <vt:i4>7864397</vt:i4>
      </vt:variant>
      <vt:variant>
        <vt:i4>9</vt:i4>
      </vt:variant>
      <vt:variant>
        <vt:i4>0</vt:i4>
      </vt:variant>
      <vt:variant>
        <vt:i4>5</vt:i4>
      </vt:variant>
      <vt:variant>
        <vt:lpwstr>mailto:4010.donizetti@bradesco.com.br</vt:lpwstr>
      </vt:variant>
      <vt:variant>
        <vt:lpwstr/>
      </vt:variant>
      <vt:variant>
        <vt:i4>917549</vt:i4>
      </vt:variant>
      <vt:variant>
        <vt:i4>6</vt:i4>
      </vt:variant>
      <vt:variant>
        <vt:i4>0</vt:i4>
      </vt:variant>
      <vt:variant>
        <vt:i4>5</vt:i4>
      </vt:variant>
      <vt:variant>
        <vt:lpwstr>mailto:gustavo.dezouzart@oliveiratrust.com.br</vt:lpwstr>
      </vt:variant>
      <vt:variant>
        <vt:lpwstr/>
      </vt:variant>
      <vt:variant>
        <vt:i4>6029358</vt:i4>
      </vt:variant>
      <vt:variant>
        <vt:i4>3</vt:i4>
      </vt:variant>
      <vt:variant>
        <vt:i4>0</vt:i4>
      </vt:variant>
      <vt:variant>
        <vt:i4>5</vt:i4>
      </vt:variant>
      <vt:variant>
        <vt:lpwstr>mailto:agente@oliveiratrust.com.br</vt:lpwstr>
      </vt:variant>
      <vt:variant>
        <vt:lpwstr/>
      </vt:variant>
      <vt:variant>
        <vt:i4>6684687</vt:i4>
      </vt:variant>
      <vt:variant>
        <vt:i4>0</vt:i4>
      </vt:variant>
      <vt:variant>
        <vt:i4>0</vt:i4>
      </vt:variant>
      <vt:variant>
        <vt:i4>5</vt:i4>
      </vt:variant>
      <vt:variant>
        <vt:lpwstr>mailto:alexandre.tourinho@oas.com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creator>Mattos Filho</dc:creator>
  <cp:lastModifiedBy>Maria Carolina</cp:lastModifiedBy>
  <cp:revision>2</cp:revision>
  <cp:lastPrinted>2012-04-16T22:47:00Z</cp:lastPrinted>
  <dcterms:created xsi:type="dcterms:W3CDTF">2012-04-18T00:15:00Z</dcterms:created>
  <dcterms:modified xsi:type="dcterms:W3CDTF">2012-04-18T00:15:00Z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SP - 097392-00059 - 6249731v1 </vt:lpwstr>
  </property>
  <property fmtid="{D5CDD505-2E9C-101B-9397-08002B2CF9AE}" pid="3" name="MAIL_MSG_ID2">
    <vt:lpwstr>k6xEmGyNc74kVCI3kVhJ3iZptlgEv13tY6UCSnRv17yXGkYq0ETwf10eZpeo2t7hJ+h0tpqoo2qd42/pGYUuRYJO6GILTAinkZ9AhwMpSkW</vt:lpwstr>
  </property>
  <property fmtid="{D5CDD505-2E9C-101B-9397-08002B2CF9AE}" pid="4" name="RESPONSE_SENDER_NAME">
    <vt:lpwstr>gAAAdya76B99d4hLGUR1rQ+8TxTv0GGEPdix</vt:lpwstr>
  </property>
  <property fmtid="{D5CDD505-2E9C-101B-9397-08002B2CF9AE}" pid="5" name="MAIL_MSG_ID1">
    <vt:lpwstr>ABAAVOAfoSrQoyy6Wo32JtWZ8B9NDIB/O57ZS+5WR5KwL/G1GV0sY8URv2WLpkDGowJm</vt:lpwstr>
  </property>
  <property fmtid="{D5CDD505-2E9C-101B-9397-08002B2CF9AE}" pid="6" name="EMAIL_OWNER_ADDRESS">
    <vt:lpwstr>4AAA6DouqOs9baE1yUgU1m6YMPpAjIpYqz62KyhbOQZ4K3GLSMlpJrrUaQ==</vt:lpwstr>
  </property>
</Properties>
</file>
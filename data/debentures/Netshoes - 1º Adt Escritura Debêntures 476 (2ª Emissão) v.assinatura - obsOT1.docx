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8DC79" w14:textId="265504EB" w:rsidR="004E7FD2" w:rsidRPr="007A7CC8" w:rsidRDefault="0081084B" w:rsidP="001278DC">
      <w:pPr>
        <w:spacing w:line="276" w:lineRule="auto"/>
        <w:jc w:val="both"/>
        <w:rPr>
          <w:b/>
          <w:smallCaps/>
          <w:color w:val="000000"/>
          <w:sz w:val="22"/>
          <w:szCs w:val="22"/>
        </w:rPr>
      </w:pPr>
      <w:r w:rsidRPr="007A7CC8">
        <w:rPr>
          <w:b/>
          <w:bCs/>
          <w:smallCaps/>
          <w:sz w:val="22"/>
          <w:szCs w:val="22"/>
        </w:rPr>
        <w:t>Primeiro Aditamento ao</w:t>
      </w:r>
      <w:r w:rsidRPr="007A7CC8">
        <w:rPr>
          <w:sz w:val="22"/>
          <w:szCs w:val="22"/>
        </w:rPr>
        <w:t xml:space="preserve"> </w:t>
      </w:r>
      <w:r w:rsidR="004E7FD2" w:rsidRPr="007A7CC8">
        <w:rPr>
          <w:b/>
          <w:bCs/>
          <w:smallCaps/>
          <w:sz w:val="22"/>
          <w:szCs w:val="22"/>
        </w:rPr>
        <w:t xml:space="preserve">Instrumento Particular de Escritura da </w:t>
      </w:r>
      <w:r w:rsidR="002A736B" w:rsidRPr="007A7CC8">
        <w:rPr>
          <w:b/>
          <w:smallCaps/>
          <w:sz w:val="22"/>
          <w:szCs w:val="22"/>
        </w:rPr>
        <w:t xml:space="preserve">Segunda </w:t>
      </w:r>
      <w:r w:rsidR="004E7FD2" w:rsidRPr="007A7CC8">
        <w:rPr>
          <w:b/>
          <w:smallCaps/>
          <w:sz w:val="22"/>
          <w:szCs w:val="22"/>
        </w:rPr>
        <w:t>(</w:t>
      </w:r>
      <w:r w:rsidR="002A736B" w:rsidRPr="007A7CC8">
        <w:rPr>
          <w:b/>
          <w:smallCaps/>
          <w:sz w:val="22"/>
          <w:szCs w:val="22"/>
        </w:rPr>
        <w:t>2</w:t>
      </w:r>
      <w:r w:rsidR="004E7FD2" w:rsidRPr="007A7CC8">
        <w:rPr>
          <w:b/>
          <w:smallCaps/>
          <w:sz w:val="22"/>
          <w:szCs w:val="22"/>
        </w:rPr>
        <w:t>ª) Emissão de Debêntures</w:t>
      </w:r>
      <w:r w:rsidR="004E7FD2" w:rsidRPr="007A7CC8">
        <w:rPr>
          <w:b/>
          <w:bCs/>
          <w:smallCaps/>
          <w:sz w:val="22"/>
          <w:szCs w:val="22"/>
        </w:rPr>
        <w:t xml:space="preserve"> Simples, Não Conversíveis em Ações, em Série única, </w:t>
      </w:r>
      <w:r w:rsidR="004E7FD2" w:rsidRPr="007A7CC8">
        <w:rPr>
          <w:b/>
          <w:smallCaps/>
          <w:sz w:val="22"/>
          <w:szCs w:val="22"/>
        </w:rPr>
        <w:t>da Espécie com Garantia Real</w:t>
      </w:r>
      <w:r w:rsidR="004E7FD2" w:rsidRPr="007A7CC8">
        <w:rPr>
          <w:b/>
          <w:bCs/>
          <w:smallCaps/>
          <w:sz w:val="22"/>
          <w:szCs w:val="22"/>
        </w:rPr>
        <w:t xml:space="preserve">, </w:t>
      </w:r>
      <w:r w:rsidRPr="007A7CC8">
        <w:rPr>
          <w:b/>
          <w:bCs/>
          <w:smallCaps/>
          <w:sz w:val="22"/>
          <w:szCs w:val="22"/>
        </w:rPr>
        <w:t xml:space="preserve">com Garantia Adicional Fidejussória, </w:t>
      </w:r>
      <w:r w:rsidR="004E7FD2" w:rsidRPr="007A7CC8">
        <w:rPr>
          <w:b/>
          <w:bCs/>
          <w:smallCaps/>
          <w:sz w:val="22"/>
          <w:szCs w:val="22"/>
        </w:rPr>
        <w:t xml:space="preserve">para Distribuição Pública com Esforços Restritos de Colocação, da </w:t>
      </w:r>
      <w:r w:rsidR="004E7FD2" w:rsidRPr="007A7CC8">
        <w:rPr>
          <w:b/>
          <w:smallCaps/>
          <w:color w:val="000000"/>
          <w:sz w:val="22"/>
          <w:szCs w:val="22"/>
        </w:rPr>
        <w:t>NS2.com Internet S.A.</w:t>
      </w:r>
    </w:p>
    <w:p w14:paraId="5A1ED13E" w14:textId="77777777" w:rsidR="004E7FD2" w:rsidRPr="007A7CC8" w:rsidRDefault="004E7FD2" w:rsidP="001278DC">
      <w:pPr>
        <w:spacing w:line="276" w:lineRule="auto"/>
        <w:jc w:val="both"/>
        <w:rPr>
          <w:b/>
          <w:smallCaps/>
          <w:color w:val="000000"/>
          <w:sz w:val="22"/>
          <w:szCs w:val="22"/>
        </w:rPr>
      </w:pPr>
    </w:p>
    <w:p w14:paraId="6B4E15B5" w14:textId="77777777" w:rsidR="004E7FD2" w:rsidRPr="007A7CC8" w:rsidRDefault="004E7FD2" w:rsidP="001278DC">
      <w:pPr>
        <w:spacing w:line="276" w:lineRule="auto"/>
        <w:jc w:val="both"/>
        <w:rPr>
          <w:b/>
          <w:bCs/>
          <w:sz w:val="22"/>
          <w:szCs w:val="22"/>
        </w:rPr>
      </w:pPr>
    </w:p>
    <w:p w14:paraId="2DA3A6F5" w14:textId="77777777" w:rsidR="004E7FD2" w:rsidRPr="007A7CC8" w:rsidRDefault="004E7FD2" w:rsidP="001278DC">
      <w:pPr>
        <w:suppressAutoHyphens/>
        <w:spacing w:line="276" w:lineRule="auto"/>
        <w:jc w:val="both"/>
        <w:rPr>
          <w:sz w:val="22"/>
          <w:szCs w:val="22"/>
        </w:rPr>
      </w:pPr>
      <w:r w:rsidRPr="007A7CC8">
        <w:rPr>
          <w:sz w:val="22"/>
          <w:szCs w:val="22"/>
        </w:rPr>
        <w:t>Pelo presente instrumento particular, as partes abaixo qualificadas:</w:t>
      </w:r>
    </w:p>
    <w:p w14:paraId="7A48D58C" w14:textId="77777777" w:rsidR="004E7FD2" w:rsidRPr="007A7CC8" w:rsidRDefault="004E7FD2" w:rsidP="001278DC">
      <w:pPr>
        <w:spacing w:line="276" w:lineRule="auto"/>
        <w:jc w:val="both"/>
        <w:rPr>
          <w:sz w:val="22"/>
          <w:szCs w:val="22"/>
        </w:rPr>
      </w:pPr>
    </w:p>
    <w:p w14:paraId="2D0F20C5" w14:textId="77777777" w:rsidR="0081084B" w:rsidRPr="007A7CC8" w:rsidRDefault="004E7FD2" w:rsidP="001278DC">
      <w:pPr>
        <w:numPr>
          <w:ilvl w:val="0"/>
          <w:numId w:val="8"/>
        </w:numPr>
        <w:tabs>
          <w:tab w:val="left" w:pos="1418"/>
        </w:tabs>
        <w:spacing w:line="276" w:lineRule="auto"/>
        <w:ind w:left="0" w:firstLine="0"/>
        <w:jc w:val="both"/>
        <w:rPr>
          <w:sz w:val="22"/>
          <w:szCs w:val="22"/>
        </w:rPr>
      </w:pPr>
      <w:r w:rsidRPr="007A7CC8">
        <w:rPr>
          <w:smallCaps/>
          <w:color w:val="000000"/>
          <w:sz w:val="22"/>
          <w:szCs w:val="22"/>
        </w:rPr>
        <w:tab/>
      </w:r>
      <w:r w:rsidRPr="007A7CC8">
        <w:rPr>
          <w:b/>
          <w:smallCaps/>
          <w:color w:val="000000"/>
          <w:sz w:val="22"/>
          <w:szCs w:val="22"/>
        </w:rPr>
        <w:t>NS2.com Internet S.A.</w:t>
      </w:r>
      <w:r w:rsidRPr="007A7CC8">
        <w:rPr>
          <w:color w:val="000000"/>
          <w:sz w:val="22"/>
          <w:szCs w:val="22"/>
        </w:rPr>
        <w:t>, sociedade por ações, sem registro de companhia aberta perante a Comissão de Valores Mobiliários (“</w:t>
      </w:r>
      <w:r w:rsidRPr="007A7CC8">
        <w:rPr>
          <w:color w:val="000000"/>
          <w:sz w:val="22"/>
          <w:szCs w:val="22"/>
          <w:u w:val="single"/>
        </w:rPr>
        <w:t>CVM</w:t>
      </w:r>
      <w:r w:rsidRPr="007A7CC8">
        <w:rPr>
          <w:color w:val="000000"/>
          <w:sz w:val="22"/>
          <w:szCs w:val="22"/>
        </w:rPr>
        <w:t xml:space="preserve">”), com sede na </w:t>
      </w:r>
      <w:r w:rsidRPr="007A7CC8">
        <w:rPr>
          <w:color w:val="000000"/>
          <w:sz w:val="22"/>
          <w:szCs w:val="22"/>
          <w:lang w:val="pt-PT"/>
        </w:rPr>
        <w:t xml:space="preserve">Cidade de São Paulo, Estado de São Paulo, </w:t>
      </w:r>
      <w:r w:rsidRPr="007A7CC8">
        <w:rPr>
          <w:color w:val="000000"/>
          <w:sz w:val="22"/>
          <w:szCs w:val="22"/>
        </w:rPr>
        <w:t xml:space="preserve">na Rua Vergueiro, nº </w:t>
      </w:r>
      <w:r w:rsidR="002A736B" w:rsidRPr="007A7CC8">
        <w:rPr>
          <w:color w:val="000000"/>
          <w:sz w:val="22"/>
          <w:szCs w:val="22"/>
        </w:rPr>
        <w:t>943</w:t>
      </w:r>
      <w:r w:rsidRPr="007A7CC8">
        <w:rPr>
          <w:color w:val="000000"/>
          <w:sz w:val="22"/>
          <w:szCs w:val="22"/>
        </w:rPr>
        <w:t>, Liberdade, CEP 01504-000, inscrita no CNPJ/MF sob o nº 09.339.936.0001-16</w:t>
      </w:r>
      <w:r w:rsidR="006108D8" w:rsidRPr="007A7CC8">
        <w:rPr>
          <w:color w:val="000000"/>
          <w:sz w:val="22"/>
          <w:szCs w:val="22"/>
        </w:rPr>
        <w:t>, com NIRE nº 35.300.375.491</w:t>
      </w:r>
      <w:r w:rsidRPr="007A7CC8">
        <w:rPr>
          <w:color w:val="000000"/>
          <w:sz w:val="22"/>
          <w:szCs w:val="22"/>
        </w:rPr>
        <w:t>, neste ato representada na forma de seu Estatuto Social (“</w:t>
      </w:r>
      <w:r w:rsidRPr="007A7CC8">
        <w:rPr>
          <w:color w:val="000000"/>
          <w:sz w:val="22"/>
          <w:szCs w:val="22"/>
          <w:u w:val="single"/>
        </w:rPr>
        <w:t>Emissora</w:t>
      </w:r>
      <w:r w:rsidRPr="007A7CC8">
        <w:rPr>
          <w:color w:val="000000"/>
          <w:sz w:val="22"/>
          <w:szCs w:val="22"/>
        </w:rPr>
        <w:t>”)</w:t>
      </w:r>
      <w:r w:rsidRPr="007A7CC8">
        <w:rPr>
          <w:sz w:val="22"/>
          <w:szCs w:val="22"/>
        </w:rPr>
        <w:t>;</w:t>
      </w:r>
      <w:r w:rsidR="00E22223" w:rsidRPr="007A7CC8">
        <w:rPr>
          <w:sz w:val="22"/>
          <w:szCs w:val="22"/>
        </w:rPr>
        <w:t xml:space="preserve"> </w:t>
      </w:r>
    </w:p>
    <w:p w14:paraId="2D29C0D4" w14:textId="77777777" w:rsidR="0081084B" w:rsidRPr="007A7CC8" w:rsidRDefault="0081084B" w:rsidP="001278DC">
      <w:pPr>
        <w:tabs>
          <w:tab w:val="left" w:pos="1418"/>
        </w:tabs>
        <w:spacing w:line="276" w:lineRule="auto"/>
        <w:jc w:val="both"/>
        <w:rPr>
          <w:sz w:val="22"/>
          <w:szCs w:val="22"/>
        </w:rPr>
      </w:pPr>
    </w:p>
    <w:p w14:paraId="393A142D" w14:textId="2A7BBE8B" w:rsidR="0081084B" w:rsidRPr="007A7CC8" w:rsidRDefault="0081084B" w:rsidP="001278DC">
      <w:pPr>
        <w:numPr>
          <w:ilvl w:val="0"/>
          <w:numId w:val="8"/>
        </w:numPr>
        <w:tabs>
          <w:tab w:val="left" w:pos="1418"/>
        </w:tabs>
        <w:spacing w:line="276" w:lineRule="auto"/>
        <w:ind w:left="0" w:firstLine="0"/>
        <w:jc w:val="both"/>
        <w:rPr>
          <w:sz w:val="22"/>
          <w:szCs w:val="22"/>
        </w:rPr>
      </w:pPr>
      <w:r w:rsidRPr="007A7CC8">
        <w:rPr>
          <w:b/>
          <w:smallCaps/>
          <w:color w:val="000000"/>
          <w:sz w:val="22"/>
          <w:szCs w:val="22"/>
        </w:rPr>
        <w:t xml:space="preserve">Marcio </w:t>
      </w:r>
      <w:proofErr w:type="spellStart"/>
      <w:r w:rsidRPr="007A7CC8">
        <w:rPr>
          <w:b/>
          <w:smallCaps/>
          <w:color w:val="000000"/>
          <w:sz w:val="22"/>
          <w:szCs w:val="22"/>
        </w:rPr>
        <w:t>Kumruian</w:t>
      </w:r>
      <w:proofErr w:type="spellEnd"/>
      <w:r w:rsidRPr="007A7CC8">
        <w:rPr>
          <w:color w:val="000000"/>
          <w:sz w:val="22"/>
          <w:szCs w:val="22"/>
        </w:rPr>
        <w:t xml:space="preserve">, brasileiro, casado sob o regime de comunhão parcial de bens, empresário, portador da Cédula de Identidade nº 24. 122.221-7 SSP/SP e inscrito no CPF/MF sob nº 168.764.418-73, com endereço comercial </w:t>
      </w:r>
      <w:r w:rsidR="009566AB" w:rsidRPr="007A7CC8">
        <w:rPr>
          <w:color w:val="000000"/>
          <w:sz w:val="22"/>
          <w:szCs w:val="22"/>
          <w:lang w:val="pt-PT"/>
        </w:rPr>
        <w:t>Cidade de São Paulo, Estado de São Paulo</w:t>
      </w:r>
      <w:r w:rsidRPr="007A7CC8">
        <w:rPr>
          <w:color w:val="000000"/>
          <w:sz w:val="22"/>
          <w:szCs w:val="22"/>
        </w:rPr>
        <w:t>, na </w:t>
      </w:r>
      <w:hyperlink r:id="rId7" w:history="1">
        <w:r w:rsidRPr="007A7CC8">
          <w:rPr>
            <w:color w:val="000000"/>
            <w:sz w:val="22"/>
            <w:szCs w:val="22"/>
          </w:rPr>
          <w:t>Rua Vergueiro, 961, Liberdade, CEP: 01504-001</w:t>
        </w:r>
      </w:hyperlink>
      <w:r w:rsidRPr="007A7CC8">
        <w:rPr>
          <w:color w:val="000000"/>
          <w:sz w:val="22"/>
          <w:szCs w:val="22"/>
        </w:rPr>
        <w:t xml:space="preserve"> (“</w:t>
      </w:r>
      <w:r w:rsidRPr="007A7CC8">
        <w:rPr>
          <w:color w:val="000000"/>
          <w:sz w:val="22"/>
          <w:szCs w:val="22"/>
          <w:u w:val="single"/>
        </w:rPr>
        <w:t>Fiador</w:t>
      </w:r>
      <w:r w:rsidRPr="007A7CC8">
        <w:rPr>
          <w:color w:val="000000"/>
          <w:sz w:val="22"/>
          <w:szCs w:val="22"/>
        </w:rPr>
        <w:t xml:space="preserve">”); </w:t>
      </w:r>
    </w:p>
    <w:p w14:paraId="0424DD77" w14:textId="77777777" w:rsidR="0081084B" w:rsidRPr="007A7CC8" w:rsidRDefault="0081084B" w:rsidP="001278DC">
      <w:pPr>
        <w:pStyle w:val="PargrafodaLista"/>
        <w:spacing w:line="276" w:lineRule="auto"/>
        <w:rPr>
          <w:rFonts w:ascii="Times New Roman" w:hAnsi="Times New Roman" w:cs="Times New Roman"/>
        </w:rPr>
      </w:pPr>
    </w:p>
    <w:p w14:paraId="5735662D" w14:textId="068E7AB3" w:rsidR="004E7FD2" w:rsidRPr="007A7CC8" w:rsidRDefault="00BE406C" w:rsidP="001278DC">
      <w:pPr>
        <w:numPr>
          <w:ilvl w:val="0"/>
          <w:numId w:val="8"/>
        </w:numPr>
        <w:tabs>
          <w:tab w:val="left" w:pos="1418"/>
        </w:tabs>
        <w:spacing w:line="276" w:lineRule="auto"/>
        <w:ind w:left="0" w:firstLine="0"/>
        <w:jc w:val="both"/>
        <w:rPr>
          <w:sz w:val="22"/>
          <w:szCs w:val="22"/>
        </w:rPr>
      </w:pPr>
      <w:proofErr w:type="spellStart"/>
      <w:r w:rsidRPr="007A7CC8">
        <w:rPr>
          <w:rFonts w:ascii="Times New Roman Negrito" w:hAnsi="Times New Roman Negrito"/>
          <w:b/>
          <w:smallCaps/>
          <w:sz w:val="22"/>
          <w:szCs w:val="22"/>
        </w:rPr>
        <w:t>Sylmara</w:t>
      </w:r>
      <w:proofErr w:type="spellEnd"/>
      <w:r w:rsidRPr="007A7CC8">
        <w:rPr>
          <w:rFonts w:ascii="Times New Roman Negrito" w:hAnsi="Times New Roman Negrito"/>
          <w:b/>
          <w:smallCaps/>
          <w:sz w:val="22"/>
          <w:szCs w:val="22"/>
        </w:rPr>
        <w:t xml:space="preserve"> </w:t>
      </w:r>
      <w:proofErr w:type="spellStart"/>
      <w:r w:rsidRPr="007A7CC8">
        <w:rPr>
          <w:rFonts w:ascii="Times New Roman Negrito" w:hAnsi="Times New Roman Negrito"/>
          <w:b/>
          <w:smallCaps/>
          <w:sz w:val="22"/>
          <w:szCs w:val="22"/>
        </w:rPr>
        <w:t>Djouki</w:t>
      </w:r>
      <w:proofErr w:type="spellEnd"/>
      <w:r w:rsidRPr="007A7CC8">
        <w:rPr>
          <w:rFonts w:ascii="Times New Roman Negrito" w:hAnsi="Times New Roman Negrito"/>
          <w:b/>
          <w:smallCaps/>
          <w:sz w:val="22"/>
          <w:szCs w:val="22"/>
        </w:rPr>
        <w:t xml:space="preserve"> </w:t>
      </w:r>
      <w:proofErr w:type="spellStart"/>
      <w:r w:rsidRPr="007A7CC8">
        <w:rPr>
          <w:rFonts w:ascii="Times New Roman Negrito" w:hAnsi="Times New Roman Negrito"/>
          <w:b/>
          <w:smallCaps/>
          <w:sz w:val="22"/>
          <w:szCs w:val="22"/>
        </w:rPr>
        <w:t>Kumruian</w:t>
      </w:r>
      <w:proofErr w:type="spellEnd"/>
      <w:r w:rsidRPr="007A7CC8">
        <w:rPr>
          <w:sz w:val="22"/>
          <w:szCs w:val="22"/>
        </w:rPr>
        <w:t>, brasileira, casad</w:t>
      </w:r>
      <w:r w:rsidR="00B95EDB" w:rsidRPr="007A7CC8">
        <w:rPr>
          <w:sz w:val="22"/>
          <w:szCs w:val="22"/>
        </w:rPr>
        <w:t>a</w:t>
      </w:r>
      <w:r w:rsidRPr="007A7CC8">
        <w:rPr>
          <w:sz w:val="22"/>
          <w:szCs w:val="22"/>
        </w:rPr>
        <w:t xml:space="preserve"> sob o regime de comunhão parcial de bens, portadora da Cédula de Identidade nº 28.169.436 -9, inscrita no CPF/MF sob nº 256.115.788-10, com </w:t>
      </w:r>
      <w:r w:rsidR="00A735EF" w:rsidRPr="007A7CC8">
        <w:rPr>
          <w:sz w:val="22"/>
          <w:szCs w:val="22"/>
        </w:rPr>
        <w:t xml:space="preserve">domicílio </w:t>
      </w:r>
      <w:r w:rsidR="009566AB" w:rsidRPr="007A7CC8">
        <w:rPr>
          <w:color w:val="000000"/>
          <w:sz w:val="22"/>
          <w:szCs w:val="22"/>
          <w:lang w:val="pt-PT"/>
        </w:rPr>
        <w:t>Cidade de São Paulo, Estado de São Paulo</w:t>
      </w:r>
      <w:r w:rsidRPr="007A7CC8">
        <w:rPr>
          <w:sz w:val="22"/>
          <w:szCs w:val="22"/>
        </w:rPr>
        <w:t>, na Rua Vergueiro, 961, Liberdade, CEP: 01504-001</w:t>
      </w:r>
      <w:r w:rsidR="009566AB" w:rsidRPr="007A7CC8">
        <w:rPr>
          <w:sz w:val="22"/>
          <w:szCs w:val="22"/>
        </w:rPr>
        <w:t>, na qualidade de</w:t>
      </w:r>
      <w:r w:rsidR="008078BF" w:rsidRPr="007A7CC8">
        <w:rPr>
          <w:sz w:val="22"/>
          <w:szCs w:val="22"/>
        </w:rPr>
        <w:t xml:space="preserve"> </w:t>
      </w:r>
      <w:r w:rsidR="009566AB" w:rsidRPr="007A7CC8">
        <w:rPr>
          <w:sz w:val="22"/>
          <w:szCs w:val="22"/>
        </w:rPr>
        <w:t>c</w:t>
      </w:r>
      <w:r w:rsidR="008078BF" w:rsidRPr="007A7CC8">
        <w:rPr>
          <w:sz w:val="22"/>
          <w:szCs w:val="22"/>
        </w:rPr>
        <w:t>ônjuge do Fiador</w:t>
      </w:r>
      <w:r w:rsidR="009566AB" w:rsidRPr="007A7CC8">
        <w:rPr>
          <w:sz w:val="22"/>
          <w:szCs w:val="22"/>
        </w:rPr>
        <w:t xml:space="preserve"> (“</w:t>
      </w:r>
      <w:proofErr w:type="spellStart"/>
      <w:r w:rsidR="009566AB" w:rsidRPr="007A7CC8">
        <w:rPr>
          <w:sz w:val="22"/>
          <w:szCs w:val="22"/>
          <w:u w:val="single"/>
        </w:rPr>
        <w:t>Sylmara</w:t>
      </w:r>
      <w:proofErr w:type="spellEnd"/>
      <w:r w:rsidR="009566AB" w:rsidRPr="007A7CC8">
        <w:rPr>
          <w:sz w:val="22"/>
          <w:szCs w:val="22"/>
        </w:rPr>
        <w:t>”)</w:t>
      </w:r>
      <w:r w:rsidR="0081084B" w:rsidRPr="007A7CC8">
        <w:rPr>
          <w:sz w:val="22"/>
          <w:szCs w:val="22"/>
        </w:rPr>
        <w:t xml:space="preserve">; </w:t>
      </w:r>
      <w:r w:rsidR="00E22223" w:rsidRPr="007A7CC8">
        <w:rPr>
          <w:sz w:val="22"/>
          <w:szCs w:val="22"/>
        </w:rPr>
        <w:t>e</w:t>
      </w:r>
    </w:p>
    <w:p w14:paraId="369DB22D" w14:textId="77777777" w:rsidR="004E7FD2" w:rsidRPr="007A7CC8" w:rsidRDefault="004E7FD2" w:rsidP="001278DC">
      <w:pPr>
        <w:tabs>
          <w:tab w:val="left" w:pos="1418"/>
        </w:tabs>
        <w:spacing w:line="276" w:lineRule="auto"/>
        <w:jc w:val="both"/>
        <w:rPr>
          <w:sz w:val="22"/>
          <w:szCs w:val="22"/>
        </w:rPr>
      </w:pPr>
    </w:p>
    <w:p w14:paraId="5A591AFB" w14:textId="692302E1" w:rsidR="002A736B" w:rsidRPr="007A7CC8" w:rsidRDefault="004E7FD2" w:rsidP="001278DC">
      <w:pPr>
        <w:numPr>
          <w:ilvl w:val="0"/>
          <w:numId w:val="8"/>
        </w:numPr>
        <w:tabs>
          <w:tab w:val="left" w:pos="1418"/>
        </w:tabs>
        <w:spacing w:line="276" w:lineRule="auto"/>
        <w:ind w:left="0" w:firstLine="0"/>
        <w:jc w:val="both"/>
        <w:outlineLvl w:val="0"/>
        <w:rPr>
          <w:b/>
          <w:sz w:val="22"/>
          <w:szCs w:val="22"/>
        </w:rPr>
      </w:pPr>
      <w:bookmarkStart w:id="0" w:name="_Hlk531704599"/>
      <w:r w:rsidRPr="007A7CC8">
        <w:rPr>
          <w:b/>
          <w:smallCaps/>
          <w:sz w:val="22"/>
          <w:szCs w:val="22"/>
        </w:rPr>
        <w:t>O</w:t>
      </w:r>
      <w:r w:rsidRPr="00DA08A2">
        <w:rPr>
          <w:b/>
          <w:smallCaps/>
          <w:sz w:val="22"/>
          <w:szCs w:val="22"/>
        </w:rPr>
        <w:t>liveira Trust Distribuidora de Títulos e Valores Mobiliários S.A.</w:t>
      </w:r>
      <w:r w:rsidRPr="00DA08A2">
        <w:rPr>
          <w:sz w:val="22"/>
          <w:szCs w:val="22"/>
        </w:rPr>
        <w:t xml:space="preserve">, </w:t>
      </w:r>
      <w:bookmarkEnd w:id="0"/>
      <w:r w:rsidR="004A31A8" w:rsidRPr="00DA08A2">
        <w:rPr>
          <w:sz w:val="22"/>
          <w:szCs w:val="22"/>
        </w:rPr>
        <w:t>instituição financeira constituída sob a f</w:t>
      </w:r>
      <w:r w:rsidR="004C55F7" w:rsidRPr="00DA08A2">
        <w:rPr>
          <w:sz w:val="22"/>
          <w:szCs w:val="22"/>
        </w:rPr>
        <w:t>orma de sociedade anônima, com domicílio na Cidade de São Paulo, Estado de São Paulo, na Rua Joaquim Floriano, nº 1.052, 13º andar, Itaim Bibi, CEP 04534-004</w:t>
      </w:r>
      <w:r w:rsidR="003624AA" w:rsidRPr="00DA08A2">
        <w:rPr>
          <w:sz w:val="22"/>
          <w:szCs w:val="22"/>
        </w:rPr>
        <w:t xml:space="preserve">, </w:t>
      </w:r>
      <w:r w:rsidR="003624AA" w:rsidRPr="00DA08A2">
        <w:rPr>
          <w:color w:val="000000"/>
          <w:sz w:val="22"/>
          <w:szCs w:val="22"/>
        </w:rPr>
        <w:t>neste ato representada na forma de seu Estatuto Social</w:t>
      </w:r>
      <w:r w:rsidRPr="00DA08A2">
        <w:rPr>
          <w:b/>
          <w:smallCaps/>
          <w:sz w:val="22"/>
          <w:szCs w:val="22"/>
        </w:rPr>
        <w:t xml:space="preserve"> </w:t>
      </w:r>
      <w:r w:rsidRPr="00DA08A2">
        <w:rPr>
          <w:sz w:val="22"/>
          <w:szCs w:val="22"/>
        </w:rPr>
        <w:t>(“</w:t>
      </w:r>
      <w:r w:rsidRPr="00DA08A2">
        <w:rPr>
          <w:sz w:val="22"/>
          <w:szCs w:val="22"/>
          <w:u w:val="single"/>
        </w:rPr>
        <w:t>Agente</w:t>
      </w:r>
      <w:r w:rsidRPr="007A7CC8">
        <w:rPr>
          <w:sz w:val="22"/>
          <w:szCs w:val="22"/>
          <w:u w:val="single"/>
        </w:rPr>
        <w:t xml:space="preserve"> Fiduciário</w:t>
      </w:r>
      <w:r w:rsidRPr="007A7CC8">
        <w:rPr>
          <w:sz w:val="22"/>
          <w:szCs w:val="22"/>
        </w:rPr>
        <w:t>”);</w:t>
      </w:r>
    </w:p>
    <w:p w14:paraId="292A183A" w14:textId="77777777" w:rsidR="004E7FD2" w:rsidRPr="007A7CC8" w:rsidRDefault="004E7FD2" w:rsidP="001278DC">
      <w:pPr>
        <w:tabs>
          <w:tab w:val="left" w:pos="1418"/>
        </w:tabs>
        <w:spacing w:line="276" w:lineRule="auto"/>
        <w:jc w:val="both"/>
        <w:rPr>
          <w:sz w:val="22"/>
          <w:szCs w:val="22"/>
        </w:rPr>
      </w:pPr>
    </w:p>
    <w:p w14:paraId="7237BE90" w14:textId="77777777" w:rsidR="0081084B" w:rsidRPr="007A7CC8" w:rsidRDefault="0081084B" w:rsidP="001278DC">
      <w:pPr>
        <w:tabs>
          <w:tab w:val="left" w:pos="1418"/>
        </w:tabs>
        <w:spacing w:line="276" w:lineRule="auto"/>
        <w:jc w:val="both"/>
        <w:rPr>
          <w:sz w:val="22"/>
          <w:szCs w:val="22"/>
        </w:rPr>
      </w:pPr>
    </w:p>
    <w:p w14:paraId="242405B2" w14:textId="55A33BBE" w:rsidR="0081084B" w:rsidRPr="007A7CC8" w:rsidRDefault="0081084B" w:rsidP="001278DC">
      <w:pPr>
        <w:tabs>
          <w:tab w:val="left" w:pos="1418"/>
        </w:tabs>
        <w:spacing w:line="276" w:lineRule="auto"/>
        <w:jc w:val="both"/>
        <w:rPr>
          <w:sz w:val="22"/>
          <w:szCs w:val="22"/>
        </w:rPr>
      </w:pPr>
      <w:r w:rsidRPr="007A7CC8">
        <w:rPr>
          <w:sz w:val="22"/>
          <w:szCs w:val="22"/>
        </w:rPr>
        <w:t>CONSIDERANDO QUE:</w:t>
      </w:r>
    </w:p>
    <w:p w14:paraId="4B49FA70" w14:textId="701979D8" w:rsidR="0081084B" w:rsidRPr="007A7CC8" w:rsidRDefault="0081084B" w:rsidP="001278DC">
      <w:pPr>
        <w:tabs>
          <w:tab w:val="left" w:pos="1418"/>
        </w:tabs>
        <w:spacing w:line="276" w:lineRule="auto"/>
        <w:jc w:val="both"/>
        <w:rPr>
          <w:sz w:val="22"/>
          <w:szCs w:val="22"/>
        </w:rPr>
      </w:pPr>
    </w:p>
    <w:p w14:paraId="1C644789" w14:textId="5DA8722D" w:rsidR="0081084B" w:rsidRPr="007A7CC8" w:rsidRDefault="0081084B" w:rsidP="001278DC">
      <w:pPr>
        <w:pStyle w:val="PargrafodaLista"/>
        <w:numPr>
          <w:ilvl w:val="0"/>
          <w:numId w:val="25"/>
        </w:numPr>
        <w:tabs>
          <w:tab w:val="left" w:pos="1418"/>
        </w:tabs>
        <w:spacing w:line="276" w:lineRule="auto"/>
        <w:jc w:val="both"/>
        <w:rPr>
          <w:rFonts w:ascii="Times New Roman" w:hAnsi="Times New Roman" w:cs="Times New Roman"/>
        </w:rPr>
      </w:pPr>
      <w:r w:rsidRPr="007A7CC8">
        <w:rPr>
          <w:rFonts w:ascii="Times New Roman" w:hAnsi="Times New Roman" w:cs="Times New Roman"/>
        </w:rPr>
        <w:t>Em 19 de março de 2015, a Cedente e o Agente Fiduciário celebraram o Instrumento Particular de Escritura da Segunda (2ª) Emissão de Debêntures Simples, Não Conversíveis em Ações, em Série Única, da Espécie com Garantia Real, para Distribuição Pública com Esforços Restritos de Colocação, da NS2.com Internet S.A. (“</w:t>
      </w:r>
      <w:r w:rsidRPr="007A7CC8">
        <w:rPr>
          <w:rFonts w:ascii="Times New Roman" w:hAnsi="Times New Roman" w:cs="Times New Roman"/>
          <w:u w:val="single"/>
        </w:rPr>
        <w:t>Escritura</w:t>
      </w:r>
      <w:r w:rsidRPr="007A7CC8">
        <w:rPr>
          <w:rFonts w:ascii="Times New Roman" w:hAnsi="Times New Roman" w:cs="Times New Roman"/>
        </w:rPr>
        <w:t>”), por meio do qual a Cedente emitiu 1.500 (mil e quinhentas) Debêntures com valor nominal de R$100.000,00 (cem mil reais), perfazendo o montante total de R$150.000.000,00 (cento e cinquenta milhões de reais), na data de emissão, remuneradas nos termos da Escritura (“</w:t>
      </w:r>
      <w:r w:rsidRPr="007A7CC8">
        <w:rPr>
          <w:rFonts w:ascii="Times New Roman" w:hAnsi="Times New Roman" w:cs="Times New Roman"/>
          <w:u w:val="single"/>
        </w:rPr>
        <w:t>Valor Total da Emissão</w:t>
      </w:r>
      <w:r w:rsidRPr="007A7CC8">
        <w:rPr>
          <w:rFonts w:ascii="Times New Roman" w:hAnsi="Times New Roman" w:cs="Times New Roman"/>
        </w:rPr>
        <w:t>”), objeto de distribuição pública, com esforços restritos de colocação, nos termos da Instrução da CVM n.º 476, de 16 de janeiro de 2009, conforme alterada (“</w:t>
      </w:r>
      <w:r w:rsidRPr="007A7CC8">
        <w:rPr>
          <w:rFonts w:ascii="Times New Roman" w:hAnsi="Times New Roman" w:cs="Times New Roman"/>
          <w:u w:val="single"/>
        </w:rPr>
        <w:t>Oferta Restrita</w:t>
      </w:r>
      <w:r w:rsidRPr="007A7CC8">
        <w:rPr>
          <w:rFonts w:ascii="Times New Roman" w:hAnsi="Times New Roman" w:cs="Times New Roman"/>
        </w:rPr>
        <w:t>”);</w:t>
      </w:r>
      <w:r w:rsidR="005F17DE" w:rsidRPr="007A7CC8">
        <w:rPr>
          <w:rFonts w:ascii="Times New Roman" w:hAnsi="Times New Roman" w:cs="Times New Roman"/>
        </w:rPr>
        <w:t xml:space="preserve"> </w:t>
      </w:r>
    </w:p>
    <w:p w14:paraId="5C4CBBD1" w14:textId="77777777" w:rsidR="0081084B" w:rsidRPr="007A7CC8" w:rsidRDefault="0081084B" w:rsidP="001278DC">
      <w:pPr>
        <w:pStyle w:val="PargrafodaLista"/>
        <w:tabs>
          <w:tab w:val="left" w:pos="1418"/>
        </w:tabs>
        <w:spacing w:line="276" w:lineRule="auto"/>
        <w:jc w:val="both"/>
        <w:rPr>
          <w:rFonts w:ascii="Times New Roman" w:hAnsi="Times New Roman" w:cs="Times New Roman"/>
        </w:rPr>
      </w:pPr>
    </w:p>
    <w:p w14:paraId="4262782D" w14:textId="01BFEBE8" w:rsidR="0081084B" w:rsidRPr="007A7CC8" w:rsidRDefault="0081084B" w:rsidP="001278DC">
      <w:pPr>
        <w:pStyle w:val="PargrafodaLista"/>
        <w:numPr>
          <w:ilvl w:val="0"/>
          <w:numId w:val="25"/>
        </w:numPr>
        <w:tabs>
          <w:tab w:val="left" w:pos="1418"/>
        </w:tabs>
        <w:spacing w:line="276" w:lineRule="auto"/>
        <w:jc w:val="both"/>
        <w:rPr>
          <w:rFonts w:ascii="Times New Roman" w:hAnsi="Times New Roman" w:cs="Times New Roman"/>
        </w:rPr>
      </w:pPr>
      <w:r w:rsidRPr="007A7CC8">
        <w:rPr>
          <w:rFonts w:ascii="Times New Roman" w:hAnsi="Times New Roman" w:cs="Times New Roman"/>
        </w:rPr>
        <w:lastRenderedPageBreak/>
        <w:t>Em 08 de agosto de 2018, foi realizada Assembleia Geral de Debenturistas por meio da qual foi aprovada a alteração de determinados termos e condições das Debêntures</w:t>
      </w:r>
      <w:r w:rsidR="005F17DE" w:rsidRPr="007A7CC8">
        <w:rPr>
          <w:rFonts w:ascii="Times New Roman" w:hAnsi="Times New Roman" w:cs="Times New Roman"/>
        </w:rPr>
        <w:t xml:space="preserve"> (“</w:t>
      </w:r>
      <w:r w:rsidR="005F17DE" w:rsidRPr="007A7CC8">
        <w:rPr>
          <w:rFonts w:ascii="Times New Roman" w:hAnsi="Times New Roman" w:cs="Times New Roman"/>
          <w:u w:val="single"/>
        </w:rPr>
        <w:t>AGD</w:t>
      </w:r>
      <w:r w:rsidR="005F17DE" w:rsidRPr="007A7CC8">
        <w:rPr>
          <w:rFonts w:ascii="Times New Roman" w:hAnsi="Times New Roman" w:cs="Times New Roman"/>
        </w:rPr>
        <w:t>”);</w:t>
      </w:r>
      <w:r w:rsidR="00672008" w:rsidRPr="007A7CC8">
        <w:rPr>
          <w:rFonts w:ascii="Times New Roman" w:hAnsi="Times New Roman" w:cs="Times New Roman"/>
        </w:rPr>
        <w:t xml:space="preserve"> e</w:t>
      </w:r>
    </w:p>
    <w:p w14:paraId="69FBFC46" w14:textId="77777777" w:rsidR="00672008" w:rsidRPr="007A7CC8" w:rsidRDefault="00672008" w:rsidP="00876C01">
      <w:pPr>
        <w:pStyle w:val="PargrafodaLista"/>
        <w:rPr>
          <w:rFonts w:ascii="Times New Roman" w:hAnsi="Times New Roman" w:cs="Times New Roman"/>
        </w:rPr>
      </w:pPr>
    </w:p>
    <w:p w14:paraId="3AC9C79F" w14:textId="7F9FB941" w:rsidR="00672008" w:rsidRPr="00DA08A2" w:rsidRDefault="00672008" w:rsidP="001278DC">
      <w:pPr>
        <w:pStyle w:val="PargrafodaLista"/>
        <w:numPr>
          <w:ilvl w:val="0"/>
          <w:numId w:val="25"/>
        </w:numPr>
        <w:tabs>
          <w:tab w:val="left" w:pos="1418"/>
        </w:tabs>
        <w:spacing w:line="276" w:lineRule="auto"/>
        <w:jc w:val="both"/>
        <w:rPr>
          <w:rFonts w:ascii="Times New Roman" w:hAnsi="Times New Roman" w:cs="Times New Roman"/>
        </w:rPr>
      </w:pPr>
      <w:r w:rsidRPr="00DA08A2">
        <w:rPr>
          <w:rFonts w:ascii="Times New Roman" w:hAnsi="Times New Roman" w:cs="Times New Roman"/>
        </w:rPr>
        <w:t xml:space="preserve">As partes concordam em </w:t>
      </w:r>
      <w:del w:id="1" w:author="Autor" w:date="2019-03-15T13:11:00Z">
        <w:r w:rsidRPr="00DA08A2" w:rsidDel="00D41DCB">
          <w:rPr>
            <w:rFonts w:ascii="Times New Roman" w:hAnsi="Times New Roman" w:cs="Times New Roman"/>
          </w:rPr>
          <w:delText xml:space="preserve">atualizar </w:delText>
        </w:r>
      </w:del>
      <w:ins w:id="2" w:author="Autor" w:date="2019-03-15T13:11:00Z">
        <w:r w:rsidR="00D41DCB">
          <w:rPr>
            <w:rFonts w:ascii="Times New Roman" w:hAnsi="Times New Roman" w:cs="Times New Roman"/>
          </w:rPr>
          <w:t>ajustar</w:t>
        </w:r>
        <w:r w:rsidR="00D41DCB" w:rsidRPr="00DA08A2">
          <w:rPr>
            <w:rFonts w:ascii="Times New Roman" w:hAnsi="Times New Roman" w:cs="Times New Roman"/>
          </w:rPr>
          <w:t xml:space="preserve"> </w:t>
        </w:r>
      </w:ins>
      <w:r w:rsidRPr="00DA08A2">
        <w:rPr>
          <w:rFonts w:ascii="Times New Roman" w:hAnsi="Times New Roman" w:cs="Times New Roman"/>
        </w:rPr>
        <w:t>o endereço do Agente Fiduciário</w:t>
      </w:r>
      <w:ins w:id="3" w:author="Autor" w:date="2019-03-15T12:29:00Z">
        <w:r w:rsidR="00FF06DA">
          <w:rPr>
            <w:rFonts w:ascii="Times New Roman" w:hAnsi="Times New Roman" w:cs="Times New Roman"/>
          </w:rPr>
          <w:t xml:space="preserve"> no pre</w:t>
        </w:r>
      </w:ins>
      <w:ins w:id="4" w:author="Autor" w:date="2019-03-15T12:30:00Z">
        <w:r w:rsidR="00FF06DA">
          <w:rPr>
            <w:rFonts w:ascii="Times New Roman" w:hAnsi="Times New Roman" w:cs="Times New Roman"/>
          </w:rPr>
          <w:t>âmbulo deste Aditamento</w:t>
        </w:r>
      </w:ins>
      <w:r w:rsidRPr="00DA08A2">
        <w:rPr>
          <w:rFonts w:ascii="Times New Roman" w:hAnsi="Times New Roman" w:cs="Times New Roman"/>
        </w:rPr>
        <w:t xml:space="preserve">, </w:t>
      </w:r>
      <w:ins w:id="5" w:author="Autor" w:date="2019-03-15T13:11:00Z">
        <w:r w:rsidR="00D41DCB">
          <w:rPr>
            <w:rFonts w:ascii="Times New Roman" w:hAnsi="Times New Roman" w:cs="Times New Roman"/>
          </w:rPr>
          <w:t>para fins de atualização do domicílio do Agente Fiduciário</w:t>
        </w:r>
      </w:ins>
      <w:ins w:id="6" w:author="Autor" w:date="2019-03-15T13:12:00Z">
        <w:r w:rsidR="00D41DCB">
          <w:rPr>
            <w:rFonts w:ascii="Times New Roman" w:hAnsi="Times New Roman" w:cs="Times New Roman"/>
          </w:rPr>
          <w:t xml:space="preserve">, conforme já refletido acima, </w:t>
        </w:r>
      </w:ins>
      <w:del w:id="7" w:author="Autor" w:date="2019-03-15T12:57:00Z">
        <w:r w:rsidR="00854398" w:rsidRPr="00DA08A2" w:rsidDel="00925285">
          <w:rPr>
            <w:rFonts w:ascii="Times New Roman" w:hAnsi="Times New Roman" w:cs="Times New Roman"/>
          </w:rPr>
          <w:delText>inclusive</w:delText>
        </w:r>
      </w:del>
      <w:ins w:id="8" w:author="Autor" w:date="2019-03-15T12:57:00Z">
        <w:r w:rsidR="00925285">
          <w:rPr>
            <w:rFonts w:ascii="Times New Roman" w:hAnsi="Times New Roman" w:cs="Times New Roman"/>
          </w:rPr>
          <w:t xml:space="preserve">bem como </w:t>
        </w:r>
      </w:ins>
      <w:ins w:id="9" w:author="Autor" w:date="2019-03-15T12:30:00Z">
        <w:r w:rsidR="00FF06DA">
          <w:rPr>
            <w:rFonts w:ascii="Times New Roman" w:hAnsi="Times New Roman" w:cs="Times New Roman"/>
          </w:rPr>
          <w:t>atualizar o endereço</w:t>
        </w:r>
      </w:ins>
      <w:r w:rsidRPr="00DA08A2">
        <w:rPr>
          <w:rFonts w:ascii="Times New Roman" w:hAnsi="Times New Roman" w:cs="Times New Roman"/>
        </w:rPr>
        <w:t xml:space="preserve"> </w:t>
      </w:r>
      <w:ins w:id="10" w:author="Autor" w:date="2019-03-15T13:12:00Z">
        <w:r w:rsidR="00D41DCB">
          <w:rPr>
            <w:rFonts w:ascii="Times New Roman" w:hAnsi="Times New Roman" w:cs="Times New Roman"/>
          </w:rPr>
          <w:t xml:space="preserve">de comunicação do Agente Fiduciário </w:t>
        </w:r>
      </w:ins>
      <w:r w:rsidRPr="00DA08A2">
        <w:rPr>
          <w:rFonts w:ascii="Times New Roman" w:hAnsi="Times New Roman" w:cs="Times New Roman"/>
        </w:rPr>
        <w:t xml:space="preserve">na Cláusula </w:t>
      </w:r>
      <w:r w:rsidR="007D5BF2" w:rsidRPr="00DA08A2">
        <w:rPr>
          <w:rFonts w:ascii="Times New Roman" w:hAnsi="Times New Roman" w:cs="Times New Roman"/>
        </w:rPr>
        <w:t>10</w:t>
      </w:r>
      <w:ins w:id="11" w:author="Autor" w:date="2019-03-15T12:26:00Z">
        <w:r w:rsidR="0049066D">
          <w:rPr>
            <w:rFonts w:ascii="Times New Roman" w:hAnsi="Times New Roman" w:cs="Times New Roman"/>
          </w:rPr>
          <w:t>.1.</w:t>
        </w:r>
      </w:ins>
      <w:r w:rsidRPr="00DA08A2">
        <w:rPr>
          <w:rFonts w:ascii="Times New Roman" w:hAnsi="Times New Roman" w:cs="Times New Roman"/>
        </w:rPr>
        <w:t xml:space="preserve"> da Escritura</w:t>
      </w:r>
      <w:ins w:id="12" w:author="Autor" w:date="2019-03-15T12:30:00Z">
        <w:r w:rsidR="00FF06DA">
          <w:rPr>
            <w:rFonts w:ascii="Times New Roman" w:hAnsi="Times New Roman" w:cs="Times New Roman"/>
          </w:rPr>
          <w:t xml:space="preserve"> de Emissão</w:t>
        </w:r>
      </w:ins>
      <w:del w:id="13" w:author="Autor" w:date="2019-03-15T12:30:00Z">
        <w:r w:rsidR="0084412D" w:rsidRPr="00DA08A2" w:rsidDel="00FF06DA">
          <w:rPr>
            <w:rFonts w:ascii="Times New Roman" w:hAnsi="Times New Roman" w:cs="Times New Roman"/>
          </w:rPr>
          <w:delText>,</w:delText>
        </w:r>
      </w:del>
      <w:ins w:id="14" w:author="Autor" w:date="2019-03-15T12:30:00Z">
        <w:r w:rsidR="00FF06DA">
          <w:rPr>
            <w:rFonts w:ascii="Times New Roman" w:hAnsi="Times New Roman" w:cs="Times New Roman"/>
          </w:rPr>
          <w:t xml:space="preserve">. </w:t>
        </w:r>
      </w:ins>
      <w:ins w:id="15" w:author="Autor" w:date="2019-03-15T12:58:00Z">
        <w:r w:rsidR="00925285">
          <w:rPr>
            <w:rFonts w:ascii="Times New Roman" w:hAnsi="Times New Roman" w:cs="Times New Roman"/>
          </w:rPr>
          <w:t xml:space="preserve">Adicionalmente </w:t>
        </w:r>
      </w:ins>
      <w:del w:id="16" w:author="Autor" w:date="2019-03-15T12:30:00Z">
        <w:r w:rsidR="00B55FF3" w:rsidRPr="00DA08A2" w:rsidDel="00FF06DA">
          <w:rPr>
            <w:rFonts w:ascii="Times New Roman" w:hAnsi="Times New Roman" w:cs="Times New Roman"/>
          </w:rPr>
          <w:delText xml:space="preserve"> </w:delText>
        </w:r>
      </w:del>
      <w:del w:id="17" w:author="Autor" w:date="2019-03-15T12:03:00Z">
        <w:r w:rsidR="00B55FF3" w:rsidRPr="00DA08A2" w:rsidDel="00DA08A2">
          <w:rPr>
            <w:rFonts w:ascii="Times New Roman" w:hAnsi="Times New Roman" w:cs="Times New Roman"/>
          </w:rPr>
          <w:delText xml:space="preserve">e </w:delText>
        </w:r>
        <w:r w:rsidR="00B55FF3" w:rsidRPr="0045383E" w:rsidDel="00DA08A2">
          <w:rPr>
            <w:rFonts w:ascii="Times New Roman" w:hAnsi="Times New Roman" w:cs="Times New Roman"/>
          </w:rPr>
          <w:delText>atualizar a Escritura</w:delText>
        </w:r>
      </w:del>
      <w:del w:id="18" w:author="Autor" w:date="2019-03-15T12:27:00Z">
        <w:r w:rsidR="00B55FF3" w:rsidRPr="0045383E" w:rsidDel="0049066D">
          <w:rPr>
            <w:rFonts w:ascii="Times New Roman" w:hAnsi="Times New Roman" w:cs="Times New Roman"/>
          </w:rPr>
          <w:delText xml:space="preserve">, </w:delText>
        </w:r>
        <w:r w:rsidR="00B55FF3" w:rsidRPr="00332527" w:rsidDel="0049066D">
          <w:rPr>
            <w:rFonts w:ascii="Times New Roman" w:hAnsi="Times New Roman" w:cs="Times New Roman"/>
          </w:rPr>
          <w:delText xml:space="preserve">com base na </w:delText>
        </w:r>
        <w:r w:rsidR="00854398" w:rsidRPr="00332527" w:rsidDel="0049066D">
          <w:rPr>
            <w:rFonts w:ascii="Times New Roman" w:hAnsi="Times New Roman" w:cs="Times New Roman"/>
          </w:rPr>
          <w:delText>cláusula 10.3 da Escritura</w:delText>
        </w:r>
      </w:del>
      <w:del w:id="19" w:author="Autor" w:date="2019-03-15T12:30:00Z">
        <w:r w:rsidR="00854398" w:rsidRPr="00332527" w:rsidDel="00FF06DA">
          <w:rPr>
            <w:rFonts w:ascii="Times New Roman" w:hAnsi="Times New Roman" w:cs="Times New Roman"/>
          </w:rPr>
          <w:delText xml:space="preserve">, </w:delText>
        </w:r>
      </w:del>
      <w:del w:id="20" w:author="Autor" w:date="2019-03-15T12:31:00Z">
        <w:r w:rsidR="00854398" w:rsidRPr="00332527" w:rsidDel="00FF06DA">
          <w:rPr>
            <w:rFonts w:ascii="Times New Roman" w:hAnsi="Times New Roman" w:cs="Times New Roman"/>
          </w:rPr>
          <w:delText xml:space="preserve">tendo em vista que houve </w:delText>
        </w:r>
      </w:del>
      <w:del w:id="21" w:author="Autor" w:date="2019-03-15T12:32:00Z">
        <w:r w:rsidR="00E40D42" w:rsidRPr="0049066D" w:rsidDel="00FF06DA">
          <w:rPr>
            <w:rFonts w:ascii="Times New Roman" w:hAnsi="Times New Roman" w:cs="Times New Roman"/>
          </w:rPr>
          <w:delText>alteração</w:delText>
        </w:r>
        <w:r w:rsidR="00854398" w:rsidRPr="0049066D" w:rsidDel="00FF06DA">
          <w:rPr>
            <w:rFonts w:ascii="Times New Roman" w:hAnsi="Times New Roman" w:cs="Times New Roman"/>
          </w:rPr>
          <w:delText xml:space="preserve"> de endereço do Agente Fiduciário</w:delText>
        </w:r>
      </w:del>
      <w:ins w:id="22" w:author="Autor" w:date="2019-03-15T11:56:00Z">
        <w:del w:id="23" w:author="Autor" w:date="2019-03-15T12:32:00Z">
          <w:r w:rsidR="00DA08A2" w:rsidRPr="0049066D" w:rsidDel="00FF06DA">
            <w:rPr>
              <w:rFonts w:ascii="Times New Roman" w:hAnsi="Times New Roman" w:cs="Times New Roman"/>
            </w:rPr>
            <w:delText>, de</w:delText>
          </w:r>
        </w:del>
      </w:ins>
      <w:ins w:id="24" w:author="Autor" w:date="2019-03-15T11:57:00Z">
        <w:del w:id="25" w:author="Autor" w:date="2019-03-15T12:32:00Z">
          <w:r w:rsidR="00DA08A2" w:rsidRPr="0049066D" w:rsidDel="00FF06DA">
            <w:rPr>
              <w:rFonts w:ascii="Times New Roman" w:hAnsi="Times New Roman" w:cs="Times New Roman"/>
            </w:rPr>
            <w:delText xml:space="preserve"> modo que no preâmbulo do </w:delText>
          </w:r>
        </w:del>
        <w:del w:id="26" w:author="Autor" w:date="2019-03-15T12:57:00Z">
          <w:r w:rsidR="00DA08A2" w:rsidRPr="0049066D" w:rsidDel="00925285">
            <w:rPr>
              <w:rFonts w:ascii="Times New Roman" w:hAnsi="Times New Roman" w:cs="Times New Roman"/>
            </w:rPr>
            <w:delText>presente Aditamento já está refletido o endereço alterado</w:delText>
          </w:r>
        </w:del>
      </w:ins>
      <w:ins w:id="27" w:author="Autor" w:date="2019-03-15T12:03:00Z">
        <w:del w:id="28" w:author="Autor" w:date="2019-03-15T12:57:00Z">
          <w:r w:rsidR="00DA08A2" w:rsidRPr="0049066D" w:rsidDel="00925285">
            <w:rPr>
              <w:rFonts w:ascii="Times New Roman" w:hAnsi="Times New Roman" w:cs="Times New Roman"/>
            </w:rPr>
            <w:delText xml:space="preserve">, </w:delText>
          </w:r>
        </w:del>
        <w:del w:id="29" w:author="Autor" w:date="2019-03-15T12:13:00Z">
          <w:r w:rsidR="00DA08A2" w:rsidRPr="0049066D" w:rsidDel="00332527">
            <w:rPr>
              <w:rFonts w:ascii="Times New Roman" w:hAnsi="Times New Roman" w:cs="Times New Roman"/>
            </w:rPr>
            <w:delText xml:space="preserve">bem como alterar, </w:delText>
          </w:r>
        </w:del>
      </w:ins>
      <w:ins w:id="30" w:author="Autor" w:date="2019-03-15T12:04:00Z">
        <w:del w:id="31" w:author="Autor" w:date="2019-03-15T12:58:00Z">
          <w:r w:rsidR="00DA08A2" w:rsidRPr="0049066D" w:rsidDel="00925285">
            <w:rPr>
              <w:rFonts w:ascii="Times New Roman" w:hAnsi="Times New Roman" w:cs="Times New Roman"/>
            </w:rPr>
            <w:delText xml:space="preserve">bem como </w:delText>
          </w:r>
        </w:del>
      </w:ins>
      <w:ins w:id="32" w:author="Autor" w:date="2019-03-15T12:58:00Z">
        <w:r w:rsidR="00925285">
          <w:rPr>
            <w:rFonts w:ascii="Times New Roman" w:hAnsi="Times New Roman" w:cs="Times New Roman"/>
          </w:rPr>
          <w:t xml:space="preserve">concordam em </w:t>
        </w:r>
      </w:ins>
      <w:ins w:id="33" w:author="Autor" w:date="2019-03-15T12:04:00Z">
        <w:r w:rsidR="00DA08A2" w:rsidRPr="0049066D">
          <w:rPr>
            <w:rFonts w:ascii="Times New Roman" w:hAnsi="Times New Roman" w:cs="Times New Roman"/>
          </w:rPr>
          <w:t>atualizar</w:t>
        </w:r>
      </w:ins>
      <w:ins w:id="34" w:author="Autor" w:date="2019-03-15T12:13:00Z">
        <w:r w:rsidR="00332527">
          <w:rPr>
            <w:rFonts w:ascii="Times New Roman" w:hAnsi="Times New Roman" w:cs="Times New Roman"/>
          </w:rPr>
          <w:t xml:space="preserve"> </w:t>
        </w:r>
      </w:ins>
      <w:ins w:id="35" w:author="Autor" w:date="2019-03-15T12:04:00Z">
        <w:r w:rsidR="0045383E" w:rsidRPr="00332527">
          <w:rPr>
            <w:rFonts w:ascii="Times New Roman" w:hAnsi="Times New Roman" w:cs="Times New Roman"/>
          </w:rPr>
          <w:t xml:space="preserve">o termo </w:t>
        </w:r>
        <w:proofErr w:type="spellStart"/>
        <w:r w:rsidR="0045383E" w:rsidRPr="00332527">
          <w:rPr>
            <w:rFonts w:ascii="Times New Roman" w:hAnsi="Times New Roman" w:cs="Times New Roman"/>
          </w:rPr>
          <w:t>Cetip</w:t>
        </w:r>
      </w:ins>
      <w:proofErr w:type="spellEnd"/>
      <w:ins w:id="36" w:author="Autor" w:date="2019-03-15T12:13:00Z">
        <w:r w:rsidR="00332527">
          <w:rPr>
            <w:rFonts w:ascii="Times New Roman" w:hAnsi="Times New Roman" w:cs="Times New Roman"/>
          </w:rPr>
          <w:t xml:space="preserve"> na Escritura</w:t>
        </w:r>
      </w:ins>
      <w:ins w:id="37" w:author="Autor" w:date="2019-03-15T12:58:00Z">
        <w:r w:rsidR="00925285">
          <w:rPr>
            <w:rFonts w:ascii="Times New Roman" w:hAnsi="Times New Roman" w:cs="Times New Roman"/>
          </w:rPr>
          <w:t xml:space="preserve"> de Emissão</w:t>
        </w:r>
      </w:ins>
      <w:ins w:id="38" w:author="Autor" w:date="2019-03-15T12:04:00Z">
        <w:r w:rsidR="0045383E" w:rsidRPr="00332527">
          <w:rPr>
            <w:rFonts w:ascii="Times New Roman" w:hAnsi="Times New Roman" w:cs="Times New Roman"/>
          </w:rPr>
          <w:t xml:space="preserve">, tendo </w:t>
        </w:r>
      </w:ins>
      <w:ins w:id="39" w:author="Autor" w:date="2019-03-15T12:03:00Z">
        <w:r w:rsidR="00DA08A2" w:rsidRPr="0045383E">
          <w:rPr>
            <w:rFonts w:ascii="Times New Roman" w:hAnsi="Times New Roman" w:cs="Times New Roman"/>
            <w:color w:val="000000"/>
            <w:rPrChange w:id="40" w:author="Autor" w:date="2019-03-15T12:13:00Z">
              <w:rPr>
                <w:rFonts w:ascii="Times New Roman" w:hAnsi="Times New Roman" w:cs="Times New Roman"/>
                <w:color w:val="000000"/>
                <w:highlight w:val="yellow"/>
              </w:rPr>
            </w:rPrChange>
          </w:rPr>
          <w:t xml:space="preserve">em vista a fusão da </w:t>
        </w:r>
        <w:proofErr w:type="spellStart"/>
        <w:r w:rsidR="00DA08A2" w:rsidRPr="0045383E">
          <w:rPr>
            <w:rFonts w:ascii="Times New Roman" w:hAnsi="Times New Roman" w:cs="Times New Roman"/>
            <w:color w:val="000000"/>
            <w:rPrChange w:id="41" w:author="Autor" w:date="2019-03-15T12:13:00Z">
              <w:rPr>
                <w:rFonts w:ascii="Times New Roman" w:hAnsi="Times New Roman" w:cs="Times New Roman"/>
                <w:color w:val="000000"/>
                <w:highlight w:val="yellow"/>
              </w:rPr>
            </w:rPrChange>
          </w:rPr>
          <w:t>Cetip</w:t>
        </w:r>
        <w:proofErr w:type="spellEnd"/>
        <w:r w:rsidR="00DA08A2" w:rsidRPr="0045383E">
          <w:rPr>
            <w:rFonts w:ascii="Times New Roman" w:hAnsi="Times New Roman" w:cs="Times New Roman"/>
            <w:color w:val="000000"/>
            <w:rPrChange w:id="42" w:author="Autor" w:date="2019-03-15T12:13:00Z">
              <w:rPr>
                <w:rFonts w:ascii="Times New Roman" w:hAnsi="Times New Roman" w:cs="Times New Roman"/>
                <w:color w:val="000000"/>
                <w:highlight w:val="yellow"/>
              </w:rPr>
            </w:rPrChange>
          </w:rPr>
          <w:t xml:space="preserve"> com a BM&amp;FBOVESPA, todas as menções no documento </w:t>
        </w:r>
        <w:del w:id="43" w:author="Autor" w:date="2019-03-15T12:55:00Z">
          <w:r w:rsidR="00DA08A2" w:rsidRPr="0045383E" w:rsidDel="00EE7DAC">
            <w:rPr>
              <w:rFonts w:ascii="Times New Roman" w:hAnsi="Times New Roman" w:cs="Times New Roman"/>
              <w:color w:val="000000"/>
              <w:rPrChange w:id="44" w:author="Autor" w:date="2019-03-15T12:13:00Z">
                <w:rPr>
                  <w:rFonts w:ascii="Times New Roman" w:hAnsi="Times New Roman" w:cs="Times New Roman"/>
                  <w:color w:val="000000"/>
                  <w:highlight w:val="yellow"/>
                </w:rPr>
              </w:rPrChange>
            </w:rPr>
            <w:delText xml:space="preserve"> </w:delText>
          </w:r>
        </w:del>
        <w:r w:rsidR="00DA08A2" w:rsidRPr="0045383E">
          <w:rPr>
            <w:rFonts w:ascii="Times New Roman" w:hAnsi="Times New Roman" w:cs="Times New Roman"/>
            <w:color w:val="000000"/>
            <w:rPrChange w:id="45" w:author="Autor" w:date="2019-03-15T12:13:00Z">
              <w:rPr>
                <w:rFonts w:ascii="Times New Roman" w:hAnsi="Times New Roman" w:cs="Times New Roman"/>
                <w:color w:val="000000"/>
                <w:highlight w:val="yellow"/>
              </w:rPr>
            </w:rPrChange>
          </w:rPr>
          <w:t xml:space="preserve">à </w:t>
        </w:r>
        <w:proofErr w:type="spellStart"/>
        <w:r w:rsidR="00DA08A2" w:rsidRPr="0045383E">
          <w:rPr>
            <w:rFonts w:ascii="Times New Roman" w:hAnsi="Times New Roman" w:cs="Times New Roman"/>
            <w:color w:val="000000"/>
            <w:rPrChange w:id="46" w:author="Autor" w:date="2019-03-15T12:13:00Z">
              <w:rPr>
                <w:rFonts w:ascii="Times New Roman" w:hAnsi="Times New Roman" w:cs="Times New Roman"/>
                <w:color w:val="000000"/>
                <w:highlight w:val="yellow"/>
              </w:rPr>
            </w:rPrChange>
          </w:rPr>
          <w:t>Cetip</w:t>
        </w:r>
        <w:proofErr w:type="spellEnd"/>
        <w:r w:rsidR="00DA08A2" w:rsidRPr="0045383E">
          <w:rPr>
            <w:rFonts w:ascii="Times New Roman" w:hAnsi="Times New Roman" w:cs="Times New Roman"/>
            <w:color w:val="000000"/>
            <w:rPrChange w:id="47" w:author="Autor" w:date="2019-03-15T12:13:00Z">
              <w:rPr>
                <w:rFonts w:ascii="Times New Roman" w:hAnsi="Times New Roman" w:cs="Times New Roman"/>
                <w:color w:val="000000"/>
                <w:highlight w:val="yellow"/>
              </w:rPr>
            </w:rPrChange>
          </w:rPr>
          <w:t xml:space="preserve"> deverão ser substituídas por B3</w:t>
        </w:r>
        <w:r w:rsidR="00DA08A2" w:rsidRPr="0045383E">
          <w:rPr>
            <w:rFonts w:ascii="Times New Roman" w:hAnsi="Times New Roman" w:cs="Times New Roman"/>
            <w:color w:val="000000"/>
          </w:rPr>
          <w:t>.</w:t>
        </w:r>
      </w:ins>
      <w:del w:id="48" w:author="Autor" w:date="2019-03-15T12:58:00Z">
        <w:r w:rsidR="00854398" w:rsidRPr="00332527" w:rsidDel="00925285">
          <w:rPr>
            <w:rFonts w:ascii="Times New Roman" w:hAnsi="Times New Roman" w:cs="Times New Roman"/>
          </w:rPr>
          <w:delText>.</w:delText>
        </w:r>
      </w:del>
    </w:p>
    <w:p w14:paraId="1E8F834F" w14:textId="5A4A2EC5" w:rsidR="0081084B" w:rsidRPr="007A7CC8" w:rsidRDefault="0081084B" w:rsidP="001278DC">
      <w:pPr>
        <w:tabs>
          <w:tab w:val="left" w:pos="1418"/>
        </w:tabs>
        <w:spacing w:line="276" w:lineRule="auto"/>
        <w:jc w:val="both"/>
        <w:rPr>
          <w:sz w:val="22"/>
          <w:szCs w:val="22"/>
        </w:rPr>
      </w:pPr>
    </w:p>
    <w:p w14:paraId="6AF114BB" w14:textId="1265CC80" w:rsidR="0081084B" w:rsidRPr="007A7CC8" w:rsidRDefault="005F17DE" w:rsidP="001278DC">
      <w:pPr>
        <w:tabs>
          <w:tab w:val="left" w:pos="1418"/>
        </w:tabs>
        <w:spacing w:line="276" w:lineRule="auto"/>
        <w:jc w:val="both"/>
        <w:rPr>
          <w:sz w:val="22"/>
          <w:szCs w:val="22"/>
        </w:rPr>
      </w:pPr>
      <w:r w:rsidRPr="007A7CC8">
        <w:rPr>
          <w:sz w:val="22"/>
          <w:szCs w:val="22"/>
        </w:rPr>
        <w:t>Resolvem as Partes celebrar</w:t>
      </w:r>
      <w:r w:rsidR="0081084B" w:rsidRPr="007A7CC8">
        <w:rPr>
          <w:sz w:val="22"/>
          <w:szCs w:val="22"/>
        </w:rPr>
        <w:t xml:space="preserve"> o presente Primeiro Aditamento ao Instrumento Particular de Escritura da Segunda (2ª) Emissão de Debêntures Simples, Não Conversíveis em Ações, em Série Única, da Espécie com Garantia Real</w:t>
      </w:r>
      <w:r w:rsidRPr="007A7CC8">
        <w:rPr>
          <w:sz w:val="22"/>
          <w:szCs w:val="22"/>
        </w:rPr>
        <w:t>, com Garantia Adicional Fidejussória</w:t>
      </w:r>
      <w:r w:rsidR="0081084B" w:rsidRPr="007A7CC8">
        <w:rPr>
          <w:sz w:val="22"/>
          <w:szCs w:val="22"/>
        </w:rPr>
        <w:t>, para Distribuição Pública com Esforços Restritos de Colocação, da NS2.com Internet S.A. (“</w:t>
      </w:r>
      <w:r w:rsidR="0081084B" w:rsidRPr="007A7CC8">
        <w:rPr>
          <w:sz w:val="22"/>
          <w:szCs w:val="22"/>
          <w:u w:val="single"/>
        </w:rPr>
        <w:t>Aditamento</w:t>
      </w:r>
      <w:r w:rsidR="0081084B" w:rsidRPr="007A7CC8">
        <w:rPr>
          <w:sz w:val="22"/>
          <w:szCs w:val="22"/>
        </w:rPr>
        <w:t xml:space="preserve">”), nos termos e condições abaixo. </w:t>
      </w:r>
    </w:p>
    <w:p w14:paraId="6FFC3091" w14:textId="77777777" w:rsidR="004E7FD2" w:rsidRPr="007A7CC8" w:rsidRDefault="004E7FD2" w:rsidP="001278DC">
      <w:pPr>
        <w:tabs>
          <w:tab w:val="left" w:pos="1418"/>
        </w:tabs>
        <w:spacing w:line="276" w:lineRule="auto"/>
        <w:jc w:val="both"/>
        <w:rPr>
          <w:sz w:val="22"/>
          <w:szCs w:val="22"/>
        </w:rPr>
      </w:pPr>
    </w:p>
    <w:p w14:paraId="09ABF925" w14:textId="77777777" w:rsidR="004E7FD2" w:rsidRPr="007A7CC8" w:rsidRDefault="004E7FD2" w:rsidP="001278DC">
      <w:pPr>
        <w:numPr>
          <w:ilvl w:val="0"/>
          <w:numId w:val="7"/>
        </w:numPr>
        <w:tabs>
          <w:tab w:val="left" w:pos="1418"/>
        </w:tabs>
        <w:spacing w:line="276" w:lineRule="auto"/>
        <w:ind w:left="0" w:firstLine="0"/>
        <w:jc w:val="both"/>
        <w:rPr>
          <w:b/>
          <w:bCs/>
          <w:sz w:val="22"/>
          <w:szCs w:val="22"/>
        </w:rPr>
      </w:pPr>
      <w:r w:rsidRPr="007A7CC8">
        <w:rPr>
          <w:b/>
          <w:bCs/>
          <w:sz w:val="22"/>
          <w:szCs w:val="22"/>
        </w:rPr>
        <w:t>AUTORIZAÇÃO</w:t>
      </w:r>
    </w:p>
    <w:p w14:paraId="2581A5C2" w14:textId="77777777" w:rsidR="004E7FD2" w:rsidRPr="007A7CC8" w:rsidRDefault="004E7FD2" w:rsidP="001278DC">
      <w:pPr>
        <w:keepLines/>
        <w:tabs>
          <w:tab w:val="left" w:pos="1418"/>
        </w:tabs>
        <w:spacing w:line="276" w:lineRule="auto"/>
        <w:jc w:val="both"/>
        <w:rPr>
          <w:sz w:val="22"/>
          <w:szCs w:val="22"/>
        </w:rPr>
      </w:pPr>
    </w:p>
    <w:p w14:paraId="79C0C87B" w14:textId="305E487C" w:rsidR="004E7FD2" w:rsidRPr="007A7CC8" w:rsidRDefault="005F17DE" w:rsidP="001278DC">
      <w:pPr>
        <w:numPr>
          <w:ilvl w:val="1"/>
          <w:numId w:val="7"/>
        </w:numPr>
        <w:tabs>
          <w:tab w:val="left" w:pos="1418"/>
        </w:tabs>
        <w:spacing w:line="276" w:lineRule="auto"/>
        <w:ind w:left="0" w:firstLine="0"/>
        <w:jc w:val="both"/>
        <w:rPr>
          <w:sz w:val="22"/>
          <w:szCs w:val="22"/>
        </w:rPr>
      </w:pPr>
      <w:r w:rsidRPr="007A7CC8">
        <w:rPr>
          <w:sz w:val="22"/>
          <w:szCs w:val="22"/>
        </w:rPr>
        <w:t>O</w:t>
      </w:r>
      <w:r w:rsidR="004E7FD2" w:rsidRPr="007A7CC8">
        <w:rPr>
          <w:sz w:val="22"/>
          <w:szCs w:val="22"/>
        </w:rPr>
        <w:t xml:space="preserve"> presente </w:t>
      </w:r>
      <w:r w:rsidRPr="007A7CC8">
        <w:rPr>
          <w:sz w:val="22"/>
          <w:szCs w:val="22"/>
        </w:rPr>
        <w:t>Aditamento</w:t>
      </w:r>
      <w:r w:rsidR="004E7FD2" w:rsidRPr="007A7CC8">
        <w:rPr>
          <w:sz w:val="22"/>
          <w:szCs w:val="22"/>
        </w:rPr>
        <w:t xml:space="preserve"> é celebrad</w:t>
      </w:r>
      <w:r w:rsidRPr="007A7CC8">
        <w:rPr>
          <w:sz w:val="22"/>
          <w:szCs w:val="22"/>
        </w:rPr>
        <w:t>o</w:t>
      </w:r>
      <w:r w:rsidR="004E7FD2" w:rsidRPr="007A7CC8">
        <w:rPr>
          <w:sz w:val="22"/>
          <w:szCs w:val="22"/>
        </w:rPr>
        <w:t xml:space="preserve"> com base na</w:t>
      </w:r>
      <w:r w:rsidRPr="007A7CC8">
        <w:rPr>
          <w:sz w:val="22"/>
          <w:szCs w:val="22"/>
        </w:rPr>
        <w:t>s</w:t>
      </w:r>
      <w:r w:rsidR="004E7FD2" w:rsidRPr="007A7CC8">
        <w:rPr>
          <w:sz w:val="22"/>
          <w:szCs w:val="22"/>
        </w:rPr>
        <w:t xml:space="preserve"> deliberaç</w:t>
      </w:r>
      <w:r w:rsidRPr="007A7CC8">
        <w:rPr>
          <w:sz w:val="22"/>
          <w:szCs w:val="22"/>
        </w:rPr>
        <w:t xml:space="preserve">ões da AGD </w:t>
      </w:r>
      <w:r w:rsidR="008E09C9" w:rsidRPr="007A7CC8">
        <w:rPr>
          <w:sz w:val="22"/>
          <w:szCs w:val="22"/>
        </w:rPr>
        <w:t>realizada em 08 de agosto de 2018 (“</w:t>
      </w:r>
      <w:r w:rsidR="008E09C9" w:rsidRPr="007A7CC8">
        <w:rPr>
          <w:sz w:val="22"/>
          <w:szCs w:val="22"/>
          <w:u w:val="single"/>
        </w:rPr>
        <w:t>AGD</w:t>
      </w:r>
      <w:r w:rsidR="008E09C9" w:rsidRPr="007A7CC8">
        <w:rPr>
          <w:sz w:val="22"/>
          <w:szCs w:val="22"/>
        </w:rPr>
        <w:t xml:space="preserve">”) </w:t>
      </w:r>
      <w:r w:rsidRPr="007A7CC8">
        <w:rPr>
          <w:sz w:val="22"/>
          <w:szCs w:val="22"/>
        </w:rPr>
        <w:t>e</w:t>
      </w:r>
      <w:r w:rsidR="004E7FD2" w:rsidRPr="007A7CC8">
        <w:rPr>
          <w:sz w:val="22"/>
          <w:szCs w:val="22"/>
        </w:rPr>
        <w:t xml:space="preserve"> da Assembleia Geral Extraordinária da Emissora realizada </w:t>
      </w:r>
      <w:commentRangeStart w:id="49"/>
      <w:r w:rsidR="004E7FD2" w:rsidRPr="007A7CC8">
        <w:rPr>
          <w:sz w:val="22"/>
          <w:szCs w:val="22"/>
        </w:rPr>
        <w:t>em</w:t>
      </w:r>
      <w:commentRangeEnd w:id="49"/>
      <w:r w:rsidR="004C55F7">
        <w:rPr>
          <w:rStyle w:val="Refdecomentrio"/>
        </w:rPr>
        <w:commentReference w:id="49"/>
      </w:r>
      <w:r w:rsidR="00CB5466" w:rsidRPr="007A7CC8">
        <w:rPr>
          <w:sz w:val="22"/>
          <w:szCs w:val="22"/>
        </w:rPr>
        <w:t xml:space="preserve"> </w:t>
      </w:r>
      <w:proofErr w:type="gramStart"/>
      <w:r w:rsidR="004C55F7" w:rsidRPr="004C55F7">
        <w:rPr>
          <w:sz w:val="22"/>
          <w:szCs w:val="22"/>
          <w:highlight w:val="yellow"/>
        </w:rPr>
        <w:t>[ -</w:t>
      </w:r>
      <w:proofErr w:type="gramEnd"/>
      <w:r w:rsidR="004C55F7" w:rsidRPr="004C55F7">
        <w:rPr>
          <w:sz w:val="22"/>
          <w:szCs w:val="22"/>
          <w:highlight w:val="yellow"/>
        </w:rPr>
        <w:t xml:space="preserve"> ]</w:t>
      </w:r>
      <w:r w:rsidR="009F1887" w:rsidRPr="007A7CC8">
        <w:rPr>
          <w:sz w:val="22"/>
          <w:szCs w:val="22"/>
        </w:rPr>
        <w:t xml:space="preserve"> </w:t>
      </w:r>
      <w:r w:rsidR="004E7FD2" w:rsidRPr="007A7CC8">
        <w:rPr>
          <w:sz w:val="22"/>
          <w:szCs w:val="22"/>
        </w:rPr>
        <w:t>(“</w:t>
      </w:r>
      <w:r w:rsidR="004E7FD2" w:rsidRPr="007A7CC8">
        <w:rPr>
          <w:sz w:val="22"/>
          <w:szCs w:val="22"/>
          <w:u w:val="single"/>
        </w:rPr>
        <w:t>AGE</w:t>
      </w:r>
      <w:r w:rsidR="004E7FD2" w:rsidRPr="007A7CC8">
        <w:rPr>
          <w:sz w:val="22"/>
          <w:szCs w:val="22"/>
        </w:rPr>
        <w:t>”), nos termos do artigo 59 da Lei das Sociedades por Ações.</w:t>
      </w:r>
    </w:p>
    <w:p w14:paraId="73D8220C" w14:textId="77777777" w:rsidR="004E7FD2" w:rsidRPr="007A7CC8" w:rsidRDefault="004E7FD2" w:rsidP="001278DC">
      <w:pPr>
        <w:keepLines/>
        <w:tabs>
          <w:tab w:val="left" w:pos="1418"/>
        </w:tabs>
        <w:spacing w:line="276" w:lineRule="auto"/>
        <w:jc w:val="both"/>
        <w:rPr>
          <w:b/>
          <w:bCs/>
          <w:sz w:val="22"/>
          <w:szCs w:val="22"/>
        </w:rPr>
      </w:pPr>
    </w:p>
    <w:p w14:paraId="04BCBDE4" w14:textId="0E6DA7B8" w:rsidR="004E7FD2" w:rsidRPr="007A7CC8" w:rsidRDefault="005F17DE" w:rsidP="001278DC">
      <w:pPr>
        <w:keepLines/>
        <w:numPr>
          <w:ilvl w:val="0"/>
          <w:numId w:val="7"/>
        </w:numPr>
        <w:tabs>
          <w:tab w:val="left" w:pos="1418"/>
        </w:tabs>
        <w:spacing w:line="276" w:lineRule="auto"/>
        <w:ind w:left="0" w:firstLine="0"/>
        <w:jc w:val="both"/>
        <w:rPr>
          <w:b/>
          <w:bCs/>
          <w:sz w:val="22"/>
          <w:szCs w:val="22"/>
        </w:rPr>
      </w:pPr>
      <w:r w:rsidRPr="007A7CC8">
        <w:rPr>
          <w:b/>
          <w:bCs/>
          <w:sz w:val="22"/>
          <w:szCs w:val="22"/>
        </w:rPr>
        <w:t>ALTERAÇÕES</w:t>
      </w:r>
      <w:r w:rsidR="004E7FD2" w:rsidRPr="007A7CC8">
        <w:rPr>
          <w:b/>
          <w:bCs/>
          <w:sz w:val="22"/>
          <w:szCs w:val="22"/>
        </w:rPr>
        <w:t xml:space="preserve"> </w:t>
      </w:r>
    </w:p>
    <w:p w14:paraId="57CD941E" w14:textId="77777777" w:rsidR="004E7FD2" w:rsidRPr="007A7CC8" w:rsidRDefault="004E7FD2" w:rsidP="001278DC">
      <w:pPr>
        <w:tabs>
          <w:tab w:val="left" w:pos="1418"/>
        </w:tabs>
        <w:spacing w:line="276" w:lineRule="auto"/>
        <w:jc w:val="both"/>
        <w:rPr>
          <w:sz w:val="22"/>
          <w:szCs w:val="22"/>
        </w:rPr>
      </w:pPr>
    </w:p>
    <w:p w14:paraId="04B816E6" w14:textId="73B5DAFB" w:rsidR="004E7FD2" w:rsidRPr="007A7CC8" w:rsidRDefault="004E7FD2" w:rsidP="001278DC">
      <w:pPr>
        <w:numPr>
          <w:ilvl w:val="1"/>
          <w:numId w:val="7"/>
        </w:numPr>
        <w:tabs>
          <w:tab w:val="left" w:pos="1418"/>
        </w:tabs>
        <w:spacing w:line="276" w:lineRule="auto"/>
        <w:ind w:left="0" w:firstLine="0"/>
        <w:jc w:val="both"/>
        <w:rPr>
          <w:sz w:val="22"/>
          <w:szCs w:val="22"/>
        </w:rPr>
      </w:pPr>
      <w:r w:rsidRPr="007A7CC8">
        <w:rPr>
          <w:sz w:val="22"/>
          <w:szCs w:val="22"/>
        </w:rPr>
        <w:t xml:space="preserve"> </w:t>
      </w:r>
      <w:r w:rsidR="005F17DE" w:rsidRPr="007A7CC8">
        <w:rPr>
          <w:sz w:val="22"/>
          <w:szCs w:val="22"/>
        </w:rPr>
        <w:t>Resolvem as Partes, com base nas deliberações da AGD, alterar as Cláusulas abaixo descritas:</w:t>
      </w:r>
    </w:p>
    <w:p w14:paraId="229EB34A" w14:textId="13EA2BA0" w:rsidR="005F17DE" w:rsidRPr="007A7CC8" w:rsidRDefault="005F17DE" w:rsidP="001278DC">
      <w:pPr>
        <w:tabs>
          <w:tab w:val="left" w:pos="1418"/>
        </w:tabs>
        <w:spacing w:line="276" w:lineRule="auto"/>
        <w:jc w:val="both"/>
        <w:rPr>
          <w:sz w:val="22"/>
          <w:szCs w:val="22"/>
        </w:rPr>
      </w:pPr>
    </w:p>
    <w:p w14:paraId="04A82BA3" w14:textId="04FD7036" w:rsidR="005F17DE" w:rsidRPr="007A7CC8" w:rsidRDefault="005F17DE" w:rsidP="001278DC">
      <w:pPr>
        <w:pStyle w:val="PargrafodaLista"/>
        <w:numPr>
          <w:ilvl w:val="0"/>
          <w:numId w:val="26"/>
        </w:numPr>
        <w:spacing w:line="276" w:lineRule="auto"/>
        <w:jc w:val="both"/>
        <w:rPr>
          <w:rFonts w:ascii="Times New Roman" w:hAnsi="Times New Roman" w:cs="Times New Roman"/>
          <w:color w:val="000000"/>
        </w:rPr>
      </w:pPr>
      <w:r w:rsidRPr="007A7CC8">
        <w:rPr>
          <w:rFonts w:ascii="Times New Roman" w:hAnsi="Times New Roman" w:cs="Times New Roman"/>
          <w:color w:val="000000"/>
        </w:rPr>
        <w:t>postergação da Data de Vencimento das Debêntures para 05 de setembro de 2021, de modo que a Cláusula 4.1.4 da Escritura de Emissão passará a vigorar com a seguinte redação:</w:t>
      </w:r>
    </w:p>
    <w:p w14:paraId="429EB533" w14:textId="77777777" w:rsidR="005F17DE" w:rsidRPr="007A7CC8" w:rsidRDefault="005F17DE" w:rsidP="001278DC">
      <w:pPr>
        <w:pStyle w:val="PargrafodaLista"/>
        <w:spacing w:line="276" w:lineRule="auto"/>
        <w:ind w:left="1080"/>
        <w:jc w:val="both"/>
        <w:rPr>
          <w:rFonts w:ascii="Times New Roman" w:hAnsi="Times New Roman" w:cs="Times New Roman"/>
          <w:color w:val="000000"/>
        </w:rPr>
      </w:pPr>
    </w:p>
    <w:p w14:paraId="5D9A4D14" w14:textId="77777777" w:rsidR="005F17DE" w:rsidRPr="007A7CC8" w:rsidRDefault="005F17DE" w:rsidP="001278DC">
      <w:pPr>
        <w:pStyle w:val="PargrafodaLista"/>
        <w:spacing w:line="276" w:lineRule="auto"/>
        <w:ind w:left="1080"/>
        <w:jc w:val="both"/>
        <w:rPr>
          <w:rFonts w:ascii="Times New Roman" w:hAnsi="Times New Roman" w:cs="Times New Roman"/>
          <w:i/>
          <w:color w:val="000000"/>
        </w:rPr>
      </w:pPr>
      <w:r w:rsidRPr="007A7CC8">
        <w:rPr>
          <w:rFonts w:ascii="Times New Roman" w:hAnsi="Times New Roman" w:cs="Times New Roman"/>
          <w:i/>
          <w:color w:val="000000"/>
        </w:rPr>
        <w:t>“4.1.4.</w:t>
      </w:r>
      <w:r w:rsidRPr="007A7CC8">
        <w:rPr>
          <w:rFonts w:ascii="Times New Roman" w:hAnsi="Times New Roman" w:cs="Times New Roman"/>
          <w:i/>
          <w:color w:val="000000"/>
        </w:rPr>
        <w:tab/>
      </w:r>
      <w:r w:rsidRPr="007A7CC8">
        <w:rPr>
          <w:rFonts w:ascii="Times New Roman" w:hAnsi="Times New Roman" w:cs="Times New Roman"/>
          <w:i/>
          <w:iCs/>
        </w:rPr>
        <w:t>Prazo e Data de Vencimento</w:t>
      </w:r>
    </w:p>
    <w:p w14:paraId="038BD328" w14:textId="77777777" w:rsidR="005F17DE" w:rsidRPr="007A7CC8" w:rsidRDefault="005F17DE" w:rsidP="001278DC">
      <w:pPr>
        <w:tabs>
          <w:tab w:val="left" w:pos="1418"/>
        </w:tabs>
        <w:spacing w:line="276" w:lineRule="auto"/>
        <w:jc w:val="both"/>
        <w:rPr>
          <w:i/>
          <w:sz w:val="22"/>
          <w:szCs w:val="22"/>
        </w:rPr>
      </w:pPr>
    </w:p>
    <w:p w14:paraId="263065AC" w14:textId="77777777" w:rsidR="005F17DE" w:rsidRPr="007A7CC8" w:rsidRDefault="005F17DE" w:rsidP="001278DC">
      <w:pPr>
        <w:pStyle w:val="PargrafodaLista"/>
        <w:spacing w:line="276" w:lineRule="auto"/>
        <w:ind w:left="1080"/>
        <w:jc w:val="both"/>
        <w:rPr>
          <w:rFonts w:ascii="Times New Roman" w:hAnsi="Times New Roman" w:cs="Times New Roman"/>
          <w:i/>
        </w:rPr>
      </w:pPr>
      <w:r w:rsidRPr="007A7CC8">
        <w:rPr>
          <w:rFonts w:ascii="Times New Roman" w:hAnsi="Times New Roman" w:cs="Times New Roman"/>
          <w:i/>
        </w:rPr>
        <w:t>4.1.4.1.</w:t>
      </w:r>
      <w:r w:rsidRPr="007A7CC8">
        <w:rPr>
          <w:rFonts w:ascii="Times New Roman" w:hAnsi="Times New Roman" w:cs="Times New Roman"/>
          <w:i/>
        </w:rPr>
        <w:tab/>
        <w:t>O vencimento final das Debêntures ocorrerá em 05 de setembro de 2021</w:t>
      </w:r>
      <w:r w:rsidRPr="007A7CC8" w:rsidDel="008539D4">
        <w:rPr>
          <w:rFonts w:ascii="Times New Roman" w:hAnsi="Times New Roman" w:cs="Times New Roman"/>
          <w:i/>
        </w:rPr>
        <w:t xml:space="preserve"> </w:t>
      </w:r>
      <w:r w:rsidRPr="007A7CC8">
        <w:rPr>
          <w:rFonts w:ascii="Times New Roman" w:hAnsi="Times New Roman" w:cs="Times New Roman"/>
          <w:i/>
        </w:rPr>
        <w:t>(“</w:t>
      </w:r>
      <w:r w:rsidRPr="007A7CC8">
        <w:rPr>
          <w:rFonts w:ascii="Times New Roman" w:hAnsi="Times New Roman" w:cs="Times New Roman"/>
          <w:i/>
          <w:u w:val="single"/>
        </w:rPr>
        <w:t>Data de Vencimento</w:t>
      </w:r>
      <w:r w:rsidRPr="007A7CC8">
        <w:rPr>
          <w:rFonts w:ascii="Times New Roman" w:hAnsi="Times New Roman" w:cs="Times New Roman"/>
          <w:i/>
        </w:rPr>
        <w:t>”), ressalvadas as hipóteses de (i) Resgate Antecipado, conforme definido abaixo; e (</w:t>
      </w:r>
      <w:proofErr w:type="spellStart"/>
      <w:r w:rsidRPr="007A7CC8">
        <w:rPr>
          <w:rFonts w:ascii="Times New Roman" w:hAnsi="Times New Roman" w:cs="Times New Roman"/>
          <w:i/>
        </w:rPr>
        <w:t>ii</w:t>
      </w:r>
      <w:proofErr w:type="spellEnd"/>
      <w:r w:rsidRPr="007A7CC8">
        <w:rPr>
          <w:rFonts w:ascii="Times New Roman" w:hAnsi="Times New Roman" w:cs="Times New Roman"/>
          <w:i/>
        </w:rPr>
        <w:t>) Vencimento Antecipado, conforme definido abaixo.”</w:t>
      </w:r>
    </w:p>
    <w:p w14:paraId="29B93D8B" w14:textId="77777777" w:rsidR="005F17DE" w:rsidRPr="007A7CC8" w:rsidRDefault="005F17DE" w:rsidP="001278DC">
      <w:pPr>
        <w:pStyle w:val="PargrafodaLista"/>
        <w:spacing w:line="276" w:lineRule="auto"/>
        <w:ind w:left="1080"/>
        <w:jc w:val="both"/>
        <w:rPr>
          <w:rFonts w:ascii="Times New Roman" w:hAnsi="Times New Roman" w:cs="Times New Roman"/>
          <w:i/>
          <w:color w:val="000000"/>
        </w:rPr>
      </w:pPr>
    </w:p>
    <w:p w14:paraId="427AD0F7" w14:textId="09C67BFF" w:rsidR="005F17DE" w:rsidRPr="007A7CC8" w:rsidRDefault="005F17DE" w:rsidP="001278DC">
      <w:pPr>
        <w:pStyle w:val="PargrafodaLista"/>
        <w:numPr>
          <w:ilvl w:val="0"/>
          <w:numId w:val="26"/>
        </w:numPr>
        <w:spacing w:line="276" w:lineRule="auto"/>
        <w:jc w:val="both"/>
        <w:rPr>
          <w:rFonts w:ascii="Times New Roman" w:hAnsi="Times New Roman" w:cs="Times New Roman"/>
          <w:bCs/>
          <w:color w:val="000000"/>
        </w:rPr>
      </w:pPr>
      <w:r w:rsidRPr="007A7CC8">
        <w:rPr>
          <w:rFonts w:ascii="Times New Roman" w:hAnsi="Times New Roman" w:cs="Times New Roman"/>
          <w:color w:val="000000"/>
        </w:rPr>
        <w:t>alteração do cronograma de Amortização das Debêntures previsto na Cláusula 4.7.1 da Escritura de Emissão, de modo que a referida Cláusula passará a vigorar com a seguinte redação:</w:t>
      </w:r>
    </w:p>
    <w:p w14:paraId="7CAF7AE7" w14:textId="77777777" w:rsidR="005F17DE" w:rsidRPr="007A7CC8" w:rsidRDefault="005F17DE" w:rsidP="001278DC">
      <w:pPr>
        <w:pStyle w:val="PargrafodaLista"/>
        <w:spacing w:line="276" w:lineRule="auto"/>
        <w:ind w:left="1080"/>
        <w:jc w:val="both"/>
        <w:rPr>
          <w:rFonts w:ascii="Times New Roman" w:hAnsi="Times New Roman" w:cs="Times New Roman"/>
          <w:bCs/>
          <w:color w:val="000000"/>
        </w:rPr>
      </w:pPr>
    </w:p>
    <w:p w14:paraId="730AF4B0" w14:textId="77777777" w:rsidR="005F17DE" w:rsidRPr="007A7CC8" w:rsidRDefault="005F17DE" w:rsidP="001278DC">
      <w:pPr>
        <w:pStyle w:val="PargrafodaLista"/>
        <w:spacing w:line="276" w:lineRule="auto"/>
        <w:ind w:left="1080"/>
        <w:jc w:val="both"/>
        <w:rPr>
          <w:rFonts w:ascii="Times New Roman" w:hAnsi="Times New Roman" w:cs="Times New Roman"/>
          <w:b/>
          <w:bCs/>
          <w:i/>
        </w:rPr>
      </w:pPr>
      <w:r w:rsidRPr="007A7CC8">
        <w:rPr>
          <w:rFonts w:ascii="Times New Roman" w:hAnsi="Times New Roman" w:cs="Times New Roman"/>
          <w:bCs/>
          <w:i/>
          <w:color w:val="000000"/>
        </w:rPr>
        <w:lastRenderedPageBreak/>
        <w:t>“</w:t>
      </w:r>
      <w:r w:rsidRPr="007A7CC8">
        <w:rPr>
          <w:rFonts w:ascii="Times New Roman" w:hAnsi="Times New Roman" w:cs="Times New Roman"/>
          <w:b/>
          <w:bCs/>
          <w:i/>
          <w:color w:val="000000"/>
        </w:rPr>
        <w:t>4.7.</w:t>
      </w:r>
      <w:r w:rsidRPr="007A7CC8">
        <w:rPr>
          <w:rFonts w:ascii="Times New Roman" w:hAnsi="Times New Roman" w:cs="Times New Roman"/>
          <w:bCs/>
          <w:i/>
          <w:color w:val="000000"/>
        </w:rPr>
        <w:tab/>
      </w:r>
      <w:r w:rsidRPr="007A7CC8">
        <w:rPr>
          <w:rFonts w:ascii="Times New Roman" w:hAnsi="Times New Roman" w:cs="Times New Roman"/>
          <w:b/>
          <w:bCs/>
          <w:i/>
        </w:rPr>
        <w:t xml:space="preserve">Amortização </w:t>
      </w:r>
    </w:p>
    <w:p w14:paraId="0659FF0C" w14:textId="77777777" w:rsidR="005F17DE" w:rsidRPr="007A7CC8" w:rsidRDefault="005F17DE" w:rsidP="001278DC">
      <w:pPr>
        <w:pStyle w:val="PargrafodaLista"/>
        <w:spacing w:line="276" w:lineRule="auto"/>
        <w:ind w:left="1080"/>
        <w:jc w:val="both"/>
        <w:rPr>
          <w:rFonts w:ascii="Times New Roman" w:hAnsi="Times New Roman" w:cs="Times New Roman"/>
          <w:i/>
        </w:rPr>
      </w:pPr>
    </w:p>
    <w:p w14:paraId="459A339E" w14:textId="77777777" w:rsidR="005F17DE" w:rsidRPr="007A7CC8" w:rsidRDefault="005F17DE" w:rsidP="001278DC">
      <w:pPr>
        <w:pStyle w:val="PargrafodaLista"/>
        <w:spacing w:line="276" w:lineRule="auto"/>
        <w:ind w:left="1080"/>
        <w:jc w:val="both"/>
        <w:rPr>
          <w:rFonts w:ascii="Times New Roman" w:hAnsi="Times New Roman" w:cs="Times New Roman"/>
          <w:bCs/>
          <w:i/>
          <w:color w:val="000000"/>
        </w:rPr>
      </w:pPr>
      <w:r w:rsidRPr="007A7CC8">
        <w:rPr>
          <w:rFonts w:ascii="Times New Roman" w:hAnsi="Times New Roman" w:cs="Times New Roman"/>
          <w:i/>
        </w:rPr>
        <w:t>4.7.1.</w:t>
      </w:r>
      <w:r w:rsidRPr="007A7CC8">
        <w:rPr>
          <w:rFonts w:ascii="Times New Roman" w:hAnsi="Times New Roman" w:cs="Times New Roman"/>
          <w:i/>
        </w:rPr>
        <w:tab/>
        <w:t xml:space="preserve">O Valor Nominal Unitário das Debêntures será amortizado em 17 (dezessete) parcelas, sendo a primeira parcela devida a partir do 15º (décimo quinto) mês a contar da Data da Emissão, ou seja, em </w:t>
      </w:r>
      <w:r w:rsidRPr="007A7CC8">
        <w:rPr>
          <w:rFonts w:ascii="Times New Roman" w:eastAsia="Arial Unicode MS" w:hAnsi="Times New Roman" w:cs="Times New Roman"/>
          <w:i/>
        </w:rPr>
        <w:t>5</w:t>
      </w:r>
      <w:r w:rsidRPr="007A7CC8">
        <w:rPr>
          <w:rFonts w:ascii="Times New Roman" w:hAnsi="Times New Roman" w:cs="Times New Roman"/>
          <w:i/>
        </w:rPr>
        <w:t xml:space="preserve"> de junho de 2016 (inclusive), e as demais conforme datas e percentuais detalhados abaixo, salvo possibilidade de resgate antecipado conforme Cláusula 5 abaixo, e observado o período de carência de 12 (doze) meses para o pagamento de principal compreendido entre o período de 05 de setembro de 2018 (inclusive) a 05 de setembro de 2019 (inclusive):</w:t>
      </w:r>
    </w:p>
    <w:p w14:paraId="47BB2072" w14:textId="77777777" w:rsidR="005F17DE" w:rsidRPr="007A7CC8" w:rsidRDefault="005F17DE" w:rsidP="001278DC">
      <w:pPr>
        <w:spacing w:line="276" w:lineRule="auto"/>
        <w:jc w:val="both"/>
        <w:rPr>
          <w:i/>
          <w:sz w:val="22"/>
          <w:szCs w:val="22"/>
        </w:rPr>
      </w:pPr>
    </w:p>
    <w:tbl>
      <w:tblPr>
        <w:tblW w:w="608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60"/>
        <w:gridCol w:w="3329"/>
      </w:tblGrid>
      <w:tr w:rsidR="005F17DE" w:rsidRPr="007A7CC8" w14:paraId="19AB4C11" w14:textId="77777777" w:rsidTr="002C52B6">
        <w:trPr>
          <w:jc w:val="center"/>
        </w:trPr>
        <w:tc>
          <w:tcPr>
            <w:tcW w:w="2760" w:type="dxa"/>
            <w:shd w:val="clear" w:color="auto" w:fill="E0E0E0"/>
            <w:vAlign w:val="center"/>
          </w:tcPr>
          <w:p w14:paraId="70D88C67" w14:textId="77777777" w:rsidR="005F17DE" w:rsidRPr="007A7CC8" w:rsidRDefault="005F17DE" w:rsidP="001278DC">
            <w:pPr>
              <w:spacing w:line="276" w:lineRule="auto"/>
              <w:jc w:val="center"/>
              <w:rPr>
                <w:b/>
                <w:bCs/>
                <w:i/>
                <w:smallCaps/>
                <w:color w:val="000000"/>
                <w:sz w:val="22"/>
                <w:szCs w:val="22"/>
              </w:rPr>
            </w:pPr>
            <w:r w:rsidRPr="007A7CC8">
              <w:rPr>
                <w:b/>
                <w:bCs/>
                <w:i/>
                <w:smallCaps/>
                <w:color w:val="000000"/>
                <w:sz w:val="22"/>
                <w:szCs w:val="22"/>
              </w:rPr>
              <w:t>Data de Amortização</w:t>
            </w:r>
          </w:p>
        </w:tc>
        <w:tc>
          <w:tcPr>
            <w:tcW w:w="3329" w:type="dxa"/>
            <w:shd w:val="clear" w:color="auto" w:fill="E0E0E0"/>
            <w:vAlign w:val="center"/>
          </w:tcPr>
          <w:p w14:paraId="3E8F4733" w14:textId="77777777" w:rsidR="005F17DE" w:rsidRPr="007A7CC8" w:rsidRDefault="005F17DE" w:rsidP="001278DC">
            <w:pPr>
              <w:spacing w:line="276" w:lineRule="auto"/>
              <w:jc w:val="center"/>
              <w:rPr>
                <w:b/>
                <w:bCs/>
                <w:i/>
                <w:smallCaps/>
                <w:color w:val="000000"/>
                <w:sz w:val="22"/>
                <w:szCs w:val="22"/>
              </w:rPr>
            </w:pPr>
            <w:r w:rsidRPr="007A7CC8">
              <w:rPr>
                <w:b/>
                <w:bCs/>
                <w:i/>
                <w:smallCaps/>
                <w:color w:val="000000"/>
                <w:sz w:val="22"/>
                <w:szCs w:val="22"/>
              </w:rPr>
              <w:t>Percentual do Valor Nominal Unitário</w:t>
            </w:r>
            <w:r w:rsidRPr="007A7CC8">
              <w:rPr>
                <w:i/>
                <w:sz w:val="22"/>
                <w:szCs w:val="22"/>
              </w:rPr>
              <w:t xml:space="preserve"> </w:t>
            </w:r>
            <w:r w:rsidRPr="007A7CC8">
              <w:rPr>
                <w:b/>
                <w:bCs/>
                <w:i/>
                <w:smallCaps/>
                <w:color w:val="000000"/>
                <w:sz w:val="22"/>
                <w:szCs w:val="22"/>
              </w:rPr>
              <w:t>das Debêntures a Ser Amortizado</w:t>
            </w:r>
          </w:p>
        </w:tc>
      </w:tr>
      <w:tr w:rsidR="005F17DE" w:rsidRPr="007A7CC8" w14:paraId="7F0C61BB" w14:textId="77777777" w:rsidTr="002C52B6">
        <w:trPr>
          <w:jc w:val="center"/>
        </w:trPr>
        <w:tc>
          <w:tcPr>
            <w:tcW w:w="2760" w:type="dxa"/>
          </w:tcPr>
          <w:p w14:paraId="5B91E82A" w14:textId="77777777" w:rsidR="005F17DE" w:rsidRPr="007A7CC8" w:rsidRDefault="005F17DE" w:rsidP="001278DC">
            <w:pPr>
              <w:spacing w:line="276" w:lineRule="auto"/>
              <w:jc w:val="center"/>
              <w:rPr>
                <w:i/>
                <w:color w:val="000000"/>
                <w:sz w:val="22"/>
                <w:szCs w:val="22"/>
              </w:rPr>
            </w:pPr>
            <w:r w:rsidRPr="007A7CC8">
              <w:rPr>
                <w:rFonts w:eastAsia="Arial Unicode MS"/>
                <w:i/>
                <w:sz w:val="22"/>
                <w:szCs w:val="22"/>
              </w:rPr>
              <w:t>05/06/2016</w:t>
            </w:r>
          </w:p>
        </w:tc>
        <w:tc>
          <w:tcPr>
            <w:tcW w:w="3329" w:type="dxa"/>
          </w:tcPr>
          <w:p w14:paraId="078471BF" w14:textId="77777777" w:rsidR="005F17DE" w:rsidRPr="007A7CC8" w:rsidRDefault="005F17DE" w:rsidP="001278DC">
            <w:pPr>
              <w:spacing w:line="276" w:lineRule="auto"/>
              <w:jc w:val="center"/>
              <w:rPr>
                <w:i/>
                <w:sz w:val="22"/>
                <w:szCs w:val="22"/>
              </w:rPr>
            </w:pPr>
            <w:r w:rsidRPr="007A7CC8">
              <w:rPr>
                <w:rFonts w:eastAsia="Arial Unicode MS"/>
                <w:i/>
                <w:sz w:val="22"/>
                <w:szCs w:val="22"/>
              </w:rPr>
              <w:t>6,25000%</w:t>
            </w:r>
          </w:p>
        </w:tc>
      </w:tr>
      <w:tr w:rsidR="005F17DE" w:rsidRPr="007A7CC8" w14:paraId="2DED77DC" w14:textId="77777777" w:rsidTr="002C52B6">
        <w:trPr>
          <w:jc w:val="center"/>
        </w:trPr>
        <w:tc>
          <w:tcPr>
            <w:tcW w:w="2760" w:type="dxa"/>
          </w:tcPr>
          <w:p w14:paraId="190E4FBA" w14:textId="77777777" w:rsidR="005F17DE" w:rsidRPr="007A7CC8" w:rsidRDefault="005F17DE" w:rsidP="001278DC">
            <w:pPr>
              <w:spacing w:line="276" w:lineRule="auto"/>
              <w:jc w:val="center"/>
              <w:rPr>
                <w:i/>
                <w:color w:val="000000"/>
                <w:sz w:val="22"/>
                <w:szCs w:val="22"/>
              </w:rPr>
            </w:pPr>
            <w:r w:rsidRPr="007A7CC8">
              <w:rPr>
                <w:rFonts w:eastAsia="Arial Unicode MS"/>
                <w:i/>
                <w:sz w:val="22"/>
                <w:szCs w:val="22"/>
              </w:rPr>
              <w:t>05/09/2016</w:t>
            </w:r>
          </w:p>
        </w:tc>
        <w:tc>
          <w:tcPr>
            <w:tcW w:w="3329" w:type="dxa"/>
          </w:tcPr>
          <w:p w14:paraId="551551BC" w14:textId="77777777" w:rsidR="005F17DE" w:rsidRPr="007A7CC8" w:rsidRDefault="005F17DE" w:rsidP="001278DC">
            <w:pPr>
              <w:spacing w:line="276" w:lineRule="auto"/>
              <w:jc w:val="center"/>
              <w:rPr>
                <w:i/>
                <w:sz w:val="22"/>
                <w:szCs w:val="22"/>
              </w:rPr>
            </w:pPr>
            <w:r w:rsidRPr="007A7CC8">
              <w:rPr>
                <w:rFonts w:eastAsia="Arial Unicode MS"/>
                <w:i/>
                <w:sz w:val="22"/>
                <w:szCs w:val="22"/>
              </w:rPr>
              <w:t>6,25000%</w:t>
            </w:r>
          </w:p>
        </w:tc>
      </w:tr>
      <w:tr w:rsidR="005F17DE" w:rsidRPr="007A7CC8" w14:paraId="17649010" w14:textId="77777777" w:rsidTr="002C52B6">
        <w:trPr>
          <w:jc w:val="center"/>
        </w:trPr>
        <w:tc>
          <w:tcPr>
            <w:tcW w:w="2760" w:type="dxa"/>
          </w:tcPr>
          <w:p w14:paraId="0A1BEF3E" w14:textId="77777777" w:rsidR="005F17DE" w:rsidRPr="007A7CC8" w:rsidRDefault="005F17DE" w:rsidP="001278DC">
            <w:pPr>
              <w:spacing w:line="276" w:lineRule="auto"/>
              <w:jc w:val="center"/>
              <w:rPr>
                <w:i/>
                <w:color w:val="000000"/>
                <w:sz w:val="22"/>
                <w:szCs w:val="22"/>
              </w:rPr>
            </w:pPr>
            <w:r w:rsidRPr="007A7CC8">
              <w:rPr>
                <w:rFonts w:eastAsia="Arial Unicode MS"/>
                <w:i/>
                <w:sz w:val="22"/>
                <w:szCs w:val="22"/>
              </w:rPr>
              <w:t>05/12/2016</w:t>
            </w:r>
          </w:p>
        </w:tc>
        <w:tc>
          <w:tcPr>
            <w:tcW w:w="3329" w:type="dxa"/>
          </w:tcPr>
          <w:p w14:paraId="6CB5D977" w14:textId="77777777" w:rsidR="005F17DE" w:rsidRPr="007A7CC8" w:rsidRDefault="005F17DE" w:rsidP="001278DC">
            <w:pPr>
              <w:spacing w:line="276" w:lineRule="auto"/>
              <w:jc w:val="center"/>
              <w:rPr>
                <w:i/>
                <w:sz w:val="22"/>
                <w:szCs w:val="22"/>
              </w:rPr>
            </w:pPr>
            <w:r w:rsidRPr="007A7CC8">
              <w:rPr>
                <w:rFonts w:eastAsia="Arial Unicode MS"/>
                <w:i/>
                <w:sz w:val="22"/>
                <w:szCs w:val="22"/>
              </w:rPr>
              <w:t>6,25000%</w:t>
            </w:r>
          </w:p>
        </w:tc>
      </w:tr>
      <w:tr w:rsidR="005F17DE" w:rsidRPr="007A7CC8" w14:paraId="03206A4A" w14:textId="77777777" w:rsidTr="002C52B6">
        <w:trPr>
          <w:jc w:val="center"/>
        </w:trPr>
        <w:tc>
          <w:tcPr>
            <w:tcW w:w="2760" w:type="dxa"/>
          </w:tcPr>
          <w:p w14:paraId="07F76399" w14:textId="77777777" w:rsidR="005F17DE" w:rsidRPr="007A7CC8" w:rsidRDefault="005F17DE" w:rsidP="001278DC">
            <w:pPr>
              <w:spacing w:line="276" w:lineRule="auto"/>
              <w:jc w:val="center"/>
              <w:rPr>
                <w:i/>
                <w:color w:val="000000"/>
                <w:sz w:val="22"/>
                <w:szCs w:val="22"/>
              </w:rPr>
            </w:pPr>
            <w:r w:rsidRPr="007A7CC8">
              <w:rPr>
                <w:rFonts w:eastAsia="Arial Unicode MS"/>
                <w:i/>
                <w:sz w:val="22"/>
                <w:szCs w:val="22"/>
              </w:rPr>
              <w:t>05/03/2017</w:t>
            </w:r>
          </w:p>
        </w:tc>
        <w:tc>
          <w:tcPr>
            <w:tcW w:w="3329" w:type="dxa"/>
          </w:tcPr>
          <w:p w14:paraId="38B49762" w14:textId="77777777" w:rsidR="005F17DE" w:rsidRPr="007A7CC8" w:rsidRDefault="005F17DE" w:rsidP="001278DC">
            <w:pPr>
              <w:spacing w:line="276" w:lineRule="auto"/>
              <w:jc w:val="center"/>
              <w:rPr>
                <w:i/>
                <w:sz w:val="22"/>
                <w:szCs w:val="22"/>
              </w:rPr>
            </w:pPr>
            <w:r w:rsidRPr="007A7CC8">
              <w:rPr>
                <w:rFonts w:eastAsia="Arial Unicode MS"/>
                <w:i/>
                <w:sz w:val="22"/>
                <w:szCs w:val="22"/>
              </w:rPr>
              <w:t>6,25000%</w:t>
            </w:r>
          </w:p>
        </w:tc>
      </w:tr>
      <w:tr w:rsidR="005F17DE" w:rsidRPr="007A7CC8" w14:paraId="4AAB00A0" w14:textId="77777777" w:rsidTr="002C52B6">
        <w:trPr>
          <w:jc w:val="center"/>
        </w:trPr>
        <w:tc>
          <w:tcPr>
            <w:tcW w:w="2760" w:type="dxa"/>
          </w:tcPr>
          <w:p w14:paraId="0D9A4AA3" w14:textId="77777777" w:rsidR="005F17DE" w:rsidRPr="007A7CC8" w:rsidRDefault="005F17DE" w:rsidP="001278DC">
            <w:pPr>
              <w:spacing w:line="276" w:lineRule="auto"/>
              <w:jc w:val="center"/>
              <w:rPr>
                <w:i/>
                <w:color w:val="000000"/>
                <w:sz w:val="22"/>
                <w:szCs w:val="22"/>
              </w:rPr>
            </w:pPr>
            <w:r w:rsidRPr="007A7CC8">
              <w:rPr>
                <w:rFonts w:eastAsia="Arial Unicode MS"/>
                <w:i/>
                <w:sz w:val="22"/>
                <w:szCs w:val="22"/>
              </w:rPr>
              <w:t>05/06/2017</w:t>
            </w:r>
          </w:p>
        </w:tc>
        <w:tc>
          <w:tcPr>
            <w:tcW w:w="3329" w:type="dxa"/>
          </w:tcPr>
          <w:p w14:paraId="732E1A11" w14:textId="77777777" w:rsidR="005F17DE" w:rsidRPr="007A7CC8" w:rsidRDefault="005F17DE" w:rsidP="001278DC">
            <w:pPr>
              <w:spacing w:line="276" w:lineRule="auto"/>
              <w:jc w:val="center"/>
              <w:rPr>
                <w:i/>
                <w:sz w:val="22"/>
                <w:szCs w:val="22"/>
              </w:rPr>
            </w:pPr>
            <w:r w:rsidRPr="007A7CC8">
              <w:rPr>
                <w:rFonts w:eastAsia="Arial Unicode MS"/>
                <w:i/>
                <w:sz w:val="22"/>
                <w:szCs w:val="22"/>
              </w:rPr>
              <w:t>6,25000%</w:t>
            </w:r>
          </w:p>
        </w:tc>
      </w:tr>
      <w:tr w:rsidR="005F17DE" w:rsidRPr="007A7CC8" w14:paraId="696ACB77" w14:textId="77777777" w:rsidTr="002C52B6">
        <w:trPr>
          <w:jc w:val="center"/>
        </w:trPr>
        <w:tc>
          <w:tcPr>
            <w:tcW w:w="2760" w:type="dxa"/>
          </w:tcPr>
          <w:p w14:paraId="1D43DD1C" w14:textId="77777777" w:rsidR="005F17DE" w:rsidRPr="007A7CC8" w:rsidRDefault="005F17DE" w:rsidP="001278DC">
            <w:pPr>
              <w:spacing w:line="276" w:lineRule="auto"/>
              <w:jc w:val="center"/>
              <w:rPr>
                <w:i/>
                <w:color w:val="000000"/>
                <w:sz w:val="22"/>
                <w:szCs w:val="22"/>
              </w:rPr>
            </w:pPr>
            <w:r w:rsidRPr="007A7CC8">
              <w:rPr>
                <w:rFonts w:eastAsia="Arial Unicode MS"/>
                <w:i/>
                <w:sz w:val="22"/>
                <w:szCs w:val="22"/>
              </w:rPr>
              <w:t>05/09/2017</w:t>
            </w:r>
          </w:p>
        </w:tc>
        <w:tc>
          <w:tcPr>
            <w:tcW w:w="3329" w:type="dxa"/>
          </w:tcPr>
          <w:p w14:paraId="4F862CA0" w14:textId="77777777" w:rsidR="005F17DE" w:rsidRPr="007A7CC8" w:rsidRDefault="005F17DE" w:rsidP="001278DC">
            <w:pPr>
              <w:spacing w:line="276" w:lineRule="auto"/>
              <w:jc w:val="center"/>
              <w:rPr>
                <w:i/>
                <w:sz w:val="22"/>
                <w:szCs w:val="22"/>
              </w:rPr>
            </w:pPr>
            <w:r w:rsidRPr="007A7CC8">
              <w:rPr>
                <w:rFonts w:eastAsia="Arial Unicode MS"/>
                <w:i/>
                <w:sz w:val="22"/>
                <w:szCs w:val="22"/>
              </w:rPr>
              <w:t>6,25000%</w:t>
            </w:r>
          </w:p>
        </w:tc>
      </w:tr>
      <w:tr w:rsidR="005F17DE" w:rsidRPr="007A7CC8" w14:paraId="0E6E7743" w14:textId="77777777" w:rsidTr="002C52B6">
        <w:trPr>
          <w:jc w:val="center"/>
        </w:trPr>
        <w:tc>
          <w:tcPr>
            <w:tcW w:w="2760" w:type="dxa"/>
          </w:tcPr>
          <w:p w14:paraId="410C902A" w14:textId="77777777" w:rsidR="005F17DE" w:rsidRPr="007A7CC8" w:rsidRDefault="005F17DE" w:rsidP="001278DC">
            <w:pPr>
              <w:spacing w:line="276" w:lineRule="auto"/>
              <w:jc w:val="center"/>
              <w:rPr>
                <w:i/>
                <w:color w:val="000000"/>
                <w:sz w:val="22"/>
                <w:szCs w:val="22"/>
              </w:rPr>
            </w:pPr>
            <w:r w:rsidRPr="007A7CC8">
              <w:rPr>
                <w:rFonts w:eastAsia="Arial Unicode MS"/>
                <w:i/>
                <w:sz w:val="22"/>
                <w:szCs w:val="22"/>
              </w:rPr>
              <w:t>05/12/2017</w:t>
            </w:r>
          </w:p>
        </w:tc>
        <w:tc>
          <w:tcPr>
            <w:tcW w:w="3329" w:type="dxa"/>
          </w:tcPr>
          <w:p w14:paraId="1A035F5F" w14:textId="77777777" w:rsidR="005F17DE" w:rsidRPr="007A7CC8" w:rsidRDefault="005F17DE" w:rsidP="001278DC">
            <w:pPr>
              <w:spacing w:line="276" w:lineRule="auto"/>
              <w:jc w:val="center"/>
              <w:rPr>
                <w:i/>
                <w:sz w:val="22"/>
                <w:szCs w:val="22"/>
              </w:rPr>
            </w:pPr>
            <w:r w:rsidRPr="007A7CC8">
              <w:rPr>
                <w:rFonts w:eastAsia="Arial Unicode MS"/>
                <w:i/>
                <w:sz w:val="22"/>
                <w:szCs w:val="22"/>
              </w:rPr>
              <w:t>6,25000%</w:t>
            </w:r>
          </w:p>
        </w:tc>
      </w:tr>
      <w:tr w:rsidR="005F17DE" w:rsidRPr="007A7CC8" w14:paraId="46AFFE19" w14:textId="77777777" w:rsidTr="002C52B6">
        <w:trPr>
          <w:jc w:val="center"/>
        </w:trPr>
        <w:tc>
          <w:tcPr>
            <w:tcW w:w="2760" w:type="dxa"/>
          </w:tcPr>
          <w:p w14:paraId="3EE1FE36" w14:textId="77777777" w:rsidR="005F17DE" w:rsidRPr="007A7CC8" w:rsidRDefault="005F17DE" w:rsidP="001278DC">
            <w:pPr>
              <w:spacing w:line="276" w:lineRule="auto"/>
              <w:jc w:val="center"/>
              <w:rPr>
                <w:i/>
                <w:color w:val="000000"/>
                <w:sz w:val="22"/>
                <w:szCs w:val="22"/>
              </w:rPr>
            </w:pPr>
            <w:r w:rsidRPr="007A7CC8">
              <w:rPr>
                <w:rFonts w:eastAsia="Arial Unicode MS"/>
                <w:i/>
                <w:sz w:val="22"/>
                <w:szCs w:val="22"/>
              </w:rPr>
              <w:t>05/03/2018</w:t>
            </w:r>
          </w:p>
        </w:tc>
        <w:tc>
          <w:tcPr>
            <w:tcW w:w="3329" w:type="dxa"/>
          </w:tcPr>
          <w:p w14:paraId="7EE23248" w14:textId="77777777" w:rsidR="005F17DE" w:rsidRPr="007A7CC8" w:rsidRDefault="005F17DE" w:rsidP="001278DC">
            <w:pPr>
              <w:spacing w:line="276" w:lineRule="auto"/>
              <w:jc w:val="center"/>
              <w:rPr>
                <w:i/>
                <w:sz w:val="22"/>
                <w:szCs w:val="22"/>
              </w:rPr>
            </w:pPr>
            <w:r w:rsidRPr="007A7CC8">
              <w:rPr>
                <w:rFonts w:eastAsia="Arial Unicode MS"/>
                <w:i/>
                <w:sz w:val="22"/>
                <w:szCs w:val="22"/>
              </w:rPr>
              <w:t>6,25000%</w:t>
            </w:r>
          </w:p>
        </w:tc>
      </w:tr>
      <w:tr w:rsidR="005F17DE" w:rsidRPr="007A7CC8" w14:paraId="016005A7" w14:textId="77777777" w:rsidTr="002C52B6">
        <w:trPr>
          <w:jc w:val="center"/>
        </w:trPr>
        <w:tc>
          <w:tcPr>
            <w:tcW w:w="2760" w:type="dxa"/>
          </w:tcPr>
          <w:p w14:paraId="68B3EE5B" w14:textId="77777777" w:rsidR="005F17DE" w:rsidRPr="007A7CC8" w:rsidRDefault="005F17DE" w:rsidP="001278DC">
            <w:pPr>
              <w:spacing w:line="276" w:lineRule="auto"/>
              <w:jc w:val="center"/>
              <w:rPr>
                <w:i/>
                <w:color w:val="000000"/>
                <w:sz w:val="22"/>
                <w:szCs w:val="22"/>
              </w:rPr>
            </w:pPr>
            <w:r w:rsidRPr="007A7CC8">
              <w:rPr>
                <w:rFonts w:eastAsia="Arial Unicode MS"/>
                <w:i/>
                <w:sz w:val="22"/>
                <w:szCs w:val="22"/>
              </w:rPr>
              <w:t>05/06/2018</w:t>
            </w:r>
          </w:p>
        </w:tc>
        <w:tc>
          <w:tcPr>
            <w:tcW w:w="3329" w:type="dxa"/>
          </w:tcPr>
          <w:p w14:paraId="59CBFAC4" w14:textId="77777777" w:rsidR="005F17DE" w:rsidRPr="007A7CC8" w:rsidRDefault="005F17DE" w:rsidP="001278DC">
            <w:pPr>
              <w:spacing w:line="276" w:lineRule="auto"/>
              <w:jc w:val="center"/>
              <w:rPr>
                <w:i/>
                <w:sz w:val="22"/>
                <w:szCs w:val="22"/>
              </w:rPr>
            </w:pPr>
            <w:r w:rsidRPr="007A7CC8">
              <w:rPr>
                <w:rFonts w:eastAsia="Arial Unicode MS"/>
                <w:i/>
                <w:sz w:val="22"/>
                <w:szCs w:val="22"/>
              </w:rPr>
              <w:t>6,25000%</w:t>
            </w:r>
          </w:p>
        </w:tc>
      </w:tr>
      <w:tr w:rsidR="005F17DE" w:rsidRPr="007A7CC8" w14:paraId="164887AF" w14:textId="77777777" w:rsidTr="002C52B6">
        <w:trPr>
          <w:jc w:val="center"/>
        </w:trPr>
        <w:tc>
          <w:tcPr>
            <w:tcW w:w="2760" w:type="dxa"/>
          </w:tcPr>
          <w:p w14:paraId="5BC57FFA" w14:textId="77777777" w:rsidR="005F17DE" w:rsidRPr="007A7CC8" w:rsidRDefault="005F17DE" w:rsidP="001278DC">
            <w:pPr>
              <w:spacing w:line="276" w:lineRule="auto"/>
              <w:jc w:val="center"/>
              <w:rPr>
                <w:i/>
                <w:color w:val="000000"/>
                <w:sz w:val="22"/>
                <w:szCs w:val="22"/>
              </w:rPr>
            </w:pPr>
            <w:r w:rsidRPr="007A7CC8">
              <w:rPr>
                <w:i/>
                <w:color w:val="000000"/>
                <w:sz w:val="22"/>
                <w:szCs w:val="22"/>
              </w:rPr>
              <w:t>05/12/2019</w:t>
            </w:r>
          </w:p>
        </w:tc>
        <w:tc>
          <w:tcPr>
            <w:tcW w:w="3329" w:type="dxa"/>
          </w:tcPr>
          <w:p w14:paraId="42CB8F62" w14:textId="77777777" w:rsidR="005F17DE" w:rsidRPr="007A7CC8" w:rsidRDefault="005F17DE" w:rsidP="001278DC">
            <w:pPr>
              <w:spacing w:line="276" w:lineRule="auto"/>
              <w:jc w:val="center"/>
              <w:rPr>
                <w:i/>
                <w:sz w:val="22"/>
                <w:szCs w:val="22"/>
              </w:rPr>
            </w:pPr>
            <w:r w:rsidRPr="007A7CC8">
              <w:rPr>
                <w:i/>
                <w:sz w:val="22"/>
                <w:szCs w:val="22"/>
              </w:rPr>
              <w:t>5,46875%</w:t>
            </w:r>
          </w:p>
        </w:tc>
      </w:tr>
      <w:tr w:rsidR="005F17DE" w:rsidRPr="007A7CC8" w14:paraId="32A9F04C" w14:textId="77777777" w:rsidTr="002C52B6">
        <w:trPr>
          <w:jc w:val="center"/>
        </w:trPr>
        <w:tc>
          <w:tcPr>
            <w:tcW w:w="2760" w:type="dxa"/>
          </w:tcPr>
          <w:p w14:paraId="7789F952" w14:textId="77777777" w:rsidR="005F17DE" w:rsidRPr="007A7CC8" w:rsidRDefault="005F17DE" w:rsidP="001278DC">
            <w:pPr>
              <w:spacing w:line="276" w:lineRule="auto"/>
              <w:jc w:val="center"/>
              <w:rPr>
                <w:i/>
                <w:color w:val="000000"/>
                <w:sz w:val="22"/>
                <w:szCs w:val="22"/>
              </w:rPr>
            </w:pPr>
            <w:r w:rsidRPr="007A7CC8">
              <w:rPr>
                <w:i/>
                <w:color w:val="000000"/>
                <w:sz w:val="22"/>
                <w:szCs w:val="22"/>
              </w:rPr>
              <w:t>05/03/2020</w:t>
            </w:r>
          </w:p>
        </w:tc>
        <w:tc>
          <w:tcPr>
            <w:tcW w:w="3329" w:type="dxa"/>
          </w:tcPr>
          <w:p w14:paraId="032EBA33" w14:textId="77777777" w:rsidR="005F17DE" w:rsidRPr="007A7CC8" w:rsidRDefault="005F17DE" w:rsidP="001278DC">
            <w:pPr>
              <w:spacing w:line="276" w:lineRule="auto"/>
              <w:jc w:val="center"/>
              <w:rPr>
                <w:i/>
                <w:sz w:val="22"/>
                <w:szCs w:val="22"/>
              </w:rPr>
            </w:pPr>
            <w:r w:rsidRPr="007A7CC8">
              <w:rPr>
                <w:i/>
                <w:sz w:val="22"/>
                <w:szCs w:val="22"/>
              </w:rPr>
              <w:t>5,46875%</w:t>
            </w:r>
          </w:p>
        </w:tc>
      </w:tr>
      <w:tr w:rsidR="005F17DE" w:rsidRPr="007A7CC8" w14:paraId="159F5EF4" w14:textId="77777777" w:rsidTr="002C52B6">
        <w:trPr>
          <w:jc w:val="center"/>
        </w:trPr>
        <w:tc>
          <w:tcPr>
            <w:tcW w:w="2760" w:type="dxa"/>
          </w:tcPr>
          <w:p w14:paraId="3C746F2D" w14:textId="77777777" w:rsidR="005F17DE" w:rsidRPr="007A7CC8" w:rsidRDefault="005F17DE" w:rsidP="001278DC">
            <w:pPr>
              <w:spacing w:line="276" w:lineRule="auto"/>
              <w:jc w:val="center"/>
              <w:rPr>
                <w:i/>
                <w:color w:val="000000"/>
                <w:sz w:val="22"/>
                <w:szCs w:val="22"/>
              </w:rPr>
            </w:pPr>
            <w:r w:rsidRPr="007A7CC8">
              <w:rPr>
                <w:i/>
                <w:color w:val="000000"/>
                <w:sz w:val="22"/>
                <w:szCs w:val="22"/>
              </w:rPr>
              <w:t>05/06/2020</w:t>
            </w:r>
          </w:p>
        </w:tc>
        <w:tc>
          <w:tcPr>
            <w:tcW w:w="3329" w:type="dxa"/>
          </w:tcPr>
          <w:p w14:paraId="59D9DA7A" w14:textId="77777777" w:rsidR="005F17DE" w:rsidRPr="007A7CC8" w:rsidRDefault="005F17DE" w:rsidP="001278DC">
            <w:pPr>
              <w:spacing w:line="276" w:lineRule="auto"/>
              <w:jc w:val="center"/>
              <w:rPr>
                <w:i/>
                <w:sz w:val="22"/>
                <w:szCs w:val="22"/>
              </w:rPr>
            </w:pPr>
            <w:r w:rsidRPr="007A7CC8">
              <w:rPr>
                <w:i/>
                <w:sz w:val="22"/>
                <w:szCs w:val="22"/>
              </w:rPr>
              <w:t>5,46875%</w:t>
            </w:r>
          </w:p>
        </w:tc>
      </w:tr>
      <w:tr w:rsidR="005F17DE" w:rsidRPr="007A7CC8" w14:paraId="60C20599" w14:textId="77777777" w:rsidTr="002C52B6">
        <w:trPr>
          <w:jc w:val="center"/>
        </w:trPr>
        <w:tc>
          <w:tcPr>
            <w:tcW w:w="2760" w:type="dxa"/>
          </w:tcPr>
          <w:p w14:paraId="1E0A67F2" w14:textId="77777777" w:rsidR="005F17DE" w:rsidRPr="007A7CC8" w:rsidRDefault="005F17DE" w:rsidP="001278DC">
            <w:pPr>
              <w:spacing w:line="276" w:lineRule="auto"/>
              <w:jc w:val="center"/>
              <w:rPr>
                <w:i/>
                <w:color w:val="000000"/>
                <w:sz w:val="22"/>
                <w:szCs w:val="22"/>
              </w:rPr>
            </w:pPr>
            <w:r w:rsidRPr="007A7CC8">
              <w:rPr>
                <w:i/>
                <w:color w:val="000000"/>
                <w:sz w:val="22"/>
                <w:szCs w:val="22"/>
              </w:rPr>
              <w:t>05/09/2020</w:t>
            </w:r>
          </w:p>
        </w:tc>
        <w:tc>
          <w:tcPr>
            <w:tcW w:w="3329" w:type="dxa"/>
          </w:tcPr>
          <w:p w14:paraId="10427653" w14:textId="77777777" w:rsidR="005F17DE" w:rsidRPr="007A7CC8" w:rsidRDefault="005F17DE" w:rsidP="001278DC">
            <w:pPr>
              <w:spacing w:line="276" w:lineRule="auto"/>
              <w:jc w:val="center"/>
              <w:rPr>
                <w:i/>
                <w:sz w:val="22"/>
                <w:szCs w:val="22"/>
              </w:rPr>
            </w:pPr>
            <w:r w:rsidRPr="007A7CC8">
              <w:rPr>
                <w:i/>
                <w:sz w:val="22"/>
                <w:szCs w:val="22"/>
              </w:rPr>
              <w:t>5,46875%</w:t>
            </w:r>
          </w:p>
        </w:tc>
      </w:tr>
      <w:tr w:rsidR="005F17DE" w:rsidRPr="007A7CC8" w14:paraId="5DBCA67D" w14:textId="77777777" w:rsidTr="002C52B6">
        <w:trPr>
          <w:jc w:val="center"/>
        </w:trPr>
        <w:tc>
          <w:tcPr>
            <w:tcW w:w="2760" w:type="dxa"/>
          </w:tcPr>
          <w:p w14:paraId="0E5DA84F" w14:textId="77777777" w:rsidR="005F17DE" w:rsidRPr="007A7CC8" w:rsidRDefault="005F17DE" w:rsidP="001278DC">
            <w:pPr>
              <w:spacing w:line="276" w:lineRule="auto"/>
              <w:jc w:val="center"/>
              <w:rPr>
                <w:i/>
                <w:color w:val="000000"/>
                <w:sz w:val="22"/>
                <w:szCs w:val="22"/>
              </w:rPr>
            </w:pPr>
            <w:r w:rsidRPr="007A7CC8">
              <w:rPr>
                <w:i/>
                <w:color w:val="000000"/>
                <w:sz w:val="22"/>
                <w:szCs w:val="22"/>
              </w:rPr>
              <w:t>05/12/2020</w:t>
            </w:r>
          </w:p>
        </w:tc>
        <w:tc>
          <w:tcPr>
            <w:tcW w:w="3329" w:type="dxa"/>
          </w:tcPr>
          <w:p w14:paraId="3A0E9D7D" w14:textId="77777777" w:rsidR="005F17DE" w:rsidRPr="007A7CC8" w:rsidRDefault="005F17DE" w:rsidP="001278DC">
            <w:pPr>
              <w:spacing w:line="276" w:lineRule="auto"/>
              <w:jc w:val="center"/>
              <w:rPr>
                <w:i/>
                <w:sz w:val="22"/>
                <w:szCs w:val="22"/>
              </w:rPr>
            </w:pPr>
            <w:r w:rsidRPr="007A7CC8">
              <w:rPr>
                <w:i/>
                <w:sz w:val="22"/>
                <w:szCs w:val="22"/>
              </w:rPr>
              <w:t>5,46875%</w:t>
            </w:r>
          </w:p>
        </w:tc>
      </w:tr>
      <w:tr w:rsidR="005F17DE" w:rsidRPr="007A7CC8" w14:paraId="6008C927" w14:textId="77777777" w:rsidTr="002C52B6">
        <w:trPr>
          <w:jc w:val="center"/>
        </w:trPr>
        <w:tc>
          <w:tcPr>
            <w:tcW w:w="2760" w:type="dxa"/>
          </w:tcPr>
          <w:p w14:paraId="294C00B3" w14:textId="77777777" w:rsidR="005F17DE" w:rsidRPr="007A7CC8" w:rsidRDefault="005F17DE" w:rsidP="001278DC">
            <w:pPr>
              <w:spacing w:line="276" w:lineRule="auto"/>
              <w:jc w:val="center"/>
              <w:rPr>
                <w:i/>
                <w:color w:val="000000"/>
                <w:sz w:val="22"/>
                <w:szCs w:val="22"/>
              </w:rPr>
            </w:pPr>
            <w:r w:rsidRPr="007A7CC8">
              <w:rPr>
                <w:i/>
                <w:color w:val="000000"/>
                <w:sz w:val="22"/>
                <w:szCs w:val="22"/>
              </w:rPr>
              <w:t>05/03/2021</w:t>
            </w:r>
          </w:p>
        </w:tc>
        <w:tc>
          <w:tcPr>
            <w:tcW w:w="3329" w:type="dxa"/>
          </w:tcPr>
          <w:p w14:paraId="63C38D18" w14:textId="77777777" w:rsidR="005F17DE" w:rsidRPr="007A7CC8" w:rsidRDefault="005F17DE" w:rsidP="001278DC">
            <w:pPr>
              <w:spacing w:line="276" w:lineRule="auto"/>
              <w:jc w:val="center"/>
              <w:rPr>
                <w:i/>
                <w:sz w:val="22"/>
                <w:szCs w:val="22"/>
              </w:rPr>
            </w:pPr>
            <w:r w:rsidRPr="007A7CC8">
              <w:rPr>
                <w:i/>
                <w:sz w:val="22"/>
                <w:szCs w:val="22"/>
              </w:rPr>
              <w:t>5,46875%</w:t>
            </w:r>
          </w:p>
        </w:tc>
      </w:tr>
      <w:tr w:rsidR="005F17DE" w:rsidRPr="007A7CC8" w14:paraId="2DFD0D7D" w14:textId="77777777" w:rsidTr="002C52B6">
        <w:trPr>
          <w:jc w:val="center"/>
        </w:trPr>
        <w:tc>
          <w:tcPr>
            <w:tcW w:w="2760" w:type="dxa"/>
          </w:tcPr>
          <w:p w14:paraId="4C19CB89" w14:textId="77777777" w:rsidR="005F17DE" w:rsidRPr="007A7CC8" w:rsidRDefault="005F17DE" w:rsidP="001278DC">
            <w:pPr>
              <w:spacing w:line="276" w:lineRule="auto"/>
              <w:jc w:val="center"/>
              <w:rPr>
                <w:i/>
                <w:color w:val="000000"/>
                <w:sz w:val="22"/>
                <w:szCs w:val="22"/>
              </w:rPr>
            </w:pPr>
            <w:r w:rsidRPr="007A7CC8">
              <w:rPr>
                <w:i/>
                <w:color w:val="000000"/>
                <w:sz w:val="22"/>
                <w:szCs w:val="22"/>
              </w:rPr>
              <w:t>05/06/2021</w:t>
            </w:r>
          </w:p>
        </w:tc>
        <w:tc>
          <w:tcPr>
            <w:tcW w:w="3329" w:type="dxa"/>
          </w:tcPr>
          <w:p w14:paraId="14A235F7" w14:textId="77777777" w:rsidR="005F17DE" w:rsidRPr="007A7CC8" w:rsidRDefault="005F17DE" w:rsidP="001278DC">
            <w:pPr>
              <w:spacing w:line="276" w:lineRule="auto"/>
              <w:jc w:val="center"/>
              <w:rPr>
                <w:i/>
                <w:sz w:val="22"/>
                <w:szCs w:val="22"/>
              </w:rPr>
            </w:pPr>
            <w:r w:rsidRPr="007A7CC8">
              <w:rPr>
                <w:i/>
                <w:sz w:val="22"/>
                <w:szCs w:val="22"/>
              </w:rPr>
              <w:t>5,46875%</w:t>
            </w:r>
          </w:p>
        </w:tc>
      </w:tr>
      <w:tr w:rsidR="005F17DE" w:rsidRPr="007A7CC8" w14:paraId="165F7639" w14:textId="77777777" w:rsidTr="002C52B6">
        <w:trPr>
          <w:jc w:val="center"/>
        </w:trPr>
        <w:tc>
          <w:tcPr>
            <w:tcW w:w="2760" w:type="dxa"/>
            <w:vAlign w:val="center"/>
          </w:tcPr>
          <w:p w14:paraId="5FFB3632" w14:textId="77777777" w:rsidR="005F17DE" w:rsidRPr="007A7CC8" w:rsidRDefault="005F17DE" w:rsidP="001278DC">
            <w:pPr>
              <w:spacing w:line="276" w:lineRule="auto"/>
              <w:jc w:val="center"/>
              <w:rPr>
                <w:rFonts w:eastAsia="Arial Unicode MS"/>
                <w:i/>
                <w:sz w:val="22"/>
                <w:szCs w:val="22"/>
              </w:rPr>
            </w:pPr>
            <w:r w:rsidRPr="007A7CC8">
              <w:rPr>
                <w:rFonts w:eastAsia="Arial Unicode MS"/>
                <w:i/>
                <w:sz w:val="22"/>
                <w:szCs w:val="22"/>
              </w:rPr>
              <w:t>05/09/2021</w:t>
            </w:r>
          </w:p>
        </w:tc>
        <w:tc>
          <w:tcPr>
            <w:tcW w:w="3329" w:type="dxa"/>
          </w:tcPr>
          <w:p w14:paraId="435B0870" w14:textId="77777777" w:rsidR="005F17DE" w:rsidRPr="007A7CC8" w:rsidRDefault="005F17DE" w:rsidP="001278DC">
            <w:pPr>
              <w:spacing w:line="276" w:lineRule="auto"/>
              <w:jc w:val="center"/>
              <w:rPr>
                <w:rFonts w:eastAsia="Arial Unicode MS"/>
                <w:i/>
                <w:sz w:val="22"/>
                <w:szCs w:val="22"/>
              </w:rPr>
            </w:pPr>
            <w:r w:rsidRPr="007A7CC8">
              <w:rPr>
                <w:rFonts w:eastAsia="Arial Unicode MS"/>
                <w:i/>
                <w:sz w:val="22"/>
                <w:szCs w:val="22"/>
              </w:rPr>
              <w:t>100% do saldo devedor”</w:t>
            </w:r>
          </w:p>
        </w:tc>
      </w:tr>
    </w:tbl>
    <w:p w14:paraId="674731C3" w14:textId="77777777" w:rsidR="005F17DE" w:rsidRPr="007A7CC8" w:rsidRDefault="005F17DE" w:rsidP="001278DC">
      <w:pPr>
        <w:pStyle w:val="PargrafodaLista"/>
        <w:spacing w:line="276" w:lineRule="auto"/>
        <w:ind w:left="1080"/>
        <w:jc w:val="both"/>
        <w:rPr>
          <w:rFonts w:ascii="Times New Roman" w:hAnsi="Times New Roman" w:cs="Times New Roman"/>
          <w:bCs/>
          <w:i/>
          <w:color w:val="000000"/>
        </w:rPr>
      </w:pPr>
    </w:p>
    <w:p w14:paraId="314CE380" w14:textId="1E8F97D7" w:rsidR="005F17DE" w:rsidRPr="007A7CC8" w:rsidRDefault="005F17DE" w:rsidP="001278DC">
      <w:pPr>
        <w:pStyle w:val="PargrafodaLista"/>
        <w:numPr>
          <w:ilvl w:val="0"/>
          <w:numId w:val="26"/>
        </w:numPr>
        <w:spacing w:line="276" w:lineRule="auto"/>
        <w:jc w:val="both"/>
        <w:rPr>
          <w:rFonts w:ascii="Times New Roman" w:hAnsi="Times New Roman" w:cs="Times New Roman"/>
          <w:bCs/>
          <w:color w:val="000000"/>
        </w:rPr>
      </w:pPr>
      <w:r w:rsidRPr="007A7CC8">
        <w:rPr>
          <w:rFonts w:ascii="Times New Roman" w:hAnsi="Times New Roman" w:cs="Times New Roman"/>
          <w:color w:val="000000"/>
        </w:rPr>
        <w:t xml:space="preserve">inclusão de mecanismo de </w:t>
      </w:r>
      <w:r w:rsidRPr="007A7CC8">
        <w:rPr>
          <w:rFonts w:ascii="Times New Roman" w:hAnsi="Times New Roman" w:cs="Times New Roman"/>
          <w:i/>
          <w:color w:val="000000"/>
        </w:rPr>
        <w:t xml:space="preserve">cash </w:t>
      </w:r>
      <w:proofErr w:type="spellStart"/>
      <w:r w:rsidRPr="007A7CC8">
        <w:rPr>
          <w:rFonts w:ascii="Times New Roman" w:hAnsi="Times New Roman" w:cs="Times New Roman"/>
          <w:i/>
          <w:color w:val="000000"/>
        </w:rPr>
        <w:t>sweep</w:t>
      </w:r>
      <w:proofErr w:type="spellEnd"/>
      <w:r w:rsidRPr="007A7CC8">
        <w:rPr>
          <w:rFonts w:ascii="Times New Roman" w:hAnsi="Times New Roman" w:cs="Times New Roman"/>
          <w:color w:val="000000"/>
        </w:rPr>
        <w:t xml:space="preserve"> em caso de Evento de Liquidez, de modo que a Cláusula 5.2 da Escritura de Emissão passará a vigorar com a seguinte redação:</w:t>
      </w:r>
    </w:p>
    <w:p w14:paraId="6DC08149" w14:textId="77777777" w:rsidR="005F17DE" w:rsidRPr="007A7CC8" w:rsidRDefault="005F17DE" w:rsidP="001278DC">
      <w:pPr>
        <w:pStyle w:val="PargrafodaLista"/>
        <w:spacing w:line="276" w:lineRule="auto"/>
        <w:ind w:left="1080"/>
        <w:jc w:val="both"/>
        <w:rPr>
          <w:rFonts w:ascii="Times New Roman" w:eastAsia="Arial Unicode MS" w:hAnsi="Times New Roman" w:cs="Times New Roman"/>
          <w:b/>
          <w:bCs/>
          <w:w w:val="0"/>
        </w:rPr>
      </w:pPr>
    </w:p>
    <w:p w14:paraId="0D2CBAEB" w14:textId="77777777" w:rsidR="005F17DE" w:rsidRPr="007A7CC8" w:rsidRDefault="005F17DE" w:rsidP="001278DC">
      <w:pPr>
        <w:pStyle w:val="PargrafodaLista"/>
        <w:spacing w:line="276" w:lineRule="auto"/>
        <w:ind w:left="1080"/>
        <w:jc w:val="both"/>
        <w:rPr>
          <w:rFonts w:ascii="Times New Roman" w:eastAsia="Arial Unicode MS" w:hAnsi="Times New Roman" w:cs="Times New Roman"/>
          <w:b/>
          <w:bCs/>
          <w:i/>
          <w:w w:val="0"/>
        </w:rPr>
      </w:pPr>
      <w:r w:rsidRPr="007A7CC8">
        <w:rPr>
          <w:rFonts w:ascii="Times New Roman" w:eastAsia="Arial Unicode MS" w:hAnsi="Times New Roman" w:cs="Times New Roman"/>
          <w:b/>
          <w:bCs/>
          <w:i/>
          <w:w w:val="0"/>
        </w:rPr>
        <w:t>“5.2.</w:t>
      </w:r>
      <w:r w:rsidRPr="007A7CC8">
        <w:rPr>
          <w:rFonts w:ascii="Times New Roman" w:eastAsia="Arial Unicode MS" w:hAnsi="Times New Roman" w:cs="Times New Roman"/>
          <w:b/>
          <w:bCs/>
          <w:i/>
          <w:w w:val="0"/>
        </w:rPr>
        <w:tab/>
        <w:t xml:space="preserve">Amortização Extraordinária e Resgate Antecipado Facultativo </w:t>
      </w:r>
    </w:p>
    <w:p w14:paraId="080B8458" w14:textId="77777777" w:rsidR="005F17DE" w:rsidRPr="007A7CC8" w:rsidRDefault="005F17DE" w:rsidP="001278DC">
      <w:pPr>
        <w:pStyle w:val="PargrafodaLista"/>
        <w:spacing w:line="276" w:lineRule="auto"/>
        <w:ind w:left="1080"/>
        <w:jc w:val="both"/>
        <w:rPr>
          <w:rFonts w:ascii="Times New Roman" w:hAnsi="Times New Roman" w:cs="Times New Roman"/>
          <w:bCs/>
          <w:i/>
          <w:color w:val="000000"/>
        </w:rPr>
      </w:pPr>
    </w:p>
    <w:p w14:paraId="3CE0D592" w14:textId="77777777" w:rsidR="005F17DE" w:rsidRPr="007A7CC8" w:rsidRDefault="005F17DE" w:rsidP="001278DC">
      <w:pPr>
        <w:pStyle w:val="PargrafodaLista"/>
        <w:spacing w:line="276" w:lineRule="auto"/>
        <w:ind w:left="1080"/>
        <w:jc w:val="both"/>
        <w:rPr>
          <w:rFonts w:ascii="Times New Roman" w:hAnsi="Times New Roman" w:cs="Times New Roman"/>
          <w:bCs/>
          <w:i/>
          <w:color w:val="000000"/>
        </w:rPr>
      </w:pPr>
      <w:r w:rsidRPr="007A7CC8">
        <w:rPr>
          <w:rFonts w:ascii="Times New Roman" w:hAnsi="Times New Roman" w:cs="Times New Roman"/>
          <w:bCs/>
          <w:i/>
          <w:color w:val="000000"/>
        </w:rPr>
        <w:t>(...)</w:t>
      </w:r>
    </w:p>
    <w:p w14:paraId="186E2552" w14:textId="77777777" w:rsidR="005F17DE" w:rsidRPr="007A7CC8" w:rsidRDefault="005F17DE" w:rsidP="001278DC">
      <w:pPr>
        <w:pStyle w:val="PargrafodaLista"/>
        <w:spacing w:line="276" w:lineRule="auto"/>
        <w:ind w:left="1080"/>
        <w:jc w:val="both"/>
        <w:rPr>
          <w:rFonts w:ascii="Times New Roman" w:hAnsi="Times New Roman" w:cs="Times New Roman"/>
          <w:bCs/>
          <w:i/>
          <w:color w:val="000000"/>
        </w:rPr>
      </w:pPr>
    </w:p>
    <w:p w14:paraId="549A881D" w14:textId="77777777" w:rsidR="005F17DE" w:rsidRPr="007A7CC8" w:rsidRDefault="005F17DE" w:rsidP="001278DC">
      <w:pPr>
        <w:pStyle w:val="PargrafodaLista"/>
        <w:spacing w:line="276" w:lineRule="auto"/>
        <w:ind w:left="1080"/>
        <w:jc w:val="both"/>
        <w:rPr>
          <w:rFonts w:ascii="Times New Roman" w:hAnsi="Times New Roman" w:cs="Times New Roman"/>
          <w:i/>
          <w:color w:val="000000"/>
        </w:rPr>
      </w:pPr>
      <w:r w:rsidRPr="007A7CC8">
        <w:rPr>
          <w:rFonts w:ascii="Times New Roman" w:hAnsi="Times New Roman" w:cs="Times New Roman"/>
          <w:bCs/>
          <w:i/>
          <w:color w:val="000000"/>
        </w:rPr>
        <w:t>5.2.2.</w:t>
      </w:r>
      <w:r w:rsidRPr="007A7CC8">
        <w:rPr>
          <w:rFonts w:ascii="Times New Roman" w:hAnsi="Times New Roman" w:cs="Times New Roman"/>
          <w:bCs/>
          <w:i/>
          <w:color w:val="000000"/>
        </w:rPr>
        <w:tab/>
      </w:r>
      <w:r w:rsidRPr="007A7CC8">
        <w:rPr>
          <w:rFonts w:ascii="Times New Roman" w:eastAsia="Arial Unicode MS" w:hAnsi="Times New Roman" w:cs="Times New Roman"/>
          <w:i/>
          <w:w w:val="0"/>
        </w:rPr>
        <w:t xml:space="preserve">As Debêntures deverão ser amortizadas extraordinariamente, sendo respeitado o limite de 98% (noventa e oito por cento) do principal ou resgatadas antecipadamente em sua totalidade, caso haja recursos disponíveis em montante suficiente para tal resgate, </w:t>
      </w:r>
      <w:r w:rsidRPr="007A7CC8">
        <w:rPr>
          <w:rFonts w:ascii="Times New Roman" w:hAnsi="Times New Roman" w:cs="Times New Roman"/>
          <w:i/>
          <w:color w:val="000000"/>
        </w:rPr>
        <w:t xml:space="preserve">na hipótese de qualquer venda de qualquer dos ativos e/ou </w:t>
      </w:r>
      <w:r w:rsidRPr="007A7CC8">
        <w:rPr>
          <w:rFonts w:ascii="Times New Roman" w:hAnsi="Times New Roman" w:cs="Times New Roman"/>
          <w:i/>
          <w:color w:val="000000"/>
        </w:rPr>
        <w:lastRenderedPageBreak/>
        <w:t>oferta pública de ações e/ou follow-</w:t>
      </w:r>
      <w:proofErr w:type="spellStart"/>
      <w:r w:rsidRPr="007A7CC8">
        <w:rPr>
          <w:rFonts w:ascii="Times New Roman" w:hAnsi="Times New Roman" w:cs="Times New Roman"/>
          <w:i/>
          <w:color w:val="000000"/>
        </w:rPr>
        <w:t>on</w:t>
      </w:r>
      <w:proofErr w:type="spellEnd"/>
      <w:r w:rsidRPr="007A7CC8">
        <w:rPr>
          <w:rFonts w:ascii="Times New Roman" w:hAnsi="Times New Roman" w:cs="Times New Roman"/>
          <w:i/>
          <w:color w:val="000000"/>
        </w:rPr>
        <w:t> (“</w:t>
      </w:r>
      <w:r w:rsidRPr="007A7CC8">
        <w:rPr>
          <w:rFonts w:ascii="Times New Roman" w:hAnsi="Times New Roman" w:cs="Times New Roman"/>
          <w:i/>
          <w:color w:val="000000"/>
          <w:u w:val="single"/>
        </w:rPr>
        <w:t>Evento de Liquidez</w:t>
      </w:r>
      <w:r w:rsidRPr="007A7CC8">
        <w:rPr>
          <w:rFonts w:ascii="Times New Roman" w:hAnsi="Times New Roman" w:cs="Times New Roman"/>
          <w:i/>
          <w:color w:val="000000"/>
        </w:rPr>
        <w:t>”) da Emissora ou de empresas de seu grupo econômico.</w:t>
      </w:r>
    </w:p>
    <w:p w14:paraId="4764ABC2" w14:textId="77777777" w:rsidR="005F17DE" w:rsidRPr="007A7CC8" w:rsidRDefault="005F17DE" w:rsidP="001278DC">
      <w:pPr>
        <w:pStyle w:val="PargrafodaLista"/>
        <w:spacing w:line="276" w:lineRule="auto"/>
        <w:ind w:left="1080"/>
        <w:jc w:val="both"/>
        <w:rPr>
          <w:rFonts w:ascii="Times New Roman" w:hAnsi="Times New Roman" w:cs="Times New Roman"/>
          <w:i/>
          <w:color w:val="000000"/>
        </w:rPr>
      </w:pPr>
    </w:p>
    <w:p w14:paraId="7C1E088A" w14:textId="77777777" w:rsidR="005F17DE" w:rsidRPr="007A7CC8" w:rsidRDefault="005F17DE" w:rsidP="001278DC">
      <w:pPr>
        <w:pStyle w:val="PargrafodaLista"/>
        <w:spacing w:line="276" w:lineRule="auto"/>
        <w:ind w:left="1080"/>
        <w:jc w:val="both"/>
        <w:rPr>
          <w:rFonts w:ascii="Times New Roman" w:eastAsia="Arial Unicode MS" w:hAnsi="Times New Roman" w:cs="Times New Roman"/>
          <w:i/>
          <w:w w:val="0"/>
        </w:rPr>
      </w:pPr>
      <w:r w:rsidRPr="007A7CC8">
        <w:rPr>
          <w:rFonts w:ascii="Times New Roman" w:hAnsi="Times New Roman" w:cs="Times New Roman"/>
          <w:i/>
          <w:color w:val="000000"/>
        </w:rPr>
        <w:t>5.2.2.1.</w:t>
      </w:r>
      <w:r w:rsidRPr="007A7CC8">
        <w:rPr>
          <w:rFonts w:ascii="Times New Roman" w:hAnsi="Times New Roman" w:cs="Times New Roman"/>
          <w:i/>
          <w:color w:val="000000"/>
        </w:rPr>
        <w:tab/>
        <w:t>A Emissora deverá utilizar, no mínimo, 25% (vinte e cinco por cento) do valor recebido em razão de quaisquer Evento de Liquidez, para resgate antecipado total ou amortização extraordinária das Debêntures, conforme o caso, mediante o envio de</w:t>
      </w:r>
      <w:r w:rsidRPr="007A7CC8">
        <w:rPr>
          <w:rFonts w:ascii="Times New Roman" w:eastAsia="Arial Unicode MS" w:hAnsi="Times New Roman" w:cs="Times New Roman"/>
          <w:i/>
          <w:w w:val="0"/>
        </w:rPr>
        <w:t xml:space="preserve"> comunicado de Evento de Liquidez a ser enviado pela Emissora ao Agente Fiduciário e aos Debenturistas, ou publicado nos termos da Cláusula 4.9.1 acima, com 15 (quinze) dias de antecedência, o qual deverá conter os termos e condições da amortização extraordinária ou do resgate antecipado total das Debêntures em decorrência do Evento de Liquidez, conforme o caso, incluindo necessariamente: (i) a respectiva data da amortização extraordinária ou do resgate antecipado total das Debêntures, conforme o caso; (</w:t>
      </w:r>
      <w:proofErr w:type="spellStart"/>
      <w:r w:rsidRPr="007A7CC8">
        <w:rPr>
          <w:rFonts w:ascii="Times New Roman" w:eastAsia="Arial Unicode MS" w:hAnsi="Times New Roman" w:cs="Times New Roman"/>
          <w:i/>
          <w:w w:val="0"/>
        </w:rPr>
        <w:t>ii</w:t>
      </w:r>
      <w:proofErr w:type="spellEnd"/>
      <w:r w:rsidRPr="007A7CC8">
        <w:rPr>
          <w:rFonts w:ascii="Times New Roman" w:eastAsia="Arial Unicode MS" w:hAnsi="Times New Roman" w:cs="Times New Roman"/>
          <w:i/>
          <w:w w:val="0"/>
        </w:rPr>
        <w:t>) o valor da amortização extraordinária ou do resgate antecipado total das Debêntures, conforme o caso; e (</w:t>
      </w:r>
      <w:proofErr w:type="spellStart"/>
      <w:r w:rsidRPr="007A7CC8">
        <w:rPr>
          <w:rFonts w:ascii="Times New Roman" w:eastAsia="Arial Unicode MS" w:hAnsi="Times New Roman" w:cs="Times New Roman"/>
          <w:i/>
          <w:w w:val="0"/>
        </w:rPr>
        <w:t>iii</w:t>
      </w:r>
      <w:proofErr w:type="spellEnd"/>
      <w:r w:rsidRPr="007A7CC8">
        <w:rPr>
          <w:rFonts w:ascii="Times New Roman" w:eastAsia="Arial Unicode MS" w:hAnsi="Times New Roman" w:cs="Times New Roman"/>
          <w:i/>
          <w:w w:val="0"/>
        </w:rPr>
        <w:t>) quaisquer outras informações necessárias à operacionalização da amortização extraordinária ou do resgate antecipado total das Debêntures, conforme o caso (“</w:t>
      </w:r>
      <w:r w:rsidRPr="007A7CC8">
        <w:rPr>
          <w:rFonts w:ascii="Times New Roman" w:eastAsia="Arial Unicode MS" w:hAnsi="Times New Roman" w:cs="Times New Roman"/>
          <w:i/>
          <w:w w:val="0"/>
          <w:u w:val="single"/>
        </w:rPr>
        <w:t>Comunicação de Evento de Liquidez</w:t>
      </w:r>
      <w:r w:rsidRPr="007A7CC8">
        <w:rPr>
          <w:rFonts w:ascii="Times New Roman" w:eastAsia="Arial Unicode MS" w:hAnsi="Times New Roman" w:cs="Times New Roman"/>
          <w:i/>
          <w:w w:val="0"/>
        </w:rPr>
        <w:t>”).</w:t>
      </w:r>
    </w:p>
    <w:p w14:paraId="273A98E2" w14:textId="77777777" w:rsidR="005F17DE" w:rsidRPr="007A7CC8" w:rsidRDefault="005F17DE" w:rsidP="001278DC">
      <w:pPr>
        <w:pStyle w:val="PargrafodaLista"/>
        <w:spacing w:line="276" w:lineRule="auto"/>
        <w:ind w:left="1080"/>
        <w:jc w:val="both"/>
        <w:rPr>
          <w:rFonts w:ascii="Times New Roman" w:hAnsi="Times New Roman" w:cs="Times New Roman"/>
          <w:bCs/>
          <w:i/>
          <w:color w:val="000000"/>
        </w:rPr>
      </w:pPr>
    </w:p>
    <w:p w14:paraId="0E07EE98" w14:textId="77777777" w:rsidR="005F17DE" w:rsidRPr="007A7CC8" w:rsidRDefault="005F17DE" w:rsidP="001278DC">
      <w:pPr>
        <w:pStyle w:val="PargrafodaLista"/>
        <w:spacing w:line="276" w:lineRule="auto"/>
        <w:ind w:left="1080"/>
        <w:jc w:val="both"/>
        <w:rPr>
          <w:rFonts w:ascii="Times New Roman" w:eastAsia="Arial Unicode MS" w:hAnsi="Times New Roman" w:cs="Times New Roman"/>
          <w:i/>
          <w:w w:val="0"/>
        </w:rPr>
      </w:pPr>
      <w:r w:rsidRPr="007A7CC8">
        <w:rPr>
          <w:rFonts w:ascii="Times New Roman" w:hAnsi="Times New Roman" w:cs="Times New Roman"/>
          <w:bCs/>
          <w:i/>
          <w:color w:val="000000"/>
        </w:rPr>
        <w:t>5.2.2.2.</w:t>
      </w:r>
      <w:r w:rsidRPr="007A7CC8">
        <w:rPr>
          <w:rFonts w:ascii="Times New Roman" w:hAnsi="Times New Roman" w:cs="Times New Roman"/>
          <w:bCs/>
          <w:i/>
          <w:color w:val="000000"/>
        </w:rPr>
        <w:tab/>
      </w:r>
      <w:r w:rsidRPr="007A7CC8">
        <w:rPr>
          <w:rFonts w:ascii="Times New Roman" w:eastAsia="Arial Unicode MS" w:hAnsi="Times New Roman" w:cs="Times New Roman"/>
          <w:i/>
          <w:w w:val="0"/>
        </w:rPr>
        <w:t>O valor da amortização extraordinária ou do resgate antecipado total das Debêntures, devido pela Emissora em razão de Evento de Liquidez, será equivalente ao (i) Valor Nominal Unitário das Debêntures ou ao saldo do Valor Nominal Unitário das Debêntures, conforme o caso, no caso de resgate, ou de parcela do Valor Nominal Unitário</w:t>
      </w:r>
      <w:r w:rsidRPr="007A7CC8">
        <w:rPr>
          <w:rFonts w:ascii="Times New Roman" w:hAnsi="Times New Roman" w:cs="Times New Roman"/>
          <w:i/>
        </w:rPr>
        <w:t xml:space="preserve"> das Debêntures</w:t>
      </w:r>
      <w:r w:rsidRPr="007A7CC8">
        <w:rPr>
          <w:rFonts w:ascii="Times New Roman" w:eastAsia="Arial Unicode MS" w:hAnsi="Times New Roman" w:cs="Times New Roman"/>
          <w:i/>
          <w:w w:val="0"/>
        </w:rPr>
        <w:t xml:space="preserve"> ou do saldo do Valor Nominal Unitário das Debêntures, conforme o caso, no caso de amortização, acrescido (</w:t>
      </w:r>
      <w:proofErr w:type="spellStart"/>
      <w:r w:rsidRPr="007A7CC8">
        <w:rPr>
          <w:rFonts w:ascii="Times New Roman" w:eastAsia="Arial Unicode MS" w:hAnsi="Times New Roman" w:cs="Times New Roman"/>
          <w:i/>
          <w:w w:val="0"/>
        </w:rPr>
        <w:t>ii</w:t>
      </w:r>
      <w:proofErr w:type="spellEnd"/>
      <w:r w:rsidRPr="007A7CC8">
        <w:rPr>
          <w:rFonts w:ascii="Times New Roman" w:eastAsia="Arial Unicode MS" w:hAnsi="Times New Roman" w:cs="Times New Roman"/>
          <w:i/>
          <w:w w:val="0"/>
        </w:rPr>
        <w:t xml:space="preserve">) dos Juros Remuneratórios, calculados </w:t>
      </w:r>
      <w:r w:rsidRPr="007A7CC8">
        <w:rPr>
          <w:rFonts w:ascii="Times New Roman" w:hAnsi="Times New Roman" w:cs="Times New Roman"/>
          <w:i/>
        </w:rPr>
        <w:t xml:space="preserve">nos termos desta Escritura de Emissão </w:t>
      </w:r>
      <w:r w:rsidRPr="007A7CC8">
        <w:rPr>
          <w:rFonts w:ascii="Times New Roman" w:eastAsia="Arial Unicode MS" w:hAnsi="Times New Roman" w:cs="Times New Roman"/>
          <w:i/>
          <w:w w:val="0"/>
        </w:rPr>
        <w:t xml:space="preserve">até a data do </w:t>
      </w:r>
      <w:r w:rsidRPr="007A7CC8">
        <w:rPr>
          <w:rFonts w:ascii="Times New Roman" w:hAnsi="Times New Roman" w:cs="Times New Roman"/>
          <w:i/>
          <w:iCs/>
        </w:rPr>
        <w:t xml:space="preserve">respectivo pagamento do valor do </w:t>
      </w:r>
      <w:r w:rsidRPr="007A7CC8">
        <w:rPr>
          <w:rFonts w:ascii="Times New Roman" w:eastAsia="Arial Unicode MS" w:hAnsi="Times New Roman" w:cs="Times New Roman"/>
          <w:i/>
          <w:w w:val="0"/>
        </w:rPr>
        <w:t>resgate ou da amortização, conforme o caso; (</w:t>
      </w:r>
      <w:proofErr w:type="spellStart"/>
      <w:r w:rsidRPr="007A7CC8">
        <w:rPr>
          <w:rFonts w:ascii="Times New Roman" w:eastAsia="Arial Unicode MS" w:hAnsi="Times New Roman" w:cs="Times New Roman"/>
          <w:i/>
          <w:w w:val="0"/>
        </w:rPr>
        <w:t>iii</w:t>
      </w:r>
      <w:proofErr w:type="spellEnd"/>
      <w:r w:rsidRPr="007A7CC8">
        <w:rPr>
          <w:rFonts w:ascii="Times New Roman" w:eastAsia="Arial Unicode MS" w:hAnsi="Times New Roman" w:cs="Times New Roman"/>
          <w:i/>
          <w:w w:val="0"/>
        </w:rPr>
        <w:t>) de demais encargos devidos e não pagos até a data do resgate ou da amortização, conforme o caso.”</w:t>
      </w:r>
    </w:p>
    <w:p w14:paraId="6159048C" w14:textId="77777777" w:rsidR="005F17DE" w:rsidRPr="007A7CC8" w:rsidRDefault="005F17DE" w:rsidP="001278DC">
      <w:pPr>
        <w:pStyle w:val="PargrafodaLista"/>
        <w:spacing w:line="276" w:lineRule="auto"/>
        <w:ind w:left="1080"/>
        <w:jc w:val="both"/>
        <w:rPr>
          <w:rFonts w:ascii="Times New Roman" w:hAnsi="Times New Roman" w:cs="Times New Roman"/>
          <w:bCs/>
          <w:i/>
          <w:color w:val="000000"/>
        </w:rPr>
      </w:pPr>
    </w:p>
    <w:p w14:paraId="2F106C11" w14:textId="77777777" w:rsidR="005F17DE" w:rsidRPr="007A7CC8" w:rsidRDefault="005F17DE" w:rsidP="001278DC">
      <w:pPr>
        <w:pStyle w:val="PargrafodaLista"/>
        <w:spacing w:line="276" w:lineRule="auto"/>
        <w:ind w:left="1080"/>
        <w:jc w:val="both"/>
        <w:rPr>
          <w:rFonts w:ascii="Times New Roman" w:hAnsi="Times New Roman" w:cs="Times New Roman"/>
          <w:bCs/>
          <w:i/>
          <w:color w:val="000000"/>
        </w:rPr>
      </w:pPr>
      <w:r w:rsidRPr="007A7CC8">
        <w:rPr>
          <w:rFonts w:ascii="Times New Roman" w:hAnsi="Times New Roman" w:cs="Times New Roman"/>
          <w:bCs/>
          <w:i/>
          <w:color w:val="000000"/>
        </w:rPr>
        <w:t>5.2.2.3.</w:t>
      </w:r>
      <w:r w:rsidRPr="007A7CC8">
        <w:rPr>
          <w:rFonts w:ascii="Times New Roman" w:hAnsi="Times New Roman" w:cs="Times New Roman"/>
          <w:bCs/>
          <w:i/>
          <w:color w:val="000000"/>
        </w:rPr>
        <w:tab/>
        <w:t xml:space="preserve">A B3 S/A – Brasil, Bolsa, Balcão – Segmento </w:t>
      </w:r>
      <w:proofErr w:type="spellStart"/>
      <w:r w:rsidRPr="007A7CC8">
        <w:rPr>
          <w:rFonts w:ascii="Times New Roman" w:hAnsi="Times New Roman" w:cs="Times New Roman"/>
          <w:bCs/>
          <w:i/>
          <w:color w:val="000000"/>
        </w:rPr>
        <w:t>Cetip</w:t>
      </w:r>
      <w:proofErr w:type="spellEnd"/>
      <w:r w:rsidRPr="007A7CC8">
        <w:rPr>
          <w:rFonts w:ascii="Times New Roman" w:hAnsi="Times New Roman" w:cs="Times New Roman"/>
          <w:bCs/>
          <w:i/>
          <w:color w:val="000000"/>
        </w:rPr>
        <w:t xml:space="preserve"> UTVM (“B3”), deverá ser comunicada com, no mínimo, 03 (três) dias úteis de antecedência da data efetiva da amortização extraordinária e/ou do resgate antecipado total, em virtude de Evento de Liquidez.</w:t>
      </w:r>
    </w:p>
    <w:p w14:paraId="240E8FA9" w14:textId="77777777" w:rsidR="005F17DE" w:rsidRPr="007A7CC8" w:rsidRDefault="005F17DE" w:rsidP="001278DC">
      <w:pPr>
        <w:pStyle w:val="PargrafodaLista"/>
        <w:spacing w:line="276" w:lineRule="auto"/>
        <w:ind w:left="1080"/>
        <w:jc w:val="both"/>
        <w:rPr>
          <w:rFonts w:ascii="Times New Roman" w:hAnsi="Times New Roman" w:cs="Times New Roman"/>
          <w:bCs/>
          <w:i/>
          <w:color w:val="000000"/>
        </w:rPr>
      </w:pPr>
    </w:p>
    <w:p w14:paraId="5DAA04CF" w14:textId="77777777" w:rsidR="005F17DE" w:rsidRPr="007A7CC8" w:rsidRDefault="005F17DE" w:rsidP="001278DC">
      <w:pPr>
        <w:pStyle w:val="PargrafodaLista"/>
        <w:spacing w:line="276" w:lineRule="auto"/>
        <w:ind w:left="1080"/>
        <w:jc w:val="both"/>
        <w:rPr>
          <w:rFonts w:ascii="Times New Roman" w:hAnsi="Times New Roman" w:cs="Times New Roman"/>
          <w:bCs/>
          <w:color w:val="000000"/>
        </w:rPr>
      </w:pPr>
    </w:p>
    <w:p w14:paraId="5E875ECD" w14:textId="05C0E169" w:rsidR="005F17DE" w:rsidRPr="007A7CC8" w:rsidRDefault="005F17DE" w:rsidP="001278DC">
      <w:pPr>
        <w:pStyle w:val="PargrafodaLista"/>
        <w:numPr>
          <w:ilvl w:val="0"/>
          <w:numId w:val="26"/>
        </w:numPr>
        <w:spacing w:line="276" w:lineRule="auto"/>
        <w:jc w:val="both"/>
        <w:rPr>
          <w:rFonts w:ascii="Times New Roman" w:hAnsi="Times New Roman" w:cs="Times New Roman"/>
          <w:bCs/>
          <w:color w:val="000000"/>
        </w:rPr>
      </w:pPr>
      <w:r w:rsidRPr="007A7CC8">
        <w:rPr>
          <w:rFonts w:ascii="Times New Roman" w:hAnsi="Times New Roman" w:cs="Times New Roman"/>
          <w:bCs/>
          <w:color w:val="000000"/>
        </w:rPr>
        <w:t xml:space="preserve">inclusão do </w:t>
      </w:r>
      <w:proofErr w:type="spellStart"/>
      <w:r w:rsidRPr="007A7CC8">
        <w:rPr>
          <w:rFonts w:ascii="Times New Roman" w:hAnsi="Times New Roman" w:cs="Times New Roman"/>
          <w:bCs/>
          <w:color w:val="000000"/>
        </w:rPr>
        <w:t>Ebitda</w:t>
      </w:r>
      <w:proofErr w:type="spellEnd"/>
      <w:r w:rsidRPr="007A7CC8">
        <w:rPr>
          <w:rFonts w:ascii="Times New Roman" w:hAnsi="Times New Roman" w:cs="Times New Roman"/>
          <w:bCs/>
          <w:color w:val="000000"/>
        </w:rPr>
        <w:t xml:space="preserve"> Mínimo a ser observado pela Emissora a partir de 31 de dezembro de 2019 (inclusive), de modo que a Cláusula </w:t>
      </w:r>
      <w:r w:rsidRPr="007A7CC8">
        <w:rPr>
          <w:rFonts w:ascii="Times New Roman" w:hAnsi="Times New Roman" w:cs="Times New Roman"/>
          <w:color w:val="000000"/>
        </w:rPr>
        <w:t>5.3.1.1 (</w:t>
      </w:r>
      <w:proofErr w:type="spellStart"/>
      <w:r w:rsidRPr="007A7CC8">
        <w:rPr>
          <w:rFonts w:ascii="Times New Roman" w:hAnsi="Times New Roman" w:cs="Times New Roman"/>
          <w:color w:val="000000"/>
        </w:rPr>
        <w:t>xxviii</w:t>
      </w:r>
      <w:proofErr w:type="spellEnd"/>
      <w:r w:rsidRPr="007A7CC8">
        <w:rPr>
          <w:rFonts w:ascii="Times New Roman" w:hAnsi="Times New Roman" w:cs="Times New Roman"/>
          <w:color w:val="000000"/>
        </w:rPr>
        <w:t>) da Escritura de Emissão passará a vigorar com a seguinte redação:</w:t>
      </w:r>
    </w:p>
    <w:p w14:paraId="0A4CC401" w14:textId="77777777" w:rsidR="005F17DE" w:rsidRPr="007A7CC8" w:rsidRDefault="005F17DE" w:rsidP="001278DC">
      <w:pPr>
        <w:pStyle w:val="PargrafodaLista"/>
        <w:spacing w:line="276" w:lineRule="auto"/>
        <w:ind w:left="1080"/>
        <w:jc w:val="both"/>
        <w:rPr>
          <w:rFonts w:ascii="Times New Roman" w:hAnsi="Times New Roman" w:cs="Times New Roman"/>
          <w:bCs/>
          <w:color w:val="000000"/>
        </w:rPr>
      </w:pPr>
    </w:p>
    <w:p w14:paraId="3E08128F" w14:textId="77777777" w:rsidR="005F17DE" w:rsidRPr="007A7CC8" w:rsidRDefault="005F17DE" w:rsidP="001278DC">
      <w:pPr>
        <w:pStyle w:val="PargrafodaLista"/>
        <w:spacing w:line="276" w:lineRule="auto"/>
        <w:ind w:left="1080"/>
        <w:jc w:val="both"/>
        <w:rPr>
          <w:rFonts w:ascii="Times New Roman" w:eastAsia="MS Mincho" w:hAnsi="Times New Roman" w:cs="Times New Roman"/>
          <w:i/>
          <w:color w:val="000000"/>
        </w:rPr>
      </w:pPr>
      <w:r w:rsidRPr="007A7CC8">
        <w:rPr>
          <w:rFonts w:ascii="Times New Roman" w:hAnsi="Times New Roman" w:cs="Times New Roman"/>
          <w:bCs/>
          <w:i/>
          <w:color w:val="000000"/>
        </w:rPr>
        <w:t>“(</w:t>
      </w:r>
      <w:proofErr w:type="spellStart"/>
      <w:r w:rsidRPr="007A7CC8">
        <w:rPr>
          <w:rFonts w:ascii="Times New Roman" w:hAnsi="Times New Roman" w:cs="Times New Roman"/>
          <w:bCs/>
          <w:i/>
          <w:color w:val="000000"/>
        </w:rPr>
        <w:t>xxviii</w:t>
      </w:r>
      <w:proofErr w:type="spellEnd"/>
      <w:r w:rsidRPr="007A7CC8">
        <w:rPr>
          <w:rFonts w:ascii="Times New Roman" w:hAnsi="Times New Roman" w:cs="Times New Roman"/>
          <w:bCs/>
          <w:i/>
          <w:color w:val="000000"/>
        </w:rPr>
        <w:t>)</w:t>
      </w:r>
      <w:r w:rsidRPr="007A7CC8">
        <w:rPr>
          <w:rFonts w:ascii="Times New Roman" w:hAnsi="Times New Roman" w:cs="Times New Roman"/>
          <w:bCs/>
          <w:i/>
          <w:color w:val="000000"/>
        </w:rPr>
        <w:tab/>
      </w:r>
      <w:r w:rsidRPr="007A7CC8">
        <w:rPr>
          <w:rFonts w:ascii="Times New Roman" w:eastAsia="MS Mincho" w:hAnsi="Times New Roman" w:cs="Times New Roman"/>
          <w:i/>
          <w:color w:val="000000"/>
        </w:rPr>
        <w:t xml:space="preserve">não observância, pela Emissora, enquanto houver Debêntures em circulação, (a) da razão entre </w:t>
      </w:r>
      <w:r w:rsidRPr="007A7CC8">
        <w:rPr>
          <w:rFonts w:ascii="Times New Roman" w:eastAsia="MS Mincho" w:hAnsi="Times New Roman" w:cs="Times New Roman"/>
          <w:bCs/>
          <w:i/>
          <w:color w:val="000000"/>
        </w:rPr>
        <w:t>Endividamento Financeiro e Contas a Receber de Cartões de Crédito menor ou igual a 3,00</w:t>
      </w:r>
      <w:r w:rsidRPr="007A7CC8">
        <w:rPr>
          <w:rFonts w:ascii="Times New Roman" w:eastAsia="MS Mincho" w:hAnsi="Times New Roman" w:cs="Times New Roman"/>
          <w:i/>
          <w:color w:val="000000"/>
        </w:rPr>
        <w:t xml:space="preserve">, a ser calculado semestralmente com base nas demonstrações financeiras da Emissora a partir da Data de Emissão; e (b) </w:t>
      </w:r>
      <w:proofErr w:type="spellStart"/>
      <w:r w:rsidRPr="007A7CC8">
        <w:rPr>
          <w:rFonts w:ascii="Times New Roman" w:hAnsi="Times New Roman" w:cs="Times New Roman"/>
          <w:i/>
          <w:color w:val="000000"/>
        </w:rPr>
        <w:t>Ebitda</w:t>
      </w:r>
      <w:proofErr w:type="spellEnd"/>
      <w:r w:rsidRPr="007A7CC8">
        <w:rPr>
          <w:rFonts w:ascii="Times New Roman" w:hAnsi="Times New Roman" w:cs="Times New Roman"/>
          <w:i/>
          <w:color w:val="000000"/>
        </w:rPr>
        <w:t xml:space="preserve"> mínimo no valor de R$ 25.000.000,00 (vinte e cinco milhões de reais) a ser observado pela Emissora a partir de 31 de dezembro de 2019 (inclusive), com base nas suas demonstrações financeiras </w:t>
      </w:r>
      <w:r w:rsidRPr="007A7CC8">
        <w:rPr>
          <w:rFonts w:ascii="Times New Roman" w:hAnsi="Times New Roman" w:cs="Times New Roman"/>
          <w:i/>
          <w:color w:val="000000"/>
        </w:rPr>
        <w:lastRenderedPageBreak/>
        <w:t>consolidadas e auditadas, relativas ao exercício findo em 31 de dezembro de 2019 (“</w:t>
      </w:r>
      <w:proofErr w:type="spellStart"/>
      <w:r w:rsidRPr="007A7CC8">
        <w:rPr>
          <w:rFonts w:ascii="Times New Roman" w:hAnsi="Times New Roman" w:cs="Times New Roman"/>
          <w:i/>
          <w:color w:val="000000"/>
          <w:u w:val="single"/>
        </w:rPr>
        <w:t>Ebitda</w:t>
      </w:r>
      <w:proofErr w:type="spellEnd"/>
      <w:r w:rsidRPr="007A7CC8">
        <w:rPr>
          <w:rFonts w:ascii="Times New Roman" w:hAnsi="Times New Roman" w:cs="Times New Roman"/>
          <w:i/>
          <w:color w:val="000000"/>
          <w:u w:val="single"/>
        </w:rPr>
        <w:t xml:space="preserve"> Mínimo</w:t>
      </w:r>
      <w:r w:rsidRPr="007A7CC8">
        <w:rPr>
          <w:rFonts w:ascii="Times New Roman" w:hAnsi="Times New Roman" w:cs="Times New Roman"/>
          <w:i/>
          <w:color w:val="000000"/>
        </w:rPr>
        <w:t>”)</w:t>
      </w:r>
      <w:r w:rsidRPr="007A7CC8">
        <w:rPr>
          <w:rFonts w:ascii="Times New Roman" w:eastAsia="MS Mincho" w:hAnsi="Times New Roman" w:cs="Times New Roman"/>
          <w:i/>
          <w:color w:val="000000"/>
        </w:rPr>
        <w:t xml:space="preserve"> ("</w:t>
      </w:r>
      <w:r w:rsidRPr="007A7CC8">
        <w:rPr>
          <w:rFonts w:ascii="Times New Roman" w:eastAsia="MS Mincho" w:hAnsi="Times New Roman" w:cs="Times New Roman"/>
          <w:i/>
          <w:color w:val="000000"/>
          <w:u w:val="single"/>
        </w:rPr>
        <w:t>Índices e Limites Financeiros</w:t>
      </w:r>
      <w:r w:rsidRPr="007A7CC8">
        <w:rPr>
          <w:rFonts w:ascii="Times New Roman" w:eastAsia="MS Mincho" w:hAnsi="Times New Roman" w:cs="Times New Roman"/>
          <w:i/>
          <w:color w:val="000000"/>
        </w:rPr>
        <w:t xml:space="preserve">"). </w:t>
      </w:r>
    </w:p>
    <w:p w14:paraId="56BCDAA1" w14:textId="77777777" w:rsidR="005F17DE" w:rsidRPr="007A7CC8" w:rsidRDefault="005F17DE" w:rsidP="001278DC">
      <w:pPr>
        <w:pStyle w:val="PargrafodaLista"/>
        <w:spacing w:line="276" w:lineRule="auto"/>
        <w:ind w:left="1080"/>
        <w:jc w:val="both"/>
        <w:rPr>
          <w:rFonts w:ascii="Times New Roman" w:hAnsi="Times New Roman" w:cs="Times New Roman"/>
          <w:bCs/>
          <w:i/>
          <w:color w:val="000000"/>
        </w:rPr>
      </w:pPr>
    </w:p>
    <w:p w14:paraId="261C34CC" w14:textId="77777777" w:rsidR="005F17DE" w:rsidRPr="007A7CC8" w:rsidRDefault="005F17DE" w:rsidP="001278DC">
      <w:pPr>
        <w:pStyle w:val="PargrafodaLista"/>
        <w:spacing w:line="276" w:lineRule="auto"/>
        <w:ind w:left="1080"/>
        <w:jc w:val="both"/>
        <w:rPr>
          <w:rFonts w:ascii="Times New Roman" w:hAnsi="Times New Roman" w:cs="Times New Roman"/>
          <w:bCs/>
          <w:i/>
          <w:color w:val="000000"/>
        </w:rPr>
      </w:pPr>
      <w:r w:rsidRPr="007A7CC8">
        <w:rPr>
          <w:rFonts w:ascii="Times New Roman" w:hAnsi="Times New Roman" w:cs="Times New Roman"/>
          <w:bCs/>
          <w:i/>
          <w:color w:val="000000"/>
        </w:rPr>
        <w:t>Para os fins do disposto no inciso (</w:t>
      </w:r>
      <w:proofErr w:type="spellStart"/>
      <w:r w:rsidRPr="007A7CC8">
        <w:rPr>
          <w:rFonts w:ascii="Times New Roman" w:hAnsi="Times New Roman" w:cs="Times New Roman"/>
          <w:bCs/>
          <w:i/>
          <w:color w:val="000000"/>
        </w:rPr>
        <w:t>xxviii</w:t>
      </w:r>
      <w:proofErr w:type="spellEnd"/>
      <w:r w:rsidRPr="007A7CC8">
        <w:rPr>
          <w:rFonts w:ascii="Times New Roman" w:hAnsi="Times New Roman" w:cs="Times New Roman"/>
          <w:bCs/>
          <w:i/>
          <w:color w:val="000000"/>
        </w:rPr>
        <w:t>) acima:</w:t>
      </w:r>
    </w:p>
    <w:p w14:paraId="23223593" w14:textId="77777777" w:rsidR="005F17DE" w:rsidRPr="007A7CC8" w:rsidRDefault="005F17DE" w:rsidP="001278DC">
      <w:pPr>
        <w:pStyle w:val="PargrafodaLista"/>
        <w:spacing w:line="276" w:lineRule="auto"/>
        <w:ind w:left="1080"/>
        <w:jc w:val="both"/>
        <w:rPr>
          <w:rFonts w:ascii="Times New Roman" w:hAnsi="Times New Roman" w:cs="Times New Roman"/>
          <w:bCs/>
          <w:i/>
          <w:color w:val="000000"/>
          <w:u w:val="single"/>
        </w:rPr>
      </w:pPr>
    </w:p>
    <w:p w14:paraId="726E1C78" w14:textId="77777777" w:rsidR="005F17DE" w:rsidRPr="007A7CC8" w:rsidRDefault="005F17DE" w:rsidP="001278DC">
      <w:pPr>
        <w:pStyle w:val="PargrafodaLista"/>
        <w:spacing w:line="276" w:lineRule="auto"/>
        <w:ind w:left="1080"/>
        <w:jc w:val="both"/>
        <w:rPr>
          <w:rFonts w:ascii="Times New Roman" w:hAnsi="Times New Roman" w:cs="Times New Roman"/>
          <w:bCs/>
          <w:i/>
          <w:color w:val="000000"/>
        </w:rPr>
      </w:pPr>
      <w:r w:rsidRPr="007A7CC8">
        <w:rPr>
          <w:rFonts w:ascii="Times New Roman" w:hAnsi="Times New Roman" w:cs="Times New Roman"/>
          <w:bCs/>
          <w:i/>
          <w:color w:val="000000"/>
          <w:u w:val="single"/>
        </w:rPr>
        <w:t>Endividamento Financeiro</w:t>
      </w:r>
      <w:r w:rsidRPr="007A7CC8">
        <w:rPr>
          <w:rFonts w:ascii="Times New Roman" w:hAnsi="Times New Roman" w:cs="Times New Roman"/>
          <w:bCs/>
          <w:i/>
          <w:color w:val="000000"/>
        </w:rPr>
        <w:t>: compreende aos saldos expressos no balanço patrimonial da Emissora das contas de empréstimos e financiamentos bancários; e</w:t>
      </w:r>
    </w:p>
    <w:p w14:paraId="05472028" w14:textId="77777777" w:rsidR="005F17DE" w:rsidRPr="007A7CC8" w:rsidRDefault="005F17DE" w:rsidP="001278DC">
      <w:pPr>
        <w:pStyle w:val="PargrafodaLista"/>
        <w:spacing w:line="276" w:lineRule="auto"/>
        <w:ind w:left="1080"/>
        <w:jc w:val="both"/>
        <w:rPr>
          <w:rFonts w:ascii="Times New Roman" w:hAnsi="Times New Roman" w:cs="Times New Roman"/>
          <w:bCs/>
          <w:i/>
          <w:color w:val="000000"/>
          <w:u w:val="single"/>
        </w:rPr>
      </w:pPr>
    </w:p>
    <w:p w14:paraId="14A95C0D" w14:textId="77777777" w:rsidR="005F17DE" w:rsidRPr="007A7CC8" w:rsidRDefault="005F17DE" w:rsidP="001278DC">
      <w:pPr>
        <w:pStyle w:val="PargrafodaLista"/>
        <w:spacing w:line="276" w:lineRule="auto"/>
        <w:ind w:left="1080"/>
        <w:jc w:val="both"/>
        <w:rPr>
          <w:rFonts w:ascii="Times New Roman" w:hAnsi="Times New Roman" w:cs="Times New Roman"/>
          <w:bCs/>
          <w:i/>
          <w:color w:val="000000"/>
        </w:rPr>
      </w:pPr>
      <w:r w:rsidRPr="007A7CC8">
        <w:rPr>
          <w:rFonts w:ascii="Times New Roman" w:hAnsi="Times New Roman" w:cs="Times New Roman"/>
          <w:bCs/>
          <w:i/>
          <w:color w:val="000000"/>
          <w:u w:val="single"/>
        </w:rPr>
        <w:t>Contas a Receber de Cartões de Crédito</w:t>
      </w:r>
      <w:r w:rsidRPr="007A7CC8">
        <w:rPr>
          <w:rFonts w:ascii="Times New Roman" w:hAnsi="Times New Roman" w:cs="Times New Roman"/>
          <w:bCs/>
          <w:i/>
          <w:color w:val="000000"/>
        </w:rPr>
        <w:t>: compreende aos saldos expressos no balanço patrimonial da Emissora das contas a receber de cartões de crédito;”</w:t>
      </w:r>
    </w:p>
    <w:p w14:paraId="403D1712" w14:textId="77777777" w:rsidR="005F17DE" w:rsidRPr="007A7CC8" w:rsidRDefault="005F17DE" w:rsidP="001278DC">
      <w:pPr>
        <w:pStyle w:val="PargrafodaLista"/>
        <w:spacing w:line="276" w:lineRule="auto"/>
        <w:ind w:left="1080"/>
        <w:jc w:val="both"/>
        <w:rPr>
          <w:rFonts w:ascii="Times New Roman" w:hAnsi="Times New Roman" w:cs="Times New Roman"/>
          <w:bCs/>
          <w:color w:val="000000"/>
        </w:rPr>
      </w:pPr>
    </w:p>
    <w:p w14:paraId="02AAD7CC" w14:textId="53942580" w:rsidR="005F17DE" w:rsidRPr="007A7CC8" w:rsidRDefault="005F17DE" w:rsidP="001278DC">
      <w:pPr>
        <w:pStyle w:val="PargrafodaLista"/>
        <w:numPr>
          <w:ilvl w:val="0"/>
          <w:numId w:val="26"/>
        </w:numPr>
        <w:spacing w:line="276" w:lineRule="auto"/>
        <w:jc w:val="both"/>
        <w:rPr>
          <w:rFonts w:ascii="Times New Roman" w:hAnsi="Times New Roman" w:cs="Times New Roman"/>
          <w:bCs/>
          <w:color w:val="000000"/>
        </w:rPr>
      </w:pPr>
      <w:r w:rsidRPr="007A7CC8">
        <w:rPr>
          <w:rFonts w:ascii="Times New Roman" w:hAnsi="Times New Roman" w:cs="Times New Roman"/>
          <w:color w:val="000000"/>
        </w:rPr>
        <w:t>inclusão de novo item de Evento de Inadimplemento na Cláusula 5.3.1.1 da Escritura de Emissão, de modo que o novo item (</w:t>
      </w:r>
      <w:proofErr w:type="spellStart"/>
      <w:r w:rsidRPr="007A7CC8">
        <w:rPr>
          <w:rFonts w:ascii="Times New Roman" w:hAnsi="Times New Roman" w:cs="Times New Roman"/>
          <w:color w:val="000000"/>
        </w:rPr>
        <w:t>xxix</w:t>
      </w:r>
      <w:proofErr w:type="spellEnd"/>
      <w:r w:rsidRPr="007A7CC8">
        <w:rPr>
          <w:rFonts w:ascii="Times New Roman" w:hAnsi="Times New Roman" w:cs="Times New Roman"/>
          <w:color w:val="000000"/>
        </w:rPr>
        <w:t>) passará a vigorar com a seguinte redação:</w:t>
      </w:r>
    </w:p>
    <w:p w14:paraId="6F2560CF" w14:textId="77777777" w:rsidR="005F17DE" w:rsidRPr="007A7CC8" w:rsidRDefault="005F17DE" w:rsidP="001278DC">
      <w:pPr>
        <w:pStyle w:val="PargrafodaLista"/>
        <w:spacing w:line="276" w:lineRule="auto"/>
        <w:ind w:left="1080"/>
        <w:jc w:val="both"/>
        <w:rPr>
          <w:rFonts w:ascii="Times New Roman" w:hAnsi="Times New Roman" w:cs="Times New Roman"/>
          <w:color w:val="000000"/>
        </w:rPr>
      </w:pPr>
    </w:p>
    <w:p w14:paraId="07FFCBC8" w14:textId="77777777" w:rsidR="005F17DE" w:rsidRPr="007A7CC8" w:rsidRDefault="005F17DE" w:rsidP="001278DC">
      <w:pPr>
        <w:pStyle w:val="PargrafodaLista"/>
        <w:spacing w:line="276" w:lineRule="auto"/>
        <w:ind w:left="1080"/>
        <w:jc w:val="both"/>
        <w:rPr>
          <w:rFonts w:ascii="Times New Roman" w:hAnsi="Times New Roman" w:cs="Times New Roman"/>
          <w:bCs/>
          <w:i/>
          <w:color w:val="000000"/>
        </w:rPr>
      </w:pPr>
      <w:r w:rsidRPr="007A7CC8">
        <w:rPr>
          <w:rFonts w:ascii="Times New Roman" w:hAnsi="Times New Roman" w:cs="Times New Roman"/>
          <w:i/>
          <w:color w:val="000000"/>
        </w:rPr>
        <w:t>“(</w:t>
      </w:r>
      <w:proofErr w:type="spellStart"/>
      <w:r w:rsidRPr="007A7CC8">
        <w:rPr>
          <w:rFonts w:ascii="Times New Roman" w:hAnsi="Times New Roman" w:cs="Times New Roman"/>
          <w:i/>
          <w:color w:val="000000"/>
        </w:rPr>
        <w:t>xxix</w:t>
      </w:r>
      <w:proofErr w:type="spellEnd"/>
      <w:r w:rsidRPr="007A7CC8">
        <w:rPr>
          <w:rFonts w:ascii="Times New Roman" w:hAnsi="Times New Roman" w:cs="Times New Roman"/>
          <w:i/>
          <w:color w:val="000000"/>
        </w:rPr>
        <w:t>)</w:t>
      </w:r>
      <w:r w:rsidRPr="007A7CC8">
        <w:rPr>
          <w:rFonts w:ascii="Times New Roman" w:hAnsi="Times New Roman" w:cs="Times New Roman"/>
          <w:i/>
          <w:color w:val="000000"/>
        </w:rPr>
        <w:tab/>
        <w:t xml:space="preserve">a Emissora realizar investimentos, incluindo CAPEX, que, (a) individualmente ou em conjunto </w:t>
      </w:r>
      <w:r w:rsidRPr="007A7CC8">
        <w:rPr>
          <w:rFonts w:ascii="Times New Roman" w:hAnsi="Times New Roman" w:cs="Times New Roman"/>
          <w:color w:val="000000"/>
        </w:rPr>
        <w:t>(no caso de investimentos para aquisição e/ou abertura de novos negócios), ou (b) individualmente (no caso de investimentos diversos)</w:t>
      </w:r>
      <w:r w:rsidRPr="007A7CC8">
        <w:rPr>
          <w:rFonts w:ascii="Times New Roman" w:hAnsi="Times New Roman" w:cs="Times New Roman"/>
          <w:i/>
          <w:color w:val="000000"/>
        </w:rPr>
        <w:t>, excedam o valor de R$10.000.000,00 (dez milhões de reais), exceto se houver a anuência prévia e expressa dos Debenturistas.”</w:t>
      </w:r>
    </w:p>
    <w:p w14:paraId="7B397552" w14:textId="77777777" w:rsidR="005F17DE" w:rsidRPr="007A7CC8" w:rsidRDefault="005F17DE" w:rsidP="001278DC">
      <w:pPr>
        <w:spacing w:line="276" w:lineRule="auto"/>
        <w:jc w:val="both"/>
        <w:rPr>
          <w:bCs/>
          <w:color w:val="000000"/>
          <w:sz w:val="22"/>
          <w:szCs w:val="22"/>
        </w:rPr>
      </w:pPr>
    </w:p>
    <w:p w14:paraId="6656B76F" w14:textId="17F61C65" w:rsidR="005F17DE" w:rsidRPr="007A7CC8" w:rsidRDefault="005F17DE" w:rsidP="00494809">
      <w:pPr>
        <w:pStyle w:val="PargrafodaLista"/>
        <w:numPr>
          <w:ilvl w:val="0"/>
          <w:numId w:val="26"/>
        </w:numPr>
        <w:spacing w:line="276" w:lineRule="auto"/>
        <w:jc w:val="both"/>
        <w:rPr>
          <w:rFonts w:ascii="Times New Roman" w:hAnsi="Times New Roman" w:cs="Times New Roman"/>
          <w:bCs/>
          <w:color w:val="000000"/>
        </w:rPr>
      </w:pPr>
      <w:r w:rsidRPr="007A7CC8">
        <w:rPr>
          <w:rFonts w:ascii="Times New Roman" w:hAnsi="Times New Roman" w:cs="Times New Roman"/>
          <w:bCs/>
          <w:color w:val="000000"/>
        </w:rPr>
        <w:t>Inclusão da fiança a ser prestada no âmbito da Emissão pelo Fiador (acima qualificado), de modo a alterar o cabeçalho da Escritura de Emissão, alterar a Cláusula 4.1.8 e incluir a Cláusula 4.11 no referido instrumento, os quais passarão a vigorar com a seguinte redação:</w:t>
      </w:r>
    </w:p>
    <w:p w14:paraId="27C805DA" w14:textId="77777777" w:rsidR="005F17DE" w:rsidRPr="007A7CC8" w:rsidRDefault="005F17DE" w:rsidP="001278DC">
      <w:pPr>
        <w:pStyle w:val="PargrafodaLista"/>
        <w:spacing w:line="276" w:lineRule="auto"/>
        <w:ind w:left="1080"/>
        <w:jc w:val="both"/>
        <w:rPr>
          <w:rFonts w:ascii="Times New Roman" w:hAnsi="Times New Roman" w:cs="Times New Roman"/>
          <w:bCs/>
          <w:color w:val="000000"/>
        </w:rPr>
      </w:pPr>
    </w:p>
    <w:p w14:paraId="3F953E95" w14:textId="77777777" w:rsidR="005F17DE" w:rsidRPr="007A7CC8" w:rsidRDefault="005F17DE" w:rsidP="001278DC">
      <w:pPr>
        <w:spacing w:line="276" w:lineRule="auto"/>
        <w:ind w:left="1134"/>
        <w:jc w:val="both"/>
        <w:rPr>
          <w:b/>
          <w:bCs/>
          <w:i/>
          <w:smallCaps/>
          <w:sz w:val="22"/>
          <w:szCs w:val="22"/>
        </w:rPr>
      </w:pPr>
      <w:r w:rsidRPr="007A7CC8">
        <w:rPr>
          <w:b/>
          <w:bCs/>
          <w:i/>
          <w:smallCaps/>
          <w:sz w:val="22"/>
          <w:szCs w:val="22"/>
        </w:rPr>
        <w:t xml:space="preserve">“Instrumento Particular de Escritura da </w:t>
      </w:r>
      <w:bookmarkStart w:id="50" w:name="_DV_M1"/>
      <w:bookmarkEnd w:id="50"/>
      <w:r w:rsidRPr="007A7CC8">
        <w:rPr>
          <w:b/>
          <w:i/>
          <w:smallCaps/>
          <w:sz w:val="22"/>
          <w:szCs w:val="22"/>
        </w:rPr>
        <w:t xml:space="preserve">Segunda (2ª) Emissão </w:t>
      </w:r>
      <w:r w:rsidRPr="007A7CC8">
        <w:rPr>
          <w:b/>
          <w:bCs/>
          <w:i/>
          <w:smallCaps/>
          <w:sz w:val="22"/>
          <w:szCs w:val="22"/>
        </w:rPr>
        <w:t xml:space="preserve">de Debêntures Simples, Não Conversíveis em Ações, em Série Única, da </w:t>
      </w:r>
      <w:r w:rsidRPr="007A7CC8">
        <w:rPr>
          <w:b/>
          <w:i/>
          <w:smallCaps/>
          <w:sz w:val="22"/>
          <w:szCs w:val="22"/>
        </w:rPr>
        <w:t>Espécie com Garantia Real, Com Garantia Adicional Fidejussória</w:t>
      </w:r>
      <w:r w:rsidRPr="007A7CC8">
        <w:rPr>
          <w:b/>
          <w:bCs/>
          <w:i/>
          <w:smallCaps/>
          <w:sz w:val="22"/>
          <w:szCs w:val="22"/>
        </w:rPr>
        <w:t>, para Distribuição Pública com Esforços Restritos de Colocação, da NS2.com Internet S.A.”</w:t>
      </w:r>
    </w:p>
    <w:p w14:paraId="5B8EB16B" w14:textId="77777777" w:rsidR="005F17DE" w:rsidRPr="007A7CC8" w:rsidRDefault="005F17DE" w:rsidP="001278DC">
      <w:pPr>
        <w:spacing w:line="276" w:lineRule="auto"/>
        <w:ind w:left="1134"/>
        <w:jc w:val="both"/>
        <w:rPr>
          <w:i/>
          <w:iCs/>
          <w:sz w:val="22"/>
          <w:szCs w:val="22"/>
        </w:rPr>
      </w:pPr>
    </w:p>
    <w:p w14:paraId="0C39472B" w14:textId="77777777" w:rsidR="005F17DE" w:rsidRPr="007A7CC8" w:rsidRDefault="005F17DE" w:rsidP="001278DC">
      <w:pPr>
        <w:spacing w:line="276" w:lineRule="auto"/>
        <w:ind w:left="1134"/>
        <w:jc w:val="both"/>
        <w:rPr>
          <w:b/>
          <w:bCs/>
          <w:i/>
          <w:smallCaps/>
          <w:sz w:val="22"/>
          <w:szCs w:val="22"/>
        </w:rPr>
      </w:pPr>
      <w:r w:rsidRPr="007A7CC8">
        <w:rPr>
          <w:i/>
          <w:iCs/>
          <w:sz w:val="22"/>
          <w:szCs w:val="22"/>
        </w:rPr>
        <w:t>“4.1.8.</w:t>
      </w:r>
      <w:r w:rsidRPr="007A7CC8">
        <w:rPr>
          <w:i/>
          <w:iCs/>
          <w:sz w:val="22"/>
          <w:szCs w:val="22"/>
        </w:rPr>
        <w:tab/>
        <w:t>Espécie</w:t>
      </w:r>
    </w:p>
    <w:p w14:paraId="0C6BE250" w14:textId="77777777" w:rsidR="005F17DE" w:rsidRPr="007A7CC8" w:rsidRDefault="005F17DE" w:rsidP="001278DC">
      <w:pPr>
        <w:spacing w:line="276" w:lineRule="auto"/>
        <w:ind w:left="1134"/>
        <w:jc w:val="both"/>
        <w:rPr>
          <w:i/>
          <w:sz w:val="22"/>
          <w:szCs w:val="22"/>
        </w:rPr>
      </w:pPr>
    </w:p>
    <w:p w14:paraId="21D5D88D" w14:textId="77777777" w:rsidR="005F17DE" w:rsidRPr="007A7CC8" w:rsidRDefault="005F17DE" w:rsidP="001278DC">
      <w:pPr>
        <w:spacing w:line="276" w:lineRule="auto"/>
        <w:ind w:left="1134"/>
        <w:jc w:val="both"/>
        <w:rPr>
          <w:i/>
          <w:sz w:val="22"/>
          <w:szCs w:val="22"/>
        </w:rPr>
      </w:pPr>
      <w:r w:rsidRPr="007A7CC8">
        <w:rPr>
          <w:i/>
          <w:sz w:val="22"/>
          <w:szCs w:val="22"/>
        </w:rPr>
        <w:t>4.1.8.1.</w:t>
      </w:r>
      <w:r w:rsidRPr="007A7CC8">
        <w:rPr>
          <w:i/>
          <w:sz w:val="22"/>
          <w:szCs w:val="22"/>
        </w:rPr>
        <w:tab/>
        <w:t>As Debêntures serão da espécie com garantia real, nos termos do artigo 58, parágrafo 2º, da Lei das Sociedades por Ações conforme descritas na Cláusula 4.10 abaixo, com garantia adicional fidejussória prestada pelo Fiador, conforme qualificado no preâmbulo deste instrumento.”</w:t>
      </w:r>
    </w:p>
    <w:p w14:paraId="23E1699F" w14:textId="77777777" w:rsidR="005F17DE" w:rsidRPr="007A7CC8" w:rsidRDefault="005F17DE" w:rsidP="001278DC">
      <w:pPr>
        <w:spacing w:line="276" w:lineRule="auto"/>
        <w:ind w:left="1134"/>
        <w:jc w:val="both"/>
        <w:rPr>
          <w:b/>
          <w:bCs/>
          <w:i/>
          <w:smallCaps/>
          <w:sz w:val="22"/>
          <w:szCs w:val="22"/>
        </w:rPr>
      </w:pPr>
    </w:p>
    <w:p w14:paraId="199DCEC8" w14:textId="77777777" w:rsidR="005F17DE" w:rsidRPr="007A7CC8" w:rsidRDefault="005F17DE" w:rsidP="001278DC">
      <w:pPr>
        <w:spacing w:line="276" w:lineRule="auto"/>
        <w:ind w:left="1134"/>
        <w:jc w:val="both"/>
        <w:rPr>
          <w:rFonts w:eastAsia="Arial Unicode MS"/>
          <w:b/>
          <w:bCs/>
          <w:i/>
          <w:w w:val="0"/>
          <w:sz w:val="22"/>
          <w:szCs w:val="22"/>
        </w:rPr>
      </w:pPr>
      <w:r w:rsidRPr="007A7CC8">
        <w:rPr>
          <w:bCs/>
          <w:i/>
          <w:smallCaps/>
          <w:sz w:val="22"/>
          <w:szCs w:val="22"/>
        </w:rPr>
        <w:t>“</w:t>
      </w:r>
      <w:r w:rsidRPr="007A7CC8">
        <w:rPr>
          <w:b/>
          <w:bCs/>
          <w:i/>
          <w:smallCaps/>
          <w:sz w:val="22"/>
          <w:szCs w:val="22"/>
        </w:rPr>
        <w:t>4.11.</w:t>
      </w:r>
      <w:r w:rsidRPr="007A7CC8">
        <w:rPr>
          <w:bCs/>
          <w:i/>
          <w:smallCaps/>
          <w:sz w:val="22"/>
          <w:szCs w:val="22"/>
        </w:rPr>
        <w:tab/>
      </w:r>
      <w:r w:rsidRPr="007A7CC8">
        <w:rPr>
          <w:rFonts w:eastAsia="Arial Unicode MS"/>
          <w:b/>
          <w:bCs/>
          <w:i/>
          <w:w w:val="0"/>
          <w:sz w:val="22"/>
          <w:szCs w:val="22"/>
        </w:rPr>
        <w:t>Garantia Fidejussória</w:t>
      </w:r>
    </w:p>
    <w:p w14:paraId="56129636" w14:textId="77777777" w:rsidR="005F17DE" w:rsidRPr="007A7CC8" w:rsidRDefault="005F17DE" w:rsidP="001278DC">
      <w:pPr>
        <w:spacing w:line="276" w:lineRule="auto"/>
        <w:ind w:left="1134"/>
        <w:jc w:val="both"/>
        <w:rPr>
          <w:bCs/>
          <w:i/>
          <w:smallCaps/>
          <w:sz w:val="22"/>
          <w:szCs w:val="22"/>
        </w:rPr>
      </w:pPr>
    </w:p>
    <w:p w14:paraId="2219815E" w14:textId="77777777" w:rsidR="005F17DE" w:rsidRPr="007A7CC8" w:rsidRDefault="005F17DE" w:rsidP="001278DC">
      <w:pPr>
        <w:spacing w:line="276" w:lineRule="auto"/>
        <w:ind w:left="1134"/>
        <w:jc w:val="both"/>
        <w:rPr>
          <w:i/>
          <w:sz w:val="22"/>
          <w:szCs w:val="22"/>
        </w:rPr>
      </w:pPr>
      <w:r w:rsidRPr="007A7CC8">
        <w:rPr>
          <w:i/>
          <w:sz w:val="22"/>
          <w:szCs w:val="22"/>
        </w:rPr>
        <w:t>4.11.1.</w:t>
      </w:r>
      <w:r w:rsidRPr="007A7CC8">
        <w:rPr>
          <w:i/>
          <w:sz w:val="22"/>
          <w:szCs w:val="22"/>
        </w:rPr>
        <w:tab/>
        <w:t xml:space="preserve">O Fiador, neste ato, se obriga, solidariamente com a Emissora, em caráter irrevogável e irretratável, perante os Debenturistas, como fiador, principal pagador das Obrigações Garantidas, renunciando expressamente aos benefícios de ordem, direitos e faculdades de exoneração de qualquer natureza previstos nos artigos 333, parágrafo único, 364, 366, 368, 821, 824, 825, 827, 829, parágrafo único, 830, 834, 835, 836, 837, 838 e 839 da Lei n.º 10.406, de 10 de janeiro de 2002, conforme alterada ("Código </w:t>
      </w:r>
      <w:r w:rsidRPr="007A7CC8">
        <w:rPr>
          <w:i/>
          <w:sz w:val="22"/>
          <w:szCs w:val="22"/>
        </w:rPr>
        <w:lastRenderedPageBreak/>
        <w:t>Civil"), e dos artigos 130 e 794 da Lei n.º 13.105, de 16 de março de 2015, conforme alterada ("Código de Processo Civil") ("</w:t>
      </w:r>
      <w:r w:rsidRPr="007A7CC8">
        <w:rPr>
          <w:i/>
          <w:sz w:val="22"/>
          <w:szCs w:val="22"/>
          <w:u w:val="single"/>
        </w:rPr>
        <w:t>Fiança</w:t>
      </w:r>
      <w:r w:rsidRPr="007A7CC8">
        <w:rPr>
          <w:i/>
          <w:sz w:val="22"/>
          <w:szCs w:val="22"/>
        </w:rPr>
        <w:t>").</w:t>
      </w:r>
    </w:p>
    <w:p w14:paraId="4784AE44" w14:textId="77777777" w:rsidR="005F17DE" w:rsidRPr="007A7CC8" w:rsidRDefault="005F17DE" w:rsidP="001278DC">
      <w:pPr>
        <w:spacing w:line="276" w:lineRule="auto"/>
        <w:ind w:left="1134"/>
        <w:jc w:val="both"/>
        <w:rPr>
          <w:i/>
          <w:sz w:val="22"/>
          <w:szCs w:val="22"/>
        </w:rPr>
      </w:pPr>
    </w:p>
    <w:p w14:paraId="481E4C9B" w14:textId="77777777" w:rsidR="005F17DE" w:rsidRPr="007A7CC8" w:rsidRDefault="005F17DE" w:rsidP="001278DC">
      <w:pPr>
        <w:spacing w:line="276" w:lineRule="auto"/>
        <w:ind w:left="1701"/>
        <w:jc w:val="both"/>
        <w:rPr>
          <w:i/>
          <w:sz w:val="22"/>
          <w:szCs w:val="22"/>
        </w:rPr>
      </w:pPr>
      <w:r w:rsidRPr="007A7CC8">
        <w:rPr>
          <w:i/>
          <w:sz w:val="22"/>
          <w:szCs w:val="22"/>
        </w:rPr>
        <w:t>4.11.1.1.</w:t>
      </w:r>
      <w:r w:rsidRPr="007A7CC8">
        <w:rPr>
          <w:i/>
          <w:sz w:val="22"/>
          <w:szCs w:val="22"/>
        </w:rPr>
        <w:tab/>
        <w:t>O valor da Fiança é limitado à proporção da participação acionária do Fiador no capital social da Emissora, a saber, 12,54% (doze inteiros e cinquenta e quatro centésimos por cento) das obrigações garantidas das Debêntures.</w:t>
      </w:r>
    </w:p>
    <w:p w14:paraId="4D6DB159" w14:textId="77777777" w:rsidR="005F17DE" w:rsidRPr="007A7CC8" w:rsidRDefault="005F17DE" w:rsidP="001278DC">
      <w:pPr>
        <w:spacing w:line="276" w:lineRule="auto"/>
        <w:ind w:left="1134"/>
        <w:jc w:val="both"/>
        <w:rPr>
          <w:i/>
          <w:sz w:val="22"/>
          <w:szCs w:val="22"/>
        </w:rPr>
      </w:pPr>
    </w:p>
    <w:p w14:paraId="04397169" w14:textId="77777777" w:rsidR="005F17DE" w:rsidRPr="007A7CC8" w:rsidRDefault="005F17DE" w:rsidP="001278DC">
      <w:pPr>
        <w:spacing w:line="276" w:lineRule="auto"/>
        <w:ind w:left="1134"/>
        <w:jc w:val="both"/>
        <w:rPr>
          <w:i/>
          <w:sz w:val="22"/>
          <w:szCs w:val="22"/>
        </w:rPr>
      </w:pPr>
      <w:r w:rsidRPr="007A7CC8">
        <w:rPr>
          <w:i/>
          <w:sz w:val="22"/>
          <w:szCs w:val="22"/>
        </w:rPr>
        <w:t>4.11.2.</w:t>
      </w:r>
      <w:r w:rsidRPr="007A7CC8">
        <w:rPr>
          <w:i/>
          <w:sz w:val="22"/>
          <w:szCs w:val="22"/>
        </w:rPr>
        <w:tab/>
        <w:t>Cabe ao Agente Fiduciário requerer a execução, judicial ou extrajudicial, da Fiança, conforme função que lhe é atribuída nesta Escritura de Emissão, uma vez verificada qualquer hipótese de insuficiência de pagamento das obrigações garantidas das Debêntures pela Emissora. A Fiança poderá ser excutida e exigida pelo Agente Fiduciário quantas vezes forem necessárias até a integral e efetiva liquidação de todas as obrigações garantidas das Debêntures, sendo certo que a não execução da Fiança por parte do Agente Fiduciário não ensejará, em qualquer hipótese, perda do direito de execução da Fiança pelos Debenturistas. O Fiador se obriga a, independentemente de qualquer pretensão, ação, disputa ou reclamação que a Emissora venha a ter ou exercer em relação às suas obrigações, honrar a Fiança no prazo de até 1 (um) Dia Útil contado a partir do recebimento de notificação, com aviso de recebimento, enviada pelo Agente Fiduciário informando a falta de pagamento de qualquer das obrigações garantidas das Debêntures pela Emissora, fora do âmbito da B3.</w:t>
      </w:r>
      <w:r w:rsidRPr="007A7CC8" w:rsidDel="00BD3898">
        <w:rPr>
          <w:i/>
          <w:sz w:val="22"/>
          <w:szCs w:val="22"/>
        </w:rPr>
        <w:t xml:space="preserve"> </w:t>
      </w:r>
    </w:p>
    <w:p w14:paraId="2AC086F6" w14:textId="77777777" w:rsidR="005F17DE" w:rsidRPr="007A7CC8" w:rsidRDefault="005F17DE" w:rsidP="001278DC">
      <w:pPr>
        <w:spacing w:line="276" w:lineRule="auto"/>
        <w:ind w:left="1134"/>
        <w:jc w:val="both"/>
        <w:rPr>
          <w:i/>
          <w:sz w:val="22"/>
          <w:szCs w:val="22"/>
        </w:rPr>
      </w:pPr>
    </w:p>
    <w:p w14:paraId="37065F96" w14:textId="77777777" w:rsidR="005F17DE" w:rsidRPr="007A7CC8" w:rsidRDefault="005F17DE" w:rsidP="001278DC">
      <w:pPr>
        <w:spacing w:line="276" w:lineRule="auto"/>
        <w:ind w:left="1134"/>
        <w:jc w:val="both"/>
        <w:rPr>
          <w:i/>
          <w:sz w:val="22"/>
          <w:szCs w:val="22"/>
        </w:rPr>
      </w:pPr>
      <w:r w:rsidRPr="007A7CC8">
        <w:rPr>
          <w:i/>
          <w:sz w:val="22"/>
          <w:szCs w:val="22"/>
        </w:rPr>
        <w:t>4.11.3.</w:t>
      </w:r>
      <w:r w:rsidRPr="007A7CC8">
        <w:rPr>
          <w:i/>
          <w:sz w:val="22"/>
          <w:szCs w:val="22"/>
        </w:rPr>
        <w:tab/>
        <w:t>A Fiança aqui referida é prestada em caráter irrevogável e irretratável e entrará em vigor na data de celebração desta Escritura de Emissão e permanecerá válida até o pagamento integral das obrigações garantidas das Debêntures.</w:t>
      </w:r>
    </w:p>
    <w:p w14:paraId="0A8DDDA1" w14:textId="77777777" w:rsidR="005F17DE" w:rsidRPr="007A7CC8" w:rsidRDefault="005F17DE" w:rsidP="001278DC">
      <w:pPr>
        <w:spacing w:line="276" w:lineRule="auto"/>
        <w:ind w:left="1134"/>
        <w:jc w:val="both"/>
        <w:rPr>
          <w:i/>
          <w:sz w:val="22"/>
          <w:szCs w:val="22"/>
        </w:rPr>
      </w:pPr>
    </w:p>
    <w:p w14:paraId="7F7C1EAF" w14:textId="77777777" w:rsidR="005F17DE" w:rsidRPr="007A7CC8" w:rsidRDefault="005F17DE" w:rsidP="001278DC">
      <w:pPr>
        <w:spacing w:line="276" w:lineRule="auto"/>
        <w:ind w:left="1134"/>
        <w:jc w:val="both"/>
        <w:rPr>
          <w:i/>
          <w:sz w:val="22"/>
          <w:szCs w:val="22"/>
        </w:rPr>
      </w:pPr>
      <w:r w:rsidRPr="007A7CC8">
        <w:rPr>
          <w:i/>
          <w:sz w:val="22"/>
          <w:szCs w:val="22"/>
        </w:rPr>
        <w:t>4.11.4.</w:t>
      </w:r>
      <w:r w:rsidRPr="007A7CC8">
        <w:rPr>
          <w:i/>
          <w:sz w:val="22"/>
          <w:szCs w:val="22"/>
        </w:rPr>
        <w:tab/>
        <w:t>O Fiador, desde já, concorda e se obriga a, (i) somente após a integral liquidação de todos os valores devidos aos Debenturistas e ao Agente Fiduciário nos termos desta Escritura de Emissão e do Contrato de Alienação Fiduciária de Ações, exigir e/ou demandar a Emissora em decorrência de qualquer valor que tiver honrado no âmbito das Debêntures e nos termos desta Escritura de Emissão e/ou do Contrato de Cessão Fiduciária; e (</w:t>
      </w:r>
      <w:proofErr w:type="spellStart"/>
      <w:r w:rsidRPr="007A7CC8">
        <w:rPr>
          <w:i/>
          <w:sz w:val="22"/>
          <w:szCs w:val="22"/>
        </w:rPr>
        <w:t>ii</w:t>
      </w:r>
      <w:proofErr w:type="spellEnd"/>
      <w:r w:rsidRPr="007A7CC8">
        <w:rPr>
          <w:i/>
          <w:sz w:val="22"/>
          <w:szCs w:val="22"/>
        </w:rPr>
        <w:t xml:space="preserve">) caso a Emissora esteja em mora no cumprimento das obrigações pecuniárias previstas nesta Escritura de Emissão e o Fiador seja reembolsado pela Emissora em decorrência de qualquer valor que tiver honrado no âmbito das Debêntures, nos termos desta Escritura de Emissão e/ou do Contrato de Alienação Fiduciária de Ações antes da integral liquidação de todos os valores devidos aos Debenturistas e ao Agente Fiduciário nos termos das Debêntures, desta Escritura de Emissão e/ou do Contrato de Cessão Fiduciária, repassar, no prazo de 2 (dois) Dias Úteis contados da data de seu recebimento, tal valor ao Agente Fiduciário, para pagamento aos Debenturistas. </w:t>
      </w:r>
    </w:p>
    <w:p w14:paraId="57B21E6D" w14:textId="77777777" w:rsidR="005F17DE" w:rsidRPr="007A7CC8" w:rsidRDefault="005F17DE" w:rsidP="001278DC">
      <w:pPr>
        <w:spacing w:line="276" w:lineRule="auto"/>
        <w:ind w:left="1134"/>
        <w:jc w:val="both"/>
        <w:rPr>
          <w:i/>
          <w:sz w:val="22"/>
          <w:szCs w:val="22"/>
        </w:rPr>
      </w:pPr>
    </w:p>
    <w:p w14:paraId="6746295E" w14:textId="77777777" w:rsidR="005F17DE" w:rsidRPr="007A7CC8" w:rsidRDefault="005F17DE" w:rsidP="001278DC">
      <w:pPr>
        <w:spacing w:line="276" w:lineRule="auto"/>
        <w:ind w:left="1134"/>
        <w:jc w:val="both"/>
        <w:rPr>
          <w:i/>
          <w:sz w:val="22"/>
          <w:szCs w:val="22"/>
        </w:rPr>
      </w:pPr>
      <w:r w:rsidRPr="007A7CC8">
        <w:rPr>
          <w:i/>
          <w:sz w:val="22"/>
          <w:szCs w:val="22"/>
        </w:rPr>
        <w:t>4.11.5.</w:t>
      </w:r>
      <w:r w:rsidRPr="007A7CC8">
        <w:rPr>
          <w:i/>
          <w:sz w:val="22"/>
          <w:szCs w:val="22"/>
        </w:rPr>
        <w:tab/>
        <w:t xml:space="preserve">Todos e quaisquer pagamentos realizados em relação à Fiança serão efetuados livres e líquidos, sem a dedução de quaisquer tributos, impostos, taxas, contribuições de qualquer natureza, encargos ou retenções, presentes ou futuros, bem </w:t>
      </w:r>
      <w:r w:rsidRPr="007A7CC8">
        <w:rPr>
          <w:i/>
          <w:sz w:val="22"/>
          <w:szCs w:val="22"/>
        </w:rPr>
        <w:lastRenderedPageBreak/>
        <w:t>como de quaisquer juros, multas ou demais exigibilidades fiscais, devendo o Fiador pagar as quantias adicionais que sejam necessárias para que os Debenturistas recebam, após tais deduções, recolhimentos ou pagamentos, uma quantia equivalente à que teria sido recebida se tais deduções, recolhimentos ou pagamentos não fossem aplicáveis.</w:t>
      </w:r>
    </w:p>
    <w:p w14:paraId="09ADD8F6" w14:textId="77777777" w:rsidR="005F17DE" w:rsidRPr="007A7CC8" w:rsidRDefault="005F17DE" w:rsidP="001278DC">
      <w:pPr>
        <w:spacing w:line="276" w:lineRule="auto"/>
        <w:ind w:left="1134"/>
        <w:jc w:val="both"/>
        <w:rPr>
          <w:i/>
          <w:sz w:val="22"/>
          <w:szCs w:val="22"/>
        </w:rPr>
      </w:pPr>
    </w:p>
    <w:p w14:paraId="6D6918BA" w14:textId="77777777" w:rsidR="005F17DE" w:rsidRPr="007A7CC8" w:rsidRDefault="005F17DE" w:rsidP="001278DC">
      <w:pPr>
        <w:spacing w:line="276" w:lineRule="auto"/>
        <w:ind w:left="1134"/>
        <w:jc w:val="both"/>
        <w:rPr>
          <w:i/>
          <w:sz w:val="22"/>
          <w:szCs w:val="22"/>
        </w:rPr>
      </w:pPr>
      <w:r w:rsidRPr="007A7CC8">
        <w:rPr>
          <w:i/>
          <w:sz w:val="22"/>
          <w:szCs w:val="22"/>
        </w:rPr>
        <w:t>4.11.6.</w:t>
      </w:r>
      <w:r w:rsidRPr="007A7CC8">
        <w:rPr>
          <w:i/>
          <w:sz w:val="22"/>
          <w:szCs w:val="22"/>
        </w:rPr>
        <w:tab/>
        <w:t xml:space="preserve">Nenhuma objeção ou oposição da Emissora poderá ser admitida ou invocada pelo Fiador com o fito de escusar-se do cumprimento de suas obrigações perante os Debenturistas, salvo na hipótese de suspensão da exigibilidade das obrigações aqui previstas por decisão judicial. </w:t>
      </w:r>
    </w:p>
    <w:p w14:paraId="73E67CB8" w14:textId="77777777" w:rsidR="005F17DE" w:rsidRPr="007A7CC8" w:rsidRDefault="005F17DE" w:rsidP="001278DC">
      <w:pPr>
        <w:spacing w:line="276" w:lineRule="auto"/>
        <w:ind w:left="1134"/>
        <w:jc w:val="both"/>
        <w:rPr>
          <w:i/>
          <w:sz w:val="22"/>
          <w:szCs w:val="22"/>
        </w:rPr>
      </w:pPr>
    </w:p>
    <w:p w14:paraId="6C4BA770" w14:textId="77777777" w:rsidR="005F17DE" w:rsidRPr="007A7CC8" w:rsidRDefault="005F17DE" w:rsidP="001278DC">
      <w:pPr>
        <w:spacing w:line="276" w:lineRule="auto"/>
        <w:ind w:left="1134"/>
        <w:jc w:val="both"/>
        <w:rPr>
          <w:i/>
          <w:sz w:val="22"/>
          <w:szCs w:val="22"/>
        </w:rPr>
      </w:pPr>
      <w:r w:rsidRPr="007A7CC8">
        <w:rPr>
          <w:i/>
          <w:sz w:val="22"/>
          <w:szCs w:val="22"/>
        </w:rPr>
        <w:t>4.11.7.</w:t>
      </w:r>
      <w:r w:rsidRPr="007A7CC8">
        <w:rPr>
          <w:i/>
          <w:sz w:val="22"/>
          <w:szCs w:val="22"/>
        </w:rPr>
        <w:tab/>
        <w:t>A Fiança poderá ser excutida e exigida pelo Agente Fiduciário e/ou pelos Debenturistas quantas vezes forem necessárias até a integral e efetiva liquidação das obrigações garantidas das Debêntures.</w:t>
      </w:r>
    </w:p>
    <w:p w14:paraId="2D6352A0" w14:textId="77777777" w:rsidR="005F17DE" w:rsidRPr="007A7CC8" w:rsidRDefault="005F17DE" w:rsidP="001278DC">
      <w:pPr>
        <w:spacing w:line="276" w:lineRule="auto"/>
        <w:ind w:left="1134"/>
        <w:jc w:val="both"/>
        <w:rPr>
          <w:i/>
          <w:sz w:val="22"/>
          <w:szCs w:val="22"/>
        </w:rPr>
      </w:pPr>
    </w:p>
    <w:p w14:paraId="50819AF0" w14:textId="1721D024" w:rsidR="00494809" w:rsidRDefault="005F17DE" w:rsidP="00494809">
      <w:pPr>
        <w:spacing w:line="276" w:lineRule="auto"/>
        <w:ind w:left="1134"/>
        <w:jc w:val="both"/>
        <w:rPr>
          <w:i/>
          <w:sz w:val="22"/>
          <w:szCs w:val="22"/>
        </w:rPr>
      </w:pPr>
      <w:r w:rsidRPr="007A7CC8">
        <w:rPr>
          <w:i/>
          <w:sz w:val="22"/>
          <w:szCs w:val="22"/>
        </w:rPr>
        <w:t>4.11.8.</w:t>
      </w:r>
      <w:r w:rsidRPr="007A7CC8">
        <w:rPr>
          <w:i/>
          <w:sz w:val="22"/>
          <w:szCs w:val="22"/>
        </w:rPr>
        <w:tab/>
        <w:t>A Fiança permanecerá válida e plenamente eficaz, em caso de aditamentos, alterações e quaisquer outras modificações no Contrato de Cessão Fiduciária, nesta Escritura de Emissão e nos demais documentos da Emissão.”</w:t>
      </w:r>
    </w:p>
    <w:p w14:paraId="4CA503C9" w14:textId="77777777" w:rsidR="00494809" w:rsidRDefault="00494809" w:rsidP="00494809">
      <w:pPr>
        <w:spacing w:line="276" w:lineRule="auto"/>
        <w:ind w:left="1134"/>
        <w:jc w:val="both"/>
        <w:rPr>
          <w:i/>
          <w:sz w:val="22"/>
          <w:szCs w:val="22"/>
        </w:rPr>
      </w:pPr>
    </w:p>
    <w:p w14:paraId="2F5DFA0D" w14:textId="7E2B5240" w:rsidR="00494809" w:rsidRPr="00375B44" w:rsidRDefault="00494809">
      <w:pPr>
        <w:pStyle w:val="PargrafodaLista"/>
        <w:numPr>
          <w:ilvl w:val="0"/>
          <w:numId w:val="26"/>
        </w:numPr>
        <w:autoSpaceDE w:val="0"/>
        <w:autoSpaceDN w:val="0"/>
        <w:adjustRightInd w:val="0"/>
        <w:jc w:val="both"/>
        <w:rPr>
          <w:rFonts w:ascii="Times New Roman" w:hAnsi="Times New Roman" w:cs="Times New Roman"/>
        </w:rPr>
        <w:pPrChange w:id="51" w:author="Autor" w:date="2019-03-15T12:14:00Z">
          <w:pPr>
            <w:pStyle w:val="PargrafodaLista"/>
            <w:numPr>
              <w:numId w:val="26"/>
            </w:numPr>
            <w:autoSpaceDE w:val="0"/>
            <w:autoSpaceDN w:val="0"/>
            <w:adjustRightInd w:val="0"/>
            <w:ind w:left="1080" w:hanging="720"/>
          </w:pPr>
        </w:pPrChange>
      </w:pPr>
      <w:r w:rsidRPr="0049066D">
        <w:rPr>
          <w:rFonts w:ascii="Times New Roman" w:hAnsi="Times New Roman" w:cs="Times New Roman"/>
          <w:color w:val="000000"/>
          <w:rPrChange w:id="52" w:author="Autor" w:date="2019-03-15T12:16:00Z">
            <w:rPr>
              <w:rFonts w:ascii="Times New Roman" w:hAnsi="Times New Roman" w:cs="Times New Roman"/>
              <w:color w:val="000000"/>
              <w:highlight w:val="yellow"/>
            </w:rPr>
          </w:rPrChange>
        </w:rPr>
        <w:t xml:space="preserve">Tendo em vista a fusão da </w:t>
      </w:r>
      <w:proofErr w:type="spellStart"/>
      <w:r w:rsidRPr="0049066D">
        <w:rPr>
          <w:rFonts w:ascii="Times New Roman" w:hAnsi="Times New Roman" w:cs="Times New Roman"/>
          <w:color w:val="000000"/>
          <w:rPrChange w:id="53" w:author="Autor" w:date="2019-03-15T12:16:00Z">
            <w:rPr>
              <w:rFonts w:ascii="Times New Roman" w:hAnsi="Times New Roman" w:cs="Times New Roman"/>
              <w:color w:val="000000"/>
              <w:highlight w:val="yellow"/>
            </w:rPr>
          </w:rPrChange>
        </w:rPr>
        <w:t>Cetip</w:t>
      </w:r>
      <w:proofErr w:type="spellEnd"/>
      <w:r w:rsidRPr="0049066D">
        <w:rPr>
          <w:rFonts w:ascii="Times New Roman" w:hAnsi="Times New Roman" w:cs="Times New Roman"/>
          <w:color w:val="000000"/>
          <w:rPrChange w:id="54" w:author="Autor" w:date="2019-03-15T12:16:00Z">
            <w:rPr>
              <w:rFonts w:ascii="Times New Roman" w:hAnsi="Times New Roman" w:cs="Times New Roman"/>
              <w:color w:val="000000"/>
              <w:highlight w:val="yellow"/>
            </w:rPr>
          </w:rPrChange>
        </w:rPr>
        <w:t xml:space="preserve"> com a BM&amp;FBOVESPA, todas as menções n</w:t>
      </w:r>
      <w:ins w:id="55" w:author="Autor" w:date="2019-03-15T12:17:00Z">
        <w:r w:rsidR="00375B44">
          <w:rPr>
            <w:rFonts w:ascii="Times New Roman" w:hAnsi="Times New Roman" w:cs="Times New Roman"/>
            <w:color w:val="000000"/>
          </w:rPr>
          <w:t>a</w:t>
        </w:r>
      </w:ins>
      <w:del w:id="56" w:author="Autor" w:date="2019-03-15T12:17:00Z">
        <w:r w:rsidRPr="0049066D" w:rsidDel="00375B44">
          <w:rPr>
            <w:rFonts w:ascii="Times New Roman" w:hAnsi="Times New Roman" w:cs="Times New Roman"/>
            <w:color w:val="000000"/>
            <w:rPrChange w:id="57" w:author="Autor" w:date="2019-03-15T12:16:00Z">
              <w:rPr>
                <w:rFonts w:ascii="Times New Roman" w:hAnsi="Times New Roman" w:cs="Times New Roman"/>
                <w:color w:val="000000"/>
                <w:highlight w:val="yellow"/>
              </w:rPr>
            </w:rPrChange>
          </w:rPr>
          <w:delText>o</w:delText>
        </w:r>
      </w:del>
      <w:r w:rsidRPr="0049066D">
        <w:rPr>
          <w:rFonts w:ascii="Times New Roman" w:hAnsi="Times New Roman" w:cs="Times New Roman"/>
          <w:color w:val="000000"/>
          <w:rPrChange w:id="58" w:author="Autor" w:date="2019-03-15T12:16:00Z">
            <w:rPr>
              <w:rFonts w:ascii="Times New Roman" w:hAnsi="Times New Roman" w:cs="Times New Roman"/>
              <w:color w:val="000000"/>
              <w:highlight w:val="yellow"/>
            </w:rPr>
          </w:rPrChange>
        </w:rPr>
        <w:t xml:space="preserve"> </w:t>
      </w:r>
      <w:del w:id="59" w:author="Autor" w:date="2019-03-15T12:17:00Z">
        <w:r w:rsidRPr="0049066D" w:rsidDel="00375B44">
          <w:rPr>
            <w:rFonts w:ascii="Times New Roman" w:hAnsi="Times New Roman" w:cs="Times New Roman"/>
            <w:color w:val="000000"/>
            <w:rPrChange w:id="60" w:author="Autor" w:date="2019-03-15T12:16:00Z">
              <w:rPr>
                <w:rFonts w:ascii="Times New Roman" w:hAnsi="Times New Roman" w:cs="Times New Roman"/>
                <w:color w:val="000000"/>
                <w:highlight w:val="yellow"/>
              </w:rPr>
            </w:rPrChange>
          </w:rPr>
          <w:delText xml:space="preserve">documento  </w:delText>
        </w:r>
      </w:del>
      <w:ins w:id="61" w:author="Autor" w:date="2019-03-15T12:17:00Z">
        <w:r w:rsidR="00375B44">
          <w:rPr>
            <w:rFonts w:ascii="Times New Roman" w:hAnsi="Times New Roman" w:cs="Times New Roman"/>
            <w:color w:val="000000"/>
          </w:rPr>
          <w:t xml:space="preserve">Escritura de Emissão </w:t>
        </w:r>
      </w:ins>
      <w:r w:rsidRPr="0049066D">
        <w:rPr>
          <w:rFonts w:ascii="Times New Roman" w:hAnsi="Times New Roman" w:cs="Times New Roman"/>
          <w:color w:val="000000"/>
          <w:rPrChange w:id="62" w:author="Autor" w:date="2019-03-15T12:16:00Z">
            <w:rPr>
              <w:rFonts w:ascii="Times New Roman" w:hAnsi="Times New Roman" w:cs="Times New Roman"/>
              <w:color w:val="000000"/>
              <w:highlight w:val="yellow"/>
            </w:rPr>
          </w:rPrChange>
        </w:rPr>
        <w:t xml:space="preserve">à </w:t>
      </w:r>
      <w:proofErr w:type="spellStart"/>
      <w:r w:rsidRPr="0049066D">
        <w:rPr>
          <w:rFonts w:ascii="Times New Roman" w:hAnsi="Times New Roman" w:cs="Times New Roman"/>
          <w:color w:val="000000"/>
          <w:rPrChange w:id="63" w:author="Autor" w:date="2019-03-15T12:16:00Z">
            <w:rPr>
              <w:rFonts w:ascii="Times New Roman" w:hAnsi="Times New Roman" w:cs="Times New Roman"/>
              <w:color w:val="000000"/>
              <w:highlight w:val="yellow"/>
            </w:rPr>
          </w:rPrChange>
        </w:rPr>
        <w:t>Cetip</w:t>
      </w:r>
      <w:proofErr w:type="spellEnd"/>
      <w:r w:rsidRPr="0049066D">
        <w:rPr>
          <w:rFonts w:ascii="Times New Roman" w:hAnsi="Times New Roman" w:cs="Times New Roman"/>
          <w:color w:val="000000"/>
          <w:rPrChange w:id="64" w:author="Autor" w:date="2019-03-15T12:16:00Z">
            <w:rPr>
              <w:rFonts w:ascii="Times New Roman" w:hAnsi="Times New Roman" w:cs="Times New Roman"/>
              <w:color w:val="000000"/>
              <w:highlight w:val="yellow"/>
            </w:rPr>
          </w:rPrChange>
        </w:rPr>
        <w:t xml:space="preserve"> deverão ser substituídas por B3</w:t>
      </w:r>
      <w:r w:rsidRPr="00375B44">
        <w:rPr>
          <w:rFonts w:ascii="Times New Roman" w:hAnsi="Times New Roman" w:cs="Times New Roman"/>
          <w:color w:val="000000"/>
        </w:rPr>
        <w:t>."</w:t>
      </w:r>
    </w:p>
    <w:p w14:paraId="718F158D" w14:textId="77777777" w:rsidR="00494809" w:rsidRPr="007A7CC8" w:rsidRDefault="00494809" w:rsidP="00494809">
      <w:pPr>
        <w:spacing w:line="276" w:lineRule="auto"/>
        <w:ind w:left="1134"/>
        <w:jc w:val="both"/>
        <w:rPr>
          <w:i/>
          <w:sz w:val="22"/>
          <w:szCs w:val="22"/>
        </w:rPr>
      </w:pPr>
    </w:p>
    <w:p w14:paraId="44B95D66" w14:textId="1640E7DA" w:rsidR="00A9609B" w:rsidRPr="007A7CC8" w:rsidRDefault="00A9609B" w:rsidP="001278DC">
      <w:pPr>
        <w:tabs>
          <w:tab w:val="left" w:pos="1418"/>
        </w:tabs>
        <w:spacing w:line="276" w:lineRule="auto"/>
        <w:jc w:val="both"/>
        <w:rPr>
          <w:sz w:val="22"/>
          <w:szCs w:val="22"/>
        </w:rPr>
      </w:pPr>
    </w:p>
    <w:p w14:paraId="60D1B437" w14:textId="512E84D9" w:rsidR="000B6CBA" w:rsidRDefault="0084412D" w:rsidP="0084412D">
      <w:pPr>
        <w:pStyle w:val="PargrafodaLista"/>
        <w:numPr>
          <w:ilvl w:val="1"/>
          <w:numId w:val="7"/>
        </w:numPr>
        <w:tabs>
          <w:tab w:val="left" w:pos="1418"/>
        </w:tabs>
        <w:spacing w:line="276" w:lineRule="auto"/>
        <w:jc w:val="both"/>
        <w:rPr>
          <w:ins w:id="65" w:author="Autor" w:date="2019-03-15T13:05:00Z"/>
          <w:rFonts w:ascii="Times New Roman" w:hAnsi="Times New Roman" w:cs="Times New Roman"/>
        </w:rPr>
      </w:pPr>
      <w:r w:rsidRPr="0049066D">
        <w:rPr>
          <w:rFonts w:ascii="Times New Roman" w:hAnsi="Times New Roman" w:cs="Times New Roman"/>
          <w:rPrChange w:id="66" w:author="Autor" w:date="2019-03-15T12:18:00Z">
            <w:rPr>
              <w:rFonts w:ascii="Times New Roman" w:hAnsi="Times New Roman" w:cs="Times New Roman"/>
              <w:highlight w:val="yellow"/>
            </w:rPr>
          </w:rPrChange>
        </w:rPr>
        <w:t>Atualizar o endereço</w:t>
      </w:r>
      <w:r w:rsidR="00C47A76" w:rsidRPr="0049066D">
        <w:rPr>
          <w:rFonts w:ascii="Times New Roman" w:hAnsi="Times New Roman" w:cs="Times New Roman"/>
          <w:rPrChange w:id="67" w:author="Autor" w:date="2019-03-15T12:18:00Z">
            <w:rPr>
              <w:rFonts w:ascii="Times New Roman" w:hAnsi="Times New Roman" w:cs="Times New Roman"/>
              <w:highlight w:val="yellow"/>
            </w:rPr>
          </w:rPrChange>
        </w:rPr>
        <w:t xml:space="preserve"> </w:t>
      </w:r>
      <w:ins w:id="68" w:author="Autor" w:date="2019-03-15T13:13:00Z">
        <w:r w:rsidR="00D41DCB">
          <w:rPr>
            <w:rFonts w:ascii="Times New Roman" w:hAnsi="Times New Roman" w:cs="Times New Roman"/>
          </w:rPr>
          <w:t xml:space="preserve">de domicílio </w:t>
        </w:r>
      </w:ins>
      <w:r w:rsidRPr="0049066D">
        <w:rPr>
          <w:rFonts w:ascii="Times New Roman" w:hAnsi="Times New Roman" w:cs="Times New Roman"/>
          <w:rPrChange w:id="69" w:author="Autor" w:date="2019-03-15T12:18:00Z">
            <w:rPr>
              <w:rFonts w:ascii="Times New Roman" w:hAnsi="Times New Roman" w:cs="Times New Roman"/>
              <w:highlight w:val="yellow"/>
            </w:rPr>
          </w:rPrChange>
        </w:rPr>
        <w:t>do Agente Fiduciário</w:t>
      </w:r>
      <w:r w:rsidR="00C47A76" w:rsidRPr="0049066D">
        <w:rPr>
          <w:rFonts w:ascii="Times New Roman" w:hAnsi="Times New Roman" w:cs="Times New Roman"/>
          <w:rPrChange w:id="70" w:author="Autor" w:date="2019-03-15T12:18:00Z">
            <w:rPr>
              <w:rFonts w:ascii="Times New Roman" w:hAnsi="Times New Roman" w:cs="Times New Roman"/>
              <w:highlight w:val="yellow"/>
            </w:rPr>
          </w:rPrChange>
        </w:rPr>
        <w:t xml:space="preserve"> previsto</w:t>
      </w:r>
      <w:ins w:id="71" w:author="Autor" w:date="2019-03-15T12:18:00Z">
        <w:r w:rsidR="00375B44">
          <w:rPr>
            <w:rFonts w:ascii="Times New Roman" w:hAnsi="Times New Roman" w:cs="Times New Roman"/>
          </w:rPr>
          <w:t xml:space="preserve"> no preâmbulo</w:t>
        </w:r>
      </w:ins>
      <w:ins w:id="72" w:author="Autor" w:date="2019-03-15T13:01:00Z">
        <w:r w:rsidR="000B6CBA">
          <w:rPr>
            <w:rFonts w:ascii="Times New Roman" w:hAnsi="Times New Roman" w:cs="Times New Roman"/>
          </w:rPr>
          <w:t xml:space="preserve">, passando a </w:t>
        </w:r>
      </w:ins>
      <w:ins w:id="73" w:author="Autor" w:date="2019-03-15T13:04:00Z">
        <w:r w:rsidR="000B6CBA">
          <w:rPr>
            <w:rFonts w:ascii="Times New Roman" w:hAnsi="Times New Roman" w:cs="Times New Roman"/>
          </w:rPr>
          <w:t>constar</w:t>
        </w:r>
      </w:ins>
      <w:ins w:id="74" w:author="Autor" w:date="2019-03-15T13:01:00Z">
        <w:r w:rsidR="000B6CBA">
          <w:rPr>
            <w:rFonts w:ascii="Times New Roman" w:hAnsi="Times New Roman" w:cs="Times New Roman"/>
          </w:rPr>
          <w:t xml:space="preserve">: </w:t>
        </w:r>
        <w:r w:rsidR="000B6CBA" w:rsidRPr="00BA7C9C">
          <w:rPr>
            <w:rFonts w:ascii="Times New Roman" w:hAnsi="Times New Roman" w:cs="Times New Roman"/>
          </w:rPr>
          <w:t>OLIVEIRA TRUST DISTRIBUIDORA DE TÍTULOS E VALORES MOBILIÁRIOS S.A., com domicílio na Cidade de São Paulo, Estado de São Paulo, na Rua Joaquim Floriano, nº 1.052, 13º andar, Itaim Bibi, CEP 04534-004</w:t>
        </w:r>
      </w:ins>
      <w:ins w:id="75" w:author="Autor" w:date="2019-03-15T13:13:00Z">
        <w:r w:rsidR="00D41DCB">
          <w:rPr>
            <w:rFonts w:ascii="Times New Roman" w:hAnsi="Times New Roman" w:cs="Times New Roman"/>
          </w:rPr>
          <w:t>.</w:t>
        </w:r>
      </w:ins>
      <w:ins w:id="76" w:author="Autor" w:date="2019-03-15T13:01:00Z">
        <w:del w:id="77" w:author="Autor" w:date="2019-03-15T13:13:00Z">
          <w:r w:rsidR="000B6CBA" w:rsidDel="00D41DCB">
            <w:rPr>
              <w:rFonts w:ascii="Times New Roman" w:hAnsi="Times New Roman" w:cs="Times New Roman"/>
            </w:rPr>
            <w:delText xml:space="preserve">: </w:delText>
          </w:r>
        </w:del>
      </w:ins>
      <w:ins w:id="78" w:author="Autor" w:date="2019-03-15T13:13:00Z">
        <w:r w:rsidR="00D41DCB">
          <w:rPr>
            <w:rFonts w:ascii="Times New Roman" w:hAnsi="Times New Roman" w:cs="Times New Roman"/>
          </w:rPr>
          <w:t xml:space="preserve"> </w:t>
        </w:r>
      </w:ins>
      <w:ins w:id="79" w:author="Autor" w:date="2019-03-15T13:04:00Z">
        <w:del w:id="80" w:author="Autor" w:date="2019-03-15T13:13:00Z">
          <w:r w:rsidR="000B6CBA" w:rsidDel="00D41DCB">
            <w:rPr>
              <w:rFonts w:ascii="Times New Roman" w:hAnsi="Times New Roman" w:cs="Times New Roman"/>
            </w:rPr>
            <w:delText>a</w:delText>
          </w:r>
        </w:del>
      </w:ins>
      <w:ins w:id="81" w:author="Autor" w:date="2019-03-15T13:13:00Z">
        <w:r w:rsidR="00D41DCB">
          <w:rPr>
            <w:rFonts w:ascii="Times New Roman" w:hAnsi="Times New Roman" w:cs="Times New Roman"/>
          </w:rPr>
          <w:t>A</w:t>
        </w:r>
      </w:ins>
      <w:ins w:id="82" w:author="Autor" w:date="2019-03-15T13:04:00Z">
        <w:r w:rsidR="000B6CBA">
          <w:rPr>
            <w:rFonts w:ascii="Times New Roman" w:hAnsi="Times New Roman" w:cs="Times New Roman"/>
          </w:rPr>
          <w:t xml:space="preserve">dicionalmente </w:t>
        </w:r>
      </w:ins>
      <w:ins w:id="83" w:author="Autor" w:date="2019-03-15T12:18:00Z">
        <w:del w:id="84" w:author="Autor" w:date="2019-03-15T13:01:00Z">
          <w:r w:rsidR="00375B44" w:rsidDel="000B6CBA">
            <w:rPr>
              <w:rFonts w:ascii="Times New Roman" w:hAnsi="Times New Roman" w:cs="Times New Roman"/>
            </w:rPr>
            <w:delText xml:space="preserve"> </w:delText>
          </w:r>
        </w:del>
        <w:del w:id="85" w:author="Autor" w:date="2019-03-15T13:04:00Z">
          <w:r w:rsidR="00375B44" w:rsidDel="000B6CBA">
            <w:rPr>
              <w:rFonts w:ascii="Times New Roman" w:hAnsi="Times New Roman" w:cs="Times New Roman"/>
            </w:rPr>
            <w:delText>e</w:delText>
          </w:r>
        </w:del>
      </w:ins>
      <w:del w:id="86" w:author="Autor" w:date="2019-03-15T13:04:00Z">
        <w:r w:rsidR="00C47A76" w:rsidRPr="0049066D" w:rsidDel="000B6CBA">
          <w:rPr>
            <w:rFonts w:ascii="Times New Roman" w:hAnsi="Times New Roman" w:cs="Times New Roman"/>
            <w:rPrChange w:id="87" w:author="Autor" w:date="2019-03-15T12:18:00Z">
              <w:rPr>
                <w:rFonts w:ascii="Times New Roman" w:hAnsi="Times New Roman" w:cs="Times New Roman"/>
                <w:highlight w:val="yellow"/>
              </w:rPr>
            </w:rPrChange>
          </w:rPr>
          <w:delText xml:space="preserve"> </w:delText>
        </w:r>
      </w:del>
      <w:ins w:id="88" w:author="Autor" w:date="2019-03-15T13:01:00Z">
        <w:r w:rsidR="000B6CBA">
          <w:rPr>
            <w:rFonts w:ascii="Times New Roman" w:hAnsi="Times New Roman" w:cs="Times New Roman"/>
          </w:rPr>
          <w:t>atualizar</w:t>
        </w:r>
      </w:ins>
      <w:ins w:id="89" w:author="Autor" w:date="2019-03-15T13:13:00Z">
        <w:r w:rsidR="00D41DCB">
          <w:rPr>
            <w:rFonts w:ascii="Times New Roman" w:hAnsi="Times New Roman" w:cs="Times New Roman"/>
          </w:rPr>
          <w:t xml:space="preserve"> o endereço do Agente Fiduciário</w:t>
        </w:r>
      </w:ins>
      <w:ins w:id="90" w:author="Autor" w:date="2019-03-15T13:01:00Z">
        <w:r w:rsidR="000B6CBA">
          <w:rPr>
            <w:rFonts w:ascii="Times New Roman" w:hAnsi="Times New Roman" w:cs="Times New Roman"/>
          </w:rPr>
          <w:t xml:space="preserve"> </w:t>
        </w:r>
      </w:ins>
      <w:ins w:id="91" w:author="Autor" w:date="2019-03-15T13:13:00Z">
        <w:r w:rsidR="00D41DCB">
          <w:rPr>
            <w:rFonts w:ascii="Times New Roman" w:hAnsi="Times New Roman" w:cs="Times New Roman"/>
          </w:rPr>
          <w:t>n</w:t>
        </w:r>
      </w:ins>
      <w:bookmarkStart w:id="92" w:name="_GoBack"/>
      <w:bookmarkEnd w:id="92"/>
      <w:ins w:id="93" w:author="Autor" w:date="2019-03-15T13:01:00Z">
        <w:r w:rsidR="000B6CBA">
          <w:rPr>
            <w:rFonts w:ascii="Times New Roman" w:hAnsi="Times New Roman" w:cs="Times New Roman"/>
          </w:rPr>
          <w:t xml:space="preserve">a cláusula 10.1. de Comunicações </w:t>
        </w:r>
      </w:ins>
      <w:del w:id="94" w:author="Autor" w:date="2019-03-15T13:01:00Z">
        <w:r w:rsidR="00C47A76" w:rsidRPr="0049066D" w:rsidDel="000B6CBA">
          <w:rPr>
            <w:rFonts w:ascii="Times New Roman" w:hAnsi="Times New Roman" w:cs="Times New Roman"/>
            <w:rPrChange w:id="95" w:author="Autor" w:date="2019-03-15T12:18:00Z">
              <w:rPr>
                <w:rFonts w:ascii="Times New Roman" w:hAnsi="Times New Roman" w:cs="Times New Roman"/>
                <w:highlight w:val="yellow"/>
              </w:rPr>
            </w:rPrChange>
          </w:rPr>
          <w:delText>na Cláusula 10.1 da Escritura,</w:delText>
        </w:r>
        <w:r w:rsidRPr="0049066D" w:rsidDel="000B6CBA">
          <w:rPr>
            <w:rFonts w:ascii="Times New Roman" w:hAnsi="Times New Roman" w:cs="Times New Roman"/>
            <w:rPrChange w:id="96" w:author="Autor" w:date="2019-03-15T12:18:00Z">
              <w:rPr>
                <w:rFonts w:ascii="Times New Roman" w:hAnsi="Times New Roman" w:cs="Times New Roman"/>
                <w:highlight w:val="yellow"/>
              </w:rPr>
            </w:rPrChange>
          </w:rPr>
          <w:delText xml:space="preserve"> para</w:delText>
        </w:r>
        <w:r w:rsidR="00C47A76" w:rsidRPr="0049066D" w:rsidDel="000B6CBA">
          <w:rPr>
            <w:rFonts w:ascii="Times New Roman" w:hAnsi="Times New Roman" w:cs="Times New Roman"/>
            <w:rPrChange w:id="97" w:author="Autor" w:date="2019-03-15T12:18:00Z">
              <w:rPr>
                <w:rFonts w:ascii="Times New Roman" w:hAnsi="Times New Roman" w:cs="Times New Roman"/>
                <w:highlight w:val="yellow"/>
              </w:rPr>
            </w:rPrChange>
          </w:rPr>
          <w:delText xml:space="preserve"> fins de eventuais comunicações</w:delText>
        </w:r>
        <w:r w:rsidRPr="0049066D" w:rsidDel="000B6CBA">
          <w:rPr>
            <w:rFonts w:ascii="Times New Roman" w:hAnsi="Times New Roman" w:cs="Times New Roman"/>
            <w:rPrChange w:id="98" w:author="Autor" w:date="2019-03-15T12:18:00Z">
              <w:rPr>
                <w:rFonts w:ascii="Times New Roman" w:hAnsi="Times New Roman" w:cs="Times New Roman"/>
                <w:highlight w:val="yellow"/>
              </w:rPr>
            </w:rPrChange>
          </w:rPr>
          <w:delText xml:space="preserve">: OLIVEIRA TRUST DISTRIBUIDORA DE TÍTULOS E VALORES MOBILIÁRIOS S.A., </w:delText>
        </w:r>
        <w:r w:rsidR="00E40D42" w:rsidRPr="0049066D" w:rsidDel="000B6CBA">
          <w:rPr>
            <w:rFonts w:ascii="Times New Roman" w:hAnsi="Times New Roman" w:cs="Times New Roman"/>
            <w:rPrChange w:id="99" w:author="Autor" w:date="2019-03-15T12:18:00Z">
              <w:rPr>
                <w:rFonts w:ascii="Times New Roman" w:hAnsi="Times New Roman" w:cs="Times New Roman"/>
                <w:highlight w:val="yellow"/>
              </w:rPr>
            </w:rPrChange>
          </w:rPr>
          <w:delText>com domicílio na Cidade de São Paulo, Estado de São Paulo, na Rua Joaquim Floriano, nº 1.052, 13º andar, Itaim Bibi, CEP 04534-004</w:delText>
        </w:r>
        <w:r w:rsidR="00E40D42" w:rsidRPr="00375B44" w:rsidDel="000B6CBA">
          <w:rPr>
            <w:rFonts w:ascii="Times New Roman" w:hAnsi="Times New Roman" w:cs="Times New Roman"/>
          </w:rPr>
          <w:delText>.</w:delText>
        </w:r>
      </w:del>
      <w:ins w:id="100" w:author="Autor" w:date="2019-03-15T13:01:00Z">
        <w:r w:rsidR="000B6CBA">
          <w:rPr>
            <w:rFonts w:ascii="Times New Roman" w:hAnsi="Times New Roman" w:cs="Times New Roman"/>
          </w:rPr>
          <w:t xml:space="preserve">onde </w:t>
        </w:r>
      </w:ins>
      <w:ins w:id="101" w:author="Autor" w:date="2019-03-15T13:05:00Z">
        <w:r w:rsidR="000B6CBA">
          <w:rPr>
            <w:rFonts w:ascii="Times New Roman" w:hAnsi="Times New Roman" w:cs="Times New Roman"/>
          </w:rPr>
          <w:t>passará a</w:t>
        </w:r>
      </w:ins>
      <w:ins w:id="102" w:author="Autor" w:date="2019-03-15T13:01:00Z">
        <w:r w:rsidR="000B6CBA">
          <w:rPr>
            <w:rFonts w:ascii="Times New Roman" w:hAnsi="Times New Roman" w:cs="Times New Roman"/>
          </w:rPr>
          <w:t xml:space="preserve"> constar:</w:t>
        </w:r>
      </w:ins>
      <w:ins w:id="103" w:author="Autor" w:date="2019-03-15T13:05:00Z">
        <w:r w:rsidR="000B6CBA" w:rsidRPr="000B6CBA">
          <w:rPr>
            <w:rFonts w:ascii="Times New Roman" w:hAnsi="Times New Roman" w:cs="Times New Roman"/>
          </w:rPr>
          <w:t xml:space="preserve"> </w:t>
        </w:r>
        <w:r w:rsidR="000B6CBA" w:rsidRPr="00BA7C9C">
          <w:rPr>
            <w:rFonts w:ascii="Times New Roman" w:hAnsi="Times New Roman" w:cs="Times New Roman"/>
          </w:rPr>
          <w:t xml:space="preserve">OLIVEIRA TRUST DISTRIBUIDORA DE TÍTULOS E VALORES MOBILIÁRIOS S.A., </w:t>
        </w:r>
        <w:r w:rsidR="000B6CBA">
          <w:rPr>
            <w:rFonts w:ascii="Times New Roman" w:hAnsi="Times New Roman" w:cs="Times New Roman"/>
          </w:rPr>
          <w:t>Avenida das Américas, n.º 3.434, bloco 7, sala 201, Barra da Tijuca, CEP: 22640-102 – Rio de Janeiro, RJ.</w:t>
        </w:r>
      </w:ins>
      <w:ins w:id="104" w:author="Autor" w:date="2019-03-15T13:01:00Z">
        <w:r w:rsidR="000B6CBA">
          <w:rPr>
            <w:rFonts w:ascii="Times New Roman" w:hAnsi="Times New Roman" w:cs="Times New Roman"/>
          </w:rPr>
          <w:t xml:space="preserve"> </w:t>
        </w:r>
      </w:ins>
    </w:p>
    <w:p w14:paraId="530B48D9" w14:textId="28AB39F7" w:rsidR="00A9609B" w:rsidRPr="00375B44" w:rsidRDefault="00A9609B">
      <w:pPr>
        <w:pStyle w:val="PargrafodaLista"/>
        <w:tabs>
          <w:tab w:val="left" w:pos="1418"/>
        </w:tabs>
        <w:spacing w:line="276" w:lineRule="auto"/>
        <w:jc w:val="both"/>
        <w:rPr>
          <w:rFonts w:ascii="Times New Roman" w:hAnsi="Times New Roman" w:cs="Times New Roman"/>
        </w:rPr>
        <w:pPrChange w:id="105" w:author="Autor" w:date="2019-03-15T13:05:00Z">
          <w:pPr>
            <w:pStyle w:val="PargrafodaLista"/>
            <w:numPr>
              <w:ilvl w:val="1"/>
              <w:numId w:val="7"/>
            </w:numPr>
            <w:tabs>
              <w:tab w:val="left" w:pos="1418"/>
            </w:tabs>
            <w:spacing w:line="276" w:lineRule="auto"/>
            <w:ind w:hanging="360"/>
            <w:jc w:val="both"/>
          </w:pPr>
        </w:pPrChange>
      </w:pPr>
    </w:p>
    <w:p w14:paraId="22DDA0D6" w14:textId="2B6FFC39" w:rsidR="005F17DE" w:rsidRPr="007A7CC8" w:rsidRDefault="005F17DE" w:rsidP="001278DC">
      <w:pPr>
        <w:tabs>
          <w:tab w:val="left" w:pos="1418"/>
        </w:tabs>
        <w:spacing w:line="276" w:lineRule="auto"/>
        <w:jc w:val="both"/>
        <w:rPr>
          <w:sz w:val="22"/>
          <w:szCs w:val="22"/>
        </w:rPr>
      </w:pPr>
    </w:p>
    <w:p w14:paraId="5414B070" w14:textId="74E0D548" w:rsidR="004E7FD2" w:rsidRPr="007A7CC8" w:rsidRDefault="004E7FD2" w:rsidP="001278DC">
      <w:pPr>
        <w:pStyle w:val="Ttulo2"/>
        <w:numPr>
          <w:ilvl w:val="0"/>
          <w:numId w:val="7"/>
        </w:numPr>
        <w:tabs>
          <w:tab w:val="left" w:pos="709"/>
          <w:tab w:val="left" w:pos="1418"/>
        </w:tabs>
        <w:spacing w:before="0" w:after="0" w:line="276" w:lineRule="auto"/>
        <w:ind w:left="0" w:firstLine="0"/>
        <w:jc w:val="both"/>
        <w:rPr>
          <w:rFonts w:ascii="Times New Roman" w:hAnsi="Times New Roman" w:cs="Times New Roman"/>
          <w:i w:val="0"/>
          <w:iCs w:val="0"/>
          <w:w w:val="0"/>
          <w:sz w:val="22"/>
          <w:szCs w:val="22"/>
        </w:rPr>
      </w:pPr>
      <w:bookmarkStart w:id="106" w:name="_DV_M413"/>
      <w:bookmarkEnd w:id="106"/>
      <w:r w:rsidRPr="007A7CC8">
        <w:rPr>
          <w:rFonts w:ascii="Times New Roman" w:hAnsi="Times New Roman" w:cs="Times New Roman"/>
          <w:i w:val="0"/>
          <w:iCs w:val="0"/>
          <w:w w:val="0"/>
          <w:sz w:val="22"/>
          <w:szCs w:val="22"/>
        </w:rPr>
        <w:tab/>
      </w:r>
      <w:r w:rsidR="005F17DE" w:rsidRPr="007A7CC8">
        <w:rPr>
          <w:rFonts w:ascii="Times New Roman" w:hAnsi="Times New Roman" w:cs="Times New Roman"/>
          <w:i w:val="0"/>
          <w:iCs w:val="0"/>
          <w:w w:val="0"/>
          <w:sz w:val="22"/>
          <w:szCs w:val="22"/>
        </w:rPr>
        <w:t>DISPOSIÇÕES GERAIS</w:t>
      </w:r>
    </w:p>
    <w:p w14:paraId="38C19C58" w14:textId="77777777" w:rsidR="004E7FD2" w:rsidRPr="007A7CC8" w:rsidRDefault="004E7FD2" w:rsidP="001278DC">
      <w:pPr>
        <w:tabs>
          <w:tab w:val="left" w:pos="1418"/>
        </w:tabs>
        <w:spacing w:line="276" w:lineRule="auto"/>
        <w:jc w:val="both"/>
        <w:rPr>
          <w:rFonts w:eastAsia="Arial Unicode MS"/>
          <w:w w:val="0"/>
          <w:sz w:val="22"/>
          <w:szCs w:val="22"/>
        </w:rPr>
      </w:pPr>
    </w:p>
    <w:p w14:paraId="4409E574" w14:textId="51CA3028" w:rsidR="001278DC" w:rsidRPr="007A7CC8" w:rsidRDefault="001278DC" w:rsidP="001278DC">
      <w:pPr>
        <w:pStyle w:val="sub"/>
        <w:widowControl/>
        <w:numPr>
          <w:ilvl w:val="1"/>
          <w:numId w:val="7"/>
        </w:numPr>
        <w:shd w:val="clear" w:color="auto" w:fill="FFFFFF"/>
        <w:tabs>
          <w:tab w:val="clear" w:pos="0"/>
        </w:tabs>
        <w:spacing w:before="0" w:after="0" w:line="276" w:lineRule="auto"/>
        <w:ind w:left="0" w:firstLine="0"/>
        <w:rPr>
          <w:rFonts w:ascii="Times New Roman" w:eastAsia="Arial Unicode MS" w:hAnsi="Times New Roman" w:cs="Times New Roman"/>
          <w:i/>
          <w:w w:val="0"/>
        </w:rPr>
      </w:pPr>
      <w:bookmarkStart w:id="107" w:name="_DV_M414"/>
      <w:bookmarkEnd w:id="107"/>
      <w:r w:rsidRPr="007A7CC8">
        <w:rPr>
          <w:rFonts w:ascii="Times New Roman" w:hAnsi="Times New Roman" w:cs="Times New Roman"/>
        </w:rPr>
        <w:t>Este Aditamento é celebrado em caráter irrevogável e irretratável, obrigando as Partes e seus sucessores, a qualquer título, sendo certo que as demais condições não alteradas por meio do presente Aditamento permanecerão inalteradas e em pleno vigor</w:t>
      </w:r>
      <w:r w:rsidR="00E21D3B" w:rsidRPr="007A7CC8">
        <w:rPr>
          <w:rFonts w:ascii="Times New Roman" w:hAnsi="Times New Roman" w:cs="Times New Roman"/>
        </w:rPr>
        <w:t>, sendo certo que a Escritura passará a vigorar na forma da consolidação disposta no Anexo I deste Aditamento</w:t>
      </w:r>
      <w:r w:rsidRPr="007A7CC8">
        <w:rPr>
          <w:rFonts w:ascii="Times New Roman" w:hAnsi="Times New Roman" w:cs="Times New Roman"/>
        </w:rPr>
        <w:t>.</w:t>
      </w:r>
    </w:p>
    <w:p w14:paraId="07F11DB8" w14:textId="77777777" w:rsidR="001278DC" w:rsidRPr="007A7CC8" w:rsidRDefault="001278DC" w:rsidP="001278DC">
      <w:pPr>
        <w:pStyle w:val="sub"/>
        <w:widowControl/>
        <w:shd w:val="clear" w:color="auto" w:fill="FFFFFF"/>
        <w:tabs>
          <w:tab w:val="clear" w:pos="0"/>
        </w:tabs>
        <w:spacing w:before="0" w:after="0" w:line="276" w:lineRule="auto"/>
        <w:rPr>
          <w:rFonts w:ascii="Times New Roman" w:eastAsia="Arial Unicode MS" w:hAnsi="Times New Roman" w:cs="Times New Roman"/>
          <w:i/>
          <w:w w:val="0"/>
        </w:rPr>
      </w:pPr>
    </w:p>
    <w:p w14:paraId="469AAB95" w14:textId="480DDBAF" w:rsidR="001278DC" w:rsidRPr="007A7CC8" w:rsidRDefault="001278DC" w:rsidP="001278DC">
      <w:pPr>
        <w:pStyle w:val="sub"/>
        <w:widowControl/>
        <w:numPr>
          <w:ilvl w:val="1"/>
          <w:numId w:val="7"/>
        </w:numPr>
        <w:shd w:val="clear" w:color="auto" w:fill="FFFFFF"/>
        <w:tabs>
          <w:tab w:val="clear" w:pos="0"/>
        </w:tabs>
        <w:spacing w:before="0" w:after="0" w:line="276" w:lineRule="auto"/>
        <w:ind w:left="0" w:firstLine="0"/>
        <w:rPr>
          <w:rFonts w:ascii="Times New Roman" w:eastAsia="Arial Unicode MS" w:hAnsi="Times New Roman" w:cs="Times New Roman"/>
          <w:i/>
          <w:w w:val="0"/>
        </w:rPr>
      </w:pPr>
      <w:r w:rsidRPr="007A7CC8">
        <w:rPr>
          <w:rFonts w:ascii="Times New Roman" w:hAnsi="Times New Roman" w:cs="Times New Roman"/>
        </w:rPr>
        <w:t>Os termos aqui iniciados em letra maiúscula, estejam no singular ou no plural, terão o significado a eles atribuído nesta Escritura, ainda que posteriormente ao seu uso.</w:t>
      </w:r>
    </w:p>
    <w:p w14:paraId="56B1991F" w14:textId="77777777" w:rsidR="001278DC" w:rsidRPr="007A7CC8" w:rsidRDefault="001278DC" w:rsidP="001278DC">
      <w:pPr>
        <w:pStyle w:val="sub"/>
        <w:widowControl/>
        <w:shd w:val="clear" w:color="auto" w:fill="FFFFFF"/>
        <w:tabs>
          <w:tab w:val="clear" w:pos="0"/>
        </w:tabs>
        <w:spacing w:before="0" w:after="0" w:line="276" w:lineRule="auto"/>
        <w:rPr>
          <w:rFonts w:ascii="Times New Roman" w:eastAsia="Arial Unicode MS" w:hAnsi="Times New Roman" w:cs="Times New Roman"/>
          <w:i/>
          <w:w w:val="0"/>
        </w:rPr>
      </w:pPr>
    </w:p>
    <w:p w14:paraId="6D2E6E64" w14:textId="613009A8" w:rsidR="001278DC" w:rsidRPr="007A7CC8" w:rsidRDefault="001278DC" w:rsidP="001278DC">
      <w:pPr>
        <w:pStyle w:val="sub"/>
        <w:widowControl/>
        <w:numPr>
          <w:ilvl w:val="1"/>
          <w:numId w:val="7"/>
        </w:numPr>
        <w:shd w:val="clear" w:color="auto" w:fill="FFFFFF"/>
        <w:tabs>
          <w:tab w:val="clear" w:pos="0"/>
        </w:tabs>
        <w:spacing w:before="0" w:after="0" w:line="276" w:lineRule="auto"/>
        <w:ind w:left="0" w:firstLine="0"/>
        <w:rPr>
          <w:rFonts w:ascii="Times New Roman" w:eastAsia="Arial Unicode MS" w:hAnsi="Times New Roman" w:cs="Times New Roman"/>
          <w:i/>
          <w:w w:val="0"/>
        </w:rPr>
      </w:pPr>
      <w:r w:rsidRPr="007A7CC8">
        <w:rPr>
          <w:rFonts w:ascii="Times New Roman" w:hAnsi="Times New Roman" w:cs="Times New Roman"/>
        </w:rPr>
        <w:t>A Emissora desde já garante ao Agente Fiduciário, na qualidade de representante dos Debenturistas, que as obrigações e as declarações assumidas e manifestadas no âmbito da Escritura permanecem válidas e eficazes.</w:t>
      </w:r>
    </w:p>
    <w:p w14:paraId="0AEF5E9B" w14:textId="77777777" w:rsidR="001278DC" w:rsidRPr="007A7CC8" w:rsidRDefault="001278DC" w:rsidP="001278DC">
      <w:pPr>
        <w:pStyle w:val="sub"/>
        <w:widowControl/>
        <w:shd w:val="clear" w:color="auto" w:fill="FFFFFF"/>
        <w:tabs>
          <w:tab w:val="clear" w:pos="0"/>
        </w:tabs>
        <w:spacing w:before="0" w:after="0" w:line="276" w:lineRule="auto"/>
        <w:rPr>
          <w:rFonts w:ascii="Times New Roman" w:eastAsia="Arial Unicode MS" w:hAnsi="Times New Roman" w:cs="Times New Roman"/>
          <w:i/>
          <w:w w:val="0"/>
        </w:rPr>
      </w:pPr>
    </w:p>
    <w:p w14:paraId="72F4ECC8" w14:textId="3DDF2AA1" w:rsidR="001278DC" w:rsidRPr="007A7CC8" w:rsidRDefault="001278DC" w:rsidP="001278DC">
      <w:pPr>
        <w:pStyle w:val="sub"/>
        <w:widowControl/>
        <w:numPr>
          <w:ilvl w:val="1"/>
          <w:numId w:val="7"/>
        </w:numPr>
        <w:shd w:val="clear" w:color="auto" w:fill="FFFFFF"/>
        <w:tabs>
          <w:tab w:val="clear" w:pos="0"/>
        </w:tabs>
        <w:spacing w:before="0" w:after="0" w:line="276" w:lineRule="auto"/>
        <w:ind w:left="0" w:firstLine="0"/>
        <w:rPr>
          <w:rFonts w:ascii="Times New Roman" w:eastAsia="Arial Unicode MS" w:hAnsi="Times New Roman" w:cs="Times New Roman"/>
          <w:i/>
          <w:w w:val="0"/>
        </w:rPr>
      </w:pPr>
      <w:r w:rsidRPr="007A7CC8">
        <w:rPr>
          <w:rFonts w:ascii="Times New Roman" w:hAnsi="Times New Roman" w:cs="Times New Roman"/>
        </w:rPr>
        <w:t>A Emissora se compromete a proceder com a devida averbação deste Aditamento na JUCESP e nos competentes cartórios da sede das Partes, qual seja Cidade de São Paulo, Estado de São Paulo.</w:t>
      </w:r>
    </w:p>
    <w:p w14:paraId="357341A6" w14:textId="77777777" w:rsidR="001278DC" w:rsidRPr="007A7CC8" w:rsidRDefault="001278DC" w:rsidP="001278DC">
      <w:pPr>
        <w:pStyle w:val="sub"/>
        <w:widowControl/>
        <w:shd w:val="clear" w:color="auto" w:fill="FFFFFF"/>
        <w:tabs>
          <w:tab w:val="clear" w:pos="0"/>
        </w:tabs>
        <w:spacing w:before="0" w:after="0" w:line="276" w:lineRule="auto"/>
        <w:rPr>
          <w:rFonts w:ascii="Times New Roman" w:eastAsia="Arial Unicode MS" w:hAnsi="Times New Roman" w:cs="Times New Roman"/>
          <w:i/>
          <w:w w:val="0"/>
        </w:rPr>
      </w:pPr>
    </w:p>
    <w:p w14:paraId="7697A5C5" w14:textId="7081F110" w:rsidR="004E7FD2" w:rsidRPr="007A7CC8" w:rsidRDefault="004E7FD2" w:rsidP="001278DC">
      <w:pPr>
        <w:pStyle w:val="sub"/>
        <w:widowControl/>
        <w:numPr>
          <w:ilvl w:val="1"/>
          <w:numId w:val="7"/>
        </w:numPr>
        <w:shd w:val="clear" w:color="auto" w:fill="FFFFFF"/>
        <w:tabs>
          <w:tab w:val="clear" w:pos="0"/>
        </w:tabs>
        <w:spacing w:before="0" w:after="0" w:line="276" w:lineRule="auto"/>
        <w:ind w:left="0" w:firstLine="0"/>
        <w:rPr>
          <w:rFonts w:ascii="Times New Roman" w:eastAsia="Arial Unicode MS" w:hAnsi="Times New Roman" w:cs="Times New Roman"/>
          <w:i/>
          <w:w w:val="0"/>
        </w:rPr>
      </w:pPr>
      <w:r w:rsidRPr="007A7CC8">
        <w:rPr>
          <w:rFonts w:ascii="Times New Roman" w:eastAsia="Arial Unicode MS" w:hAnsi="Times New Roman" w:cs="Times New Roman"/>
          <w:w w:val="0"/>
        </w:rPr>
        <w:t>Fica eleito o Foro</w:t>
      </w:r>
      <w:bookmarkStart w:id="108" w:name="_DV_C683"/>
      <w:r w:rsidRPr="007A7CC8">
        <w:rPr>
          <w:rFonts w:ascii="Times New Roman" w:eastAsia="Arial Unicode MS" w:hAnsi="Times New Roman" w:cs="Times New Roman"/>
          <w:w w:val="0"/>
        </w:rPr>
        <w:t xml:space="preserve"> da Cidade </w:t>
      </w:r>
      <w:bookmarkStart w:id="109" w:name="_DV_M415"/>
      <w:bookmarkEnd w:id="108"/>
      <w:bookmarkEnd w:id="109"/>
      <w:r w:rsidRPr="007A7CC8">
        <w:rPr>
          <w:rFonts w:ascii="Times New Roman" w:eastAsia="Arial Unicode MS" w:hAnsi="Times New Roman" w:cs="Times New Roman"/>
          <w:w w:val="0"/>
        </w:rPr>
        <w:t xml:space="preserve">de São Paulo, Estado de São Paulo, para dirimir quaisquer dúvidas ou controvérsias oriundas desta Escritura, com renúncia a qualquer outro, por mais privilegiado que seja ou possa vir a ser. </w:t>
      </w:r>
    </w:p>
    <w:p w14:paraId="32BF738C" w14:textId="77777777" w:rsidR="004E7FD2" w:rsidRPr="007A7CC8" w:rsidRDefault="004E7FD2" w:rsidP="001278DC">
      <w:pPr>
        <w:pStyle w:val="sub"/>
        <w:widowControl/>
        <w:shd w:val="clear" w:color="auto" w:fill="FFFFFF"/>
        <w:tabs>
          <w:tab w:val="clear" w:pos="0"/>
          <w:tab w:val="left" w:pos="708"/>
        </w:tabs>
        <w:spacing w:before="0" w:after="0" w:line="276" w:lineRule="auto"/>
        <w:rPr>
          <w:rFonts w:ascii="Times New Roman" w:eastAsia="Arial Unicode MS" w:hAnsi="Times New Roman" w:cs="Times New Roman"/>
          <w:w w:val="0"/>
        </w:rPr>
      </w:pPr>
    </w:p>
    <w:p w14:paraId="75C09ACC" w14:textId="4454F519" w:rsidR="004E7FD2" w:rsidRPr="007A7CC8" w:rsidRDefault="004E7FD2" w:rsidP="001278DC">
      <w:pPr>
        <w:pStyle w:val="sub"/>
        <w:widowControl/>
        <w:shd w:val="clear" w:color="auto" w:fill="FFFFFF"/>
        <w:tabs>
          <w:tab w:val="clear" w:pos="0"/>
          <w:tab w:val="left" w:pos="708"/>
        </w:tabs>
        <w:spacing w:before="0" w:after="0" w:line="276" w:lineRule="auto"/>
        <w:rPr>
          <w:rFonts w:ascii="Times New Roman" w:eastAsia="Arial Unicode MS" w:hAnsi="Times New Roman" w:cs="Times New Roman"/>
          <w:w w:val="0"/>
        </w:rPr>
      </w:pPr>
      <w:r w:rsidRPr="007A7CC8">
        <w:rPr>
          <w:rFonts w:ascii="Times New Roman" w:eastAsia="Arial Unicode MS" w:hAnsi="Times New Roman" w:cs="Times New Roman"/>
          <w:w w:val="0"/>
        </w:rPr>
        <w:t xml:space="preserve">E por estarem assim justas e contratadas, as Partes firmam </w:t>
      </w:r>
      <w:r w:rsidR="00E21D3B" w:rsidRPr="007A7CC8">
        <w:rPr>
          <w:rFonts w:ascii="Times New Roman" w:eastAsia="Arial Unicode MS" w:hAnsi="Times New Roman" w:cs="Times New Roman"/>
          <w:w w:val="0"/>
        </w:rPr>
        <w:t>o</w:t>
      </w:r>
      <w:r w:rsidRPr="007A7CC8">
        <w:rPr>
          <w:rFonts w:ascii="Times New Roman" w:eastAsia="Arial Unicode MS" w:hAnsi="Times New Roman" w:cs="Times New Roman"/>
          <w:w w:val="0"/>
        </w:rPr>
        <w:t xml:space="preserve"> presente </w:t>
      </w:r>
      <w:r w:rsidR="00E21D3B" w:rsidRPr="007A7CC8">
        <w:rPr>
          <w:rFonts w:ascii="Times New Roman" w:eastAsia="Arial Unicode MS" w:hAnsi="Times New Roman" w:cs="Times New Roman"/>
          <w:w w:val="0"/>
        </w:rPr>
        <w:t>Aditamento</w:t>
      </w:r>
      <w:r w:rsidRPr="007A7CC8">
        <w:rPr>
          <w:rFonts w:ascii="Times New Roman" w:eastAsia="Arial Unicode MS" w:hAnsi="Times New Roman" w:cs="Times New Roman"/>
          <w:w w:val="0"/>
        </w:rPr>
        <w:t xml:space="preserve">, em </w:t>
      </w:r>
      <w:r w:rsidR="00B03B44" w:rsidRPr="007A7CC8">
        <w:rPr>
          <w:rFonts w:ascii="Times New Roman" w:eastAsia="Arial Unicode MS" w:hAnsi="Times New Roman" w:cs="Times New Roman"/>
          <w:w w:val="0"/>
        </w:rPr>
        <w:t>4</w:t>
      </w:r>
      <w:r w:rsidR="00DC38FE" w:rsidRPr="007A7CC8">
        <w:rPr>
          <w:rFonts w:ascii="Times New Roman" w:eastAsia="Arial Unicode MS" w:hAnsi="Times New Roman" w:cs="Times New Roman"/>
          <w:w w:val="0"/>
        </w:rPr>
        <w:t xml:space="preserve"> </w:t>
      </w:r>
      <w:r w:rsidRPr="007A7CC8">
        <w:rPr>
          <w:rFonts w:ascii="Times New Roman" w:eastAsia="Arial Unicode MS" w:hAnsi="Times New Roman" w:cs="Times New Roman"/>
          <w:w w:val="0"/>
        </w:rPr>
        <w:t>(</w:t>
      </w:r>
      <w:r w:rsidR="00B03B44" w:rsidRPr="007A7CC8">
        <w:rPr>
          <w:rFonts w:ascii="Times New Roman" w:eastAsia="Arial Unicode MS" w:hAnsi="Times New Roman" w:cs="Times New Roman"/>
          <w:w w:val="0"/>
        </w:rPr>
        <w:t>quatro</w:t>
      </w:r>
      <w:r w:rsidRPr="007A7CC8">
        <w:rPr>
          <w:rFonts w:ascii="Times New Roman" w:eastAsia="Arial Unicode MS" w:hAnsi="Times New Roman" w:cs="Times New Roman"/>
          <w:w w:val="0"/>
        </w:rPr>
        <w:t>) vias de igual teor e forma, na presença de 2 (duas) testemunhas.</w:t>
      </w:r>
    </w:p>
    <w:p w14:paraId="78FF753F" w14:textId="77777777" w:rsidR="004E7FD2" w:rsidRPr="007A7CC8" w:rsidRDefault="004E7FD2" w:rsidP="001278DC">
      <w:pPr>
        <w:pStyle w:val="p0"/>
        <w:spacing w:line="276" w:lineRule="auto"/>
        <w:rPr>
          <w:rFonts w:ascii="Times New Roman" w:eastAsia="Arial Unicode MS" w:hAnsi="Times New Roman"/>
        </w:rPr>
      </w:pPr>
      <w:bookmarkStart w:id="110" w:name="_DV_M416"/>
      <w:bookmarkEnd w:id="110"/>
    </w:p>
    <w:p w14:paraId="7B41FCE0" w14:textId="77777777" w:rsidR="004E7FD2" w:rsidRPr="007A7CC8" w:rsidRDefault="004E7FD2" w:rsidP="001278DC">
      <w:pPr>
        <w:pStyle w:val="p0"/>
        <w:spacing w:line="276" w:lineRule="auto"/>
        <w:jc w:val="center"/>
        <w:rPr>
          <w:rFonts w:ascii="Times New Roman" w:eastAsia="Arial Unicode MS" w:hAnsi="Times New Roman"/>
        </w:rPr>
      </w:pPr>
      <w:r w:rsidRPr="007A7CC8">
        <w:rPr>
          <w:rFonts w:ascii="Times New Roman" w:eastAsia="Arial Unicode MS" w:hAnsi="Times New Roman"/>
        </w:rPr>
        <w:t>*</w:t>
      </w:r>
      <w:r w:rsidRPr="007A7CC8">
        <w:rPr>
          <w:rFonts w:ascii="Times New Roman" w:eastAsia="Arial Unicode MS" w:hAnsi="Times New Roman"/>
        </w:rPr>
        <w:tab/>
        <w:t>*</w:t>
      </w:r>
      <w:r w:rsidRPr="007A7CC8">
        <w:rPr>
          <w:rFonts w:ascii="Times New Roman" w:eastAsia="Arial Unicode MS" w:hAnsi="Times New Roman"/>
        </w:rPr>
        <w:tab/>
        <w:t>*</w:t>
      </w:r>
      <w:r w:rsidRPr="007A7CC8">
        <w:rPr>
          <w:rFonts w:ascii="Times New Roman" w:eastAsia="Arial Unicode MS" w:hAnsi="Times New Roman"/>
        </w:rPr>
        <w:tab/>
        <w:t>*</w:t>
      </w:r>
    </w:p>
    <w:p w14:paraId="2D8F1B7B" w14:textId="77777777" w:rsidR="004E7FD2" w:rsidRPr="007A7CC8" w:rsidRDefault="004E7FD2" w:rsidP="001278DC">
      <w:pPr>
        <w:pStyle w:val="p0"/>
        <w:spacing w:line="276" w:lineRule="auto"/>
        <w:jc w:val="center"/>
        <w:rPr>
          <w:rFonts w:ascii="Times New Roman" w:eastAsia="Arial Unicode MS" w:hAnsi="Times New Roman"/>
        </w:rPr>
      </w:pPr>
    </w:p>
    <w:p w14:paraId="661E0C22" w14:textId="01B931B0" w:rsidR="004E7FD2" w:rsidRPr="007A7CC8" w:rsidRDefault="004E7FD2" w:rsidP="001278DC">
      <w:pPr>
        <w:tabs>
          <w:tab w:val="left" w:pos="1418"/>
        </w:tabs>
        <w:spacing w:line="276" w:lineRule="auto"/>
        <w:jc w:val="center"/>
        <w:rPr>
          <w:rFonts w:eastAsia="Arial Unicode MS"/>
          <w:sz w:val="22"/>
          <w:szCs w:val="22"/>
        </w:rPr>
      </w:pPr>
      <w:r w:rsidRPr="007A7CC8">
        <w:rPr>
          <w:rFonts w:eastAsia="Arial Unicode MS"/>
          <w:sz w:val="22"/>
          <w:szCs w:val="22"/>
        </w:rPr>
        <w:t>São Paulo,</w:t>
      </w:r>
      <w:r w:rsidR="00CB5466" w:rsidRPr="007A7CC8">
        <w:rPr>
          <w:rFonts w:eastAsia="Arial Unicode MS"/>
          <w:sz w:val="22"/>
          <w:szCs w:val="22"/>
        </w:rPr>
        <w:t xml:space="preserve"> </w:t>
      </w:r>
      <w:del w:id="111" w:author="Autor" w:date="2019-03-15T13:06:00Z">
        <w:r w:rsidR="00B7795C" w:rsidDel="00A12C6F">
          <w:rPr>
            <w:sz w:val="22"/>
            <w:szCs w:val="22"/>
          </w:rPr>
          <w:delText xml:space="preserve">25 </w:delText>
        </w:r>
      </w:del>
      <w:ins w:id="112" w:author="Autor" w:date="2019-03-15T13:06:00Z">
        <w:r w:rsidR="00A12C6F">
          <w:rPr>
            <w:sz w:val="22"/>
            <w:szCs w:val="22"/>
          </w:rPr>
          <w:t>[</w:t>
        </w:r>
        <w:r w:rsidR="001C28DD">
          <w:rPr>
            <w:sz w:val="22"/>
            <w:szCs w:val="22"/>
          </w:rPr>
          <w:t>●]</w:t>
        </w:r>
        <w:r w:rsidR="00A12C6F">
          <w:rPr>
            <w:sz w:val="22"/>
            <w:szCs w:val="22"/>
          </w:rPr>
          <w:t xml:space="preserve"> </w:t>
        </w:r>
      </w:ins>
      <w:r w:rsidR="00B7795C">
        <w:rPr>
          <w:sz w:val="22"/>
          <w:szCs w:val="22"/>
        </w:rPr>
        <w:t xml:space="preserve">de </w:t>
      </w:r>
      <w:del w:id="113" w:author="Autor" w:date="2019-03-15T13:06:00Z">
        <w:r w:rsidR="00B7795C" w:rsidDel="001C28DD">
          <w:rPr>
            <w:sz w:val="22"/>
            <w:szCs w:val="22"/>
          </w:rPr>
          <w:delText xml:space="preserve">fevereiro </w:delText>
        </w:r>
      </w:del>
      <w:ins w:id="114" w:author="Autor" w:date="2019-03-15T13:06:00Z">
        <w:r w:rsidR="001C28DD">
          <w:rPr>
            <w:sz w:val="22"/>
            <w:szCs w:val="22"/>
          </w:rPr>
          <w:t xml:space="preserve">[●] </w:t>
        </w:r>
      </w:ins>
      <w:r w:rsidR="00B7795C">
        <w:rPr>
          <w:sz w:val="22"/>
          <w:szCs w:val="22"/>
        </w:rPr>
        <w:t>de 2019</w:t>
      </w:r>
      <w:r w:rsidR="001278DC" w:rsidRPr="007A7CC8">
        <w:rPr>
          <w:rFonts w:eastAsia="Arial Unicode MS"/>
          <w:sz w:val="22"/>
          <w:szCs w:val="22"/>
        </w:rPr>
        <w:t>.</w:t>
      </w:r>
    </w:p>
    <w:p w14:paraId="27684B40" w14:textId="77777777" w:rsidR="00C74CE9" w:rsidRPr="007A7CC8" w:rsidRDefault="00C74CE9" w:rsidP="001278DC">
      <w:pPr>
        <w:spacing w:line="276" w:lineRule="auto"/>
        <w:jc w:val="both"/>
        <w:rPr>
          <w:rFonts w:eastAsia="Arial Unicode MS"/>
          <w:i/>
          <w:w w:val="0"/>
          <w:sz w:val="22"/>
          <w:szCs w:val="22"/>
        </w:rPr>
      </w:pPr>
      <w:bookmarkStart w:id="115" w:name="_DV_X0"/>
    </w:p>
    <w:p w14:paraId="0B188803" w14:textId="77777777" w:rsidR="00C74CE9" w:rsidRPr="007A7CC8" w:rsidRDefault="00C74CE9" w:rsidP="001278DC">
      <w:pPr>
        <w:spacing w:line="276" w:lineRule="auto"/>
        <w:jc w:val="both"/>
        <w:rPr>
          <w:rFonts w:eastAsia="Arial Unicode MS"/>
          <w:i/>
          <w:w w:val="0"/>
          <w:sz w:val="22"/>
          <w:szCs w:val="22"/>
        </w:rPr>
      </w:pPr>
    </w:p>
    <w:p w14:paraId="4F5182A7" w14:textId="77777777" w:rsidR="00C74CE9" w:rsidRPr="007A7CC8" w:rsidRDefault="00C74CE9" w:rsidP="001278DC">
      <w:pPr>
        <w:spacing w:line="276" w:lineRule="auto"/>
        <w:jc w:val="center"/>
        <w:rPr>
          <w:rFonts w:eastAsia="Arial Unicode MS"/>
          <w:i/>
          <w:w w:val="0"/>
          <w:sz w:val="22"/>
          <w:szCs w:val="22"/>
        </w:rPr>
      </w:pPr>
      <w:r w:rsidRPr="007A7CC8">
        <w:rPr>
          <w:rFonts w:eastAsia="Arial Unicode MS"/>
          <w:i/>
          <w:w w:val="0"/>
          <w:sz w:val="22"/>
          <w:szCs w:val="22"/>
        </w:rPr>
        <w:t>[Restante da página deixado em branco intencionalmente]</w:t>
      </w:r>
    </w:p>
    <w:p w14:paraId="29C45503" w14:textId="0009A472" w:rsidR="004E7FD2" w:rsidRPr="007A7CC8" w:rsidRDefault="004E7FD2" w:rsidP="001278DC">
      <w:pPr>
        <w:spacing w:line="276" w:lineRule="auto"/>
        <w:jc w:val="both"/>
        <w:rPr>
          <w:i/>
          <w:w w:val="0"/>
          <w:sz w:val="22"/>
          <w:szCs w:val="22"/>
        </w:rPr>
      </w:pPr>
      <w:r w:rsidRPr="007A7CC8">
        <w:rPr>
          <w:rFonts w:eastAsia="Arial Unicode MS"/>
          <w:i/>
          <w:w w:val="0"/>
          <w:sz w:val="22"/>
          <w:szCs w:val="22"/>
        </w:rPr>
        <w:br w:type="page"/>
      </w:r>
      <w:r w:rsidRPr="007A7CC8">
        <w:rPr>
          <w:rFonts w:eastAsia="Arial Unicode MS"/>
          <w:i/>
          <w:w w:val="0"/>
          <w:sz w:val="22"/>
          <w:szCs w:val="22"/>
        </w:rPr>
        <w:lastRenderedPageBreak/>
        <w:t xml:space="preserve">[Página de assinaturas do </w:t>
      </w:r>
      <w:r w:rsidR="001278DC" w:rsidRPr="007A7CC8">
        <w:rPr>
          <w:rFonts w:eastAsia="Arial Unicode MS"/>
          <w:i/>
          <w:w w:val="0"/>
          <w:sz w:val="22"/>
          <w:szCs w:val="22"/>
        </w:rPr>
        <w:t xml:space="preserve">Primeiro Aditamento ao </w:t>
      </w:r>
      <w:r w:rsidRPr="007A7CC8">
        <w:rPr>
          <w:rFonts w:eastAsia="Arial Unicode MS"/>
          <w:i/>
          <w:w w:val="0"/>
          <w:sz w:val="22"/>
          <w:szCs w:val="22"/>
        </w:rPr>
        <w:t xml:space="preserve">Instrumento Particular de Escritura da </w:t>
      </w:r>
      <w:r w:rsidR="0045314C" w:rsidRPr="007A7CC8">
        <w:rPr>
          <w:rFonts w:eastAsia="Arial Unicode MS"/>
          <w:i/>
          <w:w w:val="0"/>
          <w:sz w:val="22"/>
          <w:szCs w:val="22"/>
        </w:rPr>
        <w:t xml:space="preserve">Segunda </w:t>
      </w:r>
      <w:r w:rsidRPr="007A7CC8">
        <w:rPr>
          <w:rFonts w:eastAsia="Arial Unicode MS"/>
          <w:i/>
          <w:w w:val="0"/>
          <w:sz w:val="22"/>
          <w:szCs w:val="22"/>
        </w:rPr>
        <w:t>(</w:t>
      </w:r>
      <w:r w:rsidR="0045314C" w:rsidRPr="007A7CC8">
        <w:rPr>
          <w:rFonts w:eastAsia="Arial Unicode MS"/>
          <w:i/>
          <w:w w:val="0"/>
          <w:sz w:val="22"/>
          <w:szCs w:val="22"/>
        </w:rPr>
        <w:t>2</w:t>
      </w:r>
      <w:r w:rsidRPr="007A7CC8">
        <w:rPr>
          <w:rFonts w:eastAsia="Arial Unicode MS"/>
          <w:i/>
          <w:w w:val="0"/>
          <w:sz w:val="22"/>
          <w:szCs w:val="22"/>
        </w:rPr>
        <w:t xml:space="preserve">ª) Emissão </w:t>
      </w:r>
      <w:bookmarkEnd w:id="115"/>
      <w:r w:rsidRPr="007A7CC8">
        <w:rPr>
          <w:rFonts w:eastAsia="Arial Unicode MS"/>
          <w:i/>
          <w:w w:val="0"/>
          <w:sz w:val="22"/>
          <w:szCs w:val="22"/>
        </w:rPr>
        <w:t>de Debêntures Simples, Não Conversíveis em Ações, em Série Única, da Espécie com Garantia Real, Para Distribuição Pública com Esforços Restritos de Colocação, de NS2.com Internet S.A.]</w:t>
      </w:r>
    </w:p>
    <w:p w14:paraId="41362FD9" w14:textId="1B34F2C8" w:rsidR="0045314C" w:rsidRPr="007A7CC8" w:rsidRDefault="0045314C" w:rsidP="001278DC">
      <w:pPr>
        <w:spacing w:line="276" w:lineRule="auto"/>
        <w:jc w:val="both"/>
        <w:rPr>
          <w:w w:val="0"/>
          <w:sz w:val="22"/>
          <w:szCs w:val="22"/>
        </w:rPr>
      </w:pPr>
    </w:p>
    <w:p w14:paraId="5952AE1C" w14:textId="53EE3EA3" w:rsidR="001278DC" w:rsidRPr="007A7CC8" w:rsidRDefault="001278DC" w:rsidP="001278DC">
      <w:pPr>
        <w:spacing w:line="276" w:lineRule="auto"/>
        <w:jc w:val="both"/>
        <w:rPr>
          <w:w w:val="0"/>
          <w:sz w:val="22"/>
          <w:szCs w:val="22"/>
        </w:rPr>
      </w:pPr>
    </w:p>
    <w:p w14:paraId="75E5E494" w14:textId="77777777" w:rsidR="001278DC" w:rsidRPr="007A7CC8" w:rsidRDefault="001278DC" w:rsidP="001278DC">
      <w:pPr>
        <w:spacing w:line="276" w:lineRule="auto"/>
        <w:jc w:val="both"/>
        <w:rPr>
          <w:w w:val="0"/>
          <w:sz w:val="22"/>
          <w:szCs w:val="22"/>
        </w:rPr>
      </w:pPr>
    </w:p>
    <w:p w14:paraId="6E9C8D02" w14:textId="77777777" w:rsidR="004E7FD2" w:rsidRPr="007A7CC8" w:rsidRDefault="004E7FD2" w:rsidP="001278DC">
      <w:pPr>
        <w:spacing w:line="276" w:lineRule="auto"/>
        <w:rPr>
          <w:rFonts w:eastAsia="Arial Unicode MS"/>
          <w:w w:val="0"/>
          <w:sz w:val="22"/>
          <w:szCs w:val="22"/>
        </w:rPr>
      </w:pPr>
    </w:p>
    <w:p w14:paraId="58A3C7D9" w14:textId="5B1CE863" w:rsidR="007A7CC8" w:rsidRDefault="004E7FD2" w:rsidP="007A7CC8">
      <w:pPr>
        <w:spacing w:line="276" w:lineRule="auto"/>
        <w:jc w:val="center"/>
        <w:outlineLvl w:val="0"/>
        <w:rPr>
          <w:b/>
          <w:smallCaps/>
          <w:sz w:val="22"/>
          <w:szCs w:val="22"/>
        </w:rPr>
      </w:pPr>
      <w:r w:rsidRPr="007A7CC8">
        <w:rPr>
          <w:b/>
          <w:smallCaps/>
          <w:sz w:val="22"/>
          <w:szCs w:val="22"/>
        </w:rPr>
        <w:t>NS2.com Internet S.A.</w:t>
      </w:r>
    </w:p>
    <w:p w14:paraId="7F0BFF98" w14:textId="0A595E10" w:rsidR="007A7CC8" w:rsidRDefault="007A7CC8" w:rsidP="007A7CC8">
      <w:pPr>
        <w:spacing w:line="276" w:lineRule="auto"/>
        <w:jc w:val="center"/>
        <w:outlineLvl w:val="0"/>
        <w:rPr>
          <w:b/>
          <w:smallCaps/>
          <w:sz w:val="22"/>
          <w:szCs w:val="22"/>
        </w:rPr>
      </w:pPr>
    </w:p>
    <w:p w14:paraId="217A3866" w14:textId="68D25773" w:rsidR="007A7CC8" w:rsidRDefault="007A7CC8" w:rsidP="007A7CC8">
      <w:pPr>
        <w:spacing w:line="276" w:lineRule="auto"/>
        <w:jc w:val="center"/>
        <w:outlineLvl w:val="0"/>
        <w:rPr>
          <w:b/>
          <w:smallCaps/>
          <w:sz w:val="22"/>
          <w:szCs w:val="22"/>
        </w:rPr>
      </w:pPr>
    </w:p>
    <w:p w14:paraId="410B5A2A" w14:textId="77777777" w:rsidR="007A7CC8" w:rsidRDefault="007A7CC8" w:rsidP="007A7CC8">
      <w:pPr>
        <w:spacing w:line="276" w:lineRule="auto"/>
        <w:jc w:val="center"/>
        <w:outlineLvl w:val="0"/>
        <w:rPr>
          <w:b/>
          <w:smallCaps/>
          <w:sz w:val="22"/>
          <w:szCs w:val="22"/>
        </w:rPr>
      </w:pPr>
    </w:p>
    <w:tbl>
      <w:tblPr>
        <w:tblW w:w="0" w:type="auto"/>
        <w:tblInd w:w="-68" w:type="dxa"/>
        <w:tblBorders>
          <w:top w:val="single" w:sz="4" w:space="0" w:color="auto"/>
        </w:tblBorders>
        <w:tblLayout w:type="fixed"/>
        <w:tblCellMar>
          <w:left w:w="70" w:type="dxa"/>
          <w:right w:w="70" w:type="dxa"/>
        </w:tblCellMar>
        <w:tblLook w:val="0000" w:firstRow="0" w:lastRow="0" w:firstColumn="0" w:lastColumn="0" w:noHBand="0" w:noVBand="0"/>
      </w:tblPr>
      <w:tblGrid>
        <w:gridCol w:w="4323"/>
        <w:gridCol w:w="4322"/>
      </w:tblGrid>
      <w:tr w:rsidR="007A7CC8" w:rsidRPr="007A7CC8" w14:paraId="6C16A990" w14:textId="77777777" w:rsidTr="004A31A8">
        <w:tc>
          <w:tcPr>
            <w:tcW w:w="8645" w:type="dxa"/>
            <w:gridSpan w:val="2"/>
            <w:tcBorders>
              <w:top w:val="single" w:sz="4" w:space="0" w:color="auto"/>
            </w:tcBorders>
          </w:tcPr>
          <w:p w14:paraId="418024F5" w14:textId="77777777" w:rsidR="007A7CC8" w:rsidRPr="007A7CC8" w:rsidRDefault="007A7CC8" w:rsidP="004A31A8">
            <w:pPr>
              <w:spacing w:line="276" w:lineRule="auto"/>
              <w:jc w:val="center"/>
              <w:rPr>
                <w:rFonts w:eastAsia="Arial Unicode MS"/>
                <w:w w:val="0"/>
                <w:sz w:val="22"/>
                <w:szCs w:val="22"/>
              </w:rPr>
            </w:pPr>
          </w:p>
        </w:tc>
      </w:tr>
      <w:tr w:rsidR="007A7CC8" w:rsidRPr="007A7CC8" w14:paraId="46A7F85B" w14:textId="77777777" w:rsidTr="004A31A8">
        <w:tc>
          <w:tcPr>
            <w:tcW w:w="4323" w:type="dxa"/>
          </w:tcPr>
          <w:p w14:paraId="3C73DBFE" w14:textId="77777777" w:rsidR="007A7CC8" w:rsidRPr="007A7CC8" w:rsidRDefault="007A7CC8" w:rsidP="004A31A8">
            <w:pPr>
              <w:spacing w:line="276" w:lineRule="auto"/>
              <w:rPr>
                <w:rFonts w:eastAsia="Arial Unicode MS"/>
                <w:w w:val="0"/>
                <w:sz w:val="22"/>
                <w:szCs w:val="22"/>
              </w:rPr>
            </w:pPr>
            <w:r w:rsidRPr="007A7CC8">
              <w:rPr>
                <w:rFonts w:eastAsia="Arial Unicode MS"/>
                <w:smallCaps/>
                <w:w w:val="0"/>
                <w:sz w:val="22"/>
                <w:szCs w:val="22"/>
              </w:rPr>
              <w:t>P</w:t>
            </w:r>
            <w:r w:rsidRPr="007A7CC8">
              <w:rPr>
                <w:rFonts w:eastAsia="Arial Unicode MS"/>
                <w:w w:val="0"/>
                <w:sz w:val="22"/>
                <w:szCs w:val="22"/>
              </w:rPr>
              <w:t>or:</w:t>
            </w:r>
          </w:p>
          <w:p w14:paraId="43CB81A8" w14:textId="77777777" w:rsidR="007A7CC8" w:rsidRPr="007A7CC8" w:rsidRDefault="007A7CC8" w:rsidP="004A31A8">
            <w:pPr>
              <w:spacing w:line="276" w:lineRule="auto"/>
              <w:rPr>
                <w:rFonts w:eastAsia="Arial Unicode MS"/>
                <w:w w:val="0"/>
                <w:sz w:val="22"/>
                <w:szCs w:val="22"/>
              </w:rPr>
            </w:pPr>
            <w:r w:rsidRPr="007A7CC8">
              <w:rPr>
                <w:rFonts w:eastAsia="Arial Unicode MS"/>
                <w:w w:val="0"/>
                <w:sz w:val="22"/>
                <w:szCs w:val="22"/>
              </w:rPr>
              <w:t>Cargo:</w:t>
            </w:r>
          </w:p>
        </w:tc>
        <w:tc>
          <w:tcPr>
            <w:tcW w:w="4322" w:type="dxa"/>
          </w:tcPr>
          <w:p w14:paraId="7139D076" w14:textId="77777777" w:rsidR="007A7CC8" w:rsidRPr="007A7CC8" w:rsidRDefault="007A7CC8" w:rsidP="004A31A8">
            <w:pPr>
              <w:spacing w:line="276" w:lineRule="auto"/>
              <w:rPr>
                <w:rFonts w:eastAsia="Arial Unicode MS"/>
                <w:w w:val="0"/>
                <w:sz w:val="22"/>
                <w:szCs w:val="22"/>
              </w:rPr>
            </w:pPr>
            <w:r w:rsidRPr="007A7CC8">
              <w:rPr>
                <w:rFonts w:eastAsia="Arial Unicode MS"/>
                <w:w w:val="0"/>
                <w:sz w:val="22"/>
                <w:szCs w:val="22"/>
              </w:rPr>
              <w:t>Por:</w:t>
            </w:r>
          </w:p>
          <w:p w14:paraId="51FF352E" w14:textId="77777777" w:rsidR="007A7CC8" w:rsidRPr="007A7CC8" w:rsidRDefault="007A7CC8" w:rsidP="004A31A8">
            <w:pPr>
              <w:spacing w:line="276" w:lineRule="auto"/>
              <w:rPr>
                <w:rFonts w:eastAsia="Arial Unicode MS"/>
                <w:w w:val="0"/>
                <w:sz w:val="22"/>
                <w:szCs w:val="22"/>
              </w:rPr>
            </w:pPr>
            <w:r w:rsidRPr="007A7CC8">
              <w:rPr>
                <w:rFonts w:eastAsia="Arial Unicode MS"/>
                <w:w w:val="0"/>
                <w:sz w:val="22"/>
                <w:szCs w:val="22"/>
              </w:rPr>
              <w:t>Cargo:</w:t>
            </w:r>
          </w:p>
        </w:tc>
      </w:tr>
    </w:tbl>
    <w:p w14:paraId="33BBAA47" w14:textId="77777777" w:rsidR="007A7CC8" w:rsidRPr="007A7CC8" w:rsidRDefault="007A7CC8" w:rsidP="001278DC">
      <w:pPr>
        <w:spacing w:line="276" w:lineRule="auto"/>
        <w:jc w:val="center"/>
        <w:outlineLvl w:val="0"/>
        <w:rPr>
          <w:b/>
          <w:smallCaps/>
          <w:sz w:val="22"/>
          <w:szCs w:val="22"/>
        </w:rPr>
      </w:pPr>
    </w:p>
    <w:p w14:paraId="02FFBF83" w14:textId="2862A9FB" w:rsidR="001278DC" w:rsidRPr="007A7CC8" w:rsidRDefault="001278DC" w:rsidP="001278DC">
      <w:pPr>
        <w:spacing w:line="276" w:lineRule="auto"/>
        <w:jc w:val="center"/>
        <w:outlineLvl w:val="0"/>
        <w:rPr>
          <w:w w:val="0"/>
          <w:sz w:val="22"/>
          <w:szCs w:val="22"/>
        </w:rPr>
      </w:pPr>
    </w:p>
    <w:p w14:paraId="732914A2" w14:textId="1575C48A" w:rsidR="004E7FD2" w:rsidRPr="007A7CC8" w:rsidRDefault="004E7FD2" w:rsidP="001278DC">
      <w:pPr>
        <w:spacing w:line="276" w:lineRule="auto"/>
        <w:jc w:val="center"/>
        <w:outlineLvl w:val="0"/>
        <w:rPr>
          <w:sz w:val="22"/>
          <w:szCs w:val="22"/>
        </w:rPr>
      </w:pPr>
    </w:p>
    <w:p w14:paraId="62018C8A" w14:textId="1007A454" w:rsidR="001278DC" w:rsidRPr="007A7CC8" w:rsidRDefault="001278DC" w:rsidP="001278DC">
      <w:pPr>
        <w:spacing w:line="276" w:lineRule="auto"/>
        <w:jc w:val="center"/>
        <w:outlineLvl w:val="0"/>
        <w:rPr>
          <w:sz w:val="22"/>
          <w:szCs w:val="22"/>
        </w:rPr>
      </w:pPr>
    </w:p>
    <w:p w14:paraId="1037DAFF" w14:textId="77777777" w:rsidR="00257B2D" w:rsidRPr="007A7CC8" w:rsidRDefault="00257B2D" w:rsidP="001278DC">
      <w:pPr>
        <w:spacing w:line="276" w:lineRule="auto"/>
        <w:jc w:val="center"/>
        <w:outlineLvl w:val="0"/>
        <w:rPr>
          <w:sz w:val="22"/>
          <w:szCs w:val="22"/>
        </w:rPr>
      </w:pPr>
    </w:p>
    <w:p w14:paraId="6DA28911" w14:textId="29207974" w:rsidR="001278DC" w:rsidRPr="007A7CC8" w:rsidRDefault="001278DC" w:rsidP="001278DC">
      <w:pPr>
        <w:spacing w:line="276" w:lineRule="auto"/>
        <w:jc w:val="center"/>
        <w:outlineLvl w:val="0"/>
        <w:rPr>
          <w:sz w:val="22"/>
          <w:szCs w:val="22"/>
        </w:rPr>
      </w:pPr>
    </w:p>
    <w:p w14:paraId="5DE0164E" w14:textId="77777777" w:rsidR="00257B2D" w:rsidRPr="007A7CC8" w:rsidRDefault="00257B2D" w:rsidP="001278DC">
      <w:pPr>
        <w:spacing w:line="276" w:lineRule="auto"/>
        <w:jc w:val="center"/>
        <w:outlineLvl w:val="0"/>
        <w:rPr>
          <w:sz w:val="22"/>
          <w:szCs w:val="22"/>
        </w:rPr>
      </w:pPr>
    </w:p>
    <w:p w14:paraId="04FBF9A6" w14:textId="1B915AA0" w:rsidR="001278DC" w:rsidRPr="007A7CC8" w:rsidRDefault="007A7CC8" w:rsidP="001278DC">
      <w:pPr>
        <w:spacing w:line="276" w:lineRule="auto"/>
        <w:jc w:val="center"/>
        <w:outlineLvl w:val="0"/>
        <w:rPr>
          <w:sz w:val="22"/>
          <w:szCs w:val="22"/>
        </w:rPr>
      </w:pPr>
      <w:r>
        <w:rPr>
          <w:sz w:val="22"/>
          <w:szCs w:val="22"/>
        </w:rPr>
        <w:t>____________________________________________</w:t>
      </w:r>
    </w:p>
    <w:p w14:paraId="00A32398" w14:textId="464B6B69" w:rsidR="001278DC" w:rsidRPr="007A7CC8" w:rsidRDefault="001278DC" w:rsidP="001278DC">
      <w:pPr>
        <w:spacing w:line="276" w:lineRule="auto"/>
        <w:jc w:val="center"/>
        <w:outlineLvl w:val="0"/>
        <w:rPr>
          <w:b/>
          <w:smallCaps/>
          <w:color w:val="000000"/>
          <w:sz w:val="22"/>
          <w:szCs w:val="22"/>
        </w:rPr>
      </w:pPr>
      <w:r w:rsidRPr="007A7CC8">
        <w:rPr>
          <w:b/>
          <w:smallCaps/>
          <w:color w:val="000000"/>
          <w:sz w:val="22"/>
          <w:szCs w:val="22"/>
        </w:rPr>
        <w:t xml:space="preserve">Marcio </w:t>
      </w:r>
      <w:proofErr w:type="spellStart"/>
      <w:r w:rsidRPr="007A7CC8">
        <w:rPr>
          <w:b/>
          <w:smallCaps/>
          <w:color w:val="000000"/>
          <w:sz w:val="22"/>
          <w:szCs w:val="22"/>
        </w:rPr>
        <w:t>Kumruian</w:t>
      </w:r>
      <w:proofErr w:type="spellEnd"/>
    </w:p>
    <w:p w14:paraId="5664723F" w14:textId="667FCDF9" w:rsidR="001278DC" w:rsidRPr="007A7CC8" w:rsidRDefault="001278DC" w:rsidP="001278DC">
      <w:pPr>
        <w:spacing w:line="276" w:lineRule="auto"/>
        <w:jc w:val="center"/>
        <w:outlineLvl w:val="0"/>
        <w:rPr>
          <w:sz w:val="22"/>
          <w:szCs w:val="22"/>
        </w:rPr>
      </w:pPr>
    </w:p>
    <w:p w14:paraId="500DC9A9" w14:textId="3BFE2A11" w:rsidR="001278DC" w:rsidRPr="007A7CC8" w:rsidRDefault="001278DC" w:rsidP="001278DC">
      <w:pPr>
        <w:spacing w:line="276" w:lineRule="auto"/>
        <w:jc w:val="center"/>
        <w:outlineLvl w:val="0"/>
        <w:rPr>
          <w:sz w:val="22"/>
          <w:szCs w:val="22"/>
        </w:rPr>
      </w:pPr>
    </w:p>
    <w:p w14:paraId="20A0A791" w14:textId="51A518E4" w:rsidR="001278DC" w:rsidRPr="007A7CC8" w:rsidRDefault="001278DC" w:rsidP="001278DC">
      <w:pPr>
        <w:spacing w:line="276" w:lineRule="auto"/>
        <w:jc w:val="center"/>
        <w:outlineLvl w:val="0"/>
        <w:rPr>
          <w:sz w:val="22"/>
          <w:szCs w:val="22"/>
        </w:rPr>
      </w:pPr>
    </w:p>
    <w:p w14:paraId="45B8B686" w14:textId="49D9301E" w:rsidR="001278DC" w:rsidRPr="007A7CC8" w:rsidRDefault="001278DC" w:rsidP="001278DC">
      <w:pPr>
        <w:spacing w:line="276" w:lineRule="auto"/>
        <w:jc w:val="center"/>
        <w:outlineLvl w:val="0"/>
        <w:rPr>
          <w:sz w:val="22"/>
          <w:szCs w:val="22"/>
        </w:rPr>
      </w:pPr>
    </w:p>
    <w:p w14:paraId="2C17D3AE" w14:textId="77777777" w:rsidR="00257B2D" w:rsidRPr="007A7CC8" w:rsidRDefault="00257B2D" w:rsidP="001278DC">
      <w:pPr>
        <w:spacing w:line="276" w:lineRule="auto"/>
        <w:jc w:val="center"/>
        <w:outlineLvl w:val="0"/>
        <w:rPr>
          <w:sz w:val="22"/>
          <w:szCs w:val="22"/>
        </w:rPr>
      </w:pPr>
    </w:p>
    <w:p w14:paraId="6958F0AB" w14:textId="1415C277" w:rsidR="001278DC" w:rsidRPr="007A7CC8" w:rsidRDefault="001278DC" w:rsidP="001278DC">
      <w:pPr>
        <w:spacing w:line="276" w:lineRule="auto"/>
        <w:jc w:val="center"/>
        <w:outlineLvl w:val="0"/>
        <w:rPr>
          <w:sz w:val="22"/>
          <w:szCs w:val="22"/>
        </w:rPr>
      </w:pPr>
    </w:p>
    <w:p w14:paraId="21D209C0" w14:textId="50650999" w:rsidR="001278DC" w:rsidRPr="007A7CC8" w:rsidRDefault="007A7CC8" w:rsidP="001278DC">
      <w:pPr>
        <w:spacing w:line="276" w:lineRule="auto"/>
        <w:jc w:val="center"/>
        <w:outlineLvl w:val="0"/>
        <w:rPr>
          <w:sz w:val="22"/>
          <w:szCs w:val="22"/>
        </w:rPr>
      </w:pPr>
      <w:r>
        <w:rPr>
          <w:sz w:val="22"/>
          <w:szCs w:val="22"/>
        </w:rPr>
        <w:t>_____________________________________________</w:t>
      </w:r>
    </w:p>
    <w:p w14:paraId="7B9E2FB5" w14:textId="38893499" w:rsidR="001278DC" w:rsidRPr="007A7CC8" w:rsidRDefault="00257B2D" w:rsidP="001278DC">
      <w:pPr>
        <w:spacing w:line="276" w:lineRule="auto"/>
        <w:jc w:val="center"/>
        <w:outlineLvl w:val="0"/>
        <w:rPr>
          <w:b/>
          <w:sz w:val="22"/>
          <w:szCs w:val="22"/>
        </w:rPr>
      </w:pPr>
      <w:proofErr w:type="spellStart"/>
      <w:r w:rsidRPr="007A7CC8">
        <w:rPr>
          <w:b/>
          <w:smallCaps/>
          <w:sz w:val="22"/>
          <w:szCs w:val="22"/>
        </w:rPr>
        <w:t>Sylmara</w:t>
      </w:r>
      <w:proofErr w:type="spellEnd"/>
      <w:r w:rsidRPr="007A7CC8">
        <w:rPr>
          <w:b/>
          <w:smallCaps/>
          <w:sz w:val="22"/>
          <w:szCs w:val="22"/>
        </w:rPr>
        <w:t xml:space="preserve"> </w:t>
      </w:r>
      <w:proofErr w:type="spellStart"/>
      <w:r w:rsidRPr="007A7CC8">
        <w:rPr>
          <w:b/>
          <w:smallCaps/>
          <w:sz w:val="22"/>
          <w:szCs w:val="22"/>
        </w:rPr>
        <w:t>Djouki</w:t>
      </w:r>
      <w:proofErr w:type="spellEnd"/>
      <w:r w:rsidRPr="007A7CC8">
        <w:rPr>
          <w:b/>
          <w:smallCaps/>
          <w:sz w:val="22"/>
          <w:szCs w:val="22"/>
        </w:rPr>
        <w:t xml:space="preserve"> </w:t>
      </w:r>
      <w:proofErr w:type="spellStart"/>
      <w:r w:rsidRPr="007A7CC8">
        <w:rPr>
          <w:b/>
          <w:smallCaps/>
          <w:sz w:val="22"/>
          <w:szCs w:val="22"/>
        </w:rPr>
        <w:t>Kumruian</w:t>
      </w:r>
      <w:proofErr w:type="spellEnd"/>
    </w:p>
    <w:p w14:paraId="0CF6EC90" w14:textId="77777777" w:rsidR="008379CB" w:rsidRPr="007A7CC8" w:rsidRDefault="008379CB" w:rsidP="001278DC">
      <w:pPr>
        <w:spacing w:line="276" w:lineRule="auto"/>
        <w:jc w:val="both"/>
        <w:rPr>
          <w:sz w:val="22"/>
          <w:szCs w:val="22"/>
        </w:rPr>
      </w:pPr>
    </w:p>
    <w:p w14:paraId="0A0979E6" w14:textId="77777777" w:rsidR="004E7FD2" w:rsidRPr="007A7CC8" w:rsidRDefault="004E7FD2" w:rsidP="001278DC">
      <w:pPr>
        <w:spacing w:line="276" w:lineRule="auto"/>
        <w:jc w:val="both"/>
        <w:rPr>
          <w:sz w:val="22"/>
          <w:szCs w:val="22"/>
        </w:rPr>
      </w:pPr>
    </w:p>
    <w:p w14:paraId="5DF0001B" w14:textId="39999150" w:rsidR="0045314C" w:rsidRPr="007A7CC8" w:rsidRDefault="0045314C" w:rsidP="001278DC">
      <w:pPr>
        <w:spacing w:line="276" w:lineRule="auto"/>
        <w:jc w:val="both"/>
        <w:rPr>
          <w:i/>
          <w:w w:val="0"/>
          <w:sz w:val="22"/>
          <w:szCs w:val="22"/>
        </w:rPr>
      </w:pPr>
      <w:r w:rsidRPr="007A7CC8">
        <w:rPr>
          <w:rFonts w:eastAsia="Arial Unicode MS"/>
          <w:w w:val="0"/>
          <w:sz w:val="22"/>
          <w:szCs w:val="22"/>
        </w:rPr>
        <w:br w:type="page"/>
      </w:r>
      <w:r w:rsidRPr="007A7CC8">
        <w:rPr>
          <w:rFonts w:eastAsia="Arial Unicode MS"/>
          <w:i/>
          <w:w w:val="0"/>
          <w:sz w:val="22"/>
          <w:szCs w:val="22"/>
        </w:rPr>
        <w:lastRenderedPageBreak/>
        <w:t xml:space="preserve">[Página de assinaturas do </w:t>
      </w:r>
      <w:r w:rsidR="001278DC" w:rsidRPr="007A7CC8">
        <w:rPr>
          <w:rFonts w:eastAsia="Arial Unicode MS"/>
          <w:i/>
          <w:w w:val="0"/>
          <w:sz w:val="22"/>
          <w:szCs w:val="22"/>
        </w:rPr>
        <w:t xml:space="preserve">Primeiro Aditamento ao </w:t>
      </w:r>
      <w:r w:rsidRPr="007A7CC8">
        <w:rPr>
          <w:rFonts w:eastAsia="Arial Unicode MS"/>
          <w:i/>
          <w:w w:val="0"/>
          <w:sz w:val="22"/>
          <w:szCs w:val="22"/>
        </w:rPr>
        <w:t>Instrumento Particular de Escritura da Segunda (2ª) Emissão de Debêntures Simples, Não Conversíveis em Ações, em Série Única, da Espécie com Garantia Real, Para Distribuição Pública com Esforços Restritos de Colocação, de NS2.com Internet S.A.]</w:t>
      </w:r>
    </w:p>
    <w:p w14:paraId="237717A6" w14:textId="77777777" w:rsidR="004E7FD2" w:rsidRPr="007A7CC8" w:rsidRDefault="004E7FD2" w:rsidP="001278DC">
      <w:pPr>
        <w:spacing w:line="276" w:lineRule="auto"/>
        <w:jc w:val="center"/>
        <w:outlineLvl w:val="0"/>
        <w:rPr>
          <w:sz w:val="22"/>
          <w:szCs w:val="22"/>
        </w:rPr>
      </w:pPr>
    </w:p>
    <w:p w14:paraId="2AD2F839" w14:textId="77777777" w:rsidR="004E7FD2" w:rsidRPr="007A7CC8" w:rsidRDefault="004E7FD2" w:rsidP="001278DC">
      <w:pPr>
        <w:spacing w:line="276" w:lineRule="auto"/>
        <w:jc w:val="center"/>
        <w:outlineLvl w:val="0"/>
        <w:rPr>
          <w:sz w:val="22"/>
          <w:szCs w:val="22"/>
        </w:rPr>
      </w:pPr>
    </w:p>
    <w:p w14:paraId="7A897008" w14:textId="77777777" w:rsidR="004E7FD2" w:rsidRPr="007A7CC8" w:rsidRDefault="004E7FD2" w:rsidP="001278DC">
      <w:pPr>
        <w:spacing w:line="276" w:lineRule="auto"/>
        <w:jc w:val="center"/>
        <w:outlineLvl w:val="0"/>
        <w:rPr>
          <w:sz w:val="22"/>
          <w:szCs w:val="22"/>
        </w:rPr>
      </w:pPr>
    </w:p>
    <w:p w14:paraId="158991C0" w14:textId="77777777" w:rsidR="0045314C" w:rsidRPr="007A7CC8" w:rsidRDefault="0045314C" w:rsidP="001278DC">
      <w:pPr>
        <w:spacing w:line="276" w:lineRule="auto"/>
        <w:jc w:val="center"/>
        <w:outlineLvl w:val="0"/>
        <w:rPr>
          <w:sz w:val="22"/>
          <w:szCs w:val="22"/>
        </w:rPr>
      </w:pPr>
    </w:p>
    <w:p w14:paraId="59A91EF5" w14:textId="77777777" w:rsidR="0045314C" w:rsidRPr="007A7CC8" w:rsidRDefault="0045314C" w:rsidP="001278DC">
      <w:pPr>
        <w:spacing w:line="276" w:lineRule="auto"/>
        <w:jc w:val="center"/>
        <w:outlineLvl w:val="0"/>
        <w:rPr>
          <w:sz w:val="22"/>
          <w:szCs w:val="22"/>
        </w:rPr>
      </w:pPr>
    </w:p>
    <w:p w14:paraId="48157D49" w14:textId="77777777" w:rsidR="0045314C" w:rsidRPr="007A7CC8" w:rsidRDefault="0045314C" w:rsidP="001278DC">
      <w:pPr>
        <w:spacing w:line="276" w:lineRule="auto"/>
        <w:jc w:val="center"/>
        <w:outlineLvl w:val="0"/>
        <w:rPr>
          <w:sz w:val="22"/>
          <w:szCs w:val="22"/>
        </w:rPr>
      </w:pPr>
    </w:p>
    <w:p w14:paraId="059BCE22" w14:textId="26D421F5" w:rsidR="004E7FD2" w:rsidRPr="007A7CC8" w:rsidRDefault="004E7FD2" w:rsidP="001278DC">
      <w:pPr>
        <w:spacing w:line="276" w:lineRule="auto"/>
        <w:jc w:val="center"/>
        <w:rPr>
          <w:b/>
          <w:bCs/>
          <w:smallCaps/>
          <w:sz w:val="22"/>
          <w:szCs w:val="22"/>
        </w:rPr>
      </w:pPr>
      <w:r w:rsidRPr="007A7CC8">
        <w:rPr>
          <w:b/>
          <w:smallCaps/>
          <w:sz w:val="22"/>
          <w:szCs w:val="22"/>
        </w:rPr>
        <w:t>Oliveira Trust Distribuidora de Títulos e Valores Mobiliários S.A.</w:t>
      </w:r>
    </w:p>
    <w:p w14:paraId="453F9F21" w14:textId="77777777" w:rsidR="004E7FD2" w:rsidRPr="007A7CC8" w:rsidRDefault="004E7FD2" w:rsidP="001278DC">
      <w:pPr>
        <w:spacing w:line="276" w:lineRule="auto"/>
        <w:jc w:val="center"/>
        <w:outlineLvl w:val="0"/>
        <w:rPr>
          <w:b/>
          <w:smallCaps/>
          <w:sz w:val="22"/>
          <w:szCs w:val="22"/>
        </w:rPr>
      </w:pPr>
    </w:p>
    <w:p w14:paraId="34C89858" w14:textId="77777777" w:rsidR="004E7FD2" w:rsidRPr="007A7CC8" w:rsidRDefault="004E7FD2" w:rsidP="001278DC">
      <w:pPr>
        <w:spacing w:line="276" w:lineRule="auto"/>
        <w:jc w:val="center"/>
        <w:outlineLvl w:val="0"/>
        <w:rPr>
          <w:b/>
          <w:smallCaps/>
          <w:sz w:val="22"/>
          <w:szCs w:val="22"/>
        </w:rPr>
      </w:pPr>
    </w:p>
    <w:p w14:paraId="331C3F55" w14:textId="77777777" w:rsidR="0045314C" w:rsidRPr="007A7CC8" w:rsidRDefault="0045314C" w:rsidP="001278DC">
      <w:pPr>
        <w:spacing w:line="276" w:lineRule="auto"/>
        <w:jc w:val="center"/>
        <w:outlineLvl w:val="0"/>
        <w:rPr>
          <w:b/>
          <w:smallCaps/>
          <w:sz w:val="22"/>
          <w:szCs w:val="22"/>
        </w:rPr>
      </w:pPr>
    </w:p>
    <w:tbl>
      <w:tblPr>
        <w:tblW w:w="0" w:type="auto"/>
        <w:tblInd w:w="-68" w:type="dxa"/>
        <w:tblBorders>
          <w:top w:val="single" w:sz="4" w:space="0" w:color="auto"/>
        </w:tblBorders>
        <w:tblLayout w:type="fixed"/>
        <w:tblCellMar>
          <w:left w:w="70" w:type="dxa"/>
          <w:right w:w="70" w:type="dxa"/>
        </w:tblCellMar>
        <w:tblLook w:val="0000" w:firstRow="0" w:lastRow="0" w:firstColumn="0" w:lastColumn="0" w:noHBand="0" w:noVBand="0"/>
      </w:tblPr>
      <w:tblGrid>
        <w:gridCol w:w="4323"/>
        <w:gridCol w:w="4322"/>
      </w:tblGrid>
      <w:tr w:rsidR="004E7FD2" w:rsidRPr="007A7CC8" w14:paraId="59456F7E" w14:textId="77777777" w:rsidTr="00415D08">
        <w:tc>
          <w:tcPr>
            <w:tcW w:w="8645" w:type="dxa"/>
            <w:gridSpan w:val="2"/>
            <w:tcBorders>
              <w:top w:val="single" w:sz="4" w:space="0" w:color="auto"/>
            </w:tcBorders>
          </w:tcPr>
          <w:p w14:paraId="41D9BD71" w14:textId="77777777" w:rsidR="004E7FD2" w:rsidRPr="007A7CC8" w:rsidRDefault="004E7FD2" w:rsidP="001278DC">
            <w:pPr>
              <w:spacing w:line="276" w:lineRule="auto"/>
              <w:jc w:val="center"/>
              <w:rPr>
                <w:rFonts w:eastAsia="Arial Unicode MS"/>
                <w:w w:val="0"/>
                <w:sz w:val="22"/>
                <w:szCs w:val="22"/>
              </w:rPr>
            </w:pPr>
          </w:p>
        </w:tc>
      </w:tr>
      <w:tr w:rsidR="004E7FD2" w:rsidRPr="007A7CC8" w14:paraId="42797827" w14:textId="77777777" w:rsidTr="00415D08">
        <w:tc>
          <w:tcPr>
            <w:tcW w:w="4323" w:type="dxa"/>
          </w:tcPr>
          <w:p w14:paraId="57D30DA3" w14:textId="77777777" w:rsidR="004E7FD2" w:rsidRPr="007A7CC8" w:rsidRDefault="004E7FD2" w:rsidP="001278DC">
            <w:pPr>
              <w:spacing w:line="276" w:lineRule="auto"/>
              <w:rPr>
                <w:rFonts w:eastAsia="Arial Unicode MS"/>
                <w:w w:val="0"/>
                <w:sz w:val="22"/>
                <w:szCs w:val="22"/>
              </w:rPr>
            </w:pPr>
            <w:r w:rsidRPr="007A7CC8">
              <w:rPr>
                <w:rFonts w:eastAsia="Arial Unicode MS"/>
                <w:smallCaps/>
                <w:w w:val="0"/>
                <w:sz w:val="22"/>
                <w:szCs w:val="22"/>
              </w:rPr>
              <w:t>P</w:t>
            </w:r>
            <w:r w:rsidRPr="007A7CC8">
              <w:rPr>
                <w:rFonts w:eastAsia="Arial Unicode MS"/>
                <w:w w:val="0"/>
                <w:sz w:val="22"/>
                <w:szCs w:val="22"/>
              </w:rPr>
              <w:t>or:</w:t>
            </w:r>
          </w:p>
          <w:p w14:paraId="56BF1063" w14:textId="77777777" w:rsidR="004E7FD2" w:rsidRPr="007A7CC8" w:rsidRDefault="004E7FD2" w:rsidP="001278DC">
            <w:pPr>
              <w:spacing w:line="276" w:lineRule="auto"/>
              <w:rPr>
                <w:rFonts w:eastAsia="Arial Unicode MS"/>
                <w:w w:val="0"/>
                <w:sz w:val="22"/>
                <w:szCs w:val="22"/>
              </w:rPr>
            </w:pPr>
            <w:r w:rsidRPr="007A7CC8">
              <w:rPr>
                <w:rFonts w:eastAsia="Arial Unicode MS"/>
                <w:w w:val="0"/>
                <w:sz w:val="22"/>
                <w:szCs w:val="22"/>
              </w:rPr>
              <w:t>Cargo:</w:t>
            </w:r>
          </w:p>
        </w:tc>
        <w:tc>
          <w:tcPr>
            <w:tcW w:w="4322" w:type="dxa"/>
          </w:tcPr>
          <w:p w14:paraId="7AE48E90" w14:textId="77777777" w:rsidR="004E7FD2" w:rsidRPr="007A7CC8" w:rsidRDefault="004E7FD2" w:rsidP="001278DC">
            <w:pPr>
              <w:spacing w:line="276" w:lineRule="auto"/>
              <w:rPr>
                <w:rFonts w:eastAsia="Arial Unicode MS"/>
                <w:w w:val="0"/>
                <w:sz w:val="22"/>
                <w:szCs w:val="22"/>
              </w:rPr>
            </w:pPr>
            <w:r w:rsidRPr="007A7CC8">
              <w:rPr>
                <w:rFonts w:eastAsia="Arial Unicode MS"/>
                <w:w w:val="0"/>
                <w:sz w:val="22"/>
                <w:szCs w:val="22"/>
              </w:rPr>
              <w:t>Por:</w:t>
            </w:r>
          </w:p>
          <w:p w14:paraId="2D3E1A08" w14:textId="77777777" w:rsidR="004E7FD2" w:rsidRPr="007A7CC8" w:rsidRDefault="004E7FD2" w:rsidP="001278DC">
            <w:pPr>
              <w:spacing w:line="276" w:lineRule="auto"/>
              <w:rPr>
                <w:rFonts w:eastAsia="Arial Unicode MS"/>
                <w:w w:val="0"/>
                <w:sz w:val="22"/>
                <w:szCs w:val="22"/>
              </w:rPr>
            </w:pPr>
            <w:r w:rsidRPr="007A7CC8">
              <w:rPr>
                <w:rFonts w:eastAsia="Arial Unicode MS"/>
                <w:w w:val="0"/>
                <w:sz w:val="22"/>
                <w:szCs w:val="22"/>
              </w:rPr>
              <w:t>Cargo:</w:t>
            </w:r>
          </w:p>
        </w:tc>
      </w:tr>
    </w:tbl>
    <w:p w14:paraId="49034270" w14:textId="77777777" w:rsidR="000D312A" w:rsidRPr="007A7CC8" w:rsidRDefault="000D312A" w:rsidP="001278DC">
      <w:pPr>
        <w:pStyle w:val="para"/>
        <w:widowControl/>
        <w:tabs>
          <w:tab w:val="clear" w:pos="0"/>
          <w:tab w:val="clear" w:pos="1418"/>
          <w:tab w:val="clear" w:pos="2835"/>
          <w:tab w:val="clear" w:pos="4252"/>
        </w:tabs>
        <w:suppressAutoHyphens/>
        <w:spacing w:after="0" w:line="276" w:lineRule="auto"/>
        <w:rPr>
          <w:rFonts w:ascii="Times New Roman" w:hAnsi="Times New Roman" w:cs="Times New Roman"/>
          <w:sz w:val="22"/>
          <w:szCs w:val="22"/>
        </w:rPr>
      </w:pPr>
    </w:p>
    <w:p w14:paraId="785F1093" w14:textId="77777777" w:rsidR="0045314C" w:rsidRPr="007A7CC8" w:rsidRDefault="0045314C" w:rsidP="001278DC">
      <w:pPr>
        <w:spacing w:line="276" w:lineRule="auto"/>
        <w:rPr>
          <w:sz w:val="22"/>
          <w:szCs w:val="22"/>
        </w:rPr>
      </w:pPr>
    </w:p>
    <w:p w14:paraId="720BD1E8" w14:textId="77777777" w:rsidR="0045314C" w:rsidRPr="007A7CC8" w:rsidRDefault="0045314C" w:rsidP="001278DC">
      <w:pPr>
        <w:spacing w:line="276" w:lineRule="auto"/>
        <w:rPr>
          <w:sz w:val="22"/>
          <w:szCs w:val="22"/>
        </w:rPr>
      </w:pPr>
    </w:p>
    <w:p w14:paraId="04DD546A" w14:textId="77777777" w:rsidR="0045314C" w:rsidRPr="007A7CC8" w:rsidRDefault="0045314C" w:rsidP="001278DC">
      <w:pPr>
        <w:spacing w:line="276" w:lineRule="auto"/>
        <w:rPr>
          <w:sz w:val="22"/>
          <w:szCs w:val="22"/>
        </w:rPr>
      </w:pPr>
    </w:p>
    <w:p w14:paraId="39FC16D7" w14:textId="77777777" w:rsidR="0045314C" w:rsidRPr="007A7CC8" w:rsidRDefault="0045314C" w:rsidP="001278DC">
      <w:pPr>
        <w:spacing w:line="276" w:lineRule="auto"/>
        <w:rPr>
          <w:sz w:val="22"/>
          <w:szCs w:val="22"/>
        </w:rPr>
      </w:pPr>
    </w:p>
    <w:p w14:paraId="170506A6" w14:textId="77777777" w:rsidR="0045314C" w:rsidRPr="007A7CC8" w:rsidRDefault="0045314C" w:rsidP="001278DC">
      <w:pPr>
        <w:spacing w:line="276" w:lineRule="auto"/>
        <w:rPr>
          <w:sz w:val="22"/>
          <w:szCs w:val="22"/>
        </w:rPr>
      </w:pPr>
    </w:p>
    <w:p w14:paraId="4A80B0E2" w14:textId="77777777" w:rsidR="0045314C" w:rsidRPr="007A7CC8" w:rsidRDefault="0045314C" w:rsidP="001278DC">
      <w:pPr>
        <w:pStyle w:val="para"/>
        <w:widowControl/>
        <w:tabs>
          <w:tab w:val="clear" w:pos="0"/>
          <w:tab w:val="clear" w:pos="1418"/>
          <w:tab w:val="clear" w:pos="2835"/>
          <w:tab w:val="clear" w:pos="4252"/>
        </w:tabs>
        <w:suppressAutoHyphens/>
        <w:spacing w:after="0" w:line="276" w:lineRule="auto"/>
        <w:rPr>
          <w:rFonts w:ascii="Times New Roman" w:hAnsi="Times New Roman" w:cs="Times New Roman"/>
          <w:sz w:val="22"/>
          <w:szCs w:val="22"/>
        </w:rPr>
      </w:pPr>
      <w:r w:rsidRPr="007A7CC8">
        <w:rPr>
          <w:rFonts w:ascii="Times New Roman" w:hAnsi="Times New Roman" w:cs="Times New Roman"/>
          <w:sz w:val="22"/>
          <w:szCs w:val="22"/>
        </w:rPr>
        <w:t>Testemunhas:</w:t>
      </w:r>
    </w:p>
    <w:p w14:paraId="460EB4D4" w14:textId="77777777" w:rsidR="0045314C" w:rsidRPr="007A7CC8" w:rsidRDefault="0045314C" w:rsidP="001278DC">
      <w:pPr>
        <w:pStyle w:val="para"/>
        <w:widowControl/>
        <w:tabs>
          <w:tab w:val="clear" w:pos="0"/>
          <w:tab w:val="clear" w:pos="1418"/>
          <w:tab w:val="clear" w:pos="2835"/>
          <w:tab w:val="clear" w:pos="4252"/>
        </w:tabs>
        <w:suppressAutoHyphens/>
        <w:spacing w:after="0" w:line="276" w:lineRule="auto"/>
        <w:rPr>
          <w:rFonts w:ascii="Times New Roman" w:hAnsi="Times New Roman" w:cs="Times New Roman"/>
          <w:sz w:val="22"/>
          <w:szCs w:val="22"/>
        </w:rPr>
      </w:pPr>
    </w:p>
    <w:p w14:paraId="3D3C03FB" w14:textId="77777777" w:rsidR="0045314C" w:rsidRPr="007A7CC8" w:rsidRDefault="0045314C" w:rsidP="001278DC">
      <w:pPr>
        <w:pStyle w:val="para"/>
        <w:widowControl/>
        <w:tabs>
          <w:tab w:val="clear" w:pos="0"/>
          <w:tab w:val="clear" w:pos="1418"/>
          <w:tab w:val="clear" w:pos="2835"/>
          <w:tab w:val="clear" w:pos="4252"/>
        </w:tabs>
        <w:suppressAutoHyphens/>
        <w:spacing w:after="0" w:line="276" w:lineRule="auto"/>
        <w:rPr>
          <w:rFonts w:ascii="Times New Roman" w:hAnsi="Times New Roman" w:cs="Times New Roman"/>
          <w:sz w:val="22"/>
          <w:szCs w:val="22"/>
        </w:rPr>
      </w:pPr>
    </w:p>
    <w:p w14:paraId="42717B4A" w14:textId="77777777" w:rsidR="0045314C" w:rsidRPr="007A7CC8" w:rsidRDefault="0045314C" w:rsidP="001278DC">
      <w:pPr>
        <w:pStyle w:val="para"/>
        <w:widowControl/>
        <w:tabs>
          <w:tab w:val="clear" w:pos="0"/>
          <w:tab w:val="clear" w:pos="1418"/>
          <w:tab w:val="clear" w:pos="2835"/>
          <w:tab w:val="clear" w:pos="4252"/>
        </w:tabs>
        <w:suppressAutoHyphens/>
        <w:spacing w:after="0" w:line="276" w:lineRule="auto"/>
        <w:rPr>
          <w:rFonts w:ascii="Times New Roman" w:hAnsi="Times New Roman" w:cs="Times New Roman"/>
          <w:sz w:val="22"/>
          <w:szCs w:val="22"/>
        </w:rPr>
      </w:pPr>
    </w:p>
    <w:p w14:paraId="36DCBC9C" w14:textId="77777777" w:rsidR="0045314C" w:rsidRPr="007A7CC8" w:rsidRDefault="0045314C" w:rsidP="001278DC">
      <w:pPr>
        <w:pStyle w:val="para"/>
        <w:widowControl/>
        <w:tabs>
          <w:tab w:val="clear" w:pos="0"/>
          <w:tab w:val="clear" w:pos="1418"/>
          <w:tab w:val="clear" w:pos="2835"/>
          <w:tab w:val="clear" w:pos="4252"/>
        </w:tabs>
        <w:suppressAutoHyphens/>
        <w:spacing w:after="0" w:line="276" w:lineRule="auto"/>
        <w:rPr>
          <w:rFonts w:ascii="Times New Roman" w:hAnsi="Times New Roman" w:cs="Times New Roman"/>
          <w:sz w:val="22"/>
          <w:szCs w:val="22"/>
        </w:rPr>
      </w:pPr>
    </w:p>
    <w:p w14:paraId="4D3C9040" w14:textId="77777777" w:rsidR="0045314C" w:rsidRPr="007A7CC8" w:rsidRDefault="0045314C" w:rsidP="001278DC">
      <w:pPr>
        <w:pStyle w:val="para"/>
        <w:widowControl/>
        <w:tabs>
          <w:tab w:val="clear" w:pos="0"/>
          <w:tab w:val="clear" w:pos="1418"/>
          <w:tab w:val="clear" w:pos="2835"/>
          <w:tab w:val="clear" w:pos="4252"/>
        </w:tabs>
        <w:suppressAutoHyphens/>
        <w:spacing w:after="0" w:line="276" w:lineRule="auto"/>
        <w:rPr>
          <w:rFonts w:ascii="Times New Roman" w:hAnsi="Times New Roman" w:cs="Times New Roman"/>
          <w:sz w:val="22"/>
          <w:szCs w:val="22"/>
        </w:rPr>
      </w:pPr>
    </w:p>
    <w:tbl>
      <w:tblPr>
        <w:tblW w:w="8717" w:type="dxa"/>
        <w:tblInd w:w="-68" w:type="dxa"/>
        <w:tblLayout w:type="fixed"/>
        <w:tblCellMar>
          <w:left w:w="70" w:type="dxa"/>
          <w:right w:w="70" w:type="dxa"/>
        </w:tblCellMar>
        <w:tblLook w:val="0000" w:firstRow="0" w:lastRow="0" w:firstColumn="0" w:lastColumn="0" w:noHBand="0" w:noVBand="0"/>
      </w:tblPr>
      <w:tblGrid>
        <w:gridCol w:w="4323"/>
        <w:gridCol w:w="4394"/>
      </w:tblGrid>
      <w:tr w:rsidR="0045314C" w:rsidRPr="007A7CC8" w14:paraId="77C55F06" w14:textId="77777777" w:rsidTr="0045314C">
        <w:tc>
          <w:tcPr>
            <w:tcW w:w="4323" w:type="dxa"/>
          </w:tcPr>
          <w:p w14:paraId="1693AE30" w14:textId="77777777" w:rsidR="0045314C" w:rsidRPr="007A7CC8" w:rsidRDefault="0045314C" w:rsidP="001278DC">
            <w:pPr>
              <w:suppressAutoHyphens/>
              <w:spacing w:line="276" w:lineRule="auto"/>
              <w:jc w:val="both"/>
              <w:rPr>
                <w:sz w:val="22"/>
                <w:szCs w:val="22"/>
              </w:rPr>
            </w:pPr>
            <w:r w:rsidRPr="007A7CC8">
              <w:rPr>
                <w:sz w:val="22"/>
                <w:szCs w:val="22"/>
              </w:rPr>
              <w:t>1.______________________________</w:t>
            </w:r>
          </w:p>
        </w:tc>
        <w:tc>
          <w:tcPr>
            <w:tcW w:w="4394" w:type="dxa"/>
          </w:tcPr>
          <w:p w14:paraId="3A8E14EB" w14:textId="77777777" w:rsidR="0045314C" w:rsidRPr="007A7CC8" w:rsidRDefault="0045314C" w:rsidP="001278DC">
            <w:pPr>
              <w:suppressAutoHyphens/>
              <w:spacing w:line="276" w:lineRule="auto"/>
              <w:jc w:val="both"/>
              <w:rPr>
                <w:sz w:val="22"/>
                <w:szCs w:val="22"/>
              </w:rPr>
            </w:pPr>
            <w:r w:rsidRPr="007A7CC8">
              <w:rPr>
                <w:sz w:val="22"/>
                <w:szCs w:val="22"/>
              </w:rPr>
              <w:t>2.______________________________</w:t>
            </w:r>
          </w:p>
        </w:tc>
      </w:tr>
      <w:tr w:rsidR="0045314C" w:rsidRPr="007A7CC8" w14:paraId="4B2C0016" w14:textId="77777777" w:rsidTr="0045314C">
        <w:tc>
          <w:tcPr>
            <w:tcW w:w="4323" w:type="dxa"/>
          </w:tcPr>
          <w:p w14:paraId="69DB5958" w14:textId="77777777" w:rsidR="0045314C" w:rsidRPr="007A7CC8" w:rsidRDefault="0045314C" w:rsidP="001278DC">
            <w:pPr>
              <w:pStyle w:val="para"/>
              <w:widowControl/>
              <w:tabs>
                <w:tab w:val="clear" w:pos="0"/>
                <w:tab w:val="clear" w:pos="1418"/>
                <w:tab w:val="clear" w:pos="2835"/>
                <w:tab w:val="clear" w:pos="4252"/>
              </w:tabs>
              <w:suppressAutoHyphens/>
              <w:spacing w:after="0" w:line="276" w:lineRule="auto"/>
              <w:rPr>
                <w:rFonts w:ascii="Times New Roman" w:hAnsi="Times New Roman" w:cs="Times New Roman"/>
                <w:sz w:val="22"/>
                <w:szCs w:val="22"/>
              </w:rPr>
            </w:pPr>
            <w:r w:rsidRPr="007A7CC8">
              <w:rPr>
                <w:rFonts w:ascii="Times New Roman" w:hAnsi="Times New Roman" w:cs="Times New Roman"/>
                <w:sz w:val="22"/>
                <w:szCs w:val="22"/>
              </w:rPr>
              <w:t>Nome:</w:t>
            </w:r>
          </w:p>
        </w:tc>
        <w:tc>
          <w:tcPr>
            <w:tcW w:w="4394" w:type="dxa"/>
          </w:tcPr>
          <w:p w14:paraId="1EFF8207" w14:textId="77777777" w:rsidR="0045314C" w:rsidRPr="007A7CC8" w:rsidRDefault="0045314C" w:rsidP="001278DC">
            <w:pPr>
              <w:suppressAutoHyphens/>
              <w:spacing w:line="276" w:lineRule="auto"/>
              <w:jc w:val="both"/>
              <w:rPr>
                <w:sz w:val="22"/>
                <w:szCs w:val="22"/>
              </w:rPr>
            </w:pPr>
            <w:r w:rsidRPr="007A7CC8">
              <w:rPr>
                <w:sz w:val="22"/>
                <w:szCs w:val="22"/>
              </w:rPr>
              <w:t>Nome:</w:t>
            </w:r>
          </w:p>
        </w:tc>
      </w:tr>
      <w:tr w:rsidR="0045314C" w:rsidRPr="007A7CC8" w14:paraId="02A16647" w14:textId="77777777" w:rsidTr="0045314C">
        <w:tc>
          <w:tcPr>
            <w:tcW w:w="4323" w:type="dxa"/>
          </w:tcPr>
          <w:p w14:paraId="720C3903" w14:textId="77777777" w:rsidR="0045314C" w:rsidRPr="007A7CC8" w:rsidRDefault="0045314C" w:rsidP="001278DC">
            <w:pPr>
              <w:suppressAutoHyphens/>
              <w:spacing w:line="276" w:lineRule="auto"/>
              <w:jc w:val="both"/>
              <w:rPr>
                <w:sz w:val="22"/>
                <w:szCs w:val="22"/>
              </w:rPr>
            </w:pPr>
            <w:r w:rsidRPr="007A7CC8">
              <w:rPr>
                <w:sz w:val="22"/>
                <w:szCs w:val="22"/>
              </w:rPr>
              <w:t>RG:</w:t>
            </w:r>
          </w:p>
        </w:tc>
        <w:tc>
          <w:tcPr>
            <w:tcW w:w="4394" w:type="dxa"/>
          </w:tcPr>
          <w:p w14:paraId="59F40CF1" w14:textId="77777777" w:rsidR="0045314C" w:rsidRPr="007A7CC8" w:rsidRDefault="0045314C" w:rsidP="001278DC">
            <w:pPr>
              <w:suppressAutoHyphens/>
              <w:spacing w:line="276" w:lineRule="auto"/>
              <w:jc w:val="both"/>
              <w:rPr>
                <w:sz w:val="22"/>
                <w:szCs w:val="22"/>
              </w:rPr>
            </w:pPr>
            <w:r w:rsidRPr="007A7CC8">
              <w:rPr>
                <w:sz w:val="22"/>
                <w:szCs w:val="22"/>
              </w:rPr>
              <w:t>RG:</w:t>
            </w:r>
          </w:p>
        </w:tc>
      </w:tr>
    </w:tbl>
    <w:p w14:paraId="561A3F69" w14:textId="77777777" w:rsidR="004E7FD2" w:rsidRPr="007A7CC8" w:rsidRDefault="004E7FD2" w:rsidP="001278DC">
      <w:pPr>
        <w:pStyle w:val="Ttulo9"/>
        <w:spacing w:line="276" w:lineRule="auto"/>
        <w:rPr>
          <w:rFonts w:ascii="Times New Roman" w:hAnsi="Times New Roman" w:cs="Times New Roman"/>
        </w:rPr>
      </w:pPr>
    </w:p>
    <w:p w14:paraId="473AD69E" w14:textId="68307278" w:rsidR="00BF3A38" w:rsidRPr="007A7CC8" w:rsidRDefault="00BF3A38" w:rsidP="001278DC">
      <w:pPr>
        <w:spacing w:line="276" w:lineRule="auto"/>
        <w:rPr>
          <w:sz w:val="22"/>
          <w:szCs w:val="22"/>
        </w:rPr>
      </w:pPr>
    </w:p>
    <w:p w14:paraId="25A45517" w14:textId="2C61119F" w:rsidR="00050E93" w:rsidRPr="007A7CC8" w:rsidRDefault="00050E93" w:rsidP="001278DC">
      <w:pPr>
        <w:spacing w:line="276" w:lineRule="auto"/>
        <w:rPr>
          <w:sz w:val="22"/>
          <w:szCs w:val="22"/>
        </w:rPr>
      </w:pPr>
    </w:p>
    <w:p w14:paraId="22EDD86E" w14:textId="1994BB5F" w:rsidR="00050E93" w:rsidRPr="007A7CC8" w:rsidRDefault="00050E93" w:rsidP="001278DC">
      <w:pPr>
        <w:spacing w:line="276" w:lineRule="auto"/>
        <w:rPr>
          <w:sz w:val="22"/>
          <w:szCs w:val="22"/>
        </w:rPr>
      </w:pPr>
    </w:p>
    <w:p w14:paraId="79E4E2F5" w14:textId="5CE3BABA" w:rsidR="00050E93" w:rsidRPr="007A7CC8" w:rsidRDefault="00050E93" w:rsidP="001278DC">
      <w:pPr>
        <w:spacing w:line="276" w:lineRule="auto"/>
        <w:rPr>
          <w:sz w:val="22"/>
          <w:szCs w:val="22"/>
        </w:rPr>
      </w:pPr>
    </w:p>
    <w:p w14:paraId="277F56CD" w14:textId="5B31B928" w:rsidR="00050E93" w:rsidRPr="007A7CC8" w:rsidRDefault="00050E93" w:rsidP="001278DC">
      <w:pPr>
        <w:spacing w:line="276" w:lineRule="auto"/>
        <w:rPr>
          <w:sz w:val="22"/>
          <w:szCs w:val="22"/>
        </w:rPr>
      </w:pPr>
    </w:p>
    <w:p w14:paraId="1D9926B3" w14:textId="176E5B79" w:rsidR="00050E93" w:rsidRPr="007A7CC8" w:rsidRDefault="00050E93" w:rsidP="001278DC">
      <w:pPr>
        <w:spacing w:line="276" w:lineRule="auto"/>
        <w:rPr>
          <w:sz w:val="22"/>
          <w:szCs w:val="22"/>
        </w:rPr>
      </w:pPr>
    </w:p>
    <w:p w14:paraId="2292E069" w14:textId="4260A0E5" w:rsidR="00050E93" w:rsidRPr="007A7CC8" w:rsidRDefault="00050E93" w:rsidP="00876C01">
      <w:pPr>
        <w:spacing w:line="320" w:lineRule="atLeast"/>
        <w:jc w:val="center"/>
        <w:rPr>
          <w:b/>
          <w:bCs/>
          <w:smallCaps/>
          <w:sz w:val="22"/>
          <w:szCs w:val="22"/>
        </w:rPr>
      </w:pPr>
      <w:bookmarkStart w:id="116" w:name="_DV_M0"/>
      <w:bookmarkStart w:id="117" w:name="_DV_M4"/>
      <w:bookmarkEnd w:id="116"/>
      <w:bookmarkEnd w:id="117"/>
      <w:r w:rsidRPr="007A7CC8">
        <w:rPr>
          <w:b/>
          <w:bCs/>
          <w:smallCaps/>
          <w:sz w:val="22"/>
          <w:szCs w:val="22"/>
        </w:rPr>
        <w:t>Anexo I</w:t>
      </w:r>
    </w:p>
    <w:p w14:paraId="64201BDA" w14:textId="77777777" w:rsidR="00050E93" w:rsidRPr="007A7CC8" w:rsidRDefault="00050E93" w:rsidP="00050E93">
      <w:pPr>
        <w:spacing w:line="320" w:lineRule="atLeast"/>
        <w:jc w:val="both"/>
        <w:rPr>
          <w:b/>
          <w:bCs/>
          <w:smallCaps/>
          <w:sz w:val="22"/>
          <w:szCs w:val="22"/>
        </w:rPr>
      </w:pPr>
    </w:p>
    <w:p w14:paraId="78282591" w14:textId="62FA841C" w:rsidR="00050E93" w:rsidRPr="007A7CC8" w:rsidRDefault="00050E93" w:rsidP="00050E93">
      <w:pPr>
        <w:spacing w:line="320" w:lineRule="atLeast"/>
        <w:jc w:val="both"/>
        <w:rPr>
          <w:b/>
          <w:smallCaps/>
          <w:color w:val="000000"/>
          <w:sz w:val="22"/>
          <w:szCs w:val="22"/>
        </w:rPr>
      </w:pPr>
      <w:r w:rsidRPr="007A7CC8">
        <w:rPr>
          <w:b/>
          <w:bCs/>
          <w:smallCaps/>
          <w:sz w:val="22"/>
          <w:szCs w:val="22"/>
        </w:rPr>
        <w:lastRenderedPageBreak/>
        <w:t xml:space="preserve">Consolidação ao Instrumento Particular de Escritura da </w:t>
      </w:r>
      <w:r w:rsidRPr="007A7CC8">
        <w:rPr>
          <w:b/>
          <w:smallCaps/>
          <w:sz w:val="22"/>
        </w:rPr>
        <w:t>Segunda (2ª) Emissão de Debêntures</w:t>
      </w:r>
      <w:r w:rsidRPr="007A7CC8">
        <w:rPr>
          <w:b/>
          <w:bCs/>
          <w:smallCaps/>
          <w:sz w:val="22"/>
          <w:szCs w:val="22"/>
        </w:rPr>
        <w:t xml:space="preserve"> Simples, Não Conversíveis em Ações, em Série única, </w:t>
      </w:r>
      <w:r w:rsidRPr="007A7CC8">
        <w:rPr>
          <w:b/>
          <w:smallCaps/>
          <w:sz w:val="22"/>
        </w:rPr>
        <w:t>da Espécie com Garantia Real</w:t>
      </w:r>
      <w:r w:rsidRPr="007A7CC8">
        <w:rPr>
          <w:b/>
          <w:bCs/>
          <w:smallCaps/>
          <w:sz w:val="22"/>
          <w:szCs w:val="22"/>
        </w:rPr>
        <w:t xml:space="preserve">, </w:t>
      </w:r>
      <w:r w:rsidR="00414C5B" w:rsidRPr="007A7CC8">
        <w:rPr>
          <w:b/>
          <w:bCs/>
          <w:smallCaps/>
          <w:sz w:val="22"/>
          <w:szCs w:val="22"/>
        </w:rPr>
        <w:t xml:space="preserve">com Garantia Adicional Fidejussória, </w:t>
      </w:r>
      <w:r w:rsidRPr="007A7CC8">
        <w:rPr>
          <w:b/>
          <w:bCs/>
          <w:smallCaps/>
          <w:sz w:val="22"/>
          <w:szCs w:val="22"/>
        </w:rPr>
        <w:t xml:space="preserve">para Distribuição Pública com Esforços Restritos de Colocação, da </w:t>
      </w:r>
      <w:r w:rsidRPr="007A7CC8">
        <w:rPr>
          <w:b/>
          <w:smallCaps/>
          <w:color w:val="000000"/>
          <w:sz w:val="22"/>
          <w:szCs w:val="22"/>
        </w:rPr>
        <w:t>NS2.com Internet S.A.</w:t>
      </w:r>
    </w:p>
    <w:p w14:paraId="37361939" w14:textId="77777777" w:rsidR="00050E93" w:rsidRPr="007A7CC8" w:rsidRDefault="00050E93" w:rsidP="00050E93">
      <w:pPr>
        <w:spacing w:line="320" w:lineRule="atLeast"/>
        <w:jc w:val="both"/>
        <w:rPr>
          <w:b/>
          <w:smallCaps/>
          <w:color w:val="000000"/>
          <w:sz w:val="22"/>
        </w:rPr>
      </w:pPr>
    </w:p>
    <w:p w14:paraId="317268C3" w14:textId="77777777" w:rsidR="00050E93" w:rsidRPr="007A7CC8" w:rsidRDefault="00050E93" w:rsidP="00050E93">
      <w:pPr>
        <w:spacing w:line="320" w:lineRule="atLeast"/>
        <w:jc w:val="both"/>
        <w:rPr>
          <w:b/>
          <w:bCs/>
          <w:sz w:val="22"/>
          <w:szCs w:val="22"/>
        </w:rPr>
      </w:pPr>
    </w:p>
    <w:p w14:paraId="0D29DE81" w14:textId="77777777" w:rsidR="00050E93" w:rsidRPr="007A7CC8" w:rsidRDefault="00050E93" w:rsidP="00050E93">
      <w:pPr>
        <w:suppressAutoHyphens/>
        <w:spacing w:line="312" w:lineRule="auto"/>
        <w:jc w:val="both"/>
        <w:rPr>
          <w:sz w:val="22"/>
          <w:szCs w:val="22"/>
        </w:rPr>
      </w:pPr>
      <w:r w:rsidRPr="007A7CC8">
        <w:rPr>
          <w:sz w:val="22"/>
          <w:szCs w:val="22"/>
        </w:rPr>
        <w:t>Pelo presente instrumento particular, as partes abaixo qualificadas:</w:t>
      </w:r>
    </w:p>
    <w:p w14:paraId="1A49B04A" w14:textId="77777777" w:rsidR="00050E93" w:rsidRPr="007A7CC8" w:rsidRDefault="00050E93" w:rsidP="00050E93">
      <w:pPr>
        <w:spacing w:line="312" w:lineRule="auto"/>
        <w:jc w:val="both"/>
        <w:rPr>
          <w:sz w:val="22"/>
          <w:szCs w:val="22"/>
        </w:rPr>
      </w:pPr>
    </w:p>
    <w:p w14:paraId="17FCCDEB" w14:textId="77777777" w:rsidR="00050E93" w:rsidRPr="007A7CC8" w:rsidRDefault="00050E93" w:rsidP="00876C01">
      <w:pPr>
        <w:numPr>
          <w:ilvl w:val="0"/>
          <w:numId w:val="27"/>
        </w:numPr>
        <w:tabs>
          <w:tab w:val="left" w:pos="0"/>
        </w:tabs>
        <w:spacing w:line="312" w:lineRule="auto"/>
        <w:ind w:left="0" w:firstLine="0"/>
        <w:jc w:val="both"/>
        <w:rPr>
          <w:sz w:val="22"/>
          <w:szCs w:val="22"/>
        </w:rPr>
      </w:pPr>
      <w:r w:rsidRPr="007A7CC8">
        <w:rPr>
          <w:smallCaps/>
          <w:color w:val="000000"/>
          <w:sz w:val="22"/>
          <w:szCs w:val="22"/>
        </w:rPr>
        <w:tab/>
      </w:r>
      <w:r w:rsidRPr="007A7CC8">
        <w:rPr>
          <w:b/>
          <w:smallCaps/>
          <w:color w:val="000000"/>
          <w:sz w:val="22"/>
          <w:szCs w:val="22"/>
        </w:rPr>
        <w:t>NS2.com Internet S.A.</w:t>
      </w:r>
      <w:r w:rsidRPr="007A7CC8">
        <w:rPr>
          <w:color w:val="000000"/>
          <w:sz w:val="22"/>
          <w:szCs w:val="22"/>
        </w:rPr>
        <w:t>, sociedade por ações, sem registro de companhia aberta perante a Comissão de Valores Mobiliários (“</w:t>
      </w:r>
      <w:r w:rsidRPr="007A7CC8">
        <w:rPr>
          <w:color w:val="000000"/>
          <w:sz w:val="22"/>
          <w:szCs w:val="22"/>
          <w:u w:val="single"/>
        </w:rPr>
        <w:t>CVM</w:t>
      </w:r>
      <w:r w:rsidRPr="007A7CC8">
        <w:rPr>
          <w:color w:val="000000"/>
          <w:sz w:val="22"/>
          <w:szCs w:val="22"/>
        </w:rPr>
        <w:t xml:space="preserve">”), com sede na </w:t>
      </w:r>
      <w:r w:rsidRPr="007A7CC8">
        <w:rPr>
          <w:color w:val="000000"/>
          <w:sz w:val="22"/>
          <w:szCs w:val="22"/>
          <w:lang w:val="pt-PT"/>
        </w:rPr>
        <w:t xml:space="preserve">Cidade de São Paulo, Estado de São Paulo, </w:t>
      </w:r>
      <w:r w:rsidRPr="007A7CC8">
        <w:rPr>
          <w:color w:val="000000"/>
          <w:sz w:val="22"/>
          <w:szCs w:val="22"/>
        </w:rPr>
        <w:t>na Rua Vergueiro, nº 943, Liberdade, CEP 01504-000, inscrita no CNPJ/MF sob o nº 09.339.936.0001-16, com NIRE nº 35.300.375.491, neste ato representada na forma de seu Estatuto Social (“</w:t>
      </w:r>
      <w:r w:rsidRPr="007A7CC8">
        <w:rPr>
          <w:color w:val="000000"/>
          <w:sz w:val="22"/>
          <w:szCs w:val="22"/>
          <w:u w:val="single"/>
        </w:rPr>
        <w:t>Emissora</w:t>
      </w:r>
      <w:r w:rsidRPr="007A7CC8">
        <w:rPr>
          <w:color w:val="000000"/>
          <w:sz w:val="22"/>
          <w:szCs w:val="22"/>
        </w:rPr>
        <w:t>”)</w:t>
      </w:r>
      <w:r w:rsidRPr="007A7CC8">
        <w:rPr>
          <w:sz w:val="22"/>
          <w:szCs w:val="22"/>
        </w:rPr>
        <w:t>; e</w:t>
      </w:r>
    </w:p>
    <w:p w14:paraId="58746B57" w14:textId="77777777" w:rsidR="00050E93" w:rsidRPr="007A7CC8" w:rsidRDefault="00050E93" w:rsidP="00050E93">
      <w:pPr>
        <w:tabs>
          <w:tab w:val="left" w:pos="1418"/>
        </w:tabs>
        <w:spacing w:line="312" w:lineRule="auto"/>
        <w:jc w:val="both"/>
        <w:rPr>
          <w:sz w:val="22"/>
          <w:szCs w:val="22"/>
        </w:rPr>
      </w:pPr>
    </w:p>
    <w:p w14:paraId="0546C093" w14:textId="12605B05" w:rsidR="00050E93" w:rsidRPr="007A7CC8" w:rsidRDefault="00050E93" w:rsidP="00876C01">
      <w:pPr>
        <w:numPr>
          <w:ilvl w:val="0"/>
          <w:numId w:val="27"/>
        </w:numPr>
        <w:tabs>
          <w:tab w:val="left" w:pos="1418"/>
        </w:tabs>
        <w:spacing w:line="320" w:lineRule="atLeast"/>
        <w:ind w:left="0" w:firstLine="0"/>
        <w:jc w:val="both"/>
        <w:outlineLvl w:val="0"/>
        <w:rPr>
          <w:b/>
          <w:sz w:val="22"/>
          <w:szCs w:val="22"/>
        </w:rPr>
      </w:pPr>
      <w:r w:rsidRPr="007A7CC8">
        <w:rPr>
          <w:b/>
          <w:smallCaps/>
          <w:sz w:val="22"/>
          <w:szCs w:val="22"/>
        </w:rPr>
        <w:t>Oliveira Trust Distribuidora de Títulos e Valores Mobiliários</w:t>
      </w:r>
      <w:r w:rsidRPr="007A7CC8">
        <w:rPr>
          <w:b/>
          <w:smallCaps/>
          <w:sz w:val="22"/>
        </w:rPr>
        <w:t xml:space="preserve"> S.A.</w:t>
      </w:r>
      <w:r w:rsidRPr="007A7CC8">
        <w:rPr>
          <w:sz w:val="22"/>
          <w:szCs w:val="22"/>
        </w:rPr>
        <w:t xml:space="preserve">, sociedade por ações de capital fechado, com </w:t>
      </w:r>
      <w:r w:rsidR="00AE1BDE" w:rsidRPr="007A7CC8">
        <w:rPr>
          <w:sz w:val="22"/>
          <w:szCs w:val="22"/>
        </w:rPr>
        <w:t xml:space="preserve">domicílio na Cidade de São Paulo, no Estado de São Paulo, na Rua Joaquim Floriano, nº 1052, 13º andar, inscrita no CNPJ/MF sob o nº 36.113.876/0004-34, </w:t>
      </w:r>
      <w:r w:rsidR="00AE1BDE" w:rsidRPr="007A7CC8">
        <w:rPr>
          <w:color w:val="000000"/>
          <w:sz w:val="22"/>
          <w:szCs w:val="22"/>
        </w:rPr>
        <w:t>neste ato representada na forma de seu Estatuto Social</w:t>
      </w:r>
      <w:r w:rsidRPr="007A7CC8">
        <w:rPr>
          <w:sz w:val="22"/>
          <w:szCs w:val="22"/>
        </w:rPr>
        <w:t xml:space="preserve">, nomeada neste instrumento para representar a comunhão dos interesses dos futuros Debenturistas (conforme abaixo definidos) na </w:t>
      </w:r>
      <w:r w:rsidRPr="007A7CC8">
        <w:rPr>
          <w:sz w:val="22"/>
        </w:rPr>
        <w:t xml:space="preserve">segunda (2ª) emissão </w:t>
      </w:r>
      <w:r w:rsidRPr="007A7CC8">
        <w:rPr>
          <w:sz w:val="22"/>
          <w:szCs w:val="22"/>
        </w:rPr>
        <w:t xml:space="preserve">de debêntures simples, não conversíveis em ações, em série única, </w:t>
      </w:r>
      <w:r w:rsidRPr="007A7CC8">
        <w:rPr>
          <w:sz w:val="22"/>
        </w:rPr>
        <w:t>da espécie com garantia real</w:t>
      </w:r>
      <w:r w:rsidRPr="007A7CC8">
        <w:rPr>
          <w:sz w:val="22"/>
          <w:szCs w:val="22"/>
        </w:rPr>
        <w:t>, para distribuição pública com esforços restritos, da Emissora (“</w:t>
      </w:r>
      <w:r w:rsidRPr="007A7CC8">
        <w:rPr>
          <w:sz w:val="22"/>
          <w:szCs w:val="22"/>
          <w:u w:val="single"/>
        </w:rPr>
        <w:t>Emissão</w:t>
      </w:r>
      <w:r w:rsidRPr="007A7CC8">
        <w:rPr>
          <w:sz w:val="22"/>
          <w:szCs w:val="22"/>
        </w:rPr>
        <w:t>”), nos termos da Lei nº 6.404, de 15 de dezembro de 1976, conforme alterada (“</w:t>
      </w:r>
      <w:r w:rsidRPr="007A7CC8">
        <w:rPr>
          <w:sz w:val="22"/>
          <w:szCs w:val="22"/>
          <w:u w:val="single"/>
        </w:rPr>
        <w:t>Lei das Sociedades por Ações</w:t>
      </w:r>
      <w:r w:rsidRPr="007A7CC8">
        <w:rPr>
          <w:sz w:val="22"/>
          <w:szCs w:val="22"/>
        </w:rPr>
        <w:t>”);</w:t>
      </w:r>
      <w:r w:rsidR="00214436" w:rsidRPr="007A7CC8">
        <w:rPr>
          <w:sz w:val="22"/>
          <w:szCs w:val="22"/>
        </w:rPr>
        <w:t xml:space="preserve"> </w:t>
      </w:r>
    </w:p>
    <w:p w14:paraId="06568453" w14:textId="77777777" w:rsidR="00050E93" w:rsidRPr="007A7CC8" w:rsidRDefault="00050E93" w:rsidP="00050E93">
      <w:pPr>
        <w:tabs>
          <w:tab w:val="left" w:pos="1418"/>
        </w:tabs>
        <w:spacing w:line="312" w:lineRule="auto"/>
        <w:jc w:val="both"/>
        <w:rPr>
          <w:sz w:val="22"/>
          <w:szCs w:val="22"/>
        </w:rPr>
      </w:pPr>
    </w:p>
    <w:p w14:paraId="401F0B1E" w14:textId="77777777" w:rsidR="00050E93" w:rsidRPr="007A7CC8" w:rsidRDefault="00050E93" w:rsidP="00050E93">
      <w:pPr>
        <w:tabs>
          <w:tab w:val="left" w:pos="1418"/>
        </w:tabs>
        <w:spacing w:line="312" w:lineRule="auto"/>
        <w:jc w:val="both"/>
        <w:rPr>
          <w:sz w:val="22"/>
          <w:szCs w:val="22"/>
        </w:rPr>
      </w:pPr>
      <w:r w:rsidRPr="007A7CC8">
        <w:rPr>
          <w:sz w:val="22"/>
          <w:szCs w:val="22"/>
        </w:rPr>
        <w:t xml:space="preserve">Celebram o presente Instrumento Particular de Escritura da </w:t>
      </w:r>
      <w:r w:rsidRPr="007A7CC8">
        <w:rPr>
          <w:sz w:val="22"/>
        </w:rPr>
        <w:t xml:space="preserve">Segunda (2ª) Emissão </w:t>
      </w:r>
      <w:r w:rsidRPr="007A7CC8">
        <w:rPr>
          <w:sz w:val="22"/>
          <w:szCs w:val="22"/>
        </w:rPr>
        <w:t xml:space="preserve">de Debêntures Simples, Não Conversíveis em Ações, em Série Única, </w:t>
      </w:r>
      <w:r w:rsidRPr="007A7CC8">
        <w:rPr>
          <w:sz w:val="22"/>
        </w:rPr>
        <w:t>da Espécie com Garantia Real</w:t>
      </w:r>
      <w:r w:rsidRPr="007A7CC8">
        <w:rPr>
          <w:sz w:val="22"/>
          <w:szCs w:val="22"/>
        </w:rPr>
        <w:t>, para Distribuição Pública com Esforços Restritos de Colocação, da NS2.com Internet S.A. (“</w:t>
      </w:r>
      <w:r w:rsidRPr="007A7CC8">
        <w:rPr>
          <w:sz w:val="22"/>
          <w:szCs w:val="22"/>
          <w:u w:val="single"/>
        </w:rPr>
        <w:t>Escritura</w:t>
      </w:r>
      <w:r w:rsidRPr="007A7CC8">
        <w:rPr>
          <w:sz w:val="22"/>
          <w:szCs w:val="22"/>
        </w:rPr>
        <w:t>” ou “</w:t>
      </w:r>
      <w:r w:rsidRPr="007A7CC8">
        <w:rPr>
          <w:sz w:val="22"/>
          <w:szCs w:val="22"/>
          <w:u w:val="single"/>
        </w:rPr>
        <w:t>Escritura de Emissão</w:t>
      </w:r>
      <w:r w:rsidRPr="007A7CC8">
        <w:rPr>
          <w:sz w:val="22"/>
          <w:szCs w:val="22"/>
        </w:rPr>
        <w:t>” e “</w:t>
      </w:r>
      <w:r w:rsidRPr="007A7CC8">
        <w:rPr>
          <w:sz w:val="22"/>
          <w:szCs w:val="22"/>
          <w:u w:val="single"/>
        </w:rPr>
        <w:t>Debêntures</w:t>
      </w:r>
      <w:r w:rsidRPr="007A7CC8">
        <w:rPr>
          <w:sz w:val="22"/>
          <w:szCs w:val="22"/>
        </w:rPr>
        <w:t>”, respectivamente), nos termos e condições abaixo.</w:t>
      </w:r>
    </w:p>
    <w:p w14:paraId="01FA42C3" w14:textId="77777777" w:rsidR="00050E93" w:rsidRPr="007A7CC8" w:rsidRDefault="00050E93" w:rsidP="00050E93">
      <w:pPr>
        <w:tabs>
          <w:tab w:val="left" w:pos="1418"/>
        </w:tabs>
        <w:spacing w:line="312" w:lineRule="auto"/>
        <w:jc w:val="both"/>
        <w:rPr>
          <w:sz w:val="22"/>
          <w:szCs w:val="22"/>
        </w:rPr>
      </w:pPr>
    </w:p>
    <w:p w14:paraId="78DFE38A" w14:textId="77777777" w:rsidR="00050E93" w:rsidRPr="007A7CC8" w:rsidRDefault="00050E93" w:rsidP="00050E93">
      <w:pPr>
        <w:tabs>
          <w:tab w:val="left" w:pos="1418"/>
        </w:tabs>
        <w:spacing w:line="312" w:lineRule="auto"/>
        <w:jc w:val="both"/>
        <w:rPr>
          <w:sz w:val="22"/>
          <w:szCs w:val="22"/>
        </w:rPr>
      </w:pPr>
    </w:p>
    <w:p w14:paraId="402927E3" w14:textId="77777777" w:rsidR="00050E93" w:rsidRPr="007A7CC8" w:rsidRDefault="00050E93" w:rsidP="00876C01">
      <w:pPr>
        <w:numPr>
          <w:ilvl w:val="0"/>
          <w:numId w:val="28"/>
        </w:numPr>
        <w:tabs>
          <w:tab w:val="left" w:pos="1418"/>
        </w:tabs>
        <w:spacing w:line="312" w:lineRule="auto"/>
        <w:ind w:left="0" w:firstLine="0"/>
        <w:jc w:val="both"/>
        <w:rPr>
          <w:b/>
          <w:bCs/>
          <w:sz w:val="22"/>
          <w:szCs w:val="22"/>
        </w:rPr>
      </w:pPr>
      <w:r w:rsidRPr="007A7CC8">
        <w:rPr>
          <w:b/>
          <w:bCs/>
          <w:sz w:val="22"/>
          <w:szCs w:val="22"/>
        </w:rPr>
        <w:t>AUTORIZAÇÃO</w:t>
      </w:r>
    </w:p>
    <w:p w14:paraId="05EBF886" w14:textId="77777777" w:rsidR="00050E93" w:rsidRPr="007A7CC8" w:rsidRDefault="00050E93" w:rsidP="00050E93">
      <w:pPr>
        <w:keepLines/>
        <w:tabs>
          <w:tab w:val="left" w:pos="1418"/>
        </w:tabs>
        <w:spacing w:line="312" w:lineRule="auto"/>
        <w:jc w:val="both"/>
        <w:rPr>
          <w:sz w:val="22"/>
          <w:szCs w:val="22"/>
        </w:rPr>
      </w:pPr>
    </w:p>
    <w:p w14:paraId="48A9E3FA" w14:textId="71666CDD" w:rsidR="00050E93" w:rsidRPr="007A7CC8" w:rsidRDefault="00050E93">
      <w:pPr>
        <w:numPr>
          <w:ilvl w:val="1"/>
          <w:numId w:val="28"/>
        </w:numPr>
        <w:tabs>
          <w:tab w:val="left" w:pos="1418"/>
        </w:tabs>
        <w:spacing w:line="312" w:lineRule="auto"/>
        <w:ind w:left="0" w:firstLine="0"/>
        <w:jc w:val="both"/>
        <w:rPr>
          <w:sz w:val="22"/>
          <w:szCs w:val="22"/>
        </w:rPr>
      </w:pPr>
      <w:r w:rsidRPr="007A7CC8">
        <w:rPr>
          <w:sz w:val="22"/>
          <w:szCs w:val="22"/>
        </w:rPr>
        <w:t xml:space="preserve">A presente Escritura </w:t>
      </w:r>
      <w:r w:rsidR="002C52B6" w:rsidRPr="007A7CC8">
        <w:rPr>
          <w:sz w:val="22"/>
          <w:szCs w:val="22"/>
        </w:rPr>
        <w:t>foi</w:t>
      </w:r>
      <w:r w:rsidRPr="007A7CC8">
        <w:rPr>
          <w:sz w:val="22"/>
          <w:szCs w:val="22"/>
        </w:rPr>
        <w:t xml:space="preserve"> celebrada com base na deliberação da Assembleia Geral Extraordinária da Emissora realizada em </w:t>
      </w:r>
      <w:r w:rsidRPr="007A7CC8">
        <w:rPr>
          <w:bCs/>
          <w:sz w:val="22"/>
          <w:szCs w:val="22"/>
        </w:rPr>
        <w:t xml:space="preserve">19 </w:t>
      </w:r>
      <w:r w:rsidRPr="007A7CC8">
        <w:rPr>
          <w:sz w:val="22"/>
          <w:szCs w:val="22"/>
        </w:rPr>
        <w:t>de</w:t>
      </w:r>
      <w:r w:rsidRPr="007A7CC8">
        <w:rPr>
          <w:bCs/>
          <w:sz w:val="22"/>
          <w:szCs w:val="22"/>
        </w:rPr>
        <w:t xml:space="preserve"> março</w:t>
      </w:r>
      <w:r w:rsidRPr="007A7CC8">
        <w:rPr>
          <w:b/>
          <w:bCs/>
          <w:smallCaps/>
          <w:sz w:val="22"/>
          <w:szCs w:val="22"/>
        </w:rPr>
        <w:t xml:space="preserve"> </w:t>
      </w:r>
      <w:r w:rsidRPr="007A7CC8">
        <w:rPr>
          <w:sz w:val="22"/>
          <w:szCs w:val="22"/>
        </w:rPr>
        <w:t>de 2015 (“</w:t>
      </w:r>
      <w:r w:rsidRPr="007A7CC8">
        <w:rPr>
          <w:sz w:val="22"/>
          <w:szCs w:val="22"/>
          <w:u w:val="single"/>
        </w:rPr>
        <w:t>AGE</w:t>
      </w:r>
      <w:r w:rsidRPr="007A7CC8">
        <w:rPr>
          <w:sz w:val="22"/>
          <w:szCs w:val="22"/>
        </w:rPr>
        <w:t>”), nos termos do artigo 59 da Lei das Sociedades por Ações.</w:t>
      </w:r>
    </w:p>
    <w:p w14:paraId="25111ECA" w14:textId="77777777" w:rsidR="00032B21" w:rsidRPr="007A7CC8" w:rsidRDefault="00032B21" w:rsidP="00876C01">
      <w:pPr>
        <w:tabs>
          <w:tab w:val="left" w:pos="1418"/>
        </w:tabs>
        <w:spacing w:line="312" w:lineRule="auto"/>
        <w:jc w:val="both"/>
        <w:rPr>
          <w:sz w:val="22"/>
          <w:szCs w:val="22"/>
        </w:rPr>
      </w:pPr>
    </w:p>
    <w:p w14:paraId="7320AA69" w14:textId="21335921" w:rsidR="009566AB" w:rsidRPr="007A7CC8" w:rsidRDefault="009566AB" w:rsidP="00876C01">
      <w:pPr>
        <w:numPr>
          <w:ilvl w:val="1"/>
          <w:numId w:val="28"/>
        </w:numPr>
        <w:tabs>
          <w:tab w:val="left" w:pos="1418"/>
        </w:tabs>
        <w:spacing w:line="312" w:lineRule="auto"/>
        <w:ind w:left="0" w:firstLine="0"/>
        <w:jc w:val="both"/>
        <w:rPr>
          <w:sz w:val="22"/>
          <w:szCs w:val="22"/>
        </w:rPr>
      </w:pPr>
      <w:r w:rsidRPr="007A7CC8">
        <w:rPr>
          <w:sz w:val="22"/>
          <w:szCs w:val="22"/>
        </w:rPr>
        <w:t xml:space="preserve">O Primeiro Aditamento da Escritura foi celebrado com base na deliberação da Assembleia Geral Extraordinária da Emissora realizada em </w:t>
      </w:r>
      <w:r w:rsidR="00782DC2" w:rsidRPr="007A7CC8">
        <w:rPr>
          <w:sz w:val="22"/>
          <w:szCs w:val="22"/>
        </w:rPr>
        <w:t>19 de outubro de 2018 (“</w:t>
      </w:r>
      <w:r w:rsidR="00782DC2" w:rsidRPr="007A7CC8">
        <w:rPr>
          <w:sz w:val="22"/>
          <w:szCs w:val="22"/>
          <w:u w:val="single"/>
        </w:rPr>
        <w:t>AGE</w:t>
      </w:r>
      <w:r w:rsidR="00782DC2" w:rsidRPr="007A7CC8">
        <w:rPr>
          <w:sz w:val="22"/>
          <w:szCs w:val="22"/>
        </w:rPr>
        <w:t>”), nos termos do artigo 59 da Lei das Sociedades por Ações</w:t>
      </w:r>
      <w:r w:rsidRPr="007A7CC8">
        <w:rPr>
          <w:sz w:val="22"/>
          <w:szCs w:val="22"/>
        </w:rPr>
        <w:t xml:space="preserve"> (“</w:t>
      </w:r>
      <w:r w:rsidRPr="007A7CC8">
        <w:rPr>
          <w:sz w:val="22"/>
          <w:szCs w:val="22"/>
          <w:u w:val="single"/>
        </w:rPr>
        <w:t>AGE Aditamento</w:t>
      </w:r>
      <w:r w:rsidRPr="007A7CC8">
        <w:rPr>
          <w:sz w:val="22"/>
          <w:szCs w:val="22"/>
        </w:rPr>
        <w:t>”)</w:t>
      </w:r>
      <w:r w:rsidR="00782DC2" w:rsidRPr="007A7CC8">
        <w:rPr>
          <w:sz w:val="22"/>
          <w:szCs w:val="22"/>
        </w:rPr>
        <w:t>.</w:t>
      </w:r>
    </w:p>
    <w:p w14:paraId="389BC99C" w14:textId="77777777" w:rsidR="00050E93" w:rsidRPr="007A7CC8" w:rsidRDefault="00050E93" w:rsidP="00050E93">
      <w:pPr>
        <w:keepLines/>
        <w:tabs>
          <w:tab w:val="left" w:pos="1418"/>
        </w:tabs>
        <w:spacing w:line="312" w:lineRule="auto"/>
        <w:jc w:val="both"/>
        <w:rPr>
          <w:b/>
          <w:bCs/>
          <w:sz w:val="22"/>
          <w:szCs w:val="22"/>
        </w:rPr>
      </w:pPr>
    </w:p>
    <w:p w14:paraId="4B922CB4" w14:textId="77777777" w:rsidR="00050E93" w:rsidRPr="007A7CC8" w:rsidRDefault="00050E93" w:rsidP="00050E93">
      <w:pPr>
        <w:keepLines/>
        <w:tabs>
          <w:tab w:val="left" w:pos="1418"/>
        </w:tabs>
        <w:spacing w:line="312" w:lineRule="auto"/>
        <w:jc w:val="both"/>
        <w:rPr>
          <w:b/>
          <w:bCs/>
          <w:sz w:val="22"/>
          <w:szCs w:val="22"/>
        </w:rPr>
      </w:pPr>
    </w:p>
    <w:p w14:paraId="52CD2E43" w14:textId="77777777" w:rsidR="00050E93" w:rsidRPr="007A7CC8" w:rsidRDefault="00050E93" w:rsidP="00876C01">
      <w:pPr>
        <w:keepLines/>
        <w:numPr>
          <w:ilvl w:val="0"/>
          <w:numId w:val="28"/>
        </w:numPr>
        <w:tabs>
          <w:tab w:val="left" w:pos="1418"/>
        </w:tabs>
        <w:spacing w:line="312" w:lineRule="auto"/>
        <w:ind w:left="0" w:firstLine="0"/>
        <w:jc w:val="both"/>
        <w:rPr>
          <w:b/>
          <w:bCs/>
          <w:sz w:val="22"/>
          <w:szCs w:val="22"/>
        </w:rPr>
      </w:pPr>
      <w:r w:rsidRPr="007A7CC8">
        <w:rPr>
          <w:b/>
          <w:bCs/>
          <w:sz w:val="22"/>
          <w:szCs w:val="22"/>
        </w:rPr>
        <w:t xml:space="preserve">DOS REQUISITOS </w:t>
      </w:r>
    </w:p>
    <w:p w14:paraId="2474B41B" w14:textId="77777777" w:rsidR="00050E93" w:rsidRPr="007A7CC8" w:rsidRDefault="00050E93" w:rsidP="00050E93">
      <w:pPr>
        <w:tabs>
          <w:tab w:val="left" w:pos="1418"/>
        </w:tabs>
        <w:spacing w:line="312" w:lineRule="auto"/>
        <w:jc w:val="both"/>
        <w:rPr>
          <w:sz w:val="22"/>
          <w:szCs w:val="22"/>
        </w:rPr>
      </w:pPr>
    </w:p>
    <w:p w14:paraId="2C2E3BA3" w14:textId="016B418A" w:rsidR="00050E93" w:rsidRPr="007A7CC8" w:rsidRDefault="00050E93" w:rsidP="00876C01">
      <w:pPr>
        <w:numPr>
          <w:ilvl w:val="1"/>
          <w:numId w:val="28"/>
        </w:numPr>
        <w:tabs>
          <w:tab w:val="left" w:pos="1418"/>
        </w:tabs>
        <w:spacing w:line="312" w:lineRule="auto"/>
        <w:ind w:left="0" w:firstLine="0"/>
        <w:jc w:val="both"/>
        <w:rPr>
          <w:sz w:val="22"/>
          <w:szCs w:val="22"/>
        </w:rPr>
      </w:pPr>
      <w:r w:rsidRPr="007A7CC8">
        <w:rPr>
          <w:sz w:val="22"/>
          <w:szCs w:val="22"/>
        </w:rPr>
        <w:t xml:space="preserve"> A Emissão </w:t>
      </w:r>
      <w:r w:rsidR="00380651" w:rsidRPr="007A7CC8">
        <w:rPr>
          <w:sz w:val="22"/>
          <w:szCs w:val="22"/>
        </w:rPr>
        <w:t>foi</w:t>
      </w:r>
      <w:r w:rsidRPr="007A7CC8">
        <w:rPr>
          <w:sz w:val="22"/>
          <w:szCs w:val="22"/>
        </w:rPr>
        <w:t xml:space="preserve"> realizada com observância dos requisitos abaixo:</w:t>
      </w:r>
    </w:p>
    <w:p w14:paraId="04B2AF2A" w14:textId="77777777" w:rsidR="00050E93" w:rsidRPr="007A7CC8" w:rsidRDefault="00050E93" w:rsidP="00050E93">
      <w:pPr>
        <w:tabs>
          <w:tab w:val="left" w:pos="1418"/>
        </w:tabs>
        <w:spacing w:line="312" w:lineRule="auto"/>
        <w:jc w:val="both"/>
        <w:rPr>
          <w:sz w:val="22"/>
          <w:szCs w:val="22"/>
        </w:rPr>
      </w:pPr>
    </w:p>
    <w:p w14:paraId="55F694A8" w14:textId="77777777" w:rsidR="00050E93" w:rsidRPr="007A7CC8" w:rsidRDefault="00050E93" w:rsidP="00876C01">
      <w:pPr>
        <w:numPr>
          <w:ilvl w:val="2"/>
          <w:numId w:val="28"/>
        </w:numPr>
        <w:tabs>
          <w:tab w:val="left" w:pos="1418"/>
        </w:tabs>
        <w:spacing w:line="312" w:lineRule="auto"/>
        <w:ind w:left="0" w:firstLine="0"/>
        <w:jc w:val="both"/>
        <w:rPr>
          <w:b/>
          <w:bCs/>
          <w:sz w:val="22"/>
          <w:szCs w:val="22"/>
        </w:rPr>
      </w:pPr>
      <w:r w:rsidRPr="007A7CC8">
        <w:rPr>
          <w:b/>
          <w:bCs/>
          <w:sz w:val="22"/>
          <w:szCs w:val="22"/>
        </w:rPr>
        <w:t>Arquivamento e Publicação</w:t>
      </w:r>
    </w:p>
    <w:p w14:paraId="6FB1C5EC" w14:textId="77777777" w:rsidR="00050E93" w:rsidRPr="007A7CC8" w:rsidRDefault="00050E93" w:rsidP="00050E93">
      <w:pPr>
        <w:tabs>
          <w:tab w:val="left" w:pos="1418"/>
        </w:tabs>
        <w:spacing w:line="312" w:lineRule="auto"/>
        <w:jc w:val="both"/>
        <w:rPr>
          <w:i/>
          <w:iCs/>
          <w:sz w:val="22"/>
          <w:szCs w:val="22"/>
        </w:rPr>
      </w:pPr>
    </w:p>
    <w:p w14:paraId="1202E739" w14:textId="4B5AEF38" w:rsidR="00050E93" w:rsidRPr="007A7CC8" w:rsidRDefault="00050E93">
      <w:pPr>
        <w:numPr>
          <w:ilvl w:val="3"/>
          <w:numId w:val="28"/>
        </w:numPr>
        <w:tabs>
          <w:tab w:val="left" w:pos="1418"/>
        </w:tabs>
        <w:spacing w:line="312" w:lineRule="auto"/>
        <w:ind w:left="0" w:firstLine="0"/>
        <w:jc w:val="both"/>
        <w:rPr>
          <w:sz w:val="22"/>
          <w:szCs w:val="22"/>
        </w:rPr>
      </w:pPr>
      <w:r w:rsidRPr="007A7CC8">
        <w:rPr>
          <w:sz w:val="22"/>
          <w:szCs w:val="22"/>
        </w:rPr>
        <w:t xml:space="preserve">A ata da AGE de que trata a Cláusula 1.1 acima </w:t>
      </w:r>
      <w:r w:rsidR="002C52B6" w:rsidRPr="007A7CC8">
        <w:rPr>
          <w:sz w:val="22"/>
          <w:szCs w:val="22"/>
        </w:rPr>
        <w:t>foi</w:t>
      </w:r>
      <w:r w:rsidRPr="007A7CC8">
        <w:rPr>
          <w:sz w:val="22"/>
          <w:szCs w:val="22"/>
        </w:rPr>
        <w:t xml:space="preserve"> arquivada na Junta Comercial do Estado de São Paulo (“</w:t>
      </w:r>
      <w:r w:rsidRPr="007A7CC8">
        <w:rPr>
          <w:sz w:val="22"/>
          <w:szCs w:val="22"/>
          <w:u w:val="single"/>
        </w:rPr>
        <w:t>JUCESP</w:t>
      </w:r>
      <w:r w:rsidRPr="007A7CC8">
        <w:rPr>
          <w:sz w:val="22"/>
          <w:szCs w:val="22"/>
        </w:rPr>
        <w:t>”) e publicada no Diário Oficial do Estado de São Paulo e no Jornal “Valor Econômico”, nos termos dos artigos 62, inciso I, e 289 da Lei das Sociedades por Ações.</w:t>
      </w:r>
    </w:p>
    <w:p w14:paraId="3F430448" w14:textId="77777777" w:rsidR="00782DC2" w:rsidRPr="007A7CC8" w:rsidRDefault="00782DC2" w:rsidP="00782DC2">
      <w:pPr>
        <w:tabs>
          <w:tab w:val="left" w:pos="1418"/>
        </w:tabs>
        <w:spacing w:line="312" w:lineRule="auto"/>
        <w:jc w:val="both"/>
        <w:rPr>
          <w:sz w:val="22"/>
          <w:szCs w:val="22"/>
        </w:rPr>
      </w:pPr>
    </w:p>
    <w:p w14:paraId="41652364" w14:textId="32442803" w:rsidR="00782DC2" w:rsidRPr="007A7CC8" w:rsidRDefault="00782DC2" w:rsidP="00782DC2">
      <w:pPr>
        <w:numPr>
          <w:ilvl w:val="3"/>
          <w:numId w:val="28"/>
        </w:numPr>
        <w:tabs>
          <w:tab w:val="left" w:pos="1418"/>
        </w:tabs>
        <w:spacing w:line="312" w:lineRule="auto"/>
        <w:ind w:left="0" w:firstLine="0"/>
        <w:jc w:val="both"/>
        <w:rPr>
          <w:sz w:val="22"/>
          <w:szCs w:val="22"/>
        </w:rPr>
      </w:pPr>
      <w:r w:rsidRPr="007A7CC8">
        <w:rPr>
          <w:sz w:val="22"/>
          <w:szCs w:val="22"/>
        </w:rPr>
        <w:t>A ata da AGE Aditamento de que trata a Cláusula 1.2 acima foi arquivada na Junta Comercial do Estado de São Paulo (“</w:t>
      </w:r>
      <w:r w:rsidRPr="007A7CC8">
        <w:rPr>
          <w:sz w:val="22"/>
          <w:szCs w:val="22"/>
          <w:u w:val="single"/>
        </w:rPr>
        <w:t>JUCESP</w:t>
      </w:r>
      <w:r w:rsidRPr="007A7CC8">
        <w:rPr>
          <w:sz w:val="22"/>
          <w:szCs w:val="22"/>
        </w:rPr>
        <w:t>”) e publicada nos jornais de publicação da Emissora.</w:t>
      </w:r>
    </w:p>
    <w:p w14:paraId="5ABB7BF0" w14:textId="77777777" w:rsidR="00782DC2" w:rsidRPr="007A7CC8" w:rsidRDefault="00782DC2" w:rsidP="00782DC2">
      <w:pPr>
        <w:tabs>
          <w:tab w:val="left" w:pos="1418"/>
        </w:tabs>
        <w:spacing w:line="312" w:lineRule="auto"/>
        <w:jc w:val="both"/>
        <w:rPr>
          <w:sz w:val="22"/>
          <w:szCs w:val="22"/>
        </w:rPr>
      </w:pPr>
    </w:p>
    <w:p w14:paraId="3B44BC93" w14:textId="77777777" w:rsidR="00050E93" w:rsidRPr="007A7CC8" w:rsidRDefault="00050E93" w:rsidP="00876C01">
      <w:pPr>
        <w:numPr>
          <w:ilvl w:val="2"/>
          <w:numId w:val="28"/>
        </w:numPr>
        <w:tabs>
          <w:tab w:val="left" w:pos="1418"/>
        </w:tabs>
        <w:spacing w:line="312" w:lineRule="auto"/>
        <w:ind w:left="0" w:firstLine="0"/>
        <w:jc w:val="both"/>
        <w:rPr>
          <w:b/>
          <w:bCs/>
          <w:sz w:val="22"/>
          <w:szCs w:val="22"/>
        </w:rPr>
      </w:pPr>
      <w:r w:rsidRPr="007A7CC8">
        <w:rPr>
          <w:b/>
          <w:bCs/>
          <w:sz w:val="22"/>
          <w:szCs w:val="22"/>
        </w:rPr>
        <w:t xml:space="preserve">Inscrição e Registro da Escritura </w:t>
      </w:r>
    </w:p>
    <w:p w14:paraId="57032167" w14:textId="77777777" w:rsidR="00050E93" w:rsidRPr="007A7CC8" w:rsidRDefault="00050E93" w:rsidP="00050E93">
      <w:pPr>
        <w:tabs>
          <w:tab w:val="left" w:pos="1418"/>
        </w:tabs>
        <w:spacing w:line="312" w:lineRule="auto"/>
        <w:jc w:val="both"/>
        <w:rPr>
          <w:b/>
          <w:bCs/>
          <w:sz w:val="22"/>
          <w:szCs w:val="22"/>
        </w:rPr>
      </w:pPr>
    </w:p>
    <w:p w14:paraId="2E2549A1" w14:textId="65764D17" w:rsidR="00050E93" w:rsidRPr="007A7CC8" w:rsidRDefault="00050E93">
      <w:pPr>
        <w:numPr>
          <w:ilvl w:val="3"/>
          <w:numId w:val="28"/>
        </w:numPr>
        <w:tabs>
          <w:tab w:val="left" w:pos="1418"/>
        </w:tabs>
        <w:spacing w:line="312" w:lineRule="auto"/>
        <w:ind w:left="0" w:firstLine="0"/>
        <w:jc w:val="both"/>
        <w:rPr>
          <w:sz w:val="22"/>
          <w:szCs w:val="22"/>
        </w:rPr>
      </w:pPr>
      <w:r w:rsidRPr="007A7CC8">
        <w:rPr>
          <w:sz w:val="22"/>
          <w:szCs w:val="22"/>
        </w:rPr>
        <w:t xml:space="preserve">Esta Escritura e seus eventuais aditamentos deverão ser inscritos e registrados na JUCESP, de acordo com o disposto no artigo 62, inciso II, e parágrafo 3º da Lei das Sociedades por Ações. </w:t>
      </w:r>
    </w:p>
    <w:p w14:paraId="0678578E" w14:textId="77777777" w:rsidR="007A0208" w:rsidRPr="007A7CC8" w:rsidRDefault="007A0208" w:rsidP="00876C01">
      <w:pPr>
        <w:tabs>
          <w:tab w:val="left" w:pos="1418"/>
        </w:tabs>
        <w:spacing w:line="312" w:lineRule="auto"/>
        <w:jc w:val="both"/>
        <w:rPr>
          <w:sz w:val="22"/>
          <w:szCs w:val="22"/>
        </w:rPr>
      </w:pPr>
    </w:p>
    <w:p w14:paraId="70478A7C" w14:textId="313E21D0" w:rsidR="009566AB" w:rsidRPr="007A7CC8" w:rsidRDefault="009566AB" w:rsidP="00876C01">
      <w:pPr>
        <w:numPr>
          <w:ilvl w:val="3"/>
          <w:numId w:val="28"/>
        </w:numPr>
        <w:tabs>
          <w:tab w:val="left" w:pos="1418"/>
        </w:tabs>
        <w:spacing w:line="312" w:lineRule="auto"/>
        <w:ind w:left="0" w:firstLine="0"/>
        <w:jc w:val="both"/>
        <w:rPr>
          <w:sz w:val="22"/>
          <w:szCs w:val="22"/>
        </w:rPr>
      </w:pPr>
      <w:r w:rsidRPr="007A7CC8">
        <w:rPr>
          <w:sz w:val="22"/>
          <w:szCs w:val="22"/>
        </w:rPr>
        <w:t xml:space="preserve">Em razão da </w:t>
      </w:r>
      <w:r w:rsidR="00DD5558" w:rsidRPr="007A7CC8">
        <w:rPr>
          <w:sz w:val="22"/>
          <w:szCs w:val="22"/>
        </w:rPr>
        <w:t>inclusão da Fiança, por meio da celebração do Primeiro Aditamento da Escritura, esta Escritura e seus eventuais aditamentos deverão ser inscritos e registrados nos competentes cartórios de registro de títulos e documentos do domicílio das Partes, na forma dos artigos 129, §3º e 130 da Lei 6.015 de 31 de dezembro de 1973.</w:t>
      </w:r>
    </w:p>
    <w:p w14:paraId="67867DD4" w14:textId="77777777" w:rsidR="00050E93" w:rsidRPr="007A7CC8" w:rsidRDefault="00050E93" w:rsidP="00050E93">
      <w:pPr>
        <w:tabs>
          <w:tab w:val="left" w:pos="1418"/>
        </w:tabs>
        <w:spacing w:line="312" w:lineRule="auto"/>
        <w:jc w:val="both"/>
        <w:rPr>
          <w:sz w:val="22"/>
          <w:szCs w:val="22"/>
        </w:rPr>
      </w:pPr>
    </w:p>
    <w:p w14:paraId="2D960DC7" w14:textId="77777777" w:rsidR="00050E93" w:rsidRPr="007A7CC8" w:rsidRDefault="00050E93" w:rsidP="00876C01">
      <w:pPr>
        <w:numPr>
          <w:ilvl w:val="2"/>
          <w:numId w:val="28"/>
        </w:numPr>
        <w:tabs>
          <w:tab w:val="left" w:pos="1418"/>
        </w:tabs>
        <w:spacing w:line="312" w:lineRule="auto"/>
        <w:ind w:left="0" w:firstLine="0"/>
        <w:jc w:val="both"/>
        <w:rPr>
          <w:b/>
          <w:bCs/>
          <w:sz w:val="22"/>
          <w:szCs w:val="22"/>
        </w:rPr>
      </w:pPr>
      <w:r w:rsidRPr="007A7CC8">
        <w:rPr>
          <w:b/>
          <w:bCs/>
          <w:sz w:val="22"/>
          <w:szCs w:val="22"/>
        </w:rPr>
        <w:t>Dispensa de Registro na CVM</w:t>
      </w:r>
    </w:p>
    <w:p w14:paraId="709B4403" w14:textId="77777777" w:rsidR="00050E93" w:rsidRPr="007A7CC8" w:rsidRDefault="00050E93" w:rsidP="00050E93">
      <w:pPr>
        <w:tabs>
          <w:tab w:val="left" w:pos="1418"/>
        </w:tabs>
        <w:spacing w:line="312" w:lineRule="auto"/>
        <w:jc w:val="both"/>
        <w:rPr>
          <w:sz w:val="22"/>
          <w:szCs w:val="22"/>
        </w:rPr>
      </w:pPr>
    </w:p>
    <w:p w14:paraId="0F8D1430" w14:textId="77777777" w:rsidR="00050E93" w:rsidRPr="007A7CC8" w:rsidRDefault="00050E93" w:rsidP="00876C01">
      <w:pPr>
        <w:numPr>
          <w:ilvl w:val="3"/>
          <w:numId w:val="28"/>
        </w:numPr>
        <w:tabs>
          <w:tab w:val="left" w:pos="1418"/>
        </w:tabs>
        <w:spacing w:line="312" w:lineRule="auto"/>
        <w:ind w:left="0" w:firstLine="0"/>
        <w:jc w:val="both"/>
        <w:rPr>
          <w:sz w:val="22"/>
          <w:szCs w:val="22"/>
        </w:rPr>
      </w:pPr>
      <w:r w:rsidRPr="007A7CC8">
        <w:rPr>
          <w:sz w:val="22"/>
          <w:szCs w:val="22"/>
        </w:rPr>
        <w:t>A presente Emissão está automaticamente dispensada de registro de distribuição na CVM, nos termos do artigo 6º da Instrução CVM nº 476, de 16 de janeiro de 2009, conforme alterada (“</w:t>
      </w:r>
      <w:r w:rsidRPr="007A7CC8">
        <w:rPr>
          <w:sz w:val="22"/>
          <w:szCs w:val="22"/>
          <w:u w:val="single"/>
        </w:rPr>
        <w:t>Instrução CVM 476</w:t>
      </w:r>
      <w:r w:rsidRPr="007A7CC8">
        <w:rPr>
          <w:sz w:val="22"/>
          <w:szCs w:val="22"/>
        </w:rPr>
        <w:t>”), por se tratar de oferta pública de valores mobiliários com esforços restritos de distribuição.</w:t>
      </w:r>
    </w:p>
    <w:p w14:paraId="324C3AE6" w14:textId="77777777" w:rsidR="00050E93" w:rsidRPr="007A7CC8" w:rsidRDefault="00050E93" w:rsidP="00050E93">
      <w:pPr>
        <w:tabs>
          <w:tab w:val="left" w:pos="1418"/>
        </w:tabs>
        <w:spacing w:line="312" w:lineRule="auto"/>
        <w:jc w:val="both"/>
        <w:rPr>
          <w:sz w:val="22"/>
          <w:szCs w:val="22"/>
        </w:rPr>
      </w:pPr>
    </w:p>
    <w:p w14:paraId="317C4BA5" w14:textId="16076A5B" w:rsidR="00050E93" w:rsidRPr="007A7CC8" w:rsidRDefault="00050E93" w:rsidP="00876C01">
      <w:pPr>
        <w:numPr>
          <w:ilvl w:val="2"/>
          <w:numId w:val="28"/>
        </w:numPr>
        <w:tabs>
          <w:tab w:val="left" w:pos="1418"/>
        </w:tabs>
        <w:spacing w:line="312" w:lineRule="auto"/>
        <w:ind w:left="0" w:firstLine="0"/>
        <w:jc w:val="both"/>
        <w:rPr>
          <w:b/>
          <w:bCs/>
          <w:sz w:val="22"/>
          <w:szCs w:val="22"/>
        </w:rPr>
      </w:pPr>
      <w:r w:rsidRPr="007A7CC8">
        <w:rPr>
          <w:b/>
          <w:bCs/>
          <w:sz w:val="22"/>
          <w:szCs w:val="22"/>
        </w:rPr>
        <w:t xml:space="preserve">Registro na </w:t>
      </w:r>
      <w:r w:rsidR="007A7CC8" w:rsidRPr="007A7CC8">
        <w:rPr>
          <w:b/>
          <w:bCs/>
          <w:sz w:val="22"/>
          <w:szCs w:val="22"/>
        </w:rPr>
        <w:t>B3 S/A – Brasil, Bolsa, Balcão (“B3”)</w:t>
      </w:r>
    </w:p>
    <w:p w14:paraId="086EB45D" w14:textId="77777777" w:rsidR="00050E93" w:rsidRPr="007A7CC8" w:rsidRDefault="00050E93" w:rsidP="00050E93">
      <w:pPr>
        <w:tabs>
          <w:tab w:val="left" w:pos="1418"/>
        </w:tabs>
        <w:spacing w:line="312" w:lineRule="auto"/>
        <w:jc w:val="both"/>
        <w:rPr>
          <w:bCs/>
          <w:sz w:val="22"/>
          <w:szCs w:val="22"/>
        </w:rPr>
      </w:pPr>
    </w:p>
    <w:p w14:paraId="1A0A08D6" w14:textId="7657AA77" w:rsidR="00050E93" w:rsidRPr="007A7CC8" w:rsidRDefault="00050E93" w:rsidP="00876C01">
      <w:pPr>
        <w:numPr>
          <w:ilvl w:val="3"/>
          <w:numId w:val="28"/>
        </w:numPr>
        <w:tabs>
          <w:tab w:val="left" w:pos="1418"/>
        </w:tabs>
        <w:spacing w:line="312" w:lineRule="auto"/>
        <w:ind w:left="0" w:firstLine="0"/>
        <w:jc w:val="both"/>
        <w:rPr>
          <w:sz w:val="22"/>
          <w:szCs w:val="22"/>
        </w:rPr>
      </w:pPr>
      <w:r w:rsidRPr="007A7CC8">
        <w:rPr>
          <w:sz w:val="22"/>
          <w:szCs w:val="22"/>
        </w:rPr>
        <w:t>As Debêntures serão registradas para: (a) distribuição pública no mercado primário por meio do MDA – Módulo de Distribuição de Ativos (“</w:t>
      </w:r>
      <w:r w:rsidRPr="007A7CC8">
        <w:rPr>
          <w:sz w:val="22"/>
          <w:szCs w:val="22"/>
          <w:u w:val="single"/>
        </w:rPr>
        <w:t>MDA</w:t>
      </w:r>
      <w:r w:rsidRPr="007A7CC8">
        <w:rPr>
          <w:sz w:val="22"/>
          <w:szCs w:val="22"/>
        </w:rPr>
        <w:t xml:space="preserve">”), administrado e operacionalizado pela </w:t>
      </w:r>
      <w:r w:rsidR="007A7CC8">
        <w:rPr>
          <w:sz w:val="22"/>
          <w:szCs w:val="22"/>
        </w:rPr>
        <w:t>B3</w:t>
      </w:r>
      <w:r w:rsidRPr="007A7CC8">
        <w:rPr>
          <w:sz w:val="22"/>
          <w:szCs w:val="22"/>
        </w:rPr>
        <w:t xml:space="preserve">, sendo a distribuição liquidada através da </w:t>
      </w:r>
      <w:r w:rsidR="007A7CC8">
        <w:rPr>
          <w:sz w:val="22"/>
          <w:szCs w:val="22"/>
        </w:rPr>
        <w:t>B3</w:t>
      </w:r>
      <w:r w:rsidRPr="007A7CC8">
        <w:rPr>
          <w:sz w:val="22"/>
          <w:szCs w:val="22"/>
        </w:rPr>
        <w:t xml:space="preserve">; e (b) negociação, observado o disposto na Cláusula 3.8 abaixo, no mercado secundário por meio do CETIP21 – Módulo de Títulos e Valores </w:t>
      </w:r>
      <w:r w:rsidRPr="007A7CC8">
        <w:rPr>
          <w:sz w:val="22"/>
          <w:szCs w:val="22"/>
        </w:rPr>
        <w:lastRenderedPageBreak/>
        <w:t>Mobiliários (“</w:t>
      </w:r>
      <w:r w:rsidRPr="007A7CC8">
        <w:rPr>
          <w:sz w:val="22"/>
          <w:szCs w:val="22"/>
          <w:u w:val="single"/>
        </w:rPr>
        <w:t>CETIP21</w:t>
      </w:r>
      <w:r w:rsidRPr="007A7CC8">
        <w:rPr>
          <w:sz w:val="22"/>
          <w:szCs w:val="22"/>
        </w:rPr>
        <w:t xml:space="preserve">”), administrado e operacionalizado pela </w:t>
      </w:r>
      <w:r w:rsidR="007A7CC8">
        <w:rPr>
          <w:sz w:val="22"/>
          <w:szCs w:val="22"/>
        </w:rPr>
        <w:t>B3</w:t>
      </w:r>
      <w:r w:rsidRPr="007A7CC8">
        <w:rPr>
          <w:sz w:val="22"/>
          <w:szCs w:val="22"/>
        </w:rPr>
        <w:t xml:space="preserve">, sendo as negociações liquidadas e as Debêntures custodiadas eletronicamente na </w:t>
      </w:r>
      <w:r w:rsidR="007A7CC8">
        <w:rPr>
          <w:sz w:val="22"/>
          <w:szCs w:val="22"/>
        </w:rPr>
        <w:t>B3</w:t>
      </w:r>
      <w:r w:rsidRPr="007A7CC8">
        <w:rPr>
          <w:sz w:val="22"/>
          <w:szCs w:val="22"/>
        </w:rPr>
        <w:t>.</w:t>
      </w:r>
    </w:p>
    <w:p w14:paraId="0E01C44D" w14:textId="77777777" w:rsidR="00050E93" w:rsidRPr="007A7CC8" w:rsidRDefault="00050E93" w:rsidP="00050E93">
      <w:pPr>
        <w:tabs>
          <w:tab w:val="left" w:pos="1418"/>
        </w:tabs>
        <w:spacing w:line="312" w:lineRule="auto"/>
        <w:jc w:val="both"/>
        <w:rPr>
          <w:b/>
          <w:bCs/>
          <w:sz w:val="22"/>
          <w:szCs w:val="22"/>
        </w:rPr>
      </w:pPr>
    </w:p>
    <w:p w14:paraId="74D4672E" w14:textId="77777777" w:rsidR="00050E93" w:rsidRPr="007A7CC8" w:rsidRDefault="00050E93" w:rsidP="00876C01">
      <w:pPr>
        <w:numPr>
          <w:ilvl w:val="2"/>
          <w:numId w:val="28"/>
        </w:numPr>
        <w:tabs>
          <w:tab w:val="left" w:pos="1418"/>
        </w:tabs>
        <w:spacing w:line="312" w:lineRule="auto"/>
        <w:ind w:left="0" w:firstLine="0"/>
        <w:jc w:val="both"/>
        <w:rPr>
          <w:b/>
          <w:bCs/>
          <w:sz w:val="22"/>
          <w:szCs w:val="22"/>
        </w:rPr>
      </w:pPr>
      <w:r w:rsidRPr="007A7CC8">
        <w:rPr>
          <w:b/>
          <w:bCs/>
          <w:sz w:val="22"/>
          <w:szCs w:val="22"/>
        </w:rPr>
        <w:t>Registro na Associação Brasileira das Entidades dos Mercados Financeiro e de Capitais (“</w:t>
      </w:r>
      <w:r w:rsidRPr="007A7CC8">
        <w:rPr>
          <w:b/>
          <w:bCs/>
          <w:sz w:val="22"/>
          <w:szCs w:val="22"/>
          <w:u w:val="single"/>
        </w:rPr>
        <w:t>ANBIMA</w:t>
      </w:r>
      <w:r w:rsidRPr="007A7CC8">
        <w:rPr>
          <w:b/>
          <w:bCs/>
          <w:sz w:val="22"/>
          <w:szCs w:val="22"/>
        </w:rPr>
        <w:t>”)</w:t>
      </w:r>
    </w:p>
    <w:p w14:paraId="13874C2B" w14:textId="77777777" w:rsidR="00050E93" w:rsidRPr="007A7CC8" w:rsidRDefault="00050E93" w:rsidP="00050E93">
      <w:pPr>
        <w:tabs>
          <w:tab w:val="left" w:pos="1418"/>
        </w:tabs>
        <w:spacing w:line="312" w:lineRule="auto"/>
        <w:jc w:val="both"/>
        <w:rPr>
          <w:sz w:val="22"/>
          <w:szCs w:val="22"/>
        </w:rPr>
      </w:pPr>
    </w:p>
    <w:p w14:paraId="4881DC38" w14:textId="77777777" w:rsidR="00050E93" w:rsidRPr="007A7CC8" w:rsidRDefault="00050E93" w:rsidP="00050E93">
      <w:pPr>
        <w:tabs>
          <w:tab w:val="left" w:pos="1418"/>
        </w:tabs>
        <w:spacing w:line="312" w:lineRule="auto"/>
        <w:jc w:val="both"/>
        <w:rPr>
          <w:sz w:val="22"/>
          <w:szCs w:val="22"/>
        </w:rPr>
      </w:pPr>
      <w:r w:rsidRPr="007A7CC8">
        <w:rPr>
          <w:sz w:val="22"/>
          <w:szCs w:val="22"/>
        </w:rPr>
        <w:t>2.1.5.1.</w:t>
      </w:r>
      <w:r w:rsidRPr="007A7CC8">
        <w:rPr>
          <w:sz w:val="22"/>
          <w:szCs w:val="22"/>
        </w:rPr>
        <w:tab/>
        <w:t>Não obstante o disposto no parágrafo primeiro, inciso (i) e parágrafo segundo do artigo 1º do novo “Código ANBIMA de Regulação e Melhores Práticas para as Ofertas Públicas de Distribuição e Aquisição de Valores Mobiliários” (“</w:t>
      </w:r>
      <w:r w:rsidRPr="007A7CC8">
        <w:rPr>
          <w:sz w:val="22"/>
          <w:szCs w:val="22"/>
          <w:u w:val="single"/>
        </w:rPr>
        <w:t>Código ANBIMA</w:t>
      </w:r>
      <w:r w:rsidRPr="007A7CC8">
        <w:rPr>
          <w:sz w:val="22"/>
          <w:szCs w:val="22"/>
        </w:rPr>
        <w:t>”), nos termos do parágrafo primeiro do artigo 9º do Código ANBIMA, a Oferta Restrita será registrada na ANBIMA desde que expedidas as diretrizes específicas do Conselho de Regulação e Melhores Práticas até a data de envio à CVM da comunicação de encerramento da Oferta Restrita (“</w:t>
      </w:r>
      <w:r w:rsidRPr="007A7CC8">
        <w:rPr>
          <w:sz w:val="22"/>
          <w:szCs w:val="22"/>
          <w:u w:val="single"/>
        </w:rPr>
        <w:t>Comunicação de Encerramento</w:t>
      </w:r>
      <w:r w:rsidRPr="007A7CC8">
        <w:rPr>
          <w:sz w:val="22"/>
          <w:szCs w:val="22"/>
        </w:rPr>
        <w:t xml:space="preserve">”). </w:t>
      </w:r>
    </w:p>
    <w:p w14:paraId="38EA3EF0" w14:textId="77777777" w:rsidR="00050E93" w:rsidRPr="007A7CC8" w:rsidRDefault="00050E93" w:rsidP="00050E93">
      <w:pPr>
        <w:tabs>
          <w:tab w:val="left" w:pos="1418"/>
        </w:tabs>
        <w:spacing w:line="312" w:lineRule="auto"/>
        <w:jc w:val="both"/>
        <w:rPr>
          <w:sz w:val="22"/>
          <w:szCs w:val="22"/>
        </w:rPr>
      </w:pPr>
    </w:p>
    <w:p w14:paraId="0D7D5AED" w14:textId="77777777" w:rsidR="00050E93" w:rsidRPr="007A7CC8" w:rsidRDefault="00050E93" w:rsidP="00050E93">
      <w:pPr>
        <w:tabs>
          <w:tab w:val="left" w:pos="1418"/>
        </w:tabs>
        <w:spacing w:line="312" w:lineRule="auto"/>
        <w:jc w:val="both"/>
        <w:rPr>
          <w:sz w:val="22"/>
          <w:szCs w:val="22"/>
        </w:rPr>
      </w:pPr>
    </w:p>
    <w:p w14:paraId="1D15F27E" w14:textId="77777777" w:rsidR="00050E93" w:rsidRPr="007A7CC8" w:rsidRDefault="00050E93" w:rsidP="00876C01">
      <w:pPr>
        <w:numPr>
          <w:ilvl w:val="0"/>
          <w:numId w:val="28"/>
        </w:numPr>
        <w:tabs>
          <w:tab w:val="left" w:pos="1418"/>
        </w:tabs>
        <w:spacing w:line="312" w:lineRule="auto"/>
        <w:ind w:left="0" w:firstLine="0"/>
        <w:jc w:val="both"/>
        <w:rPr>
          <w:b/>
          <w:bCs/>
          <w:sz w:val="22"/>
          <w:szCs w:val="22"/>
        </w:rPr>
      </w:pPr>
      <w:r w:rsidRPr="007A7CC8">
        <w:rPr>
          <w:b/>
          <w:bCs/>
          <w:sz w:val="22"/>
          <w:szCs w:val="22"/>
        </w:rPr>
        <w:t>DAS CARACTERÍSTICAS DA EMISSÃO</w:t>
      </w:r>
    </w:p>
    <w:p w14:paraId="6E048EAF" w14:textId="77777777" w:rsidR="00050E93" w:rsidRPr="007A7CC8" w:rsidRDefault="00050E93" w:rsidP="00050E93">
      <w:pPr>
        <w:tabs>
          <w:tab w:val="left" w:pos="1418"/>
        </w:tabs>
        <w:spacing w:line="312" w:lineRule="auto"/>
        <w:jc w:val="both"/>
        <w:rPr>
          <w:sz w:val="22"/>
          <w:szCs w:val="22"/>
        </w:rPr>
      </w:pPr>
    </w:p>
    <w:p w14:paraId="3FE2B148" w14:textId="77777777" w:rsidR="00050E93" w:rsidRPr="007A7CC8" w:rsidRDefault="00050E93" w:rsidP="00876C01">
      <w:pPr>
        <w:numPr>
          <w:ilvl w:val="1"/>
          <w:numId w:val="28"/>
        </w:numPr>
        <w:tabs>
          <w:tab w:val="left" w:pos="1418"/>
        </w:tabs>
        <w:spacing w:line="312" w:lineRule="auto"/>
        <w:ind w:left="0" w:firstLine="0"/>
        <w:jc w:val="both"/>
        <w:rPr>
          <w:b/>
          <w:bCs/>
          <w:sz w:val="22"/>
          <w:szCs w:val="22"/>
        </w:rPr>
      </w:pPr>
      <w:r w:rsidRPr="007A7CC8">
        <w:rPr>
          <w:b/>
          <w:bCs/>
          <w:sz w:val="22"/>
          <w:szCs w:val="22"/>
        </w:rPr>
        <w:t>Objeto Social da Emissora</w:t>
      </w:r>
    </w:p>
    <w:p w14:paraId="76B7EB99" w14:textId="77777777" w:rsidR="00050E93" w:rsidRPr="007A7CC8" w:rsidRDefault="00050E93" w:rsidP="00050E93">
      <w:pPr>
        <w:tabs>
          <w:tab w:val="left" w:pos="1418"/>
        </w:tabs>
        <w:spacing w:line="312" w:lineRule="auto"/>
        <w:jc w:val="both"/>
        <w:rPr>
          <w:bCs/>
          <w:sz w:val="22"/>
          <w:szCs w:val="22"/>
        </w:rPr>
      </w:pPr>
    </w:p>
    <w:p w14:paraId="08D641A0" w14:textId="77777777" w:rsidR="00050E93" w:rsidRPr="007A7CC8" w:rsidRDefault="00050E93" w:rsidP="00876C01">
      <w:pPr>
        <w:numPr>
          <w:ilvl w:val="2"/>
          <w:numId w:val="28"/>
        </w:numPr>
        <w:tabs>
          <w:tab w:val="left" w:pos="1418"/>
        </w:tabs>
        <w:spacing w:line="312" w:lineRule="auto"/>
        <w:ind w:left="0" w:firstLine="0"/>
        <w:jc w:val="both"/>
        <w:rPr>
          <w:bCs/>
          <w:sz w:val="22"/>
          <w:szCs w:val="22"/>
        </w:rPr>
      </w:pPr>
      <w:r w:rsidRPr="007A7CC8">
        <w:rPr>
          <w:sz w:val="22"/>
          <w:szCs w:val="22"/>
        </w:rPr>
        <w:t xml:space="preserve">A Emissora tem por objeto social: </w:t>
      </w:r>
      <w:r w:rsidRPr="007A7CC8">
        <w:rPr>
          <w:b/>
          <w:spacing w:val="-2"/>
          <w:sz w:val="22"/>
          <w:szCs w:val="22"/>
        </w:rPr>
        <w:t xml:space="preserve">(a) </w:t>
      </w:r>
      <w:r w:rsidRPr="007A7CC8">
        <w:rPr>
          <w:spacing w:val="-2"/>
          <w:sz w:val="22"/>
          <w:szCs w:val="22"/>
        </w:rPr>
        <w:t xml:space="preserve">o comércio varejista e atacadista de calçados, vestuário, artigos esportivos e produtos relacionados pela Internet, e sem restrição a outros meios; </w:t>
      </w:r>
      <w:r w:rsidRPr="007A7CC8">
        <w:rPr>
          <w:b/>
          <w:spacing w:val="-2"/>
          <w:sz w:val="22"/>
          <w:szCs w:val="22"/>
        </w:rPr>
        <w:t xml:space="preserve">(b) </w:t>
      </w:r>
      <w:r w:rsidRPr="007A7CC8">
        <w:rPr>
          <w:spacing w:val="-2"/>
          <w:sz w:val="22"/>
          <w:szCs w:val="22"/>
        </w:rPr>
        <w:t>o comércio varejista e atacadista de produtos de saúde e correlatos, cosméticos, perfumes, produtos de higiene, saneantes domissanitários e alimentos não-perecíveis pela Internet, e sem restrição a outros meios;</w:t>
      </w:r>
      <w:r w:rsidRPr="007A7CC8">
        <w:rPr>
          <w:bCs/>
          <w:sz w:val="22"/>
          <w:szCs w:val="22"/>
        </w:rPr>
        <w:t xml:space="preserve"> </w:t>
      </w:r>
      <w:r w:rsidRPr="007A7CC8">
        <w:rPr>
          <w:b/>
          <w:spacing w:val="-2"/>
          <w:sz w:val="22"/>
          <w:szCs w:val="22"/>
        </w:rPr>
        <w:t xml:space="preserve">(c) </w:t>
      </w:r>
      <w:r w:rsidRPr="007A7CC8">
        <w:rPr>
          <w:spacing w:val="-2"/>
          <w:sz w:val="22"/>
          <w:szCs w:val="22"/>
        </w:rPr>
        <w:t>o comércio varejista e atacadista de ingressos e entradas para eventos de natureza esportiva, cultural e outros pela Internet, e sem restrição a outros meios;</w:t>
      </w:r>
      <w:r w:rsidRPr="007A7CC8">
        <w:rPr>
          <w:bCs/>
          <w:sz w:val="22"/>
          <w:szCs w:val="22"/>
        </w:rPr>
        <w:t xml:space="preserve"> </w:t>
      </w:r>
      <w:r w:rsidRPr="007A7CC8">
        <w:rPr>
          <w:b/>
          <w:spacing w:val="-2"/>
          <w:sz w:val="22"/>
          <w:szCs w:val="22"/>
        </w:rPr>
        <w:t xml:space="preserve">(d) </w:t>
      </w:r>
      <w:r w:rsidRPr="007A7CC8">
        <w:rPr>
          <w:spacing w:val="-2"/>
          <w:sz w:val="22"/>
          <w:szCs w:val="22"/>
        </w:rPr>
        <w:t>a armazenagem de produtos de saúde e correlatos, cosméticos, produtos de higiene, saneantes domissanitários e alimentos não-perecíveis;</w:t>
      </w:r>
      <w:r w:rsidRPr="007A7CC8">
        <w:rPr>
          <w:bCs/>
          <w:sz w:val="22"/>
          <w:szCs w:val="22"/>
        </w:rPr>
        <w:t xml:space="preserve"> </w:t>
      </w:r>
      <w:r w:rsidRPr="007A7CC8">
        <w:rPr>
          <w:b/>
          <w:spacing w:val="-2"/>
          <w:sz w:val="22"/>
          <w:szCs w:val="22"/>
        </w:rPr>
        <w:t xml:space="preserve">(e) </w:t>
      </w:r>
      <w:r w:rsidRPr="007A7CC8">
        <w:rPr>
          <w:spacing w:val="-2"/>
          <w:sz w:val="22"/>
          <w:szCs w:val="22"/>
        </w:rPr>
        <w:t>a participação em outras sociedades, na qualidade de sócia ou acionista;</w:t>
      </w:r>
      <w:r w:rsidRPr="007A7CC8">
        <w:rPr>
          <w:bCs/>
          <w:sz w:val="22"/>
          <w:szCs w:val="22"/>
        </w:rPr>
        <w:t xml:space="preserve"> </w:t>
      </w:r>
      <w:r w:rsidRPr="007A7CC8">
        <w:rPr>
          <w:b/>
          <w:spacing w:val="-2"/>
          <w:sz w:val="22"/>
          <w:szCs w:val="22"/>
        </w:rPr>
        <w:t xml:space="preserve">(f) </w:t>
      </w:r>
      <w:r w:rsidRPr="007A7CC8">
        <w:rPr>
          <w:spacing w:val="-2"/>
          <w:sz w:val="22"/>
          <w:szCs w:val="22"/>
        </w:rPr>
        <w:t>a confecção de artigos de vestuário masculino, feminino, infantil, e para recém-nascidos (blusas, camisas, vestidos, saias, calças, ternos, casacos, etc.), feitos com qualquer material (tecidos planos, tecidos de malha, couro, etc.);</w:t>
      </w:r>
      <w:r w:rsidRPr="007A7CC8">
        <w:rPr>
          <w:bCs/>
          <w:sz w:val="22"/>
          <w:szCs w:val="22"/>
        </w:rPr>
        <w:t xml:space="preserve"> </w:t>
      </w:r>
      <w:r w:rsidRPr="007A7CC8">
        <w:rPr>
          <w:b/>
          <w:spacing w:val="-2"/>
          <w:sz w:val="22"/>
          <w:szCs w:val="22"/>
        </w:rPr>
        <w:t xml:space="preserve">(g) </w:t>
      </w:r>
      <w:r w:rsidRPr="007A7CC8">
        <w:rPr>
          <w:spacing w:val="-2"/>
          <w:sz w:val="22"/>
          <w:szCs w:val="22"/>
        </w:rPr>
        <w:t>a montagem de blusas, camisas, vestidos, calças ou outras peças de vestuário;</w:t>
      </w:r>
      <w:r w:rsidRPr="007A7CC8">
        <w:rPr>
          <w:bCs/>
          <w:sz w:val="22"/>
          <w:szCs w:val="22"/>
        </w:rPr>
        <w:t xml:space="preserve"> </w:t>
      </w:r>
      <w:r w:rsidRPr="007A7CC8">
        <w:rPr>
          <w:b/>
          <w:spacing w:val="-2"/>
          <w:sz w:val="22"/>
          <w:szCs w:val="22"/>
        </w:rPr>
        <w:t xml:space="preserve">(h) </w:t>
      </w:r>
      <w:r w:rsidRPr="007A7CC8">
        <w:rPr>
          <w:spacing w:val="-2"/>
          <w:sz w:val="22"/>
          <w:szCs w:val="22"/>
        </w:rPr>
        <w:t xml:space="preserve">a importação e exportação de calçados, vestuário, artigos esportivos, cosméticos, perfumes, produtos de higiene, saneantes domissanitários, alimentos não-perecíveis e produtos relacionados; </w:t>
      </w:r>
      <w:r w:rsidRPr="007A7CC8">
        <w:rPr>
          <w:b/>
          <w:spacing w:val="-2"/>
          <w:sz w:val="22"/>
          <w:szCs w:val="22"/>
        </w:rPr>
        <w:t xml:space="preserve">(i) </w:t>
      </w:r>
      <w:r w:rsidRPr="007A7CC8">
        <w:rPr>
          <w:spacing w:val="-2"/>
          <w:sz w:val="22"/>
          <w:szCs w:val="22"/>
        </w:rPr>
        <w:t>a locação de espaços para publicidade em sítio eletrônico, sem restrição a outros meios;</w:t>
      </w:r>
      <w:r w:rsidRPr="007A7CC8">
        <w:rPr>
          <w:bCs/>
          <w:sz w:val="22"/>
          <w:szCs w:val="22"/>
        </w:rPr>
        <w:t xml:space="preserve"> </w:t>
      </w:r>
      <w:r w:rsidRPr="007A7CC8">
        <w:rPr>
          <w:b/>
          <w:spacing w:val="-2"/>
          <w:sz w:val="22"/>
          <w:szCs w:val="22"/>
        </w:rPr>
        <w:t xml:space="preserve">(j) </w:t>
      </w:r>
      <w:r w:rsidRPr="007A7CC8">
        <w:rPr>
          <w:spacing w:val="-2"/>
          <w:sz w:val="22"/>
          <w:szCs w:val="22"/>
        </w:rPr>
        <w:t>Comércio Varejista de artigos esportivos;</w:t>
      </w:r>
      <w:r w:rsidRPr="007A7CC8">
        <w:rPr>
          <w:bCs/>
          <w:sz w:val="22"/>
          <w:szCs w:val="22"/>
        </w:rPr>
        <w:t xml:space="preserve"> </w:t>
      </w:r>
      <w:r w:rsidRPr="007A7CC8">
        <w:rPr>
          <w:b/>
          <w:spacing w:val="-2"/>
          <w:sz w:val="22"/>
          <w:szCs w:val="22"/>
        </w:rPr>
        <w:t xml:space="preserve">(k) </w:t>
      </w:r>
      <w:r w:rsidRPr="007A7CC8">
        <w:rPr>
          <w:spacing w:val="-2"/>
          <w:sz w:val="22"/>
          <w:szCs w:val="22"/>
        </w:rPr>
        <w:t xml:space="preserve">Comércio atacadista de artigos esportivos; </w:t>
      </w:r>
      <w:r w:rsidRPr="007A7CC8">
        <w:rPr>
          <w:b/>
          <w:spacing w:val="-2"/>
          <w:sz w:val="22"/>
          <w:szCs w:val="22"/>
        </w:rPr>
        <w:t xml:space="preserve">(l) </w:t>
      </w:r>
      <w:r w:rsidRPr="007A7CC8">
        <w:rPr>
          <w:spacing w:val="-2"/>
          <w:sz w:val="22"/>
          <w:szCs w:val="22"/>
        </w:rPr>
        <w:t xml:space="preserve">Comércio varejista de produtos alimentícios em geral ou especializado em produtos alimentícios não especificados anteriormente; </w:t>
      </w:r>
      <w:r w:rsidRPr="007A7CC8">
        <w:rPr>
          <w:b/>
          <w:spacing w:val="-2"/>
          <w:sz w:val="22"/>
          <w:szCs w:val="22"/>
        </w:rPr>
        <w:t>(m)</w:t>
      </w:r>
      <w:r w:rsidRPr="007A7CC8">
        <w:rPr>
          <w:spacing w:val="-2"/>
          <w:sz w:val="22"/>
          <w:szCs w:val="22"/>
        </w:rPr>
        <w:t xml:space="preserve"> Comércio varejista de artigos do vestuário e acessórios;</w:t>
      </w:r>
      <w:r w:rsidRPr="007A7CC8">
        <w:rPr>
          <w:bCs/>
          <w:sz w:val="22"/>
          <w:szCs w:val="22"/>
        </w:rPr>
        <w:t xml:space="preserve"> </w:t>
      </w:r>
      <w:r w:rsidRPr="007A7CC8">
        <w:rPr>
          <w:b/>
          <w:spacing w:val="-2"/>
          <w:sz w:val="22"/>
          <w:szCs w:val="22"/>
        </w:rPr>
        <w:t xml:space="preserve">(n) </w:t>
      </w:r>
      <w:r w:rsidRPr="007A7CC8">
        <w:rPr>
          <w:spacing w:val="-2"/>
          <w:sz w:val="22"/>
          <w:szCs w:val="22"/>
        </w:rPr>
        <w:t xml:space="preserve">Comércio atacadista de artigos do vestuário e acessórios; </w:t>
      </w:r>
      <w:r w:rsidRPr="007A7CC8">
        <w:rPr>
          <w:b/>
          <w:spacing w:val="-2"/>
          <w:sz w:val="22"/>
          <w:szCs w:val="22"/>
        </w:rPr>
        <w:t xml:space="preserve">(o) </w:t>
      </w:r>
      <w:r w:rsidRPr="007A7CC8">
        <w:rPr>
          <w:spacing w:val="-2"/>
          <w:sz w:val="22"/>
          <w:szCs w:val="22"/>
        </w:rPr>
        <w:t xml:space="preserve">Comércio atacadista de produtos saneantes domissanitários; </w:t>
      </w:r>
      <w:r w:rsidRPr="007A7CC8">
        <w:rPr>
          <w:b/>
          <w:spacing w:val="-2"/>
          <w:sz w:val="22"/>
          <w:szCs w:val="22"/>
        </w:rPr>
        <w:t xml:space="preserve">(p) </w:t>
      </w:r>
      <w:r w:rsidRPr="007A7CC8">
        <w:rPr>
          <w:spacing w:val="-2"/>
          <w:sz w:val="22"/>
          <w:szCs w:val="22"/>
        </w:rPr>
        <w:t xml:space="preserve">Atividades de intermediação e agenciamento de serviços e negócios em geral; </w:t>
      </w:r>
      <w:r w:rsidRPr="007A7CC8">
        <w:rPr>
          <w:b/>
          <w:spacing w:val="-2"/>
          <w:sz w:val="22"/>
          <w:szCs w:val="22"/>
        </w:rPr>
        <w:t xml:space="preserve">(q) </w:t>
      </w:r>
      <w:r w:rsidRPr="007A7CC8">
        <w:rPr>
          <w:spacing w:val="-2"/>
          <w:sz w:val="22"/>
          <w:szCs w:val="22"/>
        </w:rPr>
        <w:t xml:space="preserve">Comércio varejista de produtos de saúde e correlatos; e </w:t>
      </w:r>
      <w:r w:rsidRPr="007A7CC8">
        <w:rPr>
          <w:b/>
          <w:spacing w:val="-2"/>
          <w:sz w:val="22"/>
          <w:szCs w:val="22"/>
        </w:rPr>
        <w:t xml:space="preserve">(r) </w:t>
      </w:r>
      <w:r w:rsidRPr="007A7CC8">
        <w:rPr>
          <w:spacing w:val="-2"/>
          <w:sz w:val="22"/>
          <w:szCs w:val="22"/>
        </w:rPr>
        <w:t>Comércio atacadista de produtos de saúde e correlatos</w:t>
      </w:r>
      <w:r w:rsidRPr="007A7CC8">
        <w:rPr>
          <w:sz w:val="22"/>
          <w:szCs w:val="22"/>
        </w:rPr>
        <w:t>.</w:t>
      </w:r>
    </w:p>
    <w:p w14:paraId="1EA0401D" w14:textId="77777777" w:rsidR="00050E93" w:rsidRPr="007A7CC8" w:rsidRDefault="00050E93" w:rsidP="00050E93">
      <w:pPr>
        <w:tabs>
          <w:tab w:val="left" w:pos="1418"/>
        </w:tabs>
        <w:spacing w:line="312" w:lineRule="auto"/>
        <w:jc w:val="both"/>
        <w:rPr>
          <w:b/>
          <w:bCs/>
          <w:sz w:val="22"/>
          <w:szCs w:val="22"/>
        </w:rPr>
      </w:pPr>
    </w:p>
    <w:p w14:paraId="04C859BA" w14:textId="77777777" w:rsidR="00050E93" w:rsidRPr="007A7CC8" w:rsidRDefault="00050E93" w:rsidP="00876C01">
      <w:pPr>
        <w:numPr>
          <w:ilvl w:val="1"/>
          <w:numId w:val="28"/>
        </w:numPr>
        <w:tabs>
          <w:tab w:val="left" w:pos="1418"/>
        </w:tabs>
        <w:spacing w:line="312" w:lineRule="auto"/>
        <w:ind w:left="0" w:firstLine="0"/>
        <w:jc w:val="both"/>
        <w:rPr>
          <w:b/>
          <w:bCs/>
          <w:sz w:val="22"/>
          <w:szCs w:val="22"/>
        </w:rPr>
      </w:pPr>
      <w:r w:rsidRPr="007A7CC8">
        <w:rPr>
          <w:b/>
          <w:bCs/>
          <w:sz w:val="22"/>
          <w:szCs w:val="22"/>
        </w:rPr>
        <w:lastRenderedPageBreak/>
        <w:t>Número da Emissão</w:t>
      </w:r>
    </w:p>
    <w:p w14:paraId="1526E919" w14:textId="77777777" w:rsidR="00050E93" w:rsidRPr="007A7CC8" w:rsidRDefault="00050E93" w:rsidP="00050E93">
      <w:pPr>
        <w:tabs>
          <w:tab w:val="left" w:pos="1418"/>
        </w:tabs>
        <w:spacing w:line="312" w:lineRule="auto"/>
        <w:jc w:val="both"/>
        <w:rPr>
          <w:sz w:val="22"/>
          <w:szCs w:val="22"/>
        </w:rPr>
      </w:pPr>
    </w:p>
    <w:p w14:paraId="10C92439" w14:textId="777777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sz w:val="22"/>
        </w:rPr>
        <w:t>Esta é a segunda (2ª</w:t>
      </w:r>
      <w:r w:rsidRPr="007A7CC8">
        <w:rPr>
          <w:sz w:val="22"/>
          <w:szCs w:val="22"/>
        </w:rPr>
        <w:t xml:space="preserve">) </w:t>
      </w:r>
      <w:r w:rsidRPr="007A7CC8">
        <w:rPr>
          <w:sz w:val="22"/>
        </w:rPr>
        <w:t xml:space="preserve">emissão pública de </w:t>
      </w:r>
      <w:r w:rsidRPr="007A7CC8">
        <w:rPr>
          <w:sz w:val="22"/>
          <w:szCs w:val="22"/>
        </w:rPr>
        <w:t>Debêntures</w:t>
      </w:r>
      <w:r w:rsidRPr="007A7CC8">
        <w:rPr>
          <w:sz w:val="22"/>
        </w:rPr>
        <w:t xml:space="preserve"> da Emiss</w:t>
      </w:r>
      <w:r w:rsidRPr="007A7CC8">
        <w:rPr>
          <w:sz w:val="22"/>
          <w:szCs w:val="22"/>
        </w:rPr>
        <w:t>ora.</w:t>
      </w:r>
    </w:p>
    <w:p w14:paraId="0F7F64C5" w14:textId="77777777" w:rsidR="00050E93" w:rsidRPr="007A7CC8" w:rsidRDefault="00050E93" w:rsidP="00050E93">
      <w:pPr>
        <w:tabs>
          <w:tab w:val="left" w:pos="1418"/>
        </w:tabs>
        <w:spacing w:line="312" w:lineRule="auto"/>
        <w:jc w:val="both"/>
        <w:rPr>
          <w:sz w:val="22"/>
          <w:szCs w:val="22"/>
        </w:rPr>
      </w:pPr>
    </w:p>
    <w:p w14:paraId="254986AD" w14:textId="77777777" w:rsidR="00050E93" w:rsidRPr="007A7CC8" w:rsidRDefault="00050E93" w:rsidP="00876C01">
      <w:pPr>
        <w:numPr>
          <w:ilvl w:val="1"/>
          <w:numId w:val="28"/>
        </w:numPr>
        <w:tabs>
          <w:tab w:val="left" w:pos="1418"/>
        </w:tabs>
        <w:spacing w:line="312" w:lineRule="auto"/>
        <w:ind w:left="0" w:firstLine="0"/>
        <w:jc w:val="both"/>
        <w:rPr>
          <w:b/>
          <w:bCs/>
          <w:sz w:val="22"/>
          <w:szCs w:val="22"/>
        </w:rPr>
      </w:pPr>
      <w:r w:rsidRPr="007A7CC8">
        <w:rPr>
          <w:b/>
          <w:bCs/>
          <w:sz w:val="22"/>
          <w:szCs w:val="22"/>
        </w:rPr>
        <w:t>Número de Séries</w:t>
      </w:r>
    </w:p>
    <w:p w14:paraId="10C05BAA" w14:textId="77777777" w:rsidR="00050E93" w:rsidRPr="007A7CC8" w:rsidRDefault="00050E93" w:rsidP="00050E93">
      <w:pPr>
        <w:tabs>
          <w:tab w:val="left" w:pos="1418"/>
        </w:tabs>
        <w:spacing w:line="312" w:lineRule="auto"/>
        <w:jc w:val="both"/>
        <w:rPr>
          <w:sz w:val="22"/>
          <w:szCs w:val="22"/>
        </w:rPr>
      </w:pPr>
    </w:p>
    <w:p w14:paraId="3E8940CE" w14:textId="379DE42C"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sz w:val="22"/>
          <w:szCs w:val="22"/>
        </w:rPr>
        <w:t xml:space="preserve">A Emissão </w:t>
      </w:r>
      <w:r w:rsidR="00380651" w:rsidRPr="007A7CC8">
        <w:rPr>
          <w:sz w:val="22"/>
          <w:szCs w:val="22"/>
        </w:rPr>
        <w:t>foi</w:t>
      </w:r>
      <w:r w:rsidRPr="007A7CC8">
        <w:rPr>
          <w:sz w:val="22"/>
          <w:szCs w:val="22"/>
        </w:rPr>
        <w:t xml:space="preserve"> realizada em série única.</w:t>
      </w:r>
    </w:p>
    <w:p w14:paraId="3287F395" w14:textId="77777777" w:rsidR="00050E93" w:rsidRPr="007A7CC8" w:rsidRDefault="00050E93" w:rsidP="00050E93">
      <w:pPr>
        <w:tabs>
          <w:tab w:val="left" w:pos="1418"/>
        </w:tabs>
        <w:spacing w:line="312" w:lineRule="auto"/>
        <w:jc w:val="both"/>
        <w:rPr>
          <w:b/>
          <w:bCs/>
          <w:sz w:val="22"/>
          <w:szCs w:val="22"/>
        </w:rPr>
      </w:pPr>
    </w:p>
    <w:p w14:paraId="24985F51" w14:textId="77777777" w:rsidR="00050E93" w:rsidRPr="007A7CC8" w:rsidRDefault="00050E93" w:rsidP="00876C01">
      <w:pPr>
        <w:numPr>
          <w:ilvl w:val="1"/>
          <w:numId w:val="28"/>
        </w:numPr>
        <w:tabs>
          <w:tab w:val="left" w:pos="1418"/>
        </w:tabs>
        <w:spacing w:line="312" w:lineRule="auto"/>
        <w:ind w:left="0" w:firstLine="0"/>
        <w:jc w:val="both"/>
        <w:rPr>
          <w:b/>
          <w:bCs/>
          <w:sz w:val="22"/>
          <w:szCs w:val="22"/>
        </w:rPr>
      </w:pPr>
      <w:r w:rsidRPr="007A7CC8">
        <w:rPr>
          <w:b/>
          <w:bCs/>
          <w:sz w:val="22"/>
          <w:szCs w:val="22"/>
        </w:rPr>
        <w:t>Montante da Emissão</w:t>
      </w:r>
    </w:p>
    <w:p w14:paraId="048D6525" w14:textId="77777777" w:rsidR="00050E93" w:rsidRPr="007A7CC8" w:rsidRDefault="00050E93" w:rsidP="00050E93">
      <w:pPr>
        <w:tabs>
          <w:tab w:val="left" w:pos="1418"/>
        </w:tabs>
        <w:spacing w:line="312" w:lineRule="auto"/>
        <w:jc w:val="both"/>
        <w:rPr>
          <w:sz w:val="22"/>
          <w:szCs w:val="22"/>
        </w:rPr>
      </w:pPr>
    </w:p>
    <w:p w14:paraId="3F6DF131" w14:textId="3F4733CE"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sz w:val="22"/>
          <w:szCs w:val="22"/>
        </w:rPr>
        <w:t xml:space="preserve">O montante total da emissão </w:t>
      </w:r>
      <w:r w:rsidR="00380651" w:rsidRPr="007A7CC8">
        <w:rPr>
          <w:sz w:val="22"/>
          <w:szCs w:val="22"/>
        </w:rPr>
        <w:t>foi</w:t>
      </w:r>
      <w:r w:rsidRPr="007A7CC8">
        <w:rPr>
          <w:sz w:val="22"/>
          <w:szCs w:val="22"/>
        </w:rPr>
        <w:t xml:space="preserve"> de R$150.000.000,00 (cento e cinquenta milhões de reais), na Data de Emissão (conforme definida abaixo).</w:t>
      </w:r>
    </w:p>
    <w:p w14:paraId="77CAB9D7" w14:textId="77777777" w:rsidR="00050E93" w:rsidRPr="007A7CC8" w:rsidRDefault="00050E93" w:rsidP="00050E93">
      <w:pPr>
        <w:tabs>
          <w:tab w:val="left" w:pos="1418"/>
        </w:tabs>
        <w:spacing w:line="312" w:lineRule="auto"/>
        <w:jc w:val="both"/>
        <w:rPr>
          <w:sz w:val="22"/>
          <w:szCs w:val="22"/>
        </w:rPr>
      </w:pPr>
    </w:p>
    <w:p w14:paraId="37487387" w14:textId="77777777" w:rsidR="00050E93" w:rsidRPr="007A7CC8" w:rsidRDefault="00050E93" w:rsidP="00876C01">
      <w:pPr>
        <w:numPr>
          <w:ilvl w:val="1"/>
          <w:numId w:val="28"/>
        </w:numPr>
        <w:tabs>
          <w:tab w:val="left" w:pos="1418"/>
        </w:tabs>
        <w:spacing w:line="312" w:lineRule="auto"/>
        <w:ind w:left="0" w:firstLine="0"/>
        <w:jc w:val="both"/>
        <w:rPr>
          <w:b/>
          <w:bCs/>
          <w:sz w:val="22"/>
          <w:szCs w:val="22"/>
        </w:rPr>
      </w:pPr>
      <w:r w:rsidRPr="007A7CC8">
        <w:rPr>
          <w:b/>
          <w:bCs/>
          <w:sz w:val="22"/>
          <w:szCs w:val="22"/>
        </w:rPr>
        <w:t>Quantidade de Debêntures</w:t>
      </w:r>
    </w:p>
    <w:p w14:paraId="7184D6C9" w14:textId="77777777" w:rsidR="00050E93" w:rsidRPr="007A7CC8" w:rsidRDefault="00050E93" w:rsidP="00050E93">
      <w:pPr>
        <w:tabs>
          <w:tab w:val="left" w:pos="1418"/>
        </w:tabs>
        <w:spacing w:line="312" w:lineRule="auto"/>
        <w:jc w:val="both"/>
        <w:rPr>
          <w:sz w:val="22"/>
          <w:szCs w:val="22"/>
        </w:rPr>
      </w:pPr>
    </w:p>
    <w:p w14:paraId="1030C792" w14:textId="777777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sz w:val="22"/>
          <w:szCs w:val="22"/>
        </w:rPr>
        <w:t>Serão emitidas 1.500 (mil e quinhentas) Debêntures.</w:t>
      </w:r>
    </w:p>
    <w:p w14:paraId="3A64EAE8" w14:textId="77777777" w:rsidR="00050E93" w:rsidRPr="007A7CC8" w:rsidRDefault="00050E93" w:rsidP="00050E93">
      <w:pPr>
        <w:tabs>
          <w:tab w:val="left" w:pos="1418"/>
        </w:tabs>
        <w:spacing w:line="312" w:lineRule="auto"/>
        <w:jc w:val="both"/>
        <w:rPr>
          <w:b/>
          <w:bCs/>
          <w:sz w:val="22"/>
          <w:szCs w:val="22"/>
        </w:rPr>
      </w:pPr>
    </w:p>
    <w:p w14:paraId="4C9488F8" w14:textId="77777777" w:rsidR="00050E93" w:rsidRPr="007A7CC8" w:rsidRDefault="00050E93" w:rsidP="00876C01">
      <w:pPr>
        <w:numPr>
          <w:ilvl w:val="1"/>
          <w:numId w:val="28"/>
        </w:numPr>
        <w:tabs>
          <w:tab w:val="left" w:pos="1418"/>
        </w:tabs>
        <w:spacing w:line="312" w:lineRule="auto"/>
        <w:ind w:left="0" w:firstLine="0"/>
        <w:jc w:val="both"/>
        <w:rPr>
          <w:b/>
          <w:bCs/>
          <w:sz w:val="22"/>
          <w:szCs w:val="22"/>
        </w:rPr>
      </w:pPr>
      <w:r w:rsidRPr="007A7CC8">
        <w:rPr>
          <w:b/>
          <w:bCs/>
          <w:sz w:val="22"/>
          <w:szCs w:val="22"/>
        </w:rPr>
        <w:t>Escriturador Mandatário e Banco Liquidante</w:t>
      </w:r>
    </w:p>
    <w:p w14:paraId="79575EE4" w14:textId="77777777" w:rsidR="00050E93" w:rsidRPr="007A7CC8" w:rsidRDefault="00050E93" w:rsidP="00050E93">
      <w:pPr>
        <w:tabs>
          <w:tab w:val="left" w:pos="1418"/>
        </w:tabs>
        <w:spacing w:line="312" w:lineRule="auto"/>
        <w:jc w:val="both"/>
        <w:rPr>
          <w:sz w:val="22"/>
          <w:szCs w:val="22"/>
          <w:u w:val="single"/>
        </w:rPr>
      </w:pPr>
    </w:p>
    <w:p w14:paraId="27E05800" w14:textId="299B30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color w:val="000000"/>
          <w:sz w:val="22"/>
          <w:szCs w:val="22"/>
        </w:rPr>
        <w:t xml:space="preserve">O banco liquidante e o </w:t>
      </w:r>
      <w:proofErr w:type="spellStart"/>
      <w:r w:rsidRPr="007A7CC8">
        <w:rPr>
          <w:color w:val="000000"/>
          <w:sz w:val="22"/>
          <w:szCs w:val="22"/>
        </w:rPr>
        <w:t>escriturador</w:t>
      </w:r>
      <w:proofErr w:type="spellEnd"/>
      <w:r w:rsidRPr="007A7CC8">
        <w:rPr>
          <w:color w:val="000000"/>
          <w:sz w:val="22"/>
          <w:szCs w:val="22"/>
        </w:rPr>
        <w:t xml:space="preserve"> mandatário das Debêntures </w:t>
      </w:r>
      <w:r w:rsidR="00380651" w:rsidRPr="007A7CC8">
        <w:rPr>
          <w:color w:val="000000"/>
          <w:sz w:val="22"/>
          <w:szCs w:val="22"/>
        </w:rPr>
        <w:t>é</w:t>
      </w:r>
      <w:r w:rsidRPr="007A7CC8">
        <w:rPr>
          <w:color w:val="000000"/>
          <w:sz w:val="22"/>
          <w:szCs w:val="22"/>
        </w:rPr>
        <w:t xml:space="preserve"> o Banco Bradesco S.A., com sede na Cidade de Osasco, Estado de São Paulo, no núcleo administrativo denominado ‘Cidade de Deus’, s/n.º, na Vila Yara, CEP nº </w:t>
      </w:r>
      <w:r w:rsidRPr="007A7CC8">
        <w:rPr>
          <w:bCs/>
          <w:color w:val="000000"/>
          <w:sz w:val="22"/>
          <w:szCs w:val="22"/>
        </w:rPr>
        <w:t>06.029-900</w:t>
      </w:r>
      <w:r w:rsidRPr="007A7CC8">
        <w:rPr>
          <w:color w:val="000000"/>
          <w:sz w:val="22"/>
          <w:szCs w:val="22"/>
        </w:rPr>
        <w:t>, inscrito no CNPJ/MF sob o n.º 60.746.948/0001-12 (“</w:t>
      </w:r>
      <w:r w:rsidRPr="007A7CC8">
        <w:rPr>
          <w:color w:val="000000"/>
          <w:sz w:val="22"/>
          <w:szCs w:val="22"/>
          <w:u w:val="single"/>
        </w:rPr>
        <w:t>Escriturador Mandatário” e “Banco Liquidante</w:t>
      </w:r>
      <w:r w:rsidRPr="007A7CC8">
        <w:rPr>
          <w:color w:val="000000"/>
          <w:sz w:val="22"/>
          <w:szCs w:val="22"/>
        </w:rPr>
        <w:t>”, respectivamente).</w:t>
      </w:r>
    </w:p>
    <w:p w14:paraId="649CC58D" w14:textId="77777777" w:rsidR="00050E93" w:rsidRPr="007A7CC8" w:rsidRDefault="00050E93" w:rsidP="00050E93">
      <w:pPr>
        <w:tabs>
          <w:tab w:val="left" w:pos="1418"/>
        </w:tabs>
        <w:spacing w:line="312" w:lineRule="auto"/>
        <w:jc w:val="both"/>
        <w:rPr>
          <w:sz w:val="22"/>
          <w:szCs w:val="22"/>
        </w:rPr>
      </w:pPr>
    </w:p>
    <w:p w14:paraId="6D538BFC" w14:textId="77777777" w:rsidR="00050E93" w:rsidRPr="007A7CC8" w:rsidRDefault="00050E93" w:rsidP="00876C01">
      <w:pPr>
        <w:numPr>
          <w:ilvl w:val="1"/>
          <w:numId w:val="28"/>
        </w:numPr>
        <w:tabs>
          <w:tab w:val="left" w:pos="1418"/>
        </w:tabs>
        <w:spacing w:line="312" w:lineRule="auto"/>
        <w:ind w:left="0" w:firstLine="0"/>
        <w:jc w:val="both"/>
        <w:rPr>
          <w:b/>
          <w:bCs/>
          <w:sz w:val="22"/>
          <w:szCs w:val="22"/>
        </w:rPr>
      </w:pPr>
      <w:r w:rsidRPr="007A7CC8">
        <w:rPr>
          <w:b/>
          <w:bCs/>
          <w:sz w:val="22"/>
          <w:szCs w:val="22"/>
        </w:rPr>
        <w:t>Destinação dos Recursos</w:t>
      </w:r>
    </w:p>
    <w:p w14:paraId="392E339D" w14:textId="77777777" w:rsidR="00050E93" w:rsidRPr="007A7CC8" w:rsidRDefault="00050E93" w:rsidP="00050E93">
      <w:pPr>
        <w:tabs>
          <w:tab w:val="left" w:pos="1418"/>
        </w:tabs>
        <w:spacing w:line="312" w:lineRule="auto"/>
        <w:jc w:val="both"/>
        <w:rPr>
          <w:sz w:val="22"/>
          <w:szCs w:val="22"/>
        </w:rPr>
      </w:pPr>
    </w:p>
    <w:p w14:paraId="3C7EEB9F" w14:textId="0FF94CE8" w:rsidR="00050E93" w:rsidRPr="007A7CC8" w:rsidRDefault="00050E93" w:rsidP="00050E93">
      <w:pPr>
        <w:tabs>
          <w:tab w:val="left" w:pos="1418"/>
        </w:tabs>
        <w:spacing w:line="312" w:lineRule="auto"/>
        <w:jc w:val="both"/>
        <w:rPr>
          <w:rFonts w:eastAsia="Arial Unicode MS"/>
          <w:sz w:val="22"/>
          <w:szCs w:val="22"/>
        </w:rPr>
      </w:pPr>
      <w:r w:rsidRPr="007A7CC8">
        <w:rPr>
          <w:rFonts w:eastAsia="Arial Unicode MS"/>
          <w:sz w:val="22"/>
          <w:szCs w:val="22"/>
        </w:rPr>
        <w:t xml:space="preserve">Os recursos captados por meio da presente Emissão serão destinados ao resgate antecipado das </w:t>
      </w:r>
      <w:r w:rsidRPr="007A7CC8">
        <w:rPr>
          <w:sz w:val="22"/>
          <w:szCs w:val="22"/>
        </w:rPr>
        <w:t xml:space="preserve">debêntures simples, não conversíveis em ações, em série única, </w:t>
      </w:r>
      <w:r w:rsidRPr="007A7CC8">
        <w:rPr>
          <w:sz w:val="22"/>
        </w:rPr>
        <w:t>da espécie com garantias real</w:t>
      </w:r>
      <w:r w:rsidRPr="007A7CC8" w:rsidDel="006E4849">
        <w:rPr>
          <w:rFonts w:eastAsia="Arial Unicode MS"/>
          <w:sz w:val="22"/>
          <w:szCs w:val="22"/>
        </w:rPr>
        <w:t xml:space="preserve"> </w:t>
      </w:r>
      <w:r w:rsidRPr="007A7CC8">
        <w:rPr>
          <w:rFonts w:eastAsia="Arial Unicode MS"/>
          <w:sz w:val="22"/>
          <w:szCs w:val="22"/>
        </w:rPr>
        <w:t>e fidejussória da 1ª (primeira) emissão da Emissora</w:t>
      </w:r>
      <w:r w:rsidRPr="007A7CC8">
        <w:rPr>
          <w:sz w:val="22"/>
          <w:szCs w:val="22"/>
        </w:rPr>
        <w:t>, acrescidas da remuneração devida,</w:t>
      </w:r>
      <w:r w:rsidRPr="007A7CC8">
        <w:rPr>
          <w:rFonts w:eastAsia="Arial Unicode MS"/>
          <w:sz w:val="22"/>
          <w:szCs w:val="22"/>
        </w:rPr>
        <w:t xml:space="preserve"> e à quitação da cédula de crédito bancário nº 7547497 emitida pela Emissora junto ao Banco Bradesco S.A., cujo saldo devedor total em </w:t>
      </w:r>
      <w:r w:rsidRPr="007A7CC8">
        <w:rPr>
          <w:bCs/>
          <w:sz w:val="22"/>
          <w:szCs w:val="22"/>
        </w:rPr>
        <w:t>17</w:t>
      </w:r>
      <w:r w:rsidRPr="007A7CC8">
        <w:rPr>
          <w:bCs/>
        </w:rPr>
        <w:t xml:space="preserve"> </w:t>
      </w:r>
      <w:r w:rsidRPr="007A7CC8">
        <w:rPr>
          <w:rFonts w:eastAsia="Arial Unicode MS"/>
          <w:sz w:val="22"/>
          <w:szCs w:val="22"/>
        </w:rPr>
        <w:t xml:space="preserve">de  março de 2015 </w:t>
      </w:r>
      <w:r w:rsidR="00380651" w:rsidRPr="007A7CC8">
        <w:rPr>
          <w:rFonts w:eastAsia="Arial Unicode MS"/>
          <w:sz w:val="22"/>
          <w:szCs w:val="22"/>
        </w:rPr>
        <w:t>era</w:t>
      </w:r>
      <w:r w:rsidRPr="007A7CC8">
        <w:rPr>
          <w:rFonts w:eastAsia="Arial Unicode MS"/>
          <w:sz w:val="22"/>
          <w:szCs w:val="22"/>
        </w:rPr>
        <w:t xml:space="preserve"> de R$ 5.868.055,78, sendo que o saldo remanescente </w:t>
      </w:r>
      <w:r w:rsidR="00380651" w:rsidRPr="007A7CC8">
        <w:rPr>
          <w:rFonts w:eastAsia="Arial Unicode MS"/>
          <w:sz w:val="22"/>
          <w:szCs w:val="22"/>
        </w:rPr>
        <w:t>foi</w:t>
      </w:r>
      <w:r w:rsidRPr="007A7CC8">
        <w:rPr>
          <w:rFonts w:eastAsia="Arial Unicode MS"/>
          <w:sz w:val="22"/>
          <w:szCs w:val="22"/>
        </w:rPr>
        <w:t xml:space="preserve"> destinado ao reforço de caixa da Emissora. </w:t>
      </w:r>
    </w:p>
    <w:p w14:paraId="6C220794" w14:textId="77777777" w:rsidR="00050E93" w:rsidRPr="007A7CC8" w:rsidRDefault="00050E93" w:rsidP="00050E93">
      <w:pPr>
        <w:tabs>
          <w:tab w:val="left" w:pos="1418"/>
        </w:tabs>
        <w:spacing w:line="312" w:lineRule="auto"/>
        <w:jc w:val="both"/>
        <w:rPr>
          <w:rFonts w:eastAsia="Arial Unicode MS"/>
          <w:sz w:val="22"/>
          <w:szCs w:val="22"/>
        </w:rPr>
      </w:pPr>
    </w:p>
    <w:p w14:paraId="7089AA48" w14:textId="77777777" w:rsidR="00050E93" w:rsidRPr="007A7CC8" w:rsidRDefault="00050E93" w:rsidP="00876C01">
      <w:pPr>
        <w:numPr>
          <w:ilvl w:val="2"/>
          <w:numId w:val="28"/>
        </w:numPr>
        <w:tabs>
          <w:tab w:val="left" w:pos="1418"/>
        </w:tabs>
        <w:spacing w:line="312" w:lineRule="auto"/>
        <w:ind w:left="1418" w:hanging="1418"/>
        <w:jc w:val="both"/>
        <w:rPr>
          <w:b/>
          <w:bCs/>
          <w:sz w:val="22"/>
          <w:szCs w:val="22"/>
        </w:rPr>
      </w:pPr>
      <w:r w:rsidRPr="007A7CC8">
        <w:rPr>
          <w:b/>
          <w:bCs/>
          <w:sz w:val="22"/>
          <w:szCs w:val="22"/>
        </w:rPr>
        <w:t>Registro para Distribuição e Negociação</w:t>
      </w:r>
    </w:p>
    <w:p w14:paraId="6C566D30" w14:textId="77777777" w:rsidR="00050E93" w:rsidRPr="007A7CC8" w:rsidRDefault="00050E93" w:rsidP="00050E93">
      <w:pPr>
        <w:tabs>
          <w:tab w:val="left" w:pos="1418"/>
        </w:tabs>
        <w:spacing w:line="312" w:lineRule="auto"/>
        <w:jc w:val="both"/>
        <w:rPr>
          <w:sz w:val="22"/>
          <w:szCs w:val="22"/>
        </w:rPr>
      </w:pPr>
    </w:p>
    <w:p w14:paraId="4AA7ACF8" w14:textId="3873BA53"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sz w:val="22"/>
          <w:szCs w:val="22"/>
        </w:rPr>
        <w:t xml:space="preserve">As Debêntures serão registradas: (i) para distribuição no mercado primário por meio do </w:t>
      </w:r>
      <w:r w:rsidRPr="007A7CC8">
        <w:rPr>
          <w:iCs/>
          <w:sz w:val="22"/>
          <w:szCs w:val="22"/>
        </w:rPr>
        <w:t>MDA</w:t>
      </w:r>
      <w:r w:rsidRPr="007A7CC8">
        <w:rPr>
          <w:sz w:val="22"/>
          <w:szCs w:val="22"/>
        </w:rPr>
        <w:t>; e (</w:t>
      </w:r>
      <w:proofErr w:type="spellStart"/>
      <w:r w:rsidRPr="007A7CC8">
        <w:rPr>
          <w:sz w:val="22"/>
          <w:szCs w:val="22"/>
        </w:rPr>
        <w:t>ii</w:t>
      </w:r>
      <w:proofErr w:type="spellEnd"/>
      <w:r w:rsidRPr="007A7CC8">
        <w:rPr>
          <w:sz w:val="22"/>
          <w:szCs w:val="22"/>
        </w:rPr>
        <w:t xml:space="preserve">) para negociação em mercado secundário por meio do </w:t>
      </w:r>
      <w:r w:rsidRPr="007A7CC8">
        <w:rPr>
          <w:iCs/>
          <w:sz w:val="22"/>
          <w:szCs w:val="22"/>
        </w:rPr>
        <w:t>CETIP21</w:t>
      </w:r>
      <w:r w:rsidRPr="007A7CC8">
        <w:rPr>
          <w:sz w:val="22"/>
          <w:szCs w:val="22"/>
        </w:rPr>
        <w:t xml:space="preserve">, sendo a custódia eletrônica das Debêntures e a liquidação financeira realizadas através da </w:t>
      </w:r>
      <w:r w:rsidR="007A7CC8">
        <w:rPr>
          <w:sz w:val="22"/>
          <w:szCs w:val="22"/>
        </w:rPr>
        <w:t>B3</w:t>
      </w:r>
      <w:r w:rsidRPr="007A7CC8">
        <w:rPr>
          <w:sz w:val="22"/>
          <w:szCs w:val="22"/>
        </w:rPr>
        <w:t>.</w:t>
      </w:r>
    </w:p>
    <w:p w14:paraId="1DA37A8A" w14:textId="77777777" w:rsidR="00050E93" w:rsidRPr="007A7CC8" w:rsidRDefault="00050E93" w:rsidP="00050E93">
      <w:pPr>
        <w:tabs>
          <w:tab w:val="left" w:pos="1418"/>
        </w:tabs>
        <w:spacing w:line="312" w:lineRule="auto"/>
        <w:jc w:val="both"/>
        <w:rPr>
          <w:sz w:val="22"/>
          <w:szCs w:val="22"/>
        </w:rPr>
      </w:pPr>
    </w:p>
    <w:p w14:paraId="23A0CECF" w14:textId="777777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sz w:val="22"/>
          <w:szCs w:val="22"/>
        </w:rPr>
        <w:lastRenderedPageBreak/>
        <w:t>As Debêntures somente poderão ser negociadas em mercados regulamentados de valores mobiliários depois de decorridos 90 (noventa) dias de sua subscrição ou aquisição pelos Investidores Qualificados (conforme abaixo definido), nos termos dos artigos 13 e 14 da Instrução CVM 476 e do cumprimento, pela Emissora, das atribuições definidas no artigo 17 da Instrução CVM 476.</w:t>
      </w:r>
    </w:p>
    <w:p w14:paraId="6B2AAA65" w14:textId="77777777" w:rsidR="00050E93" w:rsidRPr="007A7CC8" w:rsidRDefault="00050E93" w:rsidP="00050E93">
      <w:pPr>
        <w:tabs>
          <w:tab w:val="left" w:pos="1418"/>
        </w:tabs>
        <w:spacing w:line="312" w:lineRule="auto"/>
        <w:jc w:val="both"/>
        <w:rPr>
          <w:b/>
          <w:bCs/>
          <w:sz w:val="22"/>
          <w:szCs w:val="22"/>
        </w:rPr>
      </w:pPr>
    </w:p>
    <w:p w14:paraId="5ED7E4AB" w14:textId="77777777" w:rsidR="00050E93" w:rsidRPr="007A7CC8" w:rsidRDefault="00050E93" w:rsidP="00876C01">
      <w:pPr>
        <w:numPr>
          <w:ilvl w:val="1"/>
          <w:numId w:val="28"/>
        </w:numPr>
        <w:tabs>
          <w:tab w:val="left" w:pos="1418"/>
        </w:tabs>
        <w:spacing w:line="312" w:lineRule="auto"/>
        <w:ind w:left="0" w:firstLine="0"/>
        <w:jc w:val="both"/>
        <w:rPr>
          <w:b/>
          <w:bCs/>
          <w:sz w:val="22"/>
          <w:szCs w:val="22"/>
        </w:rPr>
      </w:pPr>
      <w:r w:rsidRPr="007A7CC8">
        <w:rPr>
          <w:b/>
          <w:bCs/>
          <w:sz w:val="22"/>
          <w:szCs w:val="22"/>
        </w:rPr>
        <w:t>Colocação e Procedimento de Distribuição</w:t>
      </w:r>
    </w:p>
    <w:p w14:paraId="1B6C5741" w14:textId="77777777" w:rsidR="00050E93" w:rsidRPr="007A7CC8" w:rsidRDefault="00050E93" w:rsidP="00050E93">
      <w:pPr>
        <w:tabs>
          <w:tab w:val="left" w:pos="1418"/>
        </w:tabs>
        <w:spacing w:line="312" w:lineRule="auto"/>
        <w:jc w:val="both"/>
        <w:rPr>
          <w:sz w:val="22"/>
          <w:szCs w:val="22"/>
        </w:rPr>
      </w:pPr>
    </w:p>
    <w:p w14:paraId="265C1801" w14:textId="777777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sz w:val="22"/>
          <w:szCs w:val="22"/>
        </w:rPr>
        <w:t xml:space="preserve">As Debêntures serão objeto de distribuição pública, com esforços restritos de distribuição, sob o regime de garantia firme de subscrição, nos termos do </w:t>
      </w:r>
      <w:r w:rsidRPr="007A7CC8">
        <w:rPr>
          <w:color w:val="000000"/>
          <w:sz w:val="22"/>
          <w:szCs w:val="22"/>
        </w:rPr>
        <w:t xml:space="preserve">“Instrumento Particular de Coordenação, Colocação e Distribuição com Esforços Restritos, de Debêntures Simples, não Conversíveis em Ações, </w:t>
      </w:r>
      <w:r w:rsidRPr="007A7CC8">
        <w:rPr>
          <w:color w:val="000000"/>
          <w:sz w:val="22"/>
        </w:rPr>
        <w:t xml:space="preserve">da </w:t>
      </w:r>
      <w:r w:rsidRPr="007A7CC8">
        <w:rPr>
          <w:color w:val="000000"/>
          <w:sz w:val="22"/>
          <w:szCs w:val="22"/>
        </w:rPr>
        <w:t>E</w:t>
      </w:r>
      <w:r w:rsidRPr="007A7CC8">
        <w:rPr>
          <w:color w:val="000000"/>
          <w:sz w:val="22"/>
        </w:rPr>
        <w:t>spécie com Garantia Real</w:t>
      </w:r>
      <w:r w:rsidRPr="007A7CC8">
        <w:rPr>
          <w:color w:val="000000"/>
          <w:sz w:val="22"/>
          <w:szCs w:val="22"/>
        </w:rPr>
        <w:t xml:space="preserve">, sob Regime de Garantia Firme de Subscrição, da </w:t>
      </w:r>
      <w:r w:rsidRPr="007A7CC8">
        <w:rPr>
          <w:color w:val="000000"/>
          <w:sz w:val="22"/>
        </w:rPr>
        <w:t>Segunda (2ª</w:t>
      </w:r>
      <w:r w:rsidRPr="007A7CC8">
        <w:rPr>
          <w:color w:val="000000"/>
          <w:sz w:val="22"/>
          <w:szCs w:val="22"/>
        </w:rPr>
        <w:t>)</w:t>
      </w:r>
      <w:r w:rsidRPr="007A7CC8">
        <w:rPr>
          <w:color w:val="000000"/>
          <w:sz w:val="22"/>
        </w:rPr>
        <w:t xml:space="preserve"> Emissão Pública </w:t>
      </w:r>
      <w:r w:rsidRPr="007A7CC8">
        <w:rPr>
          <w:color w:val="000000"/>
          <w:sz w:val="22"/>
          <w:szCs w:val="22"/>
        </w:rPr>
        <w:t>da NS2.com Internet</w:t>
      </w:r>
      <w:r w:rsidRPr="007A7CC8">
        <w:rPr>
          <w:sz w:val="22"/>
          <w:szCs w:val="22"/>
        </w:rPr>
        <w:t xml:space="preserve"> S.A.” </w:t>
      </w:r>
      <w:r w:rsidRPr="007A7CC8">
        <w:rPr>
          <w:color w:val="000000"/>
          <w:sz w:val="22"/>
          <w:szCs w:val="22"/>
        </w:rPr>
        <w:t>(“</w:t>
      </w:r>
      <w:r w:rsidRPr="007A7CC8">
        <w:rPr>
          <w:color w:val="000000"/>
          <w:sz w:val="22"/>
          <w:szCs w:val="22"/>
          <w:u w:val="single"/>
        </w:rPr>
        <w:t>Contrato de Colocação</w:t>
      </w:r>
      <w:r w:rsidRPr="007A7CC8">
        <w:rPr>
          <w:color w:val="000000"/>
          <w:sz w:val="22"/>
          <w:szCs w:val="22"/>
        </w:rPr>
        <w:t xml:space="preserve">”), </w:t>
      </w:r>
      <w:r w:rsidRPr="007A7CC8">
        <w:rPr>
          <w:sz w:val="22"/>
          <w:szCs w:val="22"/>
        </w:rPr>
        <w:t>com intermediação do Banco Bradesco BBI S.A. (“</w:t>
      </w:r>
      <w:r w:rsidRPr="007A7CC8">
        <w:rPr>
          <w:sz w:val="22"/>
          <w:szCs w:val="22"/>
          <w:u w:val="single"/>
        </w:rPr>
        <w:t>Coordenador Líder</w:t>
      </w:r>
      <w:r w:rsidRPr="007A7CC8">
        <w:rPr>
          <w:sz w:val="22"/>
          <w:szCs w:val="22"/>
        </w:rPr>
        <w:t>”), instituição financeira integrante do sistema de distribuição de valores mobiliários, tendo como público alvo investidores qualificados, assim definidos nos termos do artigo 4º da Instrução CVM 476 e do artigo 109 da Instrução CVM nº 409, de 18 de agosto de 2004, conforme alterada ("</w:t>
      </w:r>
      <w:r w:rsidRPr="007A7CC8">
        <w:rPr>
          <w:sz w:val="22"/>
          <w:szCs w:val="22"/>
          <w:u w:val="single"/>
        </w:rPr>
        <w:t>Investidores Qualificados</w:t>
      </w:r>
      <w:r w:rsidRPr="007A7CC8">
        <w:rPr>
          <w:sz w:val="22"/>
          <w:szCs w:val="22"/>
        </w:rPr>
        <w:t>").</w:t>
      </w:r>
    </w:p>
    <w:p w14:paraId="3611AB77" w14:textId="77777777" w:rsidR="00050E93" w:rsidRPr="007A7CC8" w:rsidRDefault="00050E93" w:rsidP="00050E93">
      <w:pPr>
        <w:tabs>
          <w:tab w:val="left" w:pos="1418"/>
        </w:tabs>
        <w:spacing w:line="312" w:lineRule="auto"/>
        <w:jc w:val="both"/>
        <w:rPr>
          <w:sz w:val="22"/>
          <w:szCs w:val="22"/>
        </w:rPr>
      </w:pPr>
    </w:p>
    <w:p w14:paraId="5EEBCA8C" w14:textId="777777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sz w:val="22"/>
          <w:szCs w:val="22"/>
        </w:rPr>
        <w:t>O procedimento de distribuição seguirá o procedimento descrito na Instrução CVM 476. Para tanto, (i) o Coordenador Líder somente poderá acessar, no máximo, 75 (setenta e cinco) Investidores Qualificados; e (</w:t>
      </w:r>
      <w:proofErr w:type="spellStart"/>
      <w:r w:rsidRPr="007A7CC8">
        <w:rPr>
          <w:sz w:val="22"/>
          <w:szCs w:val="22"/>
        </w:rPr>
        <w:t>ii</w:t>
      </w:r>
      <w:proofErr w:type="spellEnd"/>
      <w:r w:rsidRPr="007A7CC8">
        <w:rPr>
          <w:sz w:val="22"/>
          <w:szCs w:val="22"/>
        </w:rPr>
        <w:t>) as Debêntures somente poderão ser adquiridas por, no máximo, 50 (cinquenta) Investidores Qualificados, nos termos da Instrução CVM 476.</w:t>
      </w:r>
    </w:p>
    <w:p w14:paraId="16C6404B" w14:textId="77777777" w:rsidR="00050E93" w:rsidRPr="007A7CC8" w:rsidRDefault="00050E93" w:rsidP="00050E93">
      <w:pPr>
        <w:tabs>
          <w:tab w:val="left" w:pos="1418"/>
        </w:tabs>
        <w:spacing w:line="312" w:lineRule="auto"/>
        <w:jc w:val="both"/>
        <w:rPr>
          <w:sz w:val="22"/>
          <w:szCs w:val="22"/>
        </w:rPr>
      </w:pPr>
    </w:p>
    <w:p w14:paraId="4E9D3225" w14:textId="777777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sz w:val="22"/>
          <w:szCs w:val="22"/>
        </w:rPr>
        <w:t>Os fundos de investimento e carteiras administradas de valores mobiliários cujas decisões de investimento sejam tomadas pelo mesmo gestor serão considerados como um único investidor para os fins dos limites previstos no item 3.9.2. acima.</w:t>
      </w:r>
    </w:p>
    <w:p w14:paraId="7F99986B" w14:textId="77777777" w:rsidR="00050E93" w:rsidRPr="007A7CC8" w:rsidRDefault="00050E93" w:rsidP="00050E93">
      <w:pPr>
        <w:pStyle w:val="PargrafodaLista"/>
      </w:pPr>
    </w:p>
    <w:p w14:paraId="42793F0D" w14:textId="6A0808D1"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sz w:val="22"/>
          <w:szCs w:val="22"/>
        </w:rPr>
        <w:t>O prazo máximo de colocação das Debêntures será de até 6 (seis) meses contados da data de in</w:t>
      </w:r>
      <w:r w:rsidR="00380651" w:rsidRPr="007A7CC8">
        <w:rPr>
          <w:sz w:val="22"/>
          <w:szCs w:val="22"/>
        </w:rPr>
        <w:t>í</w:t>
      </w:r>
      <w:r w:rsidRPr="007A7CC8">
        <w:rPr>
          <w:sz w:val="22"/>
          <w:szCs w:val="22"/>
        </w:rPr>
        <w:t>cio da distribuição, nos termos d</w:t>
      </w:r>
      <w:r w:rsidRPr="007A7CC8">
        <w:rPr>
          <w:rFonts w:eastAsia="Arial Unicode MS"/>
          <w:color w:val="000000"/>
          <w:sz w:val="22"/>
          <w:szCs w:val="22"/>
        </w:rPr>
        <w:t xml:space="preserve">o artigo 7º-A da Instrução CVM 476, </w:t>
      </w:r>
      <w:r w:rsidRPr="007A7CC8">
        <w:rPr>
          <w:sz w:val="22"/>
          <w:szCs w:val="22"/>
        </w:rPr>
        <w:t>considerando o pleno atendimento das condições precedentes dispostas no Contrato de Colocação, observado o prazo de garantia firme e demais condições lá estabelecidas (“</w:t>
      </w:r>
      <w:r w:rsidRPr="007A7CC8">
        <w:rPr>
          <w:sz w:val="22"/>
          <w:szCs w:val="22"/>
          <w:u w:val="single"/>
        </w:rPr>
        <w:t>Prazo de Colocação</w:t>
      </w:r>
      <w:r w:rsidRPr="007A7CC8">
        <w:rPr>
          <w:sz w:val="22"/>
          <w:szCs w:val="22"/>
        </w:rPr>
        <w:t>”).</w:t>
      </w:r>
    </w:p>
    <w:p w14:paraId="4074AB11" w14:textId="77777777" w:rsidR="00050E93" w:rsidRPr="007A7CC8" w:rsidRDefault="00050E93" w:rsidP="00050E93">
      <w:pPr>
        <w:tabs>
          <w:tab w:val="left" w:pos="1418"/>
        </w:tabs>
        <w:spacing w:line="312" w:lineRule="auto"/>
        <w:jc w:val="both"/>
        <w:rPr>
          <w:sz w:val="22"/>
          <w:szCs w:val="22"/>
        </w:rPr>
      </w:pPr>
    </w:p>
    <w:p w14:paraId="56D380BE" w14:textId="77777777" w:rsidR="00050E93" w:rsidRPr="007A7CC8" w:rsidRDefault="00050E93" w:rsidP="00050E93">
      <w:pPr>
        <w:tabs>
          <w:tab w:val="left" w:pos="1418"/>
        </w:tabs>
        <w:spacing w:line="312" w:lineRule="auto"/>
        <w:jc w:val="both"/>
        <w:rPr>
          <w:sz w:val="22"/>
          <w:szCs w:val="22"/>
        </w:rPr>
      </w:pPr>
    </w:p>
    <w:p w14:paraId="0AFEE380" w14:textId="77777777" w:rsidR="00050E93" w:rsidRPr="007A7CC8" w:rsidRDefault="00050E93" w:rsidP="00876C01">
      <w:pPr>
        <w:numPr>
          <w:ilvl w:val="0"/>
          <w:numId w:val="28"/>
        </w:numPr>
        <w:tabs>
          <w:tab w:val="left" w:pos="1418"/>
        </w:tabs>
        <w:spacing w:line="312" w:lineRule="auto"/>
        <w:ind w:left="0" w:firstLine="0"/>
        <w:jc w:val="both"/>
        <w:rPr>
          <w:b/>
          <w:bCs/>
          <w:sz w:val="22"/>
          <w:szCs w:val="22"/>
        </w:rPr>
      </w:pPr>
      <w:bookmarkStart w:id="118" w:name="OLE_LINK5"/>
      <w:bookmarkStart w:id="119" w:name="OLE_LINK6"/>
      <w:r w:rsidRPr="007A7CC8">
        <w:rPr>
          <w:b/>
          <w:bCs/>
          <w:sz w:val="22"/>
          <w:szCs w:val="22"/>
        </w:rPr>
        <w:t>DAS CARACTERÍSTICAS DAS DEBÊNTURES</w:t>
      </w:r>
    </w:p>
    <w:p w14:paraId="6F6A5D3E" w14:textId="77777777" w:rsidR="00050E93" w:rsidRPr="007A7CC8" w:rsidRDefault="00050E93" w:rsidP="00050E93">
      <w:pPr>
        <w:tabs>
          <w:tab w:val="left" w:pos="1418"/>
        </w:tabs>
        <w:spacing w:line="312" w:lineRule="auto"/>
        <w:jc w:val="both"/>
        <w:rPr>
          <w:sz w:val="22"/>
          <w:szCs w:val="22"/>
        </w:rPr>
      </w:pPr>
    </w:p>
    <w:p w14:paraId="5E88191E" w14:textId="77777777" w:rsidR="00050E93" w:rsidRPr="007A7CC8" w:rsidRDefault="00050E93" w:rsidP="00876C01">
      <w:pPr>
        <w:numPr>
          <w:ilvl w:val="1"/>
          <w:numId w:val="28"/>
        </w:numPr>
        <w:tabs>
          <w:tab w:val="left" w:pos="1418"/>
        </w:tabs>
        <w:spacing w:line="312" w:lineRule="auto"/>
        <w:ind w:left="0" w:firstLine="0"/>
        <w:jc w:val="both"/>
        <w:rPr>
          <w:b/>
          <w:bCs/>
          <w:sz w:val="22"/>
          <w:szCs w:val="22"/>
        </w:rPr>
      </w:pPr>
      <w:r w:rsidRPr="007A7CC8">
        <w:rPr>
          <w:b/>
          <w:bCs/>
          <w:sz w:val="22"/>
          <w:szCs w:val="22"/>
        </w:rPr>
        <w:t>Características Básicas</w:t>
      </w:r>
    </w:p>
    <w:p w14:paraId="26388F02" w14:textId="77777777" w:rsidR="00050E93" w:rsidRPr="007A7CC8" w:rsidRDefault="00050E93" w:rsidP="00050E93">
      <w:pPr>
        <w:tabs>
          <w:tab w:val="left" w:pos="1418"/>
        </w:tabs>
        <w:spacing w:line="312" w:lineRule="auto"/>
        <w:jc w:val="both"/>
        <w:rPr>
          <w:sz w:val="22"/>
          <w:szCs w:val="22"/>
        </w:rPr>
      </w:pPr>
    </w:p>
    <w:p w14:paraId="62D303E9" w14:textId="777777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i/>
          <w:iCs/>
          <w:sz w:val="22"/>
          <w:szCs w:val="22"/>
        </w:rPr>
        <w:t>Valor Nominal Unitário</w:t>
      </w:r>
    </w:p>
    <w:p w14:paraId="5449E6B9" w14:textId="77777777" w:rsidR="00050E93" w:rsidRPr="007A7CC8" w:rsidRDefault="00050E93" w:rsidP="00050E93">
      <w:pPr>
        <w:tabs>
          <w:tab w:val="left" w:pos="1418"/>
        </w:tabs>
        <w:spacing w:line="312" w:lineRule="auto"/>
        <w:jc w:val="both"/>
        <w:rPr>
          <w:sz w:val="22"/>
          <w:szCs w:val="22"/>
        </w:rPr>
      </w:pPr>
    </w:p>
    <w:p w14:paraId="32252252" w14:textId="77777777" w:rsidR="00050E93" w:rsidRPr="007A7CC8" w:rsidRDefault="00050E93" w:rsidP="00876C01">
      <w:pPr>
        <w:numPr>
          <w:ilvl w:val="3"/>
          <w:numId w:val="28"/>
        </w:numPr>
        <w:tabs>
          <w:tab w:val="left" w:pos="1418"/>
        </w:tabs>
        <w:spacing w:line="312" w:lineRule="auto"/>
        <w:ind w:left="0" w:firstLine="0"/>
        <w:jc w:val="both"/>
        <w:rPr>
          <w:sz w:val="22"/>
          <w:szCs w:val="22"/>
        </w:rPr>
      </w:pPr>
      <w:r w:rsidRPr="007A7CC8">
        <w:rPr>
          <w:sz w:val="22"/>
          <w:szCs w:val="22"/>
        </w:rPr>
        <w:lastRenderedPageBreak/>
        <w:t>O valor nominal unitário das Debêntures será de R$100.000,00 (cem mil reais) na Data de Emissão (“</w:t>
      </w:r>
      <w:r w:rsidRPr="007A7CC8">
        <w:rPr>
          <w:sz w:val="22"/>
          <w:szCs w:val="22"/>
          <w:u w:val="single"/>
        </w:rPr>
        <w:t>Valor Nominal</w:t>
      </w:r>
      <w:r w:rsidRPr="007A7CC8">
        <w:rPr>
          <w:sz w:val="22"/>
          <w:szCs w:val="22"/>
        </w:rPr>
        <w:t>” ou “</w:t>
      </w:r>
      <w:r w:rsidRPr="007A7CC8">
        <w:rPr>
          <w:sz w:val="22"/>
          <w:szCs w:val="22"/>
          <w:u w:val="single"/>
        </w:rPr>
        <w:t>Valor Nominal Unitário</w:t>
      </w:r>
      <w:r w:rsidRPr="007A7CC8">
        <w:rPr>
          <w:sz w:val="22"/>
          <w:szCs w:val="22"/>
        </w:rPr>
        <w:t>”).</w:t>
      </w:r>
    </w:p>
    <w:p w14:paraId="55A278D5" w14:textId="77777777" w:rsidR="00050E93" w:rsidRPr="007A7CC8" w:rsidRDefault="00050E93" w:rsidP="00050E93">
      <w:pPr>
        <w:tabs>
          <w:tab w:val="left" w:pos="1418"/>
        </w:tabs>
        <w:spacing w:line="312" w:lineRule="auto"/>
        <w:jc w:val="both"/>
        <w:rPr>
          <w:sz w:val="22"/>
          <w:szCs w:val="22"/>
        </w:rPr>
      </w:pPr>
    </w:p>
    <w:p w14:paraId="55026370" w14:textId="777777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i/>
          <w:iCs/>
          <w:sz w:val="22"/>
          <w:szCs w:val="22"/>
        </w:rPr>
        <w:t>Quantidade de Debêntures</w:t>
      </w:r>
    </w:p>
    <w:p w14:paraId="57AD9448" w14:textId="77777777" w:rsidR="00050E93" w:rsidRPr="007A7CC8" w:rsidRDefault="00050E93" w:rsidP="00050E93">
      <w:pPr>
        <w:tabs>
          <w:tab w:val="left" w:pos="1418"/>
        </w:tabs>
        <w:spacing w:line="312" w:lineRule="auto"/>
        <w:jc w:val="both"/>
        <w:rPr>
          <w:sz w:val="22"/>
          <w:szCs w:val="22"/>
        </w:rPr>
      </w:pPr>
    </w:p>
    <w:p w14:paraId="391E6AC5" w14:textId="77777777" w:rsidR="00050E93" w:rsidRPr="007A7CC8" w:rsidRDefault="00050E93" w:rsidP="00876C01">
      <w:pPr>
        <w:numPr>
          <w:ilvl w:val="3"/>
          <w:numId w:val="28"/>
        </w:numPr>
        <w:tabs>
          <w:tab w:val="left" w:pos="1418"/>
        </w:tabs>
        <w:spacing w:line="312" w:lineRule="auto"/>
        <w:ind w:left="0" w:firstLine="0"/>
        <w:jc w:val="both"/>
        <w:rPr>
          <w:sz w:val="22"/>
          <w:szCs w:val="22"/>
        </w:rPr>
      </w:pPr>
      <w:r w:rsidRPr="007A7CC8">
        <w:rPr>
          <w:sz w:val="22"/>
          <w:szCs w:val="22"/>
        </w:rPr>
        <w:t>Serão emitidas 1.500 (mil e quinhentas) Debêntures, em série única.</w:t>
      </w:r>
    </w:p>
    <w:p w14:paraId="5EF2CE86" w14:textId="77777777" w:rsidR="00050E93" w:rsidRPr="007A7CC8" w:rsidRDefault="00050E93" w:rsidP="00050E93">
      <w:pPr>
        <w:tabs>
          <w:tab w:val="left" w:pos="1418"/>
        </w:tabs>
        <w:spacing w:line="312" w:lineRule="auto"/>
        <w:jc w:val="both"/>
        <w:rPr>
          <w:sz w:val="22"/>
          <w:szCs w:val="22"/>
        </w:rPr>
      </w:pPr>
    </w:p>
    <w:p w14:paraId="23E9C50C" w14:textId="777777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i/>
          <w:iCs/>
          <w:sz w:val="22"/>
          <w:szCs w:val="22"/>
        </w:rPr>
        <w:t>Data de Emissão</w:t>
      </w:r>
    </w:p>
    <w:p w14:paraId="5A391315" w14:textId="77777777" w:rsidR="00050E93" w:rsidRPr="007A7CC8" w:rsidRDefault="00050E93" w:rsidP="00050E93">
      <w:pPr>
        <w:tabs>
          <w:tab w:val="left" w:pos="1418"/>
        </w:tabs>
        <w:spacing w:line="312" w:lineRule="auto"/>
        <w:jc w:val="both"/>
        <w:rPr>
          <w:i/>
          <w:iCs/>
          <w:sz w:val="22"/>
          <w:szCs w:val="22"/>
        </w:rPr>
      </w:pPr>
    </w:p>
    <w:p w14:paraId="5A9DEF88" w14:textId="77777777" w:rsidR="00050E93" w:rsidRPr="007A7CC8" w:rsidRDefault="00050E93" w:rsidP="00876C01">
      <w:pPr>
        <w:numPr>
          <w:ilvl w:val="3"/>
          <w:numId w:val="28"/>
        </w:numPr>
        <w:tabs>
          <w:tab w:val="left" w:pos="1418"/>
        </w:tabs>
        <w:spacing w:line="312" w:lineRule="auto"/>
        <w:ind w:left="0" w:firstLine="0"/>
        <w:jc w:val="both"/>
        <w:rPr>
          <w:sz w:val="22"/>
          <w:szCs w:val="22"/>
        </w:rPr>
      </w:pPr>
      <w:r w:rsidRPr="007A7CC8">
        <w:rPr>
          <w:sz w:val="22"/>
          <w:szCs w:val="22"/>
        </w:rPr>
        <w:t>Para todos os fins e efeitos legais, a data de emissão das Debêntures é 05 de março de 2015 (“</w:t>
      </w:r>
      <w:r w:rsidRPr="007A7CC8">
        <w:rPr>
          <w:sz w:val="22"/>
          <w:szCs w:val="22"/>
          <w:u w:val="single"/>
        </w:rPr>
        <w:t>Data de Emissão</w:t>
      </w:r>
      <w:r w:rsidRPr="007A7CC8">
        <w:rPr>
          <w:sz w:val="22"/>
          <w:szCs w:val="22"/>
        </w:rPr>
        <w:t xml:space="preserve">”). </w:t>
      </w:r>
      <w:r w:rsidRPr="007A7CC8">
        <w:rPr>
          <w:b/>
          <w:sz w:val="22"/>
          <w:szCs w:val="22"/>
        </w:rPr>
        <w:t xml:space="preserve"> </w:t>
      </w:r>
    </w:p>
    <w:p w14:paraId="77FB2B9D" w14:textId="77777777" w:rsidR="00050E93" w:rsidRPr="007A7CC8" w:rsidRDefault="00050E93" w:rsidP="00050E93">
      <w:pPr>
        <w:tabs>
          <w:tab w:val="left" w:pos="1418"/>
        </w:tabs>
        <w:spacing w:line="312" w:lineRule="auto"/>
        <w:jc w:val="both"/>
        <w:rPr>
          <w:sz w:val="22"/>
          <w:szCs w:val="22"/>
        </w:rPr>
      </w:pPr>
    </w:p>
    <w:p w14:paraId="79C525DC" w14:textId="777777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i/>
          <w:iCs/>
          <w:sz w:val="22"/>
          <w:szCs w:val="22"/>
        </w:rPr>
        <w:t>Prazo e Data de Vencimento</w:t>
      </w:r>
    </w:p>
    <w:p w14:paraId="1B4A64A2" w14:textId="77777777" w:rsidR="00050E93" w:rsidRPr="007A7CC8" w:rsidRDefault="00050E93" w:rsidP="00050E93">
      <w:pPr>
        <w:tabs>
          <w:tab w:val="left" w:pos="1418"/>
        </w:tabs>
        <w:spacing w:line="312" w:lineRule="auto"/>
        <w:jc w:val="both"/>
        <w:rPr>
          <w:sz w:val="22"/>
          <w:szCs w:val="22"/>
        </w:rPr>
      </w:pPr>
    </w:p>
    <w:p w14:paraId="10034A22" w14:textId="1617DB70" w:rsidR="00050E93" w:rsidRPr="007A7CC8" w:rsidRDefault="00380651" w:rsidP="00876C01">
      <w:pPr>
        <w:numPr>
          <w:ilvl w:val="3"/>
          <w:numId w:val="28"/>
        </w:numPr>
        <w:tabs>
          <w:tab w:val="left" w:pos="1418"/>
        </w:tabs>
        <w:spacing w:line="312" w:lineRule="auto"/>
        <w:ind w:left="0" w:firstLine="0"/>
        <w:jc w:val="both"/>
        <w:rPr>
          <w:sz w:val="22"/>
          <w:szCs w:val="22"/>
        </w:rPr>
      </w:pPr>
      <w:r w:rsidRPr="007A7CC8">
        <w:rPr>
          <w:sz w:val="22"/>
          <w:szCs w:val="22"/>
        </w:rPr>
        <w:t>O vencimento final das Debêntures ocorrerá em 05 de setembro de 2021</w:t>
      </w:r>
      <w:r w:rsidRPr="007A7CC8" w:rsidDel="008539D4">
        <w:rPr>
          <w:sz w:val="22"/>
          <w:szCs w:val="22"/>
        </w:rPr>
        <w:t xml:space="preserve"> </w:t>
      </w:r>
      <w:r w:rsidRPr="007A7CC8">
        <w:rPr>
          <w:sz w:val="22"/>
          <w:szCs w:val="22"/>
        </w:rPr>
        <w:t>(“Data de Vencimento”), ressalvadas as hipóteses de (i) Resgate Antecipado, conforme definido abaixo; e (</w:t>
      </w:r>
      <w:proofErr w:type="spellStart"/>
      <w:r w:rsidRPr="007A7CC8">
        <w:rPr>
          <w:sz w:val="22"/>
          <w:szCs w:val="22"/>
        </w:rPr>
        <w:t>ii</w:t>
      </w:r>
      <w:proofErr w:type="spellEnd"/>
      <w:r w:rsidRPr="007A7CC8">
        <w:rPr>
          <w:sz w:val="22"/>
          <w:szCs w:val="22"/>
        </w:rPr>
        <w:t>) Vencimento Antecipado, conforme definido abaixo</w:t>
      </w:r>
      <w:r w:rsidR="00050E93" w:rsidRPr="007A7CC8">
        <w:rPr>
          <w:sz w:val="22"/>
          <w:szCs w:val="22"/>
        </w:rPr>
        <w:t xml:space="preserve">. </w:t>
      </w:r>
    </w:p>
    <w:p w14:paraId="693FC56D" w14:textId="77777777" w:rsidR="00050E93" w:rsidRPr="007A7CC8" w:rsidRDefault="00050E93" w:rsidP="00050E93">
      <w:pPr>
        <w:tabs>
          <w:tab w:val="left" w:pos="1418"/>
        </w:tabs>
        <w:spacing w:line="312" w:lineRule="auto"/>
        <w:jc w:val="both"/>
        <w:rPr>
          <w:sz w:val="22"/>
          <w:szCs w:val="22"/>
        </w:rPr>
      </w:pPr>
    </w:p>
    <w:p w14:paraId="4E85E6F3" w14:textId="777777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i/>
          <w:iCs/>
          <w:sz w:val="22"/>
          <w:szCs w:val="22"/>
        </w:rPr>
        <w:t>Forma e Emissão de Certificados</w:t>
      </w:r>
    </w:p>
    <w:p w14:paraId="01F9D7E4" w14:textId="77777777" w:rsidR="00050E93" w:rsidRPr="007A7CC8" w:rsidRDefault="00050E93" w:rsidP="00050E93">
      <w:pPr>
        <w:tabs>
          <w:tab w:val="left" w:pos="1418"/>
        </w:tabs>
        <w:spacing w:line="312" w:lineRule="auto"/>
        <w:jc w:val="both"/>
        <w:rPr>
          <w:sz w:val="22"/>
          <w:szCs w:val="22"/>
        </w:rPr>
      </w:pPr>
    </w:p>
    <w:p w14:paraId="68DBF09C" w14:textId="77777777" w:rsidR="00050E93" w:rsidRPr="007A7CC8" w:rsidRDefault="00050E93" w:rsidP="00876C01">
      <w:pPr>
        <w:numPr>
          <w:ilvl w:val="3"/>
          <w:numId w:val="28"/>
        </w:numPr>
        <w:tabs>
          <w:tab w:val="left" w:pos="1418"/>
        </w:tabs>
        <w:spacing w:line="312" w:lineRule="auto"/>
        <w:ind w:left="0" w:firstLine="0"/>
        <w:jc w:val="both"/>
        <w:rPr>
          <w:sz w:val="22"/>
          <w:szCs w:val="22"/>
        </w:rPr>
      </w:pPr>
      <w:r w:rsidRPr="007A7CC8">
        <w:rPr>
          <w:sz w:val="22"/>
          <w:szCs w:val="22"/>
        </w:rPr>
        <w:t xml:space="preserve">As Debêntures serão </w:t>
      </w:r>
      <w:r w:rsidRPr="007A7CC8">
        <w:rPr>
          <w:rFonts w:eastAsia="Arial Unicode MS"/>
          <w:sz w:val="22"/>
          <w:szCs w:val="22"/>
        </w:rPr>
        <w:t>emitidas na forma nominativa e escritural</w:t>
      </w:r>
      <w:r w:rsidRPr="007A7CC8">
        <w:rPr>
          <w:sz w:val="22"/>
          <w:szCs w:val="22"/>
        </w:rPr>
        <w:t>, sem a emissão de certificados.</w:t>
      </w:r>
    </w:p>
    <w:p w14:paraId="58AA8603" w14:textId="77777777" w:rsidR="00050E93" w:rsidRPr="007A7CC8" w:rsidRDefault="00050E93" w:rsidP="00050E93">
      <w:pPr>
        <w:tabs>
          <w:tab w:val="left" w:pos="1418"/>
        </w:tabs>
        <w:spacing w:line="312" w:lineRule="auto"/>
        <w:jc w:val="both"/>
        <w:rPr>
          <w:sz w:val="22"/>
          <w:szCs w:val="22"/>
        </w:rPr>
      </w:pPr>
    </w:p>
    <w:p w14:paraId="20E3FCCE" w14:textId="77777777" w:rsidR="00050E93" w:rsidRPr="007A7CC8" w:rsidRDefault="00050E93" w:rsidP="00876C01">
      <w:pPr>
        <w:numPr>
          <w:ilvl w:val="2"/>
          <w:numId w:val="28"/>
        </w:numPr>
        <w:tabs>
          <w:tab w:val="left" w:pos="1418"/>
        </w:tabs>
        <w:spacing w:line="312" w:lineRule="auto"/>
        <w:ind w:left="0" w:firstLine="0"/>
        <w:jc w:val="both"/>
        <w:rPr>
          <w:i/>
          <w:iCs/>
          <w:sz w:val="22"/>
          <w:szCs w:val="22"/>
        </w:rPr>
      </w:pPr>
      <w:r w:rsidRPr="007A7CC8">
        <w:rPr>
          <w:i/>
          <w:iCs/>
          <w:sz w:val="22"/>
          <w:szCs w:val="22"/>
        </w:rPr>
        <w:t>Comprovação de Titularidade das Debêntures</w:t>
      </w:r>
    </w:p>
    <w:p w14:paraId="65662AE6" w14:textId="77777777" w:rsidR="00050E93" w:rsidRPr="007A7CC8" w:rsidRDefault="00050E93" w:rsidP="00050E93">
      <w:pPr>
        <w:tabs>
          <w:tab w:val="left" w:pos="1418"/>
        </w:tabs>
        <w:spacing w:line="312" w:lineRule="auto"/>
        <w:jc w:val="both"/>
        <w:rPr>
          <w:sz w:val="22"/>
          <w:szCs w:val="22"/>
        </w:rPr>
      </w:pPr>
    </w:p>
    <w:p w14:paraId="1B889F03" w14:textId="665C7888" w:rsidR="00050E93" w:rsidRPr="007A7CC8" w:rsidRDefault="00050E93" w:rsidP="00876C01">
      <w:pPr>
        <w:numPr>
          <w:ilvl w:val="3"/>
          <w:numId w:val="28"/>
        </w:numPr>
        <w:tabs>
          <w:tab w:val="left" w:pos="1418"/>
        </w:tabs>
        <w:spacing w:line="312" w:lineRule="auto"/>
        <w:ind w:left="0" w:firstLine="0"/>
        <w:jc w:val="both"/>
        <w:rPr>
          <w:sz w:val="22"/>
          <w:szCs w:val="22"/>
        </w:rPr>
      </w:pPr>
      <w:r w:rsidRPr="007A7CC8">
        <w:rPr>
          <w:sz w:val="22"/>
          <w:szCs w:val="22"/>
        </w:rPr>
        <w:t xml:space="preserve">Para todos os fins de direito, a titularidade das Debêntures será comprovada pelo </w:t>
      </w:r>
      <w:r w:rsidRPr="007A7CC8">
        <w:rPr>
          <w:rFonts w:eastAsia="Arial Unicode MS"/>
          <w:sz w:val="22"/>
          <w:szCs w:val="22"/>
        </w:rPr>
        <w:t>extrato da conta de depósito das Debêntures</w:t>
      </w:r>
      <w:r w:rsidRPr="007A7CC8">
        <w:rPr>
          <w:sz w:val="22"/>
          <w:szCs w:val="22"/>
        </w:rPr>
        <w:t xml:space="preserve"> emitido pelo Banco Escriturador. Adicionalmente, </w:t>
      </w:r>
      <w:r w:rsidRPr="007A7CC8">
        <w:rPr>
          <w:color w:val="000000"/>
          <w:sz w:val="22"/>
          <w:szCs w:val="22"/>
        </w:rPr>
        <w:t xml:space="preserve">será reconhecido </w:t>
      </w:r>
      <w:r w:rsidRPr="007A7CC8">
        <w:rPr>
          <w:sz w:val="22"/>
          <w:szCs w:val="22"/>
        </w:rPr>
        <w:t xml:space="preserve">como comprovante de titularidade das Debêntures custodiadas eletronicamente na </w:t>
      </w:r>
      <w:r w:rsidR="007A7CC8">
        <w:rPr>
          <w:sz w:val="22"/>
          <w:szCs w:val="22"/>
        </w:rPr>
        <w:t>B3</w:t>
      </w:r>
      <w:r w:rsidRPr="007A7CC8">
        <w:rPr>
          <w:sz w:val="22"/>
          <w:szCs w:val="22"/>
        </w:rPr>
        <w:t xml:space="preserve">, extrato em nome do Debenturista, expedido pela </w:t>
      </w:r>
      <w:r w:rsidR="007A7CC8">
        <w:rPr>
          <w:sz w:val="22"/>
          <w:szCs w:val="22"/>
        </w:rPr>
        <w:t>B3</w:t>
      </w:r>
      <w:r w:rsidRPr="007A7CC8">
        <w:rPr>
          <w:sz w:val="22"/>
          <w:szCs w:val="22"/>
        </w:rPr>
        <w:t xml:space="preserve">. </w:t>
      </w:r>
    </w:p>
    <w:p w14:paraId="6348E751" w14:textId="77777777" w:rsidR="00050E93" w:rsidRPr="007A7CC8" w:rsidRDefault="00050E93" w:rsidP="00050E93">
      <w:pPr>
        <w:tabs>
          <w:tab w:val="left" w:pos="1418"/>
        </w:tabs>
        <w:spacing w:line="312" w:lineRule="auto"/>
        <w:jc w:val="both"/>
        <w:rPr>
          <w:sz w:val="22"/>
          <w:szCs w:val="22"/>
        </w:rPr>
      </w:pPr>
    </w:p>
    <w:p w14:paraId="7EDEF539" w14:textId="777777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i/>
          <w:iCs/>
          <w:sz w:val="22"/>
          <w:szCs w:val="22"/>
        </w:rPr>
        <w:t>Conversibilidade</w:t>
      </w:r>
    </w:p>
    <w:p w14:paraId="4A729400" w14:textId="77777777" w:rsidR="00050E93" w:rsidRPr="007A7CC8" w:rsidRDefault="00050E93" w:rsidP="00050E93">
      <w:pPr>
        <w:tabs>
          <w:tab w:val="left" w:pos="1418"/>
        </w:tabs>
        <w:spacing w:line="312" w:lineRule="auto"/>
        <w:jc w:val="both"/>
        <w:rPr>
          <w:sz w:val="22"/>
          <w:szCs w:val="22"/>
        </w:rPr>
      </w:pPr>
    </w:p>
    <w:p w14:paraId="28A4AD6D" w14:textId="77777777" w:rsidR="00050E93" w:rsidRPr="007A7CC8" w:rsidRDefault="00050E93" w:rsidP="00876C01">
      <w:pPr>
        <w:numPr>
          <w:ilvl w:val="3"/>
          <w:numId w:val="28"/>
        </w:numPr>
        <w:tabs>
          <w:tab w:val="left" w:pos="1418"/>
        </w:tabs>
        <w:spacing w:line="312" w:lineRule="auto"/>
        <w:ind w:left="0" w:firstLine="0"/>
        <w:jc w:val="both"/>
        <w:rPr>
          <w:sz w:val="22"/>
          <w:szCs w:val="22"/>
        </w:rPr>
      </w:pPr>
      <w:r w:rsidRPr="007A7CC8">
        <w:rPr>
          <w:sz w:val="22"/>
          <w:szCs w:val="22"/>
        </w:rPr>
        <w:t>As Debêntures serão simples, não conversíveis em ações de emissão da Emissora.</w:t>
      </w:r>
    </w:p>
    <w:p w14:paraId="509DF7E0" w14:textId="77777777" w:rsidR="00050E93" w:rsidRPr="007A7CC8" w:rsidRDefault="00050E93" w:rsidP="00050E93">
      <w:pPr>
        <w:tabs>
          <w:tab w:val="left" w:pos="1418"/>
        </w:tabs>
        <w:spacing w:line="312" w:lineRule="auto"/>
        <w:jc w:val="both"/>
        <w:rPr>
          <w:sz w:val="22"/>
          <w:szCs w:val="22"/>
        </w:rPr>
      </w:pPr>
    </w:p>
    <w:p w14:paraId="573B3EF0" w14:textId="777777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i/>
          <w:iCs/>
          <w:sz w:val="22"/>
          <w:szCs w:val="22"/>
        </w:rPr>
        <w:t>Espécie</w:t>
      </w:r>
    </w:p>
    <w:p w14:paraId="16EA72FA" w14:textId="77777777" w:rsidR="00050E93" w:rsidRPr="007A7CC8" w:rsidRDefault="00050E93" w:rsidP="00050E93">
      <w:pPr>
        <w:tabs>
          <w:tab w:val="left" w:pos="1418"/>
        </w:tabs>
        <w:spacing w:line="312" w:lineRule="auto"/>
        <w:jc w:val="both"/>
        <w:rPr>
          <w:sz w:val="22"/>
          <w:szCs w:val="22"/>
        </w:rPr>
      </w:pPr>
    </w:p>
    <w:p w14:paraId="3B49A8FA" w14:textId="59E04DC0" w:rsidR="00050E93" w:rsidRPr="007A7CC8" w:rsidRDefault="00414C5B" w:rsidP="00876C01">
      <w:pPr>
        <w:numPr>
          <w:ilvl w:val="3"/>
          <w:numId w:val="28"/>
        </w:numPr>
        <w:tabs>
          <w:tab w:val="left" w:pos="1418"/>
        </w:tabs>
        <w:spacing w:line="312" w:lineRule="auto"/>
        <w:ind w:left="0" w:firstLine="0"/>
        <w:jc w:val="both"/>
        <w:rPr>
          <w:sz w:val="22"/>
          <w:szCs w:val="22"/>
        </w:rPr>
      </w:pPr>
      <w:r w:rsidRPr="007A7CC8">
        <w:rPr>
          <w:sz w:val="22"/>
          <w:szCs w:val="22"/>
        </w:rPr>
        <w:t>As Debêntures serão da espécie com garantia real, nos termos do artigo 58, parágrafo 2º, da Lei das Sociedades por Ações conforme descritas na Cláusula 4.10 abaixo, com garantia adicional fidejussória prestada pelo Fiador, conforme qualificado no preâmbulo deste instrumento</w:t>
      </w:r>
      <w:r w:rsidR="00050E93" w:rsidRPr="007A7CC8">
        <w:rPr>
          <w:sz w:val="22"/>
          <w:szCs w:val="22"/>
        </w:rPr>
        <w:t>.</w:t>
      </w:r>
    </w:p>
    <w:p w14:paraId="13E45597" w14:textId="77777777" w:rsidR="00050E93" w:rsidRPr="007A7CC8" w:rsidRDefault="00050E93" w:rsidP="00050E93">
      <w:pPr>
        <w:tabs>
          <w:tab w:val="left" w:pos="1418"/>
        </w:tabs>
        <w:spacing w:line="312" w:lineRule="auto"/>
        <w:jc w:val="both"/>
        <w:rPr>
          <w:sz w:val="22"/>
          <w:szCs w:val="22"/>
        </w:rPr>
      </w:pPr>
    </w:p>
    <w:bookmarkEnd w:id="118"/>
    <w:bookmarkEnd w:id="119"/>
    <w:p w14:paraId="39B4425F" w14:textId="77777777" w:rsidR="00050E93" w:rsidRPr="007A7CC8" w:rsidRDefault="00050E93" w:rsidP="00876C01">
      <w:pPr>
        <w:numPr>
          <w:ilvl w:val="1"/>
          <w:numId w:val="28"/>
        </w:numPr>
        <w:tabs>
          <w:tab w:val="left" w:pos="1418"/>
        </w:tabs>
        <w:spacing w:line="312" w:lineRule="auto"/>
        <w:ind w:left="0" w:firstLine="0"/>
        <w:jc w:val="both"/>
        <w:rPr>
          <w:b/>
          <w:bCs/>
          <w:sz w:val="22"/>
          <w:szCs w:val="22"/>
        </w:rPr>
      </w:pPr>
      <w:r w:rsidRPr="007A7CC8">
        <w:rPr>
          <w:b/>
          <w:bCs/>
          <w:sz w:val="22"/>
          <w:szCs w:val="22"/>
        </w:rPr>
        <w:t>Subscrição</w:t>
      </w:r>
    </w:p>
    <w:p w14:paraId="5362F90C" w14:textId="77777777" w:rsidR="00050E93" w:rsidRPr="007A7CC8" w:rsidRDefault="00050E93" w:rsidP="00050E93">
      <w:pPr>
        <w:tabs>
          <w:tab w:val="left" w:pos="1418"/>
        </w:tabs>
        <w:spacing w:line="312" w:lineRule="auto"/>
        <w:jc w:val="both"/>
        <w:rPr>
          <w:sz w:val="22"/>
          <w:szCs w:val="22"/>
        </w:rPr>
      </w:pPr>
    </w:p>
    <w:p w14:paraId="16F92697" w14:textId="77777777" w:rsidR="00050E93" w:rsidRPr="007A7CC8" w:rsidRDefault="00050E93" w:rsidP="00876C01">
      <w:pPr>
        <w:numPr>
          <w:ilvl w:val="2"/>
          <w:numId w:val="28"/>
        </w:numPr>
        <w:tabs>
          <w:tab w:val="left" w:pos="1418"/>
        </w:tabs>
        <w:spacing w:line="312" w:lineRule="auto"/>
        <w:ind w:left="0" w:firstLine="0"/>
        <w:jc w:val="both"/>
        <w:rPr>
          <w:i/>
          <w:iCs/>
          <w:sz w:val="22"/>
          <w:szCs w:val="22"/>
        </w:rPr>
      </w:pPr>
      <w:r w:rsidRPr="007A7CC8">
        <w:rPr>
          <w:i/>
          <w:iCs/>
          <w:sz w:val="22"/>
          <w:szCs w:val="22"/>
        </w:rPr>
        <w:t>Prazo de Subscrição</w:t>
      </w:r>
    </w:p>
    <w:p w14:paraId="6F4A318A" w14:textId="77777777" w:rsidR="00050E93" w:rsidRPr="007A7CC8" w:rsidRDefault="00050E93" w:rsidP="00050E93">
      <w:pPr>
        <w:tabs>
          <w:tab w:val="left" w:pos="1418"/>
        </w:tabs>
        <w:spacing w:line="312" w:lineRule="auto"/>
        <w:jc w:val="both"/>
        <w:rPr>
          <w:i/>
          <w:iCs/>
          <w:sz w:val="22"/>
          <w:szCs w:val="22"/>
        </w:rPr>
      </w:pPr>
    </w:p>
    <w:p w14:paraId="0C5B6E4D" w14:textId="77777777" w:rsidR="00050E93" w:rsidRPr="007A7CC8" w:rsidRDefault="00050E93" w:rsidP="00876C01">
      <w:pPr>
        <w:numPr>
          <w:ilvl w:val="3"/>
          <w:numId w:val="28"/>
        </w:numPr>
        <w:tabs>
          <w:tab w:val="left" w:pos="1418"/>
        </w:tabs>
        <w:spacing w:line="312" w:lineRule="auto"/>
        <w:ind w:left="0" w:firstLine="0"/>
        <w:jc w:val="both"/>
        <w:rPr>
          <w:sz w:val="22"/>
          <w:szCs w:val="22"/>
        </w:rPr>
      </w:pPr>
      <w:r w:rsidRPr="007A7CC8">
        <w:rPr>
          <w:sz w:val="22"/>
          <w:szCs w:val="22"/>
        </w:rPr>
        <w:t>As Debêntures serão subscritas, a qualquer tempo, em uma única data, durante o Prazo de Colocação (conforme definido abaixo) (“</w:t>
      </w:r>
      <w:r w:rsidRPr="007A7CC8">
        <w:rPr>
          <w:sz w:val="22"/>
          <w:szCs w:val="22"/>
          <w:u w:val="single"/>
        </w:rPr>
        <w:t>Data da Subscrição</w:t>
      </w:r>
      <w:r w:rsidRPr="007A7CC8">
        <w:rPr>
          <w:sz w:val="22"/>
          <w:szCs w:val="22"/>
        </w:rPr>
        <w:t xml:space="preserve">”). </w:t>
      </w:r>
    </w:p>
    <w:p w14:paraId="2AA33A7E" w14:textId="77777777" w:rsidR="00050E93" w:rsidRPr="007A7CC8" w:rsidRDefault="00050E93" w:rsidP="00050E93">
      <w:pPr>
        <w:tabs>
          <w:tab w:val="left" w:pos="1418"/>
        </w:tabs>
        <w:spacing w:line="312" w:lineRule="auto"/>
        <w:jc w:val="both"/>
        <w:rPr>
          <w:sz w:val="22"/>
          <w:szCs w:val="22"/>
        </w:rPr>
      </w:pPr>
    </w:p>
    <w:p w14:paraId="5307C84B" w14:textId="777777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i/>
          <w:iCs/>
          <w:sz w:val="22"/>
          <w:szCs w:val="22"/>
        </w:rPr>
        <w:t>Preço de Subscrição</w:t>
      </w:r>
    </w:p>
    <w:p w14:paraId="6C9BBAE3" w14:textId="77777777" w:rsidR="00050E93" w:rsidRPr="007A7CC8" w:rsidRDefault="00050E93" w:rsidP="00050E93">
      <w:pPr>
        <w:tabs>
          <w:tab w:val="left" w:pos="1418"/>
        </w:tabs>
        <w:spacing w:line="312" w:lineRule="auto"/>
        <w:jc w:val="both"/>
        <w:rPr>
          <w:sz w:val="22"/>
          <w:szCs w:val="22"/>
        </w:rPr>
      </w:pPr>
    </w:p>
    <w:p w14:paraId="2D5D87E8" w14:textId="77777777" w:rsidR="00050E93" w:rsidRPr="007A7CC8" w:rsidRDefault="00050E93" w:rsidP="00876C01">
      <w:pPr>
        <w:numPr>
          <w:ilvl w:val="3"/>
          <w:numId w:val="28"/>
        </w:numPr>
        <w:tabs>
          <w:tab w:val="left" w:pos="1418"/>
        </w:tabs>
        <w:spacing w:line="312" w:lineRule="auto"/>
        <w:ind w:left="0" w:firstLine="0"/>
        <w:jc w:val="both"/>
        <w:rPr>
          <w:sz w:val="22"/>
          <w:szCs w:val="22"/>
        </w:rPr>
      </w:pPr>
      <w:r w:rsidRPr="007A7CC8">
        <w:rPr>
          <w:sz w:val="22"/>
          <w:szCs w:val="22"/>
        </w:rPr>
        <w:t>O preço de subscrição de cada Debênture será seu Valor Nominal Unitário das Debêntures. Neste caso, todas as debêntures serão subscritas e integralizadas um uma única data.</w:t>
      </w:r>
      <w:bookmarkStart w:id="120" w:name="_DV_M117"/>
      <w:bookmarkStart w:id="121" w:name="_DV_M118"/>
      <w:bookmarkStart w:id="122" w:name="_DV_M119"/>
      <w:bookmarkEnd w:id="120"/>
      <w:bookmarkEnd w:id="121"/>
      <w:bookmarkEnd w:id="122"/>
    </w:p>
    <w:p w14:paraId="7833A96B" w14:textId="77777777" w:rsidR="00050E93" w:rsidRPr="007A7CC8" w:rsidRDefault="00050E93" w:rsidP="00050E93">
      <w:pPr>
        <w:tabs>
          <w:tab w:val="left" w:pos="1418"/>
        </w:tabs>
        <w:spacing w:line="312" w:lineRule="auto"/>
        <w:jc w:val="both"/>
        <w:rPr>
          <w:b/>
          <w:sz w:val="22"/>
          <w:szCs w:val="22"/>
        </w:rPr>
      </w:pPr>
    </w:p>
    <w:p w14:paraId="70F75B6A" w14:textId="777777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i/>
          <w:iCs/>
          <w:sz w:val="22"/>
          <w:szCs w:val="22"/>
        </w:rPr>
        <w:t>Direito de Preferência</w:t>
      </w:r>
    </w:p>
    <w:p w14:paraId="5C7AE0ED" w14:textId="77777777" w:rsidR="00050E93" w:rsidRPr="007A7CC8" w:rsidRDefault="00050E93" w:rsidP="00050E93">
      <w:pPr>
        <w:tabs>
          <w:tab w:val="left" w:pos="1418"/>
        </w:tabs>
        <w:spacing w:line="312" w:lineRule="auto"/>
        <w:jc w:val="both"/>
        <w:rPr>
          <w:sz w:val="22"/>
          <w:szCs w:val="22"/>
        </w:rPr>
      </w:pPr>
    </w:p>
    <w:p w14:paraId="7113C1D5" w14:textId="77777777" w:rsidR="00050E93" w:rsidRPr="007A7CC8" w:rsidRDefault="00050E93" w:rsidP="00876C01">
      <w:pPr>
        <w:numPr>
          <w:ilvl w:val="3"/>
          <w:numId w:val="28"/>
        </w:numPr>
        <w:tabs>
          <w:tab w:val="left" w:pos="1418"/>
        </w:tabs>
        <w:spacing w:line="312" w:lineRule="auto"/>
        <w:ind w:left="0" w:firstLine="0"/>
        <w:jc w:val="both"/>
        <w:rPr>
          <w:sz w:val="22"/>
          <w:szCs w:val="22"/>
        </w:rPr>
      </w:pPr>
      <w:r w:rsidRPr="007A7CC8">
        <w:rPr>
          <w:sz w:val="22"/>
          <w:szCs w:val="22"/>
        </w:rPr>
        <w:t>Não há direito de preferência dos atuais acionistas da Emissora na subscrição das Debêntures.</w:t>
      </w:r>
    </w:p>
    <w:p w14:paraId="1DFFEB23" w14:textId="77777777" w:rsidR="00050E93" w:rsidRPr="007A7CC8" w:rsidRDefault="00050E93" w:rsidP="00050E93">
      <w:pPr>
        <w:tabs>
          <w:tab w:val="left" w:pos="1418"/>
        </w:tabs>
        <w:spacing w:line="312" w:lineRule="auto"/>
        <w:jc w:val="both"/>
        <w:rPr>
          <w:b/>
          <w:bCs/>
          <w:sz w:val="22"/>
          <w:szCs w:val="22"/>
        </w:rPr>
      </w:pPr>
    </w:p>
    <w:p w14:paraId="7DEC60C6" w14:textId="77777777" w:rsidR="00050E93" w:rsidRPr="007A7CC8" w:rsidRDefault="00050E93" w:rsidP="00876C01">
      <w:pPr>
        <w:numPr>
          <w:ilvl w:val="1"/>
          <w:numId w:val="28"/>
        </w:numPr>
        <w:tabs>
          <w:tab w:val="left" w:pos="1418"/>
        </w:tabs>
        <w:spacing w:line="312" w:lineRule="auto"/>
        <w:ind w:left="0" w:firstLine="0"/>
        <w:jc w:val="both"/>
        <w:rPr>
          <w:b/>
          <w:bCs/>
          <w:sz w:val="22"/>
          <w:szCs w:val="22"/>
        </w:rPr>
      </w:pPr>
      <w:r w:rsidRPr="007A7CC8">
        <w:rPr>
          <w:b/>
          <w:bCs/>
          <w:sz w:val="22"/>
          <w:szCs w:val="22"/>
        </w:rPr>
        <w:t>Integralização e Forma de Pagamento</w:t>
      </w:r>
    </w:p>
    <w:p w14:paraId="70497B92" w14:textId="77777777" w:rsidR="00050E93" w:rsidRPr="007A7CC8" w:rsidRDefault="00050E93" w:rsidP="00050E93">
      <w:pPr>
        <w:tabs>
          <w:tab w:val="left" w:pos="1418"/>
        </w:tabs>
        <w:spacing w:line="312" w:lineRule="auto"/>
        <w:jc w:val="both"/>
        <w:rPr>
          <w:sz w:val="22"/>
          <w:szCs w:val="22"/>
        </w:rPr>
      </w:pPr>
    </w:p>
    <w:p w14:paraId="4E1682C1" w14:textId="39C99182" w:rsidR="00050E93" w:rsidRPr="007A7CC8" w:rsidRDefault="00050E93" w:rsidP="00050E93">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7A7CC8">
        <w:rPr>
          <w:sz w:val="22"/>
          <w:szCs w:val="22"/>
        </w:rPr>
        <w:t xml:space="preserve">As Debêntures serão integralizadas à vista, em moeda corrente nacional, no ato de subscrição, de acordo com as normas de liquidação aplicáveis da </w:t>
      </w:r>
      <w:r w:rsidR="007A7CC8">
        <w:rPr>
          <w:sz w:val="22"/>
          <w:szCs w:val="22"/>
        </w:rPr>
        <w:t>B3</w:t>
      </w:r>
      <w:r w:rsidRPr="007A7CC8">
        <w:rPr>
          <w:sz w:val="22"/>
          <w:szCs w:val="22"/>
        </w:rPr>
        <w:t>. O</w:t>
      </w:r>
      <w:r w:rsidRPr="007A7CC8">
        <w:rPr>
          <w:rFonts w:eastAsia="Arial Unicode MS"/>
          <w:w w:val="0"/>
          <w:sz w:val="22"/>
          <w:szCs w:val="22"/>
        </w:rPr>
        <w:t xml:space="preserve"> montante a ser recebido pela Emissora em decorrência dos valores pagos pelos titulares de Debêntures (“</w:t>
      </w:r>
      <w:r w:rsidRPr="007A7CC8">
        <w:rPr>
          <w:rFonts w:eastAsia="Arial Unicode MS"/>
          <w:w w:val="0"/>
          <w:sz w:val="22"/>
          <w:szCs w:val="22"/>
          <w:u w:val="single"/>
        </w:rPr>
        <w:t>Debenturistas</w:t>
      </w:r>
      <w:r w:rsidRPr="007A7CC8">
        <w:rPr>
          <w:rFonts w:eastAsia="Arial Unicode MS"/>
          <w:w w:val="0"/>
          <w:sz w:val="22"/>
          <w:szCs w:val="22"/>
        </w:rPr>
        <w:t>”) a título de integralização das Debêntures será depositado, pelo</w:t>
      </w:r>
      <w:r w:rsidRPr="007A7CC8" w:rsidDel="00331C60">
        <w:rPr>
          <w:rFonts w:eastAsia="Arial Unicode MS"/>
          <w:w w:val="0"/>
          <w:sz w:val="22"/>
          <w:szCs w:val="22"/>
        </w:rPr>
        <w:t xml:space="preserve"> </w:t>
      </w:r>
      <w:r w:rsidRPr="007A7CC8">
        <w:rPr>
          <w:rFonts w:eastAsia="Arial Unicode MS"/>
          <w:w w:val="0"/>
          <w:sz w:val="22"/>
          <w:szCs w:val="22"/>
        </w:rPr>
        <w:t xml:space="preserve">Coordenador Líder, em conta bancária de número 63052-7, de titularidade da Emissora, mantida junto ao Banco Bradesco S.A., na Agência 3381. </w:t>
      </w:r>
    </w:p>
    <w:p w14:paraId="50A3038C" w14:textId="77777777" w:rsidR="00050E93" w:rsidRPr="007A7CC8" w:rsidRDefault="00050E93" w:rsidP="00050E93">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18CBFF1C" w14:textId="77777777" w:rsidR="00050E93" w:rsidRPr="007A7CC8" w:rsidRDefault="00050E93" w:rsidP="00876C01">
      <w:pPr>
        <w:numPr>
          <w:ilvl w:val="1"/>
          <w:numId w:val="28"/>
        </w:numPr>
        <w:tabs>
          <w:tab w:val="left" w:pos="1418"/>
        </w:tabs>
        <w:autoSpaceDE w:val="0"/>
        <w:autoSpaceDN w:val="0"/>
        <w:adjustRightInd w:val="0"/>
        <w:spacing w:line="312" w:lineRule="auto"/>
        <w:ind w:left="0" w:firstLine="0"/>
        <w:jc w:val="both"/>
        <w:rPr>
          <w:rFonts w:eastAsia="Arial Unicode MS"/>
          <w:b/>
          <w:bCs/>
          <w:sz w:val="22"/>
          <w:szCs w:val="22"/>
        </w:rPr>
      </w:pPr>
      <w:r w:rsidRPr="007A7CC8">
        <w:rPr>
          <w:rFonts w:eastAsia="Arial Unicode MS"/>
          <w:b/>
          <w:bCs/>
          <w:sz w:val="22"/>
          <w:szCs w:val="22"/>
        </w:rPr>
        <w:t>Atualização do Valor Nominal</w:t>
      </w:r>
      <w:r w:rsidRPr="007A7CC8">
        <w:rPr>
          <w:rFonts w:eastAsia="Arial Unicode MS"/>
          <w:sz w:val="22"/>
          <w:szCs w:val="22"/>
        </w:rPr>
        <w:t xml:space="preserve"> </w:t>
      </w:r>
      <w:r w:rsidRPr="007A7CC8">
        <w:rPr>
          <w:rFonts w:eastAsia="Arial Unicode MS"/>
          <w:b/>
          <w:sz w:val="22"/>
          <w:szCs w:val="22"/>
        </w:rPr>
        <w:t xml:space="preserve">Unitário </w:t>
      </w:r>
    </w:p>
    <w:p w14:paraId="65068234" w14:textId="77777777" w:rsidR="00050E93" w:rsidRPr="007A7CC8" w:rsidRDefault="00050E93" w:rsidP="00050E93">
      <w:pPr>
        <w:tabs>
          <w:tab w:val="left" w:pos="1418"/>
        </w:tabs>
        <w:spacing w:line="312" w:lineRule="auto"/>
        <w:jc w:val="both"/>
        <w:rPr>
          <w:rFonts w:eastAsia="Arial Unicode MS"/>
          <w:b/>
          <w:bCs/>
          <w:sz w:val="22"/>
          <w:szCs w:val="22"/>
        </w:rPr>
      </w:pPr>
    </w:p>
    <w:p w14:paraId="45BDE519" w14:textId="77777777" w:rsidR="00050E93" w:rsidRPr="007A7CC8" w:rsidRDefault="00050E93" w:rsidP="00876C01">
      <w:pPr>
        <w:numPr>
          <w:ilvl w:val="2"/>
          <w:numId w:val="28"/>
        </w:numPr>
        <w:tabs>
          <w:tab w:val="left" w:pos="1418"/>
        </w:tabs>
        <w:spacing w:line="312" w:lineRule="auto"/>
        <w:ind w:left="0" w:firstLine="0"/>
        <w:jc w:val="both"/>
        <w:rPr>
          <w:rFonts w:eastAsia="Arial Unicode MS"/>
          <w:sz w:val="22"/>
          <w:szCs w:val="22"/>
        </w:rPr>
      </w:pPr>
      <w:r w:rsidRPr="007A7CC8">
        <w:rPr>
          <w:rFonts w:eastAsia="Arial Unicode MS"/>
          <w:sz w:val="22"/>
          <w:szCs w:val="22"/>
        </w:rPr>
        <w:t>Não haverá atualização monetária do Valor Nominal Unitário.</w:t>
      </w:r>
    </w:p>
    <w:p w14:paraId="210AD29D" w14:textId="77777777" w:rsidR="00050E93" w:rsidRPr="007A7CC8" w:rsidRDefault="00050E93" w:rsidP="00050E93">
      <w:pPr>
        <w:tabs>
          <w:tab w:val="left" w:pos="1418"/>
        </w:tabs>
        <w:spacing w:line="312" w:lineRule="auto"/>
        <w:jc w:val="both"/>
        <w:rPr>
          <w:rFonts w:eastAsia="Arial Unicode MS"/>
          <w:b/>
          <w:bCs/>
          <w:sz w:val="22"/>
          <w:szCs w:val="22"/>
        </w:rPr>
      </w:pPr>
    </w:p>
    <w:p w14:paraId="373EA568" w14:textId="77777777" w:rsidR="00050E93" w:rsidRPr="007A7CC8" w:rsidRDefault="00050E93" w:rsidP="00876C01">
      <w:pPr>
        <w:numPr>
          <w:ilvl w:val="1"/>
          <w:numId w:val="28"/>
        </w:numPr>
        <w:tabs>
          <w:tab w:val="left" w:pos="1418"/>
        </w:tabs>
        <w:spacing w:line="312" w:lineRule="auto"/>
        <w:ind w:left="0" w:firstLine="0"/>
        <w:jc w:val="both"/>
        <w:rPr>
          <w:rFonts w:eastAsia="Arial Unicode MS"/>
          <w:b/>
          <w:bCs/>
          <w:sz w:val="22"/>
          <w:szCs w:val="22"/>
        </w:rPr>
      </w:pPr>
      <w:r w:rsidRPr="007A7CC8">
        <w:rPr>
          <w:rFonts w:eastAsia="Arial Unicode MS"/>
          <w:b/>
          <w:bCs/>
          <w:sz w:val="22"/>
          <w:szCs w:val="22"/>
        </w:rPr>
        <w:t xml:space="preserve">Remuneração </w:t>
      </w:r>
    </w:p>
    <w:p w14:paraId="795C4E7C" w14:textId="77777777" w:rsidR="00050E93" w:rsidRPr="007A7CC8" w:rsidRDefault="00050E93" w:rsidP="00050E93">
      <w:pPr>
        <w:tabs>
          <w:tab w:val="left" w:pos="1418"/>
        </w:tabs>
        <w:spacing w:line="312" w:lineRule="auto"/>
        <w:jc w:val="both"/>
        <w:rPr>
          <w:rFonts w:eastAsia="Arial Unicode MS"/>
          <w:b/>
          <w:bCs/>
          <w:sz w:val="22"/>
          <w:szCs w:val="22"/>
        </w:rPr>
      </w:pPr>
    </w:p>
    <w:p w14:paraId="653BE4BA" w14:textId="77777777" w:rsidR="00050E93" w:rsidRPr="007A7CC8" w:rsidRDefault="00050E93" w:rsidP="00876C01">
      <w:pPr>
        <w:numPr>
          <w:ilvl w:val="2"/>
          <w:numId w:val="28"/>
        </w:numPr>
        <w:tabs>
          <w:tab w:val="left" w:pos="1418"/>
        </w:tabs>
        <w:spacing w:line="312" w:lineRule="auto"/>
        <w:ind w:left="0" w:firstLine="0"/>
        <w:jc w:val="both"/>
        <w:rPr>
          <w:rFonts w:eastAsia="Arial Unicode MS"/>
          <w:i/>
          <w:iCs/>
          <w:sz w:val="22"/>
          <w:szCs w:val="22"/>
        </w:rPr>
      </w:pPr>
      <w:r w:rsidRPr="007A7CC8">
        <w:rPr>
          <w:rFonts w:eastAsia="Arial Unicode MS"/>
          <w:i/>
          <w:iCs/>
          <w:sz w:val="22"/>
          <w:szCs w:val="22"/>
        </w:rPr>
        <w:t>Juros Remuneratórios</w:t>
      </w:r>
    </w:p>
    <w:p w14:paraId="45C2B32C" w14:textId="77777777" w:rsidR="00050E93" w:rsidRPr="007A7CC8" w:rsidRDefault="00050E93" w:rsidP="00050E93">
      <w:pPr>
        <w:tabs>
          <w:tab w:val="left" w:pos="1418"/>
        </w:tabs>
        <w:spacing w:line="312" w:lineRule="auto"/>
        <w:jc w:val="both"/>
        <w:rPr>
          <w:rFonts w:eastAsia="Arial Unicode MS"/>
          <w:b/>
          <w:bCs/>
          <w:sz w:val="22"/>
          <w:szCs w:val="22"/>
        </w:rPr>
      </w:pPr>
    </w:p>
    <w:p w14:paraId="596085A3" w14:textId="428B53C4" w:rsidR="00050E93" w:rsidRPr="007A7CC8" w:rsidRDefault="00050E93" w:rsidP="00876C01">
      <w:pPr>
        <w:numPr>
          <w:ilvl w:val="3"/>
          <w:numId w:val="28"/>
        </w:numPr>
        <w:tabs>
          <w:tab w:val="left" w:pos="1418"/>
        </w:tabs>
        <w:spacing w:line="312" w:lineRule="auto"/>
        <w:ind w:left="0" w:firstLine="0"/>
        <w:jc w:val="both"/>
        <w:rPr>
          <w:sz w:val="22"/>
          <w:szCs w:val="22"/>
        </w:rPr>
      </w:pPr>
      <w:r w:rsidRPr="007A7CC8">
        <w:rPr>
          <w:sz w:val="22"/>
          <w:szCs w:val="22"/>
        </w:rPr>
        <w:t xml:space="preserve">As Debêntures farão jus ao pagamento de juros remuneratórios equivalentes à variação acumulada de 100% (cem por cento) das taxas médias diárias dos Depósitos Interfinanceiros - DI de um dia, Over </w:t>
      </w:r>
      <w:proofErr w:type="spellStart"/>
      <w:r w:rsidRPr="007A7CC8">
        <w:rPr>
          <w:sz w:val="22"/>
          <w:szCs w:val="22"/>
        </w:rPr>
        <w:t>Extra-Grupo</w:t>
      </w:r>
      <w:proofErr w:type="spellEnd"/>
      <w:r w:rsidRPr="007A7CC8">
        <w:rPr>
          <w:sz w:val="22"/>
          <w:szCs w:val="22"/>
        </w:rPr>
        <w:t xml:space="preserve">, expressas na forma percentual ao ano, com base em 252 (duzentos e cinquenta e dois) dias úteis, calculada e divulgada diariamente pela </w:t>
      </w:r>
      <w:r w:rsidR="007A7CC8">
        <w:rPr>
          <w:sz w:val="22"/>
          <w:szCs w:val="22"/>
        </w:rPr>
        <w:t>B3</w:t>
      </w:r>
      <w:r w:rsidRPr="007A7CC8">
        <w:rPr>
          <w:sz w:val="22"/>
          <w:szCs w:val="22"/>
        </w:rPr>
        <w:t xml:space="preserve"> no informativo diário, disponível em sua página na Internet (</w:t>
      </w:r>
      <w:hyperlink r:id="rId11" w:history="1">
        <w:r w:rsidR="007A7CC8" w:rsidRPr="007B68F8">
          <w:rPr>
            <w:rStyle w:val="Hyperlink"/>
            <w:sz w:val="22"/>
          </w:rPr>
          <w:t>http://www.b3.com.br</w:t>
        </w:r>
      </w:hyperlink>
      <w:r w:rsidRPr="007A7CC8">
        <w:rPr>
          <w:sz w:val="22"/>
          <w:szCs w:val="22"/>
        </w:rPr>
        <w:t>) (“</w:t>
      </w:r>
      <w:r w:rsidRPr="007A7CC8">
        <w:rPr>
          <w:sz w:val="22"/>
          <w:szCs w:val="22"/>
          <w:u w:val="single"/>
        </w:rPr>
        <w:t>Taxas DI</w:t>
      </w:r>
      <w:r w:rsidRPr="007A7CC8">
        <w:rPr>
          <w:sz w:val="22"/>
          <w:szCs w:val="22"/>
        </w:rPr>
        <w:t xml:space="preserve">”), acrescida de uma </w:t>
      </w:r>
      <w:r w:rsidRPr="007A7CC8">
        <w:rPr>
          <w:sz w:val="22"/>
          <w:szCs w:val="22"/>
        </w:rPr>
        <w:lastRenderedPageBreak/>
        <w:t xml:space="preserve">sobretaxa de 3,231% (dois inteiros e duzentos e trinta e um milésimos por cento) ao ano, com base em 252 (duzentos e cinquenta e dois) dias úteis, calculados de forma exponencial e cumulativa, </w:t>
      </w:r>
      <w:r w:rsidRPr="007A7CC8">
        <w:rPr>
          <w:i/>
          <w:iCs/>
          <w:sz w:val="22"/>
          <w:szCs w:val="22"/>
        </w:rPr>
        <w:t xml:space="preserve">pro rata </w:t>
      </w:r>
      <w:proofErr w:type="spellStart"/>
      <w:r w:rsidRPr="007A7CC8">
        <w:rPr>
          <w:i/>
          <w:iCs/>
          <w:sz w:val="22"/>
          <w:szCs w:val="22"/>
        </w:rPr>
        <w:t>temporis</w:t>
      </w:r>
      <w:proofErr w:type="spellEnd"/>
      <w:r w:rsidRPr="007A7CC8">
        <w:rPr>
          <w:sz w:val="22"/>
          <w:szCs w:val="22"/>
        </w:rPr>
        <w:t xml:space="preserve">, incidentes sobre o Valor Nominal Unitário das Debêntures ou sobre o saldo do Valor Nominal Unitário das Debêntures, conforme o caso, a partir da Data da Subscrição </w:t>
      </w:r>
      <w:r w:rsidRPr="007A7CC8">
        <w:rPr>
          <w:bCs/>
          <w:sz w:val="22"/>
          <w:szCs w:val="22"/>
        </w:rPr>
        <w:t>ou da data prevista do pagamento dos Juros Remuneratórios imediatamente anterior</w:t>
      </w:r>
      <w:r w:rsidRPr="007A7CC8">
        <w:rPr>
          <w:sz w:val="22"/>
          <w:szCs w:val="22"/>
        </w:rPr>
        <w:t xml:space="preserve"> (conforme definido abaixo) (“</w:t>
      </w:r>
      <w:r w:rsidRPr="007A7CC8">
        <w:rPr>
          <w:sz w:val="22"/>
          <w:szCs w:val="22"/>
          <w:u w:val="single"/>
        </w:rPr>
        <w:t>Juros Remuneratórios</w:t>
      </w:r>
      <w:r w:rsidRPr="007A7CC8">
        <w:rPr>
          <w:sz w:val="22"/>
          <w:szCs w:val="22"/>
        </w:rPr>
        <w:t>”).</w:t>
      </w:r>
    </w:p>
    <w:p w14:paraId="66F39235" w14:textId="77777777" w:rsidR="00050E93" w:rsidRPr="007A7CC8" w:rsidRDefault="00050E93" w:rsidP="00050E93">
      <w:pPr>
        <w:tabs>
          <w:tab w:val="left" w:pos="1418"/>
        </w:tabs>
        <w:spacing w:line="312" w:lineRule="auto"/>
        <w:jc w:val="both"/>
        <w:rPr>
          <w:sz w:val="22"/>
          <w:szCs w:val="22"/>
        </w:rPr>
      </w:pPr>
    </w:p>
    <w:p w14:paraId="293CECD9" w14:textId="69F61EA9" w:rsidR="00050E93" w:rsidRPr="007A7CC8" w:rsidRDefault="00050E93" w:rsidP="00876C01">
      <w:pPr>
        <w:numPr>
          <w:ilvl w:val="3"/>
          <w:numId w:val="28"/>
        </w:numPr>
        <w:tabs>
          <w:tab w:val="left" w:pos="1418"/>
        </w:tabs>
        <w:spacing w:line="312" w:lineRule="auto"/>
        <w:ind w:left="0" w:firstLine="0"/>
        <w:jc w:val="both"/>
        <w:rPr>
          <w:rFonts w:eastAsia="Arial Unicode MS"/>
          <w:sz w:val="22"/>
          <w:szCs w:val="22"/>
        </w:rPr>
      </w:pPr>
      <w:r w:rsidRPr="007A7CC8">
        <w:rPr>
          <w:rFonts w:eastAsia="Arial Unicode MS"/>
          <w:sz w:val="22"/>
          <w:szCs w:val="22"/>
        </w:rPr>
        <w:t xml:space="preserve">Os Juros Remuneratórios serão pagos trimestralmente, a partir da Data de Emissão, no dia 5 dos meses de março, junho, setembro, </w:t>
      </w:r>
      <w:proofErr w:type="gramStart"/>
      <w:r w:rsidRPr="007A7CC8">
        <w:rPr>
          <w:rFonts w:eastAsia="Arial Unicode MS"/>
          <w:sz w:val="22"/>
          <w:szCs w:val="22"/>
        </w:rPr>
        <w:t>e  dezembro</w:t>
      </w:r>
      <w:proofErr w:type="gramEnd"/>
      <w:r w:rsidRPr="007A7CC8">
        <w:rPr>
          <w:rFonts w:eastAsia="Arial Unicode MS"/>
          <w:sz w:val="22"/>
          <w:szCs w:val="22"/>
        </w:rPr>
        <w:t>,</w:t>
      </w:r>
      <w:r w:rsidRPr="007A7CC8">
        <w:rPr>
          <w:sz w:val="22"/>
          <w:szCs w:val="22"/>
        </w:rPr>
        <w:t xml:space="preserve"> até a Data de Vencimento, </w:t>
      </w:r>
      <w:r w:rsidRPr="007A7CC8">
        <w:rPr>
          <w:rFonts w:eastAsia="Arial Unicode MS"/>
          <w:sz w:val="22"/>
          <w:szCs w:val="22"/>
        </w:rPr>
        <w:t xml:space="preserve">ou, caso estes não sejam dias úteis, no primeiro dia útil subsequente, conforme o caso, sendo que o 1º (primeiro) pagamento de Juros Remuneratórios </w:t>
      </w:r>
      <w:r w:rsidR="00250084">
        <w:rPr>
          <w:rFonts w:eastAsia="Arial Unicode MS"/>
          <w:sz w:val="22"/>
          <w:szCs w:val="22"/>
        </w:rPr>
        <w:t>ocorreu</w:t>
      </w:r>
      <w:r w:rsidRPr="007A7CC8">
        <w:rPr>
          <w:rFonts w:eastAsia="Arial Unicode MS"/>
          <w:sz w:val="22"/>
          <w:szCs w:val="22"/>
        </w:rPr>
        <w:t xml:space="preserve"> em 5 de junho de 2015.</w:t>
      </w:r>
    </w:p>
    <w:p w14:paraId="21570266" w14:textId="77777777" w:rsidR="00050E93" w:rsidRPr="007A7CC8" w:rsidRDefault="00050E93" w:rsidP="00050E93">
      <w:pPr>
        <w:tabs>
          <w:tab w:val="left" w:pos="1418"/>
        </w:tabs>
        <w:spacing w:line="312" w:lineRule="auto"/>
        <w:jc w:val="both"/>
        <w:rPr>
          <w:sz w:val="22"/>
          <w:szCs w:val="22"/>
        </w:rPr>
      </w:pPr>
    </w:p>
    <w:p w14:paraId="2203B40F" w14:textId="77777777" w:rsidR="00050E93" w:rsidRPr="007A7CC8" w:rsidRDefault="00050E93" w:rsidP="00876C01">
      <w:pPr>
        <w:numPr>
          <w:ilvl w:val="2"/>
          <w:numId w:val="28"/>
        </w:numPr>
        <w:tabs>
          <w:tab w:val="left" w:pos="1418"/>
        </w:tabs>
        <w:spacing w:line="312" w:lineRule="auto"/>
        <w:ind w:left="0" w:firstLine="0"/>
        <w:jc w:val="both"/>
        <w:rPr>
          <w:rFonts w:eastAsia="Arial Unicode MS"/>
          <w:i/>
          <w:iCs/>
          <w:sz w:val="22"/>
          <w:szCs w:val="22"/>
        </w:rPr>
      </w:pPr>
      <w:r w:rsidRPr="007A7CC8">
        <w:rPr>
          <w:rFonts w:eastAsia="Arial Unicode MS"/>
          <w:i/>
          <w:sz w:val="22"/>
          <w:szCs w:val="22"/>
        </w:rPr>
        <w:t xml:space="preserve">Forma de Cálculo dos </w:t>
      </w:r>
      <w:r w:rsidRPr="007A7CC8">
        <w:rPr>
          <w:rFonts w:eastAsia="Arial Unicode MS"/>
          <w:i/>
          <w:iCs/>
          <w:sz w:val="22"/>
          <w:szCs w:val="22"/>
        </w:rPr>
        <w:t>Juros Remuneratórios</w:t>
      </w:r>
    </w:p>
    <w:p w14:paraId="031F755A" w14:textId="77777777" w:rsidR="00050E93" w:rsidRPr="007A7CC8" w:rsidRDefault="00050E93" w:rsidP="00050E93">
      <w:pPr>
        <w:pStyle w:val="Recuodecorpodetexto"/>
        <w:tabs>
          <w:tab w:val="left" w:pos="1418"/>
        </w:tabs>
        <w:spacing w:after="0" w:line="312" w:lineRule="auto"/>
        <w:ind w:left="0"/>
        <w:jc w:val="both"/>
        <w:rPr>
          <w:sz w:val="22"/>
          <w:szCs w:val="22"/>
        </w:rPr>
      </w:pPr>
    </w:p>
    <w:p w14:paraId="68E59F43" w14:textId="77777777" w:rsidR="00050E93" w:rsidRPr="007A7CC8" w:rsidRDefault="00050E93" w:rsidP="00876C01">
      <w:pPr>
        <w:pStyle w:val="Recuodecorpodetexto"/>
        <w:numPr>
          <w:ilvl w:val="3"/>
          <w:numId w:val="28"/>
        </w:numPr>
        <w:tabs>
          <w:tab w:val="left" w:pos="1418"/>
        </w:tabs>
        <w:spacing w:after="0" w:line="312" w:lineRule="auto"/>
        <w:ind w:left="0" w:firstLine="0"/>
        <w:jc w:val="both"/>
        <w:rPr>
          <w:sz w:val="22"/>
          <w:szCs w:val="22"/>
        </w:rPr>
      </w:pPr>
      <w:r w:rsidRPr="007A7CC8">
        <w:rPr>
          <w:sz w:val="22"/>
          <w:szCs w:val="22"/>
        </w:rPr>
        <w:t>Os Juros Remuneratórios deverão ser calculados de acordo com a seguinte fórmula:</w:t>
      </w:r>
    </w:p>
    <w:p w14:paraId="4C1BB591" w14:textId="77777777" w:rsidR="00050E93" w:rsidRPr="007A7CC8" w:rsidRDefault="00050E93" w:rsidP="00050E93">
      <w:pPr>
        <w:pStyle w:val="Recuodecorpodetexto"/>
        <w:spacing w:after="0" w:line="312" w:lineRule="auto"/>
        <w:ind w:left="0"/>
        <w:jc w:val="both"/>
        <w:rPr>
          <w:sz w:val="22"/>
          <w:szCs w:val="22"/>
        </w:rPr>
      </w:pPr>
    </w:p>
    <w:p w14:paraId="5E115F8E" w14:textId="77777777" w:rsidR="00050E93" w:rsidRPr="007A7CC8" w:rsidRDefault="00050E93" w:rsidP="00050E93">
      <w:pPr>
        <w:pStyle w:val="PargrafodaLista"/>
        <w:ind w:left="0"/>
        <w:jc w:val="center"/>
        <w:rPr>
          <w:rFonts w:ascii="Times New Roman" w:hAnsi="Times New Roman" w:cs="Times New Roman"/>
        </w:rPr>
      </w:pPr>
      <w:bookmarkStart w:id="123" w:name="_DV_C91"/>
      <w:r w:rsidRPr="007A7CC8">
        <w:rPr>
          <w:rFonts w:ascii="Times New Roman" w:hAnsi="Times New Roman" w:cs="Times New Roman"/>
        </w:rPr>
        <w:t xml:space="preserve">J = </w:t>
      </w:r>
      <w:proofErr w:type="spellStart"/>
      <w:r w:rsidRPr="007A7CC8">
        <w:rPr>
          <w:rFonts w:ascii="Times New Roman" w:hAnsi="Times New Roman" w:cs="Times New Roman"/>
        </w:rPr>
        <w:t>VNe</w:t>
      </w:r>
      <w:proofErr w:type="spellEnd"/>
      <w:r w:rsidRPr="007A7CC8">
        <w:rPr>
          <w:rFonts w:ascii="Times New Roman" w:hAnsi="Times New Roman" w:cs="Times New Roman"/>
        </w:rPr>
        <w:t xml:space="preserve"> x (FatorJuros-1)</w:t>
      </w:r>
    </w:p>
    <w:p w14:paraId="5B8BA94B" w14:textId="77777777" w:rsidR="00050E93" w:rsidRPr="007A7CC8" w:rsidRDefault="00050E93" w:rsidP="00050E93">
      <w:pPr>
        <w:pStyle w:val="PargrafodaLista"/>
        <w:ind w:left="0"/>
        <w:jc w:val="center"/>
        <w:rPr>
          <w:rFonts w:ascii="Times New Roman" w:hAnsi="Times New Roman" w:cs="Times New Roman"/>
        </w:rPr>
      </w:pPr>
    </w:p>
    <w:p w14:paraId="17EA92DE" w14:textId="77777777" w:rsidR="00050E93" w:rsidRPr="007A7CC8" w:rsidRDefault="00050E93" w:rsidP="00050E93">
      <w:pPr>
        <w:jc w:val="both"/>
        <w:rPr>
          <w:sz w:val="22"/>
          <w:szCs w:val="22"/>
        </w:rPr>
      </w:pPr>
      <w:r w:rsidRPr="007A7CC8">
        <w:rPr>
          <w:sz w:val="22"/>
          <w:szCs w:val="22"/>
        </w:rPr>
        <w:t>onde,</w:t>
      </w:r>
    </w:p>
    <w:p w14:paraId="1D11025A" w14:textId="77777777" w:rsidR="00050E93" w:rsidRPr="007A7CC8" w:rsidRDefault="00050E93" w:rsidP="00050E93">
      <w:pPr>
        <w:jc w:val="both"/>
        <w:rPr>
          <w:sz w:val="22"/>
          <w:szCs w:val="22"/>
        </w:rPr>
      </w:pPr>
    </w:p>
    <w:p w14:paraId="3093F6E9" w14:textId="77777777" w:rsidR="00050E93" w:rsidRPr="007A7CC8" w:rsidRDefault="00050E93" w:rsidP="00050E93">
      <w:pPr>
        <w:spacing w:line="312" w:lineRule="auto"/>
        <w:jc w:val="both"/>
        <w:rPr>
          <w:sz w:val="22"/>
          <w:szCs w:val="22"/>
        </w:rPr>
      </w:pPr>
      <w:r w:rsidRPr="007A7CC8">
        <w:rPr>
          <w:sz w:val="22"/>
          <w:szCs w:val="22"/>
        </w:rPr>
        <w:t>J = valor unitário dos juros, acumulado no período, devido na data de seu efetivo pagamento, calculado com 8 (oito) casas decimais sem arredondamento;</w:t>
      </w:r>
    </w:p>
    <w:p w14:paraId="377415AC" w14:textId="77777777" w:rsidR="00050E93" w:rsidRPr="007A7CC8" w:rsidRDefault="00050E93" w:rsidP="00050E93">
      <w:pPr>
        <w:jc w:val="both"/>
        <w:rPr>
          <w:sz w:val="22"/>
          <w:szCs w:val="22"/>
        </w:rPr>
      </w:pPr>
    </w:p>
    <w:p w14:paraId="7B7036D5" w14:textId="77777777" w:rsidR="00050E93" w:rsidRPr="007A7CC8" w:rsidRDefault="00050E93" w:rsidP="00050E93">
      <w:pPr>
        <w:spacing w:line="312" w:lineRule="auto"/>
        <w:jc w:val="both"/>
        <w:rPr>
          <w:sz w:val="22"/>
          <w:szCs w:val="22"/>
        </w:rPr>
      </w:pPr>
      <w:proofErr w:type="spellStart"/>
      <w:r w:rsidRPr="007A7CC8">
        <w:rPr>
          <w:sz w:val="22"/>
          <w:szCs w:val="22"/>
        </w:rPr>
        <w:t>VNe</w:t>
      </w:r>
      <w:proofErr w:type="spellEnd"/>
      <w:r w:rsidRPr="007A7CC8">
        <w:rPr>
          <w:sz w:val="22"/>
          <w:szCs w:val="22"/>
        </w:rPr>
        <w:t xml:space="preserve"> = Valor Nominal Unitário ou saldo do Valor Nominal Unitário informado/calculado com 8 (oito) casas decimais, sem arredondamento;</w:t>
      </w:r>
    </w:p>
    <w:p w14:paraId="1AF470EF" w14:textId="77777777" w:rsidR="00050E93" w:rsidRPr="007A7CC8" w:rsidRDefault="00050E93" w:rsidP="00050E93">
      <w:pPr>
        <w:spacing w:line="312" w:lineRule="auto"/>
        <w:jc w:val="both"/>
        <w:rPr>
          <w:sz w:val="22"/>
          <w:szCs w:val="22"/>
        </w:rPr>
      </w:pPr>
    </w:p>
    <w:p w14:paraId="2E9D3580" w14:textId="77777777" w:rsidR="00050E93" w:rsidRPr="007A7CC8" w:rsidRDefault="00050E93" w:rsidP="00050E93">
      <w:pPr>
        <w:spacing w:line="312" w:lineRule="auto"/>
        <w:jc w:val="both"/>
        <w:rPr>
          <w:sz w:val="22"/>
          <w:szCs w:val="22"/>
        </w:rPr>
      </w:pPr>
      <w:proofErr w:type="spellStart"/>
      <w:r w:rsidRPr="007A7CC8">
        <w:rPr>
          <w:sz w:val="22"/>
          <w:szCs w:val="22"/>
        </w:rPr>
        <w:t>FatorJuros</w:t>
      </w:r>
      <w:proofErr w:type="spellEnd"/>
      <w:r w:rsidRPr="007A7CC8">
        <w:rPr>
          <w:sz w:val="22"/>
          <w:szCs w:val="22"/>
        </w:rPr>
        <w:t xml:space="preserve"> = fator de juros composto pelo parâmetro de flutuação acrescido de </w:t>
      </w:r>
      <w:r w:rsidRPr="007A7CC8">
        <w:rPr>
          <w:i/>
          <w:sz w:val="22"/>
          <w:szCs w:val="22"/>
        </w:rPr>
        <w:t>spread</w:t>
      </w:r>
      <w:r w:rsidRPr="007A7CC8">
        <w:rPr>
          <w:sz w:val="22"/>
          <w:szCs w:val="22"/>
        </w:rPr>
        <w:t>, calculado com 9 (nove) casas decimais, com arredondamento, apurado de acordo com a seguinte fórmula:</w:t>
      </w:r>
    </w:p>
    <w:p w14:paraId="601A3D93" w14:textId="77777777" w:rsidR="00050E93" w:rsidRPr="007A7CC8" w:rsidRDefault="00050E93" w:rsidP="00050E93">
      <w:pPr>
        <w:jc w:val="both"/>
        <w:rPr>
          <w:sz w:val="22"/>
          <w:szCs w:val="22"/>
        </w:rPr>
      </w:pPr>
    </w:p>
    <w:p w14:paraId="69B91494" w14:textId="77777777" w:rsidR="00050E93" w:rsidRPr="007A7CC8" w:rsidRDefault="00050E93" w:rsidP="00050E93">
      <w:pPr>
        <w:jc w:val="both"/>
        <w:rPr>
          <w:sz w:val="22"/>
          <w:szCs w:val="22"/>
        </w:rPr>
      </w:pPr>
    </w:p>
    <w:p w14:paraId="7C576C58" w14:textId="77777777" w:rsidR="00050E93" w:rsidRPr="007A7CC8" w:rsidRDefault="00050E93" w:rsidP="00050E93">
      <w:pPr>
        <w:pStyle w:val="PargrafodaLista"/>
        <w:ind w:left="0"/>
        <w:jc w:val="center"/>
        <w:rPr>
          <w:rFonts w:ascii="Times New Roman" w:hAnsi="Times New Roman" w:cs="Times New Roman"/>
        </w:rPr>
      </w:pPr>
      <w:proofErr w:type="spellStart"/>
      <w:r w:rsidRPr="007A7CC8">
        <w:rPr>
          <w:rFonts w:ascii="Times New Roman" w:hAnsi="Times New Roman" w:cs="Times New Roman"/>
        </w:rPr>
        <w:t>FatorJuros</w:t>
      </w:r>
      <w:proofErr w:type="spellEnd"/>
      <w:r w:rsidRPr="007A7CC8">
        <w:rPr>
          <w:rFonts w:ascii="Times New Roman" w:hAnsi="Times New Roman" w:cs="Times New Roman"/>
        </w:rPr>
        <w:t xml:space="preserve"> = (</w:t>
      </w:r>
      <w:proofErr w:type="spellStart"/>
      <w:r w:rsidRPr="007A7CC8">
        <w:rPr>
          <w:rFonts w:ascii="Times New Roman" w:hAnsi="Times New Roman" w:cs="Times New Roman"/>
        </w:rPr>
        <w:t>FatorDI</w:t>
      </w:r>
      <w:proofErr w:type="spellEnd"/>
      <w:r w:rsidRPr="007A7CC8">
        <w:rPr>
          <w:rFonts w:ascii="Times New Roman" w:hAnsi="Times New Roman" w:cs="Times New Roman"/>
        </w:rPr>
        <w:t xml:space="preserve"> x </w:t>
      </w:r>
      <w:proofErr w:type="spellStart"/>
      <w:r w:rsidRPr="007A7CC8">
        <w:rPr>
          <w:rFonts w:ascii="Times New Roman" w:hAnsi="Times New Roman" w:cs="Times New Roman"/>
        </w:rPr>
        <w:t>FatorSpread</w:t>
      </w:r>
      <w:proofErr w:type="spellEnd"/>
      <w:r w:rsidRPr="007A7CC8">
        <w:rPr>
          <w:rFonts w:ascii="Times New Roman" w:hAnsi="Times New Roman" w:cs="Times New Roman"/>
        </w:rPr>
        <w:t>)</w:t>
      </w:r>
    </w:p>
    <w:p w14:paraId="40E47277" w14:textId="77777777" w:rsidR="00050E93" w:rsidRPr="007A7CC8" w:rsidRDefault="00050E93" w:rsidP="00050E93">
      <w:pPr>
        <w:pStyle w:val="PargrafodaLista"/>
        <w:ind w:left="0"/>
        <w:jc w:val="center"/>
        <w:rPr>
          <w:rFonts w:ascii="Times New Roman" w:hAnsi="Times New Roman" w:cs="Times New Roman"/>
        </w:rPr>
      </w:pPr>
    </w:p>
    <w:p w14:paraId="17081ADF" w14:textId="77777777" w:rsidR="00050E93" w:rsidRPr="007A7CC8" w:rsidRDefault="00050E93" w:rsidP="00050E93">
      <w:pPr>
        <w:jc w:val="both"/>
        <w:rPr>
          <w:sz w:val="22"/>
          <w:szCs w:val="22"/>
        </w:rPr>
      </w:pPr>
      <w:r w:rsidRPr="007A7CC8">
        <w:rPr>
          <w:sz w:val="22"/>
          <w:szCs w:val="22"/>
        </w:rPr>
        <w:t>onde,</w:t>
      </w:r>
    </w:p>
    <w:p w14:paraId="2CFB961C" w14:textId="77777777" w:rsidR="00050E93" w:rsidRPr="007A7CC8" w:rsidRDefault="00050E93" w:rsidP="00050E93">
      <w:pPr>
        <w:jc w:val="both"/>
        <w:rPr>
          <w:sz w:val="22"/>
          <w:szCs w:val="22"/>
        </w:rPr>
      </w:pPr>
    </w:p>
    <w:p w14:paraId="4ABA7362" w14:textId="77777777" w:rsidR="00050E93" w:rsidRPr="007A7CC8" w:rsidRDefault="00050E93" w:rsidP="00050E93">
      <w:pPr>
        <w:spacing w:line="312" w:lineRule="auto"/>
        <w:jc w:val="both"/>
        <w:rPr>
          <w:sz w:val="22"/>
          <w:szCs w:val="22"/>
        </w:rPr>
      </w:pPr>
      <w:proofErr w:type="spellStart"/>
      <w:r w:rsidRPr="007A7CC8">
        <w:rPr>
          <w:sz w:val="22"/>
          <w:szCs w:val="22"/>
        </w:rPr>
        <w:t>FatorDI</w:t>
      </w:r>
      <w:proofErr w:type="spellEnd"/>
      <w:r w:rsidRPr="007A7CC8">
        <w:rPr>
          <w:sz w:val="22"/>
          <w:szCs w:val="22"/>
        </w:rPr>
        <w:t xml:space="preserve"> = </w:t>
      </w:r>
      <w:proofErr w:type="spellStart"/>
      <w:r w:rsidRPr="007A7CC8">
        <w:rPr>
          <w:sz w:val="22"/>
          <w:szCs w:val="22"/>
        </w:rPr>
        <w:t>produtório</w:t>
      </w:r>
      <w:proofErr w:type="spellEnd"/>
      <w:r w:rsidRPr="007A7CC8">
        <w:rPr>
          <w:sz w:val="22"/>
          <w:szCs w:val="22"/>
        </w:rPr>
        <w:t xml:space="preserve"> das Taxas </w:t>
      </w:r>
      <w:proofErr w:type="spellStart"/>
      <w:r w:rsidRPr="007A7CC8">
        <w:rPr>
          <w:sz w:val="22"/>
          <w:szCs w:val="22"/>
        </w:rPr>
        <w:t>DI-Over</w:t>
      </w:r>
      <w:proofErr w:type="spellEnd"/>
      <w:r w:rsidRPr="007A7CC8">
        <w:rPr>
          <w:sz w:val="22"/>
          <w:szCs w:val="22"/>
        </w:rPr>
        <w:t xml:space="preserve"> da data de início de capitalização, inclusive, até a data de cálculo, exclusive, calculado com 8 (oito) casas decimais, com arredondamento, apurado da seguinte forma:</w:t>
      </w:r>
    </w:p>
    <w:p w14:paraId="6DE94DD1" w14:textId="77777777" w:rsidR="00050E93" w:rsidRPr="007A7CC8" w:rsidRDefault="00050E93" w:rsidP="00050E93">
      <w:pPr>
        <w:pStyle w:val="PargrafodaLista"/>
        <w:ind w:left="0"/>
        <w:jc w:val="both"/>
        <w:rPr>
          <w:rFonts w:ascii="Times New Roman" w:hAnsi="Times New Roman" w:cs="Times New Roman"/>
        </w:rPr>
      </w:pPr>
    </w:p>
    <w:p w14:paraId="2A5B3540" w14:textId="77777777" w:rsidR="00050E93" w:rsidRPr="007A7CC8" w:rsidRDefault="00050E93" w:rsidP="00050E93">
      <w:pPr>
        <w:pStyle w:val="PargrafodaLista"/>
        <w:ind w:left="0"/>
        <w:jc w:val="center"/>
        <w:rPr>
          <w:rFonts w:ascii="Times New Roman" w:hAnsi="Times New Roman" w:cs="Times New Roman"/>
          <w:noProof/>
        </w:rPr>
      </w:pPr>
      <w:r w:rsidRPr="007A7CC8">
        <w:rPr>
          <w:rFonts w:ascii="Times New Roman" w:hAnsi="Times New Roman" w:cs="Times New Roman"/>
          <w:noProof/>
        </w:rPr>
        <w:drawing>
          <wp:inline distT="0" distB="0" distL="0" distR="0" wp14:anchorId="71C117E9" wp14:editId="17BF3DAF">
            <wp:extent cx="2133600" cy="476250"/>
            <wp:effectExtent l="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2" cstate="print"/>
                    <a:srcRect t="1921" b="26297"/>
                    <a:stretch>
                      <a:fillRect/>
                    </a:stretch>
                  </pic:blipFill>
                  <pic:spPr bwMode="auto">
                    <a:xfrm>
                      <a:off x="0" y="0"/>
                      <a:ext cx="2133600" cy="476250"/>
                    </a:xfrm>
                    <a:prstGeom prst="rect">
                      <a:avLst/>
                    </a:prstGeom>
                    <a:noFill/>
                    <a:ln w="9525">
                      <a:noFill/>
                      <a:miter lim="800000"/>
                      <a:headEnd/>
                      <a:tailEnd/>
                    </a:ln>
                  </pic:spPr>
                </pic:pic>
              </a:graphicData>
            </a:graphic>
          </wp:inline>
        </w:drawing>
      </w:r>
    </w:p>
    <w:p w14:paraId="0816A880" w14:textId="77777777" w:rsidR="00050E93" w:rsidRPr="007A7CC8" w:rsidRDefault="00050E93" w:rsidP="00050E93">
      <w:pPr>
        <w:pStyle w:val="PargrafodaLista"/>
        <w:ind w:left="0"/>
        <w:jc w:val="center"/>
        <w:rPr>
          <w:rFonts w:ascii="Times New Roman" w:hAnsi="Times New Roman" w:cs="Times New Roman"/>
        </w:rPr>
      </w:pPr>
    </w:p>
    <w:p w14:paraId="684AFE94" w14:textId="77777777" w:rsidR="00050E93" w:rsidRPr="007A7CC8" w:rsidRDefault="00050E93" w:rsidP="00050E93">
      <w:pPr>
        <w:jc w:val="both"/>
        <w:rPr>
          <w:sz w:val="22"/>
          <w:szCs w:val="22"/>
        </w:rPr>
      </w:pPr>
      <w:r w:rsidRPr="007A7CC8">
        <w:rPr>
          <w:sz w:val="22"/>
          <w:szCs w:val="22"/>
        </w:rPr>
        <w:lastRenderedPageBreak/>
        <w:t>onde,</w:t>
      </w:r>
    </w:p>
    <w:p w14:paraId="201569EE" w14:textId="77777777" w:rsidR="00050E93" w:rsidRPr="007A7CC8" w:rsidRDefault="00050E93" w:rsidP="00050E93">
      <w:pPr>
        <w:jc w:val="both"/>
        <w:rPr>
          <w:sz w:val="22"/>
          <w:szCs w:val="22"/>
        </w:rPr>
      </w:pPr>
    </w:p>
    <w:p w14:paraId="708D9418" w14:textId="77777777" w:rsidR="00050E93" w:rsidRPr="007A7CC8" w:rsidRDefault="00050E93" w:rsidP="00050E93">
      <w:pPr>
        <w:spacing w:line="312" w:lineRule="auto"/>
        <w:jc w:val="both"/>
        <w:rPr>
          <w:sz w:val="22"/>
          <w:szCs w:val="22"/>
        </w:rPr>
      </w:pPr>
      <w:proofErr w:type="spellStart"/>
      <w:r w:rsidRPr="007A7CC8">
        <w:rPr>
          <w:sz w:val="22"/>
          <w:szCs w:val="22"/>
        </w:rPr>
        <w:t>n</w:t>
      </w:r>
      <w:r w:rsidRPr="007A7CC8">
        <w:rPr>
          <w:sz w:val="22"/>
          <w:szCs w:val="22"/>
          <w:vertAlign w:val="subscript"/>
        </w:rPr>
        <w:t>DI</w:t>
      </w:r>
      <w:proofErr w:type="spellEnd"/>
      <w:r w:rsidRPr="007A7CC8">
        <w:rPr>
          <w:sz w:val="22"/>
          <w:szCs w:val="22"/>
        </w:rPr>
        <w:t xml:space="preserve"> = número total de Taxas </w:t>
      </w:r>
      <w:proofErr w:type="spellStart"/>
      <w:r w:rsidRPr="007A7CC8">
        <w:rPr>
          <w:sz w:val="22"/>
          <w:szCs w:val="22"/>
        </w:rPr>
        <w:t>DI-Over</w:t>
      </w:r>
      <w:proofErr w:type="spellEnd"/>
      <w:r w:rsidRPr="007A7CC8">
        <w:rPr>
          <w:sz w:val="22"/>
          <w:szCs w:val="22"/>
        </w:rPr>
        <w:t>, consideradas na apuração do "</w:t>
      </w:r>
      <w:proofErr w:type="spellStart"/>
      <w:r w:rsidRPr="007A7CC8">
        <w:rPr>
          <w:sz w:val="22"/>
          <w:szCs w:val="22"/>
        </w:rPr>
        <w:t>FatorDI</w:t>
      </w:r>
      <w:proofErr w:type="spellEnd"/>
      <w:r w:rsidRPr="007A7CC8">
        <w:rPr>
          <w:sz w:val="22"/>
          <w:szCs w:val="22"/>
        </w:rPr>
        <w:t>", sendo "</w:t>
      </w:r>
      <w:proofErr w:type="spellStart"/>
      <w:r w:rsidRPr="007A7CC8">
        <w:rPr>
          <w:sz w:val="22"/>
          <w:szCs w:val="22"/>
        </w:rPr>
        <w:t>n</w:t>
      </w:r>
      <w:r w:rsidRPr="007A7CC8">
        <w:rPr>
          <w:sz w:val="22"/>
          <w:szCs w:val="22"/>
          <w:vertAlign w:val="subscript"/>
        </w:rPr>
        <w:t>DI</w:t>
      </w:r>
      <w:proofErr w:type="spellEnd"/>
      <w:r w:rsidRPr="007A7CC8">
        <w:rPr>
          <w:sz w:val="22"/>
          <w:szCs w:val="22"/>
        </w:rPr>
        <w:t>" um número inteiro; e</w:t>
      </w:r>
    </w:p>
    <w:p w14:paraId="0277453F" w14:textId="77777777" w:rsidR="00050E93" w:rsidRPr="007A7CC8" w:rsidRDefault="00050E93" w:rsidP="00050E93">
      <w:pPr>
        <w:spacing w:line="312" w:lineRule="auto"/>
        <w:jc w:val="both"/>
        <w:rPr>
          <w:sz w:val="22"/>
          <w:szCs w:val="22"/>
        </w:rPr>
      </w:pPr>
    </w:p>
    <w:p w14:paraId="34A84459" w14:textId="77777777" w:rsidR="00050E93" w:rsidRPr="007A7CC8" w:rsidRDefault="00050E93" w:rsidP="00050E93">
      <w:pPr>
        <w:spacing w:line="312" w:lineRule="auto"/>
        <w:jc w:val="both"/>
        <w:rPr>
          <w:sz w:val="22"/>
          <w:szCs w:val="22"/>
        </w:rPr>
      </w:pPr>
      <w:proofErr w:type="spellStart"/>
      <w:r w:rsidRPr="007A7CC8">
        <w:rPr>
          <w:sz w:val="22"/>
          <w:szCs w:val="22"/>
        </w:rPr>
        <w:t>TDI</w:t>
      </w:r>
      <w:r w:rsidRPr="007A7CC8">
        <w:rPr>
          <w:sz w:val="22"/>
          <w:szCs w:val="22"/>
          <w:vertAlign w:val="subscript"/>
        </w:rPr>
        <w:t>k</w:t>
      </w:r>
      <w:proofErr w:type="spellEnd"/>
      <w:r w:rsidRPr="007A7CC8">
        <w:rPr>
          <w:sz w:val="22"/>
          <w:szCs w:val="22"/>
        </w:rPr>
        <w:t xml:space="preserve"> = Taxa </w:t>
      </w:r>
      <w:proofErr w:type="spellStart"/>
      <w:r w:rsidRPr="007A7CC8">
        <w:rPr>
          <w:sz w:val="22"/>
          <w:szCs w:val="22"/>
        </w:rPr>
        <w:t>DI-Over</w:t>
      </w:r>
      <w:proofErr w:type="spellEnd"/>
      <w:r w:rsidRPr="007A7CC8">
        <w:rPr>
          <w:sz w:val="22"/>
          <w:szCs w:val="22"/>
        </w:rPr>
        <w:t>, de ordem k, expressa ao dia, calculada com 8 (oito) casas decimais com arredondamento, apurado da seguinte forma:</w:t>
      </w:r>
    </w:p>
    <w:p w14:paraId="3652E898" w14:textId="77777777" w:rsidR="00050E93" w:rsidRPr="007A7CC8" w:rsidRDefault="00050E93" w:rsidP="00050E93">
      <w:pPr>
        <w:pStyle w:val="PargrafodaLista"/>
        <w:ind w:left="0"/>
        <w:jc w:val="both"/>
        <w:rPr>
          <w:rFonts w:ascii="Times New Roman" w:hAnsi="Times New Roman" w:cs="Times New Roman"/>
        </w:rPr>
      </w:pPr>
    </w:p>
    <w:p w14:paraId="25B1ED08" w14:textId="77777777" w:rsidR="00050E93" w:rsidRPr="007A7CC8" w:rsidRDefault="00050E93" w:rsidP="00050E93">
      <w:pPr>
        <w:pStyle w:val="PargrafodaLista"/>
        <w:ind w:left="0"/>
        <w:jc w:val="center"/>
        <w:rPr>
          <w:rFonts w:ascii="Times New Roman" w:hAnsi="Times New Roman" w:cs="Times New Roman"/>
        </w:rPr>
      </w:pPr>
      <w:r w:rsidRPr="007A7CC8">
        <w:rPr>
          <w:rFonts w:ascii="Times New Roman" w:hAnsi="Times New Roman" w:cs="Times New Roman"/>
          <w:noProof/>
        </w:rPr>
        <w:drawing>
          <wp:inline distT="0" distB="0" distL="0" distR="0" wp14:anchorId="1EAE15C1" wp14:editId="178542EA">
            <wp:extent cx="1561465" cy="526415"/>
            <wp:effectExtent l="0" t="0" r="635"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61465" cy="526415"/>
                    </a:xfrm>
                    <a:prstGeom prst="rect">
                      <a:avLst/>
                    </a:prstGeom>
                    <a:noFill/>
                    <a:ln>
                      <a:noFill/>
                    </a:ln>
                  </pic:spPr>
                </pic:pic>
              </a:graphicData>
            </a:graphic>
          </wp:inline>
        </w:drawing>
      </w:r>
    </w:p>
    <w:p w14:paraId="35DF0F45" w14:textId="77777777" w:rsidR="00050E93" w:rsidRPr="007A7CC8" w:rsidRDefault="00050E93" w:rsidP="00050E93">
      <w:pPr>
        <w:jc w:val="both"/>
        <w:rPr>
          <w:sz w:val="22"/>
          <w:szCs w:val="22"/>
        </w:rPr>
      </w:pPr>
      <w:r w:rsidRPr="007A7CC8">
        <w:rPr>
          <w:sz w:val="22"/>
          <w:szCs w:val="22"/>
        </w:rPr>
        <w:t>onde,</w:t>
      </w:r>
    </w:p>
    <w:p w14:paraId="495988DB" w14:textId="77777777" w:rsidR="00050E93" w:rsidRPr="007A7CC8" w:rsidRDefault="00050E93" w:rsidP="00050E93">
      <w:pPr>
        <w:jc w:val="both"/>
        <w:rPr>
          <w:sz w:val="22"/>
          <w:szCs w:val="22"/>
        </w:rPr>
      </w:pPr>
    </w:p>
    <w:p w14:paraId="0AE41BA5" w14:textId="77777777" w:rsidR="00050E93" w:rsidRPr="007A7CC8" w:rsidRDefault="00050E93" w:rsidP="00050E93">
      <w:pPr>
        <w:jc w:val="both"/>
        <w:rPr>
          <w:sz w:val="22"/>
          <w:szCs w:val="22"/>
        </w:rPr>
      </w:pPr>
      <w:r w:rsidRPr="007A7CC8">
        <w:rPr>
          <w:sz w:val="22"/>
          <w:szCs w:val="22"/>
        </w:rPr>
        <w:t>k = 1, 2, ..., n;</w:t>
      </w:r>
    </w:p>
    <w:p w14:paraId="6C053380" w14:textId="77777777" w:rsidR="00050E93" w:rsidRPr="007A7CC8" w:rsidRDefault="00050E93" w:rsidP="00050E93">
      <w:pPr>
        <w:jc w:val="both"/>
        <w:rPr>
          <w:sz w:val="22"/>
          <w:szCs w:val="22"/>
        </w:rPr>
      </w:pPr>
    </w:p>
    <w:p w14:paraId="1E9595EF" w14:textId="68C433B6" w:rsidR="00050E93" w:rsidRPr="007A7CC8" w:rsidRDefault="00050E93" w:rsidP="00050E93">
      <w:pPr>
        <w:spacing w:line="312" w:lineRule="auto"/>
        <w:jc w:val="both"/>
        <w:rPr>
          <w:sz w:val="22"/>
          <w:szCs w:val="22"/>
        </w:rPr>
      </w:pPr>
      <w:proofErr w:type="spellStart"/>
      <w:r w:rsidRPr="007A7CC8">
        <w:rPr>
          <w:sz w:val="22"/>
          <w:szCs w:val="22"/>
        </w:rPr>
        <w:t>DI</w:t>
      </w:r>
      <w:r w:rsidRPr="007A7CC8">
        <w:rPr>
          <w:sz w:val="22"/>
          <w:szCs w:val="22"/>
          <w:vertAlign w:val="subscript"/>
        </w:rPr>
        <w:t>k</w:t>
      </w:r>
      <w:proofErr w:type="spellEnd"/>
      <w:r w:rsidRPr="007A7CC8">
        <w:rPr>
          <w:sz w:val="22"/>
          <w:szCs w:val="22"/>
        </w:rPr>
        <w:t xml:space="preserve"> = Taxa DI, de ordem k, expressa na forma de percentual, divulgada pela </w:t>
      </w:r>
      <w:r w:rsidR="007A7CC8">
        <w:rPr>
          <w:sz w:val="22"/>
          <w:szCs w:val="22"/>
        </w:rPr>
        <w:t>B3</w:t>
      </w:r>
      <w:r w:rsidRPr="007A7CC8">
        <w:rPr>
          <w:sz w:val="22"/>
          <w:szCs w:val="22"/>
        </w:rPr>
        <w:t>, válida por 1 (um) dia útil (</w:t>
      </w:r>
      <w:r w:rsidRPr="007A7CC8">
        <w:rPr>
          <w:i/>
          <w:sz w:val="22"/>
          <w:szCs w:val="22"/>
        </w:rPr>
        <w:t>overnight</w:t>
      </w:r>
      <w:r w:rsidRPr="007A7CC8">
        <w:rPr>
          <w:sz w:val="22"/>
          <w:szCs w:val="22"/>
        </w:rPr>
        <w:t>), utilizada com 2 (duas) casas decimais;</w:t>
      </w:r>
    </w:p>
    <w:p w14:paraId="6BA5C2F8" w14:textId="77777777" w:rsidR="00050E93" w:rsidRPr="007A7CC8" w:rsidRDefault="00050E93" w:rsidP="00050E93">
      <w:pPr>
        <w:spacing w:line="312" w:lineRule="auto"/>
        <w:jc w:val="both"/>
        <w:rPr>
          <w:sz w:val="22"/>
          <w:szCs w:val="22"/>
        </w:rPr>
      </w:pPr>
    </w:p>
    <w:p w14:paraId="5135996E" w14:textId="77777777" w:rsidR="00050E93" w:rsidRPr="007A7CC8" w:rsidRDefault="00050E93" w:rsidP="00050E93">
      <w:pPr>
        <w:spacing w:line="312" w:lineRule="auto"/>
        <w:jc w:val="both"/>
        <w:rPr>
          <w:sz w:val="22"/>
          <w:szCs w:val="22"/>
        </w:rPr>
      </w:pPr>
      <w:proofErr w:type="spellStart"/>
      <w:r w:rsidRPr="007A7CC8">
        <w:rPr>
          <w:sz w:val="22"/>
          <w:szCs w:val="22"/>
        </w:rPr>
        <w:t>FatorSpread</w:t>
      </w:r>
      <w:proofErr w:type="spellEnd"/>
      <w:r w:rsidRPr="007A7CC8">
        <w:rPr>
          <w:sz w:val="22"/>
          <w:szCs w:val="22"/>
        </w:rPr>
        <w:t xml:space="preserve"> = sobretaxa de juros fixos calculada com 9 (nove) casas decimais, com arredondamento, calculado conforme fórmula abaixo:</w:t>
      </w:r>
    </w:p>
    <w:p w14:paraId="104BFC30" w14:textId="77777777" w:rsidR="00050E93" w:rsidRPr="007A7CC8" w:rsidRDefault="00050E93" w:rsidP="00050E93">
      <w:pPr>
        <w:spacing w:line="312" w:lineRule="auto"/>
        <w:jc w:val="both"/>
        <w:rPr>
          <w:sz w:val="22"/>
          <w:szCs w:val="22"/>
        </w:rPr>
      </w:pPr>
    </w:p>
    <w:p w14:paraId="4E166E24" w14:textId="77777777" w:rsidR="00050E93" w:rsidRPr="007A7CC8" w:rsidRDefault="00050E93" w:rsidP="00050E93">
      <w:pPr>
        <w:spacing w:line="312" w:lineRule="auto"/>
        <w:jc w:val="center"/>
        <w:rPr>
          <w:sz w:val="22"/>
          <w:szCs w:val="22"/>
        </w:rPr>
      </w:pPr>
      <w:r w:rsidRPr="007A7CC8">
        <w:rPr>
          <w:noProof/>
        </w:rPr>
        <mc:AlternateContent>
          <mc:Choice Requires="wpc">
            <w:drawing>
              <wp:inline distT="0" distB="0" distL="0" distR="0" wp14:anchorId="6E64CE84" wp14:editId="2C53910B">
                <wp:extent cx="2116455" cy="610870"/>
                <wp:effectExtent l="0" t="0" r="0" b="0"/>
                <wp:docPr id="28" name="Tela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 name="Line 4"/>
                        <wps:cNvCnPr/>
                        <wps:spPr bwMode="auto">
                          <a:xfrm>
                            <a:off x="1122045" y="300990"/>
                            <a:ext cx="465455" cy="635"/>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4" name="Line 5"/>
                        <wps:cNvCnPr/>
                        <wps:spPr bwMode="auto">
                          <a:xfrm>
                            <a:off x="1867535" y="128905"/>
                            <a:ext cx="142240" cy="635"/>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5" name="Rectangle 6"/>
                        <wps:cNvSpPr>
                          <a:spLocks noChangeArrowheads="1"/>
                        </wps:cNvSpPr>
                        <wps:spPr bwMode="auto">
                          <a:xfrm>
                            <a:off x="2038350" y="291465"/>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65CD20" w14:textId="77777777" w:rsidR="00DA08A2" w:rsidRDefault="00DA08A2" w:rsidP="00050E93">
                              <w:r>
                                <w:rPr>
                                  <w:rFonts w:ascii="Symbol" w:hAnsi="Symbol" w:cs="Symbol"/>
                                  <w:color w:val="000000"/>
                                  <w:lang w:val="en-US"/>
                                </w:rPr>
                                <w:t></w:t>
                              </w:r>
                            </w:p>
                          </w:txbxContent>
                        </wps:txbx>
                        <wps:bodyPr rot="0" vert="horz" wrap="none" lIns="0" tIns="0" rIns="0" bIns="0" anchor="t" anchorCtr="0" upright="1">
                          <a:spAutoFit/>
                        </wps:bodyPr>
                      </wps:wsp>
                      <wps:wsp>
                        <wps:cNvPr id="6" name="Rectangle 7"/>
                        <wps:cNvSpPr>
                          <a:spLocks noChangeArrowheads="1"/>
                        </wps:cNvSpPr>
                        <wps:spPr bwMode="auto">
                          <a:xfrm>
                            <a:off x="2038350" y="424180"/>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00E82" w14:textId="77777777" w:rsidR="00DA08A2" w:rsidRDefault="00DA08A2" w:rsidP="00050E93">
                              <w:r>
                                <w:rPr>
                                  <w:rFonts w:ascii="Symbol" w:hAnsi="Symbol" w:cs="Symbol"/>
                                  <w:color w:val="000000"/>
                                  <w:lang w:val="en-US"/>
                                </w:rPr>
                                <w:t></w:t>
                              </w:r>
                            </w:p>
                          </w:txbxContent>
                        </wps:txbx>
                        <wps:bodyPr rot="0" vert="horz" wrap="none" lIns="0" tIns="0" rIns="0" bIns="0" anchor="t" anchorCtr="0" upright="1">
                          <a:spAutoFit/>
                        </wps:bodyPr>
                      </wps:wsp>
                      <wps:wsp>
                        <wps:cNvPr id="7" name="Rectangle 8"/>
                        <wps:cNvSpPr>
                          <a:spLocks noChangeArrowheads="1"/>
                        </wps:cNvSpPr>
                        <wps:spPr bwMode="auto">
                          <a:xfrm>
                            <a:off x="2038350" y="0"/>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874B86" w14:textId="77777777" w:rsidR="00DA08A2" w:rsidRDefault="00DA08A2" w:rsidP="00050E93">
                              <w:r>
                                <w:rPr>
                                  <w:rFonts w:ascii="Symbol" w:hAnsi="Symbol" w:cs="Symbol"/>
                                  <w:color w:val="000000"/>
                                  <w:lang w:val="en-US"/>
                                </w:rPr>
                                <w:t></w:t>
                              </w:r>
                            </w:p>
                          </w:txbxContent>
                        </wps:txbx>
                        <wps:bodyPr rot="0" vert="horz" wrap="none" lIns="0" tIns="0" rIns="0" bIns="0" anchor="t" anchorCtr="0" upright="1">
                          <a:spAutoFit/>
                        </wps:bodyPr>
                      </wps:wsp>
                      <wps:wsp>
                        <wps:cNvPr id="8" name="Rectangle 9"/>
                        <wps:cNvSpPr>
                          <a:spLocks noChangeArrowheads="1"/>
                        </wps:cNvSpPr>
                        <wps:spPr bwMode="auto">
                          <a:xfrm>
                            <a:off x="986155" y="291465"/>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AB247" w14:textId="77777777" w:rsidR="00DA08A2" w:rsidRDefault="00DA08A2" w:rsidP="00050E93">
                              <w:r>
                                <w:rPr>
                                  <w:rFonts w:ascii="Symbol" w:hAnsi="Symbol" w:cs="Symbol"/>
                                  <w:color w:val="000000"/>
                                  <w:lang w:val="en-US"/>
                                </w:rPr>
                                <w:t></w:t>
                              </w:r>
                            </w:p>
                          </w:txbxContent>
                        </wps:txbx>
                        <wps:bodyPr rot="0" vert="horz" wrap="none" lIns="0" tIns="0" rIns="0" bIns="0" anchor="t" anchorCtr="0" upright="1">
                          <a:spAutoFit/>
                        </wps:bodyPr>
                      </wps:wsp>
                      <wps:wsp>
                        <wps:cNvPr id="9" name="Rectangle 10"/>
                        <wps:cNvSpPr>
                          <a:spLocks noChangeArrowheads="1"/>
                        </wps:cNvSpPr>
                        <wps:spPr bwMode="auto">
                          <a:xfrm>
                            <a:off x="986155" y="145415"/>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5B3D60" w14:textId="77777777" w:rsidR="00DA08A2" w:rsidRDefault="00DA08A2" w:rsidP="00050E93">
                              <w:r>
                                <w:rPr>
                                  <w:rFonts w:ascii="Symbol" w:hAnsi="Symbol" w:cs="Symbol"/>
                                  <w:color w:val="000000"/>
                                  <w:lang w:val="en-US"/>
                                </w:rPr>
                                <w:t></w:t>
                              </w:r>
                            </w:p>
                          </w:txbxContent>
                        </wps:txbx>
                        <wps:bodyPr rot="0" vert="horz" wrap="none" lIns="0" tIns="0" rIns="0" bIns="0" anchor="t" anchorCtr="0" upright="1">
                          <a:spAutoFit/>
                        </wps:bodyPr>
                      </wps:wsp>
                      <wps:wsp>
                        <wps:cNvPr id="10" name="Rectangle 11"/>
                        <wps:cNvSpPr>
                          <a:spLocks noChangeArrowheads="1"/>
                        </wps:cNvSpPr>
                        <wps:spPr bwMode="auto">
                          <a:xfrm>
                            <a:off x="986155" y="424180"/>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BDD73" w14:textId="77777777" w:rsidR="00DA08A2" w:rsidRDefault="00DA08A2" w:rsidP="00050E93">
                              <w:r>
                                <w:rPr>
                                  <w:rFonts w:ascii="Symbol" w:hAnsi="Symbol" w:cs="Symbol"/>
                                  <w:color w:val="000000"/>
                                  <w:lang w:val="en-US"/>
                                </w:rPr>
                                <w:t></w:t>
                              </w:r>
                            </w:p>
                          </w:txbxContent>
                        </wps:txbx>
                        <wps:bodyPr rot="0" vert="horz" wrap="none" lIns="0" tIns="0" rIns="0" bIns="0" anchor="t" anchorCtr="0" upright="1">
                          <a:spAutoFit/>
                        </wps:bodyPr>
                      </wps:wsp>
                      <wps:wsp>
                        <wps:cNvPr id="11" name="Rectangle 12"/>
                        <wps:cNvSpPr>
                          <a:spLocks noChangeArrowheads="1"/>
                        </wps:cNvSpPr>
                        <wps:spPr bwMode="auto">
                          <a:xfrm>
                            <a:off x="986155" y="0"/>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907A9" w14:textId="77777777" w:rsidR="00DA08A2" w:rsidRDefault="00DA08A2" w:rsidP="00050E93">
                              <w:r>
                                <w:rPr>
                                  <w:rFonts w:ascii="Symbol" w:hAnsi="Symbol" w:cs="Symbol"/>
                                  <w:color w:val="000000"/>
                                  <w:lang w:val="en-US"/>
                                </w:rPr>
                                <w:t></w:t>
                              </w:r>
                            </w:p>
                          </w:txbxContent>
                        </wps:txbx>
                        <wps:bodyPr rot="0" vert="horz" wrap="none" lIns="0" tIns="0" rIns="0" bIns="0" anchor="t" anchorCtr="0" upright="1">
                          <a:spAutoFit/>
                        </wps:bodyPr>
                      </wps:wsp>
                      <wps:wsp>
                        <wps:cNvPr id="12" name="Rectangle 13"/>
                        <wps:cNvSpPr>
                          <a:spLocks noChangeArrowheads="1"/>
                        </wps:cNvSpPr>
                        <wps:spPr bwMode="auto">
                          <a:xfrm>
                            <a:off x="1796415" y="198120"/>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95CCE" w14:textId="77777777" w:rsidR="00DA08A2" w:rsidRDefault="00DA08A2" w:rsidP="00050E93">
                              <w:r>
                                <w:rPr>
                                  <w:rFonts w:ascii="Symbol" w:hAnsi="Symbol" w:cs="Symbol"/>
                                  <w:color w:val="000000"/>
                                  <w:lang w:val="en-US"/>
                                </w:rPr>
                                <w:t></w:t>
                              </w:r>
                            </w:p>
                          </w:txbxContent>
                        </wps:txbx>
                        <wps:bodyPr rot="0" vert="horz" wrap="none" lIns="0" tIns="0" rIns="0" bIns="0" anchor="t" anchorCtr="0" upright="1">
                          <a:spAutoFit/>
                        </wps:bodyPr>
                      </wps:wsp>
                      <wps:wsp>
                        <wps:cNvPr id="13" name="Rectangle 14"/>
                        <wps:cNvSpPr>
                          <a:spLocks noChangeArrowheads="1"/>
                        </wps:cNvSpPr>
                        <wps:spPr bwMode="auto">
                          <a:xfrm>
                            <a:off x="1796415" y="322580"/>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F70351" w14:textId="77777777" w:rsidR="00DA08A2" w:rsidRDefault="00DA08A2" w:rsidP="00050E93">
                              <w:r>
                                <w:rPr>
                                  <w:rFonts w:ascii="Symbol" w:hAnsi="Symbol" w:cs="Symbol"/>
                                  <w:color w:val="000000"/>
                                  <w:lang w:val="en-US"/>
                                </w:rPr>
                                <w:t></w:t>
                              </w:r>
                            </w:p>
                          </w:txbxContent>
                        </wps:txbx>
                        <wps:bodyPr rot="0" vert="horz" wrap="none" lIns="0" tIns="0" rIns="0" bIns="0" anchor="t" anchorCtr="0" upright="1">
                          <a:spAutoFit/>
                        </wps:bodyPr>
                      </wps:wsp>
                      <wps:wsp>
                        <wps:cNvPr id="14" name="Rectangle 15"/>
                        <wps:cNvSpPr>
                          <a:spLocks noChangeArrowheads="1"/>
                        </wps:cNvSpPr>
                        <wps:spPr bwMode="auto">
                          <a:xfrm>
                            <a:off x="1796415" y="100965"/>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C74FD" w14:textId="77777777" w:rsidR="00DA08A2" w:rsidRDefault="00DA08A2" w:rsidP="00050E93">
                              <w:r>
                                <w:rPr>
                                  <w:rFonts w:ascii="Symbol" w:hAnsi="Symbol" w:cs="Symbol"/>
                                  <w:color w:val="000000"/>
                                  <w:lang w:val="en-US"/>
                                </w:rPr>
                                <w:t></w:t>
                              </w:r>
                            </w:p>
                          </w:txbxContent>
                        </wps:txbx>
                        <wps:bodyPr rot="0" vert="horz" wrap="none" lIns="0" tIns="0" rIns="0" bIns="0" anchor="t" anchorCtr="0" upright="1">
                          <a:spAutoFit/>
                        </wps:bodyPr>
                      </wps:wsp>
                      <wps:wsp>
                        <wps:cNvPr id="15" name="Rectangle 16"/>
                        <wps:cNvSpPr>
                          <a:spLocks noChangeArrowheads="1"/>
                        </wps:cNvSpPr>
                        <wps:spPr bwMode="auto">
                          <a:xfrm>
                            <a:off x="1043305" y="198120"/>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539E4" w14:textId="77777777" w:rsidR="00DA08A2" w:rsidRDefault="00DA08A2" w:rsidP="00050E93">
                              <w:r>
                                <w:rPr>
                                  <w:rFonts w:ascii="Symbol" w:hAnsi="Symbol" w:cs="Symbol"/>
                                  <w:color w:val="000000"/>
                                  <w:lang w:val="en-US"/>
                                </w:rPr>
                                <w:t></w:t>
                              </w:r>
                            </w:p>
                          </w:txbxContent>
                        </wps:txbx>
                        <wps:bodyPr rot="0" vert="horz" wrap="none" lIns="0" tIns="0" rIns="0" bIns="0" anchor="t" anchorCtr="0" upright="1">
                          <a:spAutoFit/>
                        </wps:bodyPr>
                      </wps:wsp>
                      <wps:wsp>
                        <wps:cNvPr id="16" name="Rectangle 17"/>
                        <wps:cNvSpPr>
                          <a:spLocks noChangeArrowheads="1"/>
                        </wps:cNvSpPr>
                        <wps:spPr bwMode="auto">
                          <a:xfrm>
                            <a:off x="1043305" y="322580"/>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6C6FBC" w14:textId="77777777" w:rsidR="00DA08A2" w:rsidRDefault="00DA08A2" w:rsidP="00050E93">
                              <w:r>
                                <w:rPr>
                                  <w:rFonts w:ascii="Symbol" w:hAnsi="Symbol" w:cs="Symbol"/>
                                  <w:color w:val="000000"/>
                                  <w:lang w:val="en-US"/>
                                </w:rPr>
                                <w:t></w:t>
                              </w:r>
                            </w:p>
                          </w:txbxContent>
                        </wps:txbx>
                        <wps:bodyPr rot="0" vert="horz" wrap="none" lIns="0" tIns="0" rIns="0" bIns="0" anchor="t" anchorCtr="0" upright="1">
                          <a:spAutoFit/>
                        </wps:bodyPr>
                      </wps:wsp>
                      <wps:wsp>
                        <wps:cNvPr id="17" name="Rectangle 18"/>
                        <wps:cNvSpPr>
                          <a:spLocks noChangeArrowheads="1"/>
                        </wps:cNvSpPr>
                        <wps:spPr bwMode="auto">
                          <a:xfrm>
                            <a:off x="1043305" y="100965"/>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0C195" w14:textId="77777777" w:rsidR="00DA08A2" w:rsidRDefault="00DA08A2" w:rsidP="00050E93">
                              <w:r>
                                <w:rPr>
                                  <w:rFonts w:ascii="Symbol" w:hAnsi="Symbol" w:cs="Symbol"/>
                                  <w:color w:val="000000"/>
                                  <w:lang w:val="en-US"/>
                                </w:rPr>
                                <w:t></w:t>
                              </w:r>
                            </w:p>
                          </w:txbxContent>
                        </wps:txbx>
                        <wps:bodyPr rot="0" vert="horz" wrap="none" lIns="0" tIns="0" rIns="0" bIns="0" anchor="t" anchorCtr="0" upright="1">
                          <a:spAutoFit/>
                        </wps:bodyPr>
                      </wps:wsp>
                      <wps:wsp>
                        <wps:cNvPr id="18" name="Rectangle 19"/>
                        <wps:cNvSpPr>
                          <a:spLocks noChangeArrowheads="1"/>
                        </wps:cNvSpPr>
                        <wps:spPr bwMode="auto">
                          <a:xfrm>
                            <a:off x="1623060" y="185420"/>
                            <a:ext cx="83820"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20514" w14:textId="77777777" w:rsidR="00DA08A2" w:rsidRDefault="00DA08A2" w:rsidP="00050E93">
                              <w:r>
                                <w:rPr>
                                  <w:rFonts w:ascii="Symbol" w:hAnsi="Symbol" w:cs="Symbol"/>
                                  <w:color w:val="000000"/>
                                  <w:lang w:val="en-US"/>
                                </w:rPr>
                                <w:t></w:t>
                              </w:r>
                            </w:p>
                          </w:txbxContent>
                        </wps:txbx>
                        <wps:bodyPr rot="0" vert="horz" wrap="none" lIns="0" tIns="0" rIns="0" bIns="0" anchor="t" anchorCtr="0" upright="1">
                          <a:spAutoFit/>
                        </wps:bodyPr>
                      </wps:wsp>
                      <wps:wsp>
                        <wps:cNvPr id="19" name="Rectangle 20"/>
                        <wps:cNvSpPr>
                          <a:spLocks noChangeArrowheads="1"/>
                        </wps:cNvSpPr>
                        <wps:spPr bwMode="auto">
                          <a:xfrm>
                            <a:off x="860425" y="185420"/>
                            <a:ext cx="83820"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5434CE" w14:textId="77777777" w:rsidR="00DA08A2" w:rsidRDefault="00DA08A2" w:rsidP="00050E93">
                              <w:r>
                                <w:rPr>
                                  <w:rFonts w:ascii="Symbol" w:hAnsi="Symbol" w:cs="Symbol"/>
                                  <w:color w:val="000000"/>
                                  <w:lang w:val="en-US"/>
                                </w:rPr>
                                <w:t></w:t>
                              </w:r>
                            </w:p>
                          </w:txbxContent>
                        </wps:txbx>
                        <wps:bodyPr rot="0" vert="horz" wrap="none" lIns="0" tIns="0" rIns="0" bIns="0" anchor="t" anchorCtr="0" upright="1">
                          <a:spAutoFit/>
                        </wps:bodyPr>
                      </wps:wsp>
                      <wps:wsp>
                        <wps:cNvPr id="20" name="Rectangle 21"/>
                        <wps:cNvSpPr>
                          <a:spLocks noChangeArrowheads="1"/>
                        </wps:cNvSpPr>
                        <wps:spPr bwMode="auto">
                          <a:xfrm>
                            <a:off x="1873885" y="142875"/>
                            <a:ext cx="13398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3090A" w14:textId="77777777" w:rsidR="00DA08A2" w:rsidRDefault="00DA08A2" w:rsidP="00050E93">
                              <w:r>
                                <w:rPr>
                                  <w:color w:val="000000"/>
                                  <w:sz w:val="14"/>
                                  <w:szCs w:val="14"/>
                                  <w:lang w:val="en-US"/>
                                </w:rPr>
                                <w:t>252</w:t>
                              </w:r>
                            </w:p>
                          </w:txbxContent>
                        </wps:txbx>
                        <wps:bodyPr rot="0" vert="horz" wrap="none" lIns="0" tIns="0" rIns="0" bIns="0" anchor="t" anchorCtr="0" upright="1">
                          <a:spAutoFit/>
                        </wps:bodyPr>
                      </wps:wsp>
                      <wps:wsp>
                        <wps:cNvPr id="21" name="Rectangle 22"/>
                        <wps:cNvSpPr>
                          <a:spLocks noChangeArrowheads="1"/>
                        </wps:cNvSpPr>
                        <wps:spPr bwMode="auto">
                          <a:xfrm>
                            <a:off x="1722755" y="202565"/>
                            <a:ext cx="768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368334" w14:textId="77777777" w:rsidR="00DA08A2" w:rsidRDefault="00DA08A2" w:rsidP="00050E93">
                              <w:r>
                                <w:rPr>
                                  <w:color w:val="000000"/>
                                  <w:lang w:val="en-US"/>
                                </w:rPr>
                                <w:t>1</w:t>
                              </w:r>
                            </w:p>
                          </w:txbxContent>
                        </wps:txbx>
                        <wps:bodyPr rot="0" vert="horz" wrap="none" lIns="0" tIns="0" rIns="0" bIns="0" anchor="t" anchorCtr="0" upright="1">
                          <a:spAutoFit/>
                        </wps:bodyPr>
                      </wps:wsp>
                      <wps:wsp>
                        <wps:cNvPr id="22" name="Rectangle 23"/>
                        <wps:cNvSpPr>
                          <a:spLocks noChangeArrowheads="1"/>
                        </wps:cNvSpPr>
                        <wps:spPr bwMode="auto">
                          <a:xfrm>
                            <a:off x="1234440" y="321945"/>
                            <a:ext cx="2292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84C924" w14:textId="77777777" w:rsidR="00DA08A2" w:rsidRDefault="00DA08A2" w:rsidP="00050E93">
                              <w:r>
                                <w:rPr>
                                  <w:color w:val="000000"/>
                                  <w:lang w:val="en-US"/>
                                </w:rPr>
                                <w:t>100</w:t>
                              </w:r>
                            </w:p>
                          </w:txbxContent>
                        </wps:txbx>
                        <wps:bodyPr rot="0" vert="horz" wrap="none" lIns="0" tIns="0" rIns="0" bIns="0" anchor="t" anchorCtr="0" upright="1">
                          <a:spAutoFit/>
                        </wps:bodyPr>
                      </wps:wsp>
                      <wps:wsp>
                        <wps:cNvPr id="23" name="Rectangle 24"/>
                        <wps:cNvSpPr>
                          <a:spLocks noChangeArrowheads="1"/>
                        </wps:cNvSpPr>
                        <wps:spPr bwMode="auto">
                          <a:xfrm>
                            <a:off x="1917700" y="13335"/>
                            <a:ext cx="11874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5D81E" w14:textId="77777777" w:rsidR="00DA08A2" w:rsidRDefault="00DA08A2" w:rsidP="00050E93">
                              <w:r>
                                <w:rPr>
                                  <w:i/>
                                  <w:iCs/>
                                  <w:color w:val="000000"/>
                                  <w:sz w:val="14"/>
                                  <w:szCs w:val="14"/>
                                  <w:lang w:val="en-US"/>
                                </w:rPr>
                                <w:t>DP</w:t>
                              </w:r>
                            </w:p>
                          </w:txbxContent>
                        </wps:txbx>
                        <wps:bodyPr rot="0" vert="horz" wrap="none" lIns="0" tIns="0" rIns="0" bIns="0" anchor="t" anchorCtr="0" upright="1">
                          <a:spAutoFit/>
                        </wps:bodyPr>
                      </wps:wsp>
                      <wps:wsp>
                        <wps:cNvPr id="24" name="Rectangle 25"/>
                        <wps:cNvSpPr>
                          <a:spLocks noChangeArrowheads="1"/>
                        </wps:cNvSpPr>
                        <wps:spPr bwMode="auto">
                          <a:xfrm>
                            <a:off x="1134745" y="106680"/>
                            <a:ext cx="4324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A6CD1C" w14:textId="77777777" w:rsidR="00DA08A2" w:rsidRDefault="00DA08A2" w:rsidP="00050E93">
                              <w:r>
                                <w:rPr>
                                  <w:i/>
                                  <w:iCs/>
                                  <w:color w:val="000000"/>
                                  <w:lang w:val="en-US"/>
                                </w:rPr>
                                <w:t>Spread</w:t>
                              </w:r>
                            </w:p>
                          </w:txbxContent>
                        </wps:txbx>
                        <wps:bodyPr rot="0" vert="horz" wrap="none" lIns="0" tIns="0" rIns="0" bIns="0" anchor="t" anchorCtr="0" upright="1">
                          <a:spAutoFit/>
                        </wps:bodyPr>
                      </wps:wsp>
                      <wps:wsp>
                        <wps:cNvPr id="25" name="Rectangle 26"/>
                        <wps:cNvSpPr>
                          <a:spLocks noChangeArrowheads="1"/>
                        </wps:cNvSpPr>
                        <wps:spPr bwMode="auto">
                          <a:xfrm>
                            <a:off x="729615" y="202565"/>
                            <a:ext cx="6921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14E25" w14:textId="77777777" w:rsidR="00DA08A2" w:rsidRPr="00D0398A" w:rsidRDefault="00DA08A2" w:rsidP="00050E93"/>
                          </w:txbxContent>
                        </wps:txbx>
                        <wps:bodyPr rot="0" vert="horz" wrap="none" lIns="0" tIns="0" rIns="0" bIns="0" anchor="t" anchorCtr="0" upright="1">
                          <a:spAutoFit/>
                        </wps:bodyPr>
                      </wps:wsp>
                      <wps:wsp>
                        <wps:cNvPr id="26" name="Rectangle 27"/>
                        <wps:cNvSpPr>
                          <a:spLocks noChangeArrowheads="1"/>
                        </wps:cNvSpPr>
                        <wps:spPr bwMode="auto">
                          <a:xfrm>
                            <a:off x="0" y="202565"/>
                            <a:ext cx="776605"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0D9441" w14:textId="77777777" w:rsidR="00DA08A2" w:rsidRDefault="00DA08A2" w:rsidP="00050E93">
                              <w:r>
                                <w:rPr>
                                  <w:i/>
                                  <w:iCs/>
                                  <w:color w:val="000000"/>
                                  <w:lang w:val="en-US"/>
                                </w:rPr>
                                <w:t>Fator Spread</w:t>
                              </w:r>
                            </w:p>
                          </w:txbxContent>
                        </wps:txbx>
                        <wps:bodyPr rot="0" vert="horz" wrap="square" lIns="0" tIns="0" rIns="0" bIns="0" anchor="t" anchorCtr="0" upright="1">
                          <a:spAutoFit/>
                        </wps:bodyPr>
                      </wps:wsp>
                      <wps:wsp>
                        <wps:cNvPr id="27" name="Rectangle 28"/>
                        <wps:cNvSpPr>
                          <a:spLocks noChangeArrowheads="1"/>
                        </wps:cNvSpPr>
                        <wps:spPr bwMode="auto">
                          <a:xfrm>
                            <a:off x="2038350" y="129540"/>
                            <a:ext cx="7810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05993" w14:textId="77777777" w:rsidR="00DA08A2" w:rsidRDefault="00DA08A2" w:rsidP="00050E93">
                              <w:r>
                                <w:rPr>
                                  <w:rFonts w:ascii="Symbol" w:hAnsi="Symbol" w:cs="Symbol"/>
                                  <w:color w:val="000000"/>
                                  <w:lang w:val="en-US"/>
                                </w:rPr>
                                <w:t></w:t>
                              </w:r>
                            </w:p>
                          </w:txbxContent>
                        </wps:txbx>
                        <wps:bodyPr rot="0" vert="horz" wrap="square" lIns="0" tIns="0" rIns="0" bIns="0" anchor="t" anchorCtr="0" upright="1">
                          <a:spAutoFit/>
                        </wps:bodyPr>
                      </wps:wsp>
                    </wpc:wpc>
                  </a:graphicData>
                </a:graphic>
              </wp:inline>
            </w:drawing>
          </mc:Choice>
          <mc:Fallback>
            <w:pict>
              <v:group w14:anchorId="6E64CE84" id="Tela 2" o:spid="_x0000_s1026" editas="canvas" style="width:166.65pt;height:48.1pt;mso-position-horizontal-relative:char;mso-position-vertical-relative:line" coordsize="21164,6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&#1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1164;height:6108;visibility:visible;mso-wrap-style:square">
                  <v:fill o:detectmouseclick="t"/>
                  <v:path o:connecttype="none"/>
                </v:shape>
                <v:line id="Line 4" o:spid="_x0000_s1028" style="position:absolute;visibility:visible;mso-wrap-style:square" from="11220,3009" to="15875,3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" strokeweight="28e-5mm"/>
                <v:line id="Line 5" o:spid="_x0000_s1029" style="position:absolute;visibility:visible;mso-wrap-style:square" from="18675,1289" to="20097,1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" strokeweight="8e-5mm"/>
                <v:rect id="Rectangle 6" o:spid="_x0000_s1030" style="position:absolute;left:20383;top:2914;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guwQAAANoAAAAPAAAAZHJzL2Rvd25yZXYueG1sRI/NasMw&#10;EITvhb6D2EJutVxD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H/cqC7BAAAA2gAAAA8AAAAA&#10;AAAAAAAAAAAABwIAAGRycy9kb3ducmV2LnhtbFBLBQYAAAAAAwADALcAAAD1AgAAAAA=&#10;" filled="f" stroked="f">
                  <v:textbox style="mso-fit-shape-to-text:t" inset="0,0,0,0">
                    <w:txbxContent>
                      <w:p w14:paraId="6265CD20" w14:textId="77777777" w:rsidR="00DA08A2" w:rsidRDefault="00DA08A2" w:rsidP="00050E93">
                        <w:r>
                          <w:rPr>
                            <w:rFonts w:ascii="Symbol" w:hAnsi="Symbol" w:cs="Symbol"/>
                            <w:color w:val="000000"/>
                            <w:lang w:val="en-US"/>
                          </w:rPr>
                          <w:t></w:t>
                        </w:r>
                      </w:p>
                    </w:txbxContent>
                  </v:textbox>
                </v:rect>
                <v:rect id="Rectangle 7" o:spid="_x0000_s1031" style="position:absolute;left:20383;top:4241;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" filled="f" stroked="f">
                  <v:textbox style="mso-fit-shape-to-text:t" inset="0,0,0,0">
                    <w:txbxContent>
                      <w:p w14:paraId="6EF00E82" w14:textId="77777777" w:rsidR="00DA08A2" w:rsidRDefault="00DA08A2" w:rsidP="00050E93">
                        <w:r>
                          <w:rPr>
                            <w:rFonts w:ascii="Symbol" w:hAnsi="Symbol" w:cs="Symbol"/>
                            <w:color w:val="000000"/>
                            <w:lang w:val="en-US"/>
                          </w:rPr>
                          <w:t></w:t>
                        </w:r>
                      </w:p>
                    </w:txbxContent>
                  </v:textbox>
                </v:rect>
                <v:rect id="Rectangle 8" o:spid="_x0000_s1032" style="position:absolute;left:20383;width:591;height:1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" filled="f" stroked="f">
                  <v:textbox style="mso-fit-shape-to-text:t" inset="0,0,0,0">
                    <w:txbxContent>
                      <w:p w14:paraId="0D874B86" w14:textId="77777777" w:rsidR="00DA08A2" w:rsidRDefault="00DA08A2" w:rsidP="00050E93">
                        <w:r>
                          <w:rPr>
                            <w:rFonts w:ascii="Symbol" w:hAnsi="Symbol" w:cs="Symbol"/>
                            <w:color w:val="000000"/>
                            <w:lang w:val="en-US"/>
                          </w:rPr>
                          <w:t></w:t>
                        </w:r>
                      </w:p>
                    </w:txbxContent>
                  </v:textbox>
                </v:rect>
                <v:rect id="Rectangle 9" o:spid="_x0000_s1033" style="position:absolute;left:9861;top:2914;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" filled="f" stroked="f">
                  <v:textbox style="mso-fit-shape-to-text:t" inset="0,0,0,0">
                    <w:txbxContent>
                      <w:p w14:paraId="4B0AB247" w14:textId="77777777" w:rsidR="00DA08A2" w:rsidRDefault="00DA08A2" w:rsidP="00050E93">
                        <w:r>
                          <w:rPr>
                            <w:rFonts w:ascii="Symbol" w:hAnsi="Symbol" w:cs="Symbol"/>
                            <w:color w:val="000000"/>
                            <w:lang w:val="en-US"/>
                          </w:rPr>
                          <w:t></w:t>
                        </w:r>
                      </w:p>
                    </w:txbxContent>
                  </v:textbox>
                </v:rect>
                <v:rect id="Rectangle 10" o:spid="_x0000_s1034" style="position:absolute;left:9861;top:1454;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" filled="f" stroked="f">
                  <v:textbox style="mso-fit-shape-to-text:t" inset="0,0,0,0">
                    <w:txbxContent>
                      <w:p w14:paraId="115B3D60" w14:textId="77777777" w:rsidR="00DA08A2" w:rsidRDefault="00DA08A2" w:rsidP="00050E93">
                        <w:r>
                          <w:rPr>
                            <w:rFonts w:ascii="Symbol" w:hAnsi="Symbol" w:cs="Symbol"/>
                            <w:color w:val="000000"/>
                            <w:lang w:val="en-US"/>
                          </w:rPr>
                          <w:t></w:t>
                        </w:r>
                      </w:p>
                    </w:txbxContent>
                  </v:textbox>
                </v:rect>
                <v:rect id="Rectangle 11" o:spid="_x0000_s1035" style="position:absolute;left:9861;top:4241;width:591;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" filled="f" stroked="f">
                  <v:textbox style="mso-fit-shape-to-text:t" inset="0,0,0,0">
                    <w:txbxContent>
                      <w:p w14:paraId="7A9BDD73" w14:textId="77777777" w:rsidR="00DA08A2" w:rsidRDefault="00DA08A2" w:rsidP="00050E93">
                        <w:r>
                          <w:rPr>
                            <w:rFonts w:ascii="Symbol" w:hAnsi="Symbol" w:cs="Symbol"/>
                            <w:color w:val="000000"/>
                            <w:lang w:val="en-US"/>
                          </w:rPr>
                          <w:t></w:t>
                        </w:r>
                      </w:p>
                    </w:txbxContent>
                  </v:textbox>
                </v:rect>
                <v:rect id="Rectangle 12" o:spid="_x0000_s1036" style="position:absolute;left:9861;width:591;height:1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" filled="f" stroked="f">
                  <v:textbox style="mso-fit-shape-to-text:t" inset="0,0,0,0">
                    <w:txbxContent>
                      <w:p w14:paraId="284907A9" w14:textId="77777777" w:rsidR="00DA08A2" w:rsidRDefault="00DA08A2" w:rsidP="00050E93">
                        <w:r>
                          <w:rPr>
                            <w:rFonts w:ascii="Symbol" w:hAnsi="Symbol" w:cs="Symbol"/>
                            <w:color w:val="000000"/>
                            <w:lang w:val="en-US"/>
                          </w:rPr>
                          <w:t></w:t>
                        </w:r>
                      </w:p>
                    </w:txbxContent>
                  </v:textbox>
                </v:rect>
                <v:rect id="Rectangle 13" o:spid="_x0000_s1037" style="position:absolute;left:17964;top:1981;width:590;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" filled="f" stroked="f">
                  <v:textbox style="mso-fit-shape-to-text:t" inset="0,0,0,0">
                    <w:txbxContent>
                      <w:p w14:paraId="65495CCE" w14:textId="77777777" w:rsidR="00DA08A2" w:rsidRDefault="00DA08A2" w:rsidP="00050E93">
                        <w:r>
                          <w:rPr>
                            <w:rFonts w:ascii="Symbol" w:hAnsi="Symbol" w:cs="Symbol"/>
                            <w:color w:val="000000"/>
                            <w:lang w:val="en-US"/>
                          </w:rPr>
                          <w:t></w:t>
                        </w:r>
                      </w:p>
                    </w:txbxContent>
                  </v:textbox>
                </v:rect>
                <v:rect id="Rectangle 14" o:spid="_x0000_s1038" style="position:absolute;left:17964;top:3225;width:590;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Ij1vgAAANsAAAAPAAAAZHJzL2Rvd25yZXYueG1sRE/bisIw&#10;EH0X9h/CLPhm01UQ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KTkiPW+AAAA2wAAAA8AAAAAAAAA&#10;AAAAAAAABwIAAGRycy9kb3ducmV2LnhtbFBLBQYAAAAAAwADALcAAADyAgAAAAA=&#10;" filled="f" stroked="f">
                  <v:textbox style="mso-fit-shape-to-text:t" inset="0,0,0,0">
                    <w:txbxContent>
                      <w:p w14:paraId="4EF70351" w14:textId="77777777" w:rsidR="00DA08A2" w:rsidRDefault="00DA08A2" w:rsidP="00050E93">
                        <w:r>
                          <w:rPr>
                            <w:rFonts w:ascii="Symbol" w:hAnsi="Symbol" w:cs="Symbol"/>
                            <w:color w:val="000000"/>
                            <w:lang w:val="en-US"/>
                          </w:rPr>
                          <w:t></w:t>
                        </w:r>
                      </w:p>
                    </w:txbxContent>
                  </v:textbox>
                </v:rect>
                <v:rect id="Rectangle 15" o:spid="_x0000_s1039" style="position:absolute;left:17964;top:1009;width:590;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RCBvgAAANsAAAAPAAAAZHJzL2Rvd25yZXYueG1sRE/bisIw&#10;EH0X9h/CLPhm0xUR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CsNEIG+AAAA2wAAAA8AAAAAAAAA&#10;AAAAAAAABwIAAGRycy9kb3ducmV2LnhtbFBLBQYAAAAAAwADALcAAADyAgAAAAA=&#10;" filled="f" stroked="f">
                  <v:textbox style="mso-fit-shape-to-text:t" inset="0,0,0,0">
                    <w:txbxContent>
                      <w:p w14:paraId="419C74FD" w14:textId="77777777" w:rsidR="00DA08A2" w:rsidRDefault="00DA08A2" w:rsidP="00050E93">
                        <w:r>
                          <w:rPr>
                            <w:rFonts w:ascii="Symbol" w:hAnsi="Symbol" w:cs="Symbol"/>
                            <w:color w:val="000000"/>
                            <w:lang w:val="en-US"/>
                          </w:rPr>
                          <w:t></w:t>
                        </w:r>
                      </w:p>
                    </w:txbxContent>
                  </v:textbox>
                </v:rect>
                <v:rect id="Rectangle 16" o:spid="_x0000_s1040" style="position:absolute;left:10433;top:1981;width:590;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bUavgAAANsAAAAPAAAAZHJzL2Rvd25yZXYueG1sRE/bisIw&#10;EH0X9h/CLPhm0xUU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ERBtRq+AAAA2wAAAA8AAAAAAAAA&#10;AAAAAAAABwIAAGRycy9kb3ducmV2LnhtbFBLBQYAAAAAAwADALcAAADyAgAAAAA=&#10;" filled="f" stroked="f">
                  <v:textbox style="mso-fit-shape-to-text:t" inset="0,0,0,0">
                    <w:txbxContent>
                      <w:p w14:paraId="17C539E4" w14:textId="77777777" w:rsidR="00DA08A2" w:rsidRDefault="00DA08A2" w:rsidP="00050E93">
                        <w:r>
                          <w:rPr>
                            <w:rFonts w:ascii="Symbol" w:hAnsi="Symbol" w:cs="Symbol"/>
                            <w:color w:val="000000"/>
                            <w:lang w:val="en-US"/>
                          </w:rPr>
                          <w:t></w:t>
                        </w:r>
                      </w:p>
                    </w:txbxContent>
                  </v:textbox>
                </v:rect>
                <v:rect id="Rectangle 17" o:spid="_x0000_s1041" style="position:absolute;left:10433;top:3225;width:590;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" filled="f" stroked="f">
                  <v:textbox style="mso-fit-shape-to-text:t" inset="0,0,0,0">
                    <w:txbxContent>
                      <w:p w14:paraId="3B6C6FBC" w14:textId="77777777" w:rsidR="00DA08A2" w:rsidRDefault="00DA08A2" w:rsidP="00050E93">
                        <w:r>
                          <w:rPr>
                            <w:rFonts w:ascii="Symbol" w:hAnsi="Symbol" w:cs="Symbol"/>
                            <w:color w:val="000000"/>
                            <w:lang w:val="en-US"/>
                          </w:rPr>
                          <w:t></w:t>
                        </w:r>
                      </w:p>
                    </w:txbxContent>
                  </v:textbox>
                </v:rect>
                <v:rect id="Rectangle 18" o:spid="_x0000_s1042" style="position:absolute;left:10433;top:1009;width:590;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" filled="f" stroked="f">
                  <v:textbox style="mso-fit-shape-to-text:t" inset="0,0,0,0">
                    <w:txbxContent>
                      <w:p w14:paraId="1480C195" w14:textId="77777777" w:rsidR="00DA08A2" w:rsidRDefault="00DA08A2" w:rsidP="00050E93">
                        <w:r>
                          <w:rPr>
                            <w:rFonts w:ascii="Symbol" w:hAnsi="Symbol" w:cs="Symbol"/>
                            <w:color w:val="000000"/>
                            <w:lang w:val="en-US"/>
                          </w:rPr>
                          <w:t></w:t>
                        </w:r>
                      </w:p>
                    </w:txbxContent>
                  </v:textbox>
                </v:rect>
                <v:rect id="Rectangle 19" o:spid="_x0000_s1043" style="position:absolute;left:16230;top:1854;width:838;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" filled="f" stroked="f">
                  <v:textbox style="mso-fit-shape-to-text:t" inset="0,0,0,0">
                    <w:txbxContent>
                      <w:p w14:paraId="52D20514" w14:textId="77777777" w:rsidR="00DA08A2" w:rsidRDefault="00DA08A2" w:rsidP="00050E93">
                        <w:r>
                          <w:rPr>
                            <w:rFonts w:ascii="Symbol" w:hAnsi="Symbol" w:cs="Symbol"/>
                            <w:color w:val="000000"/>
                            <w:lang w:val="en-US"/>
                          </w:rPr>
                          <w:t></w:t>
                        </w:r>
                      </w:p>
                    </w:txbxContent>
                  </v:textbox>
                </v:rect>
                <v:rect id="Rectangle 20" o:spid="_x0000_s1044" style="position:absolute;left:8604;top:1854;width:838;height:1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" filled="f" stroked="f">
                  <v:textbox style="mso-fit-shape-to-text:t" inset="0,0,0,0">
                    <w:txbxContent>
                      <w:p w14:paraId="1D5434CE" w14:textId="77777777" w:rsidR="00DA08A2" w:rsidRDefault="00DA08A2" w:rsidP="00050E93">
                        <w:r>
                          <w:rPr>
                            <w:rFonts w:ascii="Symbol" w:hAnsi="Symbol" w:cs="Symbol"/>
                            <w:color w:val="000000"/>
                            <w:lang w:val="en-US"/>
                          </w:rPr>
                          <w:t></w:t>
                        </w:r>
                      </w:p>
                    </w:txbxContent>
                  </v:textbox>
                </v:rect>
                <v:rect id="Rectangle 21" o:spid="_x0000_s1045" style="position:absolute;left:18738;top:1428;width:1340;height:10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" filled="f" stroked="f">
                  <v:textbox style="mso-fit-shape-to-text:t" inset="0,0,0,0">
                    <w:txbxContent>
                      <w:p w14:paraId="7233090A" w14:textId="77777777" w:rsidR="00DA08A2" w:rsidRDefault="00DA08A2" w:rsidP="00050E93">
                        <w:r>
                          <w:rPr>
                            <w:color w:val="000000"/>
                            <w:sz w:val="14"/>
                            <w:szCs w:val="14"/>
                            <w:lang w:val="en-US"/>
                          </w:rPr>
                          <w:t>252</w:t>
                        </w:r>
                      </w:p>
                    </w:txbxContent>
                  </v:textbox>
                </v:rect>
                <v:rect id="Rectangle 22" o:spid="_x0000_s1046" style="position:absolute;left:17227;top:2025;width:768;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" filled="f" stroked="f">
                  <v:textbox style="mso-fit-shape-to-text:t" inset="0,0,0,0">
                    <w:txbxContent>
                      <w:p w14:paraId="21368334" w14:textId="77777777" w:rsidR="00DA08A2" w:rsidRDefault="00DA08A2" w:rsidP="00050E93">
                        <w:r>
                          <w:rPr>
                            <w:color w:val="000000"/>
                            <w:lang w:val="en-US"/>
                          </w:rPr>
                          <w:t>1</w:t>
                        </w:r>
                      </w:p>
                    </w:txbxContent>
                  </v:textbox>
                </v:rect>
                <v:rect id="Rectangle 23" o:spid="_x0000_s1047" style="position:absolute;left:12344;top:3219;width:2292;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" filled="f" stroked="f">
                  <v:textbox style="mso-fit-shape-to-text:t" inset="0,0,0,0">
                    <w:txbxContent>
                      <w:p w14:paraId="0E84C924" w14:textId="77777777" w:rsidR="00DA08A2" w:rsidRDefault="00DA08A2" w:rsidP="00050E93">
                        <w:r>
                          <w:rPr>
                            <w:color w:val="000000"/>
                            <w:lang w:val="en-US"/>
                          </w:rPr>
                          <w:t>100</w:t>
                        </w:r>
                      </w:p>
                    </w:txbxContent>
                  </v:textbox>
                </v:rect>
                <v:rect id="Rectangle 24" o:spid="_x0000_s1048" style="position:absolute;left:19177;top:133;width:1187;height:1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EJIwQAAANsAAAAPAAAAZHJzL2Rvd25yZXYueG1sRI/disIw&#10;FITvBd8hHGHvNLXC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GqIQkjBAAAA2wAAAA8AAAAA&#10;AAAAAAAAAAAABwIAAGRycy9kb3ducmV2LnhtbFBLBQYAAAAAAwADALcAAAD1AgAAAAA=&#10;" filled="f" stroked="f">
                  <v:textbox style="mso-fit-shape-to-text:t" inset="0,0,0,0">
                    <w:txbxContent>
                      <w:p w14:paraId="0405D81E" w14:textId="77777777" w:rsidR="00DA08A2" w:rsidRDefault="00DA08A2" w:rsidP="00050E93">
                        <w:r>
                          <w:rPr>
                            <w:i/>
                            <w:iCs/>
                            <w:color w:val="000000"/>
                            <w:sz w:val="14"/>
                            <w:szCs w:val="14"/>
                            <w:lang w:val="en-US"/>
                          </w:rPr>
                          <w:t>DP</w:t>
                        </w:r>
                      </w:p>
                    </w:txbxContent>
                  </v:textbox>
                </v:rect>
                <v:rect id="Rectangle 25" o:spid="_x0000_s1049" style="position:absolute;left:11347;top:1066;width:4324;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do8wQAAANsAAAAPAAAAZHJzL2Rvd25yZXYueG1sRI/disIw&#10;FITvBd8hHGHvNLXI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OVh2jzBAAAA2wAAAA8AAAAA&#10;AAAAAAAAAAAABwIAAGRycy9kb3ducmV2LnhtbFBLBQYAAAAAAwADALcAAAD1AgAAAAA=&#10;" filled="f" stroked="f">
                  <v:textbox style="mso-fit-shape-to-text:t" inset="0,0,0,0">
                    <w:txbxContent>
                      <w:p w14:paraId="1FA6CD1C" w14:textId="77777777" w:rsidR="00DA08A2" w:rsidRDefault="00DA08A2" w:rsidP="00050E93">
                        <w:r>
                          <w:rPr>
                            <w:i/>
                            <w:iCs/>
                            <w:color w:val="000000"/>
                            <w:lang w:val="en-US"/>
                          </w:rPr>
                          <w:t>Spread</w:t>
                        </w:r>
                      </w:p>
                    </w:txbxContent>
                  </v:textbox>
                </v:rect>
                <v:rect id="Rectangle 26" o:spid="_x0000_s1050" style="position:absolute;left:7296;top:2025;width:692;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X+nwQAAANsAAAAPAAAAZHJzL2Rvd25yZXYueG1sRI/disIw&#10;FITvBd8hHGHvNLXg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Iotf6fBAAAA2wAAAA8AAAAA&#10;AAAAAAAAAAAABwIAAGRycy9kb3ducmV2LnhtbFBLBQYAAAAAAwADALcAAAD1AgAAAAA=&#10;" filled="f" stroked="f">
                  <v:textbox style="mso-fit-shape-to-text:t" inset="0,0,0,0">
                    <w:txbxContent>
                      <w:p w14:paraId="65714E25" w14:textId="77777777" w:rsidR="00DA08A2" w:rsidRPr="00D0398A" w:rsidRDefault="00DA08A2" w:rsidP="00050E93"/>
                    </w:txbxContent>
                  </v:textbox>
                </v:rect>
                <v:rect id="Rectangle 27" o:spid="_x0000_s1051" style="position:absolute;top:2025;width:7766;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" filled="f" stroked="f">
                  <v:textbox style="mso-fit-shape-to-text:t" inset="0,0,0,0">
                    <w:txbxContent>
                      <w:p w14:paraId="2F0D9441" w14:textId="77777777" w:rsidR="00DA08A2" w:rsidRDefault="00DA08A2" w:rsidP="00050E93">
                        <w:r>
                          <w:rPr>
                            <w:i/>
                            <w:iCs/>
                            <w:color w:val="000000"/>
                            <w:lang w:val="en-US"/>
                          </w:rPr>
                          <w:t>Fator Spread</w:t>
                        </w:r>
                      </w:p>
                    </w:txbxContent>
                  </v:textbox>
                </v:rect>
                <v:rect id="Rectangle 28" o:spid="_x0000_s1052" style="position:absolute;left:20383;top:1295;width:781;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" filled="f" stroked="f">
                  <v:textbox style="mso-fit-shape-to-text:t" inset="0,0,0,0">
                    <w:txbxContent>
                      <w:p w14:paraId="2EB05993" w14:textId="77777777" w:rsidR="00DA08A2" w:rsidRDefault="00DA08A2" w:rsidP="00050E93">
                        <w:r>
                          <w:rPr>
                            <w:rFonts w:ascii="Symbol" w:hAnsi="Symbol" w:cs="Symbol"/>
                            <w:color w:val="000000"/>
                            <w:lang w:val="en-US"/>
                          </w:rPr>
                          <w:t></w:t>
                        </w:r>
                      </w:p>
                    </w:txbxContent>
                  </v:textbox>
                </v:rect>
                <w10:anchorlock/>
              </v:group>
            </w:pict>
          </mc:Fallback>
        </mc:AlternateContent>
      </w:r>
    </w:p>
    <w:p w14:paraId="4D8C3777" w14:textId="77777777" w:rsidR="00050E93" w:rsidRPr="007A7CC8" w:rsidRDefault="00050E93" w:rsidP="00050E93">
      <w:pPr>
        <w:pStyle w:val="PargrafodaLista"/>
        <w:spacing w:line="320" w:lineRule="exact"/>
        <w:ind w:left="0"/>
        <w:jc w:val="both"/>
        <w:rPr>
          <w:rFonts w:ascii="Times New Roman" w:hAnsi="Times New Roman" w:cs="Times New Roman"/>
        </w:rPr>
      </w:pPr>
    </w:p>
    <w:p w14:paraId="1738A8A6" w14:textId="77777777" w:rsidR="00050E93" w:rsidRPr="007A7CC8" w:rsidRDefault="00050E93" w:rsidP="00050E93">
      <w:pPr>
        <w:spacing w:line="320" w:lineRule="exact"/>
        <w:jc w:val="both"/>
        <w:rPr>
          <w:snapToGrid w:val="0"/>
          <w:sz w:val="22"/>
          <w:szCs w:val="22"/>
        </w:rPr>
      </w:pPr>
      <w:r w:rsidRPr="007A7CC8">
        <w:rPr>
          <w:snapToGrid w:val="0"/>
          <w:sz w:val="22"/>
          <w:szCs w:val="22"/>
        </w:rPr>
        <w:t>onde:</w:t>
      </w:r>
    </w:p>
    <w:p w14:paraId="73AAA8AA" w14:textId="77777777" w:rsidR="00050E93" w:rsidRPr="007A7CC8" w:rsidRDefault="00050E93" w:rsidP="00050E93">
      <w:pPr>
        <w:spacing w:line="320" w:lineRule="exact"/>
        <w:jc w:val="both"/>
        <w:rPr>
          <w:snapToGrid w:val="0"/>
          <w:sz w:val="22"/>
          <w:szCs w:val="22"/>
        </w:rPr>
      </w:pPr>
    </w:p>
    <w:p w14:paraId="75158315" w14:textId="77777777" w:rsidR="00050E93" w:rsidRPr="007A7CC8" w:rsidRDefault="00050E93" w:rsidP="00050E93">
      <w:pPr>
        <w:spacing w:line="312" w:lineRule="auto"/>
        <w:jc w:val="both"/>
        <w:rPr>
          <w:sz w:val="22"/>
          <w:szCs w:val="22"/>
        </w:rPr>
      </w:pPr>
      <w:r w:rsidRPr="007A7CC8">
        <w:rPr>
          <w:sz w:val="22"/>
          <w:szCs w:val="22"/>
        </w:rPr>
        <w:t>spread = spread ou sobretaxa, na forma percentual ao ano, informado com 4 (quatro) casas decimais; e</w:t>
      </w:r>
    </w:p>
    <w:p w14:paraId="5552AA3F" w14:textId="77777777" w:rsidR="00050E93" w:rsidRPr="007A7CC8" w:rsidRDefault="00050E93" w:rsidP="00050E93">
      <w:pPr>
        <w:spacing w:line="312" w:lineRule="auto"/>
        <w:jc w:val="both"/>
        <w:rPr>
          <w:sz w:val="22"/>
          <w:szCs w:val="22"/>
        </w:rPr>
      </w:pPr>
    </w:p>
    <w:p w14:paraId="5F5A2932" w14:textId="77777777" w:rsidR="00050E93" w:rsidRPr="007A7CC8" w:rsidRDefault="00050E93" w:rsidP="00050E93">
      <w:pPr>
        <w:spacing w:line="312" w:lineRule="auto"/>
        <w:jc w:val="both"/>
        <w:rPr>
          <w:i/>
          <w:sz w:val="22"/>
          <w:szCs w:val="22"/>
        </w:rPr>
      </w:pPr>
      <w:r w:rsidRPr="007A7CC8">
        <w:rPr>
          <w:sz w:val="22"/>
          <w:szCs w:val="22"/>
        </w:rPr>
        <w:t>DP = número de dias úteis entre a data da primeira subscrição e integralização ou a data de pagamento dos Juros Remuneratórios imediatamente anterior, conforme o caso e a data de cálculo, sendo “DP” um número inteiro.</w:t>
      </w:r>
    </w:p>
    <w:p w14:paraId="20EB5C1A" w14:textId="77777777" w:rsidR="00050E93" w:rsidRPr="007A7CC8" w:rsidRDefault="00050E93" w:rsidP="00050E93">
      <w:pPr>
        <w:spacing w:line="312" w:lineRule="auto"/>
        <w:jc w:val="both"/>
        <w:rPr>
          <w:i/>
          <w:iCs/>
          <w:sz w:val="22"/>
          <w:szCs w:val="22"/>
        </w:rPr>
      </w:pPr>
    </w:p>
    <w:p w14:paraId="00390B5E" w14:textId="77777777" w:rsidR="00050E93" w:rsidRPr="007A7CC8" w:rsidRDefault="00050E93" w:rsidP="00876C01">
      <w:pPr>
        <w:numPr>
          <w:ilvl w:val="3"/>
          <w:numId w:val="28"/>
        </w:numPr>
        <w:tabs>
          <w:tab w:val="left" w:pos="1418"/>
        </w:tabs>
        <w:spacing w:line="312" w:lineRule="auto"/>
        <w:ind w:left="0" w:firstLine="0"/>
        <w:jc w:val="both"/>
        <w:rPr>
          <w:sz w:val="22"/>
          <w:szCs w:val="22"/>
        </w:rPr>
      </w:pPr>
      <w:r w:rsidRPr="007A7CC8">
        <w:rPr>
          <w:sz w:val="22"/>
          <w:szCs w:val="22"/>
        </w:rPr>
        <w:t>Para fins de cálculo dos Juros Remuneratórios:</w:t>
      </w:r>
    </w:p>
    <w:p w14:paraId="2775D849" w14:textId="77777777" w:rsidR="00050E93" w:rsidRPr="007A7CC8" w:rsidRDefault="00050E93" w:rsidP="00050E93">
      <w:pPr>
        <w:tabs>
          <w:tab w:val="left" w:pos="709"/>
        </w:tabs>
        <w:spacing w:line="312" w:lineRule="auto"/>
        <w:ind w:left="709" w:hanging="709"/>
        <w:jc w:val="both"/>
        <w:rPr>
          <w:sz w:val="22"/>
          <w:szCs w:val="22"/>
        </w:rPr>
      </w:pPr>
    </w:p>
    <w:p w14:paraId="6EF738C4" w14:textId="77777777" w:rsidR="00050E93" w:rsidRPr="007A7CC8" w:rsidRDefault="00050E93" w:rsidP="00050E93">
      <w:pPr>
        <w:numPr>
          <w:ilvl w:val="0"/>
          <w:numId w:val="5"/>
        </w:numPr>
        <w:spacing w:line="320" w:lineRule="exact"/>
        <w:jc w:val="both"/>
        <w:rPr>
          <w:snapToGrid w:val="0"/>
          <w:sz w:val="22"/>
          <w:szCs w:val="22"/>
        </w:rPr>
      </w:pPr>
      <w:r w:rsidRPr="007A7CC8">
        <w:rPr>
          <w:snapToGrid w:val="0"/>
          <w:sz w:val="22"/>
          <w:szCs w:val="22"/>
        </w:rPr>
        <w:t>o fator resultante da expressão [1 + (</w:t>
      </w:r>
      <w:proofErr w:type="spellStart"/>
      <w:r w:rsidRPr="007A7CC8">
        <w:rPr>
          <w:snapToGrid w:val="0"/>
          <w:sz w:val="22"/>
          <w:szCs w:val="22"/>
        </w:rPr>
        <w:t>TDI</w:t>
      </w:r>
      <w:r w:rsidRPr="007A7CC8">
        <w:rPr>
          <w:sz w:val="22"/>
          <w:vertAlign w:val="subscript"/>
        </w:rPr>
        <w:t>k</w:t>
      </w:r>
      <w:proofErr w:type="spellEnd"/>
      <w:r w:rsidRPr="007A7CC8">
        <w:rPr>
          <w:snapToGrid w:val="0"/>
          <w:sz w:val="22"/>
          <w:szCs w:val="22"/>
        </w:rPr>
        <w:t>)] é considerado com 16 (dezesseis) casas decimais, sem arredondamento;</w:t>
      </w:r>
    </w:p>
    <w:p w14:paraId="1D49B409" w14:textId="77777777" w:rsidR="00050E93" w:rsidRPr="007A7CC8" w:rsidRDefault="00050E93" w:rsidP="00050E93">
      <w:pPr>
        <w:numPr>
          <w:ilvl w:val="0"/>
          <w:numId w:val="5"/>
        </w:numPr>
        <w:spacing w:line="320" w:lineRule="exact"/>
        <w:jc w:val="both"/>
        <w:rPr>
          <w:snapToGrid w:val="0"/>
          <w:sz w:val="22"/>
          <w:szCs w:val="22"/>
        </w:rPr>
      </w:pPr>
      <w:r w:rsidRPr="007A7CC8">
        <w:rPr>
          <w:snapToGrid w:val="0"/>
          <w:sz w:val="22"/>
          <w:szCs w:val="22"/>
        </w:rPr>
        <w:t xml:space="preserve">efetua-se o </w:t>
      </w:r>
      <w:proofErr w:type="spellStart"/>
      <w:r w:rsidRPr="007A7CC8">
        <w:rPr>
          <w:snapToGrid w:val="0"/>
          <w:sz w:val="22"/>
          <w:szCs w:val="22"/>
        </w:rPr>
        <w:t>produtório</w:t>
      </w:r>
      <w:proofErr w:type="spellEnd"/>
      <w:r w:rsidRPr="007A7CC8">
        <w:rPr>
          <w:snapToGrid w:val="0"/>
          <w:sz w:val="22"/>
          <w:szCs w:val="22"/>
        </w:rPr>
        <w:t xml:space="preserve"> dos fatores diários [1 + (</w:t>
      </w:r>
      <w:proofErr w:type="spellStart"/>
      <w:r w:rsidRPr="007A7CC8">
        <w:rPr>
          <w:snapToGrid w:val="0"/>
          <w:sz w:val="22"/>
          <w:szCs w:val="22"/>
        </w:rPr>
        <w:t>TDI</w:t>
      </w:r>
      <w:r w:rsidRPr="007A7CC8">
        <w:rPr>
          <w:sz w:val="22"/>
          <w:vertAlign w:val="subscript"/>
        </w:rPr>
        <w:t>k</w:t>
      </w:r>
      <w:proofErr w:type="spellEnd"/>
      <w:r w:rsidRPr="007A7CC8">
        <w:rPr>
          <w:snapToGrid w:val="0"/>
          <w:sz w:val="22"/>
          <w:szCs w:val="22"/>
        </w:rPr>
        <w:t xml:space="preserve">)], sendo que a cada fator diário acumulado, trunca-se o resultado com 16 (dezesseis) casas decimais, sem </w:t>
      </w:r>
      <w:r w:rsidRPr="007A7CC8">
        <w:rPr>
          <w:snapToGrid w:val="0"/>
          <w:sz w:val="22"/>
          <w:szCs w:val="22"/>
        </w:rPr>
        <w:lastRenderedPageBreak/>
        <w:t>arredondamento, aplicando-se o próximo fator diário, e assim por diante até o último considerado;</w:t>
      </w:r>
    </w:p>
    <w:p w14:paraId="2F8C886D" w14:textId="77777777" w:rsidR="00050E93" w:rsidRPr="007A7CC8" w:rsidRDefault="00050E93" w:rsidP="00050E93">
      <w:pPr>
        <w:numPr>
          <w:ilvl w:val="0"/>
          <w:numId w:val="5"/>
        </w:numPr>
        <w:spacing w:line="320" w:lineRule="exact"/>
        <w:jc w:val="both"/>
        <w:rPr>
          <w:snapToGrid w:val="0"/>
          <w:sz w:val="22"/>
          <w:szCs w:val="22"/>
        </w:rPr>
      </w:pPr>
      <w:r w:rsidRPr="007A7CC8">
        <w:rPr>
          <w:snapToGrid w:val="0"/>
          <w:sz w:val="22"/>
          <w:szCs w:val="22"/>
        </w:rPr>
        <w:t>uma vez os fatores estando acumulados, considera-se o fator resultante “Fator DI” com 8 (oito) casas decimais, com arredondamento;</w:t>
      </w:r>
    </w:p>
    <w:p w14:paraId="3D5A7831" w14:textId="77777777" w:rsidR="00050E93" w:rsidRPr="007A7CC8" w:rsidRDefault="00050E93" w:rsidP="00050E93">
      <w:pPr>
        <w:numPr>
          <w:ilvl w:val="0"/>
          <w:numId w:val="5"/>
        </w:numPr>
        <w:spacing w:line="320" w:lineRule="exact"/>
        <w:jc w:val="both"/>
        <w:rPr>
          <w:snapToGrid w:val="0"/>
          <w:sz w:val="22"/>
          <w:szCs w:val="22"/>
        </w:rPr>
      </w:pPr>
      <w:r w:rsidRPr="007A7CC8">
        <w:rPr>
          <w:snapToGrid w:val="0"/>
          <w:sz w:val="22"/>
          <w:szCs w:val="22"/>
        </w:rPr>
        <w:t>o fator resultante da expressão (</w:t>
      </w:r>
      <w:proofErr w:type="spellStart"/>
      <w:r w:rsidRPr="007A7CC8">
        <w:rPr>
          <w:snapToGrid w:val="0"/>
          <w:sz w:val="22"/>
          <w:szCs w:val="22"/>
        </w:rPr>
        <w:t>FatorDI</w:t>
      </w:r>
      <w:proofErr w:type="spellEnd"/>
      <w:r w:rsidRPr="007A7CC8">
        <w:rPr>
          <w:snapToGrid w:val="0"/>
          <w:sz w:val="22"/>
          <w:szCs w:val="22"/>
        </w:rPr>
        <w:t xml:space="preserve"> x </w:t>
      </w:r>
      <w:proofErr w:type="spellStart"/>
      <w:r w:rsidRPr="007A7CC8">
        <w:rPr>
          <w:snapToGrid w:val="0"/>
          <w:sz w:val="22"/>
          <w:szCs w:val="22"/>
        </w:rPr>
        <w:t>FatorSpread</w:t>
      </w:r>
      <w:proofErr w:type="spellEnd"/>
      <w:r w:rsidRPr="007A7CC8">
        <w:rPr>
          <w:snapToGrid w:val="0"/>
          <w:sz w:val="22"/>
          <w:szCs w:val="22"/>
        </w:rPr>
        <w:t>) é considerado com 9 (nove) casas decimais, com arredondamento; e</w:t>
      </w:r>
    </w:p>
    <w:p w14:paraId="52C1CB4A" w14:textId="1908B489" w:rsidR="00050E93" w:rsidRPr="007A7CC8" w:rsidRDefault="00050E93" w:rsidP="00050E93">
      <w:pPr>
        <w:numPr>
          <w:ilvl w:val="0"/>
          <w:numId w:val="5"/>
        </w:numPr>
        <w:spacing w:line="320" w:lineRule="exact"/>
        <w:jc w:val="both"/>
        <w:rPr>
          <w:snapToGrid w:val="0"/>
          <w:sz w:val="22"/>
          <w:szCs w:val="22"/>
        </w:rPr>
      </w:pPr>
      <w:r w:rsidRPr="007A7CC8">
        <w:rPr>
          <w:snapToGrid w:val="0"/>
          <w:sz w:val="22"/>
          <w:szCs w:val="22"/>
        </w:rPr>
        <w:t xml:space="preserve">a Taxa DI deverá ser utilizada considerando idêntico número de casas decimais ao divulgado pela </w:t>
      </w:r>
      <w:r w:rsidR="007A7CC8">
        <w:rPr>
          <w:sz w:val="22"/>
          <w:szCs w:val="22"/>
        </w:rPr>
        <w:t>B3</w:t>
      </w:r>
      <w:r w:rsidRPr="007A7CC8">
        <w:rPr>
          <w:snapToGrid w:val="0"/>
          <w:sz w:val="22"/>
          <w:szCs w:val="22"/>
        </w:rPr>
        <w:t>.</w:t>
      </w:r>
    </w:p>
    <w:p w14:paraId="6FA0A767" w14:textId="77777777" w:rsidR="00050E93" w:rsidRPr="007A7CC8" w:rsidRDefault="00050E93" w:rsidP="00050E93">
      <w:pPr>
        <w:tabs>
          <w:tab w:val="left" w:pos="1418"/>
        </w:tabs>
        <w:spacing w:line="312" w:lineRule="auto"/>
        <w:jc w:val="center"/>
        <w:rPr>
          <w:b/>
          <w:bCs/>
          <w:sz w:val="22"/>
          <w:szCs w:val="22"/>
        </w:rPr>
      </w:pPr>
    </w:p>
    <w:p w14:paraId="01430C3D" w14:textId="77777777" w:rsidR="00050E93" w:rsidRPr="007A7CC8" w:rsidRDefault="00050E93" w:rsidP="00050E93">
      <w:pPr>
        <w:tabs>
          <w:tab w:val="left" w:pos="1418"/>
        </w:tabs>
        <w:spacing w:line="312" w:lineRule="auto"/>
        <w:jc w:val="center"/>
        <w:rPr>
          <w:b/>
          <w:bCs/>
          <w:sz w:val="22"/>
          <w:szCs w:val="22"/>
        </w:rPr>
      </w:pPr>
    </w:p>
    <w:p w14:paraId="04393058" w14:textId="77777777" w:rsidR="00050E93" w:rsidRPr="007A7CC8" w:rsidRDefault="00050E93" w:rsidP="00876C01">
      <w:pPr>
        <w:pStyle w:val="Recuodecorpodetexto"/>
        <w:numPr>
          <w:ilvl w:val="3"/>
          <w:numId w:val="28"/>
        </w:numPr>
        <w:tabs>
          <w:tab w:val="left" w:pos="1418"/>
        </w:tabs>
        <w:spacing w:after="0" w:line="312" w:lineRule="auto"/>
        <w:ind w:left="0" w:firstLine="0"/>
        <w:jc w:val="both"/>
        <w:rPr>
          <w:sz w:val="22"/>
          <w:szCs w:val="22"/>
        </w:rPr>
      </w:pPr>
      <w:r w:rsidRPr="007A7CC8">
        <w:rPr>
          <w:sz w:val="22"/>
          <w:szCs w:val="22"/>
        </w:rPr>
        <w:t>No caso de indisponibilidade temporária da Taxa DI quando do pagamento de qualquer obrigação pecuniária prevista nesta Escritura, será utilizada, em sua substituição, a mesma taxa diária produzida pela última Taxa DI conhecida até a data do cálculo, não sendo devidas quaisquer compensações financeiras, tanto por parte da Emissora quanto dos Debenturistas, quando da divulgação posterior da Taxa DI.</w:t>
      </w:r>
    </w:p>
    <w:p w14:paraId="21004B95" w14:textId="77777777" w:rsidR="00050E93" w:rsidRPr="007A7CC8" w:rsidRDefault="00050E93" w:rsidP="00050E93">
      <w:pPr>
        <w:pStyle w:val="Recuodecorpodetexto"/>
        <w:tabs>
          <w:tab w:val="left" w:pos="1418"/>
        </w:tabs>
        <w:spacing w:after="0" w:line="312" w:lineRule="auto"/>
        <w:ind w:left="0"/>
        <w:jc w:val="both"/>
        <w:rPr>
          <w:sz w:val="22"/>
          <w:szCs w:val="22"/>
        </w:rPr>
      </w:pPr>
    </w:p>
    <w:p w14:paraId="2360472A" w14:textId="77777777" w:rsidR="00050E93" w:rsidRPr="007A7CC8" w:rsidRDefault="00050E93" w:rsidP="00876C01">
      <w:pPr>
        <w:pStyle w:val="Corpodetexto2"/>
        <w:numPr>
          <w:ilvl w:val="3"/>
          <w:numId w:val="28"/>
        </w:numPr>
        <w:tabs>
          <w:tab w:val="left" w:pos="1418"/>
        </w:tabs>
        <w:spacing w:line="312" w:lineRule="auto"/>
        <w:ind w:left="0" w:firstLine="0"/>
        <w:rPr>
          <w:color w:val="auto"/>
          <w:sz w:val="22"/>
          <w:szCs w:val="22"/>
        </w:rPr>
      </w:pPr>
      <w:r w:rsidRPr="007A7CC8">
        <w:rPr>
          <w:color w:val="auto"/>
          <w:sz w:val="22"/>
          <w:szCs w:val="22"/>
        </w:rPr>
        <w:t>Na ausência de apuração e/ou divulgação da Taxa DI por prazo superior a 10 (dez) dias úteis da data esperada para sua divulgação, ou, ainda, no caso de sua extinção ou impossibilidade de sua aplicação por imposição legal ou determinação judicial, a Taxa DI deverá ser substituída pelo substituto determinado legalmente para tanto. No caso de não haver substituto legal da Taxa DI, o Agente Fiduciário deverá convocar Assembleia Geral de Debenturistas (conforme definida abaixo) para definir, de comum acordo com a Emissora, o novo parâmetro a ser aplicado. Até a deliberação sobre o novo parâmetro a ser utilizado para o cálculo do valor de quaisquer obrigações previstas nesta Escritura, será utilizada a mesma taxa diária produzida pela última Taxa DI conhecida até a data da deliberação da Assembleia Geral de Debenturistas, não sendo devidas quaisquer compensações entre a Emissora e os Debenturistas, quando da divulgação posterior da Taxa DI.</w:t>
      </w:r>
    </w:p>
    <w:p w14:paraId="3F96DB01" w14:textId="77777777" w:rsidR="00050E93" w:rsidRPr="007A7CC8" w:rsidRDefault="00050E93" w:rsidP="00050E93">
      <w:pPr>
        <w:pStyle w:val="PargrafodaLista"/>
        <w:tabs>
          <w:tab w:val="left" w:pos="1418"/>
        </w:tabs>
        <w:ind w:left="0"/>
        <w:rPr>
          <w:rFonts w:ascii="Times New Roman" w:hAnsi="Times New Roman" w:cs="Times New Roman"/>
        </w:rPr>
      </w:pPr>
    </w:p>
    <w:p w14:paraId="195C9529" w14:textId="77777777" w:rsidR="00050E93" w:rsidRPr="007A7CC8" w:rsidRDefault="00050E93" w:rsidP="00876C01">
      <w:pPr>
        <w:pStyle w:val="Corpodetexto2"/>
        <w:numPr>
          <w:ilvl w:val="3"/>
          <w:numId w:val="28"/>
        </w:numPr>
        <w:tabs>
          <w:tab w:val="left" w:pos="1418"/>
        </w:tabs>
        <w:spacing w:line="312" w:lineRule="auto"/>
        <w:ind w:left="0" w:firstLine="0"/>
        <w:rPr>
          <w:color w:val="auto"/>
          <w:sz w:val="22"/>
          <w:szCs w:val="22"/>
        </w:rPr>
      </w:pPr>
      <w:r w:rsidRPr="007A7CC8">
        <w:rPr>
          <w:color w:val="auto"/>
          <w:sz w:val="22"/>
          <w:szCs w:val="22"/>
        </w:rPr>
        <w:t>Caso a Taxa DI venha a ser divulgada antes da realização da Assembleia Geral de Debenturistas, exceto na hipótese de impossibilidade de sua aplicação por imposição legal ou determinação judicial, referida assembleia não será mais realizada, e a Taxa DI, a partir de sua divulgação, passará a ser utilizada para o cálculo dos Juros Remuneratórios, permanecendo a última Taxa DI conhecida anteriormente a ser utilizada até data da divulgação.</w:t>
      </w:r>
    </w:p>
    <w:p w14:paraId="0FD31552" w14:textId="77777777" w:rsidR="00050E93" w:rsidRPr="007A7CC8" w:rsidRDefault="00050E93" w:rsidP="00050E93">
      <w:pPr>
        <w:pStyle w:val="PargrafodaLista"/>
        <w:tabs>
          <w:tab w:val="left" w:pos="1418"/>
        </w:tabs>
        <w:ind w:left="0"/>
        <w:rPr>
          <w:rFonts w:ascii="Times New Roman" w:hAnsi="Times New Roman" w:cs="Times New Roman"/>
        </w:rPr>
      </w:pPr>
    </w:p>
    <w:p w14:paraId="2FE5B2F2" w14:textId="77777777" w:rsidR="00050E93" w:rsidRPr="007A7CC8" w:rsidRDefault="00050E93" w:rsidP="00876C01">
      <w:pPr>
        <w:pStyle w:val="Corpodetexto2"/>
        <w:numPr>
          <w:ilvl w:val="3"/>
          <w:numId w:val="28"/>
        </w:numPr>
        <w:tabs>
          <w:tab w:val="left" w:pos="1418"/>
        </w:tabs>
        <w:spacing w:line="312" w:lineRule="auto"/>
        <w:ind w:left="0" w:firstLine="0"/>
        <w:rPr>
          <w:color w:val="auto"/>
          <w:sz w:val="22"/>
          <w:szCs w:val="22"/>
        </w:rPr>
      </w:pPr>
      <w:r w:rsidRPr="007A7CC8">
        <w:rPr>
          <w:color w:val="auto"/>
          <w:sz w:val="22"/>
          <w:szCs w:val="22"/>
        </w:rPr>
        <w:t xml:space="preserve">Caso não haja acordo sobre a taxa substitutiva entre a Emissora e os Debenturistas representando, no mínimo, </w:t>
      </w:r>
      <w:bookmarkStart w:id="124" w:name="_DV_C268"/>
      <w:bookmarkStart w:id="125" w:name="_DV_X275"/>
      <w:bookmarkEnd w:id="124"/>
      <w:bookmarkEnd w:id="125"/>
      <w:r w:rsidRPr="007A7CC8">
        <w:rPr>
          <w:color w:val="auto"/>
          <w:sz w:val="22"/>
          <w:szCs w:val="22"/>
        </w:rPr>
        <w:t xml:space="preserve">2/3 (dois terços) das Debêntures em circulação, a Emissora deverá optar, a seu exclusivo critério, por uma das alternativas a seguir estabelecidas, obrigando-se a comunicar por escrito ao Agente Fiduciário, no prazo de 7 (sete) dias a contar a partir da data de realização da Assembleia Geral de Debenturistas prevista na Cláusula 4.5.2.4.: </w:t>
      </w:r>
    </w:p>
    <w:p w14:paraId="1A0EC4AF" w14:textId="77777777" w:rsidR="00050E93" w:rsidRPr="007A7CC8" w:rsidRDefault="00050E93" w:rsidP="00050E93">
      <w:pPr>
        <w:pStyle w:val="Corpodetexto2"/>
        <w:tabs>
          <w:tab w:val="left" w:pos="1418"/>
        </w:tabs>
        <w:spacing w:line="312" w:lineRule="auto"/>
        <w:rPr>
          <w:color w:val="auto"/>
          <w:sz w:val="22"/>
          <w:szCs w:val="22"/>
        </w:rPr>
      </w:pPr>
    </w:p>
    <w:p w14:paraId="439C2E16" w14:textId="77777777" w:rsidR="00050E93" w:rsidRPr="007A7CC8" w:rsidRDefault="00050E93" w:rsidP="00050E93">
      <w:pPr>
        <w:pStyle w:val="Recuodecorpodetexto"/>
        <w:numPr>
          <w:ilvl w:val="0"/>
          <w:numId w:val="4"/>
        </w:numPr>
        <w:tabs>
          <w:tab w:val="clear" w:pos="1080"/>
          <w:tab w:val="left" w:pos="709"/>
          <w:tab w:val="num" w:pos="1418"/>
        </w:tabs>
        <w:spacing w:after="0" w:line="312" w:lineRule="auto"/>
        <w:ind w:left="1418"/>
        <w:jc w:val="both"/>
        <w:rPr>
          <w:sz w:val="22"/>
          <w:szCs w:val="22"/>
        </w:rPr>
      </w:pPr>
      <w:r w:rsidRPr="007A7CC8">
        <w:rPr>
          <w:sz w:val="22"/>
          <w:szCs w:val="22"/>
        </w:rPr>
        <w:lastRenderedPageBreak/>
        <w:tab/>
        <w:t>a Emissora resgatará antecipadamente a totalidade das Debênture</w:t>
      </w:r>
      <w:bookmarkStart w:id="126" w:name="_DV_M162"/>
      <w:bookmarkEnd w:id="126"/>
      <w:r w:rsidRPr="007A7CC8">
        <w:rPr>
          <w:sz w:val="22"/>
          <w:szCs w:val="22"/>
        </w:rPr>
        <w:t xml:space="preserve">s, sem multa ou prêmio de qualquer natureza, no prazo de 30 (trinta) dias a contar da data da realização da respectiva Assembleia Geral de Debenturistas, pelo Valor Nominal Unitário das Debêntures ou pelo saldo do Valor Nominal Unitário das Debêntures, conforme o caso, acrescido dos Juros Remuneratórios calculados nos termos desta Escritura de Emissão </w:t>
      </w:r>
      <w:r w:rsidRPr="007A7CC8">
        <w:rPr>
          <w:iCs/>
          <w:sz w:val="22"/>
          <w:szCs w:val="22"/>
        </w:rPr>
        <w:t>até a data do respectivo pagamento do valor do resgate previsto neste item 5.4.2.6, bem como de Encargos Moratórios e Multa, conforme definido abaixo, se aplicáveis</w:t>
      </w:r>
      <w:r w:rsidRPr="007A7CC8">
        <w:rPr>
          <w:sz w:val="22"/>
          <w:szCs w:val="22"/>
        </w:rPr>
        <w:t>. </w:t>
      </w:r>
      <w:bookmarkStart w:id="127" w:name="_DV_C286"/>
      <w:r w:rsidRPr="007A7CC8">
        <w:rPr>
          <w:sz w:val="22"/>
          <w:szCs w:val="22"/>
        </w:rPr>
        <w:t>Nesta hipótese, para</w:t>
      </w:r>
      <w:bookmarkEnd w:id="127"/>
      <w:r w:rsidRPr="007A7CC8">
        <w:rPr>
          <w:sz w:val="22"/>
          <w:szCs w:val="22"/>
        </w:rPr>
        <w:t xml:space="preserve"> cálculo dos Juros Remuneratórios aplicável às Debêntures a serem resgatadas será utilizada a mesma taxa diária produzida pela última Taxa DI divulgada</w:t>
      </w:r>
      <w:bookmarkStart w:id="128" w:name="_DV_C291"/>
      <w:r w:rsidRPr="007A7CC8">
        <w:rPr>
          <w:sz w:val="22"/>
          <w:szCs w:val="22"/>
        </w:rPr>
        <w:t xml:space="preserve"> oficialmente</w:t>
      </w:r>
      <w:bookmarkStart w:id="129" w:name="_DV_C292"/>
      <w:bookmarkEnd w:id="128"/>
      <w:bookmarkEnd w:id="129"/>
      <w:r w:rsidRPr="007A7CC8">
        <w:rPr>
          <w:sz w:val="22"/>
          <w:szCs w:val="22"/>
        </w:rPr>
        <w:t>; ou</w:t>
      </w:r>
    </w:p>
    <w:p w14:paraId="59A0EAE4" w14:textId="77777777" w:rsidR="00050E93" w:rsidRPr="007A7CC8" w:rsidRDefault="00050E93" w:rsidP="00050E93">
      <w:pPr>
        <w:pStyle w:val="Recuodecorpodetexto"/>
        <w:tabs>
          <w:tab w:val="left" w:pos="709"/>
          <w:tab w:val="num" w:pos="1418"/>
        </w:tabs>
        <w:spacing w:after="0" w:line="312" w:lineRule="auto"/>
        <w:ind w:left="1418" w:hanging="720"/>
        <w:jc w:val="both"/>
        <w:rPr>
          <w:sz w:val="22"/>
          <w:szCs w:val="22"/>
        </w:rPr>
      </w:pPr>
    </w:p>
    <w:p w14:paraId="0D60120F" w14:textId="77777777" w:rsidR="00050E93" w:rsidRPr="007A7CC8" w:rsidRDefault="00050E93" w:rsidP="00050E93">
      <w:pPr>
        <w:pStyle w:val="Recuodecorpodetexto"/>
        <w:numPr>
          <w:ilvl w:val="0"/>
          <w:numId w:val="4"/>
        </w:numPr>
        <w:tabs>
          <w:tab w:val="clear" w:pos="1080"/>
          <w:tab w:val="left" w:pos="0"/>
          <w:tab w:val="num" w:pos="1418"/>
        </w:tabs>
        <w:spacing w:after="0" w:line="312" w:lineRule="auto"/>
        <w:ind w:left="1418"/>
        <w:jc w:val="both"/>
        <w:rPr>
          <w:sz w:val="22"/>
          <w:szCs w:val="22"/>
        </w:rPr>
      </w:pPr>
      <w:r w:rsidRPr="007A7CC8">
        <w:rPr>
          <w:sz w:val="22"/>
          <w:szCs w:val="22"/>
        </w:rPr>
        <w:t xml:space="preserve">a Emissora deverá apresentar um cronograma alternativo de amortização da totalidade das Debêntures, o qual não excederá a Data de Vencimento e o prazo de amortização previsto nesta Escritura. Durante o prazo de amortização das Debêntures pela Emissora, a periodicidade do pagamento dos Juros Remuneratórios continuará sendo aquela estabelecida nesta Escritura, observado que, até a amortização integral das Debêntures, será utilizada uma taxa de remuneração substituta a ser definida </w:t>
      </w:r>
      <w:bookmarkStart w:id="130" w:name="_DV_C298"/>
      <w:bookmarkEnd w:id="130"/>
      <w:r w:rsidRPr="007A7CC8">
        <w:rPr>
          <w:sz w:val="22"/>
          <w:szCs w:val="22"/>
        </w:rPr>
        <w:t>dentre três índices utilizados no mercado financeiro para remuneração do investimento em renda fixa. A taxa de remuneração substituta deverá preservar o valor real e os mesmos níveis dos Juros Remuneratórios anteriormente praticados à suspensão ou à extinção da referida Taxa DI. Caso a respectiva taxa substituta dos Juros Remuneratórios seja referenciada em prazo diferente de 252 (duzentos e cinquenta e dois) dias úteis, essa taxa deverá ser ajustada de modo a refletir a base de 252 (duzentos e cinquenta e dois) dias úteis utilizada pela Taxa DI. O cronograma alternativo e a taxa de remuneração substituta deverão ser aprovados pelos Debenturistas reunidos em Assembleia Geral de Debenturistas representando 2/3 (dois terços) das Debêntures em circulação, sendo certo que, caso não seja obtida a referida aprovação, aplicar-se-á o disposto no item “i”.</w:t>
      </w:r>
    </w:p>
    <w:p w14:paraId="39A18C23" w14:textId="77777777" w:rsidR="00050E93" w:rsidRPr="007A7CC8" w:rsidRDefault="00050E93" w:rsidP="00050E93">
      <w:pPr>
        <w:pStyle w:val="Recuodecorpodetexto"/>
        <w:tabs>
          <w:tab w:val="left" w:pos="851"/>
        </w:tabs>
        <w:spacing w:after="0" w:line="312" w:lineRule="auto"/>
        <w:ind w:left="709" w:hanging="709"/>
        <w:jc w:val="both"/>
        <w:rPr>
          <w:b/>
          <w:bCs/>
          <w:sz w:val="22"/>
          <w:szCs w:val="22"/>
        </w:rPr>
      </w:pPr>
    </w:p>
    <w:p w14:paraId="0589E785" w14:textId="77777777" w:rsidR="00050E93" w:rsidRPr="007A7CC8" w:rsidRDefault="00050E93" w:rsidP="00876C01">
      <w:pPr>
        <w:pStyle w:val="Recuodecorpodetexto"/>
        <w:numPr>
          <w:ilvl w:val="2"/>
          <w:numId w:val="28"/>
        </w:numPr>
        <w:tabs>
          <w:tab w:val="left" w:pos="1418"/>
        </w:tabs>
        <w:spacing w:after="0" w:line="312" w:lineRule="auto"/>
        <w:ind w:left="0" w:firstLine="0"/>
        <w:jc w:val="both"/>
        <w:rPr>
          <w:bCs/>
          <w:i/>
          <w:sz w:val="22"/>
          <w:szCs w:val="22"/>
        </w:rPr>
      </w:pPr>
      <w:r w:rsidRPr="007A7CC8">
        <w:rPr>
          <w:bCs/>
          <w:i/>
          <w:sz w:val="22"/>
          <w:szCs w:val="22"/>
        </w:rPr>
        <w:t>Período de Capitalização</w:t>
      </w:r>
    </w:p>
    <w:p w14:paraId="168393C3" w14:textId="77777777" w:rsidR="00050E93" w:rsidRPr="007A7CC8" w:rsidRDefault="00050E93" w:rsidP="00050E93">
      <w:pPr>
        <w:pStyle w:val="Recuodecorpodetexto"/>
        <w:tabs>
          <w:tab w:val="left" w:pos="1418"/>
        </w:tabs>
        <w:spacing w:after="0" w:line="312" w:lineRule="auto"/>
        <w:ind w:left="0"/>
        <w:jc w:val="both"/>
        <w:rPr>
          <w:b/>
          <w:bCs/>
          <w:sz w:val="22"/>
          <w:szCs w:val="22"/>
        </w:rPr>
      </w:pPr>
    </w:p>
    <w:p w14:paraId="50C86D64" w14:textId="77777777" w:rsidR="00050E93" w:rsidRPr="007A7CC8" w:rsidRDefault="00050E93" w:rsidP="00876C01">
      <w:pPr>
        <w:pStyle w:val="Recuodecorpodetexto"/>
        <w:numPr>
          <w:ilvl w:val="3"/>
          <w:numId w:val="28"/>
        </w:numPr>
        <w:tabs>
          <w:tab w:val="left" w:pos="1418"/>
        </w:tabs>
        <w:spacing w:after="0" w:line="312" w:lineRule="auto"/>
        <w:ind w:left="0" w:firstLine="0"/>
        <w:jc w:val="both"/>
        <w:rPr>
          <w:bCs/>
          <w:sz w:val="22"/>
          <w:szCs w:val="22"/>
        </w:rPr>
      </w:pPr>
      <w:r w:rsidRPr="007A7CC8">
        <w:rPr>
          <w:bCs/>
          <w:sz w:val="22"/>
          <w:szCs w:val="22"/>
        </w:rPr>
        <w:t>Define-se período de capitalização (“</w:t>
      </w:r>
      <w:r w:rsidRPr="007A7CC8">
        <w:rPr>
          <w:bCs/>
          <w:sz w:val="22"/>
          <w:szCs w:val="22"/>
          <w:u w:val="single"/>
        </w:rPr>
        <w:t>Período de Capitalização</w:t>
      </w:r>
      <w:r w:rsidRPr="007A7CC8">
        <w:rPr>
          <w:bCs/>
          <w:sz w:val="22"/>
          <w:szCs w:val="22"/>
        </w:rPr>
        <w:t xml:space="preserve">”) como sendo o intervalo de tempo que se inicia na data da subscrição e integralização, no caso do primeiro Período de Capitalização, ou na data prevista do pagamento dos Juros Remuneratórios imediatamente anterior, no caso dos demais Períodos de Capitalização, e termina na data prevista para o pagamento de Juros Remuneratórios correspondente ao período em questão. Cada Período de Capitalização sucede o anterior sem solução de continuidade, até a Data de Vencimento. </w:t>
      </w:r>
    </w:p>
    <w:p w14:paraId="34196F18" w14:textId="77777777" w:rsidR="00050E93" w:rsidRPr="007A7CC8" w:rsidRDefault="00050E93" w:rsidP="00050E93">
      <w:pPr>
        <w:pStyle w:val="Recuodecorpodetexto"/>
        <w:tabs>
          <w:tab w:val="left" w:pos="851"/>
          <w:tab w:val="left" w:pos="1418"/>
        </w:tabs>
        <w:spacing w:after="0" w:line="312" w:lineRule="auto"/>
        <w:ind w:left="0"/>
        <w:jc w:val="both"/>
        <w:rPr>
          <w:b/>
          <w:bCs/>
          <w:sz w:val="22"/>
          <w:szCs w:val="22"/>
        </w:rPr>
      </w:pPr>
    </w:p>
    <w:p w14:paraId="4EC7B66C" w14:textId="77777777" w:rsidR="00050E93" w:rsidRPr="007A7CC8" w:rsidRDefault="00050E93" w:rsidP="00876C01">
      <w:pPr>
        <w:pStyle w:val="Recuodecorpodetexto"/>
        <w:numPr>
          <w:ilvl w:val="1"/>
          <w:numId w:val="28"/>
        </w:numPr>
        <w:tabs>
          <w:tab w:val="left" w:pos="1418"/>
        </w:tabs>
        <w:spacing w:after="0" w:line="312" w:lineRule="auto"/>
        <w:ind w:left="0" w:firstLine="0"/>
        <w:jc w:val="both"/>
        <w:rPr>
          <w:b/>
          <w:bCs/>
          <w:sz w:val="22"/>
          <w:szCs w:val="22"/>
        </w:rPr>
      </w:pPr>
      <w:r w:rsidRPr="007A7CC8">
        <w:rPr>
          <w:b/>
          <w:bCs/>
          <w:sz w:val="22"/>
          <w:szCs w:val="22"/>
        </w:rPr>
        <w:t>Repactuação</w:t>
      </w:r>
    </w:p>
    <w:p w14:paraId="5EAE2ABE" w14:textId="77777777" w:rsidR="00050E93" w:rsidRPr="007A7CC8" w:rsidRDefault="00050E93" w:rsidP="00050E93">
      <w:pPr>
        <w:tabs>
          <w:tab w:val="left" w:pos="1418"/>
        </w:tabs>
        <w:spacing w:line="312" w:lineRule="auto"/>
        <w:jc w:val="both"/>
        <w:rPr>
          <w:sz w:val="22"/>
          <w:szCs w:val="22"/>
        </w:rPr>
      </w:pPr>
    </w:p>
    <w:p w14:paraId="5AAAAF3C" w14:textId="777777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sz w:val="22"/>
          <w:szCs w:val="22"/>
        </w:rPr>
        <w:t>Não haverá repactuação das Debêntures.</w:t>
      </w:r>
    </w:p>
    <w:p w14:paraId="6111866F" w14:textId="77777777" w:rsidR="00050E93" w:rsidRPr="007A7CC8" w:rsidRDefault="00050E93" w:rsidP="00050E93">
      <w:pPr>
        <w:tabs>
          <w:tab w:val="left" w:pos="1418"/>
        </w:tabs>
        <w:spacing w:line="312" w:lineRule="auto"/>
        <w:jc w:val="both"/>
        <w:rPr>
          <w:b/>
          <w:bCs/>
          <w:sz w:val="22"/>
          <w:szCs w:val="22"/>
        </w:rPr>
      </w:pPr>
    </w:p>
    <w:p w14:paraId="785F30E7" w14:textId="77777777" w:rsidR="00050E93" w:rsidRPr="007A7CC8" w:rsidRDefault="00050E93" w:rsidP="00876C01">
      <w:pPr>
        <w:numPr>
          <w:ilvl w:val="1"/>
          <w:numId w:val="28"/>
        </w:numPr>
        <w:tabs>
          <w:tab w:val="left" w:pos="1418"/>
        </w:tabs>
        <w:spacing w:line="312" w:lineRule="auto"/>
        <w:ind w:left="0" w:firstLine="0"/>
        <w:jc w:val="both"/>
        <w:rPr>
          <w:b/>
          <w:bCs/>
          <w:sz w:val="22"/>
          <w:szCs w:val="22"/>
        </w:rPr>
      </w:pPr>
      <w:r w:rsidRPr="007A7CC8">
        <w:rPr>
          <w:b/>
          <w:bCs/>
          <w:sz w:val="22"/>
          <w:szCs w:val="22"/>
        </w:rPr>
        <w:t xml:space="preserve">Amortização </w:t>
      </w:r>
    </w:p>
    <w:p w14:paraId="76E4134A" w14:textId="77777777" w:rsidR="00050E93" w:rsidRPr="007A7CC8" w:rsidRDefault="00050E93" w:rsidP="00050E93">
      <w:pPr>
        <w:pStyle w:val="DeltaViewTableHeading"/>
        <w:tabs>
          <w:tab w:val="left" w:pos="1418"/>
        </w:tabs>
        <w:spacing w:after="0" w:line="312" w:lineRule="auto"/>
        <w:rPr>
          <w:rFonts w:ascii="Times New Roman" w:hAnsi="Times New Roman" w:cs="Times New Roman"/>
          <w:sz w:val="22"/>
          <w:szCs w:val="22"/>
          <w:lang w:val="pt-BR"/>
        </w:rPr>
      </w:pPr>
    </w:p>
    <w:p w14:paraId="26C4E403" w14:textId="4ED59C9D" w:rsidR="00050E93" w:rsidRPr="007A7CC8" w:rsidRDefault="00380651" w:rsidP="00876C01">
      <w:pPr>
        <w:numPr>
          <w:ilvl w:val="2"/>
          <w:numId w:val="28"/>
        </w:numPr>
        <w:tabs>
          <w:tab w:val="left" w:pos="1418"/>
        </w:tabs>
        <w:spacing w:line="312" w:lineRule="auto"/>
        <w:ind w:left="0" w:firstLine="0"/>
        <w:jc w:val="both"/>
        <w:rPr>
          <w:sz w:val="22"/>
          <w:szCs w:val="22"/>
        </w:rPr>
      </w:pPr>
      <w:bookmarkStart w:id="131" w:name="_DV_M112"/>
      <w:bookmarkStart w:id="132" w:name="_DV_M126"/>
      <w:bookmarkStart w:id="133" w:name="_DV_M132"/>
      <w:bookmarkStart w:id="134" w:name="_DV_M138"/>
      <w:bookmarkEnd w:id="131"/>
      <w:bookmarkEnd w:id="132"/>
      <w:bookmarkEnd w:id="133"/>
      <w:bookmarkEnd w:id="134"/>
      <w:r w:rsidRPr="007A7CC8">
        <w:rPr>
          <w:sz w:val="22"/>
          <w:szCs w:val="22"/>
        </w:rPr>
        <w:t>O Valor Nominal Unitário das Debêntures será amortizado em 17 (dezessete) parcelas, sendo a primeira parcela devida a partir do 15º (décimo quinto) mês a contar da Data da Emissão, ou seja, em 5 de junho de 2016 (inclusive), e as demais conforme datas e percentuais detalhados abaixo, salvo possibilidade de resgate antecipado conforme Cláusula 5 abaixo, e observado o período de carência de 12 (doze) meses para o pagamento de principal compreendido entre o período de 05 de setembro de 2018 (inclusive) a 05 de setembro de 2019 (inclusive)</w:t>
      </w:r>
      <w:r w:rsidR="00050E93" w:rsidRPr="007A7CC8">
        <w:rPr>
          <w:sz w:val="22"/>
          <w:szCs w:val="22"/>
        </w:rPr>
        <w:t>:</w:t>
      </w:r>
    </w:p>
    <w:p w14:paraId="6A6C10BE" w14:textId="77777777" w:rsidR="00050E93" w:rsidRPr="007A7CC8" w:rsidRDefault="00050E93" w:rsidP="00050E93">
      <w:pPr>
        <w:spacing w:line="312" w:lineRule="auto"/>
        <w:jc w:val="both"/>
        <w:rPr>
          <w:sz w:val="22"/>
          <w:szCs w:val="22"/>
        </w:rPr>
      </w:pPr>
    </w:p>
    <w:p w14:paraId="691EA9C1" w14:textId="77777777" w:rsidR="00050E93" w:rsidRPr="007A7CC8" w:rsidRDefault="00050E93" w:rsidP="00050E93">
      <w:pPr>
        <w:tabs>
          <w:tab w:val="left" w:pos="1418"/>
        </w:tabs>
        <w:spacing w:line="312" w:lineRule="auto"/>
        <w:jc w:val="both"/>
        <w:rPr>
          <w:sz w:val="22"/>
          <w:szCs w:val="22"/>
        </w:rPr>
      </w:pPr>
    </w:p>
    <w:tbl>
      <w:tblPr>
        <w:tblW w:w="608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60"/>
        <w:gridCol w:w="3329"/>
      </w:tblGrid>
      <w:tr w:rsidR="00380651" w:rsidRPr="007A7CC8" w14:paraId="2671C46E" w14:textId="77777777" w:rsidTr="00A9609B">
        <w:trPr>
          <w:jc w:val="center"/>
        </w:trPr>
        <w:tc>
          <w:tcPr>
            <w:tcW w:w="2760" w:type="dxa"/>
            <w:shd w:val="clear" w:color="auto" w:fill="E0E0E0"/>
            <w:vAlign w:val="center"/>
          </w:tcPr>
          <w:p w14:paraId="7AF32E28" w14:textId="77777777" w:rsidR="00380651" w:rsidRPr="007A7CC8" w:rsidRDefault="00380651" w:rsidP="00A9609B">
            <w:pPr>
              <w:spacing w:line="276" w:lineRule="auto"/>
              <w:jc w:val="center"/>
              <w:rPr>
                <w:b/>
                <w:bCs/>
                <w:smallCaps/>
                <w:color w:val="000000"/>
                <w:sz w:val="22"/>
                <w:szCs w:val="22"/>
              </w:rPr>
            </w:pPr>
            <w:r w:rsidRPr="007A7CC8">
              <w:rPr>
                <w:b/>
                <w:bCs/>
                <w:smallCaps/>
                <w:color w:val="000000"/>
                <w:sz w:val="22"/>
                <w:szCs w:val="22"/>
              </w:rPr>
              <w:t>Data de Amortização</w:t>
            </w:r>
          </w:p>
        </w:tc>
        <w:tc>
          <w:tcPr>
            <w:tcW w:w="3329" w:type="dxa"/>
            <w:shd w:val="clear" w:color="auto" w:fill="E0E0E0"/>
            <w:vAlign w:val="center"/>
          </w:tcPr>
          <w:p w14:paraId="5E3EB34F" w14:textId="77777777" w:rsidR="00380651" w:rsidRPr="007A7CC8" w:rsidRDefault="00380651" w:rsidP="00A9609B">
            <w:pPr>
              <w:spacing w:line="276" w:lineRule="auto"/>
              <w:jc w:val="center"/>
              <w:rPr>
                <w:b/>
                <w:bCs/>
                <w:smallCaps/>
                <w:color w:val="000000"/>
                <w:sz w:val="22"/>
                <w:szCs w:val="22"/>
              </w:rPr>
            </w:pPr>
            <w:r w:rsidRPr="007A7CC8">
              <w:rPr>
                <w:b/>
                <w:bCs/>
                <w:smallCaps/>
                <w:color w:val="000000"/>
                <w:sz w:val="22"/>
                <w:szCs w:val="22"/>
              </w:rPr>
              <w:t>Percentual do Valor Nominal Unitário</w:t>
            </w:r>
            <w:r w:rsidRPr="007A7CC8">
              <w:rPr>
                <w:sz w:val="22"/>
                <w:szCs w:val="22"/>
              </w:rPr>
              <w:t xml:space="preserve"> </w:t>
            </w:r>
            <w:r w:rsidRPr="007A7CC8">
              <w:rPr>
                <w:b/>
                <w:bCs/>
                <w:smallCaps/>
                <w:color w:val="000000"/>
                <w:sz w:val="22"/>
                <w:szCs w:val="22"/>
              </w:rPr>
              <w:t>das Debêntures a Ser Amortizado</w:t>
            </w:r>
          </w:p>
        </w:tc>
      </w:tr>
      <w:tr w:rsidR="00380651" w:rsidRPr="007A7CC8" w14:paraId="63CD843F" w14:textId="77777777" w:rsidTr="00A9609B">
        <w:trPr>
          <w:jc w:val="center"/>
        </w:trPr>
        <w:tc>
          <w:tcPr>
            <w:tcW w:w="2760" w:type="dxa"/>
          </w:tcPr>
          <w:p w14:paraId="7589648F" w14:textId="77777777" w:rsidR="00380651" w:rsidRPr="007A7CC8" w:rsidRDefault="00380651" w:rsidP="00A9609B">
            <w:pPr>
              <w:spacing w:line="276" w:lineRule="auto"/>
              <w:jc w:val="center"/>
              <w:rPr>
                <w:color w:val="000000"/>
                <w:sz w:val="22"/>
                <w:szCs w:val="22"/>
              </w:rPr>
            </w:pPr>
            <w:r w:rsidRPr="007A7CC8">
              <w:rPr>
                <w:rFonts w:eastAsia="Arial Unicode MS"/>
                <w:sz w:val="22"/>
                <w:szCs w:val="22"/>
              </w:rPr>
              <w:t>05/06/2016</w:t>
            </w:r>
          </w:p>
        </w:tc>
        <w:tc>
          <w:tcPr>
            <w:tcW w:w="3329" w:type="dxa"/>
          </w:tcPr>
          <w:p w14:paraId="32E3AF6C" w14:textId="77777777" w:rsidR="00380651" w:rsidRPr="007A7CC8" w:rsidRDefault="00380651" w:rsidP="00A9609B">
            <w:pPr>
              <w:spacing w:line="276" w:lineRule="auto"/>
              <w:jc w:val="center"/>
              <w:rPr>
                <w:sz w:val="22"/>
                <w:szCs w:val="22"/>
              </w:rPr>
            </w:pPr>
            <w:r w:rsidRPr="007A7CC8">
              <w:rPr>
                <w:rFonts w:eastAsia="Arial Unicode MS"/>
                <w:sz w:val="22"/>
                <w:szCs w:val="22"/>
              </w:rPr>
              <w:t>6,25000%</w:t>
            </w:r>
          </w:p>
        </w:tc>
      </w:tr>
      <w:tr w:rsidR="00380651" w:rsidRPr="007A7CC8" w14:paraId="59FD7F7E" w14:textId="77777777" w:rsidTr="00A9609B">
        <w:trPr>
          <w:jc w:val="center"/>
        </w:trPr>
        <w:tc>
          <w:tcPr>
            <w:tcW w:w="2760" w:type="dxa"/>
          </w:tcPr>
          <w:p w14:paraId="5E573FB3" w14:textId="77777777" w:rsidR="00380651" w:rsidRPr="007A7CC8" w:rsidRDefault="00380651" w:rsidP="00A9609B">
            <w:pPr>
              <w:spacing w:line="276" w:lineRule="auto"/>
              <w:jc w:val="center"/>
              <w:rPr>
                <w:color w:val="000000"/>
                <w:sz w:val="22"/>
                <w:szCs w:val="22"/>
              </w:rPr>
            </w:pPr>
            <w:r w:rsidRPr="007A7CC8">
              <w:rPr>
                <w:rFonts w:eastAsia="Arial Unicode MS"/>
                <w:sz w:val="22"/>
                <w:szCs w:val="22"/>
              </w:rPr>
              <w:t>05/09/2016</w:t>
            </w:r>
          </w:p>
        </w:tc>
        <w:tc>
          <w:tcPr>
            <w:tcW w:w="3329" w:type="dxa"/>
          </w:tcPr>
          <w:p w14:paraId="5433958F" w14:textId="77777777" w:rsidR="00380651" w:rsidRPr="007A7CC8" w:rsidRDefault="00380651" w:rsidP="00A9609B">
            <w:pPr>
              <w:spacing w:line="276" w:lineRule="auto"/>
              <w:jc w:val="center"/>
              <w:rPr>
                <w:sz w:val="22"/>
                <w:szCs w:val="22"/>
              </w:rPr>
            </w:pPr>
            <w:r w:rsidRPr="007A7CC8">
              <w:rPr>
                <w:rFonts w:eastAsia="Arial Unicode MS"/>
                <w:sz w:val="22"/>
                <w:szCs w:val="22"/>
              </w:rPr>
              <w:t>6,25000%</w:t>
            </w:r>
          </w:p>
        </w:tc>
      </w:tr>
      <w:tr w:rsidR="00380651" w:rsidRPr="007A7CC8" w14:paraId="4FCF04FC" w14:textId="77777777" w:rsidTr="00A9609B">
        <w:trPr>
          <w:jc w:val="center"/>
        </w:trPr>
        <w:tc>
          <w:tcPr>
            <w:tcW w:w="2760" w:type="dxa"/>
          </w:tcPr>
          <w:p w14:paraId="6D10D7DE" w14:textId="77777777" w:rsidR="00380651" w:rsidRPr="007A7CC8" w:rsidRDefault="00380651" w:rsidP="00A9609B">
            <w:pPr>
              <w:spacing w:line="276" w:lineRule="auto"/>
              <w:jc w:val="center"/>
              <w:rPr>
                <w:color w:val="000000"/>
                <w:sz w:val="22"/>
                <w:szCs w:val="22"/>
              </w:rPr>
            </w:pPr>
            <w:r w:rsidRPr="007A7CC8">
              <w:rPr>
                <w:rFonts w:eastAsia="Arial Unicode MS"/>
                <w:sz w:val="22"/>
                <w:szCs w:val="22"/>
              </w:rPr>
              <w:t>05/12/2016</w:t>
            </w:r>
          </w:p>
        </w:tc>
        <w:tc>
          <w:tcPr>
            <w:tcW w:w="3329" w:type="dxa"/>
          </w:tcPr>
          <w:p w14:paraId="3A364A59" w14:textId="77777777" w:rsidR="00380651" w:rsidRPr="007A7CC8" w:rsidRDefault="00380651" w:rsidP="00A9609B">
            <w:pPr>
              <w:spacing w:line="276" w:lineRule="auto"/>
              <w:jc w:val="center"/>
              <w:rPr>
                <w:sz w:val="22"/>
                <w:szCs w:val="22"/>
              </w:rPr>
            </w:pPr>
            <w:r w:rsidRPr="007A7CC8">
              <w:rPr>
                <w:rFonts w:eastAsia="Arial Unicode MS"/>
                <w:sz w:val="22"/>
                <w:szCs w:val="22"/>
              </w:rPr>
              <w:t>6,25000%</w:t>
            </w:r>
          </w:p>
        </w:tc>
      </w:tr>
      <w:tr w:rsidR="00380651" w:rsidRPr="007A7CC8" w14:paraId="7137D2C5" w14:textId="77777777" w:rsidTr="00A9609B">
        <w:trPr>
          <w:jc w:val="center"/>
        </w:trPr>
        <w:tc>
          <w:tcPr>
            <w:tcW w:w="2760" w:type="dxa"/>
          </w:tcPr>
          <w:p w14:paraId="53FF0A6B" w14:textId="77777777" w:rsidR="00380651" w:rsidRPr="007A7CC8" w:rsidRDefault="00380651" w:rsidP="00A9609B">
            <w:pPr>
              <w:spacing w:line="276" w:lineRule="auto"/>
              <w:jc w:val="center"/>
              <w:rPr>
                <w:color w:val="000000"/>
                <w:sz w:val="22"/>
                <w:szCs w:val="22"/>
              </w:rPr>
            </w:pPr>
            <w:r w:rsidRPr="007A7CC8">
              <w:rPr>
                <w:rFonts w:eastAsia="Arial Unicode MS"/>
                <w:sz w:val="22"/>
                <w:szCs w:val="22"/>
              </w:rPr>
              <w:t>05/03/2017</w:t>
            </w:r>
          </w:p>
        </w:tc>
        <w:tc>
          <w:tcPr>
            <w:tcW w:w="3329" w:type="dxa"/>
          </w:tcPr>
          <w:p w14:paraId="7A3F80A9" w14:textId="77777777" w:rsidR="00380651" w:rsidRPr="007A7CC8" w:rsidRDefault="00380651" w:rsidP="00A9609B">
            <w:pPr>
              <w:spacing w:line="276" w:lineRule="auto"/>
              <w:jc w:val="center"/>
              <w:rPr>
                <w:sz w:val="22"/>
                <w:szCs w:val="22"/>
              </w:rPr>
            </w:pPr>
            <w:r w:rsidRPr="007A7CC8">
              <w:rPr>
                <w:rFonts w:eastAsia="Arial Unicode MS"/>
                <w:sz w:val="22"/>
                <w:szCs w:val="22"/>
              </w:rPr>
              <w:t>6,25000%</w:t>
            </w:r>
          </w:p>
        </w:tc>
      </w:tr>
      <w:tr w:rsidR="00380651" w:rsidRPr="007A7CC8" w14:paraId="186A533B" w14:textId="77777777" w:rsidTr="00A9609B">
        <w:trPr>
          <w:jc w:val="center"/>
        </w:trPr>
        <w:tc>
          <w:tcPr>
            <w:tcW w:w="2760" w:type="dxa"/>
          </w:tcPr>
          <w:p w14:paraId="059DC7AE" w14:textId="77777777" w:rsidR="00380651" w:rsidRPr="007A7CC8" w:rsidRDefault="00380651" w:rsidP="00A9609B">
            <w:pPr>
              <w:spacing w:line="276" w:lineRule="auto"/>
              <w:jc w:val="center"/>
              <w:rPr>
                <w:color w:val="000000"/>
                <w:sz w:val="22"/>
                <w:szCs w:val="22"/>
              </w:rPr>
            </w:pPr>
            <w:r w:rsidRPr="007A7CC8">
              <w:rPr>
                <w:rFonts w:eastAsia="Arial Unicode MS"/>
                <w:sz w:val="22"/>
                <w:szCs w:val="22"/>
              </w:rPr>
              <w:t>05/06/2017</w:t>
            </w:r>
          </w:p>
        </w:tc>
        <w:tc>
          <w:tcPr>
            <w:tcW w:w="3329" w:type="dxa"/>
          </w:tcPr>
          <w:p w14:paraId="11021849" w14:textId="77777777" w:rsidR="00380651" w:rsidRPr="007A7CC8" w:rsidRDefault="00380651" w:rsidP="00A9609B">
            <w:pPr>
              <w:spacing w:line="276" w:lineRule="auto"/>
              <w:jc w:val="center"/>
              <w:rPr>
                <w:sz w:val="22"/>
                <w:szCs w:val="22"/>
              </w:rPr>
            </w:pPr>
            <w:r w:rsidRPr="007A7CC8">
              <w:rPr>
                <w:rFonts w:eastAsia="Arial Unicode MS"/>
                <w:sz w:val="22"/>
                <w:szCs w:val="22"/>
              </w:rPr>
              <w:t>6,25000%</w:t>
            </w:r>
          </w:p>
        </w:tc>
      </w:tr>
      <w:tr w:rsidR="00380651" w:rsidRPr="007A7CC8" w14:paraId="2D6C97DC" w14:textId="77777777" w:rsidTr="00A9609B">
        <w:trPr>
          <w:jc w:val="center"/>
        </w:trPr>
        <w:tc>
          <w:tcPr>
            <w:tcW w:w="2760" w:type="dxa"/>
          </w:tcPr>
          <w:p w14:paraId="4207C671" w14:textId="77777777" w:rsidR="00380651" w:rsidRPr="007A7CC8" w:rsidRDefault="00380651" w:rsidP="00A9609B">
            <w:pPr>
              <w:spacing w:line="276" w:lineRule="auto"/>
              <w:jc w:val="center"/>
              <w:rPr>
                <w:color w:val="000000"/>
                <w:sz w:val="22"/>
                <w:szCs w:val="22"/>
              </w:rPr>
            </w:pPr>
            <w:r w:rsidRPr="007A7CC8">
              <w:rPr>
                <w:rFonts w:eastAsia="Arial Unicode MS"/>
                <w:sz w:val="22"/>
                <w:szCs w:val="22"/>
              </w:rPr>
              <w:t>05/09/2017</w:t>
            </w:r>
          </w:p>
        </w:tc>
        <w:tc>
          <w:tcPr>
            <w:tcW w:w="3329" w:type="dxa"/>
          </w:tcPr>
          <w:p w14:paraId="3F54A5E2" w14:textId="77777777" w:rsidR="00380651" w:rsidRPr="007A7CC8" w:rsidRDefault="00380651" w:rsidP="00A9609B">
            <w:pPr>
              <w:spacing w:line="276" w:lineRule="auto"/>
              <w:jc w:val="center"/>
              <w:rPr>
                <w:sz w:val="22"/>
                <w:szCs w:val="22"/>
              </w:rPr>
            </w:pPr>
            <w:r w:rsidRPr="007A7CC8">
              <w:rPr>
                <w:rFonts w:eastAsia="Arial Unicode MS"/>
                <w:sz w:val="22"/>
                <w:szCs w:val="22"/>
              </w:rPr>
              <w:t>6,25000%</w:t>
            </w:r>
          </w:p>
        </w:tc>
      </w:tr>
      <w:tr w:rsidR="00380651" w:rsidRPr="007A7CC8" w14:paraId="37F46214" w14:textId="77777777" w:rsidTr="00A9609B">
        <w:trPr>
          <w:jc w:val="center"/>
        </w:trPr>
        <w:tc>
          <w:tcPr>
            <w:tcW w:w="2760" w:type="dxa"/>
          </w:tcPr>
          <w:p w14:paraId="3A0A94B6" w14:textId="77777777" w:rsidR="00380651" w:rsidRPr="007A7CC8" w:rsidRDefault="00380651" w:rsidP="00A9609B">
            <w:pPr>
              <w:spacing w:line="276" w:lineRule="auto"/>
              <w:jc w:val="center"/>
              <w:rPr>
                <w:color w:val="000000"/>
                <w:sz w:val="22"/>
                <w:szCs w:val="22"/>
              </w:rPr>
            </w:pPr>
            <w:r w:rsidRPr="007A7CC8">
              <w:rPr>
                <w:rFonts w:eastAsia="Arial Unicode MS"/>
                <w:sz w:val="22"/>
                <w:szCs w:val="22"/>
              </w:rPr>
              <w:t>05/12/2017</w:t>
            </w:r>
          </w:p>
        </w:tc>
        <w:tc>
          <w:tcPr>
            <w:tcW w:w="3329" w:type="dxa"/>
          </w:tcPr>
          <w:p w14:paraId="42F7D007" w14:textId="77777777" w:rsidR="00380651" w:rsidRPr="007A7CC8" w:rsidRDefault="00380651" w:rsidP="00A9609B">
            <w:pPr>
              <w:spacing w:line="276" w:lineRule="auto"/>
              <w:jc w:val="center"/>
              <w:rPr>
                <w:sz w:val="22"/>
                <w:szCs w:val="22"/>
              </w:rPr>
            </w:pPr>
            <w:r w:rsidRPr="007A7CC8">
              <w:rPr>
                <w:rFonts w:eastAsia="Arial Unicode MS"/>
                <w:sz w:val="22"/>
                <w:szCs w:val="22"/>
              </w:rPr>
              <w:t>6,25000%</w:t>
            </w:r>
          </w:p>
        </w:tc>
      </w:tr>
      <w:tr w:rsidR="00380651" w:rsidRPr="007A7CC8" w14:paraId="176D3491" w14:textId="77777777" w:rsidTr="00A9609B">
        <w:trPr>
          <w:jc w:val="center"/>
        </w:trPr>
        <w:tc>
          <w:tcPr>
            <w:tcW w:w="2760" w:type="dxa"/>
          </w:tcPr>
          <w:p w14:paraId="35636252" w14:textId="77777777" w:rsidR="00380651" w:rsidRPr="007A7CC8" w:rsidRDefault="00380651" w:rsidP="00A9609B">
            <w:pPr>
              <w:spacing w:line="276" w:lineRule="auto"/>
              <w:jc w:val="center"/>
              <w:rPr>
                <w:color w:val="000000"/>
                <w:sz w:val="22"/>
                <w:szCs w:val="22"/>
              </w:rPr>
            </w:pPr>
            <w:r w:rsidRPr="007A7CC8">
              <w:rPr>
                <w:rFonts w:eastAsia="Arial Unicode MS"/>
                <w:sz w:val="22"/>
                <w:szCs w:val="22"/>
              </w:rPr>
              <w:t>05/03/2018</w:t>
            </w:r>
          </w:p>
        </w:tc>
        <w:tc>
          <w:tcPr>
            <w:tcW w:w="3329" w:type="dxa"/>
          </w:tcPr>
          <w:p w14:paraId="40BFC173" w14:textId="77777777" w:rsidR="00380651" w:rsidRPr="007A7CC8" w:rsidRDefault="00380651" w:rsidP="00A9609B">
            <w:pPr>
              <w:spacing w:line="276" w:lineRule="auto"/>
              <w:jc w:val="center"/>
              <w:rPr>
                <w:sz w:val="22"/>
                <w:szCs w:val="22"/>
              </w:rPr>
            </w:pPr>
            <w:r w:rsidRPr="007A7CC8">
              <w:rPr>
                <w:rFonts w:eastAsia="Arial Unicode MS"/>
                <w:sz w:val="22"/>
                <w:szCs w:val="22"/>
              </w:rPr>
              <w:t>6,25000%</w:t>
            </w:r>
          </w:p>
        </w:tc>
      </w:tr>
      <w:tr w:rsidR="00380651" w:rsidRPr="007A7CC8" w14:paraId="10D4CDF6" w14:textId="77777777" w:rsidTr="00A9609B">
        <w:trPr>
          <w:jc w:val="center"/>
        </w:trPr>
        <w:tc>
          <w:tcPr>
            <w:tcW w:w="2760" w:type="dxa"/>
          </w:tcPr>
          <w:p w14:paraId="538665B5" w14:textId="77777777" w:rsidR="00380651" w:rsidRPr="007A7CC8" w:rsidRDefault="00380651" w:rsidP="00A9609B">
            <w:pPr>
              <w:spacing w:line="276" w:lineRule="auto"/>
              <w:jc w:val="center"/>
              <w:rPr>
                <w:color w:val="000000"/>
                <w:sz w:val="22"/>
                <w:szCs w:val="22"/>
              </w:rPr>
            </w:pPr>
            <w:r w:rsidRPr="007A7CC8">
              <w:rPr>
                <w:rFonts w:eastAsia="Arial Unicode MS"/>
                <w:sz w:val="22"/>
                <w:szCs w:val="22"/>
              </w:rPr>
              <w:t>05/06/2018</w:t>
            </w:r>
          </w:p>
        </w:tc>
        <w:tc>
          <w:tcPr>
            <w:tcW w:w="3329" w:type="dxa"/>
          </w:tcPr>
          <w:p w14:paraId="65F8B215" w14:textId="77777777" w:rsidR="00380651" w:rsidRPr="007A7CC8" w:rsidRDefault="00380651" w:rsidP="00A9609B">
            <w:pPr>
              <w:spacing w:line="276" w:lineRule="auto"/>
              <w:jc w:val="center"/>
              <w:rPr>
                <w:sz w:val="22"/>
                <w:szCs w:val="22"/>
              </w:rPr>
            </w:pPr>
            <w:r w:rsidRPr="007A7CC8">
              <w:rPr>
                <w:rFonts w:eastAsia="Arial Unicode MS"/>
                <w:sz w:val="22"/>
                <w:szCs w:val="22"/>
              </w:rPr>
              <w:t>6,25000%</w:t>
            </w:r>
          </w:p>
        </w:tc>
      </w:tr>
      <w:tr w:rsidR="00380651" w:rsidRPr="007A7CC8" w14:paraId="62CEDDB0" w14:textId="77777777" w:rsidTr="00A9609B">
        <w:trPr>
          <w:jc w:val="center"/>
        </w:trPr>
        <w:tc>
          <w:tcPr>
            <w:tcW w:w="2760" w:type="dxa"/>
          </w:tcPr>
          <w:p w14:paraId="4EEE1349" w14:textId="77777777" w:rsidR="00380651" w:rsidRPr="007A7CC8" w:rsidRDefault="00380651" w:rsidP="00A9609B">
            <w:pPr>
              <w:spacing w:line="276" w:lineRule="auto"/>
              <w:jc w:val="center"/>
              <w:rPr>
                <w:color w:val="000000"/>
                <w:sz w:val="22"/>
                <w:szCs w:val="22"/>
              </w:rPr>
            </w:pPr>
            <w:r w:rsidRPr="007A7CC8">
              <w:rPr>
                <w:color w:val="000000"/>
                <w:sz w:val="22"/>
                <w:szCs w:val="22"/>
              </w:rPr>
              <w:t>05/12/2019</w:t>
            </w:r>
          </w:p>
        </w:tc>
        <w:tc>
          <w:tcPr>
            <w:tcW w:w="3329" w:type="dxa"/>
          </w:tcPr>
          <w:p w14:paraId="1E66A4D9" w14:textId="77777777" w:rsidR="00380651" w:rsidRPr="007A7CC8" w:rsidRDefault="00380651" w:rsidP="00A9609B">
            <w:pPr>
              <w:spacing w:line="276" w:lineRule="auto"/>
              <w:jc w:val="center"/>
              <w:rPr>
                <w:sz w:val="22"/>
                <w:szCs w:val="22"/>
              </w:rPr>
            </w:pPr>
            <w:r w:rsidRPr="007A7CC8">
              <w:rPr>
                <w:sz w:val="22"/>
                <w:szCs w:val="22"/>
              </w:rPr>
              <w:t>5,46875%</w:t>
            </w:r>
          </w:p>
        </w:tc>
      </w:tr>
      <w:tr w:rsidR="00380651" w:rsidRPr="007A7CC8" w14:paraId="6A1AA02F" w14:textId="77777777" w:rsidTr="00A9609B">
        <w:trPr>
          <w:jc w:val="center"/>
        </w:trPr>
        <w:tc>
          <w:tcPr>
            <w:tcW w:w="2760" w:type="dxa"/>
          </w:tcPr>
          <w:p w14:paraId="351BA65E" w14:textId="77777777" w:rsidR="00380651" w:rsidRPr="007A7CC8" w:rsidRDefault="00380651" w:rsidP="00A9609B">
            <w:pPr>
              <w:spacing w:line="276" w:lineRule="auto"/>
              <w:jc w:val="center"/>
              <w:rPr>
                <w:color w:val="000000"/>
                <w:sz w:val="22"/>
                <w:szCs w:val="22"/>
              </w:rPr>
            </w:pPr>
            <w:r w:rsidRPr="007A7CC8">
              <w:rPr>
                <w:color w:val="000000"/>
                <w:sz w:val="22"/>
                <w:szCs w:val="22"/>
              </w:rPr>
              <w:t>05/03/2020</w:t>
            </w:r>
          </w:p>
        </w:tc>
        <w:tc>
          <w:tcPr>
            <w:tcW w:w="3329" w:type="dxa"/>
          </w:tcPr>
          <w:p w14:paraId="00CA408A" w14:textId="77777777" w:rsidR="00380651" w:rsidRPr="007A7CC8" w:rsidRDefault="00380651" w:rsidP="00A9609B">
            <w:pPr>
              <w:spacing w:line="276" w:lineRule="auto"/>
              <w:jc w:val="center"/>
              <w:rPr>
                <w:sz w:val="22"/>
                <w:szCs w:val="22"/>
              </w:rPr>
            </w:pPr>
            <w:r w:rsidRPr="007A7CC8">
              <w:rPr>
                <w:sz w:val="22"/>
                <w:szCs w:val="22"/>
              </w:rPr>
              <w:t>5,46875%</w:t>
            </w:r>
          </w:p>
        </w:tc>
      </w:tr>
      <w:tr w:rsidR="00380651" w:rsidRPr="007A7CC8" w14:paraId="7D961C01" w14:textId="77777777" w:rsidTr="00A9609B">
        <w:trPr>
          <w:jc w:val="center"/>
        </w:trPr>
        <w:tc>
          <w:tcPr>
            <w:tcW w:w="2760" w:type="dxa"/>
          </w:tcPr>
          <w:p w14:paraId="1A8011CE" w14:textId="77777777" w:rsidR="00380651" w:rsidRPr="007A7CC8" w:rsidRDefault="00380651" w:rsidP="00A9609B">
            <w:pPr>
              <w:spacing w:line="276" w:lineRule="auto"/>
              <w:jc w:val="center"/>
              <w:rPr>
                <w:color w:val="000000"/>
                <w:sz w:val="22"/>
                <w:szCs w:val="22"/>
              </w:rPr>
            </w:pPr>
            <w:r w:rsidRPr="007A7CC8">
              <w:rPr>
                <w:color w:val="000000"/>
                <w:sz w:val="22"/>
                <w:szCs w:val="22"/>
              </w:rPr>
              <w:t>05/06/2020</w:t>
            </w:r>
          </w:p>
        </w:tc>
        <w:tc>
          <w:tcPr>
            <w:tcW w:w="3329" w:type="dxa"/>
          </w:tcPr>
          <w:p w14:paraId="3E37CBE6" w14:textId="77777777" w:rsidR="00380651" w:rsidRPr="007A7CC8" w:rsidRDefault="00380651" w:rsidP="00A9609B">
            <w:pPr>
              <w:spacing w:line="276" w:lineRule="auto"/>
              <w:jc w:val="center"/>
              <w:rPr>
                <w:sz w:val="22"/>
                <w:szCs w:val="22"/>
              </w:rPr>
            </w:pPr>
            <w:r w:rsidRPr="007A7CC8">
              <w:rPr>
                <w:sz w:val="22"/>
                <w:szCs w:val="22"/>
              </w:rPr>
              <w:t>5,46875%</w:t>
            </w:r>
          </w:p>
        </w:tc>
      </w:tr>
      <w:tr w:rsidR="00380651" w:rsidRPr="007A7CC8" w14:paraId="4560E4E0" w14:textId="77777777" w:rsidTr="00A9609B">
        <w:trPr>
          <w:jc w:val="center"/>
        </w:trPr>
        <w:tc>
          <w:tcPr>
            <w:tcW w:w="2760" w:type="dxa"/>
          </w:tcPr>
          <w:p w14:paraId="02BD5052" w14:textId="77777777" w:rsidR="00380651" w:rsidRPr="007A7CC8" w:rsidRDefault="00380651" w:rsidP="00A9609B">
            <w:pPr>
              <w:spacing w:line="276" w:lineRule="auto"/>
              <w:jc w:val="center"/>
              <w:rPr>
                <w:color w:val="000000"/>
                <w:sz w:val="22"/>
                <w:szCs w:val="22"/>
              </w:rPr>
            </w:pPr>
            <w:r w:rsidRPr="007A7CC8">
              <w:rPr>
                <w:color w:val="000000"/>
                <w:sz w:val="22"/>
                <w:szCs w:val="22"/>
              </w:rPr>
              <w:t>05/09/2020</w:t>
            </w:r>
          </w:p>
        </w:tc>
        <w:tc>
          <w:tcPr>
            <w:tcW w:w="3329" w:type="dxa"/>
          </w:tcPr>
          <w:p w14:paraId="33BF1A4E" w14:textId="77777777" w:rsidR="00380651" w:rsidRPr="007A7CC8" w:rsidRDefault="00380651" w:rsidP="00A9609B">
            <w:pPr>
              <w:spacing w:line="276" w:lineRule="auto"/>
              <w:jc w:val="center"/>
              <w:rPr>
                <w:sz w:val="22"/>
                <w:szCs w:val="22"/>
              </w:rPr>
            </w:pPr>
            <w:r w:rsidRPr="007A7CC8">
              <w:rPr>
                <w:sz w:val="22"/>
                <w:szCs w:val="22"/>
              </w:rPr>
              <w:t>5,46875%</w:t>
            </w:r>
          </w:p>
        </w:tc>
      </w:tr>
      <w:tr w:rsidR="00380651" w:rsidRPr="007A7CC8" w14:paraId="27E7DDDB" w14:textId="77777777" w:rsidTr="00A9609B">
        <w:trPr>
          <w:jc w:val="center"/>
        </w:trPr>
        <w:tc>
          <w:tcPr>
            <w:tcW w:w="2760" w:type="dxa"/>
          </w:tcPr>
          <w:p w14:paraId="31393B3E" w14:textId="77777777" w:rsidR="00380651" w:rsidRPr="007A7CC8" w:rsidRDefault="00380651" w:rsidP="00A9609B">
            <w:pPr>
              <w:spacing w:line="276" w:lineRule="auto"/>
              <w:jc w:val="center"/>
              <w:rPr>
                <w:color w:val="000000"/>
                <w:sz w:val="22"/>
                <w:szCs w:val="22"/>
              </w:rPr>
            </w:pPr>
            <w:r w:rsidRPr="007A7CC8">
              <w:rPr>
                <w:color w:val="000000"/>
                <w:sz w:val="22"/>
                <w:szCs w:val="22"/>
              </w:rPr>
              <w:t>05/12/2020</w:t>
            </w:r>
          </w:p>
        </w:tc>
        <w:tc>
          <w:tcPr>
            <w:tcW w:w="3329" w:type="dxa"/>
          </w:tcPr>
          <w:p w14:paraId="7BA29981" w14:textId="77777777" w:rsidR="00380651" w:rsidRPr="007A7CC8" w:rsidRDefault="00380651" w:rsidP="00A9609B">
            <w:pPr>
              <w:spacing w:line="276" w:lineRule="auto"/>
              <w:jc w:val="center"/>
              <w:rPr>
                <w:sz w:val="22"/>
                <w:szCs w:val="22"/>
              </w:rPr>
            </w:pPr>
            <w:r w:rsidRPr="007A7CC8">
              <w:rPr>
                <w:sz w:val="22"/>
                <w:szCs w:val="22"/>
              </w:rPr>
              <w:t>5,46875%</w:t>
            </w:r>
          </w:p>
        </w:tc>
      </w:tr>
      <w:tr w:rsidR="00380651" w:rsidRPr="007A7CC8" w14:paraId="6AFE04E1" w14:textId="77777777" w:rsidTr="00A9609B">
        <w:trPr>
          <w:jc w:val="center"/>
        </w:trPr>
        <w:tc>
          <w:tcPr>
            <w:tcW w:w="2760" w:type="dxa"/>
          </w:tcPr>
          <w:p w14:paraId="0536D4EF" w14:textId="77777777" w:rsidR="00380651" w:rsidRPr="007A7CC8" w:rsidRDefault="00380651" w:rsidP="00A9609B">
            <w:pPr>
              <w:spacing w:line="276" w:lineRule="auto"/>
              <w:jc w:val="center"/>
              <w:rPr>
                <w:color w:val="000000"/>
                <w:sz w:val="22"/>
                <w:szCs w:val="22"/>
              </w:rPr>
            </w:pPr>
            <w:r w:rsidRPr="007A7CC8">
              <w:rPr>
                <w:color w:val="000000"/>
                <w:sz w:val="22"/>
                <w:szCs w:val="22"/>
              </w:rPr>
              <w:t>05/03/2021</w:t>
            </w:r>
          </w:p>
        </w:tc>
        <w:tc>
          <w:tcPr>
            <w:tcW w:w="3329" w:type="dxa"/>
          </w:tcPr>
          <w:p w14:paraId="2393750C" w14:textId="77777777" w:rsidR="00380651" w:rsidRPr="007A7CC8" w:rsidRDefault="00380651" w:rsidP="00A9609B">
            <w:pPr>
              <w:spacing w:line="276" w:lineRule="auto"/>
              <w:jc w:val="center"/>
              <w:rPr>
                <w:sz w:val="22"/>
                <w:szCs w:val="22"/>
              </w:rPr>
            </w:pPr>
            <w:r w:rsidRPr="007A7CC8">
              <w:rPr>
                <w:sz w:val="22"/>
                <w:szCs w:val="22"/>
              </w:rPr>
              <w:t>5,46875%</w:t>
            </w:r>
          </w:p>
        </w:tc>
      </w:tr>
      <w:tr w:rsidR="00380651" w:rsidRPr="007A7CC8" w14:paraId="48455ABB" w14:textId="77777777" w:rsidTr="00A9609B">
        <w:trPr>
          <w:jc w:val="center"/>
        </w:trPr>
        <w:tc>
          <w:tcPr>
            <w:tcW w:w="2760" w:type="dxa"/>
          </w:tcPr>
          <w:p w14:paraId="2E0E1C6F" w14:textId="77777777" w:rsidR="00380651" w:rsidRPr="007A7CC8" w:rsidRDefault="00380651" w:rsidP="00A9609B">
            <w:pPr>
              <w:spacing w:line="276" w:lineRule="auto"/>
              <w:jc w:val="center"/>
              <w:rPr>
                <w:color w:val="000000"/>
                <w:sz w:val="22"/>
                <w:szCs w:val="22"/>
              </w:rPr>
            </w:pPr>
            <w:r w:rsidRPr="007A7CC8">
              <w:rPr>
                <w:color w:val="000000"/>
                <w:sz w:val="22"/>
                <w:szCs w:val="22"/>
              </w:rPr>
              <w:t>05/06/2021</w:t>
            </w:r>
          </w:p>
        </w:tc>
        <w:tc>
          <w:tcPr>
            <w:tcW w:w="3329" w:type="dxa"/>
          </w:tcPr>
          <w:p w14:paraId="6E6588FE" w14:textId="77777777" w:rsidR="00380651" w:rsidRPr="007A7CC8" w:rsidRDefault="00380651" w:rsidP="00A9609B">
            <w:pPr>
              <w:spacing w:line="276" w:lineRule="auto"/>
              <w:jc w:val="center"/>
              <w:rPr>
                <w:sz w:val="22"/>
                <w:szCs w:val="22"/>
              </w:rPr>
            </w:pPr>
            <w:r w:rsidRPr="007A7CC8">
              <w:rPr>
                <w:sz w:val="22"/>
                <w:szCs w:val="22"/>
              </w:rPr>
              <w:t>5,46875%</w:t>
            </w:r>
          </w:p>
        </w:tc>
      </w:tr>
      <w:tr w:rsidR="00380651" w:rsidRPr="007A7CC8" w14:paraId="496A5944" w14:textId="77777777" w:rsidTr="00A9609B">
        <w:trPr>
          <w:jc w:val="center"/>
        </w:trPr>
        <w:tc>
          <w:tcPr>
            <w:tcW w:w="2760" w:type="dxa"/>
            <w:vAlign w:val="center"/>
          </w:tcPr>
          <w:p w14:paraId="27B6857C" w14:textId="77777777" w:rsidR="00380651" w:rsidRPr="007A7CC8" w:rsidRDefault="00380651" w:rsidP="00A9609B">
            <w:pPr>
              <w:spacing w:line="276" w:lineRule="auto"/>
              <w:jc w:val="center"/>
              <w:rPr>
                <w:rFonts w:eastAsia="Arial Unicode MS"/>
                <w:sz w:val="22"/>
                <w:szCs w:val="22"/>
              </w:rPr>
            </w:pPr>
            <w:r w:rsidRPr="007A7CC8">
              <w:rPr>
                <w:rFonts w:eastAsia="Arial Unicode MS"/>
                <w:sz w:val="22"/>
                <w:szCs w:val="22"/>
              </w:rPr>
              <w:t>05/09/2021</w:t>
            </w:r>
          </w:p>
        </w:tc>
        <w:tc>
          <w:tcPr>
            <w:tcW w:w="3329" w:type="dxa"/>
          </w:tcPr>
          <w:p w14:paraId="202BBFD0" w14:textId="77777777" w:rsidR="00380651" w:rsidRPr="007A7CC8" w:rsidRDefault="00380651" w:rsidP="00A9609B">
            <w:pPr>
              <w:spacing w:line="276" w:lineRule="auto"/>
              <w:jc w:val="center"/>
              <w:rPr>
                <w:rFonts w:eastAsia="Arial Unicode MS"/>
                <w:sz w:val="22"/>
                <w:szCs w:val="22"/>
              </w:rPr>
            </w:pPr>
            <w:r w:rsidRPr="007A7CC8">
              <w:rPr>
                <w:rFonts w:eastAsia="Arial Unicode MS"/>
                <w:sz w:val="22"/>
                <w:szCs w:val="22"/>
              </w:rPr>
              <w:t>100% do saldo devedor”</w:t>
            </w:r>
          </w:p>
        </w:tc>
      </w:tr>
    </w:tbl>
    <w:p w14:paraId="586344A7" w14:textId="77777777" w:rsidR="00050E93" w:rsidRPr="007A7CC8" w:rsidRDefault="00050E93" w:rsidP="00050E93">
      <w:pPr>
        <w:tabs>
          <w:tab w:val="left" w:pos="1418"/>
        </w:tabs>
        <w:spacing w:line="312" w:lineRule="auto"/>
        <w:jc w:val="both"/>
        <w:rPr>
          <w:sz w:val="22"/>
          <w:szCs w:val="22"/>
        </w:rPr>
      </w:pPr>
    </w:p>
    <w:p w14:paraId="734D97F3" w14:textId="77777777" w:rsidR="00050E93" w:rsidRPr="007A7CC8" w:rsidRDefault="00050E93" w:rsidP="00876C01">
      <w:pPr>
        <w:pStyle w:val="Ttulo2"/>
        <w:numPr>
          <w:ilvl w:val="1"/>
          <w:numId w:val="28"/>
        </w:numPr>
        <w:tabs>
          <w:tab w:val="left" w:pos="1418"/>
        </w:tabs>
        <w:spacing w:before="0" w:after="0" w:line="312" w:lineRule="auto"/>
        <w:ind w:left="0" w:firstLine="0"/>
        <w:jc w:val="both"/>
        <w:rPr>
          <w:rFonts w:ascii="Times New Roman" w:hAnsi="Times New Roman" w:cs="Times New Roman"/>
          <w:i w:val="0"/>
          <w:iCs w:val="0"/>
          <w:w w:val="0"/>
          <w:sz w:val="22"/>
          <w:szCs w:val="22"/>
        </w:rPr>
      </w:pPr>
      <w:r w:rsidRPr="007A7CC8">
        <w:rPr>
          <w:rFonts w:ascii="Times New Roman" w:hAnsi="Times New Roman" w:cs="Times New Roman"/>
          <w:i w:val="0"/>
          <w:iCs w:val="0"/>
          <w:w w:val="0"/>
          <w:sz w:val="22"/>
          <w:szCs w:val="22"/>
        </w:rPr>
        <w:t>Condições de Pagamento</w:t>
      </w:r>
    </w:p>
    <w:p w14:paraId="02CB4AF4" w14:textId="77777777" w:rsidR="00050E93" w:rsidRPr="007A7CC8" w:rsidRDefault="00050E93" w:rsidP="00050E93">
      <w:pPr>
        <w:tabs>
          <w:tab w:val="left" w:pos="1418"/>
        </w:tabs>
        <w:spacing w:line="312" w:lineRule="auto"/>
        <w:jc w:val="both"/>
        <w:rPr>
          <w:rFonts w:eastAsia="Arial Unicode MS"/>
          <w:w w:val="0"/>
          <w:sz w:val="22"/>
          <w:szCs w:val="22"/>
        </w:rPr>
      </w:pPr>
    </w:p>
    <w:p w14:paraId="4C0727EA" w14:textId="77777777" w:rsidR="00050E93" w:rsidRPr="007A7CC8" w:rsidRDefault="00050E93" w:rsidP="00876C01">
      <w:pPr>
        <w:pStyle w:val="Ttulo3"/>
        <w:numPr>
          <w:ilvl w:val="2"/>
          <w:numId w:val="28"/>
        </w:numPr>
        <w:tabs>
          <w:tab w:val="clear" w:pos="900"/>
          <w:tab w:val="clear" w:pos="1800"/>
          <w:tab w:val="left" w:pos="1418"/>
        </w:tabs>
        <w:spacing w:line="312" w:lineRule="auto"/>
        <w:ind w:left="0" w:firstLine="0"/>
        <w:jc w:val="both"/>
        <w:rPr>
          <w:b w:val="0"/>
          <w:bCs w:val="0"/>
          <w:i/>
          <w:iCs/>
          <w:w w:val="0"/>
        </w:rPr>
      </w:pPr>
      <w:bookmarkStart w:id="135" w:name="_DV_M139"/>
      <w:bookmarkEnd w:id="135"/>
      <w:r w:rsidRPr="007A7CC8">
        <w:rPr>
          <w:b w:val="0"/>
          <w:bCs w:val="0"/>
          <w:i/>
          <w:iCs/>
          <w:w w:val="0"/>
        </w:rPr>
        <w:t>Local de Pagamento e Imunidade Tributária</w:t>
      </w:r>
    </w:p>
    <w:p w14:paraId="49931B78" w14:textId="77777777" w:rsidR="00050E93" w:rsidRPr="007A7CC8" w:rsidRDefault="00050E93" w:rsidP="00050E93">
      <w:pPr>
        <w:tabs>
          <w:tab w:val="left" w:pos="1418"/>
        </w:tabs>
        <w:spacing w:line="312" w:lineRule="auto"/>
        <w:jc w:val="both"/>
        <w:rPr>
          <w:rFonts w:eastAsia="Arial Unicode MS"/>
          <w:w w:val="0"/>
          <w:sz w:val="22"/>
          <w:szCs w:val="22"/>
        </w:rPr>
      </w:pPr>
    </w:p>
    <w:p w14:paraId="2B91A4CF" w14:textId="3F338DF2" w:rsidR="00050E93" w:rsidRPr="007A7CC8" w:rsidRDefault="00050E93" w:rsidP="00876C01">
      <w:pPr>
        <w:numPr>
          <w:ilvl w:val="3"/>
          <w:numId w:val="28"/>
        </w:numPr>
        <w:tabs>
          <w:tab w:val="left" w:pos="1418"/>
        </w:tabs>
        <w:spacing w:line="312" w:lineRule="auto"/>
        <w:ind w:left="0" w:firstLine="0"/>
        <w:jc w:val="both"/>
        <w:rPr>
          <w:sz w:val="22"/>
          <w:szCs w:val="22"/>
        </w:rPr>
      </w:pPr>
      <w:bookmarkStart w:id="136" w:name="_DV_M140"/>
      <w:bookmarkEnd w:id="136"/>
      <w:r w:rsidRPr="007A7CC8">
        <w:rPr>
          <w:sz w:val="22"/>
          <w:szCs w:val="22"/>
        </w:rPr>
        <w:lastRenderedPageBreak/>
        <w:t xml:space="preserve">Os pagamentos a que fazem jus as Debêntures serão efetuados: (i) utilizando-se os procedimentos adotados pela </w:t>
      </w:r>
      <w:r w:rsidR="007A7CC8">
        <w:rPr>
          <w:sz w:val="22"/>
          <w:szCs w:val="22"/>
        </w:rPr>
        <w:t>B3</w:t>
      </w:r>
      <w:r w:rsidRPr="007A7CC8">
        <w:rPr>
          <w:sz w:val="22"/>
          <w:szCs w:val="22"/>
        </w:rPr>
        <w:t xml:space="preserve"> para as Debêntures custodiadas eletronicamente na </w:t>
      </w:r>
      <w:r w:rsidR="007A7CC8">
        <w:rPr>
          <w:sz w:val="22"/>
          <w:szCs w:val="22"/>
        </w:rPr>
        <w:t>B3</w:t>
      </w:r>
      <w:r w:rsidRPr="007A7CC8">
        <w:rPr>
          <w:sz w:val="22"/>
          <w:szCs w:val="22"/>
        </w:rPr>
        <w:t>; ou (</w:t>
      </w:r>
      <w:proofErr w:type="spellStart"/>
      <w:r w:rsidRPr="007A7CC8">
        <w:rPr>
          <w:sz w:val="22"/>
          <w:szCs w:val="22"/>
        </w:rPr>
        <w:t>ii</w:t>
      </w:r>
      <w:proofErr w:type="spellEnd"/>
      <w:r w:rsidRPr="007A7CC8">
        <w:rPr>
          <w:sz w:val="22"/>
          <w:szCs w:val="22"/>
        </w:rPr>
        <w:t xml:space="preserve">) na hipótese de as Debêntures não estarem custodiadas eletronicamente na </w:t>
      </w:r>
      <w:r w:rsidR="007A7CC8">
        <w:rPr>
          <w:sz w:val="22"/>
          <w:szCs w:val="22"/>
        </w:rPr>
        <w:t>B3</w:t>
      </w:r>
      <w:r w:rsidRPr="007A7CC8">
        <w:rPr>
          <w:sz w:val="22"/>
          <w:szCs w:val="22"/>
        </w:rPr>
        <w:t>: (a) na sede da Emissora ou do Banco Liquidante; ou (b) conforme o caso, pela instituição financeira contratada para este fim.</w:t>
      </w:r>
    </w:p>
    <w:p w14:paraId="0D6C675A" w14:textId="77777777" w:rsidR="00050E93" w:rsidRPr="007A7CC8" w:rsidRDefault="00050E93" w:rsidP="00050E93">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12C5AC7C" w14:textId="77777777" w:rsidR="00050E93" w:rsidRPr="007A7CC8" w:rsidRDefault="00050E93" w:rsidP="00876C01">
      <w:pPr>
        <w:numPr>
          <w:ilvl w:val="3"/>
          <w:numId w:val="28"/>
        </w:num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Caso qualquer Debenturista goze de algum tipo de imunidade ou isenção tributária, este deverá encaminhar ao Banco Liquidante e Escriturador Mandatário, com cópia para a Emissora, até 15 (quinze) dias úteis antes da data prevista para quaisquer dos pagamentos relativos às Debêntures, documentação comprobatória dessa imunidade ou isenção tributária, sob pena de ter descontado dos seus rendimentos, decorrentes do pagamento das Debêntures de sua titularidade, os valores devidos nos termos da legislação tributária em vigor.</w:t>
      </w:r>
    </w:p>
    <w:p w14:paraId="4476BAC8" w14:textId="77777777" w:rsidR="00050E93" w:rsidRPr="007A7CC8" w:rsidRDefault="00050E93" w:rsidP="00050E93">
      <w:p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19E86B2B" w14:textId="77777777" w:rsidR="00050E93" w:rsidRPr="007A7CC8" w:rsidRDefault="00050E93" w:rsidP="00876C01">
      <w:pPr>
        <w:numPr>
          <w:ilvl w:val="4"/>
          <w:numId w:val="28"/>
        </w:num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137" w:name="_DV_M143"/>
      <w:bookmarkEnd w:id="137"/>
      <w:r w:rsidRPr="007A7CC8">
        <w:rPr>
          <w:rFonts w:eastAsia="Arial Unicode MS"/>
          <w:w w:val="0"/>
          <w:sz w:val="22"/>
          <w:szCs w:val="22"/>
        </w:rPr>
        <w:t>O Debenturista que tenha apresentado documentação comprobatória de sua condição de imunidade ou isenção tributária, nos termos da Cláusula 4.8.1.2 acima, e que tiver essa condição alterada por disposição normativa, ou por deixar de atender as condições e requisitos porventura prescritos no dispositivo legal aplicável, ou ainda, tiver essa condição questionada por autoridade judicial, fiscal ou regulamentar competente, deverá comunicar esse fato, de forma detalhada e por escrito, ao Banco Mandatário, com cópia para a Emissora, bem como prestar qualquer informação adicional em relação ao tema que lhe seja solicitada pelo Banco Mandatário ou pela Emissora.</w:t>
      </w:r>
    </w:p>
    <w:p w14:paraId="0464024D" w14:textId="77777777" w:rsidR="00050E93" w:rsidRPr="007A7CC8" w:rsidRDefault="00050E93" w:rsidP="00050E93">
      <w:p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0BB907DC" w14:textId="77777777" w:rsidR="00050E93" w:rsidRPr="007A7CC8" w:rsidRDefault="00050E93" w:rsidP="00876C01">
      <w:pPr>
        <w:numPr>
          <w:ilvl w:val="4"/>
          <w:numId w:val="28"/>
        </w:num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Mesmo que tenha recebido a documentação referida na Cláusula 4.8.1.2 acima, e desde que tenha fundamento legal para tanto, fica facultado à Emissora depositar em juízo ou descontar de quaisquer valores relacionados às Debêntures a tributação que entender devida, sem que esse fato possa gerar pretensão indenizatória contra a Emissora ou o Banco Mandatário por parte de qualquer Debenturista ou terceiro.</w:t>
      </w:r>
    </w:p>
    <w:p w14:paraId="546F4C20" w14:textId="77777777" w:rsidR="00050E93" w:rsidRPr="007A7CC8" w:rsidRDefault="00050E93" w:rsidP="00050E93">
      <w:pPr>
        <w:shd w:val="clear" w:color="auto" w:fill="FFFFFF"/>
        <w:tabs>
          <w:tab w:val="left" w:pos="24"/>
          <w:tab w:val="left" w:pos="1418"/>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4CC85339" w14:textId="77777777" w:rsidR="00050E93" w:rsidRPr="007A7CC8" w:rsidRDefault="00050E93" w:rsidP="00876C01">
      <w:pPr>
        <w:pStyle w:val="Ttulo3"/>
        <w:numPr>
          <w:ilvl w:val="2"/>
          <w:numId w:val="28"/>
        </w:numPr>
        <w:tabs>
          <w:tab w:val="clear" w:pos="284"/>
          <w:tab w:val="clear" w:pos="900"/>
          <w:tab w:val="clear" w:pos="1800"/>
          <w:tab w:val="left" w:pos="1418"/>
        </w:tabs>
        <w:spacing w:line="312" w:lineRule="auto"/>
        <w:ind w:left="0" w:firstLine="0"/>
        <w:jc w:val="both"/>
        <w:rPr>
          <w:b w:val="0"/>
          <w:bCs w:val="0"/>
          <w:w w:val="0"/>
        </w:rPr>
      </w:pPr>
      <w:r w:rsidRPr="007A7CC8">
        <w:rPr>
          <w:b w:val="0"/>
          <w:bCs w:val="0"/>
          <w:i/>
          <w:iCs/>
          <w:w w:val="0"/>
        </w:rPr>
        <w:t>Prorrogação dos Prazos</w:t>
      </w:r>
    </w:p>
    <w:p w14:paraId="3C2D8541" w14:textId="77777777" w:rsidR="00050E93" w:rsidRPr="007A7CC8" w:rsidRDefault="00050E93" w:rsidP="00050E93">
      <w:pPr>
        <w:tabs>
          <w:tab w:val="left" w:pos="1418"/>
        </w:tabs>
        <w:spacing w:line="312" w:lineRule="auto"/>
        <w:jc w:val="both"/>
        <w:rPr>
          <w:rFonts w:eastAsia="Arial Unicode MS"/>
          <w:w w:val="0"/>
          <w:sz w:val="22"/>
          <w:szCs w:val="22"/>
        </w:rPr>
      </w:pPr>
    </w:p>
    <w:p w14:paraId="395DD665" w14:textId="76303F08" w:rsidR="00050E93" w:rsidRPr="007A7CC8" w:rsidRDefault="00050E93" w:rsidP="00876C01">
      <w:pPr>
        <w:numPr>
          <w:ilvl w:val="3"/>
          <w:numId w:val="28"/>
        </w:num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138" w:name="_DV_M144"/>
      <w:bookmarkEnd w:id="138"/>
      <w:r w:rsidRPr="007A7CC8">
        <w:rPr>
          <w:rFonts w:eastAsia="Arial Unicode MS"/>
          <w:w w:val="0"/>
          <w:sz w:val="22"/>
          <w:szCs w:val="22"/>
        </w:rPr>
        <w:t xml:space="preserve">Considerar-se-ão automaticamente </w:t>
      </w:r>
      <w:bookmarkStart w:id="139" w:name="_DV_C294"/>
      <w:r w:rsidRPr="007A7CC8">
        <w:rPr>
          <w:rFonts w:eastAsia="Arial Unicode MS"/>
          <w:w w:val="0"/>
          <w:sz w:val="22"/>
          <w:szCs w:val="22"/>
        </w:rPr>
        <w:t xml:space="preserve">prorrogadas as datas de pagamento de qualquer obrigação, </w:t>
      </w:r>
      <w:bookmarkStart w:id="140" w:name="_DV_M145"/>
      <w:bookmarkEnd w:id="139"/>
      <w:bookmarkEnd w:id="140"/>
      <w:r w:rsidRPr="007A7CC8">
        <w:rPr>
          <w:rFonts w:eastAsia="Arial Unicode MS"/>
          <w:w w:val="0"/>
          <w:sz w:val="22"/>
          <w:szCs w:val="22"/>
        </w:rPr>
        <w:t xml:space="preserve">até o primeiro dia útil subsequente, se </w:t>
      </w:r>
      <w:bookmarkStart w:id="141" w:name="_DV_C296"/>
      <w:r w:rsidRPr="007A7CC8">
        <w:rPr>
          <w:rFonts w:eastAsia="Arial Unicode MS"/>
          <w:w w:val="0"/>
          <w:sz w:val="22"/>
          <w:szCs w:val="22"/>
        </w:rPr>
        <w:t xml:space="preserve">a data de </w:t>
      </w:r>
      <w:bookmarkStart w:id="142" w:name="_DV_M146"/>
      <w:bookmarkEnd w:id="141"/>
      <w:bookmarkEnd w:id="142"/>
      <w:r w:rsidRPr="007A7CC8">
        <w:rPr>
          <w:rFonts w:eastAsia="Arial Unicode MS"/>
          <w:w w:val="0"/>
          <w:sz w:val="22"/>
          <w:szCs w:val="22"/>
        </w:rPr>
        <w:t>vencimento da respectiva obrigação coincidir com feriado nacional, sábado ou domingo, ou ainda, quando não houver expediente bancário na Cidade de São Paulo, no Estado de São Paulo, sem</w:t>
      </w:r>
      <w:bookmarkStart w:id="143" w:name="_DV_M147"/>
      <w:bookmarkEnd w:id="143"/>
      <w:r w:rsidRPr="007A7CC8">
        <w:rPr>
          <w:rFonts w:eastAsia="Arial Unicode MS"/>
          <w:w w:val="0"/>
          <w:sz w:val="22"/>
          <w:szCs w:val="22"/>
        </w:rPr>
        <w:t xml:space="preserve"> qualquer acréscimo</w:t>
      </w:r>
      <w:bookmarkStart w:id="144" w:name="_DV_M148"/>
      <w:bookmarkEnd w:id="144"/>
      <w:r w:rsidRPr="007A7CC8">
        <w:rPr>
          <w:rFonts w:eastAsia="Arial Unicode MS"/>
          <w:w w:val="0"/>
          <w:sz w:val="22"/>
          <w:szCs w:val="22"/>
        </w:rPr>
        <w:t xml:space="preserve"> aos valores a serem pagos, ressalvados os casos cujos pagamentos devam ser realizados por meio da </w:t>
      </w:r>
      <w:r w:rsidR="00952E76">
        <w:rPr>
          <w:sz w:val="22"/>
          <w:szCs w:val="22"/>
        </w:rPr>
        <w:t>B3</w:t>
      </w:r>
      <w:r w:rsidRPr="007A7CC8">
        <w:rPr>
          <w:rFonts w:eastAsia="Arial Unicode MS"/>
          <w:w w:val="0"/>
          <w:sz w:val="22"/>
          <w:szCs w:val="22"/>
        </w:rPr>
        <w:t>, hipótese em que somente haverá prorrogação quando a data de pagamento da respectiva obrigação coincidir com sábado, domingo ou feriado nacional.</w:t>
      </w:r>
    </w:p>
    <w:p w14:paraId="5FF6BAFA" w14:textId="77777777" w:rsidR="00050E93" w:rsidRPr="007A7CC8" w:rsidRDefault="00050E93" w:rsidP="00050E93">
      <w:pPr>
        <w:shd w:val="clear" w:color="auto" w:fill="FFFFFF"/>
        <w:tabs>
          <w:tab w:val="left" w:pos="24"/>
          <w:tab w:val="left" w:pos="284"/>
          <w:tab w:val="left" w:pos="900"/>
          <w:tab w:val="left" w:pos="1418"/>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1770044E" w14:textId="77777777" w:rsidR="00050E93" w:rsidRPr="007A7CC8" w:rsidRDefault="00050E93" w:rsidP="00876C01">
      <w:pPr>
        <w:pStyle w:val="Ttulo3"/>
        <w:numPr>
          <w:ilvl w:val="2"/>
          <w:numId w:val="28"/>
        </w:numPr>
        <w:tabs>
          <w:tab w:val="clear" w:pos="24"/>
          <w:tab w:val="clear" w:pos="284"/>
          <w:tab w:val="clear" w:pos="900"/>
          <w:tab w:val="clear" w:pos="1800"/>
          <w:tab w:val="left" w:pos="1418"/>
        </w:tabs>
        <w:spacing w:line="312" w:lineRule="auto"/>
        <w:ind w:left="0" w:firstLine="0"/>
        <w:jc w:val="both"/>
        <w:rPr>
          <w:b w:val="0"/>
          <w:bCs w:val="0"/>
          <w:w w:val="0"/>
        </w:rPr>
      </w:pPr>
      <w:bookmarkStart w:id="145" w:name="_DV_M149"/>
      <w:bookmarkEnd w:id="145"/>
      <w:r w:rsidRPr="007A7CC8">
        <w:rPr>
          <w:b w:val="0"/>
          <w:bCs w:val="0"/>
          <w:i/>
          <w:iCs/>
          <w:w w:val="0"/>
        </w:rPr>
        <w:t xml:space="preserve">Encargos Moratórios e Multa </w:t>
      </w:r>
    </w:p>
    <w:p w14:paraId="3F61E500" w14:textId="77777777" w:rsidR="00050E93" w:rsidRPr="007A7CC8" w:rsidRDefault="00050E93" w:rsidP="00050E93">
      <w:pPr>
        <w:tabs>
          <w:tab w:val="left" w:pos="1418"/>
        </w:tabs>
        <w:spacing w:line="312" w:lineRule="auto"/>
        <w:jc w:val="both"/>
        <w:rPr>
          <w:rFonts w:eastAsia="Arial Unicode MS"/>
          <w:w w:val="0"/>
          <w:sz w:val="22"/>
          <w:szCs w:val="22"/>
        </w:rPr>
      </w:pPr>
    </w:p>
    <w:p w14:paraId="299B017A" w14:textId="77777777" w:rsidR="00050E93" w:rsidRPr="007A7CC8" w:rsidRDefault="00050E93" w:rsidP="00876C01">
      <w:pPr>
        <w:pStyle w:val="Corpodetexto"/>
        <w:numPr>
          <w:ilvl w:val="3"/>
          <w:numId w:val="28"/>
        </w:numPr>
        <w:tabs>
          <w:tab w:val="left" w:pos="1418"/>
        </w:tabs>
        <w:spacing w:after="0" w:line="312" w:lineRule="auto"/>
        <w:ind w:left="0" w:firstLine="0"/>
        <w:jc w:val="both"/>
        <w:rPr>
          <w:rFonts w:eastAsia="Arial Unicode MS"/>
          <w:w w:val="0"/>
          <w:sz w:val="22"/>
          <w:szCs w:val="22"/>
        </w:rPr>
      </w:pPr>
      <w:bookmarkStart w:id="146" w:name="_DV_M150"/>
      <w:bookmarkEnd w:id="146"/>
      <w:r w:rsidRPr="007A7CC8">
        <w:rPr>
          <w:rFonts w:eastAsia="Arial Unicode MS"/>
          <w:w w:val="0"/>
          <w:sz w:val="22"/>
          <w:szCs w:val="22"/>
        </w:rPr>
        <w:lastRenderedPageBreak/>
        <w:t xml:space="preserve">Sem prejuízo dos Juros Remuneratórios, ocorrendo impontualidade no pagamento pela Emissora de quaisquer obrigações pecuniárias relativas às Debêntures, os débitos vencidos e não pagos serão acrescidos de juros de mora de 1% (um por cento) ao mês, calculados </w:t>
      </w:r>
      <w:r w:rsidRPr="007A7CC8">
        <w:rPr>
          <w:rFonts w:eastAsia="Arial Unicode MS"/>
          <w:i/>
          <w:iCs/>
          <w:w w:val="0"/>
          <w:sz w:val="22"/>
          <w:szCs w:val="22"/>
        </w:rPr>
        <w:t xml:space="preserve">pro rata </w:t>
      </w:r>
      <w:proofErr w:type="spellStart"/>
      <w:r w:rsidRPr="007A7CC8">
        <w:rPr>
          <w:rFonts w:eastAsia="Arial Unicode MS"/>
          <w:i/>
          <w:iCs/>
          <w:w w:val="0"/>
          <w:sz w:val="22"/>
          <w:szCs w:val="22"/>
        </w:rPr>
        <w:t>temporis</w:t>
      </w:r>
      <w:proofErr w:type="spellEnd"/>
      <w:r w:rsidRPr="007A7CC8">
        <w:rPr>
          <w:rFonts w:eastAsia="Arial Unicode MS"/>
          <w:w w:val="0"/>
          <w:sz w:val="22"/>
          <w:szCs w:val="22"/>
        </w:rPr>
        <w:t>, desde a data de inadimplemento até a data do efetivo pagamento, bem como de multa não compensatória de 2% (dois por cento) sobre o valor devido, independentemente de aviso, notificação ou interpelação judicial ou extrajudicial (em conjunto, “</w:t>
      </w:r>
      <w:r w:rsidRPr="007A7CC8">
        <w:rPr>
          <w:rFonts w:eastAsia="Arial Unicode MS"/>
          <w:w w:val="0"/>
          <w:sz w:val="22"/>
          <w:szCs w:val="22"/>
          <w:u w:val="single"/>
        </w:rPr>
        <w:t>Encargos Moratórios e Multa</w:t>
      </w:r>
      <w:r w:rsidRPr="007A7CC8">
        <w:rPr>
          <w:rFonts w:eastAsia="Arial Unicode MS"/>
          <w:w w:val="0"/>
          <w:sz w:val="22"/>
          <w:szCs w:val="22"/>
        </w:rPr>
        <w:t>”).</w:t>
      </w:r>
    </w:p>
    <w:p w14:paraId="3A945BF2" w14:textId="77777777" w:rsidR="00050E93" w:rsidRPr="007A7CC8" w:rsidRDefault="00050E93" w:rsidP="00050E93">
      <w:pPr>
        <w:pStyle w:val="Corpodetexto"/>
        <w:tabs>
          <w:tab w:val="left" w:pos="1418"/>
        </w:tabs>
        <w:spacing w:after="0" w:line="312" w:lineRule="auto"/>
        <w:rPr>
          <w:rFonts w:eastAsia="Arial Unicode MS"/>
          <w:w w:val="0"/>
          <w:sz w:val="22"/>
          <w:szCs w:val="22"/>
        </w:rPr>
      </w:pPr>
    </w:p>
    <w:p w14:paraId="68981659" w14:textId="77777777" w:rsidR="00050E93" w:rsidRPr="007A7CC8" w:rsidRDefault="00050E93" w:rsidP="00876C01">
      <w:pPr>
        <w:pStyle w:val="Corpodetexto"/>
        <w:numPr>
          <w:ilvl w:val="2"/>
          <w:numId w:val="28"/>
        </w:numPr>
        <w:tabs>
          <w:tab w:val="left" w:pos="1418"/>
        </w:tabs>
        <w:spacing w:after="0" w:line="312" w:lineRule="auto"/>
        <w:ind w:left="0" w:firstLine="0"/>
        <w:rPr>
          <w:rFonts w:eastAsia="Arial Unicode MS"/>
          <w:i/>
          <w:iCs/>
          <w:w w:val="0"/>
          <w:sz w:val="22"/>
          <w:szCs w:val="22"/>
        </w:rPr>
      </w:pPr>
      <w:r w:rsidRPr="007A7CC8">
        <w:rPr>
          <w:rFonts w:eastAsia="Arial Unicode MS"/>
          <w:i/>
          <w:iCs/>
          <w:w w:val="0"/>
          <w:sz w:val="22"/>
          <w:szCs w:val="22"/>
        </w:rPr>
        <w:t>Decadência do Direito aos Acréscimos</w:t>
      </w:r>
    </w:p>
    <w:p w14:paraId="2D9E4074" w14:textId="77777777" w:rsidR="00050E93" w:rsidRPr="007A7CC8" w:rsidRDefault="00050E93" w:rsidP="00050E93">
      <w:pPr>
        <w:pStyle w:val="Corpodetexto"/>
        <w:tabs>
          <w:tab w:val="left" w:pos="1418"/>
        </w:tabs>
        <w:spacing w:after="0" w:line="312" w:lineRule="auto"/>
        <w:jc w:val="both"/>
        <w:rPr>
          <w:rFonts w:eastAsia="Arial Unicode MS"/>
          <w:w w:val="0"/>
          <w:sz w:val="22"/>
          <w:szCs w:val="22"/>
        </w:rPr>
      </w:pPr>
      <w:bookmarkStart w:id="147" w:name="_DV_M154"/>
      <w:bookmarkEnd w:id="147"/>
    </w:p>
    <w:p w14:paraId="2B1B801A" w14:textId="77777777" w:rsidR="00050E93" w:rsidRPr="007A7CC8" w:rsidRDefault="00050E93" w:rsidP="00876C01">
      <w:pPr>
        <w:pStyle w:val="Corpodetexto"/>
        <w:numPr>
          <w:ilvl w:val="3"/>
          <w:numId w:val="28"/>
        </w:numPr>
        <w:tabs>
          <w:tab w:val="left" w:pos="1418"/>
        </w:tabs>
        <w:spacing w:line="312" w:lineRule="auto"/>
        <w:ind w:left="0" w:firstLine="0"/>
        <w:jc w:val="both"/>
        <w:rPr>
          <w:rFonts w:eastAsia="Arial Unicode MS"/>
          <w:w w:val="0"/>
          <w:sz w:val="22"/>
          <w:szCs w:val="22"/>
        </w:rPr>
      </w:pPr>
      <w:bookmarkStart w:id="148" w:name="_DV_M155"/>
      <w:bookmarkEnd w:id="148"/>
      <w:r w:rsidRPr="007A7CC8">
        <w:rPr>
          <w:rFonts w:eastAsia="Arial Unicode MS"/>
          <w:w w:val="0"/>
          <w:sz w:val="22"/>
          <w:szCs w:val="22"/>
        </w:rPr>
        <w:t>Sem prejuízo do disposto na Cláusula 4.8.3.1 acima, o não comparecimento do Debenturista para receber o valor</w:t>
      </w:r>
      <w:bookmarkStart w:id="149" w:name="_DV_M156"/>
      <w:bookmarkEnd w:id="149"/>
      <w:r w:rsidRPr="007A7CC8">
        <w:rPr>
          <w:rFonts w:eastAsia="Arial Unicode MS"/>
          <w:w w:val="0"/>
          <w:sz w:val="22"/>
          <w:szCs w:val="22"/>
        </w:rPr>
        <w:t xml:space="preserve"> correspondente a quaisquer das obrigações pecuniárias da Emissora</w:t>
      </w:r>
      <w:bookmarkStart w:id="150" w:name="_DV_M157"/>
      <w:bookmarkEnd w:id="150"/>
      <w:r w:rsidRPr="007A7CC8">
        <w:rPr>
          <w:rFonts w:eastAsia="Arial Unicode MS"/>
          <w:w w:val="0"/>
          <w:sz w:val="22"/>
          <w:szCs w:val="22"/>
        </w:rPr>
        <w:t xml:space="preserve"> nas datas previstas nesta Escritura ou em comunicado publicado pela Emissora, não lhe dará direito ao recebimento dos Juros Remuneratórios e/ou Encargos Moratórios</w:t>
      </w:r>
      <w:bookmarkStart w:id="151" w:name="_DV_M158"/>
      <w:bookmarkEnd w:id="151"/>
      <w:r w:rsidRPr="007A7CC8">
        <w:rPr>
          <w:rFonts w:eastAsia="Arial Unicode MS"/>
          <w:w w:val="0"/>
          <w:sz w:val="22"/>
          <w:szCs w:val="22"/>
        </w:rPr>
        <w:t xml:space="preserve"> e Multa</w:t>
      </w:r>
      <w:r w:rsidRPr="007A7CC8">
        <w:t xml:space="preserve"> </w:t>
      </w:r>
      <w:r w:rsidRPr="007A7CC8">
        <w:rPr>
          <w:rFonts w:eastAsia="Arial Unicode MS"/>
          <w:w w:val="0"/>
          <w:sz w:val="22"/>
          <w:szCs w:val="22"/>
        </w:rPr>
        <w:t>no período relativo ao atraso no recebimento, sendo-lhe, todavia, assegurados os direitos adquiridos até a data do respectivo vencimento de Juros Remuneratórios e/ou Data de Vencimento.</w:t>
      </w:r>
    </w:p>
    <w:p w14:paraId="590E36BE" w14:textId="77777777" w:rsidR="00050E93" w:rsidRPr="007A7CC8" w:rsidRDefault="00050E93" w:rsidP="00050E93">
      <w:pPr>
        <w:pStyle w:val="DeltaViewTableBody"/>
        <w:tabs>
          <w:tab w:val="left" w:pos="1418"/>
        </w:tabs>
        <w:spacing w:line="312" w:lineRule="auto"/>
        <w:rPr>
          <w:rFonts w:ascii="Times New Roman" w:hAnsi="Times New Roman" w:cs="Times New Roman"/>
          <w:sz w:val="22"/>
          <w:szCs w:val="22"/>
          <w:lang w:val="pt-BR"/>
        </w:rPr>
      </w:pPr>
    </w:p>
    <w:p w14:paraId="1156F3F0" w14:textId="77777777" w:rsidR="00050E93" w:rsidRPr="007A7CC8" w:rsidRDefault="00050E93" w:rsidP="00876C01">
      <w:pPr>
        <w:pStyle w:val="Ttulo3"/>
        <w:numPr>
          <w:ilvl w:val="1"/>
          <w:numId w:val="28"/>
        </w:numPr>
        <w:tabs>
          <w:tab w:val="clear" w:pos="24"/>
          <w:tab w:val="clear" w:pos="284"/>
          <w:tab w:val="clear" w:pos="900"/>
          <w:tab w:val="clear" w:pos="1800"/>
          <w:tab w:val="left" w:pos="1418"/>
        </w:tabs>
        <w:spacing w:line="312" w:lineRule="auto"/>
        <w:ind w:left="0" w:firstLine="0"/>
        <w:jc w:val="both"/>
        <w:rPr>
          <w:w w:val="0"/>
        </w:rPr>
      </w:pPr>
      <w:bookmarkStart w:id="152" w:name="_DV_M159"/>
      <w:bookmarkEnd w:id="123"/>
      <w:bookmarkEnd w:id="152"/>
      <w:r w:rsidRPr="007A7CC8">
        <w:rPr>
          <w:w w:val="0"/>
        </w:rPr>
        <w:t>Publicidade</w:t>
      </w:r>
    </w:p>
    <w:p w14:paraId="4FD8FAA7" w14:textId="77777777" w:rsidR="00050E93" w:rsidRPr="007A7CC8" w:rsidRDefault="00050E93" w:rsidP="00050E93">
      <w:pPr>
        <w:tabs>
          <w:tab w:val="left" w:pos="1418"/>
        </w:tabs>
        <w:spacing w:line="312" w:lineRule="auto"/>
        <w:jc w:val="both"/>
        <w:rPr>
          <w:rFonts w:eastAsia="Arial Unicode MS"/>
          <w:w w:val="0"/>
          <w:sz w:val="22"/>
          <w:szCs w:val="22"/>
        </w:rPr>
      </w:pPr>
    </w:p>
    <w:p w14:paraId="5214C8E9"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153" w:name="_DV_M161"/>
      <w:bookmarkEnd w:id="153"/>
      <w:r w:rsidRPr="007A7CC8">
        <w:rPr>
          <w:rFonts w:eastAsia="Arial Unicode MS"/>
          <w:w w:val="0"/>
          <w:sz w:val="22"/>
          <w:szCs w:val="22"/>
        </w:rPr>
        <w:t>Todos os anúncios, avisos e demais atos e decisões decorrentes desta Emissão que, de qualquer forma, envolvam os interesses dos D</w:t>
      </w:r>
      <w:r w:rsidRPr="007A7CC8">
        <w:rPr>
          <w:sz w:val="22"/>
          <w:szCs w:val="22"/>
        </w:rPr>
        <w:t>ebenturistas</w:t>
      </w:r>
      <w:r w:rsidRPr="007A7CC8">
        <w:rPr>
          <w:rFonts w:eastAsia="Arial Unicode MS"/>
          <w:w w:val="0"/>
          <w:sz w:val="22"/>
          <w:szCs w:val="22"/>
        </w:rPr>
        <w:t xml:space="preserve">, serão publicados no </w:t>
      </w:r>
      <w:r w:rsidRPr="007A7CC8">
        <w:rPr>
          <w:sz w:val="22"/>
          <w:szCs w:val="22"/>
        </w:rPr>
        <w:t xml:space="preserve">Diário Oficial do Estado de São Paulo e no </w:t>
      </w:r>
      <w:bookmarkStart w:id="154" w:name="_DV_C325"/>
      <w:r w:rsidRPr="007A7CC8">
        <w:rPr>
          <w:sz w:val="22"/>
          <w:szCs w:val="22"/>
        </w:rPr>
        <w:t xml:space="preserve">Jornal “Valor Econômico”, </w:t>
      </w:r>
      <w:r w:rsidRPr="007A7CC8">
        <w:rPr>
          <w:rFonts w:eastAsia="Arial Unicode MS"/>
          <w:w w:val="0"/>
          <w:sz w:val="22"/>
          <w:szCs w:val="22"/>
        </w:rPr>
        <w:t xml:space="preserve">conforme estabelecido no artigo 289 da Lei das Sociedades por Ações, </w:t>
      </w:r>
      <w:r w:rsidRPr="007A7CC8">
        <w:rPr>
          <w:sz w:val="22"/>
          <w:szCs w:val="22"/>
        </w:rPr>
        <w:t>observados os prazos legais, devendo a Emissora comunicar o Agente Fiduciário de qualquer publicação na data da sua realização</w:t>
      </w:r>
      <w:bookmarkStart w:id="155" w:name="_DV_M163"/>
      <w:bookmarkEnd w:id="154"/>
      <w:bookmarkEnd w:id="155"/>
      <w:r w:rsidRPr="007A7CC8">
        <w:rPr>
          <w:rFonts w:eastAsia="Arial Unicode MS"/>
          <w:w w:val="0"/>
          <w:sz w:val="22"/>
          <w:szCs w:val="22"/>
        </w:rPr>
        <w:t xml:space="preserve">. </w:t>
      </w:r>
    </w:p>
    <w:p w14:paraId="026C703C" w14:textId="77777777" w:rsidR="00050E93" w:rsidRPr="007A7CC8" w:rsidRDefault="00050E93" w:rsidP="00050E93">
      <w:pPr>
        <w:tabs>
          <w:tab w:val="left" w:pos="1418"/>
        </w:tabs>
        <w:spacing w:line="312" w:lineRule="auto"/>
        <w:jc w:val="both"/>
        <w:rPr>
          <w:sz w:val="22"/>
          <w:szCs w:val="22"/>
        </w:rPr>
      </w:pPr>
    </w:p>
    <w:p w14:paraId="151A5C41" w14:textId="77777777" w:rsidR="00050E93" w:rsidRPr="007A7CC8" w:rsidRDefault="00050E93" w:rsidP="00876C01">
      <w:pPr>
        <w:pStyle w:val="Ttulo3"/>
        <w:numPr>
          <w:ilvl w:val="1"/>
          <w:numId w:val="28"/>
        </w:numPr>
        <w:tabs>
          <w:tab w:val="clear" w:pos="284"/>
          <w:tab w:val="clear" w:pos="900"/>
          <w:tab w:val="clear" w:pos="1800"/>
          <w:tab w:val="clear" w:pos="2700"/>
          <w:tab w:val="clear" w:pos="3600"/>
          <w:tab w:val="clear" w:pos="6300"/>
          <w:tab w:val="clear" w:pos="8100"/>
          <w:tab w:val="left" w:pos="1418"/>
        </w:tabs>
        <w:spacing w:line="312" w:lineRule="auto"/>
        <w:ind w:left="0" w:firstLine="0"/>
        <w:jc w:val="both"/>
        <w:rPr>
          <w:w w:val="0"/>
        </w:rPr>
      </w:pPr>
      <w:r w:rsidRPr="007A7CC8">
        <w:rPr>
          <w:w w:val="0"/>
        </w:rPr>
        <w:t xml:space="preserve">Garantia Real </w:t>
      </w:r>
    </w:p>
    <w:p w14:paraId="2F51F4C5" w14:textId="77777777" w:rsidR="00050E93" w:rsidRPr="007A7CC8" w:rsidRDefault="00050E93" w:rsidP="00050E93"/>
    <w:p w14:paraId="7627FB29"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As Debêntures serão garantidas por cessão fiduciária (i) da totalidade de recebíveis, que estarão livres de quaisquer ônus ou gravames após a verificação da condição suspensiva nos termos do Contrato de Cessão Fiduciária, conforme definido abaixo, decorrentes de transações efetuadas por titulares de cartões de crédito e/ou de débito, sob as bandeiras VISA ou AMERICAN EXPRESS, como meio de pagamento pela aquisição de bens em estabelecimentos da Companhia; e de (</w:t>
      </w:r>
      <w:proofErr w:type="spellStart"/>
      <w:r w:rsidRPr="007A7CC8">
        <w:rPr>
          <w:rFonts w:eastAsia="Arial Unicode MS"/>
          <w:w w:val="0"/>
          <w:sz w:val="22"/>
          <w:szCs w:val="22"/>
        </w:rPr>
        <w:t>ii</w:t>
      </w:r>
      <w:proofErr w:type="spellEnd"/>
      <w:r w:rsidRPr="007A7CC8">
        <w:rPr>
          <w:rFonts w:eastAsia="Arial Unicode MS"/>
          <w:w w:val="0"/>
          <w:sz w:val="22"/>
          <w:szCs w:val="22"/>
        </w:rPr>
        <w:t xml:space="preserve">) conta vinculada mantida junto ao banco nº 237, Banco Bradesco S.A., a qual será constituída de acordo com os termos e condições estabelecidos no “Contrato de Cessão Fiduciária de Direitos Creditórios (Recebíveis) Sob Condição Suspensiva e Outras Avenças”, a ser firmado entre a Emissora, como cedente e os Debenturistas representados pelo Agente Fiduciário, como cessionários, (“Cessão Fiduciária” ou “Garantia” e “Contrato de Cessão Fiduciária”, respectivamente). O Contrato de Cessão Fiduciária deverá prever que a parcela dos direitos creditórios cedidos que exceder o valor mínimo, equivalente a 50% (cinquenta por cento) do saldo do Valor Nominal Unitário das Debêntures acrescido </w:t>
      </w:r>
      <w:r w:rsidRPr="007A7CC8">
        <w:rPr>
          <w:rFonts w:eastAsia="Arial Unicode MS"/>
          <w:w w:val="0"/>
          <w:sz w:val="22"/>
          <w:szCs w:val="22"/>
        </w:rPr>
        <w:lastRenderedPageBreak/>
        <w:t>dos respectivos Juros Remuneratórios e dos Encargos Moratórios e Multa, conforme aplicável, poderá ser utilizada e/ou onerada pela Emissora em operações com os Debenturistas e/ou com a(s) respectiva(s) operadora(s) do(s) cartão(</w:t>
      </w:r>
      <w:proofErr w:type="spellStart"/>
      <w:r w:rsidRPr="007A7CC8">
        <w:rPr>
          <w:rFonts w:eastAsia="Arial Unicode MS"/>
          <w:w w:val="0"/>
          <w:sz w:val="22"/>
          <w:szCs w:val="22"/>
        </w:rPr>
        <w:t>ões</w:t>
      </w:r>
      <w:proofErr w:type="spellEnd"/>
      <w:r w:rsidRPr="007A7CC8">
        <w:rPr>
          <w:rFonts w:eastAsia="Arial Unicode MS"/>
          <w:w w:val="0"/>
          <w:sz w:val="22"/>
          <w:szCs w:val="22"/>
        </w:rPr>
        <w:t>), observados os limites e procedimentos estabelecidos no referido Contrato de Cessão Fiduciária e desde que todas as obrigações desta Emissão estejam adimplidas e que não tenha ocorrido nenhuma hipótese de vencimento antecipado nos termos desta Escritura de Emissão e/ou do Contrato de Cessão Fiduciária.</w:t>
      </w:r>
    </w:p>
    <w:p w14:paraId="76DB4CAD"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sz w:val="22"/>
          <w:szCs w:val="22"/>
        </w:rPr>
      </w:pPr>
      <w:r w:rsidRPr="007A7CC8">
        <w:rPr>
          <w:sz w:val="22"/>
          <w:szCs w:val="22"/>
        </w:rPr>
        <w:tab/>
      </w:r>
    </w:p>
    <w:p w14:paraId="5619818E"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sz w:val="22"/>
          <w:szCs w:val="22"/>
        </w:rPr>
      </w:pPr>
      <w:r w:rsidRPr="007A7CC8">
        <w:rPr>
          <w:sz w:val="22"/>
          <w:szCs w:val="22"/>
        </w:rPr>
        <w:t>O Contrato de Cessão Fiduciária deverá ser levado a registro, às expensas da Emissora, nos competentes cartórios de Registro de Documentos, sendo que a comprovação de tal registro deverá ocorrer em até 25 (vinte e cinco) dias contados da data da assinatura desta Escritura ou até a Data da Subscrição, o que ocorrer primeiro.</w:t>
      </w:r>
    </w:p>
    <w:p w14:paraId="2B8C1667" w14:textId="77777777" w:rsidR="00050E93" w:rsidRPr="007A7CC8" w:rsidRDefault="00050E93" w:rsidP="00050E93">
      <w:pPr>
        <w:spacing w:line="312" w:lineRule="auto"/>
        <w:ind w:right="-516"/>
        <w:jc w:val="both"/>
        <w:rPr>
          <w:sz w:val="22"/>
          <w:szCs w:val="22"/>
        </w:rPr>
      </w:pPr>
    </w:p>
    <w:p w14:paraId="384443E3"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sz w:val="22"/>
          <w:szCs w:val="22"/>
        </w:rPr>
      </w:pPr>
      <w:r w:rsidRPr="007A7CC8">
        <w:rPr>
          <w:sz w:val="22"/>
          <w:szCs w:val="22"/>
        </w:rPr>
        <w:t xml:space="preserve">Caso a Emissora não cumpra a obrigação prevista na Cláusula 4.10.2 acima, o Agente Fiduciário fica desde já autorizado e constituído de todos os poderes, de forma irrevogável e irretratável, a promover o referido registro, em nome da Emissora, como seu bastante procurador, observado que a Emissora ressarcirá todas as despesas, nos termos desta Escritura e do Contrato de Cessão Fiduciária. </w:t>
      </w:r>
    </w:p>
    <w:p w14:paraId="2DED2678" w14:textId="77777777" w:rsidR="00050E93" w:rsidRPr="007A7CC8" w:rsidRDefault="00050E93" w:rsidP="00050E93">
      <w:pPr>
        <w:spacing w:line="312" w:lineRule="auto"/>
        <w:ind w:right="-516"/>
        <w:jc w:val="both"/>
        <w:rPr>
          <w:sz w:val="22"/>
          <w:szCs w:val="22"/>
        </w:rPr>
      </w:pPr>
    </w:p>
    <w:p w14:paraId="7DE99C9C"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sz w:val="22"/>
          <w:szCs w:val="22"/>
        </w:rPr>
      </w:pPr>
      <w:r w:rsidRPr="007A7CC8">
        <w:rPr>
          <w:sz w:val="22"/>
          <w:szCs w:val="22"/>
        </w:rPr>
        <w:t>Caso seja necessária a substituição da Garantia, fica a Emissora autorizada a proceder à substituição, por outros bens ou direitos de titularidade da Emissora e/ou de terceiros, conforme o caso, e de natureza igual ou diversa daqueles dados em garantia, desde que previamente aprovado pelos Debenturistas reunidos em Assembleia Geral de Debenturistas (“</w:t>
      </w:r>
      <w:r w:rsidRPr="007A7CC8">
        <w:rPr>
          <w:sz w:val="22"/>
          <w:szCs w:val="22"/>
          <w:u w:val="single"/>
        </w:rPr>
        <w:t>Substituição de Garantia</w:t>
      </w:r>
      <w:r w:rsidRPr="007A7CC8">
        <w:rPr>
          <w:sz w:val="22"/>
          <w:szCs w:val="22"/>
        </w:rPr>
        <w:t>”).</w:t>
      </w:r>
    </w:p>
    <w:p w14:paraId="062A16C5" w14:textId="77777777" w:rsidR="00050E93" w:rsidRPr="007A7CC8" w:rsidRDefault="00050E93" w:rsidP="00050E93">
      <w:pPr>
        <w:spacing w:line="312" w:lineRule="auto"/>
        <w:ind w:right="-516"/>
        <w:jc w:val="both"/>
        <w:rPr>
          <w:sz w:val="22"/>
          <w:szCs w:val="22"/>
        </w:rPr>
      </w:pPr>
    </w:p>
    <w:p w14:paraId="17B82E0E"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sz w:val="22"/>
          <w:szCs w:val="22"/>
        </w:rPr>
      </w:pPr>
      <w:r w:rsidRPr="007A7CC8">
        <w:rPr>
          <w:sz w:val="22"/>
          <w:szCs w:val="22"/>
        </w:rPr>
        <w:t>Para os fins do disposto no artigo 70 da Lei das Sociedades por Ações, o Agente Fiduciário desde já expressa sua concordância com a Substituição de Garantia, desde que previamente aprovado pelos Debenturistas reunidos em Assembleia Geral de Debenturistas nos termos da Cláusula 4.10.4.</w:t>
      </w:r>
    </w:p>
    <w:p w14:paraId="0FCB8231" w14:textId="77777777" w:rsidR="00050E93" w:rsidRPr="007A7CC8" w:rsidRDefault="00050E93" w:rsidP="00050E93">
      <w:pPr>
        <w:spacing w:line="312" w:lineRule="auto"/>
        <w:ind w:right="-516"/>
        <w:jc w:val="both"/>
        <w:rPr>
          <w:sz w:val="22"/>
          <w:szCs w:val="22"/>
        </w:rPr>
      </w:pPr>
    </w:p>
    <w:p w14:paraId="0D4E40A2"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pPr>
      <w:r w:rsidRPr="007A7CC8">
        <w:rPr>
          <w:sz w:val="22"/>
          <w:szCs w:val="22"/>
        </w:rPr>
        <w:t>Caso a Substituição de Garantia não seja efetivada nos termos e prazos determinados nesta Escritura e na Garantia, as Debêntures vencerão antecipadamente, nos termos da Cláusula 5.3 (</w:t>
      </w:r>
      <w:proofErr w:type="spellStart"/>
      <w:r w:rsidRPr="007A7CC8">
        <w:rPr>
          <w:sz w:val="22"/>
          <w:szCs w:val="22"/>
        </w:rPr>
        <w:t>xiv</w:t>
      </w:r>
      <w:proofErr w:type="spellEnd"/>
      <w:r w:rsidRPr="007A7CC8">
        <w:rPr>
          <w:sz w:val="22"/>
          <w:szCs w:val="22"/>
        </w:rPr>
        <w:t>) abaixo.</w:t>
      </w:r>
    </w:p>
    <w:p w14:paraId="0E124E7D" w14:textId="77777777" w:rsidR="00050E93" w:rsidRPr="007A7CC8" w:rsidRDefault="00050E93" w:rsidP="00050E93">
      <w:pPr>
        <w:spacing w:line="312" w:lineRule="auto"/>
        <w:ind w:right="-516"/>
        <w:jc w:val="both"/>
        <w:rPr>
          <w:sz w:val="22"/>
          <w:szCs w:val="22"/>
        </w:rPr>
      </w:pPr>
    </w:p>
    <w:p w14:paraId="6F59B765" w14:textId="471FB28A" w:rsidR="00050E93" w:rsidRPr="007A7CC8" w:rsidRDefault="00050E93" w:rsidP="00DE1B1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sz w:val="22"/>
          <w:szCs w:val="22"/>
        </w:rPr>
      </w:pPr>
      <w:r w:rsidRPr="007A7CC8">
        <w:rPr>
          <w:sz w:val="22"/>
          <w:szCs w:val="22"/>
        </w:rPr>
        <w:t xml:space="preserve">Uma vez celebrada a Garantia, observados os requisitos para formalização e constituição das garantias previstas em tais instrumentos, estará formalizada a Garantia, de forma irrevogável e irretratável, em favor dos Debenturistas, representados pelo Agente Fiduciário, em garantia do fiel, pontual e integral pagamento das obrigações principais e acessórias da Emissora, nos termos desta Escritura. </w:t>
      </w:r>
    </w:p>
    <w:p w14:paraId="7C74D21A" w14:textId="77777777" w:rsidR="00081760" w:rsidRPr="007A7CC8" w:rsidRDefault="00081760" w:rsidP="00876C01">
      <w:pPr>
        <w:pStyle w:val="PargrafodaLista"/>
      </w:pPr>
    </w:p>
    <w:p w14:paraId="28AD1AE5" w14:textId="748EA684" w:rsidR="00081760" w:rsidRPr="007A7CC8" w:rsidRDefault="00081760" w:rsidP="00876C01">
      <w:pPr>
        <w:pStyle w:val="PargrafodaLista"/>
        <w:numPr>
          <w:ilvl w:val="1"/>
          <w:numId w:val="28"/>
        </w:numPr>
        <w:spacing w:line="276" w:lineRule="auto"/>
        <w:ind w:left="1418" w:hanging="1418"/>
        <w:jc w:val="both"/>
        <w:rPr>
          <w:rFonts w:eastAsia="Arial Unicode MS"/>
          <w:b/>
          <w:bCs/>
          <w:w w:val="0"/>
        </w:rPr>
      </w:pPr>
      <w:r w:rsidRPr="007A7CC8">
        <w:rPr>
          <w:rFonts w:ascii="Times New Roman" w:eastAsia="Arial Unicode MS" w:hAnsi="Times New Roman" w:cs="Times New Roman"/>
          <w:b/>
          <w:bCs/>
          <w:w w:val="0"/>
        </w:rPr>
        <w:t>Garantia Fidejussória</w:t>
      </w:r>
    </w:p>
    <w:p w14:paraId="13ED88F4" w14:textId="77777777" w:rsidR="00081760" w:rsidRPr="007A7CC8" w:rsidRDefault="00081760" w:rsidP="00876C01">
      <w:pPr>
        <w:spacing w:line="276" w:lineRule="auto"/>
        <w:jc w:val="both"/>
        <w:rPr>
          <w:bCs/>
          <w:smallCaps/>
          <w:sz w:val="22"/>
          <w:szCs w:val="22"/>
        </w:rPr>
      </w:pPr>
    </w:p>
    <w:p w14:paraId="1AABB03D" w14:textId="486EF006" w:rsidR="00081760" w:rsidRPr="007A7CC8" w:rsidRDefault="00081760" w:rsidP="00876C01">
      <w:pPr>
        <w:spacing w:line="276" w:lineRule="auto"/>
        <w:jc w:val="both"/>
        <w:rPr>
          <w:sz w:val="22"/>
          <w:szCs w:val="22"/>
        </w:rPr>
      </w:pPr>
      <w:r w:rsidRPr="007A7CC8">
        <w:rPr>
          <w:sz w:val="22"/>
          <w:szCs w:val="22"/>
        </w:rPr>
        <w:t>4.11.1.</w:t>
      </w:r>
      <w:r w:rsidRPr="007A7CC8">
        <w:rPr>
          <w:sz w:val="22"/>
          <w:szCs w:val="22"/>
        </w:rPr>
        <w:tab/>
      </w:r>
      <w:r w:rsidRPr="007A7CC8">
        <w:rPr>
          <w:sz w:val="22"/>
          <w:szCs w:val="22"/>
        </w:rPr>
        <w:tab/>
        <w:t>O Fiador, neste ato, se obriga, solidariamente com a Emissora, em caráter irrevogável e irretratável, perante os Debenturistas, como fiador, principal pagador das Obrigações Garantidas, renunciando expressamente aos benefícios de ordem, direitos e faculdades de exoneração de qualquer natureza previstos nos artigos 333, parágrafo único, 364, 366, 368, 821, 824, 825, 827, 829, parágrafo único, 830, 834, 835, 836, 837, 838 e 839 da Lei n.º 10.406, de 10 de janeiro de 2002, conforme alterada ("Código Civil"), e dos artigos 130 e 794 da Lei n.º 13.105, de 16 de março de 2015, conforme alterada ("Código de Processo Civil") ("</w:t>
      </w:r>
      <w:r w:rsidRPr="007A7CC8">
        <w:rPr>
          <w:sz w:val="22"/>
          <w:szCs w:val="22"/>
          <w:u w:val="single"/>
        </w:rPr>
        <w:t>Fiança</w:t>
      </w:r>
      <w:r w:rsidRPr="007A7CC8">
        <w:rPr>
          <w:sz w:val="22"/>
          <w:szCs w:val="22"/>
        </w:rPr>
        <w:t>").</w:t>
      </w:r>
    </w:p>
    <w:p w14:paraId="4794E575" w14:textId="77777777" w:rsidR="00081760" w:rsidRPr="007A7CC8" w:rsidRDefault="00081760" w:rsidP="00876C01">
      <w:pPr>
        <w:spacing w:line="276" w:lineRule="auto"/>
        <w:jc w:val="both"/>
        <w:rPr>
          <w:sz w:val="22"/>
          <w:szCs w:val="22"/>
        </w:rPr>
      </w:pPr>
    </w:p>
    <w:p w14:paraId="3633966A" w14:textId="77777777" w:rsidR="00081760" w:rsidRPr="007A7CC8" w:rsidRDefault="00081760" w:rsidP="00876C01">
      <w:pPr>
        <w:spacing w:line="276" w:lineRule="auto"/>
        <w:jc w:val="both"/>
        <w:rPr>
          <w:sz w:val="22"/>
          <w:szCs w:val="22"/>
        </w:rPr>
      </w:pPr>
      <w:r w:rsidRPr="007A7CC8">
        <w:rPr>
          <w:sz w:val="22"/>
          <w:szCs w:val="22"/>
        </w:rPr>
        <w:t>4.11.1.1.</w:t>
      </w:r>
      <w:r w:rsidRPr="007A7CC8">
        <w:rPr>
          <w:sz w:val="22"/>
          <w:szCs w:val="22"/>
        </w:rPr>
        <w:tab/>
        <w:t>O valor da Fiança é limitado à proporção da participação acionária do Fiador no capital social da Emissora, a saber, 12,54% (doze inteiros e cinquenta e quatro centésimos por cento) das obrigações garantidas das Debêntures.</w:t>
      </w:r>
    </w:p>
    <w:p w14:paraId="741E4356" w14:textId="77777777" w:rsidR="00081760" w:rsidRPr="007A7CC8" w:rsidRDefault="00081760" w:rsidP="00876C01">
      <w:pPr>
        <w:spacing w:line="276" w:lineRule="auto"/>
        <w:jc w:val="both"/>
        <w:rPr>
          <w:sz w:val="22"/>
          <w:szCs w:val="22"/>
        </w:rPr>
      </w:pPr>
    </w:p>
    <w:p w14:paraId="480A2A7C" w14:textId="158453B6" w:rsidR="00081760" w:rsidRPr="007A7CC8" w:rsidRDefault="00081760" w:rsidP="00876C01">
      <w:pPr>
        <w:spacing w:line="276" w:lineRule="auto"/>
        <w:jc w:val="both"/>
        <w:rPr>
          <w:sz w:val="22"/>
          <w:szCs w:val="22"/>
        </w:rPr>
      </w:pPr>
      <w:r w:rsidRPr="007A7CC8">
        <w:rPr>
          <w:sz w:val="22"/>
          <w:szCs w:val="22"/>
        </w:rPr>
        <w:t>4.11.2.</w:t>
      </w:r>
      <w:r w:rsidRPr="007A7CC8">
        <w:rPr>
          <w:sz w:val="22"/>
          <w:szCs w:val="22"/>
        </w:rPr>
        <w:tab/>
      </w:r>
      <w:r w:rsidRPr="007A7CC8">
        <w:rPr>
          <w:sz w:val="22"/>
          <w:szCs w:val="22"/>
        </w:rPr>
        <w:tab/>
        <w:t>Cabe ao Agente Fiduciário requerer a execução, judicial ou extrajudicial, da Fiança, conforme função que lhe é atribuída nesta Escritura de Emissão, uma vez verificada qualquer hipótese de insuficiência de pagamento das obrigações garantidas das Debêntures pela Emissora. A Fiança poderá ser excutida e exigida pelo Agente Fiduciário quantas vezes forem necessárias até a integral e efetiva liquidação de todas as obrigações garantidas das Debêntures, sendo certo que a não execução da Fiança por parte do Agente Fiduciário não ensejará, em qualquer hipótese, perda do direito de execução da Fiança pelos Debenturistas. O Fiador se obriga a, independentemente de qualquer pretensão, ação, disputa ou reclamação que a Emissora venha a ter ou exercer em relação às suas obrigações, honrar a Fiança no prazo de até 1 (um) Dia Útil contado a partir do recebimento de notificação, com aviso de recebimento, enviada pelo Agente Fiduciário informando a falta de pagamento de qualquer das obrigações garantidas das Debêntures pela Emissora, fora do âmbito da B3.</w:t>
      </w:r>
      <w:r w:rsidRPr="007A7CC8" w:rsidDel="00BD3898">
        <w:rPr>
          <w:sz w:val="22"/>
          <w:szCs w:val="22"/>
        </w:rPr>
        <w:t xml:space="preserve"> </w:t>
      </w:r>
    </w:p>
    <w:p w14:paraId="490CB4C8" w14:textId="77777777" w:rsidR="00081760" w:rsidRPr="007A7CC8" w:rsidRDefault="00081760" w:rsidP="00876C01">
      <w:pPr>
        <w:spacing w:line="276" w:lineRule="auto"/>
        <w:jc w:val="both"/>
        <w:rPr>
          <w:sz w:val="22"/>
          <w:szCs w:val="22"/>
        </w:rPr>
      </w:pPr>
    </w:p>
    <w:p w14:paraId="07803F6A" w14:textId="108C23BE" w:rsidR="00081760" w:rsidRPr="007A7CC8" w:rsidRDefault="00081760" w:rsidP="00876C01">
      <w:pPr>
        <w:spacing w:line="276" w:lineRule="auto"/>
        <w:jc w:val="both"/>
        <w:rPr>
          <w:sz w:val="22"/>
          <w:szCs w:val="22"/>
        </w:rPr>
      </w:pPr>
      <w:r w:rsidRPr="007A7CC8">
        <w:rPr>
          <w:sz w:val="22"/>
          <w:szCs w:val="22"/>
        </w:rPr>
        <w:t>4.11.3.</w:t>
      </w:r>
      <w:r w:rsidRPr="007A7CC8">
        <w:rPr>
          <w:sz w:val="22"/>
          <w:szCs w:val="22"/>
        </w:rPr>
        <w:tab/>
      </w:r>
      <w:r w:rsidRPr="007A7CC8">
        <w:rPr>
          <w:sz w:val="22"/>
          <w:szCs w:val="22"/>
        </w:rPr>
        <w:tab/>
        <w:t>A Fiança aqui referida é prestada em caráter irrevogável e irretratável e entrará em vigor na data de celebração desta Escritura de Emissão e permanecerá válida até o pagamento integral das obrigações garantidas das Debêntures.</w:t>
      </w:r>
    </w:p>
    <w:p w14:paraId="5E0D886B" w14:textId="77777777" w:rsidR="00081760" w:rsidRPr="007A7CC8" w:rsidRDefault="00081760" w:rsidP="00876C01">
      <w:pPr>
        <w:spacing w:line="276" w:lineRule="auto"/>
        <w:jc w:val="both"/>
        <w:rPr>
          <w:sz w:val="22"/>
          <w:szCs w:val="22"/>
        </w:rPr>
      </w:pPr>
    </w:p>
    <w:p w14:paraId="48375294" w14:textId="6B43F375" w:rsidR="00081760" w:rsidRPr="007A7CC8" w:rsidRDefault="00081760" w:rsidP="00876C01">
      <w:pPr>
        <w:spacing w:line="276" w:lineRule="auto"/>
        <w:jc w:val="both"/>
        <w:rPr>
          <w:sz w:val="22"/>
          <w:szCs w:val="22"/>
        </w:rPr>
      </w:pPr>
      <w:r w:rsidRPr="007A7CC8">
        <w:rPr>
          <w:sz w:val="22"/>
          <w:szCs w:val="22"/>
        </w:rPr>
        <w:t>4.11.4.</w:t>
      </w:r>
      <w:r w:rsidRPr="007A7CC8">
        <w:rPr>
          <w:sz w:val="22"/>
          <w:szCs w:val="22"/>
        </w:rPr>
        <w:tab/>
      </w:r>
      <w:r w:rsidRPr="007A7CC8">
        <w:rPr>
          <w:sz w:val="22"/>
          <w:szCs w:val="22"/>
        </w:rPr>
        <w:tab/>
        <w:t>O Fiador, desde já, concorda e se obriga a, (i) somente após a integral liquidação de todos os valores devidos aos Debenturistas e ao Agente Fiduciário nos termos desta Escritura de Emissão e do Contrato de Alienação Fiduciária de Ações, exigir e/ou demandar a Emissora em decorrência de qualquer valor que tiver honrado no âmbito das Debêntures e nos termos desta Escritura de Emissão e/ou do Contrato de Cessão Fiduciária; e (</w:t>
      </w:r>
      <w:proofErr w:type="spellStart"/>
      <w:r w:rsidRPr="007A7CC8">
        <w:rPr>
          <w:sz w:val="22"/>
          <w:szCs w:val="22"/>
        </w:rPr>
        <w:t>ii</w:t>
      </w:r>
      <w:proofErr w:type="spellEnd"/>
      <w:r w:rsidRPr="007A7CC8">
        <w:rPr>
          <w:sz w:val="22"/>
          <w:szCs w:val="22"/>
        </w:rPr>
        <w:t xml:space="preserve">) caso a Emissora esteja em mora no cumprimento das obrigações pecuniárias previstas nesta Escritura de Emissão e o Fiador seja reembolsado pela Emissora em decorrência de qualquer valor que tiver honrado no âmbito das Debêntures, nos termos desta Escritura de Emissão e/ou do Contrato de Alienação Fiduciária de Ações antes da integral liquidação de todos os valores devidos aos Debenturistas e ao Agente Fiduciário nos termos das Debêntures, desta Escritura de Emissão e/ou do Contrato de Cessão Fiduciária, repassar, no prazo de 2 (dois) Dias Úteis contados da data de seu recebimento, tal valor ao Agente Fiduciário, para pagamento aos Debenturistas. </w:t>
      </w:r>
    </w:p>
    <w:p w14:paraId="0D67CC37" w14:textId="77777777" w:rsidR="00081760" w:rsidRPr="007A7CC8" w:rsidRDefault="00081760" w:rsidP="00876C01">
      <w:pPr>
        <w:spacing w:line="276" w:lineRule="auto"/>
        <w:jc w:val="both"/>
        <w:rPr>
          <w:sz w:val="22"/>
          <w:szCs w:val="22"/>
        </w:rPr>
      </w:pPr>
    </w:p>
    <w:p w14:paraId="6212024A" w14:textId="28DFBBA1" w:rsidR="00081760" w:rsidRPr="007A7CC8" w:rsidRDefault="00081760" w:rsidP="00876C01">
      <w:pPr>
        <w:spacing w:line="276" w:lineRule="auto"/>
        <w:jc w:val="both"/>
        <w:rPr>
          <w:sz w:val="22"/>
          <w:szCs w:val="22"/>
        </w:rPr>
      </w:pPr>
      <w:r w:rsidRPr="007A7CC8">
        <w:rPr>
          <w:sz w:val="22"/>
          <w:szCs w:val="22"/>
        </w:rPr>
        <w:lastRenderedPageBreak/>
        <w:t>4.11.5.</w:t>
      </w:r>
      <w:r w:rsidRPr="007A7CC8">
        <w:rPr>
          <w:sz w:val="22"/>
          <w:szCs w:val="22"/>
        </w:rPr>
        <w:tab/>
      </w:r>
      <w:r w:rsidRPr="007A7CC8">
        <w:rPr>
          <w:sz w:val="22"/>
          <w:szCs w:val="22"/>
        </w:rPr>
        <w:tab/>
        <w:t>Todos e quaisquer pagamentos realizados em relação à Fiança serão efetuados livres e líquidos, sem a dedução de quaisquer tributos, impostos, taxas, contribuições de qualquer natureza, encargos ou retenções, presentes ou futuros, bem como de quaisquer juros, multas ou demais exigibilidades fiscais, devendo o Fiador pagar as quantias adicionais que sejam necessárias para que os Debenturistas recebam, após tais deduções, recolhimentos ou pagamentos, uma quantia equivalente à que teria sido recebida se tais deduções, recolhimentos ou pagamentos não fossem aplicáveis.</w:t>
      </w:r>
    </w:p>
    <w:p w14:paraId="67EEC671" w14:textId="77777777" w:rsidR="00081760" w:rsidRPr="007A7CC8" w:rsidRDefault="00081760" w:rsidP="00876C01">
      <w:pPr>
        <w:spacing w:line="276" w:lineRule="auto"/>
        <w:jc w:val="both"/>
        <w:rPr>
          <w:sz w:val="22"/>
          <w:szCs w:val="22"/>
        </w:rPr>
      </w:pPr>
    </w:p>
    <w:p w14:paraId="4E3FDD07" w14:textId="2A2DC729" w:rsidR="00081760" w:rsidRPr="007A7CC8" w:rsidRDefault="00081760" w:rsidP="00876C01">
      <w:pPr>
        <w:spacing w:line="276" w:lineRule="auto"/>
        <w:jc w:val="both"/>
        <w:rPr>
          <w:sz w:val="22"/>
          <w:szCs w:val="22"/>
        </w:rPr>
      </w:pPr>
      <w:r w:rsidRPr="007A7CC8">
        <w:rPr>
          <w:sz w:val="22"/>
          <w:szCs w:val="22"/>
        </w:rPr>
        <w:t>4.11.6.</w:t>
      </w:r>
      <w:r w:rsidRPr="007A7CC8">
        <w:rPr>
          <w:sz w:val="22"/>
          <w:szCs w:val="22"/>
        </w:rPr>
        <w:tab/>
      </w:r>
      <w:r w:rsidRPr="007A7CC8">
        <w:rPr>
          <w:sz w:val="22"/>
          <w:szCs w:val="22"/>
        </w:rPr>
        <w:tab/>
        <w:t xml:space="preserve">Nenhuma objeção ou oposição da Emissora poderá ser admitida ou invocada pelo Fiador com o fito de escusar-se do cumprimento de suas obrigações perante os Debenturistas, salvo na hipótese de suspensão da exigibilidade das obrigações aqui previstas por decisão judicial. </w:t>
      </w:r>
    </w:p>
    <w:p w14:paraId="030F38AD" w14:textId="77777777" w:rsidR="00081760" w:rsidRPr="007A7CC8" w:rsidRDefault="00081760" w:rsidP="00876C01">
      <w:pPr>
        <w:spacing w:line="276" w:lineRule="auto"/>
        <w:jc w:val="both"/>
        <w:rPr>
          <w:sz w:val="22"/>
          <w:szCs w:val="22"/>
        </w:rPr>
      </w:pPr>
    </w:p>
    <w:p w14:paraId="79FE043C" w14:textId="393E4829" w:rsidR="00081760" w:rsidRPr="007A7CC8" w:rsidRDefault="00081760" w:rsidP="00876C01">
      <w:pPr>
        <w:spacing w:line="276" w:lineRule="auto"/>
        <w:jc w:val="both"/>
        <w:rPr>
          <w:sz w:val="22"/>
          <w:szCs w:val="22"/>
        </w:rPr>
      </w:pPr>
      <w:r w:rsidRPr="007A7CC8">
        <w:rPr>
          <w:sz w:val="22"/>
          <w:szCs w:val="22"/>
        </w:rPr>
        <w:t>4.11.7.</w:t>
      </w:r>
      <w:r w:rsidRPr="007A7CC8">
        <w:rPr>
          <w:sz w:val="22"/>
          <w:szCs w:val="22"/>
        </w:rPr>
        <w:tab/>
      </w:r>
      <w:r w:rsidRPr="007A7CC8">
        <w:rPr>
          <w:sz w:val="22"/>
          <w:szCs w:val="22"/>
        </w:rPr>
        <w:tab/>
        <w:t>A Fiança poderá ser excutida e exigida pelo Agente Fiduciário e/ou pelos Debenturistas quantas vezes forem necessárias até a integral e efetiva liquidação das obrigações garantidas das Debêntures.</w:t>
      </w:r>
    </w:p>
    <w:p w14:paraId="20F56544" w14:textId="77777777" w:rsidR="00081760" w:rsidRPr="007A7CC8" w:rsidRDefault="00081760" w:rsidP="00876C01">
      <w:pPr>
        <w:spacing w:line="276" w:lineRule="auto"/>
        <w:jc w:val="both"/>
        <w:rPr>
          <w:sz w:val="22"/>
          <w:szCs w:val="22"/>
        </w:rPr>
      </w:pPr>
    </w:p>
    <w:p w14:paraId="5FDDA16A" w14:textId="73E60381" w:rsidR="00050E93" w:rsidRPr="007A7CC8" w:rsidRDefault="00081760" w:rsidP="00876C01">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sz w:val="22"/>
          <w:szCs w:val="22"/>
        </w:rPr>
      </w:pPr>
      <w:r w:rsidRPr="007A7CC8">
        <w:rPr>
          <w:sz w:val="22"/>
          <w:szCs w:val="22"/>
        </w:rPr>
        <w:t>4.11.8.</w:t>
      </w:r>
      <w:r w:rsidRPr="007A7CC8">
        <w:rPr>
          <w:sz w:val="22"/>
          <w:szCs w:val="22"/>
        </w:rPr>
        <w:tab/>
        <w:t>A Fiança permanecerá válida e plenamente eficaz, em caso de aditamentos, alterações e quaisquer outras modificações no Contrato de Cessão Fiduciária, nesta Escritura de Emissão e nos demais documentos da Emissão.</w:t>
      </w:r>
      <w:r w:rsidR="00050E93" w:rsidRPr="007A7CC8">
        <w:rPr>
          <w:sz w:val="22"/>
          <w:szCs w:val="22"/>
        </w:rPr>
        <w:t xml:space="preserve"> </w:t>
      </w:r>
    </w:p>
    <w:p w14:paraId="548645EF" w14:textId="77777777" w:rsidR="00050E93" w:rsidRPr="007A7CC8" w:rsidRDefault="00050E93" w:rsidP="00050E93">
      <w:pPr>
        <w:tabs>
          <w:tab w:val="left" w:pos="1418"/>
        </w:tabs>
      </w:pPr>
    </w:p>
    <w:p w14:paraId="3E35C747" w14:textId="77777777" w:rsidR="00050E93" w:rsidRPr="007A7CC8" w:rsidRDefault="00050E93" w:rsidP="00876C01">
      <w:pPr>
        <w:pStyle w:val="Ttulo1"/>
        <w:numPr>
          <w:ilvl w:val="0"/>
          <w:numId w:val="28"/>
        </w:numPr>
        <w:tabs>
          <w:tab w:val="left" w:pos="1418"/>
        </w:tabs>
        <w:spacing w:before="0" w:after="0" w:line="312" w:lineRule="auto"/>
        <w:ind w:left="0" w:firstLine="0"/>
        <w:jc w:val="both"/>
        <w:rPr>
          <w:rFonts w:ascii="Times New Roman" w:hAnsi="Times New Roman" w:cs="Times New Roman"/>
          <w:w w:val="0"/>
          <w:sz w:val="22"/>
          <w:szCs w:val="22"/>
        </w:rPr>
      </w:pPr>
      <w:bookmarkStart w:id="156" w:name="_DV_M164"/>
      <w:bookmarkStart w:id="157" w:name="_DV_M184"/>
      <w:bookmarkStart w:id="158" w:name="_DV_M115"/>
      <w:bookmarkStart w:id="159" w:name="_DV_M186"/>
      <w:bookmarkStart w:id="160" w:name="_DV_M187"/>
      <w:bookmarkEnd w:id="156"/>
      <w:bookmarkEnd w:id="157"/>
      <w:bookmarkEnd w:id="158"/>
      <w:bookmarkEnd w:id="159"/>
      <w:bookmarkEnd w:id="160"/>
      <w:r w:rsidRPr="007A7CC8">
        <w:rPr>
          <w:rFonts w:ascii="Times New Roman" w:hAnsi="Times New Roman" w:cs="Times New Roman"/>
          <w:w w:val="0"/>
          <w:sz w:val="22"/>
          <w:szCs w:val="22"/>
        </w:rPr>
        <w:t>DA AQUISIÇÃO ANTECIPADA FACULTATIVA, DO RESGATE ANTECIPADO FACULTATIVO, DA AMORTIZAÇÃO EXTRAORDINÁRIA E DO VENCIMENTO ANTECIPADO</w:t>
      </w:r>
    </w:p>
    <w:p w14:paraId="302AC663" w14:textId="77777777" w:rsidR="00050E93" w:rsidRPr="007A7CC8" w:rsidRDefault="00050E93" w:rsidP="00050E93">
      <w:pPr>
        <w:tabs>
          <w:tab w:val="left" w:pos="1418"/>
        </w:tabs>
      </w:pPr>
    </w:p>
    <w:p w14:paraId="74098466" w14:textId="77777777" w:rsidR="00050E93" w:rsidRPr="007A7CC8" w:rsidRDefault="00050E93" w:rsidP="00876C01">
      <w:pPr>
        <w:numPr>
          <w:ilvl w:val="1"/>
          <w:numId w:val="28"/>
        </w:numPr>
        <w:shd w:val="clear" w:color="auto" w:fill="FFFFFF"/>
        <w:tabs>
          <w:tab w:val="left" w:pos="1418"/>
          <w:tab w:val="left" w:pos="4500"/>
          <w:tab w:val="left" w:pos="5400"/>
          <w:tab w:val="left" w:pos="6300"/>
          <w:tab w:val="left" w:pos="7200"/>
          <w:tab w:val="left" w:pos="8100"/>
          <w:tab w:val="left" w:pos="9000"/>
        </w:tabs>
        <w:spacing w:line="312" w:lineRule="auto"/>
        <w:ind w:left="0" w:firstLine="0"/>
        <w:jc w:val="both"/>
        <w:rPr>
          <w:rFonts w:eastAsia="Arial Unicode MS"/>
          <w:b/>
          <w:bCs/>
          <w:smallCaps/>
          <w:w w:val="0"/>
          <w:sz w:val="22"/>
          <w:szCs w:val="22"/>
        </w:rPr>
      </w:pPr>
      <w:r w:rsidRPr="007A7CC8">
        <w:rPr>
          <w:rFonts w:eastAsia="Arial Unicode MS"/>
          <w:b/>
          <w:bCs/>
          <w:smallCaps/>
          <w:w w:val="0"/>
          <w:sz w:val="22"/>
          <w:szCs w:val="22"/>
        </w:rPr>
        <w:t>A</w:t>
      </w:r>
      <w:r w:rsidRPr="007A7CC8">
        <w:rPr>
          <w:rFonts w:eastAsia="Arial Unicode MS"/>
          <w:b/>
          <w:bCs/>
          <w:w w:val="0"/>
          <w:sz w:val="22"/>
          <w:szCs w:val="22"/>
        </w:rPr>
        <w:t>quisição Antecipada Facultativa</w:t>
      </w:r>
    </w:p>
    <w:p w14:paraId="2C29455A" w14:textId="77777777" w:rsidR="00050E93" w:rsidRPr="007A7CC8" w:rsidRDefault="00050E93" w:rsidP="00050E93">
      <w:pPr>
        <w:shd w:val="clear" w:color="auto" w:fill="FFFFFF"/>
        <w:tabs>
          <w:tab w:val="left" w:pos="1418"/>
          <w:tab w:val="left" w:pos="4500"/>
          <w:tab w:val="left" w:pos="5400"/>
          <w:tab w:val="left" w:pos="6300"/>
          <w:tab w:val="left" w:pos="7200"/>
          <w:tab w:val="left" w:pos="8100"/>
          <w:tab w:val="left" w:pos="9000"/>
        </w:tabs>
        <w:spacing w:line="312" w:lineRule="auto"/>
        <w:jc w:val="both"/>
        <w:rPr>
          <w:rFonts w:eastAsia="Arial Unicode MS"/>
          <w:b/>
          <w:bCs/>
          <w:smallCaps/>
          <w:w w:val="0"/>
          <w:sz w:val="22"/>
          <w:szCs w:val="22"/>
        </w:rPr>
      </w:pPr>
    </w:p>
    <w:p w14:paraId="465650C2" w14:textId="77777777" w:rsidR="00050E93" w:rsidRPr="007A7CC8" w:rsidRDefault="00050E93" w:rsidP="00876C01">
      <w:pPr>
        <w:numPr>
          <w:ilvl w:val="2"/>
          <w:numId w:val="28"/>
        </w:numPr>
        <w:tabs>
          <w:tab w:val="left" w:pos="1418"/>
        </w:tabs>
        <w:spacing w:line="312" w:lineRule="auto"/>
        <w:ind w:left="0" w:firstLine="0"/>
        <w:jc w:val="both"/>
        <w:rPr>
          <w:sz w:val="22"/>
          <w:szCs w:val="22"/>
        </w:rPr>
      </w:pPr>
      <w:r w:rsidRPr="007A7CC8">
        <w:rPr>
          <w:sz w:val="22"/>
          <w:szCs w:val="22"/>
        </w:rPr>
        <w:t>A Emissora poderá, a qualquer tempo, adquirir Debêntures em circulação no mercado, por preço não superior ao seu Valor Nominal Unitário, ou por preço superior ao Valor Nominal Unitário das Debêntures, desde que observadas as regras expedidas pela CVM nesse sentido, conforme o disposto no parágrafo 3º, do artigo 55, da Lei das Sociedades por Ações. As Debêntures objeto deste procedimento poderão: (i) ser canceladas, devendo o cancelamento ser objeto de aditamento a esta Escritura; (</w:t>
      </w:r>
      <w:proofErr w:type="spellStart"/>
      <w:r w:rsidRPr="007A7CC8">
        <w:rPr>
          <w:sz w:val="22"/>
          <w:szCs w:val="22"/>
        </w:rPr>
        <w:t>ii</w:t>
      </w:r>
      <w:proofErr w:type="spellEnd"/>
      <w:r w:rsidRPr="007A7CC8">
        <w:rPr>
          <w:sz w:val="22"/>
          <w:szCs w:val="22"/>
        </w:rPr>
        <w:t>) permanecer em tesouraria; ou (</w:t>
      </w:r>
      <w:proofErr w:type="spellStart"/>
      <w:r w:rsidRPr="007A7CC8">
        <w:rPr>
          <w:sz w:val="22"/>
          <w:szCs w:val="22"/>
        </w:rPr>
        <w:t>iii</w:t>
      </w:r>
      <w:proofErr w:type="spellEnd"/>
      <w:r w:rsidRPr="007A7CC8">
        <w:rPr>
          <w:sz w:val="22"/>
          <w:szCs w:val="22"/>
        </w:rPr>
        <w:t xml:space="preserve">) observada a restrição para negociação das Debêntures prevista na Cláusula 3.8.2 acima, ser novamente colocadas no mercado. As Debêntures adquiridas pela Emissora para permanência em tesouraria, nos termos desta Cláusula 5.1.1, se e quando recolocadas no mercado, farão jus à mesma remuneração das demais Debêntures. </w:t>
      </w:r>
    </w:p>
    <w:p w14:paraId="7864EBC1" w14:textId="77777777" w:rsidR="00050E93" w:rsidRPr="007A7CC8" w:rsidRDefault="00050E93" w:rsidP="00050E93">
      <w:pPr>
        <w:shd w:val="clear" w:color="auto" w:fill="FFFFFF"/>
        <w:tabs>
          <w:tab w:val="left" w:pos="24"/>
          <w:tab w:val="left" w:pos="284"/>
          <w:tab w:val="left" w:pos="900"/>
          <w:tab w:val="left" w:pos="1418"/>
          <w:tab w:val="left" w:pos="1800"/>
          <w:tab w:val="left" w:pos="2700"/>
          <w:tab w:val="left" w:pos="3600"/>
          <w:tab w:val="left" w:pos="4500"/>
          <w:tab w:val="left" w:pos="5400"/>
          <w:tab w:val="left" w:pos="6300"/>
          <w:tab w:val="left" w:pos="7200"/>
          <w:tab w:val="left" w:pos="8100"/>
          <w:tab w:val="left" w:pos="9000"/>
        </w:tabs>
        <w:spacing w:line="312" w:lineRule="auto"/>
        <w:jc w:val="both"/>
        <w:rPr>
          <w:sz w:val="22"/>
          <w:szCs w:val="22"/>
        </w:rPr>
      </w:pPr>
    </w:p>
    <w:p w14:paraId="52B53DAE" w14:textId="77777777" w:rsidR="00050E93" w:rsidRPr="007A7CC8" w:rsidRDefault="00050E93" w:rsidP="00876C01">
      <w:pPr>
        <w:numPr>
          <w:ilvl w:val="1"/>
          <w:numId w:val="28"/>
        </w:numPr>
        <w:shd w:val="clear" w:color="auto" w:fill="FFFFFF"/>
        <w:tabs>
          <w:tab w:val="left" w:pos="1418"/>
          <w:tab w:val="left" w:pos="4500"/>
          <w:tab w:val="left" w:pos="5400"/>
          <w:tab w:val="left" w:pos="6300"/>
          <w:tab w:val="left" w:pos="7200"/>
          <w:tab w:val="left" w:pos="8100"/>
          <w:tab w:val="left" w:pos="9000"/>
        </w:tabs>
        <w:spacing w:line="312" w:lineRule="auto"/>
        <w:ind w:left="0" w:firstLine="0"/>
        <w:jc w:val="both"/>
        <w:rPr>
          <w:rFonts w:eastAsia="Arial Unicode MS"/>
          <w:b/>
          <w:bCs/>
          <w:smallCaps/>
          <w:w w:val="0"/>
          <w:sz w:val="22"/>
          <w:szCs w:val="22"/>
        </w:rPr>
      </w:pPr>
      <w:r w:rsidRPr="007A7CC8">
        <w:rPr>
          <w:rFonts w:eastAsia="Arial Unicode MS"/>
          <w:b/>
          <w:bCs/>
          <w:w w:val="0"/>
          <w:sz w:val="22"/>
          <w:szCs w:val="22"/>
        </w:rPr>
        <w:t xml:space="preserve">Amortização Extraordinária e Resgate Antecipado Facultativo </w:t>
      </w:r>
    </w:p>
    <w:p w14:paraId="0E0C0BB7" w14:textId="77777777" w:rsidR="00050E93" w:rsidRPr="007A7CC8" w:rsidRDefault="00050E93" w:rsidP="00050E93">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7F2A143D" w14:textId="77777777" w:rsidR="00050E93" w:rsidRPr="007A7CC8" w:rsidRDefault="00050E93" w:rsidP="00876C01">
      <w:pPr>
        <w:numPr>
          <w:ilvl w:val="2"/>
          <w:numId w:val="28"/>
        </w:numPr>
        <w:tabs>
          <w:tab w:val="left" w:pos="1418"/>
        </w:tabs>
        <w:spacing w:line="312" w:lineRule="auto"/>
        <w:ind w:left="0" w:firstLine="0"/>
        <w:jc w:val="both"/>
        <w:rPr>
          <w:rFonts w:eastAsia="Arial Unicode MS"/>
          <w:w w:val="0"/>
          <w:sz w:val="22"/>
          <w:szCs w:val="22"/>
        </w:rPr>
      </w:pPr>
      <w:r w:rsidRPr="007A7CC8">
        <w:rPr>
          <w:rFonts w:eastAsia="Arial Unicode MS"/>
          <w:w w:val="0"/>
          <w:sz w:val="22"/>
          <w:szCs w:val="22"/>
        </w:rPr>
        <w:t>As Debêntures poderão ser amortizadas extraordinariamente, ou seja, fora das datas já previstas na Cláusula 4.7.1. acima (“</w:t>
      </w:r>
      <w:r w:rsidRPr="007A7CC8">
        <w:rPr>
          <w:rFonts w:eastAsia="Arial Unicode MS"/>
          <w:w w:val="0"/>
          <w:sz w:val="22"/>
          <w:szCs w:val="22"/>
          <w:u w:val="single"/>
        </w:rPr>
        <w:t>Amortização Extraordinária de Debêntures</w:t>
      </w:r>
      <w:r w:rsidRPr="007A7CC8">
        <w:rPr>
          <w:rFonts w:eastAsia="Arial Unicode MS"/>
          <w:w w:val="0"/>
          <w:sz w:val="22"/>
          <w:szCs w:val="22"/>
        </w:rPr>
        <w:t>”) ou facultativamente resgatadas, neste caso, em sua totalidade (“</w:t>
      </w:r>
      <w:r w:rsidRPr="007A7CC8">
        <w:rPr>
          <w:rFonts w:eastAsia="Arial Unicode MS"/>
          <w:w w:val="0"/>
          <w:sz w:val="22"/>
          <w:szCs w:val="22"/>
          <w:u w:val="single"/>
        </w:rPr>
        <w:t>Resgate Antecipado Facultativo de Debêntures</w:t>
      </w:r>
      <w:r w:rsidRPr="007A7CC8">
        <w:rPr>
          <w:rFonts w:eastAsia="Arial Unicode MS"/>
          <w:w w:val="0"/>
          <w:sz w:val="22"/>
          <w:szCs w:val="22"/>
        </w:rPr>
        <w:t xml:space="preserve">”), a critério </w:t>
      </w:r>
      <w:r w:rsidRPr="007A7CC8">
        <w:rPr>
          <w:rFonts w:eastAsia="Arial Unicode MS"/>
          <w:w w:val="0"/>
          <w:sz w:val="22"/>
          <w:szCs w:val="22"/>
        </w:rPr>
        <w:lastRenderedPageBreak/>
        <w:t xml:space="preserve">da Emissora, mediante envio de Comunicação de Amortização ou Resgate (conforme definido na Cláusula 5.2.1.6 abaixo). </w:t>
      </w:r>
    </w:p>
    <w:p w14:paraId="0C57612C" w14:textId="77777777" w:rsidR="00050E93" w:rsidRPr="007A7CC8" w:rsidRDefault="00050E93" w:rsidP="00050E93">
      <w:pPr>
        <w:tabs>
          <w:tab w:val="left" w:pos="1418"/>
        </w:tabs>
        <w:spacing w:line="312" w:lineRule="auto"/>
        <w:jc w:val="both"/>
        <w:rPr>
          <w:rFonts w:eastAsia="Arial Unicode MS"/>
          <w:w w:val="0"/>
          <w:sz w:val="22"/>
          <w:szCs w:val="22"/>
        </w:rPr>
      </w:pPr>
    </w:p>
    <w:p w14:paraId="0F3795F3" w14:textId="77777777" w:rsidR="00050E93" w:rsidRPr="007A7CC8" w:rsidRDefault="00050E93" w:rsidP="00876C01">
      <w:pPr>
        <w:pStyle w:val="Corpodetexto"/>
        <w:numPr>
          <w:ilvl w:val="3"/>
          <w:numId w:val="28"/>
        </w:numPr>
        <w:tabs>
          <w:tab w:val="left" w:pos="1418"/>
        </w:tabs>
        <w:spacing w:after="0" w:line="312" w:lineRule="auto"/>
        <w:ind w:left="0" w:firstLine="0"/>
        <w:jc w:val="both"/>
        <w:rPr>
          <w:rFonts w:eastAsia="Arial Unicode MS"/>
          <w:w w:val="0"/>
          <w:sz w:val="22"/>
        </w:rPr>
      </w:pPr>
      <w:r w:rsidRPr="007A7CC8">
        <w:rPr>
          <w:rFonts w:eastAsia="Arial Unicode MS"/>
          <w:w w:val="0"/>
          <w:sz w:val="22"/>
        </w:rPr>
        <w:t>Observado o disposto no item 5.2.1.5 abaixo, o valor do Resgate Antecipado Facultativo de Debêntures ou da Amortização Extraordinária de Debêntures devido pela Emissora será equivalente ao (i) Valor Nominal Unitário das Debêntures ou ao saldo do Valor Nominal Unitário das Debêntures, conforme o caso, no caso de resgate, ou de parcela do Valor Nominal Unitário</w:t>
      </w:r>
      <w:r w:rsidRPr="007A7CC8">
        <w:rPr>
          <w:sz w:val="22"/>
          <w:szCs w:val="22"/>
        </w:rPr>
        <w:t xml:space="preserve"> das Debêntures</w:t>
      </w:r>
      <w:r w:rsidRPr="007A7CC8">
        <w:rPr>
          <w:rFonts w:eastAsia="Arial Unicode MS"/>
          <w:w w:val="0"/>
          <w:sz w:val="22"/>
        </w:rPr>
        <w:t xml:space="preserve"> ou do saldo do Valor Nominal Unitário das Debêntures, conforme o caso, no caso de amortização, acrescido (</w:t>
      </w:r>
      <w:proofErr w:type="spellStart"/>
      <w:r w:rsidRPr="007A7CC8">
        <w:rPr>
          <w:rFonts w:eastAsia="Arial Unicode MS"/>
          <w:w w:val="0"/>
          <w:sz w:val="22"/>
        </w:rPr>
        <w:t>ii</w:t>
      </w:r>
      <w:proofErr w:type="spellEnd"/>
      <w:r w:rsidRPr="007A7CC8">
        <w:rPr>
          <w:rFonts w:eastAsia="Arial Unicode MS"/>
          <w:w w:val="0"/>
          <w:sz w:val="22"/>
        </w:rPr>
        <w:t xml:space="preserve">) dos Juros Remuneratórios, </w:t>
      </w:r>
      <w:r w:rsidRPr="007A7CC8">
        <w:rPr>
          <w:rFonts w:eastAsia="Arial Unicode MS"/>
          <w:w w:val="0"/>
          <w:sz w:val="22"/>
          <w:szCs w:val="22"/>
        </w:rPr>
        <w:t>calculados</w:t>
      </w:r>
      <w:r w:rsidRPr="007A7CC8">
        <w:rPr>
          <w:rFonts w:eastAsia="Arial Unicode MS"/>
          <w:w w:val="0"/>
          <w:sz w:val="22"/>
        </w:rPr>
        <w:t xml:space="preserve"> </w:t>
      </w:r>
      <w:r w:rsidRPr="007A7CC8">
        <w:rPr>
          <w:sz w:val="22"/>
          <w:szCs w:val="22"/>
        </w:rPr>
        <w:t xml:space="preserve">nos termos desta Escritura de Emissão </w:t>
      </w:r>
      <w:r w:rsidRPr="007A7CC8">
        <w:rPr>
          <w:rFonts w:eastAsia="Arial Unicode MS"/>
          <w:w w:val="0"/>
          <w:sz w:val="22"/>
        </w:rPr>
        <w:t xml:space="preserve">até a data do </w:t>
      </w:r>
      <w:r w:rsidRPr="007A7CC8">
        <w:rPr>
          <w:iCs/>
          <w:sz w:val="22"/>
          <w:szCs w:val="22"/>
        </w:rPr>
        <w:t xml:space="preserve">respectivo pagamento do valor do </w:t>
      </w:r>
      <w:r w:rsidRPr="007A7CC8">
        <w:rPr>
          <w:rFonts w:eastAsia="Arial Unicode MS"/>
          <w:w w:val="0"/>
          <w:sz w:val="22"/>
        </w:rPr>
        <w:t>resgate ou da amortização, conforme o caso; (</w:t>
      </w:r>
      <w:proofErr w:type="spellStart"/>
      <w:r w:rsidRPr="007A7CC8">
        <w:rPr>
          <w:rFonts w:eastAsia="Arial Unicode MS"/>
          <w:w w:val="0"/>
          <w:sz w:val="22"/>
        </w:rPr>
        <w:t>iii</w:t>
      </w:r>
      <w:proofErr w:type="spellEnd"/>
      <w:r w:rsidRPr="007A7CC8">
        <w:rPr>
          <w:rFonts w:eastAsia="Arial Unicode MS"/>
          <w:w w:val="0"/>
          <w:sz w:val="22"/>
        </w:rPr>
        <w:t>) de demais encargos devidos e não pagos até a data do resgate ou da amortização, conforme o caso; e (</w:t>
      </w:r>
      <w:proofErr w:type="spellStart"/>
      <w:r w:rsidRPr="007A7CC8">
        <w:rPr>
          <w:rFonts w:eastAsia="Arial Unicode MS"/>
          <w:w w:val="0"/>
          <w:sz w:val="22"/>
        </w:rPr>
        <w:t>iv</w:t>
      </w:r>
      <w:proofErr w:type="spellEnd"/>
      <w:r w:rsidRPr="007A7CC8">
        <w:rPr>
          <w:rFonts w:eastAsia="Arial Unicode MS"/>
          <w:w w:val="0"/>
          <w:sz w:val="22"/>
        </w:rPr>
        <w:t xml:space="preserve">) de prêmio - </w:t>
      </w:r>
      <w:r w:rsidRPr="007A7CC8">
        <w:rPr>
          <w:rFonts w:eastAsia="Arial Unicode MS"/>
          <w:i/>
          <w:w w:val="0"/>
          <w:sz w:val="22"/>
        </w:rPr>
        <w:t>flat</w:t>
      </w:r>
      <w:r w:rsidRPr="007A7CC8">
        <w:rPr>
          <w:rFonts w:eastAsia="Arial Unicode MS"/>
          <w:w w:val="0"/>
          <w:sz w:val="22"/>
        </w:rPr>
        <w:t>, incidente sobre o somatório dos valores indicados nos itens (i) a (</w:t>
      </w:r>
      <w:proofErr w:type="spellStart"/>
      <w:r w:rsidRPr="007A7CC8">
        <w:rPr>
          <w:rFonts w:eastAsia="Arial Unicode MS"/>
          <w:w w:val="0"/>
          <w:sz w:val="22"/>
        </w:rPr>
        <w:t>iii</w:t>
      </w:r>
      <w:proofErr w:type="spellEnd"/>
      <w:r w:rsidRPr="007A7CC8">
        <w:rPr>
          <w:rFonts w:eastAsia="Arial Unicode MS"/>
          <w:w w:val="0"/>
          <w:sz w:val="22"/>
        </w:rPr>
        <w:t>), correspondente aos seguintes valores, a depender do momento em que ocorrer a Amortização Extraordinária de Debêntures ou o Resgate Antecipado Facultativo de Debêntures</w:t>
      </w:r>
      <w:r w:rsidRPr="007A7CC8">
        <w:rPr>
          <w:rFonts w:eastAsia="Arial Unicode MS"/>
          <w:i/>
          <w:w w:val="0"/>
          <w:sz w:val="22"/>
        </w:rPr>
        <w:t xml:space="preserve"> </w:t>
      </w:r>
      <w:r w:rsidRPr="007A7CC8">
        <w:rPr>
          <w:rFonts w:eastAsia="Arial Unicode MS"/>
          <w:w w:val="0"/>
          <w:sz w:val="22"/>
        </w:rPr>
        <w:t>(“</w:t>
      </w:r>
      <w:r w:rsidRPr="007A7CC8">
        <w:rPr>
          <w:rFonts w:eastAsia="Arial Unicode MS"/>
          <w:w w:val="0"/>
          <w:sz w:val="22"/>
          <w:u w:val="single"/>
        </w:rPr>
        <w:t>Valor da Amortização Extraordinária de Debêntures</w:t>
      </w:r>
      <w:r w:rsidRPr="007A7CC8">
        <w:rPr>
          <w:rFonts w:eastAsia="Arial Unicode MS"/>
          <w:w w:val="0"/>
          <w:sz w:val="22"/>
        </w:rPr>
        <w:t>”, “</w:t>
      </w:r>
      <w:r w:rsidRPr="007A7CC8">
        <w:rPr>
          <w:rFonts w:eastAsia="Arial Unicode MS"/>
          <w:w w:val="0"/>
          <w:sz w:val="22"/>
          <w:u w:val="single"/>
        </w:rPr>
        <w:t>Valor do Resgate Antecipado Facultativo de Debêntures</w:t>
      </w:r>
      <w:r w:rsidRPr="007A7CC8">
        <w:rPr>
          <w:rFonts w:eastAsia="Arial Unicode MS"/>
          <w:w w:val="0"/>
          <w:sz w:val="22"/>
        </w:rPr>
        <w:t>”, e “</w:t>
      </w:r>
      <w:r w:rsidRPr="007A7CC8">
        <w:rPr>
          <w:rFonts w:eastAsia="Arial Unicode MS"/>
          <w:w w:val="0"/>
          <w:sz w:val="22"/>
          <w:u w:val="single"/>
        </w:rPr>
        <w:t>Prêmio</w:t>
      </w:r>
      <w:r w:rsidRPr="007A7CC8">
        <w:rPr>
          <w:rFonts w:eastAsia="Arial Unicode MS"/>
          <w:w w:val="0"/>
          <w:sz w:val="22"/>
        </w:rPr>
        <w:t>”, respectivamente):</w:t>
      </w:r>
    </w:p>
    <w:p w14:paraId="62805142" w14:textId="77777777" w:rsidR="00050E93" w:rsidRPr="007A7CC8" w:rsidRDefault="00050E93" w:rsidP="00050E93">
      <w:pPr>
        <w:pStyle w:val="Corpodetexto"/>
        <w:tabs>
          <w:tab w:val="left" w:pos="1418"/>
        </w:tabs>
        <w:spacing w:after="0" w:line="312" w:lineRule="auto"/>
        <w:jc w:val="both"/>
        <w:rPr>
          <w:rFonts w:eastAsia="Arial Unicode MS"/>
          <w:w w:val="0"/>
          <w:sz w:val="22"/>
        </w:rPr>
      </w:pPr>
    </w:p>
    <w:tbl>
      <w:tblPr>
        <w:tblW w:w="5000" w:type="pct"/>
        <w:jc w:val="center"/>
        <w:tblLook w:val="00A0" w:firstRow="1" w:lastRow="0" w:firstColumn="1" w:lastColumn="0" w:noHBand="0" w:noVBand="0"/>
      </w:tblPr>
      <w:tblGrid>
        <w:gridCol w:w="6096"/>
        <w:gridCol w:w="2835"/>
      </w:tblGrid>
      <w:tr w:rsidR="00050E93" w:rsidRPr="007A7CC8" w14:paraId="5A16FD68" w14:textId="77777777" w:rsidTr="002C52B6">
        <w:trPr>
          <w:trHeight w:val="373"/>
          <w:jc w:val="center"/>
        </w:trPr>
        <w:tc>
          <w:tcPr>
            <w:tcW w:w="3413" w:type="pct"/>
            <w:shd w:val="clear" w:color="auto" w:fill="auto"/>
          </w:tcPr>
          <w:p w14:paraId="6FBA43D7" w14:textId="77777777" w:rsidR="00050E93" w:rsidRPr="007A7CC8" w:rsidRDefault="00050E93" w:rsidP="002C52B6">
            <w:pPr>
              <w:jc w:val="center"/>
              <w:rPr>
                <w:b/>
                <w:bCs/>
                <w:smallCaps/>
                <w:color w:val="000000"/>
                <w:sz w:val="20"/>
                <w:szCs w:val="20"/>
              </w:rPr>
            </w:pPr>
            <w:r w:rsidRPr="007A7CC8">
              <w:rPr>
                <w:b/>
                <w:bCs/>
                <w:smallCaps/>
                <w:color w:val="000000"/>
                <w:sz w:val="20"/>
                <w:szCs w:val="20"/>
              </w:rPr>
              <w:t>Período</w:t>
            </w:r>
          </w:p>
          <w:p w14:paraId="57C97A67" w14:textId="77777777" w:rsidR="00050E93" w:rsidRPr="007A7CC8" w:rsidRDefault="00050E93" w:rsidP="002C52B6">
            <w:pPr>
              <w:jc w:val="center"/>
              <w:rPr>
                <w:b/>
                <w:bCs/>
                <w:smallCaps/>
                <w:color w:val="000000"/>
                <w:sz w:val="20"/>
                <w:szCs w:val="20"/>
              </w:rPr>
            </w:pPr>
          </w:p>
        </w:tc>
        <w:tc>
          <w:tcPr>
            <w:tcW w:w="1587" w:type="pct"/>
            <w:shd w:val="clear" w:color="auto" w:fill="auto"/>
          </w:tcPr>
          <w:p w14:paraId="67699F73" w14:textId="77777777" w:rsidR="00050E93" w:rsidRPr="007A7CC8" w:rsidRDefault="00050E93" w:rsidP="002C52B6">
            <w:pPr>
              <w:jc w:val="center"/>
              <w:rPr>
                <w:b/>
                <w:bCs/>
                <w:smallCaps/>
                <w:color w:val="000000"/>
                <w:sz w:val="20"/>
                <w:szCs w:val="20"/>
              </w:rPr>
            </w:pPr>
            <w:r w:rsidRPr="007A7CC8">
              <w:rPr>
                <w:b/>
                <w:bCs/>
                <w:smallCaps/>
                <w:color w:val="000000"/>
                <w:sz w:val="20"/>
                <w:szCs w:val="20"/>
              </w:rPr>
              <w:t>Prêmio</w:t>
            </w:r>
          </w:p>
        </w:tc>
      </w:tr>
      <w:tr w:rsidR="00050E93" w:rsidRPr="007A7CC8" w14:paraId="475FCBDE" w14:textId="77777777" w:rsidTr="002C52B6">
        <w:trPr>
          <w:jc w:val="center"/>
        </w:trPr>
        <w:tc>
          <w:tcPr>
            <w:tcW w:w="3413" w:type="pct"/>
            <w:shd w:val="clear" w:color="auto" w:fill="auto"/>
          </w:tcPr>
          <w:p w14:paraId="3F045792" w14:textId="77777777" w:rsidR="00050E93" w:rsidRPr="007A7CC8" w:rsidRDefault="00050E93" w:rsidP="002C52B6">
            <w:pPr>
              <w:jc w:val="center"/>
              <w:rPr>
                <w:sz w:val="20"/>
                <w:szCs w:val="20"/>
              </w:rPr>
            </w:pPr>
            <w:r w:rsidRPr="007A7CC8">
              <w:rPr>
                <w:rFonts w:eastAsia="Arial Unicode MS"/>
                <w:sz w:val="20"/>
                <w:szCs w:val="20"/>
              </w:rPr>
              <w:t>Até o 12</w:t>
            </w:r>
            <w:r w:rsidRPr="007A7CC8">
              <w:rPr>
                <w:sz w:val="20"/>
                <w:szCs w:val="20"/>
              </w:rPr>
              <w:t>º (décimo segundo) mês, inclusive, a contar da Data de Emissão</w:t>
            </w:r>
          </w:p>
          <w:p w14:paraId="24A05F3F" w14:textId="77777777" w:rsidR="00050E93" w:rsidRPr="007A7CC8" w:rsidRDefault="00050E93" w:rsidP="002C52B6">
            <w:pPr>
              <w:jc w:val="center"/>
              <w:rPr>
                <w:color w:val="000000"/>
                <w:sz w:val="20"/>
                <w:szCs w:val="20"/>
              </w:rPr>
            </w:pPr>
          </w:p>
        </w:tc>
        <w:tc>
          <w:tcPr>
            <w:tcW w:w="1587" w:type="pct"/>
            <w:shd w:val="clear" w:color="auto" w:fill="auto"/>
            <w:vAlign w:val="center"/>
          </w:tcPr>
          <w:p w14:paraId="3772BA3F" w14:textId="77777777" w:rsidR="00050E93" w:rsidRPr="007A7CC8" w:rsidRDefault="00050E93" w:rsidP="002C52B6">
            <w:pPr>
              <w:tabs>
                <w:tab w:val="left" w:pos="-1430"/>
                <w:tab w:val="left" w:pos="780"/>
              </w:tabs>
              <w:spacing w:after="120"/>
              <w:jc w:val="center"/>
              <w:rPr>
                <w:rFonts w:ascii="Frutiger Light" w:hAnsi="Frutiger Light" w:cs="Frutiger Light"/>
                <w:sz w:val="20"/>
                <w:szCs w:val="20"/>
              </w:rPr>
            </w:pPr>
            <w:r w:rsidRPr="007A7CC8">
              <w:rPr>
                <w:rFonts w:eastAsia="Arial Unicode MS"/>
                <w:sz w:val="20"/>
                <w:szCs w:val="20"/>
              </w:rPr>
              <w:t>0,35% (trinta e cinco centésimos por cento)</w:t>
            </w:r>
          </w:p>
        </w:tc>
      </w:tr>
      <w:tr w:rsidR="00050E93" w:rsidRPr="007A7CC8" w14:paraId="08490E87" w14:textId="77777777" w:rsidTr="002C52B6">
        <w:trPr>
          <w:jc w:val="center"/>
        </w:trPr>
        <w:tc>
          <w:tcPr>
            <w:tcW w:w="3413" w:type="pct"/>
            <w:shd w:val="clear" w:color="auto" w:fill="auto"/>
          </w:tcPr>
          <w:p w14:paraId="411CDA57" w14:textId="77777777" w:rsidR="00050E93" w:rsidRPr="007A7CC8" w:rsidRDefault="00050E93" w:rsidP="002C52B6">
            <w:pPr>
              <w:tabs>
                <w:tab w:val="left" w:pos="-1430"/>
                <w:tab w:val="left" w:pos="780"/>
              </w:tabs>
              <w:spacing w:after="120"/>
              <w:jc w:val="center"/>
              <w:rPr>
                <w:sz w:val="20"/>
                <w:szCs w:val="20"/>
              </w:rPr>
            </w:pPr>
            <w:r w:rsidRPr="007A7CC8">
              <w:rPr>
                <w:rFonts w:eastAsia="Arial Unicode MS"/>
                <w:sz w:val="20"/>
                <w:szCs w:val="20"/>
              </w:rPr>
              <w:t>Do 13</w:t>
            </w:r>
            <w:r w:rsidRPr="007A7CC8">
              <w:rPr>
                <w:sz w:val="20"/>
                <w:szCs w:val="20"/>
              </w:rPr>
              <w:t>º</w:t>
            </w:r>
            <w:r w:rsidRPr="007A7CC8">
              <w:rPr>
                <w:rFonts w:eastAsia="Arial Unicode MS"/>
                <w:sz w:val="20"/>
                <w:szCs w:val="20"/>
              </w:rPr>
              <w:t xml:space="preserve"> (décimo terceiro) mês, inclusive, ao 24</w:t>
            </w:r>
            <w:r w:rsidRPr="007A7CC8">
              <w:rPr>
                <w:sz w:val="20"/>
                <w:szCs w:val="20"/>
              </w:rPr>
              <w:t xml:space="preserve">º (vigésimo quatro) mês, </w:t>
            </w:r>
          </w:p>
          <w:p w14:paraId="0AF11B84" w14:textId="77777777" w:rsidR="00050E93" w:rsidRPr="007A7CC8" w:rsidRDefault="00050E93" w:rsidP="002C52B6">
            <w:pPr>
              <w:tabs>
                <w:tab w:val="left" w:pos="-1430"/>
                <w:tab w:val="left" w:pos="780"/>
              </w:tabs>
              <w:spacing w:after="120"/>
              <w:jc w:val="center"/>
              <w:rPr>
                <w:rFonts w:eastAsia="Arial Unicode MS"/>
                <w:sz w:val="20"/>
                <w:szCs w:val="20"/>
              </w:rPr>
            </w:pPr>
            <w:r w:rsidRPr="007A7CC8">
              <w:rPr>
                <w:sz w:val="20"/>
                <w:szCs w:val="20"/>
              </w:rPr>
              <w:t>inclusive, a contar da Data de Emissão</w:t>
            </w:r>
          </w:p>
        </w:tc>
        <w:tc>
          <w:tcPr>
            <w:tcW w:w="1587" w:type="pct"/>
            <w:shd w:val="clear" w:color="auto" w:fill="auto"/>
            <w:vAlign w:val="center"/>
          </w:tcPr>
          <w:p w14:paraId="5EB95D9C" w14:textId="77777777" w:rsidR="00050E93" w:rsidRPr="007A7CC8" w:rsidRDefault="00050E93" w:rsidP="002C52B6">
            <w:pPr>
              <w:tabs>
                <w:tab w:val="left" w:pos="-1430"/>
                <w:tab w:val="left" w:pos="780"/>
              </w:tabs>
              <w:spacing w:after="120"/>
              <w:jc w:val="center"/>
              <w:rPr>
                <w:rFonts w:eastAsia="Arial Unicode MS"/>
                <w:sz w:val="20"/>
                <w:szCs w:val="20"/>
              </w:rPr>
            </w:pPr>
            <w:r w:rsidRPr="007A7CC8">
              <w:rPr>
                <w:rFonts w:eastAsia="Arial Unicode MS"/>
                <w:sz w:val="20"/>
                <w:szCs w:val="20"/>
              </w:rPr>
              <w:t>0,30% (trinta centésimos por cento)</w:t>
            </w:r>
          </w:p>
        </w:tc>
      </w:tr>
      <w:tr w:rsidR="00050E93" w:rsidRPr="007A7CC8" w14:paraId="0C958CE5" w14:textId="77777777" w:rsidTr="002C52B6">
        <w:trPr>
          <w:jc w:val="center"/>
        </w:trPr>
        <w:tc>
          <w:tcPr>
            <w:tcW w:w="3413" w:type="pct"/>
            <w:shd w:val="clear" w:color="auto" w:fill="auto"/>
          </w:tcPr>
          <w:p w14:paraId="75BF173F" w14:textId="77777777" w:rsidR="00050E93" w:rsidRPr="007A7CC8" w:rsidRDefault="00050E93" w:rsidP="002C52B6">
            <w:pPr>
              <w:jc w:val="center"/>
              <w:rPr>
                <w:sz w:val="20"/>
                <w:szCs w:val="20"/>
              </w:rPr>
            </w:pPr>
            <w:r w:rsidRPr="007A7CC8">
              <w:rPr>
                <w:rFonts w:eastAsia="Arial Unicode MS"/>
                <w:sz w:val="20"/>
                <w:szCs w:val="20"/>
              </w:rPr>
              <w:t>Do 25</w:t>
            </w:r>
            <w:r w:rsidRPr="007A7CC8">
              <w:rPr>
                <w:sz w:val="20"/>
                <w:szCs w:val="20"/>
              </w:rPr>
              <w:t>º</w:t>
            </w:r>
            <w:r w:rsidRPr="007A7CC8">
              <w:rPr>
                <w:rFonts w:eastAsia="Arial Unicode MS"/>
                <w:sz w:val="20"/>
                <w:szCs w:val="20"/>
              </w:rPr>
              <w:t xml:space="preserve"> (vigésimo quinto) mês, inclusive, ao 36</w:t>
            </w:r>
            <w:r w:rsidRPr="007A7CC8">
              <w:rPr>
                <w:sz w:val="20"/>
                <w:szCs w:val="20"/>
              </w:rPr>
              <w:t>º (trigésimo sexto) mês, inclusive, a contar da Data de Emissão</w:t>
            </w:r>
          </w:p>
          <w:p w14:paraId="3EEBD3A8" w14:textId="77777777" w:rsidR="00050E93" w:rsidRPr="007A7CC8" w:rsidRDefault="00050E93" w:rsidP="002C52B6">
            <w:pPr>
              <w:jc w:val="center"/>
              <w:rPr>
                <w:rFonts w:eastAsia="Arial Unicode MS"/>
                <w:sz w:val="20"/>
                <w:szCs w:val="20"/>
              </w:rPr>
            </w:pPr>
          </w:p>
        </w:tc>
        <w:tc>
          <w:tcPr>
            <w:tcW w:w="1587" w:type="pct"/>
            <w:shd w:val="clear" w:color="auto" w:fill="auto"/>
            <w:vAlign w:val="center"/>
          </w:tcPr>
          <w:p w14:paraId="7823B2F6" w14:textId="77777777" w:rsidR="00050E93" w:rsidRPr="007A7CC8" w:rsidRDefault="00050E93" w:rsidP="002C52B6">
            <w:pPr>
              <w:tabs>
                <w:tab w:val="left" w:pos="-1430"/>
                <w:tab w:val="left" w:pos="780"/>
              </w:tabs>
              <w:spacing w:after="120"/>
              <w:jc w:val="center"/>
              <w:rPr>
                <w:rFonts w:eastAsia="Arial Unicode MS"/>
                <w:sz w:val="20"/>
                <w:szCs w:val="20"/>
              </w:rPr>
            </w:pPr>
            <w:r w:rsidRPr="007A7CC8">
              <w:rPr>
                <w:rFonts w:eastAsia="Arial Unicode MS"/>
                <w:sz w:val="20"/>
                <w:szCs w:val="20"/>
              </w:rPr>
              <w:t>0,25% (vinte e cinco centésimos por cento)</w:t>
            </w:r>
          </w:p>
        </w:tc>
      </w:tr>
      <w:tr w:rsidR="00050E93" w:rsidRPr="007A7CC8" w14:paraId="5868167F" w14:textId="77777777" w:rsidTr="002C52B6">
        <w:trPr>
          <w:jc w:val="center"/>
        </w:trPr>
        <w:tc>
          <w:tcPr>
            <w:tcW w:w="3413" w:type="pct"/>
            <w:shd w:val="clear" w:color="auto" w:fill="auto"/>
          </w:tcPr>
          <w:p w14:paraId="604AD4AD" w14:textId="77777777" w:rsidR="00050E93" w:rsidRPr="007A7CC8" w:rsidRDefault="00050E93" w:rsidP="002C52B6">
            <w:pPr>
              <w:jc w:val="center"/>
              <w:rPr>
                <w:sz w:val="20"/>
                <w:szCs w:val="20"/>
              </w:rPr>
            </w:pPr>
            <w:r w:rsidRPr="007A7CC8">
              <w:rPr>
                <w:rFonts w:eastAsia="Arial Unicode MS"/>
                <w:sz w:val="20"/>
                <w:szCs w:val="20"/>
              </w:rPr>
              <w:t>Do 37</w:t>
            </w:r>
            <w:r w:rsidRPr="007A7CC8">
              <w:rPr>
                <w:sz w:val="20"/>
                <w:szCs w:val="20"/>
              </w:rPr>
              <w:t>º</w:t>
            </w:r>
            <w:r w:rsidRPr="007A7CC8">
              <w:rPr>
                <w:rFonts w:eastAsia="Arial Unicode MS"/>
                <w:sz w:val="20"/>
                <w:szCs w:val="20"/>
              </w:rPr>
              <w:t xml:space="preserve"> (trigésimo sétimo) mês, inclusive, ao 48</w:t>
            </w:r>
            <w:r w:rsidRPr="007A7CC8">
              <w:rPr>
                <w:sz w:val="20"/>
                <w:szCs w:val="20"/>
              </w:rPr>
              <w:t>º (quadragésimo oitavo) mês, inclusive, a contar da Data de Emissão</w:t>
            </w:r>
          </w:p>
          <w:p w14:paraId="31CDE67C" w14:textId="77777777" w:rsidR="00050E93" w:rsidRPr="007A7CC8" w:rsidRDefault="00050E93" w:rsidP="002C52B6">
            <w:pPr>
              <w:jc w:val="center"/>
              <w:rPr>
                <w:rFonts w:eastAsia="Arial Unicode MS"/>
                <w:sz w:val="20"/>
                <w:szCs w:val="20"/>
              </w:rPr>
            </w:pPr>
          </w:p>
        </w:tc>
        <w:tc>
          <w:tcPr>
            <w:tcW w:w="1587" w:type="pct"/>
            <w:shd w:val="clear" w:color="auto" w:fill="auto"/>
            <w:vAlign w:val="center"/>
          </w:tcPr>
          <w:p w14:paraId="431003A1" w14:textId="77777777" w:rsidR="00050E93" w:rsidRPr="007A7CC8" w:rsidRDefault="00050E93" w:rsidP="002C52B6">
            <w:pPr>
              <w:tabs>
                <w:tab w:val="left" w:pos="-1430"/>
                <w:tab w:val="left" w:pos="780"/>
              </w:tabs>
              <w:spacing w:after="120"/>
              <w:jc w:val="center"/>
              <w:rPr>
                <w:rFonts w:eastAsia="Arial Unicode MS"/>
                <w:sz w:val="20"/>
                <w:szCs w:val="20"/>
              </w:rPr>
            </w:pPr>
            <w:r w:rsidRPr="007A7CC8">
              <w:rPr>
                <w:rFonts w:eastAsia="Arial Unicode MS"/>
                <w:sz w:val="20"/>
                <w:szCs w:val="20"/>
              </w:rPr>
              <w:t>0,20% (vinte centésimos por cento)</w:t>
            </w:r>
          </w:p>
        </w:tc>
      </w:tr>
      <w:tr w:rsidR="00050E93" w:rsidRPr="007A7CC8" w14:paraId="798CD03A" w14:textId="77777777" w:rsidTr="002C52B6">
        <w:trPr>
          <w:jc w:val="center"/>
        </w:trPr>
        <w:tc>
          <w:tcPr>
            <w:tcW w:w="3413" w:type="pct"/>
            <w:shd w:val="clear" w:color="auto" w:fill="auto"/>
          </w:tcPr>
          <w:p w14:paraId="2C33EC44" w14:textId="77777777" w:rsidR="00050E93" w:rsidRPr="007A7CC8" w:rsidRDefault="00050E93" w:rsidP="002C52B6">
            <w:pPr>
              <w:jc w:val="center"/>
              <w:rPr>
                <w:rFonts w:eastAsia="Arial Unicode MS"/>
                <w:sz w:val="20"/>
                <w:szCs w:val="20"/>
              </w:rPr>
            </w:pPr>
            <w:r w:rsidRPr="007A7CC8">
              <w:rPr>
                <w:rFonts w:eastAsia="Arial Unicode MS"/>
                <w:sz w:val="20"/>
                <w:szCs w:val="20"/>
              </w:rPr>
              <w:t>Do 49</w:t>
            </w:r>
            <w:r w:rsidRPr="007A7CC8">
              <w:rPr>
                <w:sz w:val="20"/>
                <w:szCs w:val="20"/>
              </w:rPr>
              <w:t>º</w:t>
            </w:r>
            <w:r w:rsidRPr="007A7CC8">
              <w:rPr>
                <w:rFonts w:eastAsia="Arial Unicode MS"/>
                <w:sz w:val="20"/>
                <w:szCs w:val="20"/>
              </w:rPr>
              <w:t xml:space="preserve"> (quadragésimo nono) mês, inclusive, ao 60</w:t>
            </w:r>
            <w:r w:rsidRPr="007A7CC8">
              <w:rPr>
                <w:sz w:val="20"/>
                <w:szCs w:val="20"/>
              </w:rPr>
              <w:t>º (sexagésimo) mês, inclusive, a contar da Data de Emissão</w:t>
            </w:r>
          </w:p>
        </w:tc>
        <w:tc>
          <w:tcPr>
            <w:tcW w:w="1587" w:type="pct"/>
            <w:shd w:val="clear" w:color="auto" w:fill="auto"/>
            <w:vAlign w:val="center"/>
          </w:tcPr>
          <w:p w14:paraId="5EFBB648" w14:textId="77777777" w:rsidR="00050E93" w:rsidRPr="007A7CC8" w:rsidRDefault="00050E93" w:rsidP="002C52B6">
            <w:pPr>
              <w:tabs>
                <w:tab w:val="left" w:pos="-1430"/>
                <w:tab w:val="left" w:pos="780"/>
              </w:tabs>
              <w:spacing w:after="120"/>
              <w:jc w:val="center"/>
              <w:rPr>
                <w:rFonts w:eastAsia="Arial Unicode MS"/>
                <w:sz w:val="20"/>
                <w:szCs w:val="20"/>
              </w:rPr>
            </w:pPr>
            <w:r w:rsidRPr="007A7CC8">
              <w:rPr>
                <w:rFonts w:eastAsia="Arial Unicode MS"/>
                <w:sz w:val="20"/>
                <w:szCs w:val="20"/>
              </w:rPr>
              <w:t>0,15% (quinze centésimos por cento)</w:t>
            </w:r>
          </w:p>
        </w:tc>
      </w:tr>
    </w:tbl>
    <w:p w14:paraId="2A1D4CBD" w14:textId="77777777" w:rsidR="00050E93" w:rsidRPr="007A7CC8" w:rsidRDefault="00050E93" w:rsidP="00050E93">
      <w:pPr>
        <w:pStyle w:val="Corpodetexto"/>
        <w:tabs>
          <w:tab w:val="left" w:pos="7338"/>
        </w:tabs>
        <w:spacing w:after="0" w:line="312" w:lineRule="auto"/>
        <w:jc w:val="both"/>
        <w:rPr>
          <w:rFonts w:eastAsia="Arial Unicode MS"/>
          <w:w w:val="0"/>
          <w:sz w:val="22"/>
        </w:rPr>
      </w:pPr>
      <w:r w:rsidRPr="007A7CC8">
        <w:rPr>
          <w:rFonts w:eastAsia="Arial Unicode MS"/>
          <w:w w:val="0"/>
          <w:sz w:val="22"/>
        </w:rPr>
        <w:tab/>
      </w:r>
    </w:p>
    <w:p w14:paraId="4115B851" w14:textId="77777777" w:rsidR="00050E93" w:rsidRPr="007A7CC8" w:rsidRDefault="00050E93" w:rsidP="00050E93">
      <w:pPr>
        <w:pStyle w:val="Corpodetexto"/>
        <w:tabs>
          <w:tab w:val="left" w:pos="1418"/>
        </w:tabs>
        <w:spacing w:after="0" w:line="312" w:lineRule="auto"/>
        <w:jc w:val="both"/>
        <w:rPr>
          <w:rFonts w:eastAsia="Arial Unicode MS"/>
          <w:w w:val="0"/>
          <w:sz w:val="22"/>
        </w:rPr>
      </w:pPr>
    </w:p>
    <w:p w14:paraId="794CC41A" w14:textId="18B2111E" w:rsidR="00050E93" w:rsidRPr="007A7CC8" w:rsidRDefault="00050E93" w:rsidP="00876C01">
      <w:pPr>
        <w:pStyle w:val="Corpodetexto"/>
        <w:numPr>
          <w:ilvl w:val="3"/>
          <w:numId w:val="28"/>
        </w:numPr>
        <w:tabs>
          <w:tab w:val="left" w:pos="1418"/>
        </w:tabs>
        <w:spacing w:after="0" w:line="312" w:lineRule="auto"/>
        <w:ind w:left="0" w:firstLine="0"/>
        <w:jc w:val="both"/>
        <w:rPr>
          <w:rFonts w:eastAsia="Arial Unicode MS"/>
          <w:w w:val="0"/>
          <w:sz w:val="22"/>
        </w:rPr>
      </w:pPr>
      <w:r w:rsidRPr="007A7CC8">
        <w:rPr>
          <w:rFonts w:eastAsia="Arial Unicode MS"/>
          <w:w w:val="0"/>
          <w:sz w:val="22"/>
        </w:rPr>
        <w:t xml:space="preserve">A </w:t>
      </w:r>
      <w:r w:rsidR="00FD70EA">
        <w:rPr>
          <w:sz w:val="22"/>
          <w:szCs w:val="22"/>
        </w:rPr>
        <w:t>B3</w:t>
      </w:r>
      <w:r w:rsidRPr="007A7CC8">
        <w:rPr>
          <w:rFonts w:eastAsia="Arial Unicode MS"/>
          <w:w w:val="0"/>
          <w:sz w:val="22"/>
        </w:rPr>
        <w:t xml:space="preserve"> deverá ser comunicada, por meio de correspondência encaminhada pela Emissora, com o “de acordo” do Agente Fiduciário, da realização da Amortização Extraordinária de Debêntures do Resgate Antecipado Facultativo de Debêntures com no mínimo, </w:t>
      </w:r>
      <w:r w:rsidRPr="007A7CC8">
        <w:rPr>
          <w:rFonts w:eastAsia="Arial Unicode MS"/>
          <w:w w:val="0"/>
          <w:sz w:val="22"/>
          <w:szCs w:val="22"/>
        </w:rPr>
        <w:t>2 (dois</w:t>
      </w:r>
      <w:r w:rsidRPr="007A7CC8">
        <w:rPr>
          <w:rFonts w:eastAsia="Arial Unicode MS"/>
          <w:w w:val="0"/>
          <w:sz w:val="22"/>
        </w:rPr>
        <w:t>) dias úteis de antecedência.</w:t>
      </w:r>
    </w:p>
    <w:p w14:paraId="110C20FE" w14:textId="77777777" w:rsidR="00050E93" w:rsidRPr="007A7CC8" w:rsidRDefault="00050E93" w:rsidP="00050E93">
      <w:pPr>
        <w:pStyle w:val="PargrafodaLista"/>
        <w:tabs>
          <w:tab w:val="left" w:pos="1418"/>
        </w:tabs>
        <w:ind w:left="0"/>
        <w:rPr>
          <w:rFonts w:ascii="Times New Roman" w:eastAsia="Arial Unicode MS" w:hAnsi="Times New Roman" w:cs="Times New Roman"/>
          <w:w w:val="0"/>
        </w:rPr>
      </w:pPr>
    </w:p>
    <w:p w14:paraId="195A7A61" w14:textId="77777777" w:rsidR="00050E93" w:rsidRPr="007A7CC8" w:rsidRDefault="00050E93" w:rsidP="00876C01">
      <w:pPr>
        <w:pStyle w:val="Corpodetexto"/>
        <w:numPr>
          <w:ilvl w:val="3"/>
          <w:numId w:val="28"/>
        </w:numPr>
        <w:tabs>
          <w:tab w:val="left" w:pos="1418"/>
        </w:tabs>
        <w:spacing w:after="0" w:line="312" w:lineRule="auto"/>
        <w:ind w:left="0" w:firstLine="0"/>
        <w:jc w:val="both"/>
        <w:rPr>
          <w:rFonts w:eastAsia="Arial Unicode MS"/>
          <w:w w:val="0"/>
          <w:sz w:val="22"/>
        </w:rPr>
      </w:pPr>
      <w:r w:rsidRPr="007A7CC8">
        <w:rPr>
          <w:rFonts w:eastAsia="Arial Unicode MS"/>
          <w:w w:val="0"/>
          <w:sz w:val="22"/>
          <w:szCs w:val="22"/>
        </w:rPr>
        <w:t>As Debêntures resgatadas serão canceladas pela Emissora.</w:t>
      </w:r>
    </w:p>
    <w:p w14:paraId="3F15A75E" w14:textId="77777777" w:rsidR="00050E93" w:rsidRPr="007A7CC8" w:rsidRDefault="00050E93" w:rsidP="00050E93">
      <w:pPr>
        <w:pStyle w:val="PargrafodaLista"/>
        <w:tabs>
          <w:tab w:val="left" w:pos="1418"/>
        </w:tabs>
        <w:ind w:left="0"/>
        <w:rPr>
          <w:rFonts w:ascii="Times New Roman" w:eastAsia="Arial Unicode MS" w:hAnsi="Times New Roman" w:cs="Times New Roman"/>
          <w:w w:val="0"/>
        </w:rPr>
      </w:pPr>
    </w:p>
    <w:p w14:paraId="3CC2899B" w14:textId="77777777" w:rsidR="00050E93" w:rsidRPr="007A7CC8" w:rsidRDefault="00050E93" w:rsidP="00876C01">
      <w:pPr>
        <w:pStyle w:val="Corpodetexto"/>
        <w:numPr>
          <w:ilvl w:val="3"/>
          <w:numId w:val="28"/>
        </w:numPr>
        <w:tabs>
          <w:tab w:val="left" w:pos="1418"/>
        </w:tabs>
        <w:spacing w:after="0" w:line="312" w:lineRule="auto"/>
        <w:ind w:left="0" w:firstLine="0"/>
        <w:jc w:val="both"/>
        <w:rPr>
          <w:rFonts w:eastAsia="Arial Unicode MS"/>
          <w:w w:val="0"/>
          <w:sz w:val="22"/>
          <w:szCs w:val="22"/>
        </w:rPr>
      </w:pPr>
      <w:r w:rsidRPr="007A7CC8">
        <w:rPr>
          <w:rFonts w:eastAsia="Arial Unicode MS"/>
          <w:w w:val="0"/>
          <w:sz w:val="22"/>
          <w:szCs w:val="22"/>
        </w:rPr>
        <w:t xml:space="preserve">Para fins desta Cláusula 5.2.1.4, o comunicado de </w:t>
      </w:r>
      <w:r w:rsidRPr="007A7CC8">
        <w:rPr>
          <w:rFonts w:eastAsia="Arial Unicode MS"/>
          <w:w w:val="0"/>
          <w:sz w:val="22"/>
        </w:rPr>
        <w:t>Amortização Extraordinária de Debêntures</w:t>
      </w:r>
      <w:r w:rsidRPr="007A7CC8">
        <w:rPr>
          <w:rFonts w:eastAsia="Arial Unicode MS"/>
          <w:w w:val="0"/>
          <w:sz w:val="22"/>
          <w:szCs w:val="22"/>
        </w:rPr>
        <w:t xml:space="preserve"> ou de </w:t>
      </w:r>
      <w:r w:rsidRPr="007A7CC8">
        <w:rPr>
          <w:rFonts w:eastAsia="Arial Unicode MS"/>
          <w:w w:val="0"/>
          <w:sz w:val="22"/>
        </w:rPr>
        <w:t xml:space="preserve">Resgate Antecipado Facultativo de Debêntures </w:t>
      </w:r>
      <w:r w:rsidRPr="007A7CC8">
        <w:rPr>
          <w:rFonts w:eastAsia="Arial Unicode MS"/>
          <w:w w:val="0"/>
          <w:sz w:val="22"/>
          <w:szCs w:val="22"/>
        </w:rPr>
        <w:t xml:space="preserve">a ser enviado pela Emissora ao </w:t>
      </w:r>
      <w:r w:rsidRPr="007A7CC8">
        <w:rPr>
          <w:rFonts w:eastAsia="Arial Unicode MS"/>
          <w:w w:val="0"/>
          <w:sz w:val="22"/>
          <w:szCs w:val="22"/>
        </w:rPr>
        <w:lastRenderedPageBreak/>
        <w:t xml:space="preserve">Agente Fiduciário e publicado por meio de comunicação aos Debenturistas, nos termos da Cláusula 4.9.1 acima, com 15 (quinze) dias de antecedência, deverá conter os termos e condições da </w:t>
      </w:r>
      <w:r w:rsidRPr="007A7CC8">
        <w:rPr>
          <w:rFonts w:eastAsia="Arial Unicode MS"/>
          <w:w w:val="0"/>
          <w:sz w:val="22"/>
        </w:rPr>
        <w:t>Amortização Extraordinária de Debêntures ou</w:t>
      </w:r>
      <w:r w:rsidRPr="007A7CC8">
        <w:rPr>
          <w:rFonts w:eastAsia="Arial Unicode MS"/>
          <w:w w:val="0"/>
          <w:sz w:val="22"/>
          <w:szCs w:val="22"/>
        </w:rPr>
        <w:t xml:space="preserve"> do Resgate Antecipado Facultativo de Debêntures, conforme o caso, incluindo necessariamente: (i) a respectiva data </w:t>
      </w:r>
      <w:r w:rsidRPr="007A7CC8">
        <w:rPr>
          <w:rFonts w:eastAsia="Arial Unicode MS"/>
          <w:w w:val="0"/>
          <w:sz w:val="22"/>
        </w:rPr>
        <w:t>da Amortização Extraordinária de Debêntures</w:t>
      </w:r>
      <w:r w:rsidRPr="007A7CC8">
        <w:rPr>
          <w:rFonts w:eastAsia="Arial Unicode MS"/>
          <w:w w:val="0"/>
          <w:sz w:val="22"/>
          <w:szCs w:val="22"/>
        </w:rPr>
        <w:t xml:space="preserve"> ou do Resgate Antecipado Facultativo de Debêntures, conforme o caso; (</w:t>
      </w:r>
      <w:proofErr w:type="spellStart"/>
      <w:r w:rsidRPr="007A7CC8">
        <w:rPr>
          <w:rFonts w:eastAsia="Arial Unicode MS"/>
          <w:w w:val="0"/>
          <w:sz w:val="22"/>
          <w:szCs w:val="22"/>
        </w:rPr>
        <w:t>ii</w:t>
      </w:r>
      <w:proofErr w:type="spellEnd"/>
      <w:r w:rsidRPr="007A7CC8">
        <w:rPr>
          <w:rFonts w:eastAsia="Arial Unicode MS"/>
          <w:w w:val="0"/>
          <w:sz w:val="22"/>
          <w:szCs w:val="22"/>
        </w:rPr>
        <w:t xml:space="preserve">) o Valor </w:t>
      </w:r>
      <w:r w:rsidRPr="007A7CC8">
        <w:rPr>
          <w:rFonts w:eastAsia="Arial Unicode MS"/>
          <w:w w:val="0"/>
          <w:sz w:val="22"/>
        </w:rPr>
        <w:t>da Amortização Extraordinária de Debêntures</w:t>
      </w:r>
      <w:r w:rsidRPr="007A7CC8">
        <w:rPr>
          <w:rFonts w:eastAsia="Arial Unicode MS"/>
          <w:w w:val="0"/>
          <w:sz w:val="22"/>
          <w:szCs w:val="22"/>
        </w:rPr>
        <w:t xml:space="preserve"> ou o Valor do Resgate Antecipado Facultativo de Debêntures, conforme o caso; e (</w:t>
      </w:r>
      <w:proofErr w:type="spellStart"/>
      <w:r w:rsidRPr="007A7CC8">
        <w:rPr>
          <w:rFonts w:eastAsia="Arial Unicode MS"/>
          <w:w w:val="0"/>
          <w:sz w:val="22"/>
          <w:szCs w:val="22"/>
        </w:rPr>
        <w:t>iii</w:t>
      </w:r>
      <w:proofErr w:type="spellEnd"/>
      <w:r w:rsidRPr="007A7CC8">
        <w:rPr>
          <w:rFonts w:eastAsia="Arial Unicode MS"/>
          <w:w w:val="0"/>
          <w:sz w:val="22"/>
          <w:szCs w:val="22"/>
        </w:rPr>
        <w:t xml:space="preserve">) quaisquer outras informações necessárias à operacionalização da </w:t>
      </w:r>
      <w:r w:rsidRPr="007A7CC8">
        <w:rPr>
          <w:rFonts w:eastAsia="Arial Unicode MS"/>
          <w:w w:val="0"/>
          <w:sz w:val="22"/>
        </w:rPr>
        <w:t>Amortização Extraordinária de Debêntures</w:t>
      </w:r>
      <w:r w:rsidRPr="007A7CC8">
        <w:rPr>
          <w:rFonts w:eastAsia="Arial Unicode MS"/>
          <w:w w:val="0"/>
          <w:sz w:val="22"/>
          <w:szCs w:val="22"/>
        </w:rPr>
        <w:t xml:space="preserve"> ou do Resgate Antecipado Facultativo de Debêntures, conforme o caso (“</w:t>
      </w:r>
      <w:r w:rsidRPr="007A7CC8">
        <w:rPr>
          <w:rFonts w:eastAsia="Arial Unicode MS"/>
          <w:w w:val="0"/>
          <w:sz w:val="22"/>
          <w:szCs w:val="22"/>
          <w:u w:val="single"/>
        </w:rPr>
        <w:t>Comunicação de Amortização ou de Resgate</w:t>
      </w:r>
      <w:r w:rsidRPr="007A7CC8">
        <w:rPr>
          <w:rFonts w:eastAsia="Arial Unicode MS"/>
          <w:w w:val="0"/>
          <w:sz w:val="22"/>
          <w:szCs w:val="22"/>
        </w:rPr>
        <w:t xml:space="preserve">”). </w:t>
      </w:r>
    </w:p>
    <w:p w14:paraId="0E25CB97" w14:textId="77777777" w:rsidR="00050E93" w:rsidRPr="007A7CC8" w:rsidRDefault="00050E93" w:rsidP="00050E93">
      <w:pPr>
        <w:pStyle w:val="PargrafodaLista"/>
        <w:rPr>
          <w:rFonts w:eastAsia="Arial Unicode MS"/>
          <w:w w:val="0"/>
        </w:rPr>
      </w:pPr>
    </w:p>
    <w:p w14:paraId="5B000FE2" w14:textId="77777777" w:rsidR="00050E93" w:rsidRPr="007A7CC8" w:rsidRDefault="00050E93" w:rsidP="00876C01">
      <w:pPr>
        <w:pStyle w:val="Corpodetexto"/>
        <w:numPr>
          <w:ilvl w:val="3"/>
          <w:numId w:val="28"/>
        </w:numPr>
        <w:tabs>
          <w:tab w:val="left" w:pos="1418"/>
        </w:tabs>
        <w:spacing w:after="0" w:line="312" w:lineRule="auto"/>
        <w:ind w:left="0" w:firstLine="0"/>
        <w:jc w:val="both"/>
        <w:rPr>
          <w:rFonts w:eastAsia="Arial Unicode MS"/>
          <w:w w:val="0"/>
          <w:sz w:val="22"/>
          <w:szCs w:val="22"/>
        </w:rPr>
      </w:pPr>
      <w:r w:rsidRPr="007A7CC8">
        <w:rPr>
          <w:sz w:val="22"/>
          <w:szCs w:val="22"/>
        </w:rPr>
        <w:t xml:space="preserve">Fica desde já acordado que até o 6º (sexto) mês a contar da Data de Emissão (inclusive), a Emissora poderá, a seu exclusivo critério, realizar uma única </w:t>
      </w:r>
      <w:r w:rsidRPr="007A7CC8">
        <w:rPr>
          <w:rFonts w:eastAsia="Arial Unicode MS"/>
          <w:w w:val="0"/>
          <w:sz w:val="22"/>
          <w:szCs w:val="22"/>
        </w:rPr>
        <w:t>a</w:t>
      </w:r>
      <w:r w:rsidRPr="007A7CC8">
        <w:rPr>
          <w:sz w:val="22"/>
          <w:szCs w:val="22"/>
        </w:rPr>
        <w:t>mortização extraordinária de Debêntures em montante equivalente a até R$ 70.000.000,00 (setenta milhões de reais) (“</w:t>
      </w:r>
      <w:r w:rsidRPr="007A7CC8">
        <w:rPr>
          <w:sz w:val="22"/>
          <w:szCs w:val="22"/>
          <w:u w:val="single"/>
        </w:rPr>
        <w:t>Amortização Extraordinária Diferenciada</w:t>
      </w:r>
      <w:r w:rsidRPr="007A7CC8">
        <w:rPr>
          <w:sz w:val="22"/>
          <w:szCs w:val="22"/>
        </w:rPr>
        <w:t xml:space="preserve">”), sendo que, neste caso, observado o limite ora estabelecido, o </w:t>
      </w:r>
      <w:r w:rsidRPr="007A7CC8">
        <w:rPr>
          <w:rFonts w:eastAsia="Arial Unicode MS"/>
          <w:w w:val="0"/>
          <w:sz w:val="22"/>
        </w:rPr>
        <w:t xml:space="preserve">valor da Amortização Extraordinária </w:t>
      </w:r>
      <w:r w:rsidRPr="007A7CC8">
        <w:rPr>
          <w:sz w:val="22"/>
          <w:szCs w:val="22"/>
          <w:u w:val="single"/>
        </w:rPr>
        <w:t>Diferenciada</w:t>
      </w:r>
      <w:r w:rsidRPr="007A7CC8" w:rsidDel="005A1216">
        <w:rPr>
          <w:rFonts w:eastAsia="Arial Unicode MS"/>
          <w:w w:val="0"/>
          <w:sz w:val="22"/>
        </w:rPr>
        <w:t xml:space="preserve"> </w:t>
      </w:r>
      <w:r w:rsidRPr="007A7CC8">
        <w:rPr>
          <w:sz w:val="22"/>
          <w:szCs w:val="22"/>
        </w:rPr>
        <w:t xml:space="preserve">a ser pago pelo Emissora será correspondente a </w:t>
      </w:r>
      <w:r w:rsidRPr="007A7CC8">
        <w:rPr>
          <w:rFonts w:eastAsia="Arial Unicode MS"/>
          <w:w w:val="0"/>
          <w:sz w:val="22"/>
        </w:rPr>
        <w:t xml:space="preserve">(i) parcela do Valor Nominal Unitário </w:t>
      </w:r>
      <w:r w:rsidRPr="007A7CC8">
        <w:rPr>
          <w:sz w:val="22"/>
          <w:szCs w:val="22"/>
        </w:rPr>
        <w:t xml:space="preserve">das Debêntures </w:t>
      </w:r>
      <w:r w:rsidRPr="007A7CC8">
        <w:rPr>
          <w:rFonts w:eastAsia="Arial Unicode MS"/>
          <w:w w:val="0"/>
          <w:sz w:val="22"/>
        </w:rPr>
        <w:t>ou do saldo do Valor Nominal Unitário das Debêntures, acrescida (</w:t>
      </w:r>
      <w:proofErr w:type="spellStart"/>
      <w:r w:rsidRPr="007A7CC8">
        <w:rPr>
          <w:rFonts w:eastAsia="Arial Unicode MS"/>
          <w:w w:val="0"/>
          <w:sz w:val="22"/>
        </w:rPr>
        <w:t>ii</w:t>
      </w:r>
      <w:proofErr w:type="spellEnd"/>
      <w:r w:rsidRPr="007A7CC8">
        <w:rPr>
          <w:rFonts w:eastAsia="Arial Unicode MS"/>
          <w:w w:val="0"/>
          <w:sz w:val="22"/>
        </w:rPr>
        <w:t xml:space="preserve">) dos Juros Remuneratórios, </w:t>
      </w:r>
      <w:r w:rsidRPr="007A7CC8">
        <w:rPr>
          <w:rFonts w:eastAsia="Arial Unicode MS"/>
          <w:w w:val="0"/>
          <w:sz w:val="22"/>
          <w:szCs w:val="22"/>
        </w:rPr>
        <w:t>calculados</w:t>
      </w:r>
      <w:r w:rsidRPr="007A7CC8">
        <w:rPr>
          <w:rFonts w:eastAsia="Arial Unicode MS"/>
          <w:w w:val="0"/>
          <w:sz w:val="22"/>
        </w:rPr>
        <w:t xml:space="preserve"> </w:t>
      </w:r>
      <w:r w:rsidRPr="007A7CC8">
        <w:rPr>
          <w:sz w:val="22"/>
          <w:szCs w:val="22"/>
        </w:rPr>
        <w:t xml:space="preserve">nos termos desta Escritura de Emissão </w:t>
      </w:r>
      <w:r w:rsidRPr="007A7CC8">
        <w:rPr>
          <w:rFonts w:eastAsia="Arial Unicode MS"/>
          <w:w w:val="0"/>
          <w:sz w:val="22"/>
        </w:rPr>
        <w:t xml:space="preserve">até a data do </w:t>
      </w:r>
      <w:r w:rsidRPr="007A7CC8">
        <w:rPr>
          <w:iCs/>
          <w:sz w:val="22"/>
          <w:szCs w:val="22"/>
        </w:rPr>
        <w:t>respectivo pagamento d</w:t>
      </w:r>
      <w:r w:rsidRPr="007A7CC8">
        <w:rPr>
          <w:rFonts w:eastAsia="Arial Unicode MS"/>
          <w:w w:val="0"/>
          <w:sz w:val="22"/>
        </w:rPr>
        <w:t>a amortização; (</w:t>
      </w:r>
      <w:proofErr w:type="spellStart"/>
      <w:r w:rsidRPr="007A7CC8">
        <w:rPr>
          <w:rFonts w:eastAsia="Arial Unicode MS"/>
          <w:w w:val="0"/>
          <w:sz w:val="22"/>
        </w:rPr>
        <w:t>iii</w:t>
      </w:r>
      <w:proofErr w:type="spellEnd"/>
      <w:r w:rsidRPr="007A7CC8">
        <w:rPr>
          <w:rFonts w:eastAsia="Arial Unicode MS"/>
          <w:w w:val="0"/>
          <w:sz w:val="22"/>
        </w:rPr>
        <w:t>) de demais encargos devidos e não pagos até a data da amortização; e (</w:t>
      </w:r>
      <w:proofErr w:type="spellStart"/>
      <w:r w:rsidRPr="007A7CC8">
        <w:rPr>
          <w:rFonts w:eastAsia="Arial Unicode MS"/>
          <w:w w:val="0"/>
          <w:sz w:val="22"/>
        </w:rPr>
        <w:t>iv</w:t>
      </w:r>
      <w:proofErr w:type="spellEnd"/>
      <w:r w:rsidRPr="007A7CC8">
        <w:rPr>
          <w:rFonts w:eastAsia="Arial Unicode MS"/>
          <w:w w:val="0"/>
          <w:sz w:val="22"/>
        </w:rPr>
        <w:t xml:space="preserve">) de prêmio - </w:t>
      </w:r>
      <w:r w:rsidRPr="007A7CC8">
        <w:rPr>
          <w:rFonts w:eastAsia="Arial Unicode MS"/>
          <w:i/>
          <w:w w:val="0"/>
          <w:sz w:val="22"/>
        </w:rPr>
        <w:t>flat</w:t>
      </w:r>
      <w:r w:rsidRPr="007A7CC8">
        <w:rPr>
          <w:rFonts w:eastAsia="Arial Unicode MS"/>
          <w:w w:val="0"/>
          <w:sz w:val="22"/>
        </w:rPr>
        <w:t>, incidente sobre o somatório dos valores indicados nos itens (i) a (</w:t>
      </w:r>
      <w:proofErr w:type="spellStart"/>
      <w:r w:rsidRPr="007A7CC8">
        <w:rPr>
          <w:rFonts w:eastAsia="Arial Unicode MS"/>
          <w:w w:val="0"/>
          <w:sz w:val="22"/>
        </w:rPr>
        <w:t>iii</w:t>
      </w:r>
      <w:proofErr w:type="spellEnd"/>
      <w:r w:rsidRPr="007A7CC8">
        <w:rPr>
          <w:rFonts w:eastAsia="Arial Unicode MS"/>
          <w:w w:val="0"/>
          <w:sz w:val="22"/>
        </w:rPr>
        <w:t>), correspondente à taxa de 0,20% (zero inteiros e vinte centésimos por cento) (“</w:t>
      </w:r>
      <w:r w:rsidRPr="007A7CC8">
        <w:rPr>
          <w:rFonts w:eastAsia="Arial Unicode MS"/>
          <w:w w:val="0"/>
          <w:sz w:val="22"/>
          <w:u w:val="single"/>
        </w:rPr>
        <w:t>Valor da Amortização Extraordinária Diferenciada</w:t>
      </w:r>
      <w:r w:rsidRPr="007A7CC8">
        <w:rPr>
          <w:rFonts w:eastAsia="Arial Unicode MS"/>
          <w:w w:val="0"/>
          <w:sz w:val="22"/>
        </w:rPr>
        <w:t>”)</w:t>
      </w:r>
      <w:r w:rsidRPr="007A7CC8">
        <w:rPr>
          <w:sz w:val="22"/>
          <w:szCs w:val="22"/>
        </w:rPr>
        <w:t>. A faculdade prevista neste item poderá ser exercida pela Emissora uma única vez durante o período compreendido entre a Data de Emissão e o 6º (sexto) mês a contar da Data de Emissão (inclusive). Caso a Emissora realize a Amortização Extraordinária Diferenciada em valor inferior a R$ 70.000.000,00 (setenta milhões de reais), o saldo remanescente do valor nominal das Debêntures somente poderá ser objeto de Amortização Extraordinária de Debêntures pela Emissora, nos termos e condições previstos no item 5.2.1.1 acima</w:t>
      </w:r>
    </w:p>
    <w:p w14:paraId="2C6E3B80" w14:textId="77777777" w:rsidR="00050E93" w:rsidRPr="007A7CC8" w:rsidRDefault="00050E93" w:rsidP="00050E93">
      <w:pPr>
        <w:pStyle w:val="PargrafodaLista"/>
        <w:rPr>
          <w:rFonts w:eastAsia="Arial Unicode MS"/>
          <w:w w:val="0"/>
        </w:rPr>
      </w:pPr>
    </w:p>
    <w:p w14:paraId="1BED74A5" w14:textId="20AD1ACF" w:rsidR="00050E93" w:rsidRPr="007A7CC8" w:rsidRDefault="00050E93" w:rsidP="00DE1B11">
      <w:pPr>
        <w:pStyle w:val="Corpodetexto"/>
        <w:numPr>
          <w:ilvl w:val="3"/>
          <w:numId w:val="28"/>
        </w:numPr>
        <w:tabs>
          <w:tab w:val="left" w:pos="1418"/>
        </w:tabs>
        <w:spacing w:after="0" w:line="312" w:lineRule="auto"/>
        <w:ind w:left="0" w:firstLine="0"/>
        <w:jc w:val="both"/>
        <w:rPr>
          <w:rFonts w:eastAsia="Arial Unicode MS"/>
          <w:w w:val="0"/>
        </w:rPr>
      </w:pPr>
      <w:r w:rsidRPr="007A7CC8">
        <w:rPr>
          <w:rFonts w:eastAsia="Arial Unicode MS"/>
          <w:w w:val="0"/>
          <w:sz w:val="22"/>
          <w:szCs w:val="22"/>
        </w:rPr>
        <w:t>Fica desde já certo e ajustado que qualquer Amortização Extraordinária de Debêntures não poderá ser em valor igual ou superior a 95% (noventa e cinco por cento) do saldo devedor do Valor Nominal Unitário</w:t>
      </w:r>
      <w:r w:rsidRPr="007A7CC8">
        <w:rPr>
          <w:sz w:val="22"/>
          <w:szCs w:val="22"/>
        </w:rPr>
        <w:t xml:space="preserve"> das Debêntures</w:t>
      </w:r>
      <w:r w:rsidRPr="007A7CC8">
        <w:rPr>
          <w:rFonts w:eastAsia="Arial Unicode MS"/>
          <w:w w:val="0"/>
          <w:sz w:val="22"/>
          <w:szCs w:val="22"/>
        </w:rPr>
        <w:t>. Neste caso, deverá ser realizado resgate antecipado da totalidade das Debêntures</w:t>
      </w:r>
    </w:p>
    <w:p w14:paraId="54E0B913" w14:textId="77777777" w:rsidR="00DE1B11" w:rsidRPr="007A7CC8" w:rsidRDefault="00DE1B11" w:rsidP="00876C01">
      <w:pPr>
        <w:pStyle w:val="PargrafodaLista"/>
        <w:rPr>
          <w:rFonts w:eastAsia="Arial Unicode MS"/>
          <w:w w:val="0"/>
        </w:rPr>
      </w:pPr>
    </w:p>
    <w:p w14:paraId="5693F6A1" w14:textId="2025BA36" w:rsidR="00DE1B11" w:rsidRPr="007A7CC8" w:rsidRDefault="00DE1B11" w:rsidP="00876C01">
      <w:pPr>
        <w:pStyle w:val="PargrafodaLista"/>
        <w:spacing w:line="276" w:lineRule="auto"/>
        <w:ind w:left="0"/>
        <w:jc w:val="both"/>
        <w:rPr>
          <w:rFonts w:ascii="Times New Roman" w:eastAsia="Arial Unicode MS" w:hAnsi="Times New Roman" w:cs="Times New Roman"/>
          <w:w w:val="0"/>
        </w:rPr>
      </w:pPr>
      <w:r w:rsidRPr="007A7CC8">
        <w:rPr>
          <w:rFonts w:ascii="Times New Roman" w:eastAsia="Arial Unicode MS" w:hAnsi="Times New Roman" w:cs="Times New Roman"/>
          <w:w w:val="0"/>
        </w:rPr>
        <w:t>5.2.2.</w:t>
      </w:r>
      <w:r w:rsidRPr="007A7CC8">
        <w:rPr>
          <w:rFonts w:ascii="Times New Roman" w:eastAsia="Arial Unicode MS" w:hAnsi="Times New Roman" w:cs="Times New Roman"/>
          <w:w w:val="0"/>
        </w:rPr>
        <w:tab/>
      </w:r>
      <w:r w:rsidRPr="007A7CC8">
        <w:rPr>
          <w:rFonts w:ascii="Times New Roman" w:eastAsia="Arial Unicode MS" w:hAnsi="Times New Roman" w:cs="Times New Roman"/>
          <w:w w:val="0"/>
        </w:rPr>
        <w:tab/>
        <w:t>As Debêntures deverão ser amortizadas extraordinariamente, sendo respeitado o limite de 98% (noventa e oito por cento) do principal ou resgatadas antecipadamente em sua totalidade, caso haja recursos disponíveis em montante suficiente para tal resgate, na hipótese de qualquer venda de qualquer dos ativos e/ou oferta pública de ações e/ou follow-</w:t>
      </w:r>
      <w:proofErr w:type="spellStart"/>
      <w:r w:rsidRPr="007A7CC8">
        <w:rPr>
          <w:rFonts w:ascii="Times New Roman" w:eastAsia="Arial Unicode MS" w:hAnsi="Times New Roman" w:cs="Times New Roman"/>
          <w:w w:val="0"/>
        </w:rPr>
        <w:t>on</w:t>
      </w:r>
      <w:proofErr w:type="spellEnd"/>
      <w:r w:rsidRPr="007A7CC8">
        <w:rPr>
          <w:rFonts w:ascii="Times New Roman" w:eastAsia="Arial Unicode MS" w:hAnsi="Times New Roman" w:cs="Times New Roman"/>
          <w:w w:val="0"/>
        </w:rPr>
        <w:t> (“Evento de Liquidez”) da Emissora ou de empresas de seu grupo econômico.</w:t>
      </w:r>
    </w:p>
    <w:p w14:paraId="0569643F" w14:textId="77777777" w:rsidR="00DE1B11" w:rsidRPr="007A7CC8" w:rsidRDefault="00DE1B11" w:rsidP="00876C01">
      <w:pPr>
        <w:pStyle w:val="PargrafodaLista"/>
        <w:spacing w:line="276" w:lineRule="auto"/>
        <w:ind w:left="0"/>
        <w:jc w:val="both"/>
        <w:rPr>
          <w:rFonts w:ascii="Times New Roman" w:eastAsia="Arial Unicode MS" w:hAnsi="Times New Roman" w:cs="Times New Roman"/>
          <w:w w:val="0"/>
        </w:rPr>
      </w:pPr>
    </w:p>
    <w:p w14:paraId="37376BA0" w14:textId="27F923EA" w:rsidR="00DE1B11" w:rsidRPr="007A7CC8" w:rsidRDefault="00DE1B11" w:rsidP="00876C01">
      <w:pPr>
        <w:pStyle w:val="PargrafodaLista"/>
        <w:spacing w:line="276" w:lineRule="auto"/>
        <w:ind w:left="0"/>
        <w:jc w:val="both"/>
        <w:rPr>
          <w:rFonts w:ascii="Times New Roman" w:eastAsia="Arial Unicode MS" w:hAnsi="Times New Roman" w:cs="Times New Roman"/>
          <w:w w:val="0"/>
        </w:rPr>
      </w:pPr>
      <w:r w:rsidRPr="007A7CC8">
        <w:rPr>
          <w:rFonts w:ascii="Times New Roman" w:eastAsia="Arial Unicode MS" w:hAnsi="Times New Roman" w:cs="Times New Roman"/>
          <w:w w:val="0"/>
        </w:rPr>
        <w:lastRenderedPageBreak/>
        <w:t>5.2.2.1.</w:t>
      </w:r>
      <w:r w:rsidRPr="007A7CC8">
        <w:rPr>
          <w:rFonts w:ascii="Times New Roman" w:eastAsia="Arial Unicode MS" w:hAnsi="Times New Roman" w:cs="Times New Roman"/>
          <w:w w:val="0"/>
        </w:rPr>
        <w:tab/>
      </w:r>
      <w:r w:rsidRPr="007A7CC8">
        <w:rPr>
          <w:rFonts w:ascii="Times New Roman" w:eastAsia="Arial Unicode MS" w:hAnsi="Times New Roman" w:cs="Times New Roman"/>
          <w:w w:val="0"/>
        </w:rPr>
        <w:tab/>
        <w:t>A Emissora deverá utilizar, no mínimo, 25% (vinte e cinco por cento) do valor recebido em razão de quaisquer Evento de Liquidez, para resgate antecipado total ou amortização extraordinária das Debêntures, conforme o caso, mediante o envio de comunicado de Evento de Liquidez a ser enviado pela Emissora ao Agente Fiduciário e aos Debenturistas, ou publicado nos termos da Cláusula 4.9.1 acima, com 15 (quinze) dias de antecedência, o qual deverá conter os termos e condições da amortização extraordinária ou do resgate antecipado total das Debêntures em decorrência do Evento de Liquidez, conforme o caso, incluindo necessariamente: (i) a respectiva data da amortização extraordinária ou do resgate antecipado total das Debêntures, conforme o caso; (</w:t>
      </w:r>
      <w:proofErr w:type="spellStart"/>
      <w:r w:rsidRPr="007A7CC8">
        <w:rPr>
          <w:rFonts w:ascii="Times New Roman" w:eastAsia="Arial Unicode MS" w:hAnsi="Times New Roman" w:cs="Times New Roman"/>
          <w:w w:val="0"/>
        </w:rPr>
        <w:t>ii</w:t>
      </w:r>
      <w:proofErr w:type="spellEnd"/>
      <w:r w:rsidRPr="007A7CC8">
        <w:rPr>
          <w:rFonts w:ascii="Times New Roman" w:eastAsia="Arial Unicode MS" w:hAnsi="Times New Roman" w:cs="Times New Roman"/>
          <w:w w:val="0"/>
        </w:rPr>
        <w:t>) o valor da amortização extraordinária ou do resgate antecipado total das Debêntures, conforme o caso; e (</w:t>
      </w:r>
      <w:proofErr w:type="spellStart"/>
      <w:r w:rsidRPr="007A7CC8">
        <w:rPr>
          <w:rFonts w:ascii="Times New Roman" w:eastAsia="Arial Unicode MS" w:hAnsi="Times New Roman" w:cs="Times New Roman"/>
          <w:w w:val="0"/>
        </w:rPr>
        <w:t>iii</w:t>
      </w:r>
      <w:proofErr w:type="spellEnd"/>
      <w:r w:rsidRPr="007A7CC8">
        <w:rPr>
          <w:rFonts w:ascii="Times New Roman" w:eastAsia="Arial Unicode MS" w:hAnsi="Times New Roman" w:cs="Times New Roman"/>
          <w:w w:val="0"/>
        </w:rPr>
        <w:t>) quaisquer outras informações necessárias à operacionalização da amortização extraordinária ou do resgate antecipado total das Debêntures, conforme o caso (“Comunicação de Evento de Liquidez”).</w:t>
      </w:r>
    </w:p>
    <w:p w14:paraId="6428AF71" w14:textId="77777777" w:rsidR="00DE1B11" w:rsidRPr="007A7CC8" w:rsidRDefault="00DE1B11" w:rsidP="00876C01">
      <w:pPr>
        <w:pStyle w:val="PargrafodaLista"/>
        <w:spacing w:line="276" w:lineRule="auto"/>
        <w:ind w:left="0"/>
        <w:jc w:val="both"/>
        <w:rPr>
          <w:rFonts w:ascii="Times New Roman" w:eastAsia="Arial Unicode MS" w:hAnsi="Times New Roman" w:cs="Times New Roman"/>
          <w:w w:val="0"/>
        </w:rPr>
      </w:pPr>
    </w:p>
    <w:p w14:paraId="07DF657C" w14:textId="1BE38A19" w:rsidR="00DE1B11" w:rsidRPr="007A7CC8" w:rsidRDefault="00DE1B11" w:rsidP="00876C01">
      <w:pPr>
        <w:pStyle w:val="PargrafodaLista"/>
        <w:spacing w:line="276" w:lineRule="auto"/>
        <w:ind w:left="0"/>
        <w:jc w:val="both"/>
        <w:rPr>
          <w:rFonts w:ascii="Times New Roman" w:eastAsia="Arial Unicode MS" w:hAnsi="Times New Roman" w:cs="Times New Roman"/>
          <w:w w:val="0"/>
        </w:rPr>
      </w:pPr>
      <w:r w:rsidRPr="007A7CC8">
        <w:rPr>
          <w:rFonts w:ascii="Times New Roman" w:eastAsia="Arial Unicode MS" w:hAnsi="Times New Roman" w:cs="Times New Roman"/>
          <w:w w:val="0"/>
        </w:rPr>
        <w:t>5.2.2.2.</w:t>
      </w:r>
      <w:r w:rsidRPr="007A7CC8">
        <w:rPr>
          <w:rFonts w:ascii="Times New Roman" w:eastAsia="Arial Unicode MS" w:hAnsi="Times New Roman" w:cs="Times New Roman"/>
          <w:w w:val="0"/>
        </w:rPr>
        <w:tab/>
      </w:r>
      <w:r w:rsidRPr="007A7CC8">
        <w:rPr>
          <w:rFonts w:ascii="Times New Roman" w:eastAsia="Arial Unicode MS" w:hAnsi="Times New Roman" w:cs="Times New Roman"/>
          <w:w w:val="0"/>
        </w:rPr>
        <w:tab/>
        <w:t>O valor da amortização extraordinária ou do resgate antecipado total das Debêntures, devido pela Emissora em razão de Evento de Liquidez, será equivalente ao (i) Valor Nominal Unitário das Debêntures ou ao saldo do Valor Nominal Unitário das Debêntures, conforme o caso, no caso de resgate, ou de parcela do Valor Nominal Unitário das Debêntures ou do saldo do Valor Nominal Unitário das Debêntures, conforme o caso, no caso de amortização, acrescido (</w:t>
      </w:r>
      <w:proofErr w:type="spellStart"/>
      <w:r w:rsidRPr="007A7CC8">
        <w:rPr>
          <w:rFonts w:ascii="Times New Roman" w:eastAsia="Arial Unicode MS" w:hAnsi="Times New Roman" w:cs="Times New Roman"/>
          <w:w w:val="0"/>
        </w:rPr>
        <w:t>ii</w:t>
      </w:r>
      <w:proofErr w:type="spellEnd"/>
      <w:r w:rsidRPr="007A7CC8">
        <w:rPr>
          <w:rFonts w:ascii="Times New Roman" w:eastAsia="Arial Unicode MS" w:hAnsi="Times New Roman" w:cs="Times New Roman"/>
          <w:w w:val="0"/>
        </w:rPr>
        <w:t>) dos Juros Remuneratórios, calculados nos termos desta Escritura de Emissão até a data do respectivo pagamento do valor do resgate ou da amortização, conforme o caso; (</w:t>
      </w:r>
      <w:proofErr w:type="spellStart"/>
      <w:r w:rsidRPr="007A7CC8">
        <w:rPr>
          <w:rFonts w:ascii="Times New Roman" w:eastAsia="Arial Unicode MS" w:hAnsi="Times New Roman" w:cs="Times New Roman"/>
          <w:w w:val="0"/>
        </w:rPr>
        <w:t>iii</w:t>
      </w:r>
      <w:proofErr w:type="spellEnd"/>
      <w:r w:rsidRPr="007A7CC8">
        <w:rPr>
          <w:rFonts w:ascii="Times New Roman" w:eastAsia="Arial Unicode MS" w:hAnsi="Times New Roman" w:cs="Times New Roman"/>
          <w:w w:val="0"/>
        </w:rPr>
        <w:t>) de demais encargos devidos e não pagos até a data do resgate ou da amortização, conforme o caso.”</w:t>
      </w:r>
    </w:p>
    <w:p w14:paraId="2044FAF3" w14:textId="77777777" w:rsidR="00DE1B11" w:rsidRPr="007A7CC8" w:rsidRDefault="00DE1B11" w:rsidP="00DE1B11">
      <w:pPr>
        <w:pStyle w:val="PargrafodaLista"/>
        <w:spacing w:line="276" w:lineRule="auto"/>
        <w:ind w:left="1080"/>
        <w:jc w:val="both"/>
        <w:rPr>
          <w:rFonts w:ascii="Times New Roman" w:eastAsia="Arial Unicode MS" w:hAnsi="Times New Roman" w:cs="Times New Roman"/>
          <w:w w:val="0"/>
        </w:rPr>
      </w:pPr>
    </w:p>
    <w:p w14:paraId="2BEA4188" w14:textId="115BF8E6" w:rsidR="00DE1B11" w:rsidRPr="007A7CC8" w:rsidRDefault="00DE1B11" w:rsidP="00876C01">
      <w:pPr>
        <w:pStyle w:val="Corpodetexto"/>
        <w:tabs>
          <w:tab w:val="left" w:pos="1418"/>
        </w:tabs>
        <w:spacing w:after="0" w:line="312" w:lineRule="auto"/>
        <w:jc w:val="both"/>
        <w:rPr>
          <w:rFonts w:eastAsia="Arial Unicode MS"/>
          <w:w w:val="0"/>
          <w:sz w:val="22"/>
          <w:szCs w:val="22"/>
        </w:rPr>
      </w:pPr>
      <w:r w:rsidRPr="007A7CC8">
        <w:rPr>
          <w:rFonts w:eastAsia="Arial Unicode MS"/>
          <w:w w:val="0"/>
          <w:sz w:val="22"/>
          <w:szCs w:val="22"/>
        </w:rPr>
        <w:t>5.2.2.3.</w:t>
      </w:r>
      <w:r w:rsidRPr="007A7CC8">
        <w:rPr>
          <w:rFonts w:eastAsia="Arial Unicode MS"/>
          <w:w w:val="0"/>
          <w:sz w:val="22"/>
          <w:szCs w:val="22"/>
        </w:rPr>
        <w:tab/>
        <w:t xml:space="preserve">A B3 S/A – Brasil, Bolsa, Balcão – Segmento </w:t>
      </w:r>
      <w:proofErr w:type="spellStart"/>
      <w:r w:rsidRPr="007A7CC8">
        <w:rPr>
          <w:rFonts w:eastAsia="Arial Unicode MS"/>
          <w:w w:val="0"/>
          <w:sz w:val="22"/>
          <w:szCs w:val="22"/>
        </w:rPr>
        <w:t>Cetip</w:t>
      </w:r>
      <w:proofErr w:type="spellEnd"/>
      <w:r w:rsidRPr="007A7CC8">
        <w:rPr>
          <w:rFonts w:eastAsia="Arial Unicode MS"/>
          <w:w w:val="0"/>
          <w:sz w:val="22"/>
          <w:szCs w:val="22"/>
        </w:rPr>
        <w:t xml:space="preserve"> UTVM (“B3”), deverá ser comunicada com, no mínimo, 03 (três) dias úteis de antecedência da data efetiva da amortização extraordinária e/ou do resgate antecipado total, em virtude de Evento de Liquidez.</w:t>
      </w:r>
    </w:p>
    <w:p w14:paraId="7FA09AEE"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b/>
          <w:bCs/>
          <w:smallCaps/>
          <w:w w:val="0"/>
          <w:sz w:val="22"/>
          <w:szCs w:val="22"/>
        </w:rPr>
      </w:pPr>
    </w:p>
    <w:p w14:paraId="4F64971E"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b/>
          <w:bCs/>
          <w:w w:val="0"/>
          <w:sz w:val="22"/>
          <w:szCs w:val="22"/>
        </w:rPr>
      </w:pPr>
      <w:r w:rsidRPr="007A7CC8">
        <w:rPr>
          <w:rFonts w:eastAsia="Arial Unicode MS"/>
          <w:b/>
          <w:bCs/>
          <w:w w:val="0"/>
          <w:sz w:val="22"/>
          <w:szCs w:val="22"/>
        </w:rPr>
        <w:t>Vencimento Antecipado</w:t>
      </w:r>
    </w:p>
    <w:p w14:paraId="61064113"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b/>
          <w:bCs/>
          <w:smallCaps/>
          <w:w w:val="0"/>
          <w:sz w:val="22"/>
          <w:szCs w:val="22"/>
        </w:rPr>
      </w:pPr>
    </w:p>
    <w:p w14:paraId="47FB5450"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161" w:name="_DV_M268"/>
      <w:bookmarkStart w:id="162" w:name="_DV_C317"/>
      <w:bookmarkEnd w:id="161"/>
      <w:r w:rsidRPr="007A7CC8">
        <w:rPr>
          <w:rFonts w:eastAsia="Arial Unicode MS"/>
          <w:i/>
          <w:iCs/>
          <w:w w:val="0"/>
          <w:sz w:val="22"/>
          <w:szCs w:val="22"/>
        </w:rPr>
        <w:t>Hipóteses de vencimento antecipado</w:t>
      </w:r>
    </w:p>
    <w:p w14:paraId="0FDE55CF" w14:textId="77777777" w:rsidR="00050E93" w:rsidRPr="007A7CC8" w:rsidRDefault="00050E93" w:rsidP="00050E93">
      <w:pPr>
        <w:shd w:val="clear" w:color="auto" w:fill="FFFFFF"/>
        <w:tabs>
          <w:tab w:val="left" w:pos="1418"/>
        </w:tabs>
        <w:spacing w:line="312" w:lineRule="auto"/>
        <w:jc w:val="both"/>
        <w:rPr>
          <w:rFonts w:eastAsia="Arial Unicode MS"/>
          <w:w w:val="0"/>
          <w:sz w:val="22"/>
          <w:szCs w:val="22"/>
        </w:rPr>
      </w:pPr>
    </w:p>
    <w:p w14:paraId="5F8EAA62" w14:textId="77777777" w:rsidR="00050E93" w:rsidRPr="007A7CC8" w:rsidRDefault="00050E93" w:rsidP="00876C01">
      <w:pPr>
        <w:pStyle w:val="sub"/>
        <w:numPr>
          <w:ilvl w:val="3"/>
          <w:numId w:val="28"/>
        </w:numPr>
        <w:tabs>
          <w:tab w:val="clear" w:pos="0"/>
        </w:tabs>
        <w:spacing w:before="0" w:after="0" w:line="312" w:lineRule="auto"/>
        <w:ind w:left="0" w:firstLine="0"/>
        <w:rPr>
          <w:rFonts w:ascii="Times New Roman" w:hAnsi="Times New Roman" w:cs="Times New Roman"/>
          <w:snapToGrid w:val="0"/>
        </w:rPr>
      </w:pPr>
      <w:r w:rsidRPr="007A7CC8">
        <w:rPr>
          <w:rFonts w:ascii="Times New Roman" w:hAnsi="Times New Roman" w:cs="Times New Roman"/>
        </w:rPr>
        <w:t xml:space="preserve">O Agente Fiduciário, nos termos previstos na presente Cláusula 5.3.1, deverá declarar antecipadamente vencidas </w:t>
      </w:r>
      <w:r w:rsidRPr="007A7CC8">
        <w:rPr>
          <w:rFonts w:ascii="Times New Roman" w:hAnsi="Times New Roman" w:cs="Times New Roman"/>
          <w:snapToGrid w:val="0"/>
        </w:rPr>
        <w:t xml:space="preserve">todas as obrigações objeto da Escritura e exigir o imediato pagamento, pela Emissora, </w:t>
      </w:r>
      <w:r w:rsidRPr="007A7CC8">
        <w:rPr>
          <w:rFonts w:ascii="Times New Roman" w:hAnsi="Times New Roman" w:cs="Times New Roman"/>
        </w:rPr>
        <w:t>do Valor Nominal Unitário das Debêntures ou do saldo do Valor Nominal Unitário das Debêntures, conforme o caso, acrescido dos Juros Remuneratórios e dos Encargos Moratórios e Multa, se houver, calculados nos termos desta Escritura de Emissão,</w:t>
      </w:r>
      <w:r w:rsidRPr="007A7CC8">
        <w:rPr>
          <w:rFonts w:ascii="Times New Roman" w:hAnsi="Times New Roman" w:cs="Times New Roman"/>
          <w:snapToGrid w:val="0"/>
        </w:rPr>
        <w:t xml:space="preserve"> independentemente de aviso, interpelação ou notificação, judicial ou extrajudicial, na ocorrência de quaisquer dos seguintes eventos (“</w:t>
      </w:r>
      <w:r w:rsidRPr="007A7CC8">
        <w:rPr>
          <w:rFonts w:ascii="Times New Roman" w:hAnsi="Times New Roman" w:cs="Times New Roman"/>
          <w:snapToGrid w:val="0"/>
          <w:u w:val="single"/>
        </w:rPr>
        <w:t>Eventos de Inadimplemento</w:t>
      </w:r>
      <w:r w:rsidRPr="007A7CC8">
        <w:rPr>
          <w:rFonts w:ascii="Times New Roman" w:hAnsi="Times New Roman" w:cs="Times New Roman"/>
          <w:snapToGrid w:val="0"/>
        </w:rPr>
        <w:t xml:space="preserve">”): </w:t>
      </w:r>
    </w:p>
    <w:p w14:paraId="7F2B56AD" w14:textId="77777777" w:rsidR="00050E93" w:rsidRPr="007A7CC8" w:rsidRDefault="00050E93" w:rsidP="00050E93">
      <w:pPr>
        <w:pStyle w:val="Corpodetexto2"/>
        <w:tabs>
          <w:tab w:val="left" w:pos="1418"/>
        </w:tabs>
        <w:spacing w:line="312" w:lineRule="auto"/>
        <w:ind w:left="1418" w:hanging="709"/>
        <w:rPr>
          <w:rFonts w:eastAsia="MS Mincho"/>
          <w:color w:val="000000"/>
          <w:sz w:val="22"/>
          <w:szCs w:val="22"/>
        </w:rPr>
      </w:pPr>
    </w:p>
    <w:p w14:paraId="3CA92C53" w14:textId="5A216F36"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sz w:val="22"/>
          <w:szCs w:val="22"/>
        </w:rPr>
        <w:t>p</w:t>
      </w:r>
      <w:r w:rsidRPr="007A7CC8">
        <w:rPr>
          <w:rFonts w:eastAsia="MS Mincho"/>
          <w:color w:val="000000"/>
          <w:sz w:val="22"/>
          <w:szCs w:val="22"/>
        </w:rPr>
        <w:t>edido de recuperação judicial ou extrajudicial formulado pela Emissora</w:t>
      </w:r>
      <w:r w:rsidRPr="007A7CC8">
        <w:rPr>
          <w:sz w:val="22"/>
          <w:szCs w:val="22"/>
        </w:rPr>
        <w:t xml:space="preserve"> e/ou pelos seus controladores diretos ou indiretos, bem como </w:t>
      </w:r>
      <w:r w:rsidRPr="007A7CC8">
        <w:rPr>
          <w:rFonts w:eastAsia="Arial Unicode MS"/>
          <w:w w:val="0"/>
          <w:sz w:val="22"/>
          <w:szCs w:val="22"/>
        </w:rPr>
        <w:t xml:space="preserve">extinção, liquidação, dissolução, pedido de </w:t>
      </w:r>
      <w:r w:rsidR="00DE1B11" w:rsidRPr="007A7CC8">
        <w:rPr>
          <w:rFonts w:eastAsia="Arial Unicode MS"/>
          <w:w w:val="0"/>
          <w:sz w:val="22"/>
          <w:szCs w:val="22"/>
        </w:rPr>
        <w:t>autofalência</w:t>
      </w:r>
      <w:r w:rsidRPr="007A7CC8">
        <w:rPr>
          <w:rFonts w:eastAsia="Arial Unicode MS"/>
          <w:w w:val="0"/>
          <w:sz w:val="22"/>
          <w:szCs w:val="22"/>
        </w:rPr>
        <w:t xml:space="preserve">, pedido de falência não elidido ou contestado no prazo legal  (desde que a contestação anule os efeitos do pedido de falência), ou decretação de </w:t>
      </w:r>
      <w:r w:rsidRPr="007A7CC8">
        <w:rPr>
          <w:rFonts w:eastAsia="Arial Unicode MS"/>
          <w:w w:val="0"/>
          <w:sz w:val="22"/>
          <w:szCs w:val="22"/>
        </w:rPr>
        <w:lastRenderedPageBreak/>
        <w:t xml:space="preserve">falência </w:t>
      </w:r>
      <w:r w:rsidRPr="007A7CC8">
        <w:rPr>
          <w:sz w:val="22"/>
          <w:szCs w:val="22"/>
        </w:rPr>
        <w:t xml:space="preserve">ou, ainda, de qualquer procedimento análogo que venha a ser criado por lei, </w:t>
      </w:r>
      <w:r w:rsidRPr="007A7CC8">
        <w:rPr>
          <w:rFonts w:eastAsia="Arial Unicode MS"/>
          <w:w w:val="0"/>
          <w:sz w:val="22"/>
          <w:szCs w:val="22"/>
        </w:rPr>
        <w:t>da Emissora e/ou de seus controladores diretos ou indiretos</w:t>
      </w:r>
      <w:r w:rsidRPr="007A7CC8">
        <w:rPr>
          <w:sz w:val="22"/>
          <w:szCs w:val="22"/>
        </w:rPr>
        <w:t>;</w:t>
      </w:r>
    </w:p>
    <w:p w14:paraId="41164132" w14:textId="77777777" w:rsidR="00050E93" w:rsidRPr="007A7CC8" w:rsidRDefault="00050E93" w:rsidP="00050E93">
      <w:pPr>
        <w:tabs>
          <w:tab w:val="left" w:pos="1418"/>
        </w:tabs>
        <w:autoSpaceDE w:val="0"/>
        <w:autoSpaceDN w:val="0"/>
        <w:adjustRightInd w:val="0"/>
        <w:spacing w:line="312" w:lineRule="auto"/>
        <w:ind w:left="1418"/>
        <w:jc w:val="both"/>
        <w:rPr>
          <w:rFonts w:eastAsia="MS Mincho"/>
          <w:color w:val="000000"/>
          <w:sz w:val="22"/>
          <w:szCs w:val="22"/>
        </w:rPr>
      </w:pPr>
    </w:p>
    <w:p w14:paraId="0DCFFB3A"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 xml:space="preserve">pedido de recuperação judicial ou extrajudicial formulado pelas controladas da Emissora, bem como </w:t>
      </w:r>
      <w:r w:rsidRPr="007A7CC8">
        <w:rPr>
          <w:rFonts w:eastAsia="Arial Unicode MS"/>
          <w:w w:val="0"/>
          <w:sz w:val="22"/>
          <w:szCs w:val="22"/>
        </w:rPr>
        <w:t xml:space="preserve">extinção, liquidação, dissolução, pedido de </w:t>
      </w:r>
      <w:proofErr w:type="spellStart"/>
      <w:r w:rsidRPr="007A7CC8">
        <w:rPr>
          <w:rFonts w:eastAsia="Arial Unicode MS"/>
          <w:w w:val="0"/>
          <w:sz w:val="22"/>
          <w:szCs w:val="22"/>
        </w:rPr>
        <w:t>auto-falência</w:t>
      </w:r>
      <w:proofErr w:type="spellEnd"/>
      <w:r w:rsidRPr="007A7CC8">
        <w:rPr>
          <w:rFonts w:eastAsia="Arial Unicode MS"/>
          <w:w w:val="0"/>
          <w:sz w:val="22"/>
          <w:szCs w:val="22"/>
        </w:rPr>
        <w:t xml:space="preserve">, pedido de falência não elidido ou contestado no prazo legal (desde que a contestação anule os efeitos do pedido de falência), ou decretação de falência </w:t>
      </w:r>
      <w:r w:rsidRPr="007A7CC8">
        <w:rPr>
          <w:sz w:val="22"/>
          <w:szCs w:val="22"/>
        </w:rPr>
        <w:t xml:space="preserve">ou, ainda, de qualquer procedimento análogo que venha a ser criado por lei, </w:t>
      </w:r>
      <w:r w:rsidRPr="007A7CC8">
        <w:rPr>
          <w:rFonts w:eastAsia="Arial Unicode MS"/>
          <w:w w:val="0"/>
          <w:sz w:val="22"/>
          <w:szCs w:val="22"/>
        </w:rPr>
        <w:t>das controladas da Emissora</w:t>
      </w:r>
      <w:r w:rsidRPr="007A7CC8">
        <w:rPr>
          <w:rFonts w:eastAsia="MS Mincho"/>
          <w:color w:val="000000"/>
          <w:sz w:val="22"/>
          <w:szCs w:val="22"/>
        </w:rPr>
        <w:t>;</w:t>
      </w:r>
    </w:p>
    <w:p w14:paraId="7EE58E4C" w14:textId="77777777" w:rsidR="00050E93" w:rsidRPr="007A7CC8" w:rsidRDefault="00050E93" w:rsidP="00050E93">
      <w:pPr>
        <w:pStyle w:val="PargrafodaLista"/>
        <w:tabs>
          <w:tab w:val="left" w:pos="1418"/>
        </w:tabs>
        <w:ind w:left="1418" w:hanging="709"/>
        <w:rPr>
          <w:rFonts w:ascii="Times New Roman" w:hAnsi="Times New Roman" w:cs="Times New Roman"/>
        </w:rPr>
      </w:pPr>
    </w:p>
    <w:p w14:paraId="4790FC95"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descumprimento pela Emissora de toda e qualquer obrigação não pecuniária descrita nesta Escritura de Emissão e/ou no Contrato de Cessão Fiduciária, que (a) não seja sanada no prazo de cura específico previsto nesta Escritura; ou (b) em não havendo prazo de cura específico, não seja sanada no prazo de 7 (sete) dias contados da data em que tal obrigação deveria ter sido cumprida;</w:t>
      </w:r>
    </w:p>
    <w:p w14:paraId="2036CD74" w14:textId="77777777" w:rsidR="00050E93" w:rsidRPr="007A7CC8" w:rsidRDefault="00050E93" w:rsidP="00050E93">
      <w:pPr>
        <w:pStyle w:val="PargrafodaLista"/>
        <w:tabs>
          <w:tab w:val="left" w:pos="1418"/>
        </w:tabs>
        <w:ind w:left="1418" w:hanging="709"/>
        <w:rPr>
          <w:rFonts w:ascii="Times New Roman" w:hAnsi="Times New Roman" w:cs="Times New Roman"/>
        </w:rPr>
      </w:pPr>
    </w:p>
    <w:p w14:paraId="71748F23"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ocorrência de alteração na composição societária ou reorganização societária da Emissora, ou de cessão ou transferência, direta ou indireta, de ações do capital social da Emissora, exceto no caso de a maioria das ações da Emissora ser mantida pelos atuais acionistas detentores da maioria de seu capital social, sem o prévio consentimento dos Debenturistas reunidos em assembleia específica;</w:t>
      </w:r>
    </w:p>
    <w:p w14:paraId="1FA4342B" w14:textId="77777777" w:rsidR="00050E93" w:rsidRPr="007A7CC8" w:rsidRDefault="00050E93" w:rsidP="00050E93">
      <w:pPr>
        <w:pStyle w:val="PargrafodaLista"/>
        <w:rPr>
          <w:rFonts w:ascii="Times New Roman" w:eastAsia="MS Mincho" w:hAnsi="Times New Roman" w:cs="Times New Roman"/>
          <w:color w:val="000000"/>
        </w:rPr>
      </w:pPr>
    </w:p>
    <w:p w14:paraId="7972123C"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 xml:space="preserve">ocorrência de alteração, direta ou indireta, do controle, direto ou indireto, atual da Emissora; </w:t>
      </w:r>
    </w:p>
    <w:p w14:paraId="283285FA" w14:textId="77777777" w:rsidR="00050E93" w:rsidRPr="007A7CC8" w:rsidRDefault="00050E93" w:rsidP="00050E93">
      <w:pPr>
        <w:pStyle w:val="PargrafodaLista"/>
        <w:tabs>
          <w:tab w:val="left" w:pos="1418"/>
        </w:tabs>
        <w:ind w:left="1418" w:hanging="709"/>
        <w:rPr>
          <w:rFonts w:ascii="Times New Roman" w:hAnsi="Times New Roman" w:cs="Times New Roman"/>
        </w:rPr>
      </w:pPr>
    </w:p>
    <w:p w14:paraId="354A9D2A"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 xml:space="preserve">qualquer cisão, fusão ou incorporação, ou qualquer forma de reorganização societária que implique na alteração do capital social da Emissora, que reduza o patrimônio líquido da Emissora apurado nas demonstrações financeiras de 31 de junho de 2014, sem a prévia e expressa autorização dos Debenturistas reunidos em assembleia específica; </w:t>
      </w:r>
    </w:p>
    <w:p w14:paraId="0A7C29D4" w14:textId="77777777" w:rsidR="00050E93" w:rsidRPr="007A7CC8" w:rsidRDefault="00050E93" w:rsidP="00050E93">
      <w:pPr>
        <w:pStyle w:val="PargrafodaLista"/>
        <w:tabs>
          <w:tab w:val="left" w:pos="1418"/>
        </w:tabs>
        <w:ind w:left="1418" w:hanging="709"/>
        <w:rPr>
          <w:rFonts w:ascii="Times New Roman" w:hAnsi="Times New Roman" w:cs="Times New Roman"/>
        </w:rPr>
      </w:pPr>
    </w:p>
    <w:p w14:paraId="585D6E20"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protesto legítimo de títulos contra a Emissora, suas controladas e/ou coligadas, cujo valor unitário ou agregado seja igual ou superior a R$5.000.000,00 (cinco milhões), salvo se: (a) tiver sido efetuado por erro ou má-fé de terceiros, desde que validamente comprovado pela Emissora; ou (b) a Emissora tiver contestado, de boa fé, o referido protesto, de maneira a demonstrar erro ou má-fé, no prazo máximo de 10 (dez) dias contados da data de intimação do protesto, o qual será considerado como prazo de cura e a exigibilidade imediata do pagamento tiver sido suspensa ou cancelada;</w:t>
      </w:r>
    </w:p>
    <w:p w14:paraId="13569FBD" w14:textId="77777777" w:rsidR="00050E93" w:rsidRPr="007A7CC8" w:rsidRDefault="00050E93" w:rsidP="00050E93">
      <w:pPr>
        <w:pStyle w:val="PargrafodaLista"/>
        <w:tabs>
          <w:tab w:val="left" w:pos="1418"/>
        </w:tabs>
        <w:ind w:left="1418" w:hanging="709"/>
        <w:rPr>
          <w:rFonts w:ascii="Times New Roman" w:eastAsia="MS Mincho" w:hAnsi="Times New Roman" w:cs="Times New Roman"/>
          <w:color w:val="000000"/>
        </w:rPr>
      </w:pPr>
    </w:p>
    <w:p w14:paraId="7D3ACE87"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sz w:val="22"/>
          <w:szCs w:val="22"/>
        </w:rPr>
      </w:pPr>
      <w:r w:rsidRPr="007A7CC8">
        <w:rPr>
          <w:rFonts w:eastAsia="MS Mincho"/>
          <w:color w:val="000000"/>
          <w:sz w:val="22"/>
          <w:szCs w:val="22"/>
        </w:rPr>
        <w:t xml:space="preserve">inadimplemento de quaisquer obrigações financeiras da Emissora na data de vencimento original, não sanado no prazo de cura aplicável, se houver, em montante </w:t>
      </w:r>
      <w:r w:rsidRPr="007A7CC8">
        <w:rPr>
          <w:rFonts w:eastAsia="MS Mincho"/>
          <w:color w:val="000000"/>
          <w:sz w:val="22"/>
          <w:szCs w:val="22"/>
        </w:rPr>
        <w:lastRenderedPageBreak/>
        <w:t>unitário ou agregado, igual ou superior a R$10.000.000,00 (dez milhões de reais) ou o equivalente em outras moedas, sendo este valor atualizado</w:t>
      </w:r>
      <w:r w:rsidRPr="007A7CC8">
        <w:rPr>
          <w:rFonts w:eastAsia="Arial Unicode MS"/>
          <w:w w:val="0"/>
          <w:sz w:val="22"/>
          <w:szCs w:val="22"/>
        </w:rPr>
        <w:t>,</w:t>
      </w:r>
      <w:r w:rsidRPr="007A7CC8">
        <w:rPr>
          <w:rFonts w:eastAsia="MS Mincho"/>
          <w:color w:val="000000"/>
          <w:sz w:val="22"/>
          <w:szCs w:val="22"/>
        </w:rPr>
        <w:t xml:space="preserve"> a partir da Data de Emissão,  mensalmente pelo </w:t>
      </w:r>
      <w:r w:rsidRPr="007A7CC8">
        <w:rPr>
          <w:rFonts w:eastAsia="Arial Unicode MS"/>
          <w:w w:val="0"/>
          <w:sz w:val="22"/>
          <w:szCs w:val="22"/>
        </w:rPr>
        <w:t>Índice Geral de Preços do Mercado (“</w:t>
      </w:r>
      <w:r w:rsidRPr="007A7CC8">
        <w:rPr>
          <w:rFonts w:eastAsia="Arial Unicode MS"/>
          <w:w w:val="0"/>
          <w:sz w:val="22"/>
          <w:szCs w:val="22"/>
          <w:u w:val="single"/>
        </w:rPr>
        <w:t>IGP-M</w:t>
      </w:r>
      <w:r w:rsidRPr="007A7CC8">
        <w:rPr>
          <w:rFonts w:eastAsia="Arial Unicode MS"/>
          <w:w w:val="0"/>
          <w:sz w:val="22"/>
          <w:szCs w:val="22"/>
        </w:rPr>
        <w:t>”)</w:t>
      </w:r>
      <w:r w:rsidRPr="007A7CC8">
        <w:rPr>
          <w:rFonts w:eastAsia="MS Mincho"/>
          <w:color w:val="000000"/>
          <w:sz w:val="22"/>
          <w:szCs w:val="22"/>
        </w:rPr>
        <w:t xml:space="preserve"> ressalvados os casos de suspensão ou cancelamento da exigibilidade imediata do pagamento do referido valor por qualquer motivo, ou por garantia oferecida pela Emissora para fins de discutir, de boa-fé, a validade ou procedência do referido inadimplemento, desde que suspenda ou cancele a exigibilidade do pagamento do referido valor;</w:t>
      </w:r>
    </w:p>
    <w:p w14:paraId="54120C13" w14:textId="77777777" w:rsidR="00050E93" w:rsidRPr="007A7CC8" w:rsidRDefault="00050E93" w:rsidP="00050E93">
      <w:pPr>
        <w:pStyle w:val="PargrafodaLista"/>
        <w:tabs>
          <w:tab w:val="left" w:pos="1418"/>
        </w:tabs>
        <w:ind w:hanging="709"/>
        <w:rPr>
          <w:rFonts w:ascii="Times New Roman" w:hAnsi="Times New Roman" w:cs="Times New Roman"/>
        </w:rPr>
      </w:pPr>
    </w:p>
    <w:p w14:paraId="536618A2"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vencimento antecipado de quaisquer obrigações financeiras da Emissora, de suas controladas e/ou coligadas, no mercado local ou internacional;</w:t>
      </w:r>
    </w:p>
    <w:p w14:paraId="0ECBCFA1" w14:textId="77777777" w:rsidR="00050E93" w:rsidRPr="007A7CC8" w:rsidRDefault="00050E93" w:rsidP="00050E93">
      <w:pPr>
        <w:pStyle w:val="PargrafodaLista"/>
        <w:rPr>
          <w:rFonts w:ascii="Times New Roman" w:hAnsi="Times New Roman" w:cs="Times New Roman"/>
        </w:rPr>
      </w:pPr>
    </w:p>
    <w:p w14:paraId="3BE8FF9F"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sz w:val="22"/>
          <w:szCs w:val="22"/>
        </w:rPr>
        <w:t>não cumprimento pela Emissora de uma ou mais decisões arbitrais definitivas ou judiciais transitadas em julgado contra a Emissora, cujo valor unitário ou agregado</w:t>
      </w:r>
      <w:r w:rsidRPr="007A7CC8">
        <w:rPr>
          <w:rFonts w:eastAsia="MS Mincho"/>
          <w:color w:val="000000"/>
          <w:sz w:val="22"/>
          <w:szCs w:val="22"/>
        </w:rPr>
        <w:t>,</w:t>
      </w:r>
      <w:r w:rsidRPr="007A7CC8">
        <w:rPr>
          <w:sz w:val="22"/>
          <w:szCs w:val="22"/>
        </w:rPr>
        <w:t xml:space="preserve"> seja igual ou superior a R$</w:t>
      </w:r>
      <w:r w:rsidRPr="007A7CC8">
        <w:rPr>
          <w:rFonts w:eastAsia="MS Mincho"/>
          <w:color w:val="000000"/>
          <w:sz w:val="22"/>
          <w:szCs w:val="22"/>
        </w:rPr>
        <w:t xml:space="preserve">5.000.000,00 (cinco milhões de reais) </w:t>
      </w:r>
      <w:r w:rsidRPr="007A7CC8">
        <w:rPr>
          <w:sz w:val="22"/>
          <w:szCs w:val="22"/>
        </w:rPr>
        <w:t>ou o equivalente em outras moedas, sendo estes valores atualizados, a partir da Data de Emissão, pelo IGP-M;</w:t>
      </w:r>
    </w:p>
    <w:p w14:paraId="74A35013" w14:textId="77777777" w:rsidR="00050E93" w:rsidRPr="007A7CC8" w:rsidRDefault="00050E93" w:rsidP="00050E93">
      <w:pPr>
        <w:pStyle w:val="PargrafodaLista"/>
        <w:tabs>
          <w:tab w:val="left" w:pos="1418"/>
        </w:tabs>
        <w:ind w:left="1418" w:hanging="709"/>
        <w:rPr>
          <w:rFonts w:ascii="Times New Roman" w:eastAsia="MS Mincho" w:hAnsi="Times New Roman" w:cs="Times New Roman"/>
          <w:color w:val="000000"/>
        </w:rPr>
      </w:pPr>
    </w:p>
    <w:p w14:paraId="3843D686"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ab/>
        <w:t>redução de capital social da Emissora e/ou alteração do Estatuto Social da Emissora que seja seguida de exercício de direito de retirada por qualquer dos acionistas da Emissora, em montante que possa afetar, direta ou indiretamente, o cumprimento das obrigações da Emissora previstas nesta Escritura de Emissão e na Garantia, exceto se previamente aprovada em Assembleia Geral de Debenturistas;</w:t>
      </w:r>
    </w:p>
    <w:p w14:paraId="1D89A2A1" w14:textId="77777777" w:rsidR="00050E93" w:rsidRPr="007A7CC8" w:rsidRDefault="00050E93" w:rsidP="00050E93">
      <w:pPr>
        <w:tabs>
          <w:tab w:val="left" w:pos="1418"/>
        </w:tabs>
        <w:autoSpaceDE w:val="0"/>
        <w:autoSpaceDN w:val="0"/>
        <w:adjustRightInd w:val="0"/>
        <w:spacing w:line="312" w:lineRule="auto"/>
        <w:ind w:left="1418"/>
        <w:jc w:val="both"/>
        <w:rPr>
          <w:rFonts w:eastAsia="MS Mincho"/>
          <w:color w:val="000000"/>
          <w:sz w:val="22"/>
          <w:szCs w:val="22"/>
        </w:rPr>
      </w:pPr>
    </w:p>
    <w:p w14:paraId="4430CD0F"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pagamento aos acionistas da Emissora de dividendos, incluindo dividendos a título de antecipação e/ou rendimentos sob forma de juros sobre capital próprio, quando a Emissora estiver em mora com relação às Debêntures, ressalvado, entretanto, o pagamento do dividendo mínimo obrigatório previsto em lei;</w:t>
      </w:r>
    </w:p>
    <w:p w14:paraId="1F3798BC" w14:textId="77777777" w:rsidR="00050E93" w:rsidRPr="007A7CC8" w:rsidRDefault="00050E93" w:rsidP="00050E93">
      <w:pPr>
        <w:pStyle w:val="PargrafodaLista"/>
        <w:tabs>
          <w:tab w:val="left" w:pos="1418"/>
        </w:tabs>
        <w:ind w:left="1418" w:hanging="709"/>
        <w:rPr>
          <w:rFonts w:ascii="Times New Roman" w:eastAsia="MS Mincho" w:hAnsi="Times New Roman" w:cs="Times New Roman"/>
          <w:color w:val="000000"/>
        </w:rPr>
      </w:pPr>
    </w:p>
    <w:p w14:paraId="32EB276F" w14:textId="77777777" w:rsidR="00050E93" w:rsidRPr="007A7CC8" w:rsidRDefault="00050E93" w:rsidP="00050E93">
      <w:pPr>
        <w:numPr>
          <w:ilvl w:val="2"/>
          <w:numId w:val="2"/>
        </w:numPr>
        <w:tabs>
          <w:tab w:val="num" w:pos="698"/>
          <w:tab w:val="left" w:pos="1418"/>
        </w:tabs>
        <w:autoSpaceDE w:val="0"/>
        <w:autoSpaceDN w:val="0"/>
        <w:adjustRightInd w:val="0"/>
        <w:spacing w:line="312" w:lineRule="auto"/>
        <w:ind w:left="1418" w:hanging="709"/>
        <w:jc w:val="both"/>
        <w:rPr>
          <w:rFonts w:eastAsia="MS Mincho"/>
          <w:color w:val="000000"/>
          <w:sz w:val="22"/>
          <w:szCs w:val="22"/>
        </w:rPr>
      </w:pPr>
      <w:r w:rsidRPr="007A7CC8">
        <w:rPr>
          <w:sz w:val="22"/>
          <w:szCs w:val="22"/>
        </w:rPr>
        <w:t>transformação societária da Emissora, nos termos dos artigos 220 e 221, e sem prejuízo do disposto no artigo 222, todos da Lei das Sociedades por Ações;</w:t>
      </w:r>
    </w:p>
    <w:p w14:paraId="02549D94" w14:textId="77777777" w:rsidR="00050E93" w:rsidRPr="007A7CC8" w:rsidRDefault="00050E93" w:rsidP="00050E93">
      <w:pPr>
        <w:tabs>
          <w:tab w:val="left" w:pos="1418"/>
          <w:tab w:val="num" w:pos="3403"/>
        </w:tabs>
        <w:autoSpaceDE w:val="0"/>
        <w:autoSpaceDN w:val="0"/>
        <w:adjustRightInd w:val="0"/>
        <w:spacing w:line="312" w:lineRule="auto"/>
        <w:ind w:left="1418" w:hanging="709"/>
        <w:jc w:val="both"/>
        <w:rPr>
          <w:rFonts w:eastAsia="MS Mincho"/>
          <w:color w:val="000000"/>
          <w:sz w:val="22"/>
          <w:szCs w:val="22"/>
        </w:rPr>
      </w:pPr>
    </w:p>
    <w:p w14:paraId="032DD87D" w14:textId="77777777" w:rsidR="00050E93" w:rsidRPr="007A7CC8" w:rsidRDefault="00050E93" w:rsidP="00050E93">
      <w:pPr>
        <w:numPr>
          <w:ilvl w:val="2"/>
          <w:numId w:val="2"/>
        </w:numPr>
        <w:tabs>
          <w:tab w:val="num" w:pos="698"/>
          <w:tab w:val="left" w:pos="1418"/>
        </w:tabs>
        <w:autoSpaceDE w:val="0"/>
        <w:autoSpaceDN w:val="0"/>
        <w:adjustRightInd w:val="0"/>
        <w:spacing w:line="312" w:lineRule="auto"/>
        <w:ind w:left="1418" w:hanging="709"/>
        <w:jc w:val="both"/>
        <w:rPr>
          <w:rFonts w:eastAsia="MS Mincho"/>
          <w:color w:val="000000"/>
          <w:sz w:val="22"/>
          <w:szCs w:val="22"/>
        </w:rPr>
      </w:pPr>
      <w:r w:rsidRPr="007A7CC8">
        <w:rPr>
          <w:sz w:val="22"/>
          <w:szCs w:val="22"/>
        </w:rPr>
        <w:t xml:space="preserve">se a Escritura e/ou a Garantia prevista nesta Escritura: (a) for objeto de questionamento judicial pela Emissora; (b) não for ou estiver devidamente constituída; (c) for anulada, nula, ou invalidada sob qualquer forma; (d) de qualquer forma, deixar de existir ou for rescindida e tal evento não for sanado ou </w:t>
      </w:r>
      <w:r w:rsidRPr="007A7CC8">
        <w:rPr>
          <w:rFonts w:eastAsia="MS Mincho"/>
          <w:color w:val="000000"/>
          <w:sz w:val="22"/>
          <w:szCs w:val="22"/>
        </w:rPr>
        <w:t xml:space="preserve">a Emissora não substituir ou reforçar tal Garantia, mediante aprovação dos Debenturistas, </w:t>
      </w:r>
      <w:r w:rsidRPr="007A7CC8">
        <w:rPr>
          <w:sz w:val="22"/>
          <w:szCs w:val="22"/>
        </w:rPr>
        <w:t>no prazo de 10 (dez) dias contados da data em que Emissora tomar conhecimento do referido evento; ou (e) o saldo de recebíveis performados dados em garantia não equivaler a montante superior a 50% (cinquenta por cento) do saldo devedor das Debêntures;</w:t>
      </w:r>
    </w:p>
    <w:p w14:paraId="10D6DCDA" w14:textId="77777777" w:rsidR="00050E93" w:rsidRPr="007A7CC8" w:rsidRDefault="00050E93" w:rsidP="00050E93">
      <w:pPr>
        <w:pStyle w:val="PargrafodaLista"/>
        <w:tabs>
          <w:tab w:val="left" w:pos="1418"/>
        </w:tabs>
        <w:ind w:left="1418" w:hanging="709"/>
        <w:rPr>
          <w:rFonts w:ascii="Times New Roman" w:eastAsia="MS Mincho" w:hAnsi="Times New Roman" w:cs="Times New Roman"/>
          <w:color w:val="000000"/>
        </w:rPr>
      </w:pPr>
    </w:p>
    <w:p w14:paraId="1DE34C78"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sz w:val="22"/>
          <w:szCs w:val="22"/>
        </w:rPr>
        <w:t>provarem-se falsas ou revelarem-se incorretas ou enganosas na data em que forem fornecidas, em qualquer aspecto relevante ou que possa acarretar um Evento Adverso Relevante, quaisquer das declarações prestadas pela Emissora no âmbito da Emissão;</w:t>
      </w:r>
    </w:p>
    <w:p w14:paraId="33F94911" w14:textId="77777777" w:rsidR="00050E93" w:rsidRPr="007A7CC8" w:rsidRDefault="00050E93" w:rsidP="00050E93">
      <w:pPr>
        <w:pStyle w:val="PargrafodaLista"/>
        <w:tabs>
          <w:tab w:val="left" w:pos="1418"/>
        </w:tabs>
        <w:ind w:left="1418" w:hanging="709"/>
        <w:rPr>
          <w:rFonts w:ascii="Times New Roman" w:eastAsia="MS Mincho" w:hAnsi="Times New Roman" w:cs="Times New Roman"/>
          <w:color w:val="000000"/>
        </w:rPr>
      </w:pPr>
    </w:p>
    <w:p w14:paraId="7D74DEA6"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ocorrência de qualquer evento que, na avaliação dos Debenturistas, após manifestação expressa da Emissora realizada no prazo de até 10 (dez) dias contados da data de ocorrência do evento, tenha, com relação à Emissora (a) qualquer efeito adverso relevante na situação (econômica, financeira, operacional ou de qualquer outra natureza), nos seus negócios, bens, resultados operacionais e/ou perspectivas; (b) qualquer efeito adverso relevante nos seus poderes ou capacidade jurídica e/ou econômico-financeira de cumprir qualquer de suas obrigações nos termos desta Escritura; e/ou (c) qualquer evento ou condição que, após decurso do prazo ou envio de notificação, ou ambos, possa resultar em um Evento de Inadimplemento (“</w:t>
      </w:r>
      <w:r w:rsidRPr="007A7CC8">
        <w:rPr>
          <w:rFonts w:eastAsia="MS Mincho"/>
          <w:color w:val="000000"/>
          <w:sz w:val="22"/>
          <w:szCs w:val="22"/>
          <w:u w:val="single"/>
        </w:rPr>
        <w:t>Evento Adverso Relevante</w:t>
      </w:r>
      <w:r w:rsidRPr="007A7CC8">
        <w:rPr>
          <w:rFonts w:eastAsia="MS Mincho"/>
          <w:color w:val="000000"/>
          <w:sz w:val="22"/>
          <w:szCs w:val="22"/>
        </w:rPr>
        <w:t>”);</w:t>
      </w:r>
    </w:p>
    <w:p w14:paraId="078E7F78" w14:textId="77777777" w:rsidR="00050E93" w:rsidRPr="007A7CC8" w:rsidRDefault="00050E93" w:rsidP="00050E93">
      <w:pPr>
        <w:tabs>
          <w:tab w:val="left" w:pos="1418"/>
        </w:tabs>
        <w:autoSpaceDE w:val="0"/>
        <w:autoSpaceDN w:val="0"/>
        <w:adjustRightInd w:val="0"/>
        <w:spacing w:line="312" w:lineRule="auto"/>
        <w:ind w:left="1418"/>
        <w:jc w:val="both"/>
        <w:rPr>
          <w:rFonts w:eastAsia="MS Mincho"/>
          <w:color w:val="000000"/>
          <w:sz w:val="22"/>
          <w:szCs w:val="22"/>
        </w:rPr>
      </w:pPr>
    </w:p>
    <w:p w14:paraId="00BCC722"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alteração do objeto social da Emissora que resulte em alteração relevante no seu setor de atuação, exceto nos casos em que tal alteração não afete negativamente a capacidade da Emissora em cumprir com suas obrigações pactuadas na presente Escritura;</w:t>
      </w:r>
    </w:p>
    <w:p w14:paraId="65302117" w14:textId="77777777" w:rsidR="00050E93" w:rsidRPr="007A7CC8" w:rsidRDefault="00050E93" w:rsidP="00050E93">
      <w:pPr>
        <w:pStyle w:val="PargrafodaLista"/>
        <w:tabs>
          <w:tab w:val="left" w:pos="1418"/>
        </w:tabs>
        <w:ind w:left="1418" w:hanging="709"/>
        <w:rPr>
          <w:rFonts w:ascii="Times New Roman" w:eastAsia="MS Mincho" w:hAnsi="Times New Roman" w:cs="Times New Roman"/>
          <w:color w:val="000000"/>
        </w:rPr>
      </w:pPr>
    </w:p>
    <w:p w14:paraId="027262FA"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aplicação dos recursos oriundos da Emissão em destinação diversa da descrita nesta Escritura de Emissão;</w:t>
      </w:r>
    </w:p>
    <w:p w14:paraId="794BB3CF" w14:textId="77777777" w:rsidR="00050E93" w:rsidRPr="007A7CC8" w:rsidRDefault="00050E93" w:rsidP="00050E93">
      <w:pPr>
        <w:pStyle w:val="PargrafodaLista"/>
        <w:tabs>
          <w:tab w:val="left" w:pos="1418"/>
        </w:tabs>
        <w:ind w:left="1418" w:hanging="709"/>
        <w:rPr>
          <w:rFonts w:ascii="Times New Roman" w:eastAsia="MS Mincho" w:hAnsi="Times New Roman" w:cs="Times New Roman"/>
          <w:color w:val="000000"/>
        </w:rPr>
      </w:pPr>
    </w:p>
    <w:p w14:paraId="683E05BC"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descumprimento de qualquer obrigação que vier a ser estabelecida no Contrato de Colocação;</w:t>
      </w:r>
    </w:p>
    <w:p w14:paraId="2E6EDFAE" w14:textId="77777777" w:rsidR="00050E93" w:rsidRPr="007A7CC8" w:rsidRDefault="00050E93" w:rsidP="00050E93">
      <w:pPr>
        <w:pStyle w:val="PargrafodaLista"/>
        <w:tabs>
          <w:tab w:val="left" w:pos="1418"/>
        </w:tabs>
        <w:ind w:left="1418" w:hanging="709"/>
        <w:rPr>
          <w:rFonts w:ascii="Times New Roman" w:eastAsia="MS Mincho" w:hAnsi="Times New Roman" w:cs="Times New Roman"/>
          <w:color w:val="000000"/>
        </w:rPr>
      </w:pPr>
    </w:p>
    <w:p w14:paraId="6E87DCA4"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 xml:space="preserve">não obtenção, renovação, cancelamento, revogação ou suspensão das autorizações, concessões, alvarás e licenças necessárias, inclusive </w:t>
      </w:r>
      <w:proofErr w:type="gramStart"/>
      <w:r w:rsidRPr="007A7CC8">
        <w:rPr>
          <w:rFonts w:eastAsia="MS Mincho"/>
          <w:color w:val="000000"/>
          <w:sz w:val="22"/>
          <w:szCs w:val="22"/>
        </w:rPr>
        <w:t>socioambientais,  para</w:t>
      </w:r>
      <w:proofErr w:type="gramEnd"/>
      <w:r w:rsidRPr="007A7CC8">
        <w:rPr>
          <w:rFonts w:eastAsia="MS Mincho"/>
          <w:color w:val="000000"/>
          <w:sz w:val="22"/>
          <w:szCs w:val="22"/>
        </w:rPr>
        <w:t xml:space="preserve"> o regular exercício das suas atividades, desde que o não cumprimento das obrigações acima enseje em um Evento Adverso Relevante;</w:t>
      </w:r>
    </w:p>
    <w:p w14:paraId="6D2875E3" w14:textId="77777777" w:rsidR="00050E93" w:rsidRPr="007A7CC8" w:rsidRDefault="00050E93" w:rsidP="00050E93">
      <w:pPr>
        <w:pStyle w:val="PargrafodaLista"/>
        <w:tabs>
          <w:tab w:val="left" w:pos="1418"/>
        </w:tabs>
        <w:ind w:left="1418" w:hanging="709"/>
        <w:rPr>
          <w:rFonts w:ascii="Times New Roman" w:eastAsia="MS Mincho" w:hAnsi="Times New Roman" w:cs="Times New Roman"/>
          <w:color w:val="000000"/>
        </w:rPr>
      </w:pPr>
    </w:p>
    <w:p w14:paraId="443F7E79"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 xml:space="preserve">desapropriação, confisco ou qualquer outra medida de qualquer entidade governamental brasileira que resulte na perda da propriedade ou posse direta de parte substancial de seus ativos ou na incapacidade de gestão de seus negócios, pela Emissora, desde que tal desapropriação, confisco ou outra medida afete substancialmente a capacidade de pagamento pela Emissora de suas obrigações relativas às Debêntures, </w:t>
      </w:r>
      <w:r w:rsidRPr="007A7CC8">
        <w:rPr>
          <w:sz w:val="22"/>
          <w:szCs w:val="22"/>
        </w:rPr>
        <w:t>e tal medida não seja sanada pela Emissora no prazo de 5 (cinco) dias úteis contados da data em que a Emissora tomar conhecimento do referido evento</w:t>
      </w:r>
      <w:r w:rsidRPr="007A7CC8">
        <w:rPr>
          <w:rFonts w:eastAsia="MS Mincho"/>
          <w:color w:val="000000"/>
          <w:sz w:val="22"/>
          <w:szCs w:val="22"/>
        </w:rPr>
        <w:t>;</w:t>
      </w:r>
    </w:p>
    <w:p w14:paraId="52E3CF48" w14:textId="77777777" w:rsidR="00050E93" w:rsidRPr="007A7CC8" w:rsidRDefault="00050E93" w:rsidP="00050E93">
      <w:pPr>
        <w:pStyle w:val="PargrafodaLista"/>
        <w:tabs>
          <w:tab w:val="left" w:pos="1418"/>
        </w:tabs>
        <w:ind w:left="1418" w:hanging="709"/>
        <w:rPr>
          <w:rFonts w:ascii="Times New Roman" w:hAnsi="Times New Roman" w:cs="Times New Roman"/>
        </w:rPr>
      </w:pPr>
    </w:p>
    <w:p w14:paraId="0893E982"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sz w:val="22"/>
          <w:szCs w:val="22"/>
        </w:rPr>
        <w:t>não pagamento pela Emissora, na respectiva data de vencimento das obrigações pecuniárias devidas aos Debenturistas</w:t>
      </w:r>
      <w:r w:rsidRPr="007A7CC8">
        <w:rPr>
          <w:rFonts w:eastAsia="MS Mincho"/>
          <w:color w:val="000000"/>
          <w:sz w:val="22"/>
          <w:szCs w:val="22"/>
        </w:rPr>
        <w:t>;</w:t>
      </w:r>
    </w:p>
    <w:p w14:paraId="2D71C65E" w14:textId="77777777" w:rsidR="00050E93" w:rsidRPr="007A7CC8" w:rsidRDefault="00050E93" w:rsidP="00050E93">
      <w:pPr>
        <w:pStyle w:val="PargrafodaLista"/>
        <w:tabs>
          <w:tab w:val="left" w:pos="1418"/>
        </w:tabs>
        <w:ind w:left="1418" w:hanging="709"/>
        <w:rPr>
          <w:rFonts w:ascii="Times New Roman" w:eastAsia="MS Mincho" w:hAnsi="Times New Roman" w:cs="Times New Roman"/>
          <w:color w:val="000000"/>
        </w:rPr>
      </w:pPr>
    </w:p>
    <w:p w14:paraId="00D3C916"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t</w:t>
      </w:r>
      <w:r w:rsidRPr="007A7CC8">
        <w:rPr>
          <w:sz w:val="22"/>
          <w:szCs w:val="22"/>
        </w:rPr>
        <w:t>ransferência ou qualquer forma de cessão ou promessa de cessão a terceiros, no todo ou em parte, pela Emissora, das obrigações assumidas na Escritura, sem prévia autorização dos Debenturistas;</w:t>
      </w:r>
    </w:p>
    <w:p w14:paraId="57D608AA" w14:textId="77777777" w:rsidR="00050E93" w:rsidRPr="007A7CC8" w:rsidRDefault="00050E93" w:rsidP="00050E93">
      <w:pPr>
        <w:pStyle w:val="PargrafodaLista"/>
        <w:tabs>
          <w:tab w:val="left" w:pos="1418"/>
        </w:tabs>
        <w:ind w:left="1418" w:hanging="709"/>
        <w:rPr>
          <w:rFonts w:ascii="Times New Roman" w:eastAsia="MS Mincho" w:hAnsi="Times New Roman" w:cs="Times New Roman"/>
          <w:color w:val="000000"/>
        </w:rPr>
      </w:pPr>
    </w:p>
    <w:p w14:paraId="49173A06" w14:textId="77777777" w:rsidR="00050E93" w:rsidRPr="007A7CC8" w:rsidRDefault="00050E93" w:rsidP="00050E93">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 xml:space="preserve">na hipótese de quaisquer dos documentos referentes à Emissão se tornarem comprovadamente inexequíveis ou inválidos nos termos da legislação aplicável, </w:t>
      </w:r>
      <w:r w:rsidRPr="007A7CC8">
        <w:rPr>
          <w:sz w:val="22"/>
          <w:szCs w:val="22"/>
        </w:rPr>
        <w:t>e tal evento não for sanado no prazo de 5 (cinco) dias úteis contados da data em que a Emissora tomar conhecimento do referido evento</w:t>
      </w:r>
      <w:r w:rsidRPr="007A7CC8">
        <w:rPr>
          <w:rFonts w:eastAsia="MS Mincho"/>
          <w:color w:val="000000"/>
          <w:sz w:val="22"/>
          <w:szCs w:val="22"/>
        </w:rPr>
        <w:t>;</w:t>
      </w:r>
    </w:p>
    <w:p w14:paraId="1B19DC70" w14:textId="77777777" w:rsidR="00050E93" w:rsidRPr="007A7CC8" w:rsidRDefault="00050E93" w:rsidP="00050E93">
      <w:pPr>
        <w:tabs>
          <w:tab w:val="left" w:pos="1418"/>
        </w:tabs>
        <w:autoSpaceDE w:val="0"/>
        <w:autoSpaceDN w:val="0"/>
        <w:adjustRightInd w:val="0"/>
        <w:spacing w:line="312" w:lineRule="auto"/>
        <w:ind w:left="1418" w:hanging="709"/>
        <w:jc w:val="both"/>
        <w:rPr>
          <w:rFonts w:eastAsia="MS Mincho"/>
          <w:color w:val="000000"/>
          <w:sz w:val="22"/>
        </w:rPr>
      </w:pPr>
    </w:p>
    <w:p w14:paraId="4A2A6983" w14:textId="77777777" w:rsidR="00050E93" w:rsidRPr="007A7CC8" w:rsidRDefault="00050E93" w:rsidP="00050E93">
      <w:pPr>
        <w:numPr>
          <w:ilvl w:val="2"/>
          <w:numId w:val="2"/>
        </w:numPr>
        <w:tabs>
          <w:tab w:val="num" w:pos="698"/>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a Emissora deixar de cumprir quaisquer obrigações assumidas na Garantia, independente do motivo, desde que tal inadimplemento não seja sanado ou que a Emissora não substitua ou reforce tal Garantia, nos prazos aqui previstos;</w:t>
      </w:r>
    </w:p>
    <w:p w14:paraId="581EA29A" w14:textId="77777777" w:rsidR="00050E93" w:rsidRPr="007A7CC8" w:rsidRDefault="00050E93" w:rsidP="00050E93">
      <w:pPr>
        <w:pStyle w:val="PargrafodaLista"/>
        <w:tabs>
          <w:tab w:val="left" w:pos="1418"/>
        </w:tabs>
        <w:ind w:left="1418" w:hanging="709"/>
        <w:rPr>
          <w:rFonts w:ascii="Times New Roman" w:eastAsia="MS Mincho" w:hAnsi="Times New Roman" w:cs="Times New Roman"/>
          <w:color w:val="000000"/>
        </w:rPr>
      </w:pPr>
    </w:p>
    <w:p w14:paraId="2A50C9E2" w14:textId="77777777" w:rsidR="00050E93" w:rsidRPr="007A7CC8" w:rsidRDefault="00050E93" w:rsidP="00050E93">
      <w:pPr>
        <w:numPr>
          <w:ilvl w:val="2"/>
          <w:numId w:val="2"/>
        </w:numPr>
        <w:tabs>
          <w:tab w:val="num" w:pos="698"/>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na hipótese de serem prestadas, pela Emissora ou por suas controladas, coligadas ou controladoras, conforme aplicável, durante o prazo das Debêntures, garantias fora do curso normal de seus negócios, em operações não contempladas em seu objeto social, na medida em que tais garantias afetem negativamente a capacidade da Emissora em cumprir com suas obrigações pactuadas nos documentos da presente Emissão;</w:t>
      </w:r>
    </w:p>
    <w:p w14:paraId="785DB811" w14:textId="77777777" w:rsidR="00050E93" w:rsidRPr="007A7CC8" w:rsidRDefault="00050E93" w:rsidP="00050E93">
      <w:pPr>
        <w:pStyle w:val="PargrafodaLista"/>
        <w:tabs>
          <w:tab w:val="left" w:pos="1418"/>
        </w:tabs>
        <w:ind w:hanging="709"/>
        <w:rPr>
          <w:rFonts w:ascii="Times New Roman" w:eastAsia="MS Mincho" w:hAnsi="Times New Roman" w:cs="Times New Roman"/>
          <w:color w:val="000000"/>
        </w:rPr>
      </w:pPr>
    </w:p>
    <w:p w14:paraId="3E6B63A1" w14:textId="77777777" w:rsidR="00050E93" w:rsidRPr="007A7CC8" w:rsidRDefault="00050E93" w:rsidP="00050E93">
      <w:pPr>
        <w:numPr>
          <w:ilvl w:val="2"/>
          <w:numId w:val="2"/>
        </w:numPr>
        <w:tabs>
          <w:tab w:val="num" w:pos="698"/>
          <w:tab w:val="left" w:pos="1418"/>
        </w:tabs>
        <w:autoSpaceDE w:val="0"/>
        <w:autoSpaceDN w:val="0"/>
        <w:adjustRightInd w:val="0"/>
        <w:spacing w:line="312" w:lineRule="auto"/>
        <w:ind w:left="1418" w:hanging="709"/>
        <w:jc w:val="both"/>
        <w:rPr>
          <w:rFonts w:eastAsia="MS Mincho"/>
          <w:color w:val="000000"/>
          <w:sz w:val="22"/>
          <w:szCs w:val="22"/>
        </w:rPr>
      </w:pPr>
      <w:r w:rsidRPr="007A7CC8">
        <w:rPr>
          <w:rFonts w:eastAsia="MS Mincho"/>
          <w:color w:val="000000"/>
          <w:sz w:val="22"/>
          <w:szCs w:val="22"/>
        </w:rPr>
        <w:t xml:space="preserve">não formalização, constituição e manutenção regular dos instrumentos de </w:t>
      </w:r>
      <w:proofErr w:type="gramStart"/>
      <w:r w:rsidRPr="007A7CC8">
        <w:rPr>
          <w:rFonts w:eastAsia="MS Mincho"/>
          <w:color w:val="000000"/>
          <w:sz w:val="22"/>
          <w:szCs w:val="22"/>
        </w:rPr>
        <w:t>Garantia;  e</w:t>
      </w:r>
      <w:proofErr w:type="gramEnd"/>
    </w:p>
    <w:p w14:paraId="38D9F047" w14:textId="77777777" w:rsidR="00050E93" w:rsidRPr="007A7CC8" w:rsidRDefault="00050E93" w:rsidP="00050E93">
      <w:pPr>
        <w:pStyle w:val="PargrafodaLista"/>
        <w:tabs>
          <w:tab w:val="left" w:pos="1418"/>
        </w:tabs>
        <w:ind w:hanging="709"/>
        <w:rPr>
          <w:rFonts w:ascii="Times New Roman" w:eastAsia="MS Mincho" w:hAnsi="Times New Roman" w:cs="Times New Roman"/>
          <w:color w:val="000000"/>
        </w:rPr>
      </w:pPr>
    </w:p>
    <w:p w14:paraId="1BE3B700" w14:textId="1C2E68BA" w:rsidR="00050E93" w:rsidRPr="007A7CC8" w:rsidRDefault="00414C5B" w:rsidP="00050E93">
      <w:pPr>
        <w:numPr>
          <w:ilvl w:val="2"/>
          <w:numId w:val="2"/>
        </w:numPr>
        <w:tabs>
          <w:tab w:val="clear" w:pos="3403"/>
          <w:tab w:val="num" w:pos="698"/>
          <w:tab w:val="left" w:pos="1418"/>
        </w:tabs>
        <w:autoSpaceDE w:val="0"/>
        <w:autoSpaceDN w:val="0"/>
        <w:adjustRightInd w:val="0"/>
        <w:spacing w:line="312" w:lineRule="auto"/>
        <w:ind w:left="1418" w:hanging="709"/>
        <w:jc w:val="both"/>
        <w:rPr>
          <w:bCs/>
          <w:color w:val="000000"/>
        </w:rPr>
      </w:pPr>
      <w:bookmarkStart w:id="163" w:name="_Ref260227616"/>
      <w:bookmarkStart w:id="164" w:name="_Ref260502822"/>
      <w:r w:rsidRPr="007A7CC8">
        <w:rPr>
          <w:rFonts w:eastAsia="MS Mincho"/>
          <w:color w:val="000000"/>
          <w:sz w:val="22"/>
          <w:szCs w:val="22"/>
        </w:rPr>
        <w:t xml:space="preserve">não observância, pela Emissora, enquanto houver Debêntures em circulação, (a) da razão entre Endividamento Financeiro e Contas a Receber de Cartões de Crédito menor ou igual a 3,00, a ser calculado semestralmente com base nas demonstrações financeiras da Emissora a partir da Data de Emissão; e (b) </w:t>
      </w:r>
      <w:proofErr w:type="spellStart"/>
      <w:r w:rsidRPr="007A7CC8">
        <w:rPr>
          <w:rFonts w:eastAsia="MS Mincho"/>
          <w:color w:val="000000"/>
          <w:sz w:val="22"/>
          <w:szCs w:val="22"/>
        </w:rPr>
        <w:t>Ebitda</w:t>
      </w:r>
      <w:proofErr w:type="spellEnd"/>
      <w:r w:rsidRPr="007A7CC8">
        <w:rPr>
          <w:rFonts w:eastAsia="MS Mincho"/>
          <w:color w:val="000000"/>
          <w:sz w:val="22"/>
          <w:szCs w:val="22"/>
        </w:rPr>
        <w:t xml:space="preserve"> mínimo no valor de R$ 25.000.000,00 (vinte e cinco milhões de reais) a ser observado pela Emissora a partir de 31 de dezembro de 2019 (inclusive), com base nas suas demonstrações financeiras consolidadas e auditadas, relativas ao exercício findo em 31 de dezembro de 2019 (“</w:t>
      </w:r>
      <w:proofErr w:type="spellStart"/>
      <w:r w:rsidRPr="007A7CC8">
        <w:rPr>
          <w:rFonts w:eastAsia="MS Mincho"/>
          <w:color w:val="000000"/>
          <w:sz w:val="22"/>
          <w:szCs w:val="22"/>
        </w:rPr>
        <w:t>Ebitda</w:t>
      </w:r>
      <w:proofErr w:type="spellEnd"/>
      <w:r w:rsidRPr="007A7CC8">
        <w:rPr>
          <w:rFonts w:eastAsia="MS Mincho"/>
          <w:color w:val="000000"/>
          <w:sz w:val="22"/>
          <w:szCs w:val="22"/>
        </w:rPr>
        <w:t xml:space="preserve"> Mínimo”) ("Índices e Limites Financeiros")</w:t>
      </w:r>
      <w:r w:rsidR="00050E93" w:rsidRPr="007A7CC8">
        <w:rPr>
          <w:rFonts w:eastAsia="MS Mincho"/>
          <w:color w:val="000000"/>
          <w:sz w:val="22"/>
          <w:szCs w:val="22"/>
        </w:rPr>
        <w:t xml:space="preserve">. </w:t>
      </w:r>
      <w:bookmarkEnd w:id="163"/>
      <w:bookmarkEnd w:id="164"/>
    </w:p>
    <w:p w14:paraId="09F0415C" w14:textId="77777777" w:rsidR="00050E93" w:rsidRPr="007A7CC8" w:rsidRDefault="00050E93" w:rsidP="00050E93">
      <w:pPr>
        <w:pStyle w:val="PargrafodaLista"/>
        <w:autoSpaceDE w:val="0"/>
        <w:autoSpaceDN w:val="0"/>
        <w:spacing w:line="312" w:lineRule="auto"/>
        <w:ind w:left="1440"/>
        <w:jc w:val="both"/>
        <w:rPr>
          <w:rFonts w:ascii="Times New Roman" w:hAnsi="Times New Roman" w:cs="Times New Roman"/>
          <w:bCs/>
          <w:color w:val="000000"/>
        </w:rPr>
      </w:pPr>
    </w:p>
    <w:p w14:paraId="22875600" w14:textId="77777777" w:rsidR="00414C5B" w:rsidRPr="007A7CC8" w:rsidRDefault="00414C5B" w:rsidP="00876C01">
      <w:pPr>
        <w:pStyle w:val="PargrafodaLista"/>
        <w:spacing w:line="276" w:lineRule="auto"/>
        <w:ind w:left="1418"/>
        <w:jc w:val="both"/>
        <w:rPr>
          <w:rFonts w:ascii="Times New Roman" w:eastAsia="MS Mincho" w:hAnsi="Times New Roman" w:cs="Times New Roman"/>
          <w:color w:val="000000"/>
        </w:rPr>
      </w:pPr>
      <w:r w:rsidRPr="007A7CC8">
        <w:rPr>
          <w:rFonts w:ascii="Times New Roman" w:eastAsia="MS Mincho" w:hAnsi="Times New Roman" w:cs="Times New Roman"/>
          <w:color w:val="000000"/>
        </w:rPr>
        <w:t>Para os fins do disposto no inciso (</w:t>
      </w:r>
      <w:proofErr w:type="spellStart"/>
      <w:r w:rsidRPr="007A7CC8">
        <w:rPr>
          <w:rFonts w:ascii="Times New Roman" w:eastAsia="MS Mincho" w:hAnsi="Times New Roman" w:cs="Times New Roman"/>
          <w:color w:val="000000"/>
        </w:rPr>
        <w:t>xxviii</w:t>
      </w:r>
      <w:proofErr w:type="spellEnd"/>
      <w:r w:rsidRPr="007A7CC8">
        <w:rPr>
          <w:rFonts w:ascii="Times New Roman" w:eastAsia="MS Mincho" w:hAnsi="Times New Roman" w:cs="Times New Roman"/>
          <w:color w:val="000000"/>
        </w:rPr>
        <w:t>) acima:</w:t>
      </w:r>
    </w:p>
    <w:p w14:paraId="3CFAF646" w14:textId="77777777" w:rsidR="00414C5B" w:rsidRPr="007A7CC8" w:rsidRDefault="00414C5B" w:rsidP="00876C01">
      <w:pPr>
        <w:pStyle w:val="PargrafodaLista"/>
        <w:spacing w:line="276" w:lineRule="auto"/>
        <w:ind w:left="1418"/>
        <w:jc w:val="both"/>
        <w:rPr>
          <w:rFonts w:ascii="Times New Roman" w:eastAsia="MS Mincho" w:hAnsi="Times New Roman" w:cs="Times New Roman"/>
          <w:color w:val="000000"/>
        </w:rPr>
      </w:pPr>
    </w:p>
    <w:p w14:paraId="02C69EB8" w14:textId="77777777" w:rsidR="00414C5B" w:rsidRPr="007A7CC8" w:rsidRDefault="00414C5B" w:rsidP="00876C01">
      <w:pPr>
        <w:pStyle w:val="PargrafodaLista"/>
        <w:spacing w:line="276" w:lineRule="auto"/>
        <w:ind w:left="1418"/>
        <w:jc w:val="both"/>
        <w:rPr>
          <w:rFonts w:ascii="Times New Roman" w:eastAsia="MS Mincho" w:hAnsi="Times New Roman" w:cs="Times New Roman"/>
          <w:color w:val="000000"/>
        </w:rPr>
      </w:pPr>
      <w:r w:rsidRPr="007A7CC8">
        <w:rPr>
          <w:rFonts w:ascii="Times New Roman" w:eastAsia="MS Mincho" w:hAnsi="Times New Roman" w:cs="Times New Roman"/>
          <w:color w:val="000000"/>
        </w:rPr>
        <w:t>Endividamento Financeiro: compreende aos saldos expressos no balanço patrimonial da Emissora das contas de empréstimos e financiamentos bancários; e</w:t>
      </w:r>
    </w:p>
    <w:p w14:paraId="18C3B0AB" w14:textId="77777777" w:rsidR="00414C5B" w:rsidRPr="007A7CC8" w:rsidRDefault="00414C5B" w:rsidP="00876C01">
      <w:pPr>
        <w:pStyle w:val="PargrafodaLista"/>
        <w:spacing w:line="276" w:lineRule="auto"/>
        <w:ind w:left="1418"/>
        <w:jc w:val="both"/>
        <w:rPr>
          <w:rFonts w:ascii="Times New Roman" w:eastAsia="MS Mincho" w:hAnsi="Times New Roman" w:cs="Times New Roman"/>
          <w:color w:val="000000"/>
        </w:rPr>
      </w:pPr>
    </w:p>
    <w:p w14:paraId="486E7073" w14:textId="6FD90687" w:rsidR="00050E93" w:rsidRPr="007A7CC8" w:rsidRDefault="00414C5B" w:rsidP="00050E93">
      <w:pPr>
        <w:autoSpaceDE w:val="0"/>
        <w:autoSpaceDN w:val="0"/>
        <w:spacing w:line="312" w:lineRule="auto"/>
        <w:ind w:left="1440"/>
        <w:jc w:val="both"/>
        <w:rPr>
          <w:bCs/>
          <w:color w:val="000000"/>
          <w:sz w:val="22"/>
          <w:szCs w:val="22"/>
        </w:rPr>
      </w:pPr>
      <w:r w:rsidRPr="007A7CC8">
        <w:rPr>
          <w:rFonts w:eastAsia="MS Mincho"/>
          <w:color w:val="000000"/>
          <w:sz w:val="22"/>
          <w:szCs w:val="22"/>
        </w:rPr>
        <w:t xml:space="preserve">Contas a Receber de Cartões de Crédito: compreende aos saldos expressos no balanço patrimonial da Emissora das contas a receber de cartões de </w:t>
      </w:r>
      <w:proofErr w:type="gramStart"/>
      <w:r w:rsidRPr="007A7CC8">
        <w:rPr>
          <w:rFonts w:eastAsia="MS Mincho"/>
          <w:color w:val="000000"/>
          <w:sz w:val="22"/>
          <w:szCs w:val="22"/>
        </w:rPr>
        <w:t>crédito;</w:t>
      </w:r>
      <w:r w:rsidR="00050E93" w:rsidRPr="007A7CC8">
        <w:rPr>
          <w:bCs/>
          <w:color w:val="000000"/>
          <w:sz w:val="22"/>
          <w:szCs w:val="22"/>
        </w:rPr>
        <w:t>.</w:t>
      </w:r>
      <w:proofErr w:type="gramEnd"/>
    </w:p>
    <w:p w14:paraId="4A7A0BBE" w14:textId="47214B7E" w:rsidR="00414C5B" w:rsidRPr="007A7CC8" w:rsidRDefault="00414C5B" w:rsidP="00050E93">
      <w:pPr>
        <w:autoSpaceDE w:val="0"/>
        <w:autoSpaceDN w:val="0"/>
        <w:spacing w:line="312" w:lineRule="auto"/>
        <w:ind w:left="1440"/>
        <w:jc w:val="both"/>
        <w:rPr>
          <w:bCs/>
          <w:color w:val="000000"/>
          <w:sz w:val="22"/>
          <w:szCs w:val="22"/>
        </w:rPr>
      </w:pPr>
    </w:p>
    <w:p w14:paraId="635A07F3" w14:textId="0330D0CB" w:rsidR="00414C5B" w:rsidRPr="007A7CC8" w:rsidRDefault="00414C5B" w:rsidP="00876C01">
      <w:pPr>
        <w:autoSpaceDE w:val="0"/>
        <w:autoSpaceDN w:val="0"/>
        <w:spacing w:line="312" w:lineRule="auto"/>
        <w:ind w:left="1440" w:hanging="731"/>
        <w:jc w:val="both"/>
        <w:rPr>
          <w:rFonts w:eastAsia="MS Mincho"/>
          <w:color w:val="000000"/>
          <w:sz w:val="22"/>
          <w:szCs w:val="22"/>
        </w:rPr>
      </w:pPr>
      <w:r w:rsidRPr="007A7CC8">
        <w:rPr>
          <w:bCs/>
          <w:color w:val="000000"/>
          <w:sz w:val="22"/>
          <w:szCs w:val="22"/>
        </w:rPr>
        <w:t>(</w:t>
      </w:r>
      <w:proofErr w:type="spellStart"/>
      <w:r w:rsidRPr="007A7CC8">
        <w:rPr>
          <w:bCs/>
          <w:color w:val="000000"/>
          <w:sz w:val="22"/>
          <w:szCs w:val="22"/>
        </w:rPr>
        <w:t>xxix</w:t>
      </w:r>
      <w:proofErr w:type="spellEnd"/>
      <w:r w:rsidRPr="007A7CC8">
        <w:rPr>
          <w:bCs/>
          <w:color w:val="000000"/>
          <w:sz w:val="22"/>
          <w:szCs w:val="22"/>
        </w:rPr>
        <w:t>)</w:t>
      </w:r>
      <w:r w:rsidRPr="007A7CC8">
        <w:rPr>
          <w:bCs/>
          <w:color w:val="000000"/>
          <w:sz w:val="22"/>
          <w:szCs w:val="22"/>
        </w:rPr>
        <w:tab/>
      </w:r>
      <w:r w:rsidRPr="007A7CC8">
        <w:rPr>
          <w:rFonts w:eastAsia="MS Mincho"/>
          <w:color w:val="000000"/>
          <w:sz w:val="22"/>
          <w:szCs w:val="22"/>
        </w:rPr>
        <w:t xml:space="preserve">a Emissora realizar investimentos, incluindo CAPEX, que, (a) individualmente ou em conjunto (no caso de investimentos para aquisição e/ou abertura de novos negócios), ou (b) individualmente (no caso de investimentos diversos), excedam o valor de R$10.000.000,00 (dez milhões de reais), exceto se houver a anuência prévia e expressa dos Debenturistas. </w:t>
      </w:r>
    </w:p>
    <w:p w14:paraId="4FDCB8F4" w14:textId="77777777" w:rsidR="00050E93" w:rsidRPr="007A7CC8" w:rsidRDefault="00050E93" w:rsidP="00050E93">
      <w:pPr>
        <w:autoSpaceDE w:val="0"/>
        <w:autoSpaceDN w:val="0"/>
        <w:adjustRightInd w:val="0"/>
        <w:spacing w:line="312" w:lineRule="auto"/>
        <w:jc w:val="both"/>
        <w:rPr>
          <w:rFonts w:eastAsia="MS Mincho"/>
          <w:color w:val="000000"/>
          <w:sz w:val="22"/>
          <w:szCs w:val="22"/>
        </w:rPr>
      </w:pPr>
    </w:p>
    <w:p w14:paraId="61B045ED" w14:textId="77777777" w:rsidR="00050E93" w:rsidRPr="007A7CC8" w:rsidRDefault="00050E93" w:rsidP="00876C01">
      <w:pPr>
        <w:numPr>
          <w:ilvl w:val="3"/>
          <w:numId w:val="28"/>
        </w:numPr>
        <w:tabs>
          <w:tab w:val="left" w:pos="1418"/>
        </w:tabs>
        <w:autoSpaceDE w:val="0"/>
        <w:autoSpaceDN w:val="0"/>
        <w:adjustRightInd w:val="0"/>
        <w:spacing w:line="312" w:lineRule="auto"/>
        <w:ind w:left="0" w:firstLine="0"/>
        <w:jc w:val="both"/>
        <w:rPr>
          <w:rFonts w:eastAsia="MS Mincho"/>
          <w:color w:val="000000"/>
          <w:sz w:val="22"/>
          <w:szCs w:val="22"/>
        </w:rPr>
      </w:pPr>
      <w:r w:rsidRPr="007A7CC8">
        <w:rPr>
          <w:rFonts w:eastAsia="MS Mincho"/>
          <w:color w:val="000000"/>
          <w:sz w:val="22"/>
          <w:szCs w:val="22"/>
        </w:rPr>
        <w:t>A Emissora deverá comunicar o Agente Fiduciário a respeito da ocorrência de qualquer Evento de Inadimplemento previsto nesta Escritura ou no Contrato de Cessão Fiduciária, no prazo de até 2 (dois) dias úteis após a sua ocorrência, apresentando todas as informações necessárias, acompanhadas de um relatório da Emissora contendo a descrição da ocorrência e das medidas que a Emissora pretende tomar com relação a tal ocorrência, conforme previsto nos documentos da Emissão.</w:t>
      </w:r>
    </w:p>
    <w:p w14:paraId="42777468" w14:textId="77777777" w:rsidR="00050E93" w:rsidRPr="007A7CC8" w:rsidRDefault="00050E93" w:rsidP="00050E93">
      <w:pPr>
        <w:tabs>
          <w:tab w:val="left" w:pos="1418"/>
        </w:tabs>
        <w:autoSpaceDE w:val="0"/>
        <w:autoSpaceDN w:val="0"/>
        <w:adjustRightInd w:val="0"/>
        <w:spacing w:line="312" w:lineRule="auto"/>
        <w:jc w:val="both"/>
        <w:rPr>
          <w:rFonts w:eastAsia="MS Mincho"/>
          <w:color w:val="000000"/>
          <w:sz w:val="22"/>
          <w:szCs w:val="22"/>
        </w:rPr>
      </w:pPr>
    </w:p>
    <w:p w14:paraId="7BB9956A" w14:textId="77777777" w:rsidR="00050E93" w:rsidRPr="007A7CC8" w:rsidRDefault="00050E93" w:rsidP="00876C01">
      <w:pPr>
        <w:numPr>
          <w:ilvl w:val="3"/>
          <w:numId w:val="28"/>
        </w:numPr>
        <w:tabs>
          <w:tab w:val="left" w:pos="1418"/>
        </w:tabs>
        <w:autoSpaceDE w:val="0"/>
        <w:autoSpaceDN w:val="0"/>
        <w:adjustRightInd w:val="0"/>
        <w:spacing w:line="312" w:lineRule="auto"/>
        <w:ind w:left="0" w:firstLine="0"/>
        <w:jc w:val="both"/>
        <w:rPr>
          <w:rFonts w:eastAsia="MS Mincho"/>
          <w:color w:val="000000"/>
          <w:sz w:val="22"/>
          <w:szCs w:val="22"/>
        </w:rPr>
      </w:pPr>
      <w:r w:rsidRPr="007A7CC8">
        <w:rPr>
          <w:rFonts w:eastAsia="MS Mincho"/>
          <w:color w:val="000000"/>
          <w:sz w:val="22"/>
          <w:szCs w:val="22"/>
        </w:rPr>
        <w:t xml:space="preserve">Os Índices e Limites Financeiros serão acompanhados pelo Agente Fiduciário semestralmente, com base nas informações financeiras consolidadas da Emissora e do relatório expedido pelo auditor independente demonstrando a apuração dos Índices e Limites Financeiros, conforme o caso. A primeira apuração e verificação dos Índices e Limites Financeiros, nos termos desta Escritura de Emissão, deverá considerar o semestre contábil encerrado em 31 de dezembro de 2014. </w:t>
      </w:r>
    </w:p>
    <w:p w14:paraId="19A60955" w14:textId="77777777" w:rsidR="00050E93" w:rsidRPr="007A7CC8" w:rsidRDefault="00050E93" w:rsidP="00050E93">
      <w:pPr>
        <w:tabs>
          <w:tab w:val="left" w:pos="720"/>
          <w:tab w:val="left" w:pos="1418"/>
        </w:tabs>
        <w:spacing w:line="312" w:lineRule="auto"/>
        <w:jc w:val="both"/>
        <w:rPr>
          <w:rFonts w:eastAsia="Arial Unicode MS"/>
          <w:sz w:val="22"/>
          <w:szCs w:val="22"/>
        </w:rPr>
      </w:pPr>
    </w:p>
    <w:p w14:paraId="11C0C53E" w14:textId="77777777" w:rsidR="00050E93" w:rsidRPr="007A7CC8" w:rsidRDefault="00050E93" w:rsidP="00876C01">
      <w:pPr>
        <w:numPr>
          <w:ilvl w:val="3"/>
          <w:numId w:val="28"/>
        </w:numPr>
        <w:tabs>
          <w:tab w:val="left" w:pos="1418"/>
        </w:tabs>
        <w:spacing w:line="312" w:lineRule="auto"/>
        <w:ind w:left="0" w:firstLine="0"/>
        <w:jc w:val="both"/>
        <w:rPr>
          <w:rFonts w:eastAsia="Arial Unicode MS"/>
          <w:sz w:val="22"/>
          <w:szCs w:val="22"/>
        </w:rPr>
      </w:pPr>
      <w:r w:rsidRPr="007A7CC8">
        <w:rPr>
          <w:rFonts w:eastAsia="Arial Unicode MS"/>
          <w:sz w:val="22"/>
          <w:szCs w:val="22"/>
        </w:rPr>
        <w:t>A ocorrência de quaisquer dos Eventos de Inadimplemento descritos nos termos desta Escritura de Emissão nos itens (i); (</w:t>
      </w:r>
      <w:proofErr w:type="spellStart"/>
      <w:r w:rsidRPr="007A7CC8">
        <w:rPr>
          <w:rFonts w:eastAsia="Arial Unicode MS"/>
          <w:sz w:val="22"/>
          <w:szCs w:val="22"/>
        </w:rPr>
        <w:t>iii</w:t>
      </w:r>
      <w:proofErr w:type="spellEnd"/>
      <w:r w:rsidRPr="007A7CC8">
        <w:rPr>
          <w:rFonts w:eastAsia="Arial Unicode MS"/>
          <w:sz w:val="22"/>
          <w:szCs w:val="22"/>
        </w:rPr>
        <w:t>); (</w:t>
      </w:r>
      <w:proofErr w:type="spellStart"/>
      <w:r w:rsidRPr="007A7CC8">
        <w:rPr>
          <w:rFonts w:eastAsia="Arial Unicode MS"/>
          <w:sz w:val="22"/>
          <w:szCs w:val="22"/>
        </w:rPr>
        <w:t>iv</w:t>
      </w:r>
      <w:proofErr w:type="spellEnd"/>
      <w:r w:rsidRPr="007A7CC8">
        <w:rPr>
          <w:rFonts w:eastAsia="Arial Unicode MS"/>
          <w:sz w:val="22"/>
          <w:szCs w:val="22"/>
        </w:rPr>
        <w:t>); (v); (vi); (</w:t>
      </w:r>
      <w:proofErr w:type="spellStart"/>
      <w:r w:rsidRPr="007A7CC8">
        <w:rPr>
          <w:rFonts w:eastAsia="Arial Unicode MS"/>
          <w:sz w:val="22"/>
          <w:szCs w:val="22"/>
        </w:rPr>
        <w:t>ix</w:t>
      </w:r>
      <w:proofErr w:type="spellEnd"/>
      <w:r w:rsidRPr="007A7CC8">
        <w:rPr>
          <w:rFonts w:eastAsia="Arial Unicode MS"/>
          <w:sz w:val="22"/>
          <w:szCs w:val="22"/>
        </w:rPr>
        <w:t>); (x); (xi); (</w:t>
      </w:r>
      <w:proofErr w:type="spellStart"/>
      <w:r w:rsidRPr="007A7CC8">
        <w:rPr>
          <w:rFonts w:eastAsia="Arial Unicode MS"/>
          <w:sz w:val="22"/>
          <w:szCs w:val="22"/>
        </w:rPr>
        <w:t>xii</w:t>
      </w:r>
      <w:proofErr w:type="spellEnd"/>
      <w:r w:rsidRPr="007A7CC8">
        <w:rPr>
          <w:rFonts w:eastAsia="Arial Unicode MS"/>
          <w:sz w:val="22"/>
          <w:szCs w:val="22"/>
        </w:rPr>
        <w:t>); (</w:t>
      </w:r>
      <w:proofErr w:type="spellStart"/>
      <w:r w:rsidRPr="007A7CC8">
        <w:rPr>
          <w:rFonts w:eastAsia="Arial Unicode MS"/>
          <w:sz w:val="22"/>
          <w:szCs w:val="22"/>
        </w:rPr>
        <w:t>xiii</w:t>
      </w:r>
      <w:proofErr w:type="spellEnd"/>
      <w:r w:rsidRPr="007A7CC8">
        <w:rPr>
          <w:rFonts w:eastAsia="Arial Unicode MS"/>
          <w:sz w:val="22"/>
          <w:szCs w:val="22"/>
        </w:rPr>
        <w:t>); (</w:t>
      </w:r>
      <w:proofErr w:type="spellStart"/>
      <w:r w:rsidRPr="007A7CC8">
        <w:rPr>
          <w:rFonts w:eastAsia="Arial Unicode MS"/>
          <w:sz w:val="22"/>
          <w:szCs w:val="22"/>
        </w:rPr>
        <w:t>xiv</w:t>
      </w:r>
      <w:proofErr w:type="spellEnd"/>
      <w:r w:rsidRPr="007A7CC8">
        <w:rPr>
          <w:rFonts w:eastAsia="Arial Unicode MS"/>
          <w:sz w:val="22"/>
          <w:szCs w:val="22"/>
        </w:rPr>
        <w:t>); (</w:t>
      </w:r>
      <w:proofErr w:type="spellStart"/>
      <w:r w:rsidRPr="007A7CC8">
        <w:rPr>
          <w:rFonts w:eastAsia="Arial Unicode MS"/>
          <w:sz w:val="22"/>
          <w:szCs w:val="22"/>
        </w:rPr>
        <w:t>xv</w:t>
      </w:r>
      <w:proofErr w:type="spellEnd"/>
      <w:r w:rsidRPr="007A7CC8">
        <w:rPr>
          <w:rFonts w:eastAsia="Arial Unicode MS"/>
          <w:sz w:val="22"/>
          <w:szCs w:val="22"/>
        </w:rPr>
        <w:t>); (</w:t>
      </w:r>
      <w:proofErr w:type="spellStart"/>
      <w:r w:rsidRPr="007A7CC8">
        <w:rPr>
          <w:rFonts w:eastAsia="Arial Unicode MS"/>
          <w:sz w:val="22"/>
          <w:szCs w:val="22"/>
        </w:rPr>
        <w:t>xvi</w:t>
      </w:r>
      <w:proofErr w:type="spellEnd"/>
      <w:r w:rsidRPr="007A7CC8">
        <w:rPr>
          <w:rFonts w:eastAsia="Arial Unicode MS"/>
          <w:sz w:val="22"/>
          <w:szCs w:val="22"/>
        </w:rPr>
        <w:t>); (</w:t>
      </w:r>
      <w:proofErr w:type="spellStart"/>
      <w:r w:rsidRPr="007A7CC8">
        <w:rPr>
          <w:rFonts w:eastAsia="Arial Unicode MS"/>
          <w:sz w:val="22"/>
          <w:szCs w:val="22"/>
        </w:rPr>
        <w:t>xxii</w:t>
      </w:r>
      <w:proofErr w:type="spellEnd"/>
      <w:r w:rsidRPr="007A7CC8">
        <w:rPr>
          <w:rFonts w:eastAsia="Arial Unicode MS"/>
          <w:sz w:val="22"/>
          <w:szCs w:val="22"/>
        </w:rPr>
        <w:t>); (</w:t>
      </w:r>
      <w:proofErr w:type="spellStart"/>
      <w:r w:rsidRPr="007A7CC8">
        <w:rPr>
          <w:rFonts w:eastAsia="Arial Unicode MS"/>
          <w:sz w:val="22"/>
          <w:szCs w:val="22"/>
        </w:rPr>
        <w:t>xxiii</w:t>
      </w:r>
      <w:proofErr w:type="spellEnd"/>
      <w:r w:rsidRPr="007A7CC8">
        <w:rPr>
          <w:rFonts w:eastAsia="Arial Unicode MS"/>
          <w:sz w:val="22"/>
          <w:szCs w:val="22"/>
        </w:rPr>
        <w:t>); (</w:t>
      </w:r>
      <w:proofErr w:type="spellStart"/>
      <w:r w:rsidRPr="007A7CC8">
        <w:rPr>
          <w:rFonts w:eastAsia="Arial Unicode MS"/>
          <w:sz w:val="22"/>
          <w:szCs w:val="22"/>
        </w:rPr>
        <w:t>xxiv</w:t>
      </w:r>
      <w:proofErr w:type="spellEnd"/>
      <w:r w:rsidRPr="007A7CC8">
        <w:rPr>
          <w:rFonts w:eastAsia="Arial Unicode MS"/>
          <w:sz w:val="22"/>
          <w:szCs w:val="22"/>
        </w:rPr>
        <w:t>); (</w:t>
      </w:r>
      <w:proofErr w:type="spellStart"/>
      <w:r w:rsidRPr="007A7CC8">
        <w:rPr>
          <w:rFonts w:eastAsia="Arial Unicode MS"/>
          <w:sz w:val="22"/>
          <w:szCs w:val="22"/>
        </w:rPr>
        <w:t>xxv</w:t>
      </w:r>
      <w:proofErr w:type="spellEnd"/>
      <w:r w:rsidRPr="007A7CC8">
        <w:rPr>
          <w:rFonts w:eastAsia="Arial Unicode MS"/>
          <w:sz w:val="22"/>
          <w:szCs w:val="22"/>
        </w:rPr>
        <w:t>); e (</w:t>
      </w:r>
      <w:proofErr w:type="spellStart"/>
      <w:r w:rsidRPr="007A7CC8">
        <w:rPr>
          <w:rFonts w:eastAsia="Arial Unicode MS"/>
          <w:sz w:val="22"/>
          <w:szCs w:val="22"/>
        </w:rPr>
        <w:t>xxvii</w:t>
      </w:r>
      <w:proofErr w:type="spellEnd"/>
      <w:r w:rsidRPr="007A7CC8">
        <w:rPr>
          <w:rFonts w:eastAsia="Arial Unicode MS"/>
          <w:sz w:val="22"/>
          <w:szCs w:val="22"/>
        </w:rPr>
        <w:t>) acima, não sanados nos respectivos prazos de cura, se aplicável, acarretará o vencimento antecipado automático das Debêntures. Neste caso, o Agente Fiduciário deverá declarar vencidas todas as obrigações decorrentes das Debêntures e exigir o pagamento do que for devido.</w:t>
      </w:r>
    </w:p>
    <w:p w14:paraId="2B5B9A51" w14:textId="77777777" w:rsidR="00050E93" w:rsidRPr="007A7CC8" w:rsidRDefault="00050E93" w:rsidP="00050E93">
      <w:pPr>
        <w:tabs>
          <w:tab w:val="left" w:pos="1418"/>
        </w:tabs>
        <w:spacing w:line="312" w:lineRule="auto"/>
        <w:jc w:val="both"/>
        <w:rPr>
          <w:rFonts w:eastAsia="Arial Unicode MS"/>
          <w:sz w:val="22"/>
          <w:szCs w:val="22"/>
        </w:rPr>
      </w:pPr>
    </w:p>
    <w:p w14:paraId="743BD124" w14:textId="77777777" w:rsidR="00050E93" w:rsidRPr="007A7CC8" w:rsidRDefault="00050E93" w:rsidP="00876C01">
      <w:pPr>
        <w:numPr>
          <w:ilvl w:val="3"/>
          <w:numId w:val="28"/>
        </w:numPr>
        <w:tabs>
          <w:tab w:val="left" w:pos="1418"/>
        </w:tabs>
        <w:spacing w:line="312" w:lineRule="auto"/>
        <w:ind w:left="0" w:firstLine="0"/>
        <w:jc w:val="both"/>
        <w:rPr>
          <w:rFonts w:eastAsia="Arial Unicode MS"/>
          <w:sz w:val="22"/>
        </w:rPr>
      </w:pPr>
      <w:r w:rsidRPr="007A7CC8">
        <w:rPr>
          <w:rFonts w:eastAsia="Arial Unicode MS"/>
          <w:sz w:val="22"/>
        </w:rPr>
        <w:t xml:space="preserve">Na ocorrência de quaisquer outros Eventos de Inadimplemento não mencionados na Cláusula 5.3.1.3 acima, o Agente Fiduciário deverá convocar uma Assembleia Geral de Debenturistas para deliberar sobre o não vencimento antecipado das Debêntures, conforme estabelecido na Cláusula 8ª desta Escritura. Na Assembleia Geral de Debenturistas, os Debenturistas poderão optar, a seu exclusivo critério, por deliberação de titulares que representem, no mínimo, </w:t>
      </w:r>
      <w:r w:rsidRPr="007A7CC8">
        <w:rPr>
          <w:rFonts w:eastAsia="Arial Unicode MS"/>
          <w:sz w:val="22"/>
          <w:szCs w:val="22"/>
        </w:rPr>
        <w:t>2/3 (dois terços)</w:t>
      </w:r>
      <w:r w:rsidRPr="007A7CC8">
        <w:rPr>
          <w:rFonts w:eastAsia="Arial Unicode MS"/>
          <w:sz w:val="22"/>
        </w:rPr>
        <w:t xml:space="preserve"> das Debêntures em circulação</w:t>
      </w:r>
      <w:r w:rsidRPr="007A7CC8">
        <w:rPr>
          <w:rFonts w:eastAsia="Arial Unicode MS"/>
          <w:sz w:val="22"/>
          <w:szCs w:val="22"/>
        </w:rPr>
        <w:t xml:space="preserve">, </w:t>
      </w:r>
      <w:r w:rsidRPr="007A7CC8">
        <w:rPr>
          <w:rFonts w:eastAsia="Arial Unicode MS"/>
          <w:sz w:val="22"/>
        </w:rPr>
        <w:t>por não declarar antecipadamente vencidas as Debêntures</w:t>
      </w:r>
      <w:r w:rsidRPr="007A7CC8">
        <w:rPr>
          <w:rFonts w:eastAsia="Arial Unicode MS"/>
          <w:sz w:val="22"/>
          <w:szCs w:val="22"/>
        </w:rPr>
        <w:t xml:space="preserve">. </w:t>
      </w:r>
    </w:p>
    <w:p w14:paraId="35D3495D" w14:textId="77777777" w:rsidR="00050E93" w:rsidRPr="007A7CC8" w:rsidRDefault="00050E93" w:rsidP="00050E93">
      <w:pPr>
        <w:pStyle w:val="sub"/>
        <w:tabs>
          <w:tab w:val="left" w:pos="770"/>
        </w:tabs>
        <w:spacing w:before="0" w:after="0" w:line="312" w:lineRule="auto"/>
        <w:rPr>
          <w:rFonts w:ascii="Times New Roman" w:eastAsia="Arial Unicode MS" w:hAnsi="Times New Roman" w:cs="Times New Roman"/>
        </w:rPr>
      </w:pPr>
    </w:p>
    <w:p w14:paraId="05B25539"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Uma vez vencidas antecipadamente as Debêntures, o Agente Fiduciário deverá comunicar imediatamente a Emissora</w:t>
      </w:r>
      <w:r w:rsidRPr="007A7CC8">
        <w:rPr>
          <w:sz w:val="22"/>
          <w:szCs w:val="22"/>
        </w:rPr>
        <w:t>, com cópia para o Banco Mandatário e para o Banco Escriturador,</w:t>
      </w:r>
      <w:r w:rsidRPr="007A7CC8">
        <w:rPr>
          <w:rFonts w:eastAsia="Arial Unicode MS"/>
          <w:w w:val="0"/>
          <w:sz w:val="22"/>
          <w:szCs w:val="22"/>
        </w:rPr>
        <w:t xml:space="preserve"> informando sobre a ocorrência de tal evento, para que a Emissora </w:t>
      </w:r>
      <w:r w:rsidRPr="007A7CC8">
        <w:rPr>
          <w:sz w:val="22"/>
          <w:szCs w:val="22"/>
        </w:rPr>
        <w:t xml:space="preserve">efetue o pagamento do Valor Nominal Unitário das Debêntures ou do saldo do Valor Nominal Unitário das Debêntures em circulação, conforme o caso, acrescido dos Juros Remuneratórios calculados nos termos desta </w:t>
      </w:r>
      <w:r w:rsidRPr="007A7CC8">
        <w:rPr>
          <w:sz w:val="22"/>
          <w:szCs w:val="22"/>
        </w:rPr>
        <w:lastRenderedPageBreak/>
        <w:t xml:space="preserve">Escritura de Emissão </w:t>
      </w:r>
      <w:r w:rsidRPr="007A7CC8">
        <w:rPr>
          <w:iCs/>
          <w:sz w:val="22"/>
          <w:szCs w:val="22"/>
        </w:rPr>
        <w:t>até a data do respectivo pagamento</w:t>
      </w:r>
      <w:r w:rsidRPr="007A7CC8">
        <w:rPr>
          <w:sz w:val="22"/>
          <w:szCs w:val="22"/>
        </w:rPr>
        <w:t xml:space="preserve">, no prazo de 5 (cinco) dias a contar da data de recebimento da referida comunicação pelo Agente Fiduciário. </w:t>
      </w:r>
    </w:p>
    <w:p w14:paraId="257C166B" w14:textId="77777777" w:rsidR="00050E93" w:rsidRPr="007A7CC8" w:rsidRDefault="00050E93" w:rsidP="00050E93">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2474CEE1" w14:textId="072B572A" w:rsidR="00050E93" w:rsidRPr="007A7CC8" w:rsidRDefault="00050E93" w:rsidP="00876C01">
      <w:pPr>
        <w:numPr>
          <w:ilvl w:val="2"/>
          <w:numId w:val="28"/>
        </w:num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sz w:val="22"/>
          <w:szCs w:val="22"/>
        </w:rPr>
        <w:t xml:space="preserve">A </w:t>
      </w:r>
      <w:r w:rsidR="00FD70EA">
        <w:rPr>
          <w:sz w:val="22"/>
          <w:szCs w:val="22"/>
        </w:rPr>
        <w:t>B3</w:t>
      </w:r>
      <w:r w:rsidRPr="007A7CC8">
        <w:rPr>
          <w:sz w:val="22"/>
          <w:szCs w:val="22"/>
        </w:rPr>
        <w:t xml:space="preserve"> deverá ser comunicada com, no mínimo, 2 (dois) dias úteis de antecedência do pagamento referido no item 5.3.2 acima</w:t>
      </w:r>
      <w:r w:rsidRPr="007A7CC8">
        <w:rPr>
          <w:rFonts w:eastAsia="Arial Unicode MS"/>
          <w:w w:val="0"/>
          <w:sz w:val="22"/>
          <w:szCs w:val="22"/>
        </w:rPr>
        <w:t>.</w:t>
      </w:r>
    </w:p>
    <w:p w14:paraId="30315692" w14:textId="77777777" w:rsidR="00050E93" w:rsidRPr="007A7CC8" w:rsidRDefault="00050E93" w:rsidP="00050E93">
      <w:pPr>
        <w:pStyle w:val="PargrafodaLista"/>
        <w:tabs>
          <w:tab w:val="left" w:pos="1418"/>
        </w:tabs>
        <w:ind w:left="0"/>
        <w:rPr>
          <w:rFonts w:ascii="Times New Roman" w:eastAsia="Arial Unicode MS" w:hAnsi="Times New Roman" w:cs="Times New Roman"/>
          <w:w w:val="0"/>
        </w:rPr>
      </w:pPr>
    </w:p>
    <w:p w14:paraId="6FD2E7CB" w14:textId="77777777" w:rsidR="00050E93" w:rsidRPr="007A7CC8" w:rsidRDefault="00050E93" w:rsidP="00876C01">
      <w:pPr>
        <w:numPr>
          <w:ilvl w:val="2"/>
          <w:numId w:val="28"/>
        </w:num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 xml:space="preserve">Caso a Emissora não proceda ao pagamento das Debêntures na forma estipulada na Cláusula 5.3.2 acima, além dos Juros Remuneratórios devidos, serão acrescidos ao </w:t>
      </w:r>
      <w:r w:rsidRPr="007A7CC8">
        <w:rPr>
          <w:sz w:val="22"/>
          <w:szCs w:val="22"/>
        </w:rPr>
        <w:t xml:space="preserve">Valor Nominal Unitário das Debêntures ou </w:t>
      </w:r>
      <w:r w:rsidRPr="007A7CC8">
        <w:rPr>
          <w:rFonts w:eastAsia="Arial Unicode MS"/>
          <w:w w:val="0"/>
          <w:sz w:val="22"/>
          <w:szCs w:val="22"/>
        </w:rPr>
        <w:t>saldo do Valor Nominal Unitário</w:t>
      </w:r>
      <w:r w:rsidRPr="007A7CC8">
        <w:rPr>
          <w:sz w:val="22"/>
          <w:szCs w:val="22"/>
        </w:rPr>
        <w:t xml:space="preserve"> das Debêntures</w:t>
      </w:r>
      <w:r w:rsidRPr="007A7CC8">
        <w:rPr>
          <w:rFonts w:eastAsia="Arial Unicode MS"/>
          <w:w w:val="0"/>
          <w:sz w:val="22"/>
          <w:szCs w:val="22"/>
        </w:rPr>
        <w:t xml:space="preserve">, conforme o caso, os Encargos Moratórios e Multa, incidentes desde a data de vencimento antecipado das Debêntures até a data de seu efetivo pagamento, sem prejuízo da excussão da Garantia. </w:t>
      </w:r>
    </w:p>
    <w:p w14:paraId="09133EE6" w14:textId="77777777" w:rsidR="00050E93" w:rsidRPr="007A7CC8" w:rsidRDefault="00050E93" w:rsidP="00050E93">
      <w:pPr>
        <w:pStyle w:val="PargrafodaLista"/>
        <w:tabs>
          <w:tab w:val="left" w:pos="1418"/>
        </w:tabs>
        <w:ind w:left="0"/>
        <w:rPr>
          <w:rFonts w:ascii="Times New Roman" w:eastAsia="Arial Unicode MS" w:hAnsi="Times New Roman" w:cs="Times New Roman"/>
          <w:w w:val="0"/>
        </w:rPr>
      </w:pPr>
    </w:p>
    <w:p w14:paraId="4260C39D" w14:textId="77777777" w:rsidR="00050E93" w:rsidRPr="007A7CC8" w:rsidRDefault="00050E93" w:rsidP="00876C01">
      <w:pPr>
        <w:numPr>
          <w:ilvl w:val="2"/>
          <w:numId w:val="28"/>
        </w:num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165" w:name="_Ref260227198"/>
      <w:r w:rsidRPr="007A7CC8">
        <w:rPr>
          <w:rFonts w:eastAsia="Arial Unicode MS"/>
          <w:w w:val="0"/>
          <w:sz w:val="22"/>
          <w:szCs w:val="22"/>
        </w:rPr>
        <w:t>A Emissora deverá comunicar o Agente Fiduciário sobre qualquer alteração na legislação e/ou nas práticas contábeis aplicáveis à elaboração de suas demonstrações financeiras que resulte em desenquadramento de qualquer dos Índices e Limites Financeiros. Nessa hipótese, o Agente Fiduciário deverá convocar Assembleia Geral de Debenturistas para deliberar sobre eventual adequação dos Índices e Limites Financeiros às novas regras ou práticas contábeis, que deverá ser aprovada por Debenturistas reunidos em Assembleia Geral.</w:t>
      </w:r>
      <w:bookmarkEnd w:id="165"/>
    </w:p>
    <w:p w14:paraId="153D3182" w14:textId="77777777" w:rsidR="00050E93" w:rsidRPr="007A7CC8" w:rsidRDefault="00050E93" w:rsidP="00050E93">
      <w:p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67A1090A" w14:textId="77777777" w:rsidR="00050E93" w:rsidRPr="007A7CC8" w:rsidRDefault="00050E93" w:rsidP="00876C01">
      <w:pPr>
        <w:numPr>
          <w:ilvl w:val="3"/>
          <w:numId w:val="28"/>
        </w:num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Exclusivamente na hipótese prevista na Cláusula 5.3.5 acima, eventual desenquadramento de qualquer dos Índices e Limites Financeiros durante o período entre (i) a alteração na legislação e/ou nas práticas contábeis aplicáveis; e (</w:t>
      </w:r>
      <w:proofErr w:type="spellStart"/>
      <w:r w:rsidRPr="007A7CC8">
        <w:rPr>
          <w:rFonts w:eastAsia="Arial Unicode MS"/>
          <w:w w:val="0"/>
          <w:sz w:val="22"/>
          <w:szCs w:val="22"/>
        </w:rPr>
        <w:t>ii</w:t>
      </w:r>
      <w:proofErr w:type="spellEnd"/>
      <w:r w:rsidRPr="007A7CC8">
        <w:rPr>
          <w:rFonts w:eastAsia="Arial Unicode MS"/>
          <w:w w:val="0"/>
          <w:sz w:val="22"/>
          <w:szCs w:val="22"/>
        </w:rPr>
        <w:t>) a definição dos novos critérios e parâmetros de cálculo dos Índices e Limites Financeiros, não ensejará a declaração do vencimento antecipado das Debêntures nos termos desta Escritura de Emissão.</w:t>
      </w:r>
    </w:p>
    <w:p w14:paraId="27E4A30B" w14:textId="77777777" w:rsidR="00050E93" w:rsidRPr="007A7CC8" w:rsidRDefault="00050E93" w:rsidP="00050E93">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094FB1BE" w14:textId="77777777" w:rsidR="00050E93" w:rsidRPr="007A7CC8" w:rsidRDefault="00050E93" w:rsidP="00876C01">
      <w:pPr>
        <w:numPr>
          <w:ilvl w:val="3"/>
          <w:numId w:val="28"/>
        </w:num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 xml:space="preserve">Caso qualquer das Assembleias Gerais de Debenturistas a que se refere a Cláusula 5.3.5 não delibere sobre os novos critérios e parâmetros de cálculo dos Índices e Limites Financeiros ou não seja instalada por falta de </w:t>
      </w:r>
      <w:proofErr w:type="spellStart"/>
      <w:r w:rsidRPr="007A7CC8">
        <w:rPr>
          <w:rFonts w:eastAsia="Arial Unicode MS"/>
          <w:i/>
          <w:w w:val="0"/>
          <w:sz w:val="22"/>
          <w:szCs w:val="22"/>
        </w:rPr>
        <w:t>quorum</w:t>
      </w:r>
      <w:proofErr w:type="spellEnd"/>
      <w:r w:rsidRPr="007A7CC8">
        <w:rPr>
          <w:rFonts w:eastAsia="Arial Unicode MS"/>
          <w:w w:val="0"/>
          <w:sz w:val="22"/>
          <w:szCs w:val="22"/>
        </w:rPr>
        <w:t>, em primeira e segunda convocação, serão considerados mantidos os Índices e Limites Financeiros estabelecidos nesta Escritura de Emissão e o desenquadramento, a partir desse momento, ensejará a declaração do vencimento antecipado das Debêntures, nos termos desta Escritura de Emissão.</w:t>
      </w:r>
    </w:p>
    <w:p w14:paraId="51628A35" w14:textId="77777777" w:rsidR="00050E93" w:rsidRPr="007A7CC8" w:rsidRDefault="00050E93" w:rsidP="00050E93">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4C5CF855" w14:textId="77777777" w:rsidR="00050E93" w:rsidRPr="007A7CC8" w:rsidRDefault="00050E93" w:rsidP="00050E93">
      <w:pPr>
        <w:pStyle w:val="sub"/>
        <w:tabs>
          <w:tab w:val="left" w:pos="770"/>
        </w:tabs>
        <w:spacing w:before="0" w:after="0" w:line="312" w:lineRule="auto"/>
        <w:rPr>
          <w:rFonts w:ascii="Times New Roman" w:eastAsia="Arial Unicode MS" w:hAnsi="Times New Roman" w:cs="Times New Roman"/>
        </w:rPr>
      </w:pPr>
    </w:p>
    <w:p w14:paraId="25AFAFFE" w14:textId="77777777" w:rsidR="00050E93" w:rsidRPr="007A7CC8" w:rsidRDefault="00050E93" w:rsidP="00876C01">
      <w:pPr>
        <w:numPr>
          <w:ilvl w:val="0"/>
          <w:numId w:val="28"/>
        </w:num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b/>
          <w:bCs/>
          <w:w w:val="0"/>
          <w:sz w:val="22"/>
          <w:szCs w:val="22"/>
        </w:rPr>
      </w:pPr>
      <w:bookmarkStart w:id="166" w:name="_DV_M301"/>
      <w:bookmarkEnd w:id="162"/>
      <w:bookmarkEnd w:id="166"/>
      <w:r w:rsidRPr="007A7CC8">
        <w:rPr>
          <w:rFonts w:eastAsia="Arial Unicode MS"/>
          <w:b/>
          <w:bCs/>
          <w:w w:val="0"/>
          <w:sz w:val="22"/>
          <w:szCs w:val="22"/>
        </w:rPr>
        <w:t xml:space="preserve">DAS OBRIGAÇÕES ADICIONAIS DA EMISSORA </w:t>
      </w:r>
    </w:p>
    <w:p w14:paraId="5FFF7851" w14:textId="77777777" w:rsidR="00050E93" w:rsidRPr="007A7CC8" w:rsidRDefault="00050E93" w:rsidP="00050E93">
      <w:pPr>
        <w:pStyle w:val="Ttulo1"/>
        <w:spacing w:before="0" w:after="0" w:line="312" w:lineRule="auto"/>
        <w:jc w:val="both"/>
        <w:rPr>
          <w:rFonts w:ascii="Times New Roman" w:hAnsi="Times New Roman" w:cs="Times New Roman"/>
          <w:b w:val="0"/>
          <w:bCs w:val="0"/>
          <w:w w:val="0"/>
          <w:sz w:val="22"/>
          <w:szCs w:val="22"/>
        </w:rPr>
      </w:pPr>
      <w:r w:rsidRPr="007A7CC8">
        <w:rPr>
          <w:rFonts w:ascii="Times New Roman" w:hAnsi="Times New Roman" w:cs="Times New Roman"/>
          <w:b w:val="0"/>
          <w:bCs w:val="0"/>
          <w:w w:val="0"/>
          <w:sz w:val="22"/>
          <w:szCs w:val="22"/>
        </w:rPr>
        <w:t xml:space="preserve"> </w:t>
      </w:r>
    </w:p>
    <w:p w14:paraId="66B79B7B"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167" w:name="_DV_M188"/>
      <w:bookmarkEnd w:id="167"/>
      <w:r w:rsidRPr="007A7CC8">
        <w:rPr>
          <w:rFonts w:eastAsia="Arial Unicode MS"/>
          <w:w w:val="0"/>
          <w:sz w:val="22"/>
          <w:szCs w:val="22"/>
        </w:rPr>
        <w:t>A Emissora, adicionalmente, obriga-se a:</w:t>
      </w:r>
    </w:p>
    <w:p w14:paraId="2CD4B8A4" w14:textId="77777777" w:rsidR="00050E93" w:rsidRPr="007A7CC8" w:rsidRDefault="00050E93" w:rsidP="00050E93">
      <w:pPr>
        <w:tabs>
          <w:tab w:val="left" w:pos="1800"/>
        </w:tabs>
        <w:spacing w:line="312" w:lineRule="auto"/>
        <w:jc w:val="both"/>
        <w:rPr>
          <w:rFonts w:eastAsia="Arial Unicode MS"/>
          <w:w w:val="0"/>
          <w:sz w:val="22"/>
          <w:szCs w:val="22"/>
        </w:rPr>
      </w:pPr>
    </w:p>
    <w:p w14:paraId="77BC4830" w14:textId="77777777" w:rsidR="00050E93" w:rsidRPr="007A7CC8" w:rsidRDefault="00050E93" w:rsidP="00050E93">
      <w:pPr>
        <w:numPr>
          <w:ilvl w:val="0"/>
          <w:numId w:val="9"/>
        </w:numPr>
        <w:tabs>
          <w:tab w:val="left" w:pos="1418"/>
        </w:tabs>
        <w:spacing w:line="312" w:lineRule="auto"/>
        <w:ind w:left="1418"/>
        <w:jc w:val="both"/>
        <w:rPr>
          <w:rFonts w:eastAsia="Arial Unicode MS"/>
          <w:w w:val="0"/>
          <w:sz w:val="22"/>
          <w:szCs w:val="22"/>
        </w:rPr>
      </w:pPr>
      <w:bookmarkStart w:id="168" w:name="_DV_M189"/>
      <w:bookmarkEnd w:id="168"/>
      <w:r w:rsidRPr="007A7CC8">
        <w:rPr>
          <w:rFonts w:eastAsia="Arial Unicode MS"/>
          <w:w w:val="0"/>
          <w:sz w:val="22"/>
          <w:szCs w:val="22"/>
        </w:rPr>
        <w:t>fornecer ao Agente Fiduciário os seguintes documentos e informações:</w:t>
      </w:r>
    </w:p>
    <w:p w14:paraId="0D2A46C3" w14:textId="77777777" w:rsidR="00050E93" w:rsidRPr="007A7CC8" w:rsidRDefault="00050E93" w:rsidP="00050E93">
      <w:pPr>
        <w:tabs>
          <w:tab w:val="left" w:pos="1800"/>
        </w:tabs>
        <w:spacing w:line="312" w:lineRule="auto"/>
        <w:jc w:val="both"/>
        <w:rPr>
          <w:rFonts w:eastAsia="Arial Unicode MS"/>
          <w:w w:val="0"/>
          <w:sz w:val="22"/>
          <w:szCs w:val="22"/>
        </w:rPr>
      </w:pPr>
    </w:p>
    <w:p w14:paraId="29E95AEB" w14:textId="77777777" w:rsidR="00050E93" w:rsidRPr="007A7CC8" w:rsidRDefault="00050E93" w:rsidP="00050E93">
      <w:pPr>
        <w:pStyle w:val="sub"/>
        <w:widowControl/>
        <w:numPr>
          <w:ilvl w:val="0"/>
          <w:numId w:val="3"/>
        </w:numPr>
        <w:tabs>
          <w:tab w:val="clear" w:pos="0"/>
          <w:tab w:val="clear" w:pos="2880"/>
          <w:tab w:val="clear" w:pos="4320"/>
        </w:tabs>
        <w:spacing w:before="0" w:after="0" w:line="312" w:lineRule="auto"/>
        <w:ind w:left="1440" w:hanging="589"/>
        <w:rPr>
          <w:rFonts w:ascii="Times New Roman" w:eastAsia="Arial Unicode MS" w:hAnsi="Times New Roman" w:cs="Times New Roman"/>
          <w:w w:val="0"/>
        </w:rPr>
      </w:pPr>
      <w:bookmarkStart w:id="169" w:name="_DV_M190"/>
      <w:bookmarkStart w:id="170" w:name="_DV_M191"/>
      <w:bookmarkEnd w:id="169"/>
      <w:bookmarkEnd w:id="170"/>
      <w:r w:rsidRPr="007A7CC8">
        <w:rPr>
          <w:rFonts w:ascii="Times New Roman" w:eastAsia="Arial Unicode MS" w:hAnsi="Times New Roman" w:cs="Times New Roman"/>
          <w:w w:val="0"/>
        </w:rPr>
        <w:lastRenderedPageBreak/>
        <w:t>dentro de, no máximo, 3 (três) meses após o término de cada exercício social ou na data de sua divulgação, o que ocorrer primeiro (i) cópia de suas demonstrações financeiras completas relativas ao respectivo exercício social encerrado, acompanhadas de parecer dos auditores independentes e ainda de relatório demonstrando a apuração dos Índices e Limites Financeiros, explicitando as rubricas necessárias à sua apuração; (</w:t>
      </w:r>
      <w:proofErr w:type="spellStart"/>
      <w:r w:rsidRPr="007A7CC8">
        <w:rPr>
          <w:rFonts w:ascii="Times New Roman" w:eastAsia="Arial Unicode MS" w:hAnsi="Times New Roman" w:cs="Times New Roman"/>
          <w:w w:val="0"/>
        </w:rPr>
        <w:t>ii</w:t>
      </w:r>
      <w:proofErr w:type="spellEnd"/>
      <w:r w:rsidRPr="007A7CC8">
        <w:rPr>
          <w:rFonts w:ascii="Times New Roman" w:eastAsia="Arial Unicode MS" w:hAnsi="Times New Roman" w:cs="Times New Roman"/>
          <w:w w:val="0"/>
        </w:rPr>
        <w:t>) declaração de Diretor da Emissora atestando o cumprimento das disposições desta Escritura de Emissão; e (</w:t>
      </w:r>
      <w:proofErr w:type="spellStart"/>
      <w:r w:rsidRPr="007A7CC8">
        <w:rPr>
          <w:rFonts w:ascii="Times New Roman" w:eastAsia="Arial Unicode MS" w:hAnsi="Times New Roman" w:cs="Times New Roman"/>
          <w:w w:val="0"/>
        </w:rPr>
        <w:t>iii</w:t>
      </w:r>
      <w:proofErr w:type="spellEnd"/>
      <w:r w:rsidRPr="007A7CC8">
        <w:rPr>
          <w:rFonts w:ascii="Times New Roman" w:eastAsia="Arial Unicode MS" w:hAnsi="Times New Roman" w:cs="Times New Roman"/>
          <w:w w:val="0"/>
        </w:rPr>
        <w:t>) organograma atualizado do grupo societário da Emissora;</w:t>
      </w:r>
    </w:p>
    <w:p w14:paraId="7851A60F" w14:textId="77777777" w:rsidR="00050E93" w:rsidRPr="007A7CC8" w:rsidRDefault="00050E93" w:rsidP="00050E93">
      <w:pPr>
        <w:pStyle w:val="sub"/>
        <w:widowControl/>
        <w:tabs>
          <w:tab w:val="clear" w:pos="0"/>
        </w:tabs>
        <w:spacing w:before="0" w:after="0" w:line="312" w:lineRule="auto"/>
        <w:ind w:left="1440" w:hanging="589"/>
        <w:rPr>
          <w:rFonts w:ascii="Times New Roman" w:eastAsia="Arial Unicode MS" w:hAnsi="Times New Roman" w:cs="Times New Roman"/>
          <w:w w:val="0"/>
        </w:rPr>
      </w:pPr>
    </w:p>
    <w:p w14:paraId="6F5C9298" w14:textId="77777777" w:rsidR="00050E93" w:rsidRPr="007A7CC8" w:rsidRDefault="00050E93" w:rsidP="00050E93">
      <w:pPr>
        <w:pStyle w:val="sub"/>
        <w:widowControl/>
        <w:numPr>
          <w:ilvl w:val="0"/>
          <w:numId w:val="3"/>
        </w:numPr>
        <w:tabs>
          <w:tab w:val="clear" w:pos="0"/>
        </w:tabs>
        <w:spacing w:before="0" w:after="0" w:line="312" w:lineRule="auto"/>
        <w:ind w:left="1440" w:hanging="589"/>
        <w:rPr>
          <w:rFonts w:ascii="Times New Roman" w:eastAsia="Arial Unicode MS" w:hAnsi="Times New Roman" w:cs="Times New Roman"/>
          <w:w w:val="0"/>
        </w:rPr>
      </w:pPr>
      <w:r w:rsidRPr="007A7CC8">
        <w:rPr>
          <w:rFonts w:ascii="Times New Roman" w:eastAsia="Arial Unicode MS" w:hAnsi="Times New Roman" w:cs="Times New Roman"/>
          <w:w w:val="0"/>
        </w:rPr>
        <w:t xml:space="preserve">semestralmente, cópia de suas demonstrações financeiras completas relativas ao semestre anterior dentro de, no máximo, 45 (quarenta e cinco) dias a contar do seu término; </w:t>
      </w:r>
    </w:p>
    <w:p w14:paraId="4D70C8E1" w14:textId="77777777" w:rsidR="00050E93" w:rsidRPr="007A7CC8" w:rsidRDefault="00050E93" w:rsidP="00050E93">
      <w:pPr>
        <w:pStyle w:val="sub"/>
        <w:widowControl/>
        <w:tabs>
          <w:tab w:val="clear" w:pos="0"/>
        </w:tabs>
        <w:spacing w:before="0" w:after="0" w:line="312" w:lineRule="auto"/>
        <w:ind w:left="1418" w:hanging="589"/>
        <w:rPr>
          <w:rFonts w:ascii="Times New Roman" w:eastAsia="Arial Unicode MS" w:hAnsi="Times New Roman" w:cs="Times New Roman"/>
          <w:w w:val="0"/>
        </w:rPr>
      </w:pPr>
    </w:p>
    <w:p w14:paraId="7AD73CB9" w14:textId="77777777" w:rsidR="00050E93" w:rsidRPr="007A7CC8" w:rsidRDefault="00050E93" w:rsidP="00050E93">
      <w:pPr>
        <w:pStyle w:val="sub"/>
        <w:widowControl/>
        <w:numPr>
          <w:ilvl w:val="0"/>
          <w:numId w:val="3"/>
        </w:numPr>
        <w:tabs>
          <w:tab w:val="clear" w:pos="0"/>
        </w:tabs>
        <w:spacing w:before="0" w:after="0" w:line="312" w:lineRule="auto"/>
        <w:ind w:left="1440" w:hanging="589"/>
        <w:rPr>
          <w:rFonts w:ascii="Times New Roman" w:eastAsia="Arial Unicode MS" w:hAnsi="Times New Roman" w:cs="Times New Roman"/>
          <w:w w:val="0"/>
        </w:rPr>
      </w:pPr>
      <w:bookmarkStart w:id="171" w:name="_DV_M194"/>
      <w:bookmarkEnd w:id="171"/>
      <w:r w:rsidRPr="007A7CC8">
        <w:rPr>
          <w:rFonts w:ascii="Times New Roman" w:eastAsia="Arial Unicode MS" w:hAnsi="Times New Roman" w:cs="Times New Roman"/>
          <w:w w:val="0"/>
        </w:rPr>
        <w:t xml:space="preserve">notificação da convocação de qualquer assembleia geral de acionistas, bem como a data e ordem do dia da assembleia a se realizar, cópias de todas as atas de todas as assembleias gerais de acionistas, dentro de 30 (trinta) dias após sua realização; </w:t>
      </w:r>
    </w:p>
    <w:p w14:paraId="2E416F02" w14:textId="77777777" w:rsidR="00050E93" w:rsidRPr="007A7CC8" w:rsidRDefault="00050E93" w:rsidP="00050E93">
      <w:pPr>
        <w:pStyle w:val="sub"/>
        <w:widowControl/>
        <w:shd w:val="clear" w:color="auto" w:fill="FFFFFF"/>
        <w:tabs>
          <w:tab w:val="clear" w:pos="0"/>
        </w:tabs>
        <w:spacing w:before="0" w:after="0" w:line="312" w:lineRule="auto"/>
        <w:ind w:left="1418" w:hanging="589"/>
        <w:rPr>
          <w:rFonts w:ascii="Times New Roman" w:eastAsia="Arial Unicode MS" w:hAnsi="Times New Roman" w:cs="Times New Roman"/>
          <w:w w:val="0"/>
        </w:rPr>
      </w:pPr>
    </w:p>
    <w:p w14:paraId="1F4C657D" w14:textId="77777777" w:rsidR="00050E93" w:rsidRPr="007A7CC8" w:rsidRDefault="00050E93" w:rsidP="00050E93">
      <w:pPr>
        <w:pStyle w:val="sub"/>
        <w:widowControl/>
        <w:numPr>
          <w:ilvl w:val="0"/>
          <w:numId w:val="3"/>
        </w:numPr>
        <w:tabs>
          <w:tab w:val="clear" w:pos="0"/>
        </w:tabs>
        <w:spacing w:before="0" w:after="0" w:line="312" w:lineRule="auto"/>
        <w:ind w:left="1440" w:hanging="589"/>
        <w:rPr>
          <w:rFonts w:ascii="Times New Roman" w:eastAsia="Arial Unicode MS" w:hAnsi="Times New Roman" w:cs="Times New Roman"/>
          <w:w w:val="0"/>
        </w:rPr>
      </w:pPr>
      <w:bookmarkStart w:id="172" w:name="_DV_M199"/>
      <w:bookmarkStart w:id="173" w:name="_DV_M203"/>
      <w:bookmarkStart w:id="174" w:name="_DV_M205"/>
      <w:bookmarkStart w:id="175" w:name="_DV_M206"/>
      <w:bookmarkStart w:id="176" w:name="_DV_M207"/>
      <w:bookmarkStart w:id="177" w:name="_DV_M208"/>
      <w:bookmarkEnd w:id="172"/>
      <w:bookmarkEnd w:id="173"/>
      <w:bookmarkEnd w:id="174"/>
      <w:bookmarkEnd w:id="175"/>
      <w:bookmarkEnd w:id="176"/>
      <w:bookmarkEnd w:id="177"/>
      <w:r w:rsidRPr="007A7CC8">
        <w:rPr>
          <w:rFonts w:ascii="Times New Roman" w:eastAsia="Arial Unicode MS" w:hAnsi="Times New Roman" w:cs="Times New Roman"/>
          <w:w w:val="0"/>
        </w:rPr>
        <w:t xml:space="preserve">informações a respeito de qualquer dos eventos indicados </w:t>
      </w:r>
      <w:bookmarkStart w:id="178" w:name="_DV_M209"/>
      <w:bookmarkEnd w:id="178"/>
      <w:r w:rsidRPr="007A7CC8">
        <w:rPr>
          <w:rFonts w:ascii="Times New Roman" w:eastAsia="Arial Unicode MS" w:hAnsi="Times New Roman" w:cs="Times New Roman"/>
          <w:w w:val="0"/>
        </w:rPr>
        <w:t>na Cláusula 5.3 acima imediatamente após a sua ocorrência; e</w:t>
      </w:r>
    </w:p>
    <w:p w14:paraId="50DE2402" w14:textId="77777777" w:rsidR="00050E93" w:rsidRPr="007A7CC8" w:rsidRDefault="00050E93" w:rsidP="00050E93">
      <w:pPr>
        <w:pStyle w:val="sub"/>
        <w:widowControl/>
        <w:shd w:val="clear" w:color="auto" w:fill="FFFFFF"/>
        <w:tabs>
          <w:tab w:val="clear" w:pos="0"/>
        </w:tabs>
        <w:spacing w:before="0" w:after="0" w:line="312" w:lineRule="auto"/>
        <w:ind w:left="1080" w:hanging="589"/>
        <w:rPr>
          <w:rFonts w:ascii="Times New Roman" w:eastAsia="Arial Unicode MS" w:hAnsi="Times New Roman" w:cs="Times New Roman"/>
          <w:w w:val="0"/>
        </w:rPr>
      </w:pPr>
      <w:bookmarkStart w:id="179" w:name="_DV_C375"/>
    </w:p>
    <w:p w14:paraId="75183205" w14:textId="77777777" w:rsidR="00050E93" w:rsidRPr="007A7CC8" w:rsidRDefault="00050E93" w:rsidP="00050E93">
      <w:pPr>
        <w:pStyle w:val="sub"/>
        <w:widowControl/>
        <w:numPr>
          <w:ilvl w:val="0"/>
          <w:numId w:val="3"/>
        </w:numPr>
        <w:tabs>
          <w:tab w:val="clear" w:pos="0"/>
        </w:tabs>
        <w:spacing w:before="0" w:after="0" w:line="312" w:lineRule="auto"/>
        <w:ind w:left="1440" w:hanging="589"/>
        <w:rPr>
          <w:rFonts w:ascii="Times New Roman" w:eastAsia="Arial Unicode MS" w:hAnsi="Times New Roman" w:cs="Times New Roman"/>
          <w:w w:val="0"/>
        </w:rPr>
      </w:pPr>
      <w:r w:rsidRPr="007A7CC8">
        <w:rPr>
          <w:rFonts w:ascii="Times New Roman" w:eastAsia="Arial Unicode MS" w:hAnsi="Times New Roman" w:cs="Times New Roman"/>
          <w:w w:val="0"/>
        </w:rPr>
        <w:t>avisos aos Debenturistas dos fatos relevantes, conforme definidos na Instrução CVM n.º 358, de 3 de janeiro de 2002, conforme alterada (“</w:t>
      </w:r>
      <w:r w:rsidRPr="007A7CC8">
        <w:rPr>
          <w:rFonts w:ascii="Times New Roman" w:eastAsia="Arial Unicode MS" w:hAnsi="Times New Roman" w:cs="Times New Roman"/>
          <w:w w:val="0"/>
          <w:u w:val="single"/>
        </w:rPr>
        <w:t>Instrução CVM 358</w:t>
      </w:r>
      <w:r w:rsidRPr="007A7CC8">
        <w:rPr>
          <w:rFonts w:ascii="Times New Roman" w:eastAsia="Arial Unicode MS" w:hAnsi="Times New Roman" w:cs="Times New Roman"/>
          <w:w w:val="0"/>
        </w:rPr>
        <w:t xml:space="preserve">”), assim como atas de assembleias gerais e reuniões do conselho de administração da Emissora que, de alguma forma, </w:t>
      </w:r>
      <w:r w:rsidRPr="007A7CC8">
        <w:rPr>
          <w:rFonts w:ascii="Times New Roman" w:hAnsi="Times New Roman" w:cs="Times New Roman"/>
        </w:rPr>
        <w:t xml:space="preserve">possam </w:t>
      </w:r>
      <w:r w:rsidRPr="007A7CC8">
        <w:rPr>
          <w:rFonts w:ascii="Times New Roman" w:eastAsia="Arial Unicode MS" w:hAnsi="Times New Roman" w:cs="Times New Roman"/>
          <w:w w:val="0"/>
        </w:rPr>
        <w:t>interessar aos Debenturistas, no prazo de 10 (dez) dias úteis contados da data em que forem (ou devessem ter sido) publicados ou, se não forem publicados, da data em que forem realizados;</w:t>
      </w:r>
    </w:p>
    <w:p w14:paraId="3C43ED17" w14:textId="77777777" w:rsidR="00050E93" w:rsidRPr="007A7CC8" w:rsidRDefault="00050E93" w:rsidP="00050E93">
      <w:pPr>
        <w:pStyle w:val="PargrafodaLista"/>
        <w:rPr>
          <w:rFonts w:ascii="Times New Roman" w:eastAsia="Arial Unicode MS" w:hAnsi="Times New Roman" w:cs="Times New Roman"/>
          <w:w w:val="0"/>
        </w:rPr>
      </w:pPr>
    </w:p>
    <w:p w14:paraId="14EB6E30" w14:textId="77777777" w:rsidR="00050E93" w:rsidRPr="007A7CC8" w:rsidRDefault="00050E93" w:rsidP="00050E93">
      <w:pPr>
        <w:pStyle w:val="sub"/>
        <w:widowControl/>
        <w:numPr>
          <w:ilvl w:val="0"/>
          <w:numId w:val="3"/>
        </w:numPr>
        <w:tabs>
          <w:tab w:val="clear" w:pos="0"/>
        </w:tabs>
        <w:spacing w:before="0" w:after="0" w:line="312" w:lineRule="auto"/>
        <w:ind w:left="1440" w:hanging="589"/>
        <w:rPr>
          <w:rFonts w:ascii="Times New Roman" w:eastAsia="Arial Unicode MS" w:hAnsi="Times New Roman" w:cs="Times New Roman"/>
          <w:w w:val="0"/>
        </w:rPr>
      </w:pPr>
      <w:r w:rsidRPr="007A7CC8">
        <w:rPr>
          <w:rFonts w:ascii="Times New Roman" w:eastAsia="Arial Unicode MS" w:hAnsi="Times New Roman" w:cs="Times New Roman"/>
          <w:w w:val="0"/>
        </w:rPr>
        <w:t xml:space="preserve">comprovação do registro do Contrato de Cessão Fiduciária nos cartórios competentes, em até 25 (vinte e cinco) dias contados da data da assinatura desta Escritura ou até a Data da Subscrição, o que ocorrer primeiro; </w:t>
      </w:r>
    </w:p>
    <w:p w14:paraId="26EEF152" w14:textId="77777777" w:rsidR="00050E93" w:rsidRPr="007A7CC8" w:rsidRDefault="00050E93" w:rsidP="00050E93">
      <w:pPr>
        <w:pStyle w:val="sub"/>
        <w:widowControl/>
        <w:tabs>
          <w:tab w:val="clear" w:pos="0"/>
        </w:tabs>
        <w:spacing w:before="0" w:after="0" w:line="312" w:lineRule="auto"/>
        <w:rPr>
          <w:rFonts w:ascii="Times New Roman" w:eastAsia="Arial Unicode MS" w:hAnsi="Times New Roman" w:cs="Times New Roman"/>
          <w:w w:val="0"/>
        </w:rPr>
      </w:pPr>
    </w:p>
    <w:p w14:paraId="37AC8E03" w14:textId="77777777" w:rsidR="00050E93" w:rsidRPr="007A7CC8" w:rsidRDefault="00050E93" w:rsidP="00050E93">
      <w:pPr>
        <w:pStyle w:val="Recuodecorpodetexto"/>
        <w:numPr>
          <w:ilvl w:val="0"/>
          <w:numId w:val="3"/>
        </w:numPr>
        <w:spacing w:line="288" w:lineRule="auto"/>
        <w:ind w:left="1418" w:hanging="567"/>
        <w:jc w:val="both"/>
        <w:rPr>
          <w:rFonts w:eastAsia="Arial Unicode MS"/>
          <w:w w:val="0"/>
          <w:sz w:val="22"/>
          <w:szCs w:val="22"/>
        </w:rPr>
      </w:pPr>
      <w:r w:rsidRPr="007A7CC8">
        <w:rPr>
          <w:rFonts w:eastAsia="Arial Unicode MS"/>
          <w:w w:val="0"/>
          <w:sz w:val="22"/>
          <w:szCs w:val="22"/>
        </w:rPr>
        <w:tab/>
        <w:t>comprovante de que os recursos decorrentes da Emissão foram destinados conforme estabelecido na Cláusula 3.7. acima no dia útil seguinte à Data da Subscrição;</w:t>
      </w:r>
    </w:p>
    <w:p w14:paraId="71D0DDE8" w14:textId="77777777" w:rsidR="00050E93" w:rsidRPr="007A7CC8" w:rsidRDefault="00050E93" w:rsidP="00050E93">
      <w:pPr>
        <w:pStyle w:val="PargrafodaLista"/>
        <w:rPr>
          <w:rFonts w:eastAsia="Arial Unicode MS"/>
          <w:w w:val="0"/>
        </w:rPr>
      </w:pPr>
    </w:p>
    <w:p w14:paraId="74DDFECB" w14:textId="77777777" w:rsidR="00050E93" w:rsidRPr="007A7CC8" w:rsidRDefault="00050E93" w:rsidP="00050E93">
      <w:pPr>
        <w:pStyle w:val="Recuodecorpodetexto"/>
        <w:numPr>
          <w:ilvl w:val="0"/>
          <w:numId w:val="3"/>
        </w:numPr>
        <w:spacing w:line="288" w:lineRule="auto"/>
        <w:ind w:left="1418" w:hanging="567"/>
        <w:jc w:val="both"/>
        <w:rPr>
          <w:rFonts w:eastAsia="Arial Unicode MS"/>
          <w:w w:val="0"/>
          <w:sz w:val="22"/>
          <w:szCs w:val="22"/>
        </w:rPr>
      </w:pPr>
      <w:r w:rsidRPr="007A7CC8">
        <w:rPr>
          <w:rFonts w:eastAsia="Arial Unicode MS"/>
          <w:w w:val="0"/>
          <w:sz w:val="22"/>
          <w:szCs w:val="22"/>
        </w:rPr>
        <w:t xml:space="preserve">informações sobre quaisquer descumprimentos pela Emissora, de quaisquer cláusulas, termos ou condições desta Escritura, no prazo de até 7 (sete) dias contados da data em que tomar conhecimento de tal descumprimento, exceto se houver prazo diverso previsto na presente Escritura; </w:t>
      </w:r>
    </w:p>
    <w:p w14:paraId="0384B925" w14:textId="77777777" w:rsidR="00050E93" w:rsidRPr="007A7CC8" w:rsidRDefault="00050E93" w:rsidP="00050E93">
      <w:pPr>
        <w:pStyle w:val="Recuodecorpodetexto"/>
        <w:spacing w:line="288" w:lineRule="auto"/>
        <w:ind w:left="0" w:hanging="567"/>
        <w:jc w:val="both"/>
        <w:rPr>
          <w:rFonts w:eastAsia="Arial Unicode MS"/>
          <w:w w:val="0"/>
          <w:sz w:val="22"/>
          <w:szCs w:val="22"/>
        </w:rPr>
      </w:pPr>
    </w:p>
    <w:p w14:paraId="15BF7C9D" w14:textId="77777777" w:rsidR="00050E93" w:rsidRPr="007A7CC8" w:rsidRDefault="00050E93" w:rsidP="00050E93">
      <w:pPr>
        <w:pStyle w:val="Recuodecorpodetexto"/>
        <w:numPr>
          <w:ilvl w:val="0"/>
          <w:numId w:val="3"/>
        </w:numPr>
        <w:spacing w:line="288" w:lineRule="auto"/>
        <w:ind w:left="1418" w:hanging="567"/>
        <w:jc w:val="both"/>
        <w:rPr>
          <w:rFonts w:eastAsia="Arial Unicode MS"/>
          <w:w w:val="0"/>
          <w:sz w:val="22"/>
          <w:szCs w:val="22"/>
        </w:rPr>
      </w:pPr>
      <w:r w:rsidRPr="007A7CC8">
        <w:rPr>
          <w:rFonts w:eastAsia="Arial Unicode MS"/>
          <w:w w:val="0"/>
          <w:sz w:val="22"/>
          <w:szCs w:val="22"/>
        </w:rPr>
        <w:lastRenderedPageBreak/>
        <w:t>quaisquer informações que o Agente Fiduciário solicitar que possam impactar o cumprimento, por parte da Emissora, das suas obrigações previstas nesta Escritura, ou acarretar a ocorrência de um Evento Adverso Relevante, no prazo de até 7 (sete) dias contados do recebimento da notificação enviada pelo Agente Fiduciário;</w:t>
      </w:r>
    </w:p>
    <w:p w14:paraId="6E1C410A" w14:textId="77777777" w:rsidR="00050E93" w:rsidRPr="007A7CC8" w:rsidRDefault="00050E93" w:rsidP="00050E93">
      <w:pPr>
        <w:pStyle w:val="sub"/>
        <w:widowControl/>
        <w:shd w:val="clear" w:color="auto" w:fill="FFFFFF"/>
        <w:tabs>
          <w:tab w:val="clear" w:pos="0"/>
          <w:tab w:val="left" w:pos="720"/>
          <w:tab w:val="left" w:pos="900"/>
        </w:tabs>
        <w:spacing w:before="0" w:after="0" w:line="312" w:lineRule="auto"/>
        <w:ind w:left="1058"/>
        <w:rPr>
          <w:rFonts w:ascii="Times New Roman" w:eastAsia="Arial Unicode MS" w:hAnsi="Times New Roman" w:cs="Times New Roman"/>
          <w:w w:val="0"/>
        </w:rPr>
      </w:pPr>
    </w:p>
    <w:p w14:paraId="4CF80AB4" w14:textId="77777777" w:rsidR="00050E93" w:rsidRPr="007A7CC8" w:rsidRDefault="00050E93" w:rsidP="00050E93">
      <w:pPr>
        <w:numPr>
          <w:ilvl w:val="0"/>
          <w:numId w:val="9"/>
        </w:numPr>
        <w:tabs>
          <w:tab w:val="left" w:pos="1418"/>
        </w:tabs>
        <w:spacing w:line="312" w:lineRule="auto"/>
        <w:ind w:left="1418" w:hanging="709"/>
        <w:jc w:val="both"/>
        <w:rPr>
          <w:rFonts w:eastAsia="Arial Unicode MS"/>
          <w:w w:val="0"/>
          <w:sz w:val="22"/>
          <w:szCs w:val="22"/>
        </w:rPr>
      </w:pPr>
      <w:bookmarkStart w:id="180" w:name="_DV_M210"/>
      <w:bookmarkEnd w:id="179"/>
      <w:bookmarkEnd w:id="180"/>
      <w:r w:rsidRPr="007A7CC8">
        <w:rPr>
          <w:rFonts w:eastAsia="Arial Unicode MS"/>
          <w:w w:val="0"/>
          <w:sz w:val="22"/>
          <w:szCs w:val="22"/>
        </w:rPr>
        <w:t>proceder à adequada publicidade dos dados econômico-financeiros, nos termos exigidos pela Lei das Sociedades por Ações, promovendo a publicação das suas demonstrações financeiras, nos termos exigidos pela legislação em vigor, em especial pelo artigo 17 da Instrução CVM 476;</w:t>
      </w:r>
    </w:p>
    <w:p w14:paraId="62BF6EC9" w14:textId="77777777" w:rsidR="00050E93" w:rsidRPr="007A7CC8" w:rsidRDefault="00050E93" w:rsidP="00050E93">
      <w:pPr>
        <w:tabs>
          <w:tab w:val="left" w:pos="1418"/>
        </w:tabs>
        <w:spacing w:line="312" w:lineRule="auto"/>
        <w:ind w:left="1418" w:hanging="709"/>
        <w:jc w:val="both"/>
        <w:rPr>
          <w:rFonts w:eastAsia="Arial Unicode MS"/>
          <w:w w:val="0"/>
          <w:sz w:val="22"/>
        </w:rPr>
      </w:pPr>
    </w:p>
    <w:p w14:paraId="6509F53A" w14:textId="77777777" w:rsidR="00050E93" w:rsidRPr="007A7CC8" w:rsidRDefault="00050E93" w:rsidP="00050E93">
      <w:pPr>
        <w:numPr>
          <w:ilvl w:val="0"/>
          <w:numId w:val="9"/>
        </w:numPr>
        <w:tabs>
          <w:tab w:val="left" w:pos="1418"/>
        </w:tabs>
        <w:spacing w:line="312" w:lineRule="auto"/>
        <w:ind w:left="1418" w:hanging="709"/>
        <w:jc w:val="both"/>
        <w:rPr>
          <w:rFonts w:eastAsia="Arial Unicode MS"/>
          <w:w w:val="0"/>
          <w:sz w:val="22"/>
          <w:szCs w:val="22"/>
        </w:rPr>
      </w:pPr>
      <w:bookmarkStart w:id="181" w:name="_DV_M211"/>
      <w:bookmarkStart w:id="182" w:name="_DV_M76"/>
      <w:bookmarkStart w:id="183" w:name="_DV_M77"/>
      <w:bookmarkStart w:id="184" w:name="_DV_M78"/>
      <w:bookmarkStart w:id="185" w:name="_DV_M75"/>
      <w:bookmarkStart w:id="186" w:name="_DV_M79"/>
      <w:bookmarkStart w:id="187" w:name="_DV_M80"/>
      <w:bookmarkEnd w:id="181"/>
      <w:bookmarkEnd w:id="182"/>
      <w:bookmarkEnd w:id="183"/>
      <w:bookmarkEnd w:id="184"/>
      <w:bookmarkEnd w:id="185"/>
      <w:bookmarkEnd w:id="186"/>
      <w:bookmarkEnd w:id="187"/>
      <w:r w:rsidRPr="007A7CC8">
        <w:rPr>
          <w:rFonts w:eastAsia="Arial Unicode MS"/>
          <w:w w:val="0"/>
          <w:sz w:val="22"/>
          <w:szCs w:val="22"/>
        </w:rPr>
        <w:t>atender integralmente às obrigações previstas no artigo 17 da Instrução CVM 476, abaixo transcritas:</w:t>
      </w:r>
    </w:p>
    <w:p w14:paraId="4A11949A" w14:textId="77777777" w:rsidR="00050E93" w:rsidRPr="007A7CC8" w:rsidRDefault="00050E93" w:rsidP="00050E93">
      <w:pPr>
        <w:tabs>
          <w:tab w:val="left" w:pos="851"/>
        </w:tabs>
        <w:spacing w:line="312" w:lineRule="auto"/>
        <w:ind w:left="900" w:hanging="900"/>
        <w:jc w:val="both"/>
        <w:rPr>
          <w:rFonts w:eastAsia="Arial Unicode MS"/>
          <w:w w:val="0"/>
          <w:sz w:val="22"/>
          <w:szCs w:val="22"/>
        </w:rPr>
      </w:pPr>
    </w:p>
    <w:p w14:paraId="1F7EAC51" w14:textId="77777777" w:rsidR="00050E93" w:rsidRPr="007A7CC8" w:rsidRDefault="00050E93" w:rsidP="00050E93">
      <w:pPr>
        <w:pStyle w:val="sub"/>
        <w:widowControl/>
        <w:numPr>
          <w:ilvl w:val="0"/>
          <w:numId w:val="10"/>
        </w:numPr>
        <w:shd w:val="clear" w:color="auto" w:fill="FFFFFF"/>
        <w:tabs>
          <w:tab w:val="clear" w:pos="0"/>
          <w:tab w:val="left" w:pos="720"/>
          <w:tab w:val="left" w:pos="1800"/>
        </w:tabs>
        <w:spacing w:before="0" w:after="0" w:line="312" w:lineRule="auto"/>
        <w:ind w:left="1418" w:hanging="567"/>
        <w:rPr>
          <w:rFonts w:ascii="Times New Roman" w:eastAsia="Arial Unicode MS" w:hAnsi="Times New Roman" w:cs="Times New Roman"/>
          <w:w w:val="0"/>
        </w:rPr>
      </w:pPr>
      <w:r w:rsidRPr="007A7CC8">
        <w:rPr>
          <w:rFonts w:ascii="Times New Roman" w:eastAsia="Arial Unicode MS" w:hAnsi="Times New Roman" w:cs="Times New Roman"/>
          <w:w w:val="0"/>
        </w:rPr>
        <w:t>preparar demonstrações financeiras</w:t>
      </w:r>
      <w:bookmarkStart w:id="188" w:name="_DV_C53"/>
      <w:r w:rsidRPr="007A7CC8">
        <w:rPr>
          <w:rFonts w:ascii="Times New Roman" w:eastAsia="Arial Unicode MS" w:hAnsi="Times New Roman" w:cs="Times New Roman"/>
          <w:w w:val="0"/>
        </w:rPr>
        <w:t xml:space="preserve"> de encerramento de exercício</w:t>
      </w:r>
      <w:bookmarkStart w:id="189" w:name="_DV_M74"/>
      <w:bookmarkEnd w:id="188"/>
      <w:bookmarkEnd w:id="189"/>
      <w:r w:rsidRPr="007A7CC8">
        <w:rPr>
          <w:rFonts w:ascii="Times New Roman" w:eastAsia="Arial Unicode MS" w:hAnsi="Times New Roman" w:cs="Times New Roman"/>
          <w:w w:val="0"/>
        </w:rPr>
        <w:t xml:space="preserve"> e, se for o caso, demonstrações consolidadas, em conformidade com a Lei das Sociedades por Ações e com a regulamentação da CVM;</w:t>
      </w:r>
    </w:p>
    <w:p w14:paraId="59A56722" w14:textId="77777777" w:rsidR="00050E93" w:rsidRPr="007A7CC8" w:rsidRDefault="00050E93" w:rsidP="00050E93">
      <w:pPr>
        <w:pStyle w:val="sub"/>
        <w:widowControl/>
        <w:shd w:val="clear" w:color="auto" w:fill="FFFFFF"/>
        <w:tabs>
          <w:tab w:val="clear" w:pos="0"/>
          <w:tab w:val="left" w:pos="720"/>
          <w:tab w:val="left" w:pos="1800"/>
        </w:tabs>
        <w:spacing w:before="0" w:after="0" w:line="312" w:lineRule="auto"/>
        <w:ind w:left="1418" w:hanging="567"/>
        <w:rPr>
          <w:rFonts w:ascii="Times New Roman" w:eastAsia="Arial Unicode MS" w:hAnsi="Times New Roman" w:cs="Times New Roman"/>
          <w:w w:val="0"/>
        </w:rPr>
      </w:pPr>
    </w:p>
    <w:p w14:paraId="397256AC" w14:textId="77777777" w:rsidR="00050E93" w:rsidRPr="007A7CC8" w:rsidRDefault="00050E93" w:rsidP="00050E93">
      <w:pPr>
        <w:pStyle w:val="sub"/>
        <w:widowControl/>
        <w:numPr>
          <w:ilvl w:val="0"/>
          <w:numId w:val="10"/>
        </w:numPr>
        <w:shd w:val="clear" w:color="auto" w:fill="FFFFFF"/>
        <w:tabs>
          <w:tab w:val="clear" w:pos="0"/>
          <w:tab w:val="left" w:pos="720"/>
          <w:tab w:val="left" w:pos="1800"/>
        </w:tabs>
        <w:spacing w:before="0" w:after="0" w:line="312" w:lineRule="auto"/>
        <w:ind w:left="1418" w:hanging="567"/>
        <w:rPr>
          <w:rFonts w:ascii="Times New Roman" w:eastAsia="Arial Unicode MS" w:hAnsi="Times New Roman" w:cs="Times New Roman"/>
          <w:w w:val="0"/>
        </w:rPr>
      </w:pPr>
      <w:r w:rsidRPr="007A7CC8">
        <w:rPr>
          <w:rFonts w:ascii="Times New Roman" w:eastAsia="Arial Unicode MS" w:hAnsi="Times New Roman" w:cs="Times New Roman"/>
          <w:w w:val="0"/>
        </w:rPr>
        <w:t>submeter suas demonstrações financeiras a auditoria, por auditor registrado na CVM;</w:t>
      </w:r>
    </w:p>
    <w:p w14:paraId="7273DDB9" w14:textId="77777777" w:rsidR="00050E93" w:rsidRPr="007A7CC8" w:rsidRDefault="00050E93" w:rsidP="00050E93">
      <w:pPr>
        <w:pStyle w:val="PargrafodaLista"/>
        <w:tabs>
          <w:tab w:val="left" w:pos="1440"/>
        </w:tabs>
        <w:ind w:left="1418" w:hanging="567"/>
        <w:rPr>
          <w:rFonts w:ascii="Times New Roman" w:eastAsia="Arial Unicode MS" w:hAnsi="Times New Roman" w:cs="Times New Roman"/>
          <w:w w:val="0"/>
        </w:rPr>
      </w:pPr>
    </w:p>
    <w:p w14:paraId="620DE8DB" w14:textId="77777777" w:rsidR="00050E93" w:rsidRPr="007A7CC8" w:rsidRDefault="00050E93" w:rsidP="00050E93">
      <w:pPr>
        <w:pStyle w:val="sub"/>
        <w:widowControl/>
        <w:numPr>
          <w:ilvl w:val="0"/>
          <w:numId w:val="10"/>
        </w:numPr>
        <w:shd w:val="clear" w:color="auto" w:fill="FFFFFF"/>
        <w:tabs>
          <w:tab w:val="clear" w:pos="0"/>
          <w:tab w:val="left" w:pos="720"/>
          <w:tab w:val="left" w:pos="1800"/>
        </w:tabs>
        <w:spacing w:before="0" w:after="0" w:line="312" w:lineRule="auto"/>
        <w:ind w:left="1418" w:hanging="567"/>
        <w:rPr>
          <w:rFonts w:ascii="Times New Roman" w:eastAsia="Arial Unicode MS" w:hAnsi="Times New Roman" w:cs="Times New Roman"/>
          <w:w w:val="0"/>
        </w:rPr>
      </w:pPr>
      <w:r w:rsidRPr="007A7CC8">
        <w:rPr>
          <w:rFonts w:ascii="Times New Roman" w:eastAsia="Arial Unicode MS" w:hAnsi="Times New Roman" w:cs="Times New Roman"/>
          <w:w w:val="0"/>
        </w:rPr>
        <w:t>divulgar suas demonstrações financeiras, acompanhadas de notas explicativas e parecer dos auditores independentes, em sua página na rede mundial de computadores, dentro de 3 (três) meses contados do encerramento do exercício social;</w:t>
      </w:r>
    </w:p>
    <w:p w14:paraId="4AAB1411" w14:textId="77777777" w:rsidR="00050E93" w:rsidRPr="007A7CC8" w:rsidRDefault="00050E93" w:rsidP="00050E93">
      <w:pPr>
        <w:pStyle w:val="PargrafodaLista"/>
        <w:tabs>
          <w:tab w:val="left" w:pos="1440"/>
        </w:tabs>
        <w:ind w:left="1418" w:hanging="567"/>
        <w:rPr>
          <w:rFonts w:ascii="Times New Roman" w:eastAsia="Arial Unicode MS" w:hAnsi="Times New Roman" w:cs="Times New Roman"/>
          <w:w w:val="0"/>
        </w:rPr>
      </w:pPr>
    </w:p>
    <w:p w14:paraId="202DA958" w14:textId="77777777" w:rsidR="00050E93" w:rsidRPr="007A7CC8" w:rsidRDefault="00050E93" w:rsidP="00050E93">
      <w:pPr>
        <w:pStyle w:val="sub"/>
        <w:widowControl/>
        <w:numPr>
          <w:ilvl w:val="0"/>
          <w:numId w:val="10"/>
        </w:numPr>
        <w:shd w:val="clear" w:color="auto" w:fill="FFFFFF"/>
        <w:tabs>
          <w:tab w:val="clear" w:pos="0"/>
          <w:tab w:val="left" w:pos="720"/>
          <w:tab w:val="left" w:pos="1800"/>
        </w:tabs>
        <w:spacing w:before="0" w:after="0" w:line="312" w:lineRule="auto"/>
        <w:ind w:left="1418" w:hanging="567"/>
        <w:rPr>
          <w:rFonts w:ascii="Times New Roman" w:eastAsia="Arial Unicode MS" w:hAnsi="Times New Roman" w:cs="Times New Roman"/>
          <w:w w:val="0"/>
        </w:rPr>
      </w:pPr>
      <w:r w:rsidRPr="007A7CC8">
        <w:rPr>
          <w:rFonts w:ascii="Times New Roman" w:eastAsia="Arial Unicode MS" w:hAnsi="Times New Roman" w:cs="Times New Roman"/>
          <w:w w:val="0"/>
        </w:rPr>
        <w:t>manter os documentos mencionados no item (c) acima em sua página na rede mundial de computadores, por um prazo de 3 (três) anos;</w:t>
      </w:r>
    </w:p>
    <w:p w14:paraId="12C64E4B" w14:textId="77777777" w:rsidR="00050E93" w:rsidRPr="007A7CC8" w:rsidRDefault="00050E93" w:rsidP="00050E93">
      <w:pPr>
        <w:pStyle w:val="PargrafodaLista"/>
        <w:tabs>
          <w:tab w:val="left" w:pos="1440"/>
        </w:tabs>
        <w:ind w:left="1418" w:hanging="567"/>
        <w:rPr>
          <w:rFonts w:ascii="Times New Roman" w:eastAsia="Arial Unicode MS" w:hAnsi="Times New Roman" w:cs="Times New Roman"/>
          <w:w w:val="0"/>
        </w:rPr>
      </w:pPr>
    </w:p>
    <w:p w14:paraId="5CB644FF" w14:textId="77777777" w:rsidR="00050E93" w:rsidRPr="007A7CC8" w:rsidRDefault="00050E93" w:rsidP="00050E93">
      <w:pPr>
        <w:pStyle w:val="sub"/>
        <w:widowControl/>
        <w:numPr>
          <w:ilvl w:val="0"/>
          <w:numId w:val="10"/>
        </w:numPr>
        <w:shd w:val="clear" w:color="auto" w:fill="FFFFFF"/>
        <w:tabs>
          <w:tab w:val="clear" w:pos="0"/>
          <w:tab w:val="left" w:pos="720"/>
          <w:tab w:val="left" w:pos="1800"/>
        </w:tabs>
        <w:spacing w:before="0" w:after="0" w:line="312" w:lineRule="auto"/>
        <w:ind w:left="1418" w:hanging="567"/>
        <w:rPr>
          <w:rFonts w:ascii="Times New Roman" w:eastAsia="Arial Unicode MS" w:hAnsi="Times New Roman" w:cs="Times New Roman"/>
          <w:w w:val="0"/>
        </w:rPr>
      </w:pPr>
      <w:r w:rsidRPr="007A7CC8">
        <w:rPr>
          <w:rFonts w:ascii="Times New Roman" w:eastAsia="Arial Unicode MS" w:hAnsi="Times New Roman" w:cs="Times New Roman"/>
          <w:w w:val="0"/>
        </w:rPr>
        <w:t>observar as disposições da Instrução da CVM 358 no tocante ao dever de sigilo e vedações à negociação;</w:t>
      </w:r>
    </w:p>
    <w:p w14:paraId="5781DBDA" w14:textId="77777777" w:rsidR="00050E93" w:rsidRPr="007A7CC8" w:rsidRDefault="00050E93" w:rsidP="00050E93">
      <w:pPr>
        <w:pStyle w:val="PargrafodaLista"/>
        <w:tabs>
          <w:tab w:val="left" w:pos="1440"/>
        </w:tabs>
        <w:ind w:left="1418" w:hanging="567"/>
        <w:rPr>
          <w:rFonts w:ascii="Times New Roman" w:eastAsia="Arial Unicode MS" w:hAnsi="Times New Roman" w:cs="Times New Roman"/>
          <w:w w:val="0"/>
        </w:rPr>
      </w:pPr>
    </w:p>
    <w:p w14:paraId="2BDC25A5" w14:textId="77777777" w:rsidR="00050E93" w:rsidRPr="007A7CC8" w:rsidRDefault="00050E93" w:rsidP="00050E93">
      <w:pPr>
        <w:pStyle w:val="sub"/>
        <w:widowControl/>
        <w:numPr>
          <w:ilvl w:val="0"/>
          <w:numId w:val="10"/>
        </w:numPr>
        <w:shd w:val="clear" w:color="auto" w:fill="FFFFFF"/>
        <w:tabs>
          <w:tab w:val="clear" w:pos="0"/>
          <w:tab w:val="left" w:pos="720"/>
          <w:tab w:val="left" w:pos="1800"/>
        </w:tabs>
        <w:spacing w:before="0" w:after="0" w:line="312" w:lineRule="auto"/>
        <w:ind w:left="1418" w:hanging="567"/>
        <w:rPr>
          <w:rFonts w:ascii="Times New Roman" w:eastAsia="Arial Unicode MS" w:hAnsi="Times New Roman" w:cs="Times New Roman"/>
          <w:w w:val="0"/>
        </w:rPr>
      </w:pPr>
      <w:r w:rsidRPr="007A7CC8">
        <w:rPr>
          <w:rFonts w:ascii="Times New Roman" w:eastAsia="Arial Unicode MS" w:hAnsi="Times New Roman" w:cs="Times New Roman"/>
          <w:w w:val="0"/>
        </w:rPr>
        <w:t>divulgar em sua página na rede mundial de computadores a ocorrência de fato relevante, conforme definido pelo artigo 2º da Instrução CVM 358, comunicando imediatamente ao Coordenador Líder; e</w:t>
      </w:r>
    </w:p>
    <w:p w14:paraId="379CF08D" w14:textId="77777777" w:rsidR="00050E93" w:rsidRPr="007A7CC8" w:rsidRDefault="00050E93" w:rsidP="00050E93">
      <w:pPr>
        <w:pStyle w:val="PargrafodaLista"/>
        <w:tabs>
          <w:tab w:val="left" w:pos="1440"/>
        </w:tabs>
        <w:ind w:left="1418" w:hanging="567"/>
        <w:rPr>
          <w:rFonts w:ascii="Times New Roman" w:eastAsia="Arial Unicode MS" w:hAnsi="Times New Roman" w:cs="Times New Roman"/>
          <w:w w:val="0"/>
        </w:rPr>
      </w:pPr>
    </w:p>
    <w:p w14:paraId="1AC52140" w14:textId="4A1A2014" w:rsidR="00050E93" w:rsidRPr="007A7CC8" w:rsidRDefault="00050E93" w:rsidP="00050E93">
      <w:pPr>
        <w:pStyle w:val="sub"/>
        <w:widowControl/>
        <w:numPr>
          <w:ilvl w:val="0"/>
          <w:numId w:val="10"/>
        </w:numPr>
        <w:shd w:val="clear" w:color="auto" w:fill="FFFFFF"/>
        <w:tabs>
          <w:tab w:val="clear" w:pos="0"/>
          <w:tab w:val="left" w:pos="720"/>
          <w:tab w:val="left" w:pos="1800"/>
        </w:tabs>
        <w:spacing w:before="0" w:after="0" w:line="312" w:lineRule="auto"/>
        <w:ind w:left="1418" w:hanging="567"/>
        <w:rPr>
          <w:rFonts w:ascii="Times New Roman" w:eastAsia="Arial Unicode MS" w:hAnsi="Times New Roman" w:cs="Times New Roman"/>
          <w:w w:val="0"/>
        </w:rPr>
      </w:pPr>
      <w:r w:rsidRPr="007A7CC8">
        <w:rPr>
          <w:rFonts w:ascii="Times New Roman" w:hAnsi="Times New Roman" w:cs="Times New Roman"/>
        </w:rPr>
        <w:t xml:space="preserve">fornecer as informações solicitadas pela CVM e/ou pela </w:t>
      </w:r>
      <w:r w:rsidR="00FD70EA">
        <w:t>B3</w:t>
      </w:r>
      <w:r w:rsidRPr="007A7CC8">
        <w:rPr>
          <w:rFonts w:ascii="Times New Roman" w:hAnsi="Times New Roman" w:cs="Times New Roman"/>
        </w:rPr>
        <w:t>;</w:t>
      </w:r>
    </w:p>
    <w:p w14:paraId="1799476E" w14:textId="77777777" w:rsidR="00050E93" w:rsidRPr="007A7CC8" w:rsidRDefault="00050E93" w:rsidP="00050E93">
      <w:pPr>
        <w:tabs>
          <w:tab w:val="left" w:pos="720"/>
        </w:tabs>
        <w:spacing w:line="312" w:lineRule="auto"/>
        <w:ind w:left="720" w:hanging="720"/>
        <w:jc w:val="both"/>
        <w:rPr>
          <w:rFonts w:eastAsia="Arial Unicode MS"/>
          <w:w w:val="0"/>
          <w:sz w:val="22"/>
          <w:szCs w:val="22"/>
        </w:rPr>
      </w:pPr>
    </w:p>
    <w:p w14:paraId="6E55FCC2" w14:textId="209514BF" w:rsidR="00050E93" w:rsidRPr="007A7CC8" w:rsidRDefault="00050E93" w:rsidP="00050E93">
      <w:pPr>
        <w:numPr>
          <w:ilvl w:val="0"/>
          <w:numId w:val="9"/>
        </w:numPr>
        <w:tabs>
          <w:tab w:val="left" w:pos="1418"/>
        </w:tabs>
        <w:spacing w:line="312" w:lineRule="auto"/>
        <w:ind w:left="1418"/>
        <w:jc w:val="both"/>
        <w:rPr>
          <w:rFonts w:eastAsia="Arial Unicode MS"/>
          <w:w w:val="0"/>
          <w:sz w:val="22"/>
          <w:szCs w:val="22"/>
        </w:rPr>
      </w:pPr>
      <w:r w:rsidRPr="007A7CC8">
        <w:rPr>
          <w:rFonts w:eastAsia="Arial Unicode MS"/>
          <w:w w:val="0"/>
          <w:sz w:val="22"/>
          <w:szCs w:val="22"/>
        </w:rPr>
        <w:t xml:space="preserve">enviar à </w:t>
      </w:r>
      <w:r w:rsidR="00FD70EA">
        <w:rPr>
          <w:sz w:val="22"/>
          <w:szCs w:val="22"/>
        </w:rPr>
        <w:t>B3</w:t>
      </w:r>
      <w:r w:rsidRPr="007A7CC8">
        <w:rPr>
          <w:rFonts w:eastAsia="Arial Unicode MS"/>
          <w:w w:val="0"/>
          <w:sz w:val="22"/>
          <w:szCs w:val="22"/>
        </w:rPr>
        <w:t>: (a) as informações divulgadas na rede mundial de computadores previstas na alínea (c) do subitem (</w:t>
      </w:r>
      <w:proofErr w:type="spellStart"/>
      <w:r w:rsidRPr="007A7CC8">
        <w:rPr>
          <w:rFonts w:eastAsia="Arial Unicode MS"/>
          <w:w w:val="0"/>
          <w:sz w:val="22"/>
          <w:szCs w:val="22"/>
        </w:rPr>
        <w:t>iii</w:t>
      </w:r>
      <w:proofErr w:type="spellEnd"/>
      <w:r w:rsidRPr="007A7CC8">
        <w:rPr>
          <w:rFonts w:eastAsia="Arial Unicode MS"/>
          <w:w w:val="0"/>
          <w:sz w:val="22"/>
          <w:szCs w:val="22"/>
        </w:rPr>
        <w:t>) acima; (b) documentos e informações exigidas por esta entidade no prazo de 1 (um) dia útil a contar do recebimento de notificação nesse sentido; assim como (c) atender integralmente as demais obrigações previstas no Comunicado CETIP nº 28, de 2 de abril de 2009;</w:t>
      </w:r>
    </w:p>
    <w:p w14:paraId="73CE8859" w14:textId="77777777" w:rsidR="00050E93" w:rsidRPr="007A7CC8" w:rsidRDefault="00050E93" w:rsidP="00050E93">
      <w:pPr>
        <w:tabs>
          <w:tab w:val="left" w:pos="1418"/>
        </w:tabs>
        <w:spacing w:line="312" w:lineRule="auto"/>
        <w:ind w:left="1418" w:hanging="720"/>
        <w:jc w:val="both"/>
        <w:rPr>
          <w:rFonts w:eastAsia="Arial Unicode MS"/>
          <w:w w:val="0"/>
          <w:sz w:val="22"/>
          <w:szCs w:val="22"/>
        </w:rPr>
      </w:pPr>
    </w:p>
    <w:p w14:paraId="5551B17F" w14:textId="77777777" w:rsidR="00050E93" w:rsidRPr="007A7CC8" w:rsidRDefault="00050E93" w:rsidP="00050E93">
      <w:pPr>
        <w:numPr>
          <w:ilvl w:val="0"/>
          <w:numId w:val="9"/>
        </w:numPr>
        <w:tabs>
          <w:tab w:val="left" w:pos="1418"/>
        </w:tabs>
        <w:spacing w:line="312" w:lineRule="auto"/>
        <w:ind w:left="1418"/>
        <w:jc w:val="both"/>
        <w:rPr>
          <w:rFonts w:eastAsia="Arial Unicode MS"/>
          <w:w w:val="0"/>
          <w:sz w:val="22"/>
          <w:szCs w:val="22"/>
        </w:rPr>
      </w:pPr>
      <w:r w:rsidRPr="007A7CC8">
        <w:rPr>
          <w:rFonts w:eastAsia="Arial Unicode MS"/>
          <w:w w:val="0"/>
          <w:sz w:val="22"/>
          <w:szCs w:val="22"/>
        </w:rPr>
        <w:t>manter a sua contabilidade atualizada e efetuar os respectivos registros de acordo com os princípios contábeis geralmente aceitos no Brasil;</w:t>
      </w:r>
    </w:p>
    <w:p w14:paraId="3A133605" w14:textId="77777777" w:rsidR="00050E93" w:rsidRPr="007A7CC8" w:rsidRDefault="00050E93" w:rsidP="00050E93">
      <w:pPr>
        <w:pStyle w:val="PargrafodaLista"/>
        <w:tabs>
          <w:tab w:val="left" w:pos="1418"/>
        </w:tabs>
        <w:ind w:left="1418" w:hanging="720"/>
        <w:rPr>
          <w:rFonts w:ascii="Times New Roman" w:eastAsia="Arial Unicode MS" w:hAnsi="Times New Roman" w:cs="Times New Roman"/>
          <w:w w:val="0"/>
        </w:rPr>
      </w:pPr>
    </w:p>
    <w:p w14:paraId="0E0C3257" w14:textId="77777777" w:rsidR="00050E93" w:rsidRPr="007A7CC8" w:rsidRDefault="00050E93" w:rsidP="00050E93">
      <w:pPr>
        <w:numPr>
          <w:ilvl w:val="0"/>
          <w:numId w:val="9"/>
        </w:numPr>
        <w:tabs>
          <w:tab w:val="left" w:pos="1418"/>
        </w:tabs>
        <w:spacing w:line="312" w:lineRule="auto"/>
        <w:ind w:left="1418"/>
        <w:jc w:val="both"/>
        <w:rPr>
          <w:rFonts w:eastAsia="Arial Unicode MS"/>
          <w:w w:val="0"/>
          <w:sz w:val="22"/>
          <w:szCs w:val="22"/>
        </w:rPr>
      </w:pPr>
      <w:bookmarkStart w:id="190" w:name="_DV_M212"/>
      <w:bookmarkEnd w:id="190"/>
      <w:r w:rsidRPr="007A7CC8">
        <w:rPr>
          <w:rFonts w:eastAsia="Arial Unicode MS"/>
          <w:w w:val="0"/>
          <w:sz w:val="22"/>
          <w:szCs w:val="22"/>
        </w:rPr>
        <w:t>convocar Assembleia Geral de Debenturistas para deliberar sobre qualquer das matérias que direta ou indiretamente se relacionem com a presente Emissão, nos termos da Cláusula 8ª desta Escritura, caso o Agente Fiduciário não o faça;</w:t>
      </w:r>
    </w:p>
    <w:p w14:paraId="04F3E2E4" w14:textId="77777777" w:rsidR="00050E93" w:rsidRPr="007A7CC8" w:rsidRDefault="00050E93" w:rsidP="00050E93">
      <w:pPr>
        <w:pStyle w:val="PargrafodaLista"/>
        <w:tabs>
          <w:tab w:val="left" w:pos="1418"/>
        </w:tabs>
        <w:ind w:left="1418" w:hanging="720"/>
        <w:rPr>
          <w:rFonts w:ascii="Times New Roman" w:eastAsia="Arial Unicode MS" w:hAnsi="Times New Roman" w:cs="Times New Roman"/>
          <w:w w:val="0"/>
        </w:rPr>
      </w:pPr>
    </w:p>
    <w:p w14:paraId="1B53E98C" w14:textId="77777777" w:rsidR="00050E93" w:rsidRPr="007A7CC8" w:rsidRDefault="00050E93" w:rsidP="00050E93">
      <w:pPr>
        <w:numPr>
          <w:ilvl w:val="0"/>
          <w:numId w:val="9"/>
        </w:numPr>
        <w:tabs>
          <w:tab w:val="left" w:pos="1418"/>
        </w:tabs>
        <w:spacing w:line="312" w:lineRule="auto"/>
        <w:ind w:left="1418"/>
        <w:jc w:val="both"/>
        <w:rPr>
          <w:rFonts w:eastAsia="Arial Unicode MS"/>
          <w:w w:val="0"/>
          <w:sz w:val="22"/>
          <w:szCs w:val="22"/>
        </w:rPr>
      </w:pPr>
      <w:bookmarkStart w:id="191" w:name="_DV_M213"/>
      <w:bookmarkEnd w:id="191"/>
      <w:r w:rsidRPr="007A7CC8">
        <w:rPr>
          <w:rFonts w:eastAsia="Arial Unicode MS"/>
          <w:w w:val="0"/>
          <w:sz w:val="22"/>
          <w:szCs w:val="22"/>
        </w:rPr>
        <w:t>cumprir todas as determinações da CVM, com o envio de documentos e, ainda, prestando as informações que lhe forem solicitadas;</w:t>
      </w:r>
    </w:p>
    <w:p w14:paraId="7D33537B" w14:textId="77777777" w:rsidR="00050E93" w:rsidRPr="007A7CC8" w:rsidRDefault="00050E93" w:rsidP="00050E93">
      <w:pPr>
        <w:pStyle w:val="PargrafodaLista"/>
        <w:tabs>
          <w:tab w:val="left" w:pos="1418"/>
        </w:tabs>
        <w:ind w:left="1418" w:hanging="720"/>
        <w:rPr>
          <w:rFonts w:ascii="Times New Roman" w:eastAsia="Arial Unicode MS" w:hAnsi="Times New Roman" w:cs="Times New Roman"/>
          <w:w w:val="0"/>
        </w:rPr>
      </w:pPr>
    </w:p>
    <w:p w14:paraId="35169BA8" w14:textId="77777777" w:rsidR="00050E93" w:rsidRPr="007A7CC8" w:rsidRDefault="00050E93" w:rsidP="00050E93">
      <w:pPr>
        <w:numPr>
          <w:ilvl w:val="0"/>
          <w:numId w:val="9"/>
        </w:numPr>
        <w:tabs>
          <w:tab w:val="left" w:pos="1418"/>
        </w:tabs>
        <w:spacing w:line="312" w:lineRule="auto"/>
        <w:ind w:left="1418"/>
        <w:jc w:val="both"/>
        <w:rPr>
          <w:rFonts w:eastAsia="Arial Unicode MS"/>
          <w:w w:val="0"/>
          <w:sz w:val="22"/>
          <w:szCs w:val="22"/>
        </w:rPr>
      </w:pPr>
      <w:bookmarkStart w:id="192" w:name="_DV_M214"/>
      <w:bookmarkStart w:id="193" w:name="_DV_M215"/>
      <w:bookmarkStart w:id="194" w:name="_DV_M216"/>
      <w:bookmarkEnd w:id="192"/>
      <w:bookmarkEnd w:id="193"/>
      <w:bookmarkEnd w:id="194"/>
      <w:r w:rsidRPr="007A7CC8">
        <w:rPr>
          <w:rFonts w:eastAsia="Arial Unicode MS"/>
          <w:w w:val="0"/>
          <w:sz w:val="22"/>
          <w:szCs w:val="22"/>
        </w:rPr>
        <w:t>manter em adequado funcionamento órgão para atender, de forma eficiente, aos D</w:t>
      </w:r>
      <w:r w:rsidRPr="007A7CC8">
        <w:rPr>
          <w:sz w:val="22"/>
          <w:szCs w:val="22"/>
        </w:rPr>
        <w:t>ebenturistas</w:t>
      </w:r>
      <w:r w:rsidRPr="007A7CC8">
        <w:rPr>
          <w:rFonts w:eastAsia="Arial Unicode MS"/>
          <w:w w:val="0"/>
          <w:sz w:val="22"/>
          <w:szCs w:val="22"/>
        </w:rPr>
        <w:t>, ou contratar instituições financeiras autorizadas para a prestação desse serviço;</w:t>
      </w:r>
    </w:p>
    <w:p w14:paraId="3F5E4D2E" w14:textId="77777777" w:rsidR="00050E93" w:rsidRPr="007A7CC8" w:rsidRDefault="00050E93" w:rsidP="00050E93">
      <w:pPr>
        <w:pStyle w:val="PargrafodaLista"/>
        <w:tabs>
          <w:tab w:val="left" w:pos="1418"/>
        </w:tabs>
        <w:ind w:left="1418" w:hanging="720"/>
        <w:rPr>
          <w:rFonts w:ascii="Times New Roman" w:eastAsia="Arial Unicode MS" w:hAnsi="Times New Roman" w:cs="Times New Roman"/>
          <w:w w:val="0"/>
        </w:rPr>
      </w:pPr>
    </w:p>
    <w:p w14:paraId="1FC3ACB0" w14:textId="77777777" w:rsidR="00050E93" w:rsidRPr="007A7CC8" w:rsidRDefault="00050E93" w:rsidP="00050E93">
      <w:pPr>
        <w:numPr>
          <w:ilvl w:val="0"/>
          <w:numId w:val="9"/>
        </w:numPr>
        <w:tabs>
          <w:tab w:val="left" w:pos="1418"/>
        </w:tabs>
        <w:spacing w:line="312" w:lineRule="auto"/>
        <w:ind w:left="1418"/>
        <w:jc w:val="both"/>
        <w:rPr>
          <w:rFonts w:eastAsia="Arial Unicode MS"/>
          <w:w w:val="0"/>
        </w:rPr>
      </w:pPr>
      <w:bookmarkStart w:id="195" w:name="_DV_M217"/>
      <w:bookmarkEnd w:id="195"/>
      <w:r w:rsidRPr="007A7CC8">
        <w:rPr>
          <w:rFonts w:eastAsia="Arial Unicode MS"/>
          <w:w w:val="0"/>
          <w:sz w:val="22"/>
          <w:szCs w:val="22"/>
        </w:rPr>
        <w:t>não realizar operações fora de seu objeto social, observadas as disposições estatutárias, legais e regulamentares em vigor;</w:t>
      </w:r>
    </w:p>
    <w:p w14:paraId="30C4A0A6" w14:textId="77777777" w:rsidR="00050E93" w:rsidRPr="007A7CC8" w:rsidRDefault="00050E93" w:rsidP="00050E93">
      <w:pPr>
        <w:pStyle w:val="PargrafodaLista"/>
        <w:rPr>
          <w:rFonts w:ascii="Times New Roman" w:eastAsia="Arial Unicode MS" w:hAnsi="Times New Roman" w:cs="Times New Roman"/>
          <w:w w:val="0"/>
        </w:rPr>
      </w:pPr>
    </w:p>
    <w:p w14:paraId="0253C970" w14:textId="77777777" w:rsidR="00050E93" w:rsidRPr="007A7CC8" w:rsidRDefault="00050E93" w:rsidP="00050E93">
      <w:pPr>
        <w:widowControl w:val="0"/>
        <w:numPr>
          <w:ilvl w:val="0"/>
          <w:numId w:val="9"/>
        </w:numPr>
        <w:spacing w:line="288" w:lineRule="auto"/>
        <w:ind w:left="1418"/>
        <w:jc w:val="both"/>
        <w:rPr>
          <w:sz w:val="22"/>
          <w:szCs w:val="22"/>
        </w:rPr>
      </w:pPr>
      <w:r w:rsidRPr="007A7CC8">
        <w:rPr>
          <w:sz w:val="22"/>
          <w:szCs w:val="22"/>
        </w:rPr>
        <w:t>não praticar quaisquer atos em desacordo com (i) seu Estatuto Social,</w:t>
      </w:r>
      <w:r w:rsidRPr="007A7CC8">
        <w:rPr>
          <w:rFonts w:eastAsia="MS Mincho"/>
          <w:color w:val="000000"/>
          <w:sz w:val="22"/>
          <w:szCs w:val="22"/>
        </w:rPr>
        <w:t xml:space="preserve"> na medida em que tais atos afetem negativamente a capacidade da Emissora em cumprir com suas obrigações pactuadas na presente Escritura;</w:t>
      </w:r>
      <w:r w:rsidRPr="007A7CC8">
        <w:rPr>
          <w:sz w:val="22"/>
          <w:szCs w:val="22"/>
        </w:rPr>
        <w:t xml:space="preserve"> ou (</w:t>
      </w:r>
      <w:proofErr w:type="spellStart"/>
      <w:r w:rsidRPr="007A7CC8">
        <w:rPr>
          <w:sz w:val="22"/>
          <w:szCs w:val="22"/>
        </w:rPr>
        <w:t>ii</w:t>
      </w:r>
      <w:proofErr w:type="spellEnd"/>
      <w:r w:rsidRPr="007A7CC8">
        <w:rPr>
          <w:sz w:val="22"/>
          <w:szCs w:val="22"/>
        </w:rPr>
        <w:t>) os documentos da emissão;</w:t>
      </w:r>
    </w:p>
    <w:p w14:paraId="63638BF3" w14:textId="77777777" w:rsidR="00050E93" w:rsidRPr="007A7CC8" w:rsidRDefault="00050E93" w:rsidP="00050E93">
      <w:pPr>
        <w:pStyle w:val="PargrafodaLista"/>
        <w:tabs>
          <w:tab w:val="left" w:pos="1418"/>
        </w:tabs>
        <w:ind w:left="1418" w:hanging="720"/>
        <w:rPr>
          <w:rFonts w:ascii="Times New Roman" w:eastAsia="Arial Unicode MS" w:hAnsi="Times New Roman" w:cs="Times New Roman"/>
          <w:w w:val="0"/>
        </w:rPr>
      </w:pPr>
    </w:p>
    <w:p w14:paraId="7CFCE74E" w14:textId="77777777" w:rsidR="00050E93" w:rsidRPr="007A7CC8" w:rsidRDefault="00050E93" w:rsidP="00050E93">
      <w:pPr>
        <w:numPr>
          <w:ilvl w:val="0"/>
          <w:numId w:val="9"/>
        </w:numPr>
        <w:tabs>
          <w:tab w:val="left" w:pos="1418"/>
        </w:tabs>
        <w:spacing w:line="312" w:lineRule="auto"/>
        <w:ind w:left="1418"/>
        <w:jc w:val="both"/>
        <w:rPr>
          <w:rFonts w:eastAsia="Arial Unicode MS"/>
          <w:w w:val="0"/>
          <w:sz w:val="22"/>
          <w:szCs w:val="22"/>
        </w:rPr>
      </w:pPr>
      <w:bookmarkStart w:id="196" w:name="_DV_M218"/>
      <w:bookmarkStart w:id="197" w:name="_DV_M219"/>
      <w:bookmarkStart w:id="198" w:name="_DV_M223"/>
      <w:bookmarkEnd w:id="196"/>
      <w:bookmarkEnd w:id="197"/>
      <w:bookmarkEnd w:id="198"/>
      <w:r w:rsidRPr="007A7CC8">
        <w:rPr>
          <w:rFonts w:eastAsia="Arial Unicode MS"/>
          <w:w w:val="0"/>
          <w:sz w:val="22"/>
          <w:szCs w:val="22"/>
        </w:rPr>
        <w:t>notificar, imediatamente, o Agente Fiduciário sobre qualquer ato ou fato que possa causar interrupção ou suspensão das atividades da Emissora, bem como sobre a ocorrência de qualquer um dos Eventos de Inadimplemento, previstos na Cláusula 5.3.1 acima;</w:t>
      </w:r>
    </w:p>
    <w:p w14:paraId="0D42A01D" w14:textId="77777777" w:rsidR="00050E93" w:rsidRPr="007A7CC8" w:rsidRDefault="00050E93" w:rsidP="00050E93">
      <w:pPr>
        <w:pStyle w:val="PargrafodaLista"/>
        <w:tabs>
          <w:tab w:val="left" w:pos="1418"/>
        </w:tabs>
        <w:ind w:left="1418" w:hanging="720"/>
        <w:rPr>
          <w:rFonts w:ascii="Times New Roman" w:eastAsia="Arial Unicode MS" w:hAnsi="Times New Roman" w:cs="Times New Roman"/>
          <w:w w:val="0"/>
        </w:rPr>
      </w:pPr>
    </w:p>
    <w:p w14:paraId="500526EA" w14:textId="77777777" w:rsidR="00050E93" w:rsidRPr="007A7CC8" w:rsidRDefault="00050E93" w:rsidP="00050E93">
      <w:pPr>
        <w:numPr>
          <w:ilvl w:val="0"/>
          <w:numId w:val="9"/>
        </w:numPr>
        <w:tabs>
          <w:tab w:val="left" w:pos="1418"/>
        </w:tabs>
        <w:spacing w:line="312" w:lineRule="auto"/>
        <w:ind w:left="1418"/>
        <w:jc w:val="both"/>
        <w:rPr>
          <w:rFonts w:eastAsia="Arial Unicode MS"/>
          <w:w w:val="0"/>
          <w:sz w:val="22"/>
          <w:szCs w:val="22"/>
        </w:rPr>
      </w:pPr>
      <w:r w:rsidRPr="007A7CC8">
        <w:rPr>
          <w:rFonts w:eastAsia="Arial Unicode MS"/>
          <w:w w:val="0"/>
          <w:sz w:val="22"/>
          <w:szCs w:val="22"/>
        </w:rPr>
        <w:t>manter seus bens relevantes adequadamente segurados, conforme práticas usualmente adotadas pela Emissora;</w:t>
      </w:r>
    </w:p>
    <w:p w14:paraId="70B2C98E" w14:textId="77777777" w:rsidR="00050E93" w:rsidRPr="007A7CC8" w:rsidRDefault="00050E93" w:rsidP="00050E93">
      <w:pPr>
        <w:pStyle w:val="PargrafodaLista"/>
        <w:tabs>
          <w:tab w:val="left" w:pos="1418"/>
        </w:tabs>
        <w:ind w:left="1418" w:hanging="720"/>
        <w:rPr>
          <w:rFonts w:ascii="Times New Roman" w:eastAsia="Arial Unicode MS" w:hAnsi="Times New Roman" w:cs="Times New Roman"/>
          <w:w w:val="0"/>
        </w:rPr>
      </w:pPr>
    </w:p>
    <w:p w14:paraId="15EB31AB" w14:textId="2CBD277E" w:rsidR="00050E93" w:rsidRPr="007A7CC8" w:rsidRDefault="00050E93" w:rsidP="00050E93">
      <w:pPr>
        <w:numPr>
          <w:ilvl w:val="0"/>
          <w:numId w:val="9"/>
        </w:numPr>
        <w:tabs>
          <w:tab w:val="left" w:pos="1418"/>
        </w:tabs>
        <w:spacing w:line="312" w:lineRule="auto"/>
        <w:ind w:left="1418"/>
        <w:jc w:val="both"/>
        <w:rPr>
          <w:rFonts w:eastAsia="Arial Unicode MS"/>
          <w:w w:val="0"/>
          <w:sz w:val="22"/>
          <w:szCs w:val="22"/>
        </w:rPr>
      </w:pPr>
      <w:r w:rsidRPr="007A7CC8">
        <w:rPr>
          <w:rFonts w:eastAsia="Arial Unicode MS"/>
          <w:w w:val="0"/>
          <w:sz w:val="22"/>
          <w:szCs w:val="22"/>
        </w:rPr>
        <w:t xml:space="preserve">efetuar pontualmente o pagamento dos serviços relacionados ao registro das Debêntures custodiadas eletronicamente na </w:t>
      </w:r>
      <w:r w:rsidR="00FD70EA">
        <w:rPr>
          <w:sz w:val="22"/>
          <w:szCs w:val="22"/>
        </w:rPr>
        <w:t>B3</w:t>
      </w:r>
      <w:r w:rsidRPr="007A7CC8">
        <w:rPr>
          <w:rFonts w:eastAsia="Arial Unicode MS"/>
          <w:w w:val="0"/>
          <w:sz w:val="22"/>
          <w:szCs w:val="22"/>
        </w:rPr>
        <w:t>;</w:t>
      </w:r>
    </w:p>
    <w:p w14:paraId="7ADD21F1" w14:textId="77777777" w:rsidR="00050E93" w:rsidRPr="007A7CC8" w:rsidRDefault="00050E93" w:rsidP="00050E93">
      <w:pPr>
        <w:pStyle w:val="PargrafodaLista"/>
        <w:tabs>
          <w:tab w:val="left" w:pos="1418"/>
        </w:tabs>
        <w:ind w:left="1418" w:hanging="720"/>
        <w:rPr>
          <w:rFonts w:ascii="Times New Roman" w:eastAsia="Arial Unicode MS" w:hAnsi="Times New Roman" w:cs="Times New Roman"/>
          <w:w w:val="0"/>
        </w:rPr>
      </w:pPr>
    </w:p>
    <w:p w14:paraId="106C1CEE" w14:textId="0888800F" w:rsidR="00050E93" w:rsidRPr="007A7CC8" w:rsidRDefault="00050E93" w:rsidP="00050E93">
      <w:pPr>
        <w:numPr>
          <w:ilvl w:val="0"/>
          <w:numId w:val="9"/>
        </w:numPr>
        <w:tabs>
          <w:tab w:val="left" w:pos="1418"/>
        </w:tabs>
        <w:spacing w:line="312" w:lineRule="auto"/>
        <w:ind w:left="1418"/>
        <w:jc w:val="both"/>
        <w:rPr>
          <w:rFonts w:eastAsia="Arial Unicode MS"/>
          <w:w w:val="0"/>
          <w:sz w:val="22"/>
        </w:rPr>
      </w:pPr>
      <w:r w:rsidRPr="007A7CC8">
        <w:rPr>
          <w:rFonts w:eastAsia="Arial Unicode MS"/>
          <w:w w:val="0"/>
          <w:sz w:val="22"/>
          <w:szCs w:val="22"/>
        </w:rPr>
        <w:t xml:space="preserve">arcar com todos os custos decorrentes: (a) da distribuição das Debêntures, incluindo todos os custos relativos ao seu registro na </w:t>
      </w:r>
      <w:r w:rsidR="00FD70EA">
        <w:rPr>
          <w:sz w:val="22"/>
          <w:szCs w:val="22"/>
        </w:rPr>
        <w:t>B3</w:t>
      </w:r>
      <w:r w:rsidRPr="007A7CC8">
        <w:rPr>
          <w:rFonts w:eastAsia="Arial Unicode MS"/>
          <w:w w:val="0"/>
          <w:sz w:val="22"/>
          <w:szCs w:val="22"/>
        </w:rPr>
        <w:t>; (b) de registro e de publicação dos atos necessários à Emissão, tais como esta Escritura, seus eventuais aditamentos e os atos societários da Emissora e atos constitutivos das Garantias à presente Emissão; e (c) das despesas com a contratação de Agente Fiduciário, Banco Mandatário,</w:t>
      </w:r>
      <w:r w:rsidRPr="007A7CC8">
        <w:rPr>
          <w:sz w:val="22"/>
          <w:szCs w:val="22"/>
        </w:rPr>
        <w:t xml:space="preserve"> Banco Escriturador e Banco Depositário</w:t>
      </w:r>
      <w:r w:rsidRPr="007A7CC8">
        <w:rPr>
          <w:rFonts w:eastAsia="Arial Unicode MS"/>
          <w:w w:val="0"/>
          <w:sz w:val="22"/>
          <w:szCs w:val="22"/>
        </w:rPr>
        <w:t>;</w:t>
      </w:r>
    </w:p>
    <w:p w14:paraId="1E9E8C09" w14:textId="77777777" w:rsidR="00050E93" w:rsidRPr="007A7CC8" w:rsidRDefault="00050E93" w:rsidP="00050E93">
      <w:pPr>
        <w:pStyle w:val="PargrafodaLista"/>
        <w:tabs>
          <w:tab w:val="left" w:pos="1418"/>
        </w:tabs>
        <w:ind w:left="1418" w:hanging="720"/>
        <w:rPr>
          <w:rFonts w:ascii="Times New Roman" w:eastAsia="Arial Unicode MS" w:hAnsi="Times New Roman" w:cs="Times New Roman"/>
          <w:w w:val="0"/>
        </w:rPr>
      </w:pPr>
    </w:p>
    <w:p w14:paraId="436F0A3D" w14:textId="77777777" w:rsidR="00050E93" w:rsidRPr="007A7CC8" w:rsidRDefault="00050E93" w:rsidP="00050E93">
      <w:pPr>
        <w:numPr>
          <w:ilvl w:val="0"/>
          <w:numId w:val="9"/>
        </w:numPr>
        <w:tabs>
          <w:tab w:val="left" w:pos="1418"/>
        </w:tabs>
        <w:spacing w:line="312" w:lineRule="auto"/>
        <w:ind w:left="1418"/>
        <w:jc w:val="both"/>
        <w:rPr>
          <w:rFonts w:eastAsia="Arial Unicode MS"/>
          <w:w w:val="0"/>
          <w:sz w:val="22"/>
          <w:szCs w:val="22"/>
        </w:rPr>
      </w:pPr>
      <w:r w:rsidRPr="007A7CC8">
        <w:rPr>
          <w:rFonts w:eastAsia="Arial Unicode MS"/>
          <w:w w:val="0"/>
          <w:sz w:val="22"/>
          <w:szCs w:val="22"/>
        </w:rPr>
        <w:lastRenderedPageBreak/>
        <w:t>efetuar recolhimento de quaisquer tributos ou contribuições que incidam ou venham a incidir sobre a Emissão e que sejam de responsabilidade da Emissora;</w:t>
      </w:r>
    </w:p>
    <w:p w14:paraId="15E89F41" w14:textId="77777777" w:rsidR="00050E93" w:rsidRPr="007A7CC8" w:rsidRDefault="00050E93" w:rsidP="00050E93">
      <w:pPr>
        <w:pStyle w:val="PargrafodaLista"/>
        <w:tabs>
          <w:tab w:val="left" w:pos="1418"/>
        </w:tabs>
        <w:ind w:left="1418" w:hanging="720"/>
        <w:rPr>
          <w:rFonts w:ascii="Times New Roman" w:eastAsia="Arial Unicode MS" w:hAnsi="Times New Roman" w:cs="Times New Roman"/>
          <w:w w:val="0"/>
        </w:rPr>
      </w:pPr>
    </w:p>
    <w:p w14:paraId="183232F8" w14:textId="77777777" w:rsidR="00050E93" w:rsidRPr="007A7CC8" w:rsidRDefault="00050E93" w:rsidP="00050E93">
      <w:pPr>
        <w:numPr>
          <w:ilvl w:val="0"/>
          <w:numId w:val="9"/>
        </w:numPr>
        <w:tabs>
          <w:tab w:val="left" w:pos="1418"/>
        </w:tabs>
        <w:spacing w:line="312" w:lineRule="auto"/>
        <w:ind w:left="1418"/>
        <w:jc w:val="both"/>
        <w:rPr>
          <w:rFonts w:eastAsia="Arial Unicode MS"/>
          <w:w w:val="0"/>
          <w:sz w:val="22"/>
          <w:szCs w:val="22"/>
        </w:rPr>
      </w:pPr>
      <w:r w:rsidRPr="007A7CC8">
        <w:rPr>
          <w:rFonts w:eastAsia="Arial Unicode MS"/>
          <w:w w:val="0"/>
          <w:sz w:val="22"/>
          <w:szCs w:val="22"/>
        </w:rPr>
        <w:t>não efetuar pagamento de dividendos ou de juros sobre capital próprio caso esteja em mora com relação às Debêntures, exceto pelo mínimo obrigatório exigido na Lei das Sociedades por Ações;</w:t>
      </w:r>
    </w:p>
    <w:p w14:paraId="58DA09F7" w14:textId="77777777" w:rsidR="00050E93" w:rsidRPr="007A7CC8" w:rsidRDefault="00050E93" w:rsidP="00050E93">
      <w:pPr>
        <w:pStyle w:val="PargrafodaLista"/>
        <w:tabs>
          <w:tab w:val="left" w:pos="1418"/>
        </w:tabs>
        <w:ind w:left="1418" w:hanging="720"/>
        <w:rPr>
          <w:rFonts w:ascii="Times New Roman" w:eastAsia="Arial Unicode MS" w:hAnsi="Times New Roman" w:cs="Times New Roman"/>
          <w:w w:val="0"/>
        </w:rPr>
      </w:pPr>
    </w:p>
    <w:p w14:paraId="3FBD3993" w14:textId="77777777" w:rsidR="00050E93" w:rsidRPr="007A7CC8" w:rsidRDefault="00050E93" w:rsidP="00050E93">
      <w:pPr>
        <w:numPr>
          <w:ilvl w:val="0"/>
          <w:numId w:val="9"/>
        </w:numPr>
        <w:tabs>
          <w:tab w:val="left" w:pos="1418"/>
        </w:tabs>
        <w:spacing w:line="312" w:lineRule="auto"/>
        <w:ind w:left="1418"/>
        <w:jc w:val="both"/>
        <w:rPr>
          <w:rFonts w:eastAsia="Arial Unicode MS"/>
          <w:w w:val="0"/>
          <w:sz w:val="22"/>
        </w:rPr>
      </w:pPr>
      <w:r w:rsidRPr="007A7CC8">
        <w:rPr>
          <w:rFonts w:eastAsia="Arial Unicode MS"/>
          <w:sz w:val="22"/>
          <w:szCs w:val="22"/>
        </w:rPr>
        <w:t xml:space="preserve">manter válidas e regulares, durante todo o prazo de vigência das Debêntures e desde que haja Debêntures em circulação, as declarações e garantias apresentadas nesta Escritura, no que for aplicável; </w:t>
      </w:r>
    </w:p>
    <w:p w14:paraId="59568502" w14:textId="77777777" w:rsidR="00050E93" w:rsidRPr="007A7CC8" w:rsidRDefault="00050E93" w:rsidP="00050E93">
      <w:pPr>
        <w:pStyle w:val="PargrafodaLista"/>
        <w:tabs>
          <w:tab w:val="left" w:pos="1418"/>
        </w:tabs>
        <w:ind w:left="1418" w:hanging="720"/>
        <w:rPr>
          <w:rFonts w:ascii="Times New Roman" w:eastAsia="Arial Unicode MS" w:hAnsi="Times New Roman" w:cs="Times New Roman"/>
          <w:w w:val="0"/>
        </w:rPr>
      </w:pPr>
    </w:p>
    <w:p w14:paraId="673977F0" w14:textId="77777777" w:rsidR="00050E93" w:rsidRPr="007A7CC8" w:rsidRDefault="00050E93" w:rsidP="00050E93">
      <w:pPr>
        <w:numPr>
          <w:ilvl w:val="0"/>
          <w:numId w:val="9"/>
        </w:numPr>
        <w:tabs>
          <w:tab w:val="left" w:pos="1418"/>
        </w:tabs>
        <w:spacing w:line="312" w:lineRule="auto"/>
        <w:ind w:left="1418"/>
        <w:jc w:val="both"/>
        <w:rPr>
          <w:rFonts w:eastAsia="Arial Unicode MS"/>
          <w:w w:val="0"/>
          <w:sz w:val="22"/>
        </w:rPr>
      </w:pPr>
      <w:r w:rsidRPr="007A7CC8">
        <w:rPr>
          <w:rFonts w:eastAsia="Arial Unicode MS"/>
          <w:sz w:val="22"/>
          <w:szCs w:val="22"/>
        </w:rPr>
        <w:t>contratar, às suas expensas, sempre que necessário, escritório de advocacia de renomada reputação a fim de assessorar a Emissora e o Agente Fiduciário na constituição das Garantias mencionadas nesta Escritura, bem como na substituição das Garantias, sempre que novas garantias tiverem de ser constituídas e/ou substituídas, conforme o caso;</w:t>
      </w:r>
    </w:p>
    <w:p w14:paraId="22BB26B4" w14:textId="77777777" w:rsidR="00050E93" w:rsidRPr="007A7CC8" w:rsidRDefault="00050E93" w:rsidP="00050E93">
      <w:pPr>
        <w:pStyle w:val="PargrafodaLista"/>
        <w:tabs>
          <w:tab w:val="left" w:pos="1418"/>
        </w:tabs>
        <w:ind w:left="1418" w:hanging="720"/>
        <w:rPr>
          <w:rFonts w:ascii="Times New Roman" w:eastAsia="Arial Unicode MS" w:hAnsi="Times New Roman" w:cs="Times New Roman"/>
          <w:w w:val="0"/>
        </w:rPr>
      </w:pPr>
    </w:p>
    <w:p w14:paraId="00C88C2E" w14:textId="77777777" w:rsidR="00050E93" w:rsidRPr="007A7CC8" w:rsidRDefault="00050E93" w:rsidP="00050E93">
      <w:pPr>
        <w:numPr>
          <w:ilvl w:val="0"/>
          <w:numId w:val="9"/>
        </w:numPr>
        <w:tabs>
          <w:tab w:val="left" w:pos="1418"/>
        </w:tabs>
        <w:spacing w:line="312" w:lineRule="auto"/>
        <w:ind w:left="1418"/>
        <w:jc w:val="both"/>
        <w:rPr>
          <w:rFonts w:eastAsia="Arial Unicode MS"/>
          <w:w w:val="0"/>
          <w:sz w:val="22"/>
        </w:rPr>
      </w:pPr>
      <w:r w:rsidRPr="007A7CC8">
        <w:rPr>
          <w:sz w:val="22"/>
          <w:szCs w:val="22"/>
        </w:rPr>
        <w:t>informar, imediatamente, o Agente Fiduciário, assim que tomar conhecimento a respeito de qualquer alteração na legislação e/ou nas práticas contábeis aplicáveis à elaboração das suas demonstrações financeiras que resulte em impacto relevante nos critérios e parâmetros de cálculo dos Índices e Limites Financeiros;</w:t>
      </w:r>
    </w:p>
    <w:p w14:paraId="28B66A73" w14:textId="77777777" w:rsidR="00050E93" w:rsidRPr="007A7CC8" w:rsidRDefault="00050E93" w:rsidP="00050E93">
      <w:pPr>
        <w:pStyle w:val="PargrafodaLista"/>
        <w:tabs>
          <w:tab w:val="left" w:pos="1418"/>
        </w:tabs>
        <w:ind w:left="1418" w:hanging="720"/>
        <w:rPr>
          <w:rFonts w:ascii="Times New Roman" w:eastAsia="Arial Unicode MS" w:hAnsi="Times New Roman" w:cs="Times New Roman"/>
          <w:w w:val="0"/>
        </w:rPr>
      </w:pPr>
    </w:p>
    <w:p w14:paraId="791E77EB" w14:textId="77777777" w:rsidR="00050E93" w:rsidRPr="007A7CC8" w:rsidRDefault="00050E93" w:rsidP="00050E93">
      <w:pPr>
        <w:numPr>
          <w:ilvl w:val="0"/>
          <w:numId w:val="9"/>
        </w:numPr>
        <w:tabs>
          <w:tab w:val="left" w:pos="1418"/>
        </w:tabs>
        <w:spacing w:line="312" w:lineRule="auto"/>
        <w:ind w:left="1418"/>
        <w:jc w:val="both"/>
        <w:rPr>
          <w:rFonts w:eastAsia="Arial Unicode MS"/>
          <w:w w:val="0"/>
          <w:sz w:val="22"/>
        </w:rPr>
      </w:pPr>
      <w:r w:rsidRPr="007A7CC8">
        <w:rPr>
          <w:rStyle w:val="corpoescritura2Char"/>
        </w:rPr>
        <w:t>efetuar o pagamento de todas as despesas comprovadas pelo Agente Fiduciário e previamente aprovadas pela Emissora, inclusive honorários advocatícios e outras despesas e custos incorridos em virtude da cobrança de qualquer quantia devida aos Debenturistas nos termos desta Escritura de Emissão</w:t>
      </w:r>
      <w:r w:rsidRPr="007A7CC8">
        <w:rPr>
          <w:sz w:val="22"/>
        </w:rPr>
        <w:t xml:space="preserve">; </w:t>
      </w:r>
    </w:p>
    <w:p w14:paraId="20EB7C47" w14:textId="77777777" w:rsidR="00050E93" w:rsidRPr="007A7CC8" w:rsidRDefault="00050E93" w:rsidP="00050E93">
      <w:pPr>
        <w:pStyle w:val="PargrafodaLista"/>
        <w:tabs>
          <w:tab w:val="left" w:pos="1418"/>
        </w:tabs>
        <w:ind w:left="1418" w:hanging="720"/>
        <w:rPr>
          <w:rFonts w:ascii="Times New Roman" w:eastAsia="Arial Unicode MS" w:hAnsi="Times New Roman" w:cs="Times New Roman"/>
          <w:w w:val="0"/>
        </w:rPr>
      </w:pPr>
    </w:p>
    <w:p w14:paraId="050B8271" w14:textId="77777777" w:rsidR="00050E93" w:rsidRPr="007A7CC8" w:rsidRDefault="00050E93" w:rsidP="00050E93">
      <w:pPr>
        <w:numPr>
          <w:ilvl w:val="0"/>
          <w:numId w:val="9"/>
        </w:numPr>
        <w:tabs>
          <w:tab w:val="left" w:pos="1418"/>
        </w:tabs>
        <w:spacing w:line="312" w:lineRule="auto"/>
        <w:ind w:left="1418"/>
        <w:jc w:val="both"/>
        <w:rPr>
          <w:rFonts w:eastAsia="Arial Unicode MS"/>
          <w:w w:val="0"/>
          <w:sz w:val="22"/>
        </w:rPr>
      </w:pPr>
      <w:r w:rsidRPr="007A7CC8">
        <w:rPr>
          <w:sz w:val="22"/>
        </w:rPr>
        <w:t xml:space="preserve">manter sempre vigentes todas as licenças, concessões, alvarás e autorizações, inclusive </w:t>
      </w:r>
      <w:proofErr w:type="gramStart"/>
      <w:r w:rsidRPr="007A7CC8">
        <w:rPr>
          <w:sz w:val="22"/>
        </w:rPr>
        <w:t>societárias,  relevantes</w:t>
      </w:r>
      <w:proofErr w:type="gramEnd"/>
      <w:r w:rsidRPr="007A7CC8">
        <w:rPr>
          <w:sz w:val="22"/>
        </w:rPr>
        <w:t xml:space="preserve"> para a boa condução dos negócios da Emissora</w:t>
      </w:r>
      <w:r w:rsidRPr="007A7CC8">
        <w:rPr>
          <w:sz w:val="22"/>
          <w:szCs w:val="22"/>
        </w:rPr>
        <w:t>;</w:t>
      </w:r>
    </w:p>
    <w:p w14:paraId="2597E9F1" w14:textId="77777777" w:rsidR="00050E93" w:rsidRPr="007A7CC8" w:rsidRDefault="00050E93" w:rsidP="00050E93">
      <w:pPr>
        <w:pStyle w:val="PargrafodaLista"/>
        <w:rPr>
          <w:rFonts w:ascii="Times New Roman" w:eastAsia="Arial Unicode MS" w:hAnsi="Times New Roman" w:cs="Times New Roman"/>
          <w:w w:val="0"/>
        </w:rPr>
      </w:pPr>
    </w:p>
    <w:p w14:paraId="4FF68191" w14:textId="217BBCAB" w:rsidR="00050E93" w:rsidRPr="007A7CC8" w:rsidRDefault="00050E93" w:rsidP="00050E93">
      <w:pPr>
        <w:numPr>
          <w:ilvl w:val="0"/>
          <w:numId w:val="9"/>
        </w:numPr>
        <w:spacing w:line="312" w:lineRule="auto"/>
        <w:ind w:left="1418"/>
        <w:jc w:val="both"/>
        <w:rPr>
          <w:rStyle w:val="corpoescritura2Char"/>
        </w:rPr>
      </w:pPr>
      <w:r w:rsidRPr="007A7CC8">
        <w:rPr>
          <w:rStyle w:val="corpoescritura2Char"/>
        </w:rPr>
        <w:t xml:space="preserve">contratar e manter contratados, às suas expensas, enquanto vigorar esta Emissão, os prestadores de serviços relacionados às obrigações previstas nesta Escritura, incluindo, sem limitação, o Banco Mandatário, a Instituição Depositária, a </w:t>
      </w:r>
      <w:r w:rsidR="00FD70EA">
        <w:rPr>
          <w:sz w:val="22"/>
          <w:szCs w:val="22"/>
        </w:rPr>
        <w:t>B3</w:t>
      </w:r>
      <w:r w:rsidRPr="007A7CC8">
        <w:rPr>
          <w:rStyle w:val="corpoescritura2Char"/>
        </w:rPr>
        <w:t xml:space="preserve"> e o Agente Fiduciário;</w:t>
      </w:r>
    </w:p>
    <w:p w14:paraId="3ED5684D" w14:textId="77777777" w:rsidR="00050E93" w:rsidRPr="007A7CC8" w:rsidRDefault="00050E93" w:rsidP="00050E93">
      <w:pPr>
        <w:pStyle w:val="PargrafodaLista"/>
        <w:spacing w:line="312" w:lineRule="auto"/>
        <w:rPr>
          <w:rStyle w:val="corpoescritura2Char"/>
          <w:rFonts w:ascii="Times New Roman" w:hAnsi="Times New Roman" w:cs="Times New Roman"/>
        </w:rPr>
      </w:pPr>
    </w:p>
    <w:p w14:paraId="1C0F1689" w14:textId="77777777" w:rsidR="00050E93" w:rsidRPr="007A7CC8" w:rsidRDefault="00050E93" w:rsidP="00050E93">
      <w:pPr>
        <w:numPr>
          <w:ilvl w:val="0"/>
          <w:numId w:val="9"/>
        </w:numPr>
        <w:tabs>
          <w:tab w:val="left" w:pos="1418"/>
        </w:tabs>
        <w:spacing w:line="312" w:lineRule="auto"/>
        <w:ind w:left="1418"/>
        <w:jc w:val="both"/>
        <w:rPr>
          <w:rStyle w:val="corpoescritura2Char"/>
        </w:rPr>
      </w:pPr>
      <w:r w:rsidRPr="007A7CC8">
        <w:rPr>
          <w:rStyle w:val="corpoescritura2Char"/>
        </w:rPr>
        <w:t>indenizar e/ou reembolsar, conforme o caso, os Debenturistas, na hipótese de lhes serem imputadas responsabilidades de qualquer natureza por terceiros, pelo judiciário e/ou por quaisquer órgãos de fiscalização e controle brasileiros, em razão da falta de veracidade, consistência, qualidade e suficiência de quaisquer das suas declarações prestadas nos termos desta Escritura; e</w:t>
      </w:r>
    </w:p>
    <w:p w14:paraId="09E040F7" w14:textId="77777777" w:rsidR="00050E93" w:rsidRPr="007A7CC8" w:rsidRDefault="00050E93" w:rsidP="00050E93">
      <w:pPr>
        <w:pStyle w:val="PargrafodaLista"/>
        <w:rPr>
          <w:rStyle w:val="corpoescritura2Char"/>
          <w:rFonts w:ascii="Times New Roman" w:hAnsi="Times New Roman" w:cs="Times New Roman"/>
        </w:rPr>
      </w:pPr>
    </w:p>
    <w:p w14:paraId="7B290A3C" w14:textId="77777777" w:rsidR="00050E93" w:rsidRPr="007A7CC8" w:rsidRDefault="00050E93" w:rsidP="00050E93">
      <w:pPr>
        <w:numPr>
          <w:ilvl w:val="0"/>
          <w:numId w:val="9"/>
        </w:numPr>
        <w:tabs>
          <w:tab w:val="left" w:pos="1418"/>
        </w:tabs>
        <w:spacing w:line="312" w:lineRule="auto"/>
        <w:ind w:left="1418"/>
        <w:jc w:val="both"/>
        <w:rPr>
          <w:rStyle w:val="corpoescritura2Char"/>
        </w:rPr>
      </w:pPr>
      <w:r w:rsidRPr="007A7CC8">
        <w:rPr>
          <w:rStyle w:val="corpoescritura2Char"/>
        </w:rPr>
        <w:t xml:space="preserve">entregar declaração ao Coordenador Líder acerca do atendimento integral </w:t>
      </w:r>
      <w:proofErr w:type="gramStart"/>
      <w:r w:rsidRPr="007A7CC8">
        <w:rPr>
          <w:rStyle w:val="corpoescritura2Char"/>
        </w:rPr>
        <w:t>da obrigações previstas</w:t>
      </w:r>
      <w:proofErr w:type="gramEnd"/>
      <w:r w:rsidRPr="007A7CC8">
        <w:rPr>
          <w:rStyle w:val="corpoescritura2Char"/>
        </w:rPr>
        <w:t xml:space="preserve"> no artigo 17 da Instrução CVM 476, transcritas na Cláusula 6.1 (</w:t>
      </w:r>
      <w:proofErr w:type="spellStart"/>
      <w:r w:rsidRPr="007A7CC8">
        <w:rPr>
          <w:rStyle w:val="corpoescritura2Char"/>
        </w:rPr>
        <w:t>iii</w:t>
      </w:r>
      <w:proofErr w:type="spellEnd"/>
      <w:r w:rsidRPr="007A7CC8">
        <w:rPr>
          <w:rStyle w:val="corpoescritura2Char"/>
        </w:rPr>
        <w:t>) acima.</w:t>
      </w:r>
    </w:p>
    <w:p w14:paraId="707A9D13" w14:textId="77777777" w:rsidR="00050E93" w:rsidRPr="007A7CC8" w:rsidRDefault="00050E93" w:rsidP="00050E93">
      <w:pPr>
        <w:pStyle w:val="p0"/>
        <w:widowControl/>
        <w:tabs>
          <w:tab w:val="clear" w:pos="720"/>
        </w:tabs>
        <w:spacing w:line="312" w:lineRule="auto"/>
        <w:rPr>
          <w:rFonts w:ascii="Times New Roman" w:eastAsia="Arial Unicode MS" w:hAnsi="Times New Roman"/>
        </w:rPr>
      </w:pPr>
    </w:p>
    <w:p w14:paraId="2AE8D6B8" w14:textId="77777777" w:rsidR="00050E93" w:rsidRPr="007A7CC8" w:rsidRDefault="00050E93" w:rsidP="00050E93">
      <w:pPr>
        <w:pStyle w:val="p0"/>
        <w:widowControl/>
        <w:tabs>
          <w:tab w:val="clear" w:pos="720"/>
        </w:tabs>
        <w:spacing w:line="312" w:lineRule="auto"/>
        <w:rPr>
          <w:rFonts w:ascii="Times New Roman" w:eastAsia="Arial Unicode MS" w:hAnsi="Times New Roman"/>
        </w:rPr>
      </w:pPr>
    </w:p>
    <w:p w14:paraId="41820B37" w14:textId="77777777" w:rsidR="00050E93" w:rsidRPr="007A7CC8" w:rsidRDefault="00050E93" w:rsidP="00050E93">
      <w:pPr>
        <w:pStyle w:val="p0"/>
        <w:widowControl/>
        <w:tabs>
          <w:tab w:val="clear" w:pos="720"/>
        </w:tabs>
        <w:spacing w:line="312" w:lineRule="auto"/>
        <w:rPr>
          <w:rFonts w:ascii="Times New Roman" w:eastAsia="Arial Unicode MS" w:hAnsi="Times New Roman"/>
        </w:rPr>
      </w:pPr>
    </w:p>
    <w:p w14:paraId="34F50390" w14:textId="77777777" w:rsidR="00050E93" w:rsidRPr="007A7CC8" w:rsidRDefault="00050E93" w:rsidP="00876C01">
      <w:pPr>
        <w:numPr>
          <w:ilvl w:val="0"/>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b/>
          <w:bCs/>
          <w:w w:val="0"/>
          <w:sz w:val="22"/>
          <w:szCs w:val="22"/>
        </w:rPr>
      </w:pPr>
      <w:bookmarkStart w:id="199" w:name="_DV_M225"/>
      <w:bookmarkStart w:id="200" w:name="_DV_M230"/>
      <w:bookmarkEnd w:id="199"/>
      <w:bookmarkEnd w:id="200"/>
      <w:r w:rsidRPr="007A7CC8">
        <w:rPr>
          <w:rFonts w:eastAsia="Arial Unicode MS"/>
          <w:b/>
          <w:bCs/>
          <w:w w:val="0"/>
          <w:sz w:val="22"/>
          <w:szCs w:val="22"/>
        </w:rPr>
        <w:t>DO AGENTE FIDUCIÁRIO</w:t>
      </w:r>
    </w:p>
    <w:p w14:paraId="36968933"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b/>
          <w:w w:val="0"/>
          <w:sz w:val="22"/>
        </w:rPr>
      </w:pPr>
    </w:p>
    <w:p w14:paraId="481A33DB" w14:textId="77777777" w:rsidR="00050E93" w:rsidRPr="007A7CC8" w:rsidRDefault="00050E93" w:rsidP="00876C01">
      <w:pPr>
        <w:numPr>
          <w:ilvl w:val="1"/>
          <w:numId w:val="28"/>
        </w:numPr>
        <w:tabs>
          <w:tab w:val="left" w:pos="1418"/>
        </w:tabs>
        <w:spacing w:line="312" w:lineRule="auto"/>
        <w:ind w:left="0" w:firstLine="0"/>
        <w:jc w:val="both"/>
        <w:rPr>
          <w:rFonts w:eastAsia="Arial Unicode MS"/>
          <w:w w:val="0"/>
          <w:sz w:val="22"/>
          <w:szCs w:val="22"/>
        </w:rPr>
      </w:pPr>
      <w:r w:rsidRPr="007A7CC8">
        <w:rPr>
          <w:rFonts w:eastAsia="Arial Unicode MS"/>
          <w:w w:val="0"/>
          <w:sz w:val="22"/>
          <w:szCs w:val="22"/>
        </w:rPr>
        <w:t xml:space="preserve">A Emissora constitui e nomeia </w:t>
      </w:r>
      <w:r w:rsidRPr="007A7CC8">
        <w:rPr>
          <w:sz w:val="22"/>
          <w:szCs w:val="22"/>
        </w:rPr>
        <w:t xml:space="preserve">a </w:t>
      </w:r>
      <w:r w:rsidRPr="007A7CC8">
        <w:rPr>
          <w:bCs/>
          <w:smallCaps/>
          <w:sz w:val="22"/>
          <w:szCs w:val="22"/>
        </w:rPr>
        <w:t>Oliveira Trust Distribuidora de Títulos e Valores Mobiliários S.A.</w:t>
      </w:r>
      <w:r w:rsidRPr="007A7CC8">
        <w:rPr>
          <w:sz w:val="22"/>
          <w:szCs w:val="22"/>
        </w:rPr>
        <w:t xml:space="preserve">, acima qualificada, </w:t>
      </w:r>
      <w:r w:rsidRPr="007A7CC8">
        <w:rPr>
          <w:rFonts w:eastAsia="Arial Unicode MS"/>
          <w:w w:val="0"/>
          <w:sz w:val="22"/>
          <w:szCs w:val="22"/>
        </w:rPr>
        <w:t>como agente fiduciário desta Emissão, a qual expressamente</w:t>
      </w:r>
      <w:bookmarkStart w:id="201" w:name="_DV_M235"/>
      <w:bookmarkEnd w:id="201"/>
      <w:r w:rsidRPr="007A7CC8">
        <w:rPr>
          <w:rFonts w:eastAsia="Arial Unicode MS"/>
          <w:w w:val="0"/>
          <w:sz w:val="22"/>
          <w:szCs w:val="22"/>
        </w:rPr>
        <w:t xml:space="preserve"> aceita a nomeação para, nos termos da legislação atualmente em vigor e da presente Escritura, representar a comunhão de D</w:t>
      </w:r>
      <w:r w:rsidRPr="007A7CC8">
        <w:rPr>
          <w:sz w:val="22"/>
          <w:szCs w:val="22"/>
        </w:rPr>
        <w:t xml:space="preserve">ebenturistas </w:t>
      </w:r>
      <w:r w:rsidRPr="007A7CC8">
        <w:rPr>
          <w:rFonts w:eastAsia="Arial Unicode MS"/>
          <w:w w:val="0"/>
          <w:sz w:val="22"/>
          <w:szCs w:val="22"/>
        </w:rPr>
        <w:t>perante a Emissora</w:t>
      </w:r>
      <w:bookmarkStart w:id="202" w:name="_DV_M238"/>
      <w:bookmarkEnd w:id="202"/>
      <w:r w:rsidRPr="007A7CC8">
        <w:rPr>
          <w:rFonts w:eastAsia="Arial Unicode MS"/>
          <w:w w:val="0"/>
          <w:sz w:val="22"/>
          <w:szCs w:val="22"/>
        </w:rPr>
        <w:t>.</w:t>
      </w:r>
    </w:p>
    <w:p w14:paraId="30443998" w14:textId="77777777" w:rsidR="00050E93" w:rsidRPr="007A7CC8" w:rsidRDefault="00050E93" w:rsidP="00050E93">
      <w:pPr>
        <w:tabs>
          <w:tab w:val="left" w:pos="1418"/>
        </w:tabs>
        <w:spacing w:line="312" w:lineRule="auto"/>
        <w:jc w:val="both"/>
        <w:rPr>
          <w:rFonts w:eastAsia="Arial Unicode MS"/>
          <w:w w:val="0"/>
          <w:sz w:val="22"/>
          <w:szCs w:val="22"/>
        </w:rPr>
      </w:pPr>
      <w:bookmarkStart w:id="203" w:name="_DV_M231"/>
      <w:bookmarkStart w:id="204" w:name="_DV_M232"/>
      <w:bookmarkStart w:id="205" w:name="_DV_M240"/>
      <w:bookmarkEnd w:id="203"/>
      <w:bookmarkEnd w:id="204"/>
      <w:bookmarkEnd w:id="205"/>
    </w:p>
    <w:p w14:paraId="44623850"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O Agente Fiduciário declara:</w:t>
      </w:r>
    </w:p>
    <w:p w14:paraId="07172278" w14:textId="77777777" w:rsidR="00050E93" w:rsidRPr="007A7CC8" w:rsidRDefault="00050E93" w:rsidP="00050E93">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ind w:left="1080"/>
        <w:jc w:val="both"/>
        <w:rPr>
          <w:rFonts w:eastAsia="Arial Unicode MS"/>
          <w:w w:val="0"/>
          <w:sz w:val="22"/>
        </w:rPr>
      </w:pPr>
    </w:p>
    <w:p w14:paraId="1D91FB0F" w14:textId="77777777" w:rsidR="00050E93" w:rsidRPr="007A7CC8" w:rsidRDefault="00050E93" w:rsidP="00050E93">
      <w:pPr>
        <w:pStyle w:val="p0"/>
        <w:widowControl/>
        <w:numPr>
          <w:ilvl w:val="0"/>
          <w:numId w:val="11"/>
        </w:numPr>
        <w:tabs>
          <w:tab w:val="clear" w:pos="720"/>
          <w:tab w:val="left" w:pos="1418"/>
        </w:tabs>
        <w:spacing w:line="312" w:lineRule="auto"/>
        <w:ind w:left="1418" w:hanging="698"/>
        <w:rPr>
          <w:rFonts w:ascii="Times New Roman" w:eastAsia="Arial Unicode MS" w:hAnsi="Times New Roman"/>
        </w:rPr>
      </w:pPr>
      <w:bookmarkStart w:id="206" w:name="_DV_M241"/>
      <w:bookmarkEnd w:id="206"/>
      <w:r w:rsidRPr="007A7CC8">
        <w:rPr>
          <w:rFonts w:ascii="Times New Roman" w:hAnsi="Times New Roman"/>
        </w:rPr>
        <w:t>não ter, sob as penas de lei, qualquer impedimento legal, conforme o artigo 66, parágrafo 3º, da Lei das Sociedades por Ações, e artigo 10 da Instrução CVM n.º 28, de 23 de novembro de 1983, conforme alterada, ou, em caso de alteração, a que vier a substituí-la ("</w:t>
      </w:r>
      <w:r w:rsidRPr="007A7CC8">
        <w:rPr>
          <w:rFonts w:ascii="Times New Roman" w:hAnsi="Times New Roman"/>
          <w:u w:val="single"/>
        </w:rPr>
        <w:t>Instrução CVM 28</w:t>
      </w:r>
      <w:r w:rsidRPr="007A7CC8">
        <w:rPr>
          <w:rFonts w:ascii="Times New Roman" w:hAnsi="Times New Roman"/>
        </w:rPr>
        <w:t>"), e demais normas aplicáveis, para exercer a função que lhe é conferida</w:t>
      </w:r>
      <w:r w:rsidRPr="007A7CC8">
        <w:rPr>
          <w:rFonts w:ascii="Times New Roman" w:eastAsia="Arial Unicode MS" w:hAnsi="Times New Roman"/>
        </w:rPr>
        <w:t>;</w:t>
      </w:r>
    </w:p>
    <w:p w14:paraId="04594166" w14:textId="77777777" w:rsidR="00050E93" w:rsidRPr="007A7CC8" w:rsidRDefault="00050E93" w:rsidP="00050E93">
      <w:pPr>
        <w:pStyle w:val="p0"/>
        <w:widowControl/>
        <w:tabs>
          <w:tab w:val="clear" w:pos="720"/>
          <w:tab w:val="left" w:pos="1418"/>
        </w:tabs>
        <w:spacing w:line="312" w:lineRule="auto"/>
        <w:ind w:left="1418" w:hanging="698"/>
        <w:rPr>
          <w:rFonts w:ascii="Times New Roman" w:eastAsia="Arial Unicode MS" w:hAnsi="Times New Roman"/>
        </w:rPr>
      </w:pPr>
    </w:p>
    <w:p w14:paraId="6F2E9C73" w14:textId="77777777" w:rsidR="00050E93" w:rsidRPr="007A7CC8" w:rsidRDefault="00050E93" w:rsidP="00050E93">
      <w:pPr>
        <w:pStyle w:val="p0"/>
        <w:widowControl/>
        <w:numPr>
          <w:ilvl w:val="0"/>
          <w:numId w:val="12"/>
        </w:numPr>
        <w:tabs>
          <w:tab w:val="clear" w:pos="720"/>
          <w:tab w:val="left" w:pos="1418"/>
        </w:tabs>
        <w:spacing w:line="312" w:lineRule="auto"/>
        <w:ind w:left="1418" w:hanging="698"/>
        <w:rPr>
          <w:rFonts w:ascii="Times New Roman" w:eastAsia="Arial Unicode MS" w:hAnsi="Times New Roman"/>
        </w:rPr>
      </w:pPr>
      <w:bookmarkStart w:id="207" w:name="_DV_M246"/>
      <w:bookmarkStart w:id="208" w:name="_DV_M247"/>
      <w:bookmarkEnd w:id="207"/>
      <w:bookmarkEnd w:id="208"/>
      <w:r w:rsidRPr="007A7CC8">
        <w:rPr>
          <w:rFonts w:ascii="Times New Roman" w:eastAsia="Arial Unicode MS" w:hAnsi="Times New Roman"/>
        </w:rPr>
        <w:t>aceitar a função que lhe é conferida, assumindo integralmente os deveres e atribuições previstos na legislação específica e nesta Escritura;</w:t>
      </w:r>
    </w:p>
    <w:p w14:paraId="6A34E308" w14:textId="77777777" w:rsidR="00050E93" w:rsidRPr="007A7CC8" w:rsidRDefault="00050E93" w:rsidP="00050E93">
      <w:pPr>
        <w:pStyle w:val="p0"/>
        <w:widowControl/>
        <w:tabs>
          <w:tab w:val="clear" w:pos="720"/>
          <w:tab w:val="left" w:pos="1418"/>
        </w:tabs>
        <w:spacing w:line="312" w:lineRule="auto"/>
        <w:ind w:left="1418" w:hanging="698"/>
        <w:rPr>
          <w:rFonts w:ascii="Times New Roman" w:eastAsia="Arial Unicode MS" w:hAnsi="Times New Roman"/>
        </w:rPr>
      </w:pPr>
    </w:p>
    <w:p w14:paraId="09F6A278" w14:textId="77777777" w:rsidR="00050E93" w:rsidRPr="007A7CC8" w:rsidRDefault="00050E93" w:rsidP="00050E93">
      <w:pPr>
        <w:pStyle w:val="p0"/>
        <w:widowControl/>
        <w:numPr>
          <w:ilvl w:val="0"/>
          <w:numId w:val="4"/>
        </w:numPr>
        <w:tabs>
          <w:tab w:val="clear" w:pos="720"/>
          <w:tab w:val="clear" w:pos="1080"/>
          <w:tab w:val="left" w:pos="1418"/>
        </w:tabs>
        <w:spacing w:line="312" w:lineRule="auto"/>
        <w:ind w:left="1418" w:hanging="698"/>
        <w:rPr>
          <w:rFonts w:ascii="Times New Roman" w:eastAsia="Arial Unicode MS" w:hAnsi="Times New Roman"/>
        </w:rPr>
      </w:pPr>
      <w:bookmarkStart w:id="209" w:name="_DV_M248"/>
      <w:bookmarkEnd w:id="209"/>
      <w:r w:rsidRPr="007A7CC8">
        <w:rPr>
          <w:rFonts w:ascii="Times New Roman" w:eastAsia="Arial Unicode MS" w:hAnsi="Times New Roman"/>
        </w:rPr>
        <w:t xml:space="preserve">aceitar integralmente a presente Escritura e todas as suas Cláusulas e condições; </w:t>
      </w:r>
    </w:p>
    <w:p w14:paraId="55C39309" w14:textId="77777777" w:rsidR="00050E93" w:rsidRPr="007A7CC8" w:rsidRDefault="00050E93" w:rsidP="00050E93">
      <w:pPr>
        <w:pStyle w:val="p0"/>
        <w:widowControl/>
        <w:tabs>
          <w:tab w:val="clear" w:pos="720"/>
          <w:tab w:val="left" w:pos="1418"/>
        </w:tabs>
        <w:spacing w:line="312" w:lineRule="auto"/>
        <w:ind w:left="1418" w:hanging="698"/>
        <w:rPr>
          <w:rFonts w:ascii="Times New Roman" w:eastAsia="Arial Unicode MS" w:hAnsi="Times New Roman"/>
        </w:rPr>
      </w:pPr>
    </w:p>
    <w:p w14:paraId="4AEC9803" w14:textId="77777777" w:rsidR="00050E93" w:rsidRPr="007A7CC8" w:rsidRDefault="00050E93" w:rsidP="00050E93">
      <w:pPr>
        <w:pStyle w:val="p0"/>
        <w:widowControl/>
        <w:numPr>
          <w:ilvl w:val="0"/>
          <w:numId w:val="4"/>
        </w:numPr>
        <w:tabs>
          <w:tab w:val="clear" w:pos="720"/>
          <w:tab w:val="clear" w:pos="1080"/>
          <w:tab w:val="left" w:pos="1418"/>
        </w:tabs>
        <w:spacing w:line="312" w:lineRule="auto"/>
        <w:ind w:left="1418" w:hanging="698"/>
        <w:rPr>
          <w:rFonts w:ascii="Times New Roman" w:eastAsia="Arial Unicode MS" w:hAnsi="Times New Roman"/>
        </w:rPr>
      </w:pPr>
      <w:bookmarkStart w:id="210" w:name="_DV_M249"/>
      <w:bookmarkStart w:id="211" w:name="_DV_C441"/>
      <w:bookmarkEnd w:id="210"/>
      <w:r w:rsidRPr="007A7CC8">
        <w:rPr>
          <w:rFonts w:ascii="Times New Roman" w:hAnsi="Times New Roman"/>
        </w:rPr>
        <w:t>não ter qualquer ligação com a Emissora que o impeça de exercer suas funções;</w:t>
      </w:r>
    </w:p>
    <w:p w14:paraId="71907976" w14:textId="77777777" w:rsidR="00050E93" w:rsidRPr="007A7CC8" w:rsidRDefault="00050E93" w:rsidP="00050E93">
      <w:pPr>
        <w:pStyle w:val="p0"/>
        <w:widowControl/>
        <w:tabs>
          <w:tab w:val="clear" w:pos="720"/>
          <w:tab w:val="left" w:pos="1418"/>
        </w:tabs>
        <w:spacing w:line="312" w:lineRule="auto"/>
        <w:ind w:left="1418" w:hanging="698"/>
        <w:rPr>
          <w:rFonts w:ascii="Times New Roman" w:eastAsia="Arial Unicode MS" w:hAnsi="Times New Roman"/>
        </w:rPr>
      </w:pPr>
    </w:p>
    <w:p w14:paraId="4E90A3EB" w14:textId="77777777" w:rsidR="00050E93" w:rsidRPr="007A7CC8" w:rsidRDefault="00050E93" w:rsidP="00050E93">
      <w:pPr>
        <w:pStyle w:val="p0"/>
        <w:widowControl/>
        <w:numPr>
          <w:ilvl w:val="0"/>
          <w:numId w:val="4"/>
        </w:numPr>
        <w:tabs>
          <w:tab w:val="clear" w:pos="720"/>
          <w:tab w:val="clear" w:pos="1080"/>
          <w:tab w:val="left" w:pos="1418"/>
        </w:tabs>
        <w:spacing w:line="312" w:lineRule="auto"/>
        <w:ind w:left="1418" w:hanging="698"/>
        <w:rPr>
          <w:rFonts w:ascii="Times New Roman" w:eastAsia="Arial Unicode MS" w:hAnsi="Times New Roman"/>
        </w:rPr>
      </w:pPr>
      <w:r w:rsidRPr="007A7CC8">
        <w:rPr>
          <w:rFonts w:ascii="Times New Roman" w:hAnsi="Times New Roman"/>
        </w:rPr>
        <w:t>estar devidamente autorizado a celebrar esta Escritura e a cumprir com suas obrigações previstas neste instrumento, tendo sido satisfeitos todos os requisitos legais e estatutários necessários para tanto;</w:t>
      </w:r>
    </w:p>
    <w:p w14:paraId="1DED588C" w14:textId="77777777" w:rsidR="00050E93" w:rsidRPr="007A7CC8" w:rsidRDefault="00050E93" w:rsidP="00050E93">
      <w:pPr>
        <w:pStyle w:val="PargrafodaLista"/>
        <w:tabs>
          <w:tab w:val="left" w:pos="1418"/>
        </w:tabs>
        <w:ind w:left="1418" w:hanging="698"/>
        <w:rPr>
          <w:rFonts w:ascii="Times New Roman" w:eastAsia="Arial Unicode MS" w:hAnsi="Times New Roman" w:cs="Times New Roman"/>
        </w:rPr>
      </w:pPr>
    </w:p>
    <w:p w14:paraId="356AB519" w14:textId="77777777" w:rsidR="00050E93" w:rsidRPr="007A7CC8" w:rsidRDefault="00050E93" w:rsidP="00050E93">
      <w:pPr>
        <w:pStyle w:val="p0"/>
        <w:widowControl/>
        <w:numPr>
          <w:ilvl w:val="0"/>
          <w:numId w:val="4"/>
        </w:numPr>
        <w:tabs>
          <w:tab w:val="clear" w:pos="720"/>
          <w:tab w:val="clear" w:pos="1080"/>
          <w:tab w:val="left" w:pos="1418"/>
        </w:tabs>
        <w:spacing w:line="312" w:lineRule="auto"/>
        <w:ind w:left="1418" w:hanging="698"/>
        <w:rPr>
          <w:rFonts w:ascii="Times New Roman" w:eastAsia="Arial Unicode MS" w:hAnsi="Times New Roman"/>
        </w:rPr>
      </w:pPr>
      <w:r w:rsidRPr="007A7CC8">
        <w:rPr>
          <w:rFonts w:ascii="Times New Roman" w:hAnsi="Times New Roman"/>
        </w:rPr>
        <w:t>estar devidamente qualificado a exercer as atividades de Agente Fiduciário, nos termos da regulamentação aplicável vigente;</w:t>
      </w:r>
    </w:p>
    <w:p w14:paraId="59B24970" w14:textId="77777777" w:rsidR="00050E93" w:rsidRPr="007A7CC8" w:rsidRDefault="00050E93" w:rsidP="00050E93">
      <w:pPr>
        <w:pStyle w:val="PargrafodaLista"/>
        <w:tabs>
          <w:tab w:val="left" w:pos="1418"/>
        </w:tabs>
        <w:ind w:left="1418" w:hanging="698"/>
        <w:rPr>
          <w:rFonts w:ascii="Times New Roman" w:eastAsia="Arial Unicode MS" w:hAnsi="Times New Roman" w:cs="Times New Roman"/>
        </w:rPr>
      </w:pPr>
    </w:p>
    <w:p w14:paraId="27B820DC" w14:textId="77777777" w:rsidR="00050E93" w:rsidRPr="007A7CC8" w:rsidRDefault="00050E93" w:rsidP="00050E93">
      <w:pPr>
        <w:pStyle w:val="p0"/>
        <w:widowControl/>
        <w:numPr>
          <w:ilvl w:val="0"/>
          <w:numId w:val="4"/>
        </w:numPr>
        <w:tabs>
          <w:tab w:val="clear" w:pos="720"/>
          <w:tab w:val="left" w:pos="1418"/>
        </w:tabs>
        <w:spacing w:line="312" w:lineRule="auto"/>
        <w:ind w:left="1418" w:hanging="698"/>
        <w:rPr>
          <w:rFonts w:ascii="Times New Roman" w:eastAsia="Arial Unicode MS" w:hAnsi="Times New Roman"/>
        </w:rPr>
      </w:pPr>
      <w:r w:rsidRPr="007A7CC8">
        <w:rPr>
          <w:rFonts w:ascii="Times New Roman" w:hAnsi="Times New Roman"/>
        </w:rPr>
        <w:t>que esta Escritura constitui obrigação legal, válida, vinculativa e eficaz do Agente Fiduciário, exequível de acordo com os seus termos e condições;</w:t>
      </w:r>
    </w:p>
    <w:p w14:paraId="5DD16339" w14:textId="77777777" w:rsidR="00050E93" w:rsidRPr="007A7CC8" w:rsidRDefault="00050E93" w:rsidP="00050E93">
      <w:pPr>
        <w:pStyle w:val="PargrafodaLista"/>
        <w:tabs>
          <w:tab w:val="left" w:pos="1418"/>
        </w:tabs>
        <w:ind w:left="1418" w:hanging="698"/>
        <w:rPr>
          <w:rFonts w:ascii="Times New Roman" w:eastAsia="Arial Unicode MS" w:hAnsi="Times New Roman" w:cs="Times New Roman"/>
        </w:rPr>
      </w:pPr>
    </w:p>
    <w:p w14:paraId="44D8709A" w14:textId="77777777" w:rsidR="00050E93" w:rsidRPr="007A7CC8" w:rsidRDefault="00050E93" w:rsidP="00050E93">
      <w:pPr>
        <w:pStyle w:val="p0"/>
        <w:widowControl/>
        <w:numPr>
          <w:ilvl w:val="0"/>
          <w:numId w:val="4"/>
        </w:numPr>
        <w:tabs>
          <w:tab w:val="clear" w:pos="720"/>
          <w:tab w:val="left" w:pos="1418"/>
        </w:tabs>
        <w:spacing w:line="312" w:lineRule="auto"/>
        <w:ind w:left="1418" w:hanging="698"/>
        <w:rPr>
          <w:rFonts w:ascii="Times New Roman" w:eastAsia="Arial Unicode MS" w:hAnsi="Times New Roman"/>
        </w:rPr>
      </w:pPr>
      <w:r w:rsidRPr="007A7CC8">
        <w:rPr>
          <w:rFonts w:ascii="Times New Roman" w:hAnsi="Times New Roman"/>
        </w:rPr>
        <w:lastRenderedPageBreak/>
        <w:t>não se encontrar em nenhuma das situações de conflito de interesses previstas no artigo 10 da Instrução CVM 28;</w:t>
      </w:r>
    </w:p>
    <w:p w14:paraId="3E649731" w14:textId="77777777" w:rsidR="00050E93" w:rsidRPr="007A7CC8" w:rsidRDefault="00050E93" w:rsidP="00050E93">
      <w:pPr>
        <w:pStyle w:val="PargrafodaLista"/>
        <w:tabs>
          <w:tab w:val="left" w:pos="1418"/>
        </w:tabs>
        <w:ind w:left="1418" w:hanging="698"/>
        <w:rPr>
          <w:rFonts w:ascii="Times New Roman" w:eastAsia="Arial Unicode MS" w:hAnsi="Times New Roman" w:cs="Times New Roman"/>
        </w:rPr>
      </w:pPr>
    </w:p>
    <w:p w14:paraId="34090513" w14:textId="77777777" w:rsidR="00050E93" w:rsidRPr="007A7CC8" w:rsidRDefault="00050E93" w:rsidP="00050E93">
      <w:pPr>
        <w:pStyle w:val="p0"/>
        <w:widowControl/>
        <w:numPr>
          <w:ilvl w:val="0"/>
          <w:numId w:val="4"/>
        </w:numPr>
        <w:tabs>
          <w:tab w:val="clear" w:pos="720"/>
          <w:tab w:val="clear" w:pos="1080"/>
          <w:tab w:val="left" w:pos="1418"/>
        </w:tabs>
        <w:spacing w:line="312" w:lineRule="auto"/>
        <w:ind w:left="1418" w:hanging="698"/>
        <w:rPr>
          <w:rFonts w:ascii="Times New Roman" w:eastAsia="Arial Unicode MS" w:hAnsi="Times New Roman"/>
        </w:rPr>
      </w:pPr>
      <w:r w:rsidRPr="007A7CC8">
        <w:rPr>
          <w:rFonts w:ascii="Times New Roman" w:hAnsi="Times New Roman"/>
        </w:rPr>
        <w:t>aceitar a obrigação de acompanhar a ocorrência das hipóteses de vencimento antecipado, descritas na Cláusula 5.3 desta Escritura;</w:t>
      </w:r>
    </w:p>
    <w:p w14:paraId="59146E50" w14:textId="77777777" w:rsidR="00050E93" w:rsidRPr="007A7CC8" w:rsidRDefault="00050E93" w:rsidP="00050E93">
      <w:pPr>
        <w:pStyle w:val="PargrafodaLista"/>
        <w:tabs>
          <w:tab w:val="left" w:pos="1418"/>
        </w:tabs>
        <w:ind w:left="1418" w:hanging="698"/>
        <w:rPr>
          <w:rFonts w:ascii="Times New Roman" w:eastAsia="Arial Unicode MS" w:hAnsi="Times New Roman" w:cs="Times New Roman"/>
        </w:rPr>
      </w:pPr>
    </w:p>
    <w:p w14:paraId="7FD8C6AE" w14:textId="77777777" w:rsidR="00050E93" w:rsidRPr="007A7CC8" w:rsidRDefault="00050E93" w:rsidP="00050E93">
      <w:pPr>
        <w:pStyle w:val="p0"/>
        <w:widowControl/>
        <w:numPr>
          <w:ilvl w:val="0"/>
          <w:numId w:val="4"/>
        </w:numPr>
        <w:tabs>
          <w:tab w:val="clear" w:pos="720"/>
          <w:tab w:val="clear" w:pos="1080"/>
          <w:tab w:val="left" w:pos="1418"/>
        </w:tabs>
        <w:spacing w:line="312" w:lineRule="auto"/>
        <w:ind w:left="1418" w:hanging="698"/>
        <w:rPr>
          <w:rFonts w:ascii="Times New Roman" w:eastAsia="Arial Unicode MS" w:hAnsi="Times New Roman"/>
        </w:rPr>
      </w:pPr>
      <w:r w:rsidRPr="007A7CC8">
        <w:rPr>
          <w:rFonts w:ascii="Times New Roman" w:hAnsi="Times New Roman"/>
        </w:rPr>
        <w:t>que a celebração desta Escritura e o cumprimento de suas obrigações nela previstas não infringem qualquer obrigação anteriormente assumida pelo Agente Fiduciário;</w:t>
      </w:r>
    </w:p>
    <w:p w14:paraId="3A4AF653" w14:textId="77777777" w:rsidR="00050E93" w:rsidRPr="007A7CC8" w:rsidRDefault="00050E93" w:rsidP="00050E93">
      <w:pPr>
        <w:pStyle w:val="PargrafodaLista"/>
        <w:tabs>
          <w:tab w:val="left" w:pos="1418"/>
        </w:tabs>
        <w:ind w:left="1418" w:hanging="698"/>
        <w:rPr>
          <w:rFonts w:ascii="Times New Roman" w:eastAsia="Arial Unicode MS" w:hAnsi="Times New Roman" w:cs="Times New Roman"/>
        </w:rPr>
      </w:pPr>
    </w:p>
    <w:p w14:paraId="68D8A465" w14:textId="77777777" w:rsidR="00050E93" w:rsidRPr="007A7CC8" w:rsidRDefault="00050E93" w:rsidP="00050E93">
      <w:pPr>
        <w:pStyle w:val="p0"/>
        <w:widowControl/>
        <w:numPr>
          <w:ilvl w:val="0"/>
          <w:numId w:val="4"/>
        </w:numPr>
        <w:tabs>
          <w:tab w:val="clear" w:pos="720"/>
          <w:tab w:val="clear" w:pos="1080"/>
          <w:tab w:val="left" w:pos="1418"/>
        </w:tabs>
        <w:spacing w:line="312" w:lineRule="auto"/>
        <w:ind w:left="1418" w:hanging="698"/>
        <w:rPr>
          <w:rFonts w:ascii="Times New Roman" w:eastAsia="Arial Unicode MS" w:hAnsi="Times New Roman"/>
        </w:rPr>
      </w:pPr>
      <w:r w:rsidRPr="007A7CC8">
        <w:rPr>
          <w:rFonts w:ascii="Times New Roman" w:hAnsi="Times New Roman"/>
        </w:rPr>
        <w:t>que verificou a veracidade das informações contidas nesta Escritura, conforme documentos e informações enviadas pela Emissora</w:t>
      </w:r>
      <w:r w:rsidRPr="007A7CC8">
        <w:rPr>
          <w:rFonts w:ascii="Times New Roman" w:eastAsia="Arial Unicode MS" w:hAnsi="Times New Roman"/>
        </w:rPr>
        <w:t>, diligenciando no sentido de que fossem sanadas as omissões, falhas ou defeitos de que tivesse conhecimento</w:t>
      </w:r>
      <w:r w:rsidRPr="007A7CC8">
        <w:rPr>
          <w:rFonts w:ascii="Times New Roman" w:hAnsi="Times New Roman"/>
        </w:rPr>
        <w:t>;</w:t>
      </w:r>
    </w:p>
    <w:p w14:paraId="5A279327" w14:textId="77777777" w:rsidR="00050E93" w:rsidRPr="007A7CC8" w:rsidRDefault="00050E93" w:rsidP="00050E93">
      <w:pPr>
        <w:pStyle w:val="PargrafodaLista"/>
        <w:tabs>
          <w:tab w:val="left" w:pos="1418"/>
        </w:tabs>
        <w:ind w:left="1418" w:hanging="698"/>
        <w:rPr>
          <w:rFonts w:ascii="Times New Roman" w:eastAsia="Arial Unicode MS" w:hAnsi="Times New Roman" w:cs="Times New Roman"/>
        </w:rPr>
      </w:pPr>
    </w:p>
    <w:p w14:paraId="3B451E8D" w14:textId="77777777" w:rsidR="00050E93" w:rsidRPr="007A7CC8" w:rsidRDefault="00050E93" w:rsidP="00050E93">
      <w:pPr>
        <w:pStyle w:val="p0"/>
        <w:widowControl/>
        <w:numPr>
          <w:ilvl w:val="0"/>
          <w:numId w:val="4"/>
        </w:numPr>
        <w:tabs>
          <w:tab w:val="clear" w:pos="720"/>
          <w:tab w:val="left" w:pos="1418"/>
        </w:tabs>
        <w:spacing w:line="312" w:lineRule="auto"/>
        <w:ind w:left="1418" w:hanging="698"/>
        <w:rPr>
          <w:rFonts w:ascii="Times New Roman" w:eastAsia="Arial Unicode MS" w:hAnsi="Times New Roman"/>
        </w:rPr>
      </w:pPr>
      <w:r w:rsidRPr="007A7CC8">
        <w:rPr>
          <w:rFonts w:ascii="Times New Roman" w:eastAsia="Arial Unicode MS" w:hAnsi="Times New Roman"/>
        </w:rPr>
        <w:t xml:space="preserve">as pessoas que o representam na assinatura desta Escritura têm poderes bastantes para tanto; </w:t>
      </w:r>
    </w:p>
    <w:p w14:paraId="65B1E9D4" w14:textId="77777777" w:rsidR="00050E93" w:rsidRPr="007A7CC8" w:rsidRDefault="00050E93" w:rsidP="00050E93">
      <w:pPr>
        <w:pStyle w:val="PargrafodaLista"/>
        <w:rPr>
          <w:rFonts w:ascii="Times New Roman" w:eastAsia="Arial Unicode MS" w:hAnsi="Times New Roman"/>
        </w:rPr>
      </w:pPr>
    </w:p>
    <w:p w14:paraId="7564455A" w14:textId="77777777" w:rsidR="00050E93" w:rsidRPr="007A7CC8" w:rsidRDefault="00050E93" w:rsidP="00050E93">
      <w:pPr>
        <w:pStyle w:val="p0"/>
        <w:widowControl/>
        <w:numPr>
          <w:ilvl w:val="0"/>
          <w:numId w:val="4"/>
        </w:numPr>
        <w:tabs>
          <w:tab w:val="clear" w:pos="720"/>
          <w:tab w:val="clear" w:pos="1080"/>
          <w:tab w:val="num" w:pos="1418"/>
        </w:tabs>
        <w:spacing w:line="312" w:lineRule="auto"/>
        <w:ind w:left="1418"/>
        <w:rPr>
          <w:rFonts w:ascii="Times New Roman" w:eastAsia="Arial Unicode MS" w:hAnsi="Times New Roman"/>
        </w:rPr>
      </w:pPr>
      <w:r w:rsidRPr="007A7CC8">
        <w:rPr>
          <w:rFonts w:ascii="Times New Roman" w:eastAsia="Arial Unicode MS" w:hAnsi="Times New Roman"/>
        </w:rPr>
        <w:t>que na data de assinatura da presente Escritura, atua como agente fiduciário da primeira (1ª) emissão de debêntures simples, não conversíveis em ações, em série única, da espécie com garantias real e fidejussória, para distribuição pública com esforços restritos de colocação, da Emissora, na condição de agente fiduciário; e</w:t>
      </w:r>
    </w:p>
    <w:p w14:paraId="22C577A5" w14:textId="77777777" w:rsidR="00050E93" w:rsidRPr="007A7CC8" w:rsidRDefault="00050E93" w:rsidP="00050E93">
      <w:pPr>
        <w:pStyle w:val="p0"/>
        <w:widowControl/>
        <w:tabs>
          <w:tab w:val="clear" w:pos="720"/>
          <w:tab w:val="left" w:pos="1418"/>
        </w:tabs>
        <w:spacing w:line="312" w:lineRule="auto"/>
        <w:rPr>
          <w:rFonts w:ascii="Times New Roman" w:eastAsia="Arial Unicode MS" w:hAnsi="Times New Roman"/>
        </w:rPr>
      </w:pPr>
    </w:p>
    <w:p w14:paraId="0C8BC8CA" w14:textId="77777777" w:rsidR="00050E93" w:rsidRPr="007A7CC8" w:rsidRDefault="00050E93" w:rsidP="00050E93">
      <w:pPr>
        <w:pStyle w:val="p0"/>
        <w:widowControl/>
        <w:numPr>
          <w:ilvl w:val="0"/>
          <w:numId w:val="4"/>
        </w:numPr>
        <w:tabs>
          <w:tab w:val="clear" w:pos="720"/>
          <w:tab w:val="clear" w:pos="1080"/>
          <w:tab w:val="num" w:pos="1418"/>
        </w:tabs>
        <w:spacing w:line="312" w:lineRule="auto"/>
        <w:ind w:left="1418"/>
        <w:rPr>
          <w:rFonts w:ascii="Times New Roman" w:eastAsia="Arial Unicode MS" w:hAnsi="Times New Roman"/>
        </w:rPr>
      </w:pPr>
      <w:r w:rsidRPr="007A7CC8">
        <w:rPr>
          <w:rFonts w:ascii="Times New Roman" w:eastAsia="Arial Unicode MS" w:hAnsi="Times New Roman"/>
        </w:rPr>
        <w:t xml:space="preserve">que a regularidade da constituição da Garantia se dará após o registro do Contrato de Cessão nos competentes cartórios, bem como após a verificação da condição suspensiva nos </w:t>
      </w:r>
      <w:proofErr w:type="gramStart"/>
      <w:r w:rsidRPr="007A7CC8">
        <w:rPr>
          <w:rFonts w:ascii="Times New Roman" w:eastAsia="Arial Unicode MS" w:hAnsi="Times New Roman"/>
        </w:rPr>
        <w:t>termos  do</w:t>
      </w:r>
      <w:proofErr w:type="gramEnd"/>
      <w:r w:rsidRPr="007A7CC8">
        <w:rPr>
          <w:rFonts w:ascii="Times New Roman" w:eastAsia="Arial Unicode MS" w:hAnsi="Times New Roman"/>
        </w:rPr>
        <w:t xml:space="preserve"> Contrato de Cessão Fiduciária, sendo certo que na data de assinatura não foi possível atestar a suficiência da garantia,  , com base no Contrato de Cessão Fiduciária</w:t>
      </w:r>
    </w:p>
    <w:p w14:paraId="69A2AAAC" w14:textId="77777777" w:rsidR="00050E93" w:rsidRPr="007A7CC8" w:rsidRDefault="00050E93" w:rsidP="00050E93">
      <w:pPr>
        <w:pStyle w:val="p0"/>
        <w:widowControl/>
        <w:shd w:val="clear" w:color="auto" w:fill="FFFFFF"/>
        <w:tabs>
          <w:tab w:val="clear" w:pos="720"/>
          <w:tab w:val="left" w:pos="1418"/>
          <w:tab w:val="left" w:pos="2700"/>
          <w:tab w:val="left" w:pos="3600"/>
          <w:tab w:val="left" w:pos="4500"/>
          <w:tab w:val="left" w:pos="5400"/>
          <w:tab w:val="left" w:pos="6300"/>
          <w:tab w:val="left" w:pos="7200"/>
          <w:tab w:val="left" w:pos="8100"/>
          <w:tab w:val="left" w:pos="9000"/>
        </w:tabs>
        <w:spacing w:line="312" w:lineRule="auto"/>
        <w:ind w:left="1418"/>
        <w:rPr>
          <w:rFonts w:eastAsia="Arial Unicode MS"/>
          <w:snapToGrid w:val="0"/>
        </w:rPr>
      </w:pPr>
    </w:p>
    <w:p w14:paraId="207A78A7"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212" w:name="_DV_M250"/>
      <w:bookmarkEnd w:id="211"/>
      <w:bookmarkEnd w:id="212"/>
      <w:r w:rsidRPr="007A7CC8">
        <w:rPr>
          <w:rFonts w:eastAsia="Arial Unicode MS"/>
          <w:w w:val="0"/>
          <w:sz w:val="22"/>
          <w:szCs w:val="22"/>
        </w:rPr>
        <w:t>A Emissora, por sua vez, declara não ter qualquer ligação com o Agente Fiduciário que o impeça de exercer, plenamente, suas funções.</w:t>
      </w:r>
    </w:p>
    <w:p w14:paraId="1573754A" w14:textId="77777777" w:rsidR="00050E93" w:rsidRPr="007A7CC8" w:rsidRDefault="00050E93" w:rsidP="00050E93">
      <w:pPr>
        <w:shd w:val="clear" w:color="auto" w:fill="FFFFFF"/>
        <w:tabs>
          <w:tab w:val="left" w:pos="284"/>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09674A77"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213" w:name="_DV_M252"/>
      <w:bookmarkEnd w:id="213"/>
      <w:r w:rsidRPr="007A7CC8">
        <w:rPr>
          <w:rFonts w:eastAsia="Arial Unicode MS"/>
          <w:w w:val="0"/>
          <w:sz w:val="22"/>
          <w:szCs w:val="22"/>
        </w:rPr>
        <w:t>Nas hipóteses de ausência e impedimentos temporários, renúncia, intervenção, liquidação, falência ou qualquer outro motivo de vacância do Agente Fiduciário, será realizada, dentro do prazo máximo de 30 (trinta) dias a contar do evento que a determinar, Assembl</w:t>
      </w:r>
      <w:r w:rsidRPr="007A7CC8">
        <w:rPr>
          <w:sz w:val="22"/>
          <w:szCs w:val="22"/>
        </w:rPr>
        <w:t>e</w:t>
      </w:r>
      <w:r w:rsidRPr="007A7CC8">
        <w:rPr>
          <w:rFonts w:eastAsia="Arial Unicode MS"/>
          <w:w w:val="0"/>
          <w:sz w:val="22"/>
          <w:szCs w:val="22"/>
        </w:rPr>
        <w:t xml:space="preserve">ia Geral de Debenturistas para a escolha de novo agente fiduciário, a qual poderá ser convocada pelo próprio Agente Fiduciário a ser substituído, pela Emissora ou </w:t>
      </w:r>
      <w:r w:rsidRPr="007A7CC8">
        <w:rPr>
          <w:sz w:val="22"/>
          <w:szCs w:val="22"/>
        </w:rPr>
        <w:t>por Debenturistas representando, no mínimo, a maioria simples das Debêntures em circulação</w:t>
      </w:r>
      <w:r w:rsidRPr="007A7CC8">
        <w:rPr>
          <w:rFonts w:eastAsia="Arial Unicode MS"/>
          <w:w w:val="0"/>
          <w:sz w:val="22"/>
          <w:szCs w:val="22"/>
        </w:rPr>
        <w:t>, ou pela CVM.</w:t>
      </w:r>
      <w:bookmarkStart w:id="214" w:name="_DV_M254"/>
      <w:bookmarkStart w:id="215" w:name="_DV_C447"/>
      <w:bookmarkEnd w:id="214"/>
    </w:p>
    <w:p w14:paraId="5AA05BA5" w14:textId="77777777" w:rsidR="00050E93" w:rsidRPr="007A7CC8" w:rsidRDefault="00050E93" w:rsidP="00050E93">
      <w:pPr>
        <w:shd w:val="clear" w:color="auto" w:fill="FFFFFF"/>
        <w:tabs>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54E8AD6B"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A CVM poderá nomear substituto provisório para o Agente Fiduciário enquanto não se consumar o processo de escolha do novo agente fiduciário.</w:t>
      </w:r>
    </w:p>
    <w:p w14:paraId="7D51D1F6" w14:textId="77777777" w:rsidR="00050E93" w:rsidRPr="007A7CC8" w:rsidRDefault="00050E93" w:rsidP="00050E93">
      <w:pPr>
        <w:shd w:val="clear" w:color="auto" w:fill="FFFFFF"/>
        <w:tabs>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Style w:val="DeltaViewInsertion"/>
          <w:rFonts w:eastAsia="Arial Unicode MS"/>
          <w:color w:val="auto"/>
          <w:w w:val="0"/>
          <w:sz w:val="22"/>
          <w:szCs w:val="22"/>
        </w:rPr>
      </w:pPr>
    </w:p>
    <w:p w14:paraId="46F0C061"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216" w:name="_DV_M256"/>
      <w:bookmarkEnd w:id="215"/>
      <w:bookmarkEnd w:id="216"/>
      <w:r w:rsidRPr="007A7CC8">
        <w:rPr>
          <w:rFonts w:eastAsia="Arial Unicode MS"/>
          <w:w w:val="0"/>
          <w:sz w:val="22"/>
          <w:szCs w:val="22"/>
        </w:rPr>
        <w:lastRenderedPageBreak/>
        <w:t>Na hipótese de o Agente Fiduciário não poder continuar a exercer as suas funções por circunstâncias supervenientes a esta Escritura, deverá comunicar imediatamente o fato aos D</w:t>
      </w:r>
      <w:r w:rsidRPr="007A7CC8">
        <w:rPr>
          <w:sz w:val="22"/>
          <w:szCs w:val="22"/>
        </w:rPr>
        <w:t>ebenturistas</w:t>
      </w:r>
      <w:r w:rsidRPr="007A7CC8">
        <w:rPr>
          <w:rFonts w:eastAsia="Arial Unicode MS"/>
          <w:w w:val="0"/>
          <w:sz w:val="22"/>
          <w:szCs w:val="22"/>
        </w:rPr>
        <w:t>, solicitando sua substituição.</w:t>
      </w:r>
    </w:p>
    <w:p w14:paraId="1D112660" w14:textId="77777777" w:rsidR="00050E93" w:rsidRPr="007A7CC8" w:rsidRDefault="00050E93" w:rsidP="00050E93">
      <w:pPr>
        <w:shd w:val="clear" w:color="auto" w:fill="FFFFFF"/>
        <w:tabs>
          <w:tab w:val="left" w:pos="900"/>
          <w:tab w:val="left" w:pos="1418"/>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35FA0240"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217" w:name="_DV_M257"/>
      <w:bookmarkEnd w:id="217"/>
      <w:r w:rsidRPr="007A7CC8">
        <w:rPr>
          <w:sz w:val="22"/>
          <w:szCs w:val="22"/>
        </w:rPr>
        <w:t>É facultado aos Debenturistas, após o encerramento do prazo da distribuição, proceder à substituição do Agente Fiduciário e à indicação de seu substituto, em Assembleia Geral de Debenturistas especialmente convocada para esse fim</w:t>
      </w:r>
      <w:r w:rsidRPr="007A7CC8">
        <w:rPr>
          <w:rFonts w:eastAsia="Arial Unicode MS"/>
          <w:w w:val="0"/>
          <w:sz w:val="22"/>
          <w:szCs w:val="22"/>
        </w:rPr>
        <w:t>.</w:t>
      </w:r>
    </w:p>
    <w:p w14:paraId="53350EC4" w14:textId="77777777" w:rsidR="00050E93" w:rsidRPr="007A7CC8" w:rsidRDefault="00050E93" w:rsidP="00050E93">
      <w:pPr>
        <w:shd w:val="clear" w:color="auto" w:fill="FFFFFF"/>
        <w:tabs>
          <w:tab w:val="left" w:pos="1418"/>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358453EA"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218" w:name="_DV_M258"/>
      <w:bookmarkEnd w:id="218"/>
      <w:r w:rsidRPr="007A7CC8">
        <w:rPr>
          <w:rFonts w:eastAsia="Arial Unicode MS"/>
          <w:w w:val="0"/>
          <w:sz w:val="22"/>
          <w:szCs w:val="22"/>
        </w:rPr>
        <w:t>A substituição</w:t>
      </w:r>
      <w:bookmarkStart w:id="219" w:name="_DV_M259"/>
      <w:bookmarkEnd w:id="219"/>
      <w:r w:rsidRPr="007A7CC8">
        <w:rPr>
          <w:rFonts w:eastAsia="Arial Unicode MS"/>
          <w:w w:val="0"/>
          <w:sz w:val="22"/>
          <w:szCs w:val="22"/>
        </w:rPr>
        <w:t xml:space="preserve"> do Agente Fiduciário fica sujeita à comunicação prévia à CVM e à sua manifestação acerca do atendimento aos requisitos previstos no artigo 8º da Instrução</w:t>
      </w:r>
      <w:bookmarkStart w:id="220" w:name="_DV_M260"/>
      <w:bookmarkEnd w:id="220"/>
      <w:r w:rsidRPr="007A7CC8">
        <w:rPr>
          <w:rFonts w:eastAsia="Arial Unicode MS"/>
          <w:w w:val="0"/>
          <w:sz w:val="22"/>
          <w:szCs w:val="22"/>
        </w:rPr>
        <w:t xml:space="preserve"> CVM 28 e eventuais normas posteriores.</w:t>
      </w:r>
    </w:p>
    <w:p w14:paraId="30940243" w14:textId="77777777" w:rsidR="00050E93" w:rsidRPr="007A7CC8" w:rsidRDefault="00050E93" w:rsidP="00050E93">
      <w:pPr>
        <w:shd w:val="clear" w:color="auto" w:fill="FFFFFF"/>
        <w:tabs>
          <w:tab w:val="left" w:pos="1418"/>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39279E68"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smallCaps/>
          <w:w w:val="0"/>
          <w:sz w:val="22"/>
        </w:rPr>
      </w:pPr>
      <w:bookmarkStart w:id="221" w:name="_DV_M263"/>
      <w:bookmarkEnd w:id="221"/>
      <w:r w:rsidRPr="007A7CC8">
        <w:rPr>
          <w:rFonts w:eastAsia="Arial Unicode MS"/>
          <w:w w:val="0"/>
          <w:sz w:val="22"/>
          <w:szCs w:val="22"/>
        </w:rPr>
        <w:t>A substituição</w:t>
      </w:r>
      <w:bookmarkStart w:id="222" w:name="_DV_X451"/>
      <w:bookmarkStart w:id="223" w:name="_DV_C457"/>
      <w:r w:rsidRPr="007A7CC8">
        <w:rPr>
          <w:rFonts w:eastAsia="Arial Unicode MS"/>
          <w:w w:val="0"/>
          <w:sz w:val="22"/>
          <w:szCs w:val="22"/>
        </w:rPr>
        <w:t xml:space="preserve">, em caráter permanente, </w:t>
      </w:r>
      <w:bookmarkStart w:id="224" w:name="_DV_M264"/>
      <w:bookmarkEnd w:id="222"/>
      <w:bookmarkEnd w:id="223"/>
      <w:bookmarkEnd w:id="224"/>
      <w:r w:rsidRPr="007A7CC8">
        <w:rPr>
          <w:rFonts w:eastAsia="Arial Unicode MS"/>
          <w:w w:val="0"/>
          <w:sz w:val="22"/>
          <w:szCs w:val="22"/>
        </w:rPr>
        <w:t xml:space="preserve">do Agente Fiduciário deverá ser objeto de aditamento à presente Escritura, que deverá ser averbado na </w:t>
      </w:r>
      <w:bookmarkStart w:id="225" w:name="_DV_M265"/>
      <w:bookmarkEnd w:id="225"/>
      <w:r w:rsidRPr="007A7CC8">
        <w:rPr>
          <w:rFonts w:eastAsia="Arial Unicode MS"/>
          <w:w w:val="0"/>
          <w:sz w:val="22"/>
          <w:szCs w:val="22"/>
        </w:rPr>
        <w:t>JUCESP, onde será inscrita a presente Escritura.</w:t>
      </w:r>
    </w:p>
    <w:p w14:paraId="3FF4BBFF" w14:textId="77777777" w:rsidR="00050E93" w:rsidRPr="007A7CC8" w:rsidRDefault="00050E93" w:rsidP="00050E93">
      <w:pPr>
        <w:shd w:val="clear" w:color="auto" w:fill="FFFFFF"/>
        <w:tabs>
          <w:tab w:val="left" w:pos="900"/>
          <w:tab w:val="left" w:pos="1418"/>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2ADCF2AA"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226" w:name="_DV_M266"/>
      <w:bookmarkEnd w:id="226"/>
      <w:r w:rsidRPr="007A7CC8">
        <w:rPr>
          <w:rFonts w:eastAsia="Arial Unicode MS"/>
          <w:w w:val="0"/>
          <w:sz w:val="22"/>
          <w:szCs w:val="22"/>
        </w:rPr>
        <w:t>O Agente Fiduciário entrará no exercício de suas funções a partir da data de celebração da presente Escritura devendo permanecer no exercício de suas funções até a sua efetiva substituição ou cumprimento de todas suas obrigações sob esta Escritura e a legislação em vigor.</w:t>
      </w:r>
    </w:p>
    <w:p w14:paraId="7956331B" w14:textId="77777777" w:rsidR="00050E93" w:rsidRPr="007A7CC8" w:rsidRDefault="00050E93" w:rsidP="00050E93">
      <w:pPr>
        <w:shd w:val="clear" w:color="auto" w:fill="FFFFFF"/>
        <w:tabs>
          <w:tab w:val="left" w:pos="1418"/>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7AF37A5B"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227" w:name="_DV_M267"/>
      <w:bookmarkEnd w:id="227"/>
      <w:r w:rsidRPr="007A7CC8">
        <w:rPr>
          <w:rFonts w:eastAsia="Arial Unicode MS"/>
          <w:w w:val="0"/>
          <w:sz w:val="22"/>
          <w:szCs w:val="22"/>
        </w:rPr>
        <w:t>Aplicam-se às hipóteses de substituição do Agente Fiduciário as normas e preceitos da CVM.</w:t>
      </w:r>
    </w:p>
    <w:p w14:paraId="69A9F675" w14:textId="77777777" w:rsidR="00050E93" w:rsidRPr="007A7CC8" w:rsidRDefault="00050E93" w:rsidP="00050E93">
      <w:pPr>
        <w:pStyle w:val="PargrafodaLista"/>
        <w:rPr>
          <w:rFonts w:eastAsia="Arial Unicode MS"/>
          <w:w w:val="0"/>
        </w:rPr>
      </w:pPr>
    </w:p>
    <w:p w14:paraId="3860DB05"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O Agente Fiduciário poderá, conforme acordado com os Debenturistas, elaborar a ata de Assembleia Geral de Debenturistas.</w:t>
      </w:r>
    </w:p>
    <w:p w14:paraId="76BF1399"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228" w:name="_DV_M269"/>
      <w:bookmarkEnd w:id="228"/>
    </w:p>
    <w:p w14:paraId="1B5FCB0C"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Além de outros previstos em lei ou em ato normativo da CVM, constituem deveres e atribuições do Agente Fiduciário:</w:t>
      </w:r>
    </w:p>
    <w:p w14:paraId="44FD4594" w14:textId="77777777" w:rsidR="00050E93" w:rsidRPr="007A7CC8" w:rsidRDefault="00050E93" w:rsidP="00050E93">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jc w:val="both"/>
        <w:rPr>
          <w:sz w:val="22"/>
        </w:rPr>
      </w:pPr>
      <w:bookmarkStart w:id="229" w:name="_DV_M270"/>
      <w:bookmarkEnd w:id="229"/>
    </w:p>
    <w:p w14:paraId="43631DC6"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r w:rsidRPr="007A7CC8">
        <w:rPr>
          <w:sz w:val="22"/>
          <w:szCs w:val="22"/>
        </w:rPr>
        <w:t>proteger os direitos e interesses dos Debenturistas, empregando no exercício da função o cuidado e a diligência que toda pessoa ativa e proba costuma empregar na administração de seus próprios bens</w:t>
      </w:r>
      <w:r w:rsidRPr="007A7CC8">
        <w:rPr>
          <w:rFonts w:eastAsia="Arial Unicode MS"/>
          <w:w w:val="0"/>
          <w:sz w:val="22"/>
          <w:szCs w:val="22"/>
        </w:rPr>
        <w:t>;</w:t>
      </w:r>
    </w:p>
    <w:p w14:paraId="4C7A1B0E"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p>
    <w:p w14:paraId="036CD808"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bookmarkStart w:id="230" w:name="_DV_M272"/>
      <w:bookmarkStart w:id="231" w:name="_DV_M273"/>
      <w:bookmarkEnd w:id="230"/>
      <w:bookmarkEnd w:id="231"/>
      <w:r w:rsidRPr="007A7CC8">
        <w:rPr>
          <w:rFonts w:eastAsia="Arial Unicode MS"/>
          <w:w w:val="0"/>
          <w:sz w:val="22"/>
        </w:rPr>
        <w:t>renunciar</w:t>
      </w:r>
      <w:r w:rsidRPr="007A7CC8">
        <w:rPr>
          <w:rFonts w:eastAsia="Arial Unicode MS"/>
          <w:w w:val="0"/>
          <w:sz w:val="22"/>
          <w:szCs w:val="22"/>
        </w:rPr>
        <w:t xml:space="preserve"> à função na hipótese de superveniência de conflito de interesses ou de qualquer outra modalidade de inaptidão;</w:t>
      </w:r>
    </w:p>
    <w:p w14:paraId="01A86C9F"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w w:val="0"/>
        </w:rPr>
      </w:pPr>
    </w:p>
    <w:p w14:paraId="355BCEB4"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r w:rsidRPr="007A7CC8">
        <w:rPr>
          <w:rFonts w:eastAsia="Arial Unicode MS"/>
          <w:w w:val="0"/>
          <w:sz w:val="22"/>
          <w:szCs w:val="22"/>
        </w:rPr>
        <w:t>conservar em boa guarda toda a escrituração, correspondência e demais papéis relacionados com o exercício de suas funções;</w:t>
      </w:r>
    </w:p>
    <w:p w14:paraId="1E15990C"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w w:val="0"/>
        </w:rPr>
      </w:pPr>
    </w:p>
    <w:p w14:paraId="3D9D358B"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r w:rsidRPr="007A7CC8">
        <w:rPr>
          <w:rFonts w:eastAsia="Arial Unicode MS"/>
          <w:w w:val="0"/>
          <w:sz w:val="22"/>
          <w:szCs w:val="22"/>
        </w:rPr>
        <w:lastRenderedPageBreak/>
        <w:t>verificar, no momento de aceitar a função, a veracidade das informações contidas nesta Escritura, diligenciando no sentido de que sejam sanadas as omissões, falhas ou defeitos de que tenha conhecimento;</w:t>
      </w:r>
    </w:p>
    <w:p w14:paraId="531BDEF6"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w w:val="0"/>
        </w:rPr>
      </w:pPr>
    </w:p>
    <w:p w14:paraId="6F457435"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bookmarkStart w:id="232" w:name="_DV_M274"/>
      <w:bookmarkStart w:id="233" w:name="_DV_M275"/>
      <w:bookmarkStart w:id="234" w:name="_DV_M276"/>
      <w:bookmarkStart w:id="235" w:name="_DV_M277"/>
      <w:bookmarkStart w:id="236" w:name="_DV_M278"/>
      <w:bookmarkEnd w:id="232"/>
      <w:bookmarkEnd w:id="233"/>
      <w:bookmarkEnd w:id="234"/>
      <w:bookmarkEnd w:id="235"/>
      <w:bookmarkEnd w:id="236"/>
      <w:r w:rsidRPr="007A7CC8">
        <w:rPr>
          <w:rFonts w:eastAsia="Arial Unicode MS"/>
          <w:w w:val="0"/>
          <w:sz w:val="22"/>
          <w:szCs w:val="22"/>
        </w:rPr>
        <w:t>promover, nos competentes órgãos, caso a Emissora não o faça, a inscrição desta Escritura e eventuais aditamentos, sanando as lacunas e irregularidades porventura neles existentes. Neste caso, o oficial do registro notificará a administração da Emissora para que esta lhe forneça as indicações e documentos necessários;</w:t>
      </w:r>
    </w:p>
    <w:p w14:paraId="56880439"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w w:val="0"/>
        </w:rPr>
      </w:pPr>
    </w:p>
    <w:p w14:paraId="3B16D8FF"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bookmarkStart w:id="237" w:name="_DV_M279"/>
      <w:bookmarkStart w:id="238" w:name="_DV_M280"/>
      <w:bookmarkEnd w:id="237"/>
      <w:bookmarkEnd w:id="238"/>
      <w:r w:rsidRPr="007A7CC8">
        <w:rPr>
          <w:rFonts w:eastAsia="Arial Unicode MS"/>
          <w:w w:val="0"/>
          <w:sz w:val="22"/>
          <w:szCs w:val="22"/>
        </w:rPr>
        <w:t>acompanhar a observância da periodicidade na prestação das informações obrigatórias, alertando os D</w:t>
      </w:r>
      <w:r w:rsidRPr="007A7CC8">
        <w:rPr>
          <w:sz w:val="22"/>
          <w:szCs w:val="22"/>
        </w:rPr>
        <w:t xml:space="preserve">ebenturistas </w:t>
      </w:r>
      <w:r w:rsidRPr="007A7CC8">
        <w:rPr>
          <w:rFonts w:eastAsia="Arial Unicode MS"/>
          <w:w w:val="0"/>
          <w:sz w:val="22"/>
          <w:szCs w:val="22"/>
        </w:rPr>
        <w:t>acerca de eventuais omissões ou inverdades constantes de tais informações;</w:t>
      </w:r>
    </w:p>
    <w:p w14:paraId="768F83C1"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w w:val="0"/>
        </w:rPr>
      </w:pPr>
    </w:p>
    <w:p w14:paraId="7ABE6A23"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bookmarkStart w:id="239" w:name="_DV_M281"/>
      <w:bookmarkEnd w:id="239"/>
      <w:r w:rsidRPr="007A7CC8">
        <w:rPr>
          <w:rFonts w:eastAsia="Arial Unicode MS"/>
          <w:w w:val="0"/>
          <w:sz w:val="22"/>
          <w:szCs w:val="22"/>
        </w:rPr>
        <w:t>emitir parecer sobre a suficiência das informações constantes das eventuais propostas de modificações nas condições das Debêntures, se for o caso;</w:t>
      </w:r>
      <w:bookmarkStart w:id="240" w:name="_DV_C480"/>
    </w:p>
    <w:p w14:paraId="75FAB7A0"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w w:val="0"/>
        </w:rPr>
      </w:pPr>
    </w:p>
    <w:p w14:paraId="2E635928"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r w:rsidRPr="007A7CC8">
        <w:rPr>
          <w:rFonts w:eastAsia="Arial Unicode MS"/>
          <w:w w:val="0"/>
          <w:sz w:val="22"/>
          <w:szCs w:val="22"/>
        </w:rPr>
        <w:t>verificar a regularidade da constituição das Garantias, bem como do valor dos bens dados em garantia, observando a manutenção de sua suficiência e exequibilidade;</w:t>
      </w:r>
    </w:p>
    <w:p w14:paraId="346019E4"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w w:val="0"/>
        </w:rPr>
      </w:pPr>
    </w:p>
    <w:p w14:paraId="65CE08CE"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bookmarkStart w:id="241" w:name="_DV_M282"/>
      <w:bookmarkEnd w:id="240"/>
      <w:bookmarkEnd w:id="241"/>
      <w:r w:rsidRPr="007A7CC8">
        <w:rPr>
          <w:rFonts w:eastAsia="Arial Unicode MS"/>
          <w:w w:val="0"/>
          <w:sz w:val="22"/>
          <w:szCs w:val="22"/>
        </w:rPr>
        <w:t>solicitar, às expensas da Emissora, quando julgar necessário para o fiel cumprimento de suas funções, certidões atualizadas dos distribuidores cíveis, das varas da Fazenda Pública, cartórios de protesto, varas trabalhistas e procuradoria da Fazenda Pública da localidade da sede da Emissora;</w:t>
      </w:r>
    </w:p>
    <w:p w14:paraId="2C34C3E5"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w w:val="0"/>
        </w:rPr>
      </w:pPr>
    </w:p>
    <w:p w14:paraId="7F4BE1BC"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rPr>
      </w:pPr>
      <w:r w:rsidRPr="007A7CC8">
        <w:rPr>
          <w:sz w:val="22"/>
          <w:szCs w:val="22"/>
        </w:rPr>
        <w:t xml:space="preserve">solicitar, </w:t>
      </w:r>
      <w:r w:rsidRPr="007A7CC8">
        <w:rPr>
          <w:rFonts w:eastAsia="Arial Unicode MS"/>
          <w:w w:val="0"/>
          <w:sz w:val="22"/>
          <w:szCs w:val="22"/>
        </w:rPr>
        <w:t xml:space="preserve">às expensas da Emissora, </w:t>
      </w:r>
      <w:r w:rsidRPr="007A7CC8">
        <w:rPr>
          <w:sz w:val="22"/>
          <w:szCs w:val="22"/>
        </w:rPr>
        <w:t>quando considerar necessário e mediante causa relevante que venha a configurar algum Evento Adverso Relevante, auditoria extraordinária na Emissora, às expensas desta, sendo que tal solicitação deverá ser acompanhada de relatório detalhado que fundamente e comprovadamente justifique a necessidade de realização da referida auditoria;</w:t>
      </w:r>
      <w:r w:rsidRPr="007A7CC8">
        <w:rPr>
          <w:rFonts w:eastAsia="Arial Unicode MS"/>
          <w:w w:val="0"/>
          <w:sz w:val="22"/>
        </w:rPr>
        <w:t xml:space="preserve"> </w:t>
      </w:r>
    </w:p>
    <w:p w14:paraId="1D1FD652" w14:textId="77777777" w:rsidR="00050E93" w:rsidRPr="007A7CC8" w:rsidRDefault="00050E93" w:rsidP="00050E93">
      <w:pPr>
        <w:pStyle w:val="PargrafodaLista"/>
        <w:rPr>
          <w:rFonts w:eastAsia="Arial Unicode MS"/>
          <w:w w:val="0"/>
        </w:rPr>
      </w:pPr>
    </w:p>
    <w:p w14:paraId="696DC65A" w14:textId="77777777" w:rsidR="00050E93" w:rsidRPr="007A7CC8" w:rsidRDefault="00050E93" w:rsidP="00050E93">
      <w:pPr>
        <w:pStyle w:val="PargrafodaLista"/>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rPr>
      </w:pPr>
      <w:r w:rsidRPr="007A7CC8">
        <w:rPr>
          <w:rFonts w:ascii="Times New Roman" w:eastAsia="Arial Unicode MS" w:hAnsi="Times New Roman" w:cs="Times New Roman"/>
          <w:w w:val="0"/>
          <w:szCs w:val="24"/>
        </w:rPr>
        <w:t>;</w:t>
      </w:r>
    </w:p>
    <w:p w14:paraId="335F5E3C"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rPr>
      </w:pPr>
      <w:bookmarkStart w:id="242" w:name="_DV_M283"/>
      <w:bookmarkEnd w:id="242"/>
    </w:p>
    <w:p w14:paraId="6CAF0115"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r w:rsidRPr="007A7CC8">
        <w:rPr>
          <w:rFonts w:eastAsia="Arial Unicode MS"/>
          <w:w w:val="0"/>
          <w:sz w:val="22"/>
          <w:szCs w:val="22"/>
        </w:rPr>
        <w:t>convocar, quando necessário, Assembleia Geral de Debenturistas, mediante anúncio publicado pelo menos 3 (três) vezes na forma da Cláusula 4.9 desta Escritura;</w:t>
      </w:r>
    </w:p>
    <w:p w14:paraId="10C961F1"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w w:val="0"/>
        </w:rPr>
      </w:pPr>
    </w:p>
    <w:p w14:paraId="18BF0FD4" w14:textId="12B5E6D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bookmarkStart w:id="243" w:name="_DV_M285"/>
      <w:bookmarkStart w:id="244" w:name="_DV_M286"/>
      <w:bookmarkEnd w:id="243"/>
      <w:bookmarkEnd w:id="244"/>
      <w:r w:rsidRPr="007A7CC8">
        <w:rPr>
          <w:sz w:val="22"/>
          <w:szCs w:val="22"/>
        </w:rPr>
        <w:t xml:space="preserve">comparecer à </w:t>
      </w:r>
      <w:r w:rsidRPr="007A7CC8">
        <w:rPr>
          <w:rFonts w:eastAsia="Arial Unicode MS"/>
          <w:w w:val="0"/>
          <w:sz w:val="22"/>
          <w:szCs w:val="22"/>
        </w:rPr>
        <w:t>Assembleia Geral de Debenturistas</w:t>
      </w:r>
      <w:r w:rsidRPr="007A7CC8">
        <w:rPr>
          <w:rFonts w:eastAsia="Arial Unicode MS"/>
          <w:w w:val="0"/>
          <w:sz w:val="22"/>
        </w:rPr>
        <w:t xml:space="preserve"> </w:t>
      </w:r>
      <w:r w:rsidRPr="007A7CC8">
        <w:rPr>
          <w:sz w:val="22"/>
          <w:szCs w:val="22"/>
        </w:rPr>
        <w:t xml:space="preserve">a fim de prestar as informações que lhe forem solicitadas e enviar à </w:t>
      </w:r>
      <w:r w:rsidR="00FD70EA">
        <w:rPr>
          <w:sz w:val="22"/>
          <w:szCs w:val="22"/>
        </w:rPr>
        <w:t>B3</w:t>
      </w:r>
      <w:r w:rsidRPr="007A7CC8">
        <w:rPr>
          <w:sz w:val="22"/>
          <w:szCs w:val="22"/>
        </w:rPr>
        <w:t xml:space="preserve">, no mesmo dia da </w:t>
      </w:r>
      <w:r w:rsidRPr="007A7CC8">
        <w:rPr>
          <w:rFonts w:eastAsia="Arial Unicode MS"/>
          <w:w w:val="0"/>
          <w:sz w:val="22"/>
          <w:szCs w:val="22"/>
        </w:rPr>
        <w:t>Assembleia Geral de Debenturistas</w:t>
      </w:r>
      <w:r w:rsidRPr="007A7CC8">
        <w:rPr>
          <w:sz w:val="22"/>
          <w:szCs w:val="22"/>
        </w:rPr>
        <w:t>, sumário das deliberações tomadas e, no prazo de 10 (dez) dias, cópia da ata da referida assembleia</w:t>
      </w:r>
      <w:r w:rsidRPr="007A7CC8">
        <w:rPr>
          <w:rFonts w:eastAsia="Arial Unicode MS"/>
          <w:w w:val="0"/>
          <w:sz w:val="22"/>
          <w:szCs w:val="22"/>
        </w:rPr>
        <w:t>;</w:t>
      </w:r>
    </w:p>
    <w:p w14:paraId="74CEF11C"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w w:val="0"/>
        </w:rPr>
      </w:pPr>
    </w:p>
    <w:p w14:paraId="4204A8BF"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bookmarkStart w:id="245" w:name="_DV_M287"/>
      <w:bookmarkStart w:id="246" w:name="_DV_M288"/>
      <w:bookmarkEnd w:id="245"/>
      <w:bookmarkEnd w:id="246"/>
      <w:r w:rsidRPr="007A7CC8">
        <w:rPr>
          <w:rFonts w:eastAsia="Arial Unicode MS"/>
          <w:w w:val="0"/>
          <w:sz w:val="22"/>
          <w:szCs w:val="22"/>
        </w:rPr>
        <w:lastRenderedPageBreak/>
        <w:t>elaborar relatório destinado aos D</w:t>
      </w:r>
      <w:r w:rsidRPr="007A7CC8">
        <w:rPr>
          <w:sz w:val="22"/>
          <w:szCs w:val="22"/>
        </w:rPr>
        <w:t>ebenturistas</w:t>
      </w:r>
      <w:r w:rsidRPr="007A7CC8">
        <w:rPr>
          <w:rFonts w:eastAsia="Arial Unicode MS"/>
          <w:w w:val="0"/>
          <w:sz w:val="22"/>
          <w:szCs w:val="22"/>
        </w:rPr>
        <w:t xml:space="preserve">, nos termos do artigo 68, </w:t>
      </w:r>
      <w:r w:rsidRPr="007A7CC8">
        <w:rPr>
          <w:sz w:val="22"/>
          <w:szCs w:val="22"/>
        </w:rPr>
        <w:t>parágrafo</w:t>
      </w:r>
      <w:r w:rsidRPr="007A7CC8">
        <w:rPr>
          <w:rFonts w:eastAsia="Arial Unicode MS"/>
          <w:w w:val="0"/>
          <w:sz w:val="22"/>
          <w:szCs w:val="22"/>
        </w:rPr>
        <w:t xml:space="preserve"> 1º, alínea “b”, da Lei das Sociedades por Ações, o qual deverá conter, no mínimo, as seguintes informações:</w:t>
      </w:r>
    </w:p>
    <w:p w14:paraId="47CA7EAE" w14:textId="77777777" w:rsidR="00050E93" w:rsidRPr="007A7CC8" w:rsidRDefault="00050E93" w:rsidP="00050E93">
      <w:pPr>
        <w:pStyle w:val="PargrafodaLista"/>
        <w:rPr>
          <w:rFonts w:ascii="Times New Roman" w:eastAsia="Arial Unicode MS" w:hAnsi="Times New Roman" w:cs="Times New Roman"/>
          <w:w w:val="0"/>
        </w:rPr>
      </w:pPr>
    </w:p>
    <w:p w14:paraId="3E6AA424" w14:textId="77777777" w:rsidR="00050E93" w:rsidRPr="007A7CC8" w:rsidRDefault="00050E93" w:rsidP="00050E93">
      <w:pPr>
        <w:pStyle w:val="p0"/>
        <w:numPr>
          <w:ilvl w:val="0"/>
          <w:numId w:val="14"/>
        </w:numPr>
        <w:tabs>
          <w:tab w:val="clear" w:pos="720"/>
          <w:tab w:val="left" w:pos="1418"/>
        </w:tabs>
        <w:spacing w:line="312" w:lineRule="auto"/>
        <w:ind w:left="1418" w:hanging="567"/>
        <w:rPr>
          <w:rFonts w:ascii="Times New Roman" w:eastAsia="Arial Unicode MS" w:hAnsi="Times New Roman"/>
        </w:rPr>
      </w:pPr>
      <w:bookmarkStart w:id="247" w:name="_DV_M289"/>
      <w:bookmarkEnd w:id="247"/>
      <w:r w:rsidRPr="007A7CC8">
        <w:rPr>
          <w:rFonts w:ascii="Times New Roman" w:eastAsia="Arial Unicode MS" w:hAnsi="Times New Roman"/>
        </w:rPr>
        <w:tab/>
      </w:r>
      <w:bookmarkStart w:id="248" w:name="_DV_M290"/>
      <w:bookmarkEnd w:id="248"/>
      <w:r w:rsidRPr="007A7CC8">
        <w:rPr>
          <w:rFonts w:ascii="Times New Roman" w:eastAsia="Arial Unicode MS" w:hAnsi="Times New Roman"/>
        </w:rPr>
        <w:t>eventual omissão ou inverdade de que tenha conhecimento, contida nas informações divulgadas pela Emissora, ou, ainda, o inadimplemento ou atraso na obrigatória prestação de informações pela Emissora;</w:t>
      </w:r>
    </w:p>
    <w:p w14:paraId="1C27C522" w14:textId="77777777" w:rsidR="00050E93" w:rsidRPr="007A7CC8" w:rsidRDefault="00050E93" w:rsidP="00050E93">
      <w:pPr>
        <w:pStyle w:val="p0"/>
        <w:tabs>
          <w:tab w:val="clear" w:pos="720"/>
          <w:tab w:val="left" w:pos="1418"/>
        </w:tabs>
        <w:spacing w:line="312" w:lineRule="auto"/>
        <w:ind w:left="1418" w:hanging="567"/>
        <w:rPr>
          <w:rFonts w:ascii="Times New Roman" w:eastAsia="Arial Unicode MS" w:hAnsi="Times New Roman"/>
        </w:rPr>
      </w:pPr>
    </w:p>
    <w:p w14:paraId="3CC26AD7" w14:textId="77777777" w:rsidR="00050E93" w:rsidRPr="007A7CC8" w:rsidRDefault="00050E93" w:rsidP="00050E93">
      <w:pPr>
        <w:pStyle w:val="p0"/>
        <w:numPr>
          <w:ilvl w:val="0"/>
          <w:numId w:val="14"/>
        </w:numPr>
        <w:tabs>
          <w:tab w:val="clear" w:pos="720"/>
          <w:tab w:val="left" w:pos="1418"/>
        </w:tabs>
        <w:spacing w:line="312" w:lineRule="auto"/>
        <w:ind w:left="1418" w:hanging="567"/>
        <w:rPr>
          <w:rFonts w:ascii="Times New Roman" w:eastAsia="Arial Unicode MS" w:hAnsi="Times New Roman"/>
        </w:rPr>
      </w:pPr>
      <w:bookmarkStart w:id="249" w:name="_DV_M291"/>
      <w:bookmarkEnd w:id="249"/>
      <w:r w:rsidRPr="007A7CC8">
        <w:rPr>
          <w:rFonts w:ascii="Times New Roman" w:eastAsia="Arial Unicode MS" w:hAnsi="Times New Roman"/>
        </w:rPr>
        <w:t>alterações estatutárias ocorridas no período;</w:t>
      </w:r>
    </w:p>
    <w:p w14:paraId="09898A82" w14:textId="77777777" w:rsidR="00050E93" w:rsidRPr="007A7CC8" w:rsidRDefault="00050E93" w:rsidP="00050E93">
      <w:pPr>
        <w:pStyle w:val="PargrafodaLista"/>
        <w:ind w:left="1418" w:hanging="567"/>
        <w:rPr>
          <w:rFonts w:ascii="Times New Roman" w:eastAsia="Arial Unicode MS" w:hAnsi="Times New Roman" w:cs="Times New Roman"/>
        </w:rPr>
      </w:pPr>
    </w:p>
    <w:p w14:paraId="7C934CE1" w14:textId="77777777" w:rsidR="00050E93" w:rsidRPr="007A7CC8" w:rsidRDefault="00050E93" w:rsidP="00050E93">
      <w:pPr>
        <w:pStyle w:val="p0"/>
        <w:numPr>
          <w:ilvl w:val="0"/>
          <w:numId w:val="14"/>
        </w:numPr>
        <w:tabs>
          <w:tab w:val="clear" w:pos="720"/>
          <w:tab w:val="left" w:pos="1418"/>
        </w:tabs>
        <w:spacing w:line="312" w:lineRule="auto"/>
        <w:ind w:left="1418" w:hanging="567"/>
        <w:rPr>
          <w:rFonts w:ascii="Times New Roman" w:eastAsia="Arial Unicode MS" w:hAnsi="Times New Roman"/>
        </w:rPr>
      </w:pPr>
      <w:bookmarkStart w:id="250" w:name="_DV_M293"/>
      <w:bookmarkStart w:id="251" w:name="_DV_M294"/>
      <w:bookmarkEnd w:id="250"/>
      <w:bookmarkEnd w:id="251"/>
      <w:r w:rsidRPr="007A7CC8">
        <w:rPr>
          <w:rFonts w:ascii="Times New Roman" w:eastAsia="Arial Unicode MS" w:hAnsi="Times New Roman"/>
        </w:rPr>
        <w:t>comentários sobre as demonstrações financeiras da Emissora, enfocando os indicadores econômicos, financeiros e a estrutura de capital da Emissora;</w:t>
      </w:r>
    </w:p>
    <w:p w14:paraId="39F941A9" w14:textId="77777777" w:rsidR="00050E93" w:rsidRPr="007A7CC8" w:rsidRDefault="00050E93" w:rsidP="00050E93">
      <w:pPr>
        <w:pStyle w:val="PargrafodaLista"/>
        <w:ind w:left="1418" w:hanging="567"/>
        <w:rPr>
          <w:rFonts w:ascii="Times New Roman" w:eastAsia="Arial Unicode MS" w:hAnsi="Times New Roman" w:cs="Times New Roman"/>
        </w:rPr>
      </w:pPr>
    </w:p>
    <w:p w14:paraId="2A58B5DB" w14:textId="77777777" w:rsidR="00050E93" w:rsidRPr="007A7CC8" w:rsidRDefault="00050E93" w:rsidP="00050E93">
      <w:pPr>
        <w:pStyle w:val="p0"/>
        <w:numPr>
          <w:ilvl w:val="0"/>
          <w:numId w:val="14"/>
        </w:numPr>
        <w:tabs>
          <w:tab w:val="clear" w:pos="720"/>
          <w:tab w:val="left" w:pos="1418"/>
        </w:tabs>
        <w:spacing w:line="312" w:lineRule="auto"/>
        <w:ind w:left="1418" w:hanging="567"/>
        <w:rPr>
          <w:rFonts w:ascii="Times New Roman" w:eastAsia="Arial Unicode MS" w:hAnsi="Times New Roman"/>
        </w:rPr>
      </w:pPr>
      <w:bookmarkStart w:id="252" w:name="_DV_M295"/>
      <w:bookmarkStart w:id="253" w:name="_DV_M296"/>
      <w:bookmarkStart w:id="254" w:name="_DV_M297"/>
      <w:bookmarkEnd w:id="252"/>
      <w:bookmarkEnd w:id="253"/>
      <w:bookmarkEnd w:id="254"/>
      <w:r w:rsidRPr="007A7CC8">
        <w:rPr>
          <w:rFonts w:ascii="Times New Roman" w:eastAsia="Arial Unicode MS" w:hAnsi="Times New Roman"/>
        </w:rPr>
        <w:t>posição da distribuição ou colocação das Debêntures no mercado;</w:t>
      </w:r>
    </w:p>
    <w:p w14:paraId="284554A6" w14:textId="77777777" w:rsidR="00050E93" w:rsidRPr="007A7CC8" w:rsidRDefault="00050E93" w:rsidP="00050E93">
      <w:pPr>
        <w:pStyle w:val="PargrafodaLista"/>
        <w:ind w:left="1418" w:hanging="567"/>
        <w:rPr>
          <w:rFonts w:ascii="Times New Roman" w:eastAsia="Arial Unicode MS" w:hAnsi="Times New Roman" w:cs="Times New Roman"/>
        </w:rPr>
      </w:pPr>
    </w:p>
    <w:p w14:paraId="06CD1FBA" w14:textId="77777777" w:rsidR="00050E93" w:rsidRPr="007A7CC8" w:rsidRDefault="00050E93" w:rsidP="00050E93">
      <w:pPr>
        <w:pStyle w:val="p0"/>
        <w:numPr>
          <w:ilvl w:val="0"/>
          <w:numId w:val="14"/>
        </w:numPr>
        <w:tabs>
          <w:tab w:val="clear" w:pos="720"/>
          <w:tab w:val="left" w:pos="1418"/>
        </w:tabs>
        <w:spacing w:line="312" w:lineRule="auto"/>
        <w:ind w:left="1418" w:hanging="567"/>
        <w:rPr>
          <w:rFonts w:ascii="Times New Roman" w:eastAsia="Arial Unicode MS" w:hAnsi="Times New Roman"/>
        </w:rPr>
      </w:pPr>
      <w:bookmarkStart w:id="255" w:name="_DV_M298"/>
      <w:bookmarkStart w:id="256" w:name="_DV_M299"/>
      <w:bookmarkEnd w:id="255"/>
      <w:bookmarkEnd w:id="256"/>
      <w:r w:rsidRPr="007A7CC8">
        <w:rPr>
          <w:rFonts w:ascii="Times New Roman" w:eastAsia="Arial Unicode MS" w:hAnsi="Times New Roman"/>
        </w:rPr>
        <w:t>amortização do Valor Nominal Unitário</w:t>
      </w:r>
      <w:r w:rsidRPr="007A7CC8">
        <w:rPr>
          <w:rFonts w:ascii="Times New Roman" w:hAnsi="Times New Roman"/>
        </w:rPr>
        <w:t xml:space="preserve"> das Debêntures</w:t>
      </w:r>
      <w:r w:rsidRPr="007A7CC8">
        <w:rPr>
          <w:rFonts w:ascii="Times New Roman" w:eastAsia="Arial Unicode MS" w:hAnsi="Times New Roman"/>
        </w:rPr>
        <w:t xml:space="preserve"> e pagamento de Juros Remuneratórios realizados no período, bem como aquisições e vendas de Debêntures efetuadas pela Emissora;</w:t>
      </w:r>
    </w:p>
    <w:p w14:paraId="0646D7A0" w14:textId="77777777" w:rsidR="00050E93" w:rsidRPr="007A7CC8" w:rsidRDefault="00050E93" w:rsidP="00050E93">
      <w:pPr>
        <w:pStyle w:val="PargrafodaLista"/>
        <w:ind w:left="1418" w:hanging="567"/>
        <w:rPr>
          <w:rFonts w:ascii="Times New Roman" w:eastAsia="Arial Unicode MS" w:hAnsi="Times New Roman" w:cs="Times New Roman"/>
        </w:rPr>
      </w:pPr>
    </w:p>
    <w:p w14:paraId="66CAB950" w14:textId="77777777" w:rsidR="00050E93" w:rsidRPr="007A7CC8" w:rsidRDefault="00050E93" w:rsidP="00050E93">
      <w:pPr>
        <w:pStyle w:val="p0"/>
        <w:numPr>
          <w:ilvl w:val="0"/>
          <w:numId w:val="14"/>
        </w:numPr>
        <w:tabs>
          <w:tab w:val="clear" w:pos="720"/>
          <w:tab w:val="left" w:pos="1418"/>
        </w:tabs>
        <w:spacing w:line="312" w:lineRule="auto"/>
        <w:ind w:left="1418" w:hanging="567"/>
        <w:rPr>
          <w:rFonts w:ascii="Times New Roman" w:eastAsia="Arial Unicode MS" w:hAnsi="Times New Roman"/>
        </w:rPr>
      </w:pPr>
      <w:bookmarkStart w:id="257" w:name="_DV_M300"/>
      <w:bookmarkStart w:id="258" w:name="_DV_M302"/>
      <w:bookmarkStart w:id="259" w:name="_DV_M303"/>
      <w:bookmarkEnd w:id="257"/>
      <w:bookmarkEnd w:id="258"/>
      <w:bookmarkEnd w:id="259"/>
      <w:r w:rsidRPr="007A7CC8">
        <w:rPr>
          <w:rFonts w:ascii="Times New Roman" w:eastAsia="Arial Unicode MS" w:hAnsi="Times New Roman"/>
        </w:rPr>
        <w:t>acompanhamento da destinação dos recursos captados através da Emissão, de acordo com os dados obtidos junto aos administradores da Emissora;</w:t>
      </w:r>
    </w:p>
    <w:p w14:paraId="0A342801" w14:textId="77777777" w:rsidR="00050E93" w:rsidRPr="007A7CC8" w:rsidRDefault="00050E93" w:rsidP="00050E93">
      <w:pPr>
        <w:pStyle w:val="PargrafodaLista"/>
        <w:ind w:left="1418" w:hanging="567"/>
        <w:rPr>
          <w:rFonts w:ascii="Times New Roman" w:eastAsia="Arial Unicode MS" w:hAnsi="Times New Roman" w:cs="Times New Roman"/>
        </w:rPr>
      </w:pPr>
    </w:p>
    <w:p w14:paraId="0DEF5E19" w14:textId="77777777" w:rsidR="00050E93" w:rsidRPr="007A7CC8" w:rsidRDefault="00050E93" w:rsidP="00050E93">
      <w:pPr>
        <w:pStyle w:val="p0"/>
        <w:numPr>
          <w:ilvl w:val="0"/>
          <w:numId w:val="14"/>
        </w:numPr>
        <w:tabs>
          <w:tab w:val="clear" w:pos="720"/>
          <w:tab w:val="left" w:pos="1418"/>
        </w:tabs>
        <w:spacing w:line="312" w:lineRule="auto"/>
        <w:ind w:left="1418" w:hanging="567"/>
        <w:rPr>
          <w:rFonts w:ascii="Times New Roman" w:eastAsia="Arial Unicode MS" w:hAnsi="Times New Roman"/>
        </w:rPr>
      </w:pPr>
      <w:bookmarkStart w:id="260" w:name="_DV_M304"/>
      <w:bookmarkStart w:id="261" w:name="_DV_M305"/>
      <w:bookmarkEnd w:id="260"/>
      <w:bookmarkEnd w:id="261"/>
      <w:r w:rsidRPr="007A7CC8">
        <w:rPr>
          <w:rFonts w:ascii="Times New Roman" w:eastAsia="Arial Unicode MS" w:hAnsi="Times New Roman"/>
        </w:rPr>
        <w:t>relação dos bens e valores entregues à sua administração;</w:t>
      </w:r>
    </w:p>
    <w:p w14:paraId="32F98D3F" w14:textId="77777777" w:rsidR="00050E93" w:rsidRPr="007A7CC8" w:rsidRDefault="00050E93" w:rsidP="00050E93">
      <w:pPr>
        <w:pStyle w:val="PargrafodaLista"/>
        <w:ind w:left="1418" w:hanging="567"/>
        <w:rPr>
          <w:rFonts w:ascii="Times New Roman" w:eastAsia="Arial Unicode MS" w:hAnsi="Times New Roman" w:cs="Times New Roman"/>
        </w:rPr>
      </w:pPr>
    </w:p>
    <w:p w14:paraId="2AAC6B27" w14:textId="77777777" w:rsidR="00050E93" w:rsidRPr="007A7CC8" w:rsidRDefault="00050E93" w:rsidP="00050E93">
      <w:pPr>
        <w:pStyle w:val="p0"/>
        <w:numPr>
          <w:ilvl w:val="0"/>
          <w:numId w:val="14"/>
        </w:numPr>
        <w:tabs>
          <w:tab w:val="clear" w:pos="720"/>
          <w:tab w:val="left" w:pos="1418"/>
        </w:tabs>
        <w:spacing w:line="312" w:lineRule="auto"/>
        <w:ind w:left="1418" w:hanging="567"/>
        <w:rPr>
          <w:rFonts w:ascii="Times New Roman" w:eastAsia="Arial Unicode MS" w:hAnsi="Times New Roman"/>
        </w:rPr>
      </w:pPr>
      <w:bookmarkStart w:id="262" w:name="_DV_M306"/>
      <w:bookmarkStart w:id="263" w:name="_DV_M307"/>
      <w:bookmarkEnd w:id="262"/>
      <w:bookmarkEnd w:id="263"/>
      <w:r w:rsidRPr="007A7CC8">
        <w:rPr>
          <w:rFonts w:ascii="Times New Roman" w:eastAsia="Arial Unicode MS" w:hAnsi="Times New Roman"/>
        </w:rPr>
        <w:t>cumprimento de outras obrigações assumidas pela Emissora nesta Escritura e demais documentos da Emissão;</w:t>
      </w:r>
    </w:p>
    <w:p w14:paraId="339772AA" w14:textId="77777777" w:rsidR="00050E93" w:rsidRPr="007A7CC8" w:rsidRDefault="00050E93" w:rsidP="00050E93">
      <w:pPr>
        <w:pStyle w:val="PargrafodaLista"/>
        <w:ind w:left="1418" w:hanging="567"/>
        <w:rPr>
          <w:rFonts w:ascii="Times New Roman" w:eastAsia="Arial Unicode MS" w:hAnsi="Times New Roman" w:cs="Times New Roman"/>
        </w:rPr>
      </w:pPr>
    </w:p>
    <w:p w14:paraId="54169FC6" w14:textId="77777777" w:rsidR="00050E93" w:rsidRPr="007A7CC8" w:rsidRDefault="00050E93" w:rsidP="00050E93">
      <w:pPr>
        <w:pStyle w:val="p0"/>
        <w:numPr>
          <w:ilvl w:val="0"/>
          <w:numId w:val="14"/>
        </w:numPr>
        <w:tabs>
          <w:tab w:val="clear" w:pos="720"/>
          <w:tab w:val="left" w:pos="1418"/>
        </w:tabs>
        <w:spacing w:line="312" w:lineRule="auto"/>
        <w:ind w:left="1418" w:hanging="567"/>
        <w:rPr>
          <w:rFonts w:ascii="Times New Roman" w:eastAsia="Arial Unicode MS" w:hAnsi="Times New Roman"/>
        </w:rPr>
      </w:pPr>
      <w:bookmarkStart w:id="264" w:name="_DV_M308"/>
      <w:bookmarkStart w:id="265" w:name="_DV_M309"/>
      <w:bookmarkEnd w:id="264"/>
      <w:bookmarkEnd w:id="265"/>
      <w:r w:rsidRPr="007A7CC8">
        <w:rPr>
          <w:rFonts w:ascii="Times New Roman" w:eastAsia="Arial Unicode MS" w:hAnsi="Times New Roman"/>
        </w:rPr>
        <w:t>declaração sobre sua aptidão para continuar exercendo a função de Agente Fiduciário;</w:t>
      </w:r>
    </w:p>
    <w:p w14:paraId="02FC5BBB" w14:textId="77777777" w:rsidR="00050E93" w:rsidRPr="007A7CC8" w:rsidRDefault="00050E93" w:rsidP="00050E93">
      <w:pPr>
        <w:pStyle w:val="PargrafodaLista"/>
        <w:ind w:left="1418" w:hanging="567"/>
        <w:rPr>
          <w:rFonts w:ascii="Times New Roman" w:eastAsia="Arial Unicode MS" w:hAnsi="Times New Roman" w:cs="Times New Roman"/>
        </w:rPr>
      </w:pPr>
    </w:p>
    <w:p w14:paraId="2657BE85" w14:textId="77777777" w:rsidR="00050E93" w:rsidRPr="007A7CC8" w:rsidRDefault="00050E93" w:rsidP="00050E93">
      <w:pPr>
        <w:pStyle w:val="p0"/>
        <w:numPr>
          <w:ilvl w:val="0"/>
          <w:numId w:val="14"/>
        </w:numPr>
        <w:tabs>
          <w:tab w:val="clear" w:pos="720"/>
          <w:tab w:val="left" w:pos="1418"/>
        </w:tabs>
        <w:spacing w:line="312" w:lineRule="auto"/>
        <w:ind w:left="1418" w:hanging="567"/>
        <w:rPr>
          <w:rFonts w:ascii="Times New Roman" w:eastAsia="Arial Unicode MS" w:hAnsi="Times New Roman"/>
        </w:rPr>
      </w:pPr>
      <w:r w:rsidRPr="007A7CC8">
        <w:rPr>
          <w:rFonts w:ascii="Times New Roman" w:eastAsia="Arial Unicode MS" w:hAnsi="Times New Roman"/>
        </w:rPr>
        <w:t>declaração sobre a suficiência e exequibilidade das Garantias prestadas nos termos das Cláusulas 4.10 e 4.11 acima; e</w:t>
      </w:r>
    </w:p>
    <w:p w14:paraId="0F34C6E5" w14:textId="77777777" w:rsidR="00050E93" w:rsidRPr="007A7CC8" w:rsidRDefault="00050E93" w:rsidP="00050E93">
      <w:pPr>
        <w:pStyle w:val="PargrafodaLista"/>
        <w:ind w:left="1418" w:hanging="567"/>
        <w:rPr>
          <w:rFonts w:ascii="Times New Roman" w:eastAsia="Arial Unicode MS" w:hAnsi="Times New Roman" w:cs="Times New Roman"/>
        </w:rPr>
      </w:pPr>
    </w:p>
    <w:p w14:paraId="76BEE9BF" w14:textId="77777777" w:rsidR="00050E93" w:rsidRPr="007A7CC8" w:rsidRDefault="00050E93" w:rsidP="00050E93">
      <w:pPr>
        <w:pStyle w:val="p0"/>
        <w:numPr>
          <w:ilvl w:val="0"/>
          <w:numId w:val="14"/>
        </w:numPr>
        <w:tabs>
          <w:tab w:val="clear" w:pos="720"/>
          <w:tab w:val="left" w:pos="1418"/>
        </w:tabs>
        <w:spacing w:line="312" w:lineRule="auto"/>
        <w:ind w:left="1418" w:hanging="567"/>
        <w:rPr>
          <w:rFonts w:ascii="Times New Roman" w:eastAsia="Arial Unicode MS" w:hAnsi="Times New Roman"/>
        </w:rPr>
      </w:pPr>
      <w:bookmarkStart w:id="266" w:name="_DV_M310"/>
      <w:bookmarkEnd w:id="266"/>
      <w:r w:rsidRPr="007A7CC8">
        <w:rPr>
          <w:rFonts w:ascii="Times New Roman" w:eastAsia="Arial Unicode MS" w:hAnsi="Times New Roman"/>
        </w:rPr>
        <w:t>existência de outras emissões de debêntures, públicas ou privadas, realizadas por sociedade coligada, controlada, controladora ou integrante do mesmo grupo da Emissora em que tenha atuado como agente fiduciário no período, bem como os dados sobre tais emissões previstos no artigo 12, inciso XVII, alínea “k”, itens 1 a 7, da Instrução CVM 28.</w:t>
      </w:r>
    </w:p>
    <w:p w14:paraId="151A4B30" w14:textId="77777777" w:rsidR="00050E93" w:rsidRPr="007A7CC8" w:rsidRDefault="00050E93" w:rsidP="00050E93">
      <w:pPr>
        <w:pStyle w:val="p0"/>
        <w:spacing w:line="312" w:lineRule="auto"/>
        <w:rPr>
          <w:rFonts w:ascii="Times New Roman" w:eastAsia="Arial Unicode MS" w:hAnsi="Times New Roman"/>
        </w:rPr>
      </w:pPr>
    </w:p>
    <w:p w14:paraId="2CC31B39"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992"/>
        <w:jc w:val="both"/>
        <w:rPr>
          <w:rFonts w:eastAsia="Arial Unicode MS"/>
          <w:w w:val="0"/>
          <w:sz w:val="22"/>
          <w:szCs w:val="22"/>
        </w:rPr>
      </w:pPr>
      <w:r w:rsidRPr="007A7CC8">
        <w:rPr>
          <w:rFonts w:eastAsia="Arial Unicode MS"/>
          <w:w w:val="0"/>
          <w:sz w:val="22"/>
          <w:szCs w:val="22"/>
        </w:rPr>
        <w:t xml:space="preserve">colocar o relatório de que trata o </w:t>
      </w:r>
      <w:bookmarkStart w:id="267" w:name="_DV_C515"/>
      <w:r w:rsidRPr="007A7CC8">
        <w:rPr>
          <w:rFonts w:eastAsia="Arial Unicode MS"/>
          <w:w w:val="0"/>
          <w:sz w:val="22"/>
          <w:szCs w:val="22"/>
        </w:rPr>
        <w:t>item (</w:t>
      </w:r>
      <w:proofErr w:type="spellStart"/>
      <w:r w:rsidRPr="007A7CC8">
        <w:rPr>
          <w:rFonts w:eastAsia="Arial Unicode MS"/>
          <w:w w:val="0"/>
          <w:sz w:val="22"/>
          <w:szCs w:val="22"/>
        </w:rPr>
        <w:t>xiv</w:t>
      </w:r>
      <w:proofErr w:type="spellEnd"/>
      <w:r w:rsidRPr="007A7CC8">
        <w:rPr>
          <w:rFonts w:eastAsia="Arial Unicode MS"/>
          <w:w w:val="0"/>
          <w:sz w:val="22"/>
          <w:szCs w:val="22"/>
        </w:rPr>
        <w:t>) acima</w:t>
      </w:r>
      <w:bookmarkStart w:id="268" w:name="_DV_M311"/>
      <w:bookmarkStart w:id="269" w:name="_DV_M312"/>
      <w:bookmarkEnd w:id="267"/>
      <w:bookmarkEnd w:id="268"/>
      <w:bookmarkEnd w:id="269"/>
      <w:r w:rsidRPr="007A7CC8">
        <w:rPr>
          <w:rFonts w:eastAsia="Arial Unicode MS"/>
          <w:w w:val="0"/>
          <w:sz w:val="22"/>
          <w:szCs w:val="22"/>
        </w:rPr>
        <w:t xml:space="preserve"> à disposição dos D</w:t>
      </w:r>
      <w:r w:rsidRPr="007A7CC8">
        <w:rPr>
          <w:sz w:val="22"/>
          <w:szCs w:val="22"/>
        </w:rPr>
        <w:t xml:space="preserve">ebenturistas </w:t>
      </w:r>
      <w:r w:rsidRPr="007A7CC8">
        <w:rPr>
          <w:rFonts w:eastAsia="Arial Unicode MS"/>
          <w:w w:val="0"/>
          <w:sz w:val="22"/>
          <w:szCs w:val="22"/>
        </w:rPr>
        <w:t>no prazo máximo de 4 (quatro) meses a contar do encerramento do exercício social da Emissora, pelo menos nos seguintes locais</w:t>
      </w:r>
      <w:bookmarkStart w:id="270" w:name="_DV_C519"/>
      <w:r w:rsidRPr="007A7CC8">
        <w:rPr>
          <w:rFonts w:eastAsia="Arial Unicode MS"/>
          <w:w w:val="0"/>
          <w:sz w:val="22"/>
          <w:szCs w:val="22"/>
        </w:rPr>
        <w:t>:</w:t>
      </w:r>
      <w:bookmarkEnd w:id="270"/>
    </w:p>
    <w:p w14:paraId="53F828AE" w14:textId="77777777"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723D8648" w14:textId="77777777" w:rsidR="00050E93" w:rsidRPr="007A7CC8" w:rsidRDefault="00050E93" w:rsidP="00050E93">
      <w:pPr>
        <w:pStyle w:val="p0"/>
        <w:numPr>
          <w:ilvl w:val="0"/>
          <w:numId w:val="15"/>
        </w:numPr>
        <w:tabs>
          <w:tab w:val="clear" w:pos="720"/>
          <w:tab w:val="left" w:pos="1418"/>
        </w:tabs>
        <w:spacing w:line="312" w:lineRule="auto"/>
        <w:ind w:left="1418" w:hanging="567"/>
        <w:rPr>
          <w:rFonts w:ascii="Times New Roman" w:eastAsia="Arial Unicode MS" w:hAnsi="Times New Roman"/>
        </w:rPr>
      </w:pPr>
      <w:bookmarkStart w:id="271" w:name="_DV_M313"/>
      <w:bookmarkStart w:id="272" w:name="_DV_M314"/>
      <w:bookmarkEnd w:id="271"/>
      <w:bookmarkEnd w:id="272"/>
      <w:r w:rsidRPr="007A7CC8">
        <w:rPr>
          <w:rFonts w:ascii="Times New Roman" w:eastAsia="Arial Unicode MS" w:hAnsi="Times New Roman"/>
        </w:rPr>
        <w:tab/>
        <w:t>na sede da Emissora;</w:t>
      </w:r>
    </w:p>
    <w:p w14:paraId="3D5567A6" w14:textId="77777777" w:rsidR="00050E93" w:rsidRPr="007A7CC8" w:rsidRDefault="00050E93" w:rsidP="00050E93">
      <w:pPr>
        <w:pStyle w:val="p0"/>
        <w:tabs>
          <w:tab w:val="clear" w:pos="720"/>
          <w:tab w:val="left" w:pos="1418"/>
        </w:tabs>
        <w:spacing w:line="312" w:lineRule="auto"/>
        <w:ind w:left="1418" w:hanging="567"/>
        <w:rPr>
          <w:rFonts w:ascii="Times New Roman" w:eastAsia="Arial Unicode MS" w:hAnsi="Times New Roman"/>
        </w:rPr>
      </w:pPr>
    </w:p>
    <w:p w14:paraId="10762FF0" w14:textId="77777777" w:rsidR="00050E93" w:rsidRPr="007A7CC8" w:rsidRDefault="00050E93" w:rsidP="00050E93">
      <w:pPr>
        <w:pStyle w:val="p0"/>
        <w:numPr>
          <w:ilvl w:val="0"/>
          <w:numId w:val="15"/>
        </w:numPr>
        <w:tabs>
          <w:tab w:val="clear" w:pos="720"/>
          <w:tab w:val="left" w:pos="1418"/>
        </w:tabs>
        <w:spacing w:line="312" w:lineRule="auto"/>
        <w:ind w:left="1418" w:hanging="567"/>
        <w:rPr>
          <w:rFonts w:ascii="Times New Roman" w:eastAsia="Arial Unicode MS" w:hAnsi="Times New Roman"/>
        </w:rPr>
      </w:pPr>
      <w:bookmarkStart w:id="273" w:name="_DV_M315"/>
      <w:bookmarkEnd w:id="273"/>
      <w:r w:rsidRPr="007A7CC8">
        <w:rPr>
          <w:rFonts w:ascii="Times New Roman" w:eastAsia="Arial Unicode MS" w:hAnsi="Times New Roman"/>
        </w:rPr>
        <w:t>no seu escritório ou em local indicado pelo Agente Fiduciário;</w:t>
      </w:r>
    </w:p>
    <w:p w14:paraId="2119BB7E" w14:textId="77777777" w:rsidR="00050E93" w:rsidRPr="007A7CC8" w:rsidRDefault="00050E93" w:rsidP="00050E93">
      <w:pPr>
        <w:pStyle w:val="PargrafodaLista"/>
        <w:tabs>
          <w:tab w:val="left" w:pos="1418"/>
        </w:tabs>
        <w:ind w:left="1418" w:hanging="567"/>
        <w:rPr>
          <w:rFonts w:ascii="Times New Roman" w:eastAsia="Arial Unicode MS" w:hAnsi="Times New Roman" w:cs="Times New Roman"/>
        </w:rPr>
      </w:pPr>
    </w:p>
    <w:p w14:paraId="733A982D" w14:textId="77777777" w:rsidR="00050E93" w:rsidRPr="007A7CC8" w:rsidRDefault="00050E93" w:rsidP="00050E93">
      <w:pPr>
        <w:pStyle w:val="p0"/>
        <w:numPr>
          <w:ilvl w:val="0"/>
          <w:numId w:val="15"/>
        </w:numPr>
        <w:tabs>
          <w:tab w:val="clear" w:pos="720"/>
          <w:tab w:val="left" w:pos="1418"/>
        </w:tabs>
        <w:spacing w:line="312" w:lineRule="auto"/>
        <w:ind w:left="1418" w:hanging="567"/>
        <w:rPr>
          <w:rFonts w:ascii="Times New Roman" w:eastAsia="Arial Unicode MS" w:hAnsi="Times New Roman"/>
        </w:rPr>
      </w:pPr>
      <w:bookmarkStart w:id="274" w:name="_DV_M317"/>
      <w:bookmarkEnd w:id="274"/>
      <w:r w:rsidRPr="007A7CC8">
        <w:rPr>
          <w:rFonts w:ascii="Times New Roman" w:eastAsia="Arial Unicode MS" w:hAnsi="Times New Roman"/>
        </w:rPr>
        <w:t>na CVM;</w:t>
      </w:r>
    </w:p>
    <w:p w14:paraId="29ECFA86" w14:textId="77777777" w:rsidR="00050E93" w:rsidRPr="007A7CC8" w:rsidRDefault="00050E93" w:rsidP="00050E93">
      <w:pPr>
        <w:pStyle w:val="PargrafodaLista"/>
        <w:tabs>
          <w:tab w:val="left" w:pos="1418"/>
        </w:tabs>
        <w:ind w:left="1418" w:hanging="567"/>
        <w:rPr>
          <w:rFonts w:ascii="Times New Roman" w:eastAsia="Arial Unicode MS" w:hAnsi="Times New Roman" w:cs="Times New Roman"/>
        </w:rPr>
      </w:pPr>
    </w:p>
    <w:p w14:paraId="0353AA0B" w14:textId="3C324C93" w:rsidR="00050E93" w:rsidRPr="007A7CC8" w:rsidRDefault="00050E93" w:rsidP="00050E93">
      <w:pPr>
        <w:pStyle w:val="p0"/>
        <w:numPr>
          <w:ilvl w:val="0"/>
          <w:numId w:val="15"/>
        </w:numPr>
        <w:tabs>
          <w:tab w:val="clear" w:pos="720"/>
          <w:tab w:val="left" w:pos="1418"/>
        </w:tabs>
        <w:spacing w:line="312" w:lineRule="auto"/>
        <w:ind w:left="1418" w:hanging="567"/>
        <w:rPr>
          <w:rFonts w:ascii="Times New Roman" w:eastAsia="Arial Unicode MS" w:hAnsi="Times New Roman"/>
        </w:rPr>
      </w:pPr>
      <w:bookmarkStart w:id="275" w:name="_DV_M318"/>
      <w:bookmarkEnd w:id="275"/>
      <w:r w:rsidRPr="007A7CC8">
        <w:rPr>
          <w:rFonts w:ascii="Times New Roman" w:eastAsia="Arial Unicode MS" w:hAnsi="Times New Roman"/>
        </w:rPr>
        <w:t xml:space="preserve">na </w:t>
      </w:r>
      <w:r w:rsidR="00FD70EA">
        <w:t>B3</w:t>
      </w:r>
      <w:r w:rsidRPr="007A7CC8">
        <w:rPr>
          <w:rFonts w:ascii="Times New Roman" w:eastAsia="Arial Unicode MS" w:hAnsi="Times New Roman"/>
        </w:rPr>
        <w:t>; e</w:t>
      </w:r>
    </w:p>
    <w:p w14:paraId="3BAF26C9" w14:textId="77777777" w:rsidR="00050E93" w:rsidRPr="007A7CC8" w:rsidRDefault="00050E93" w:rsidP="00050E93">
      <w:pPr>
        <w:pStyle w:val="PargrafodaLista"/>
        <w:tabs>
          <w:tab w:val="left" w:pos="1418"/>
        </w:tabs>
        <w:ind w:left="1418" w:hanging="567"/>
        <w:rPr>
          <w:rFonts w:ascii="Times New Roman" w:eastAsia="Arial Unicode MS" w:hAnsi="Times New Roman" w:cs="Times New Roman"/>
        </w:rPr>
      </w:pPr>
    </w:p>
    <w:p w14:paraId="496FCF1A" w14:textId="77777777" w:rsidR="00050E93" w:rsidRPr="007A7CC8" w:rsidRDefault="00050E93" w:rsidP="00050E93">
      <w:pPr>
        <w:pStyle w:val="p0"/>
        <w:numPr>
          <w:ilvl w:val="0"/>
          <w:numId w:val="15"/>
        </w:numPr>
        <w:tabs>
          <w:tab w:val="clear" w:pos="720"/>
          <w:tab w:val="left" w:pos="1418"/>
        </w:tabs>
        <w:spacing w:line="312" w:lineRule="auto"/>
        <w:ind w:left="1418" w:hanging="567"/>
        <w:rPr>
          <w:rFonts w:ascii="Times New Roman" w:eastAsia="Arial Unicode MS" w:hAnsi="Times New Roman"/>
        </w:rPr>
      </w:pPr>
      <w:r w:rsidRPr="007A7CC8">
        <w:rPr>
          <w:rFonts w:ascii="Times New Roman" w:eastAsia="Arial Unicode MS" w:hAnsi="Times New Roman"/>
        </w:rPr>
        <w:t>na sede do Coordenador Líder;</w:t>
      </w:r>
    </w:p>
    <w:p w14:paraId="6169005E" w14:textId="77777777" w:rsidR="00050E93" w:rsidRPr="007A7CC8" w:rsidRDefault="00050E93" w:rsidP="00050E93">
      <w:pPr>
        <w:pStyle w:val="p0"/>
        <w:spacing w:line="312" w:lineRule="auto"/>
        <w:rPr>
          <w:rFonts w:ascii="Times New Roman" w:eastAsia="Arial Unicode MS" w:hAnsi="Times New Roman"/>
        </w:rPr>
      </w:pPr>
    </w:p>
    <w:p w14:paraId="144013E2"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sz w:val="22"/>
          <w:szCs w:val="22"/>
        </w:rPr>
      </w:pPr>
      <w:bookmarkStart w:id="276" w:name="_DV_M319"/>
      <w:bookmarkStart w:id="277" w:name="_DV_M320"/>
      <w:bookmarkEnd w:id="276"/>
      <w:bookmarkEnd w:id="277"/>
      <w:r w:rsidRPr="007A7CC8">
        <w:rPr>
          <w:rFonts w:eastAsia="Arial Unicode MS"/>
          <w:sz w:val="22"/>
          <w:szCs w:val="22"/>
        </w:rPr>
        <w:t>enviar comunicado aos D</w:t>
      </w:r>
      <w:r w:rsidRPr="007A7CC8">
        <w:rPr>
          <w:sz w:val="22"/>
          <w:szCs w:val="22"/>
        </w:rPr>
        <w:t xml:space="preserve">ebenturistas de </w:t>
      </w:r>
      <w:r w:rsidRPr="007A7CC8">
        <w:rPr>
          <w:rFonts w:eastAsia="Arial Unicode MS"/>
          <w:sz w:val="22"/>
          <w:szCs w:val="22"/>
        </w:rPr>
        <w:t>que o relatório se encontra à sua disposição nos locais indicados no item (</w:t>
      </w:r>
      <w:proofErr w:type="spellStart"/>
      <w:r w:rsidRPr="007A7CC8">
        <w:rPr>
          <w:rFonts w:eastAsia="Arial Unicode MS"/>
          <w:sz w:val="22"/>
          <w:szCs w:val="22"/>
        </w:rPr>
        <w:t>xv</w:t>
      </w:r>
      <w:proofErr w:type="spellEnd"/>
      <w:r w:rsidRPr="007A7CC8">
        <w:rPr>
          <w:rFonts w:eastAsia="Arial Unicode MS"/>
          <w:sz w:val="22"/>
          <w:szCs w:val="22"/>
        </w:rPr>
        <w:t>) acima</w:t>
      </w:r>
      <w:bookmarkStart w:id="278" w:name="_DV_M321"/>
      <w:bookmarkStart w:id="279" w:name="_DV_M322"/>
      <w:bookmarkEnd w:id="278"/>
      <w:bookmarkEnd w:id="279"/>
      <w:r w:rsidRPr="007A7CC8">
        <w:rPr>
          <w:rFonts w:eastAsia="Arial Unicode MS"/>
          <w:sz w:val="22"/>
          <w:szCs w:val="22"/>
        </w:rPr>
        <w:t>;</w:t>
      </w:r>
    </w:p>
    <w:p w14:paraId="794770A2"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sz w:val="22"/>
        </w:rPr>
      </w:pPr>
    </w:p>
    <w:p w14:paraId="44B8E525" w14:textId="3EBE79D1"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sz w:val="22"/>
        </w:rPr>
      </w:pPr>
      <w:bookmarkStart w:id="280" w:name="_DV_M323"/>
      <w:bookmarkStart w:id="281" w:name="_DV_M324"/>
      <w:bookmarkEnd w:id="280"/>
      <w:bookmarkEnd w:id="281"/>
      <w:r w:rsidRPr="007A7CC8">
        <w:rPr>
          <w:rFonts w:eastAsia="Arial Unicode MS"/>
          <w:w w:val="0"/>
          <w:sz w:val="22"/>
          <w:szCs w:val="22"/>
        </w:rPr>
        <w:t>manter atualizada a relação dos D</w:t>
      </w:r>
      <w:r w:rsidRPr="007A7CC8">
        <w:rPr>
          <w:sz w:val="22"/>
          <w:szCs w:val="22"/>
        </w:rPr>
        <w:t xml:space="preserve">ebenturistas </w:t>
      </w:r>
      <w:r w:rsidRPr="007A7CC8">
        <w:rPr>
          <w:rFonts w:eastAsia="Arial Unicode MS"/>
          <w:w w:val="0"/>
          <w:sz w:val="22"/>
          <w:szCs w:val="22"/>
        </w:rPr>
        <w:t xml:space="preserve">e seus endereços, mediante, inclusive, gestões junto à Emissora, ao Banco Escriturador e à </w:t>
      </w:r>
      <w:r w:rsidR="00FD70EA">
        <w:rPr>
          <w:sz w:val="22"/>
          <w:szCs w:val="22"/>
        </w:rPr>
        <w:t>B3</w:t>
      </w:r>
      <w:r w:rsidRPr="007A7CC8">
        <w:rPr>
          <w:rFonts w:eastAsia="Arial Unicode MS"/>
          <w:w w:val="0"/>
          <w:sz w:val="22"/>
          <w:szCs w:val="22"/>
        </w:rPr>
        <w:t>;</w:t>
      </w:r>
    </w:p>
    <w:p w14:paraId="043BA4AC"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rPr>
      </w:pPr>
    </w:p>
    <w:p w14:paraId="7F2900FE"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sz w:val="22"/>
        </w:rPr>
      </w:pPr>
      <w:bookmarkStart w:id="282" w:name="_DV_M325"/>
      <w:bookmarkStart w:id="283" w:name="_DV_M326"/>
      <w:bookmarkEnd w:id="282"/>
      <w:bookmarkEnd w:id="283"/>
      <w:r w:rsidRPr="007A7CC8">
        <w:rPr>
          <w:rFonts w:eastAsia="Arial Unicode MS"/>
          <w:w w:val="0"/>
          <w:sz w:val="22"/>
          <w:szCs w:val="22"/>
        </w:rPr>
        <w:t>coordenar o sorteio das Debêntures a serem resgatadas antecipadamente, se for o caso;</w:t>
      </w:r>
    </w:p>
    <w:p w14:paraId="63181E69"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rPr>
      </w:pPr>
      <w:bookmarkStart w:id="284" w:name="_DV_C548"/>
    </w:p>
    <w:p w14:paraId="2F539204"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sz w:val="22"/>
        </w:rPr>
      </w:pPr>
      <w:bookmarkStart w:id="285" w:name="_DV_M329"/>
      <w:bookmarkStart w:id="286" w:name="_DV_M330"/>
      <w:bookmarkEnd w:id="284"/>
      <w:bookmarkEnd w:id="285"/>
      <w:bookmarkEnd w:id="286"/>
      <w:r w:rsidRPr="007A7CC8">
        <w:rPr>
          <w:rFonts w:eastAsia="Arial Unicode MS"/>
          <w:w w:val="0"/>
          <w:sz w:val="22"/>
          <w:szCs w:val="22"/>
        </w:rPr>
        <w:t xml:space="preserve">fiscalizar o cumprimento das Cláusulas constantes desta Escritura e das Garantias, especialmente daquelas que impõem obrigações de fazer e de não fazer, e os Índices e Limites Financeiros, conforme informações públicas disponíveis e/ou obtidas junto aos administradores da Emissora, informado prontamente aos Debenturistas as eventuais inadimplências verificadas; </w:t>
      </w:r>
    </w:p>
    <w:p w14:paraId="34155E33"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rPr>
      </w:pPr>
    </w:p>
    <w:p w14:paraId="32CB8D97" w14:textId="149D0F94"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sz w:val="22"/>
        </w:rPr>
      </w:pPr>
      <w:bookmarkStart w:id="287" w:name="_DV_M331"/>
      <w:bookmarkEnd w:id="287"/>
      <w:r w:rsidRPr="007A7CC8">
        <w:rPr>
          <w:rFonts w:eastAsia="Arial Unicode MS"/>
          <w:w w:val="0"/>
          <w:sz w:val="22"/>
          <w:szCs w:val="22"/>
        </w:rPr>
        <w:t>notificar os D</w:t>
      </w:r>
      <w:r w:rsidRPr="007A7CC8">
        <w:rPr>
          <w:sz w:val="22"/>
          <w:szCs w:val="22"/>
        </w:rPr>
        <w:t>ebenturistas</w:t>
      </w:r>
      <w:r w:rsidRPr="007A7CC8">
        <w:rPr>
          <w:rFonts w:eastAsia="Arial Unicode MS"/>
          <w:w w:val="0"/>
          <w:sz w:val="22"/>
          <w:szCs w:val="22"/>
        </w:rPr>
        <w:t xml:space="preserve">, se possível individualmente, no prazo máximo de 2 (dois) dias, de qualquer inadimplemento, pela Emissora, de obrigações assumidas na presente Escritura, indicando o local em que fornecerá aos interessados esclarecimentos adicionais. Comunicação de igual teor deverá ser enviada à CVM e à </w:t>
      </w:r>
      <w:r w:rsidR="00FD70EA">
        <w:rPr>
          <w:sz w:val="22"/>
          <w:szCs w:val="22"/>
        </w:rPr>
        <w:t>B3</w:t>
      </w:r>
      <w:r w:rsidRPr="007A7CC8">
        <w:rPr>
          <w:rFonts w:eastAsia="Arial Unicode MS"/>
          <w:w w:val="0"/>
          <w:sz w:val="22"/>
          <w:szCs w:val="22"/>
        </w:rPr>
        <w:t>;</w:t>
      </w:r>
    </w:p>
    <w:p w14:paraId="4603A323"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rPr>
      </w:pPr>
    </w:p>
    <w:p w14:paraId="149641EB"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sz w:val="22"/>
        </w:rPr>
      </w:pPr>
      <w:bookmarkStart w:id="288" w:name="_DV_M332"/>
      <w:bookmarkStart w:id="289" w:name="_DV_M333"/>
      <w:bookmarkEnd w:id="288"/>
      <w:bookmarkEnd w:id="289"/>
      <w:r w:rsidRPr="007A7CC8">
        <w:rPr>
          <w:rFonts w:eastAsia="Arial Unicode MS"/>
          <w:w w:val="0"/>
          <w:sz w:val="22"/>
          <w:szCs w:val="22"/>
        </w:rPr>
        <w:t>acompanhar, junto ao Banco Depositário, o cumprimento dos termos e condições estabelecidos nas Garantias;</w:t>
      </w:r>
    </w:p>
    <w:p w14:paraId="636BA3CB"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rPr>
      </w:pPr>
    </w:p>
    <w:p w14:paraId="33779144"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sz w:val="22"/>
        </w:rPr>
      </w:pPr>
      <w:bookmarkStart w:id="290" w:name="_DV_M338"/>
      <w:bookmarkEnd w:id="290"/>
      <w:r w:rsidRPr="007A7CC8">
        <w:rPr>
          <w:rFonts w:eastAsia="Arial Unicode MS"/>
          <w:w w:val="0"/>
          <w:sz w:val="22"/>
          <w:szCs w:val="22"/>
        </w:rPr>
        <w:t>acompanhar diariamente o cálculo do Valor Nominal Unitário</w:t>
      </w:r>
      <w:r w:rsidRPr="007A7CC8">
        <w:t xml:space="preserve"> </w:t>
      </w:r>
      <w:r w:rsidRPr="007A7CC8">
        <w:rPr>
          <w:rFonts w:eastAsia="Arial Unicode MS"/>
          <w:w w:val="0"/>
          <w:sz w:val="22"/>
          <w:szCs w:val="22"/>
        </w:rPr>
        <w:t>das Debêntures efetuado pela Emissora, disponibilizando-o aos Debenturistas e aos participantes do mercado, através de sua central de atendimento e/ou do site www.oliveiratrust.com.br; e</w:t>
      </w:r>
    </w:p>
    <w:p w14:paraId="0D0CB479"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rPr>
      </w:pPr>
    </w:p>
    <w:p w14:paraId="3B744679" w14:textId="77777777" w:rsidR="00050E93" w:rsidRPr="007A7CC8" w:rsidRDefault="00050E93" w:rsidP="00050E93">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sz w:val="22"/>
        </w:rPr>
      </w:pPr>
      <w:r w:rsidRPr="007A7CC8">
        <w:rPr>
          <w:rFonts w:eastAsia="Arial Unicode MS"/>
          <w:w w:val="0"/>
          <w:sz w:val="22"/>
          <w:szCs w:val="22"/>
        </w:rPr>
        <w:lastRenderedPageBreak/>
        <w:t>acompanhar junto à Emissora e ao Banco Mandatário, em cada data de pagamento, o integral e pontual pagamento dos valores devidos, conforme estipulado nesta Escritura de Emissão.</w:t>
      </w:r>
    </w:p>
    <w:p w14:paraId="76C0527E" w14:textId="77777777"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4B299100" w14:textId="77777777" w:rsidR="00050E93" w:rsidRPr="007A7CC8" w:rsidRDefault="00050E93" w:rsidP="00876C01">
      <w:pPr>
        <w:numPr>
          <w:ilvl w:val="1"/>
          <w:numId w:val="28"/>
        </w:numPr>
        <w:shd w:val="clear" w:color="auto" w:fill="FFFFFF"/>
        <w:tabs>
          <w:tab w:val="left" w:pos="144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O Agente Fiduciário usará de quaisquer procedimentos judiciais ou extrajudiciais contra a Emissora para a proteção e defesa dos interesses da comunhão dos D</w:t>
      </w:r>
      <w:r w:rsidRPr="007A7CC8">
        <w:rPr>
          <w:sz w:val="22"/>
          <w:szCs w:val="22"/>
        </w:rPr>
        <w:t xml:space="preserve">ebenturistas </w:t>
      </w:r>
      <w:r w:rsidRPr="007A7CC8">
        <w:rPr>
          <w:rFonts w:eastAsia="Arial Unicode MS"/>
          <w:w w:val="0"/>
          <w:sz w:val="22"/>
          <w:szCs w:val="22"/>
        </w:rPr>
        <w:t>e da realização de seus créditos, devendo, em caso de inadimplemento da Emissora, observados os termos desta Escritura:</w:t>
      </w:r>
    </w:p>
    <w:p w14:paraId="14AC9621" w14:textId="77777777" w:rsidR="00050E93" w:rsidRPr="007A7CC8" w:rsidRDefault="00050E93" w:rsidP="00050E93">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291" w:name="_DV_M339"/>
      <w:bookmarkEnd w:id="291"/>
    </w:p>
    <w:p w14:paraId="3C081D65" w14:textId="77777777" w:rsidR="00050E93" w:rsidRPr="007A7CC8" w:rsidRDefault="00050E93" w:rsidP="00050E93">
      <w:pPr>
        <w:numPr>
          <w:ilvl w:val="0"/>
          <w:numId w:val="16"/>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r w:rsidRPr="007A7CC8">
        <w:rPr>
          <w:rFonts w:eastAsia="Arial Unicode MS"/>
          <w:w w:val="0"/>
          <w:sz w:val="22"/>
          <w:szCs w:val="22"/>
        </w:rPr>
        <w:t xml:space="preserve">declarar, observadas as condições da presente Escritura, antecipadamente vencidas as Debêntures e cobrar o </w:t>
      </w:r>
      <w:r w:rsidRPr="007A7CC8">
        <w:rPr>
          <w:sz w:val="22"/>
          <w:szCs w:val="22"/>
        </w:rPr>
        <w:t>Valor Nominal Unitário</w:t>
      </w:r>
      <w:r w:rsidRPr="007A7CC8">
        <w:rPr>
          <w:rFonts w:eastAsia="Arial Unicode MS"/>
          <w:w w:val="0"/>
          <w:sz w:val="22"/>
          <w:szCs w:val="22"/>
        </w:rPr>
        <w:t xml:space="preserve"> das Debêntures ou o saldo do </w:t>
      </w:r>
      <w:r w:rsidRPr="007A7CC8">
        <w:rPr>
          <w:sz w:val="22"/>
          <w:szCs w:val="22"/>
        </w:rPr>
        <w:t>Valor Nominal Unitário</w:t>
      </w:r>
      <w:r w:rsidRPr="007A7CC8">
        <w:rPr>
          <w:rFonts w:eastAsia="Arial Unicode MS"/>
          <w:w w:val="0"/>
          <w:sz w:val="22"/>
          <w:szCs w:val="22"/>
        </w:rPr>
        <w:t xml:space="preserve"> das Debêntures</w:t>
      </w:r>
      <w:r w:rsidRPr="007A7CC8">
        <w:rPr>
          <w:sz w:val="22"/>
          <w:szCs w:val="22"/>
        </w:rPr>
        <w:t xml:space="preserve">, conforme o caso, acrescido dos Juros Remuneratórios correspondentes e demais encargos devidos </w:t>
      </w:r>
      <w:r w:rsidRPr="007A7CC8">
        <w:rPr>
          <w:rFonts w:eastAsia="Arial Unicode MS"/>
          <w:w w:val="0"/>
          <w:sz w:val="22"/>
          <w:szCs w:val="22"/>
        </w:rPr>
        <w:t>nas condições especificadas;</w:t>
      </w:r>
    </w:p>
    <w:p w14:paraId="1E5C8861"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p>
    <w:p w14:paraId="5EE8BF2A" w14:textId="77777777" w:rsidR="00050E93" w:rsidRPr="007A7CC8" w:rsidRDefault="00050E93" w:rsidP="00050E93">
      <w:pPr>
        <w:numPr>
          <w:ilvl w:val="0"/>
          <w:numId w:val="16"/>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rPr>
      </w:pPr>
      <w:r w:rsidRPr="007A7CC8">
        <w:rPr>
          <w:sz w:val="22"/>
          <w:szCs w:val="22"/>
        </w:rPr>
        <w:t>executar a Garantia, aplicando o produto no pagamento integral dos Debenturistas;</w:t>
      </w:r>
    </w:p>
    <w:p w14:paraId="21FA8481"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w w:val="0"/>
        </w:rPr>
      </w:pPr>
    </w:p>
    <w:p w14:paraId="22B9FEF7" w14:textId="77777777" w:rsidR="00050E93" w:rsidRPr="007A7CC8" w:rsidRDefault="00050E93" w:rsidP="00050E93">
      <w:pPr>
        <w:numPr>
          <w:ilvl w:val="0"/>
          <w:numId w:val="16"/>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r w:rsidRPr="007A7CC8">
        <w:rPr>
          <w:rFonts w:eastAsia="Arial Unicode MS"/>
          <w:w w:val="0"/>
          <w:sz w:val="22"/>
          <w:szCs w:val="22"/>
        </w:rPr>
        <w:t>requerer a falência da Emissora, nos termos previstos na legislação e regulamentação aplicáveis;</w:t>
      </w:r>
    </w:p>
    <w:p w14:paraId="547702C0"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w w:val="0"/>
        </w:rPr>
      </w:pPr>
    </w:p>
    <w:p w14:paraId="74B1625A" w14:textId="77777777" w:rsidR="00050E93" w:rsidRPr="007A7CC8" w:rsidRDefault="00050E93" w:rsidP="00050E93">
      <w:pPr>
        <w:numPr>
          <w:ilvl w:val="0"/>
          <w:numId w:val="16"/>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bookmarkStart w:id="292" w:name="_DV_M343"/>
      <w:bookmarkStart w:id="293" w:name="_DV_M345"/>
      <w:bookmarkStart w:id="294" w:name="_DV_M346"/>
      <w:bookmarkEnd w:id="292"/>
      <w:bookmarkEnd w:id="293"/>
      <w:bookmarkEnd w:id="294"/>
      <w:r w:rsidRPr="007A7CC8">
        <w:rPr>
          <w:rFonts w:eastAsia="Arial Unicode MS"/>
          <w:w w:val="0"/>
          <w:sz w:val="22"/>
          <w:szCs w:val="22"/>
        </w:rPr>
        <w:t>tomar todas as providências para a realização dos créditos dos D</w:t>
      </w:r>
      <w:r w:rsidRPr="007A7CC8">
        <w:rPr>
          <w:sz w:val="22"/>
          <w:szCs w:val="22"/>
        </w:rPr>
        <w:t>ebenturistas</w:t>
      </w:r>
      <w:r w:rsidRPr="007A7CC8">
        <w:rPr>
          <w:rFonts w:eastAsia="Arial Unicode MS"/>
          <w:w w:val="0"/>
          <w:sz w:val="22"/>
          <w:szCs w:val="22"/>
        </w:rPr>
        <w:t>; e</w:t>
      </w:r>
    </w:p>
    <w:p w14:paraId="54171865" w14:textId="77777777" w:rsidR="00050E93" w:rsidRPr="007A7CC8" w:rsidRDefault="00050E93" w:rsidP="00050E93">
      <w:pPr>
        <w:pStyle w:val="PargrafodaLista"/>
        <w:tabs>
          <w:tab w:val="left" w:pos="1418"/>
        </w:tabs>
        <w:ind w:left="1418" w:hanging="709"/>
        <w:rPr>
          <w:rFonts w:ascii="Times New Roman" w:eastAsia="Arial Unicode MS" w:hAnsi="Times New Roman" w:cs="Times New Roman"/>
          <w:w w:val="0"/>
        </w:rPr>
      </w:pPr>
    </w:p>
    <w:p w14:paraId="150FC4B8" w14:textId="77777777" w:rsidR="00050E93" w:rsidRPr="007A7CC8" w:rsidRDefault="00050E93" w:rsidP="00050E93">
      <w:pPr>
        <w:numPr>
          <w:ilvl w:val="0"/>
          <w:numId w:val="16"/>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bookmarkStart w:id="295" w:name="_DV_M347"/>
      <w:bookmarkStart w:id="296" w:name="_DV_M348"/>
      <w:bookmarkEnd w:id="295"/>
      <w:bookmarkEnd w:id="296"/>
      <w:r w:rsidRPr="007A7CC8">
        <w:rPr>
          <w:rFonts w:eastAsia="Arial Unicode MS"/>
          <w:w w:val="0"/>
          <w:sz w:val="22"/>
          <w:szCs w:val="22"/>
        </w:rPr>
        <w:t>representar os D</w:t>
      </w:r>
      <w:r w:rsidRPr="007A7CC8">
        <w:rPr>
          <w:sz w:val="22"/>
          <w:szCs w:val="22"/>
        </w:rPr>
        <w:t xml:space="preserve">ebenturistas </w:t>
      </w:r>
      <w:r w:rsidRPr="007A7CC8">
        <w:rPr>
          <w:rFonts w:eastAsia="Arial Unicode MS"/>
          <w:w w:val="0"/>
          <w:sz w:val="22"/>
          <w:szCs w:val="22"/>
        </w:rPr>
        <w:t>em processo de falência, recuperação judicial e extrajudicial e/ou liquidação extrajudicial da Emissora, se for o caso.</w:t>
      </w:r>
    </w:p>
    <w:p w14:paraId="18FA7B25" w14:textId="77777777" w:rsidR="00050E93" w:rsidRPr="007A7CC8" w:rsidRDefault="00050E93" w:rsidP="00050E93">
      <w:pPr>
        <w:shd w:val="clear" w:color="auto" w:fill="FFFFFF"/>
        <w:tabs>
          <w:tab w:val="left" w:pos="24"/>
          <w:tab w:val="left" w:pos="284"/>
          <w:tab w:val="left" w:pos="108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5C530C09"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297" w:name="_DV_M349"/>
      <w:bookmarkEnd w:id="297"/>
      <w:r w:rsidRPr="007A7CC8">
        <w:rPr>
          <w:rFonts w:eastAsia="Arial Unicode MS"/>
          <w:w w:val="0"/>
          <w:sz w:val="22"/>
          <w:szCs w:val="22"/>
        </w:rPr>
        <w:t>O Agente Fiduciário somente se eximirá da responsabilidade pela não adoção das medidas contempladas na Cláusula 7.5 (i) a (</w:t>
      </w:r>
      <w:proofErr w:type="spellStart"/>
      <w:r w:rsidRPr="007A7CC8">
        <w:rPr>
          <w:rFonts w:eastAsia="Arial Unicode MS"/>
          <w:w w:val="0"/>
          <w:sz w:val="22"/>
          <w:szCs w:val="22"/>
        </w:rPr>
        <w:t>iv</w:t>
      </w:r>
      <w:proofErr w:type="spellEnd"/>
      <w:r w:rsidRPr="007A7CC8">
        <w:rPr>
          <w:rFonts w:eastAsia="Arial Unicode MS"/>
          <w:w w:val="0"/>
          <w:sz w:val="22"/>
          <w:szCs w:val="22"/>
        </w:rPr>
        <w:t>) acima se, convocada a Assembleia Geral de Debenturistas, esta assim o autorizar, por deliberação da unanimidade das Debêntures em circulação, bastando, porém, a deliberação da maioria das Debêntures em circulação quando tal hipótese se referir ao disposto na Cláusula 7.5 (v) acima, nos termos do artigo 13, parágrafo único, da Instrução CVM 28.</w:t>
      </w:r>
    </w:p>
    <w:p w14:paraId="7901AE0D" w14:textId="77777777" w:rsidR="00050E93" w:rsidRPr="007A7CC8" w:rsidRDefault="00050E93" w:rsidP="00050E93">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507F216E"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298" w:name="_DV_M353"/>
      <w:bookmarkEnd w:id="298"/>
      <w:r w:rsidRPr="007A7CC8">
        <w:rPr>
          <w:rFonts w:eastAsia="Arial Unicode MS"/>
          <w:w w:val="0"/>
          <w:sz w:val="22"/>
          <w:szCs w:val="22"/>
        </w:rPr>
        <w:t>Será devido, pela Emissora, ao Agente Fiduciário honorários pelo desempenho dos deveres e atribuições que lhe competem, nos termos da legislação em vigor e desta Escritura, correspondentes a uma remuneração anual de R$</w:t>
      </w:r>
      <w:r w:rsidRPr="007A7CC8">
        <w:rPr>
          <w:rFonts w:eastAsia="Arial Unicode MS"/>
          <w:sz w:val="22"/>
          <w:szCs w:val="22"/>
        </w:rPr>
        <w:t xml:space="preserve"> 10.000,00</w:t>
      </w:r>
      <w:r w:rsidRPr="007A7CC8" w:rsidDel="000D4893">
        <w:rPr>
          <w:rFonts w:eastAsia="Arial Unicode MS"/>
          <w:w w:val="0"/>
          <w:sz w:val="22"/>
          <w:szCs w:val="22"/>
        </w:rPr>
        <w:t xml:space="preserve"> </w:t>
      </w:r>
      <w:r w:rsidRPr="007A7CC8">
        <w:rPr>
          <w:rFonts w:eastAsia="Arial Unicode MS"/>
          <w:w w:val="0"/>
          <w:sz w:val="22"/>
          <w:szCs w:val="22"/>
        </w:rPr>
        <w:t>(</w:t>
      </w:r>
      <w:r w:rsidRPr="007A7CC8">
        <w:rPr>
          <w:rFonts w:eastAsia="Arial Unicode MS"/>
          <w:sz w:val="22"/>
          <w:szCs w:val="22"/>
        </w:rPr>
        <w:t xml:space="preserve">dez mil </w:t>
      </w:r>
      <w:r w:rsidRPr="007A7CC8">
        <w:rPr>
          <w:rFonts w:eastAsia="Arial Unicode MS"/>
          <w:w w:val="0"/>
          <w:sz w:val="22"/>
          <w:szCs w:val="22"/>
        </w:rPr>
        <w:t>reais), sendo o primeiro pagamento devido cinco dias após a data de assinatura da Escritura de Emissão e as demais nas mesmas datas dos anos subsequentes. As parcelas anuais serão devidas até a liquidação integral das debêntures, caso estas não sejam quitadas na data de seu vencimento.</w:t>
      </w:r>
    </w:p>
    <w:p w14:paraId="38326AC7" w14:textId="77777777" w:rsidR="00050E93" w:rsidRPr="007A7CC8" w:rsidRDefault="00050E93" w:rsidP="00050E93">
      <w:pPr>
        <w:spacing w:line="312" w:lineRule="auto"/>
        <w:jc w:val="both"/>
        <w:rPr>
          <w:w w:val="0"/>
          <w:sz w:val="22"/>
          <w:szCs w:val="22"/>
        </w:rPr>
      </w:pPr>
    </w:p>
    <w:p w14:paraId="01372AC4"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w w:val="0"/>
          <w:sz w:val="22"/>
          <w:szCs w:val="22"/>
        </w:rPr>
      </w:pPr>
      <w:r w:rsidRPr="007A7CC8">
        <w:rPr>
          <w:rFonts w:eastAsia="Arial Unicode MS"/>
          <w:color w:val="000000"/>
          <w:sz w:val="22"/>
          <w:szCs w:val="22"/>
        </w:rPr>
        <w:lastRenderedPageBreak/>
        <w:t xml:space="preserve"> </w:t>
      </w:r>
      <w:r w:rsidRPr="007A7CC8">
        <w:rPr>
          <w:rFonts w:eastAsia="Arial Unicode MS"/>
          <w:w w:val="0"/>
          <w:sz w:val="22"/>
          <w:szCs w:val="22"/>
        </w:rPr>
        <w:t>No caso de inadimplemento no pagamento das debêntures ou de reestruturação das condições das debêntures após a emissão ou da participação em reuniões ou conferências telefônicas, bem como atendimento à solicitações extraordinárias, serão devidas ao Agente Fiduciário, adicionalmente, o valor de R$ 500,00 (quinhentos reais) por hora-homem de trabalho dedicado a tais fatos bem como à (i) execução das garantias, (</w:t>
      </w:r>
      <w:proofErr w:type="spellStart"/>
      <w:r w:rsidRPr="007A7CC8">
        <w:rPr>
          <w:rFonts w:eastAsia="Arial Unicode MS"/>
          <w:w w:val="0"/>
          <w:sz w:val="22"/>
          <w:szCs w:val="22"/>
        </w:rPr>
        <w:t>ii</w:t>
      </w:r>
      <w:proofErr w:type="spellEnd"/>
      <w:r w:rsidRPr="007A7CC8">
        <w:rPr>
          <w:rFonts w:eastAsia="Arial Unicode MS"/>
          <w:w w:val="0"/>
          <w:sz w:val="22"/>
          <w:szCs w:val="22"/>
        </w:rPr>
        <w:t>) comparecimento em reuniões formais com a Emissora e/ou com Debenturistas; e (</w:t>
      </w:r>
      <w:proofErr w:type="spellStart"/>
      <w:r w:rsidRPr="007A7CC8">
        <w:rPr>
          <w:rFonts w:eastAsia="Arial Unicode MS"/>
          <w:w w:val="0"/>
          <w:sz w:val="22"/>
          <w:szCs w:val="22"/>
        </w:rPr>
        <w:t>iii</w:t>
      </w:r>
      <w:proofErr w:type="spellEnd"/>
      <w:r w:rsidRPr="007A7CC8">
        <w:rPr>
          <w:rFonts w:eastAsia="Arial Unicode MS"/>
          <w:w w:val="0"/>
          <w:sz w:val="22"/>
          <w:szCs w:val="22"/>
        </w:rPr>
        <w:t>) implementação das consequentes decisões tomadas em tais eventos, pagas 5 (cinco) dias após comprovação da entrega, pelo Agente Fiduciário, de "relatório de horas" à Emissora. Entende-se por reestruturação das debêntures os eventos relacionados a alteração (i) das garantias, (</w:t>
      </w:r>
      <w:proofErr w:type="spellStart"/>
      <w:r w:rsidRPr="007A7CC8">
        <w:rPr>
          <w:rFonts w:eastAsia="Arial Unicode MS"/>
          <w:w w:val="0"/>
          <w:sz w:val="22"/>
          <w:szCs w:val="22"/>
        </w:rPr>
        <w:t>ii</w:t>
      </w:r>
      <w:proofErr w:type="spellEnd"/>
      <w:r w:rsidRPr="007A7CC8">
        <w:rPr>
          <w:rFonts w:eastAsia="Arial Unicode MS"/>
          <w:w w:val="0"/>
          <w:sz w:val="22"/>
          <w:szCs w:val="22"/>
        </w:rPr>
        <w:t>) prazos de pagamento e (</w:t>
      </w:r>
      <w:proofErr w:type="spellStart"/>
      <w:r w:rsidRPr="007A7CC8">
        <w:rPr>
          <w:rFonts w:eastAsia="Arial Unicode MS"/>
          <w:w w:val="0"/>
          <w:sz w:val="22"/>
          <w:szCs w:val="22"/>
        </w:rPr>
        <w:t>iii</w:t>
      </w:r>
      <w:proofErr w:type="spellEnd"/>
      <w:r w:rsidRPr="007A7CC8">
        <w:rPr>
          <w:rFonts w:eastAsia="Arial Unicode MS"/>
          <w:w w:val="0"/>
          <w:sz w:val="22"/>
          <w:szCs w:val="22"/>
        </w:rPr>
        <w:t>) condições relacionadas ao vencimento antecipado. Os eventos relacionados a amortização das debêntures não são considerados reestruturação das debêntures</w:t>
      </w:r>
      <w:r w:rsidRPr="007A7CC8">
        <w:rPr>
          <w:sz w:val="22"/>
          <w:szCs w:val="22"/>
        </w:rPr>
        <w:t>.</w:t>
      </w:r>
    </w:p>
    <w:p w14:paraId="3C7045D8"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w w:val="0"/>
          <w:sz w:val="22"/>
          <w:szCs w:val="22"/>
        </w:rPr>
      </w:pPr>
    </w:p>
    <w:p w14:paraId="3A34427E"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w w:val="0"/>
          <w:sz w:val="22"/>
          <w:szCs w:val="22"/>
        </w:rPr>
      </w:pPr>
      <w:r w:rsidRPr="007A7CC8">
        <w:rPr>
          <w:rFonts w:eastAsia="Arial Unicode MS"/>
          <w:w w:val="0"/>
          <w:sz w:val="22"/>
          <w:szCs w:val="22"/>
        </w:rPr>
        <w:t>No caso de celebração de aditamentos a escritura de emissão bem como nas horas externas ao escritório do Agente Fiduciário, serão cobradas, adicionalmente, o valor de R$ 500,00 (quinhentos reais) por hora-homem de trabalho dedicado a tais alterações/serviços.</w:t>
      </w:r>
    </w:p>
    <w:p w14:paraId="01E7A49C" w14:textId="77777777" w:rsidR="00050E93" w:rsidRPr="007A7CC8" w:rsidRDefault="00050E93" w:rsidP="00050E93">
      <w:pPr>
        <w:pStyle w:val="PargrafodaLista"/>
        <w:ind w:left="0"/>
        <w:rPr>
          <w:rFonts w:ascii="Times New Roman" w:hAnsi="Times New Roman" w:cs="Times New Roman"/>
          <w:w w:val="0"/>
        </w:rPr>
      </w:pPr>
    </w:p>
    <w:p w14:paraId="2EA29711"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w w:val="0"/>
          <w:sz w:val="22"/>
          <w:szCs w:val="22"/>
        </w:rPr>
      </w:pPr>
      <w:r w:rsidRPr="007A7CC8">
        <w:rPr>
          <w:rFonts w:eastAsia="Arial Unicode MS"/>
          <w:w w:val="0"/>
          <w:sz w:val="22"/>
          <w:szCs w:val="22"/>
        </w:rPr>
        <w:t>As parcelas dos itens acima serão atualizadas pelo IGP-M, a partir da data de emissão.</w:t>
      </w:r>
    </w:p>
    <w:p w14:paraId="2E8A28F7" w14:textId="77777777" w:rsidR="00050E93" w:rsidRPr="007A7CC8" w:rsidRDefault="00050E93" w:rsidP="00050E93">
      <w:pPr>
        <w:pStyle w:val="PargrafodaLista"/>
        <w:ind w:left="0"/>
        <w:rPr>
          <w:rFonts w:ascii="Times New Roman" w:hAnsi="Times New Roman" w:cs="Times New Roman"/>
          <w:w w:val="0"/>
        </w:rPr>
      </w:pPr>
    </w:p>
    <w:p w14:paraId="055268A5"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w w:val="0"/>
          <w:sz w:val="22"/>
          <w:szCs w:val="22"/>
        </w:rPr>
      </w:pPr>
      <w:r w:rsidRPr="007A7CC8">
        <w:rPr>
          <w:rFonts w:eastAsia="Arial Unicode MS"/>
          <w:w w:val="0"/>
          <w:sz w:val="22"/>
          <w:szCs w:val="22"/>
        </w:rPr>
        <w:t>Os impostos incidentes sobre a remuneração serão acrescidos as parcelas nas datas de pagamento.</w:t>
      </w:r>
    </w:p>
    <w:p w14:paraId="45853E69" w14:textId="77777777" w:rsidR="00050E93" w:rsidRPr="007A7CC8" w:rsidRDefault="00050E93" w:rsidP="00050E93">
      <w:pPr>
        <w:pStyle w:val="PargrafodaLista"/>
        <w:ind w:left="0"/>
        <w:rPr>
          <w:rFonts w:ascii="Times New Roman" w:hAnsi="Times New Roman" w:cs="Times New Roman"/>
          <w:w w:val="0"/>
        </w:rPr>
      </w:pPr>
    </w:p>
    <w:p w14:paraId="23B80C07"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7A7CC8">
        <w:rPr>
          <w:rFonts w:eastAsia="Arial Unicode MS"/>
          <w:w w:val="0"/>
          <w:sz w:val="22"/>
          <w:szCs w:val="22"/>
        </w:rPr>
        <w:t>7.7.4.1</w:t>
      </w:r>
      <w:r w:rsidRPr="007A7CC8">
        <w:rPr>
          <w:rFonts w:eastAsia="Arial Unicode MS"/>
          <w:w w:val="0"/>
          <w:sz w:val="22"/>
          <w:szCs w:val="22"/>
        </w:rPr>
        <w:tab/>
        <w:t>Os serviços previstos nesta proposta são aqueles descritos na Instrução CVM nº 28 e Lei 6.404/76.</w:t>
      </w:r>
    </w:p>
    <w:p w14:paraId="66B21FC3" w14:textId="77777777" w:rsidR="00050E93" w:rsidRPr="007A7CC8" w:rsidRDefault="00050E93" w:rsidP="00050E93">
      <w:pPr>
        <w:pStyle w:val="PargrafodaLista"/>
        <w:ind w:left="0"/>
        <w:rPr>
          <w:rFonts w:ascii="Times New Roman" w:hAnsi="Times New Roman" w:cs="Times New Roman"/>
          <w:w w:val="0"/>
        </w:rPr>
      </w:pPr>
    </w:p>
    <w:p w14:paraId="5A797705"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w w:val="0"/>
          <w:sz w:val="22"/>
          <w:szCs w:val="22"/>
        </w:rPr>
      </w:pPr>
      <w:r w:rsidRPr="007A7CC8">
        <w:rPr>
          <w:rFonts w:eastAsia="Arial Unicode MS"/>
          <w:w w:val="0"/>
          <w:sz w:val="22"/>
          <w:szCs w:val="22"/>
        </w:rPr>
        <w:t xml:space="preserve">A remuneração não inclui as despesas com viagens, estadias, transporte e publicação necessárias ao exercício de nossa função, durante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 do empréstimo. As eventuais despesas, depósitos e custas judiciais, bem como indenizações, decorrentes de ações intentadas contra o Agente </w:t>
      </w:r>
      <w:proofErr w:type="gramStart"/>
      <w:r w:rsidRPr="007A7CC8">
        <w:rPr>
          <w:rFonts w:eastAsia="Arial Unicode MS"/>
          <w:w w:val="0"/>
          <w:sz w:val="22"/>
          <w:szCs w:val="22"/>
        </w:rPr>
        <w:t>Fiduciário  decorrente</w:t>
      </w:r>
      <w:proofErr w:type="gramEnd"/>
      <w:r w:rsidRPr="007A7CC8">
        <w:rPr>
          <w:rFonts w:eastAsia="Arial Unicode MS"/>
          <w:w w:val="0"/>
          <w:sz w:val="22"/>
          <w:szCs w:val="22"/>
        </w:rPr>
        <w:t xml:space="preserve"> do exercício de sua função ou da sua atuação  em defesa da estrutura da operação, serão igualmente suportadas pelos Debenturistas. Tais despesas incluem honorários advocatícios para defesa do Agente Fiduciário e deverão ser igualmente adiantadas pelos Debenturistas e ressarcidas pela Emissora.</w:t>
      </w:r>
    </w:p>
    <w:p w14:paraId="00D7EC56"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w w:val="0"/>
          <w:sz w:val="22"/>
          <w:szCs w:val="22"/>
        </w:rPr>
      </w:pPr>
    </w:p>
    <w:p w14:paraId="769259D5"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w w:val="0"/>
          <w:sz w:val="22"/>
          <w:szCs w:val="22"/>
        </w:rPr>
      </w:pPr>
      <w:r w:rsidRPr="007A7CC8">
        <w:rPr>
          <w:w w:val="0"/>
          <w:sz w:val="22"/>
          <w:szCs w:val="22"/>
        </w:rPr>
        <w:t xml:space="preserve">No caso de inadimplemento da Emissora, todas as despesas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w:t>
      </w:r>
      <w:r w:rsidRPr="007A7CC8">
        <w:rPr>
          <w:w w:val="0"/>
          <w:sz w:val="22"/>
          <w:szCs w:val="22"/>
        </w:rPr>
        <w:lastRenderedPageBreak/>
        <w:t>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30 (trinta) dias corridos.</w:t>
      </w:r>
    </w:p>
    <w:p w14:paraId="678D423B" w14:textId="77777777" w:rsidR="00050E93" w:rsidRPr="007A7CC8" w:rsidRDefault="00050E93" w:rsidP="00050E93">
      <w:pPr>
        <w:pStyle w:val="PargrafodaLista"/>
        <w:rPr>
          <w:w w:val="0"/>
        </w:rPr>
      </w:pPr>
    </w:p>
    <w:p w14:paraId="3132AE92"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w w:val="0"/>
          <w:sz w:val="22"/>
          <w:szCs w:val="22"/>
        </w:rPr>
      </w:pPr>
      <w:r w:rsidRPr="007A7CC8">
        <w:rPr>
          <w:w w:val="0"/>
          <w:sz w:val="22"/>
          <w:szCs w:val="22"/>
        </w:rPr>
        <w:t>No caso de eventuais obrigações adicionais ao Agente Fiduciário, ou no caso de alteração nas características da emissão, ficará facultada a revisão dos honorários propostos.</w:t>
      </w:r>
    </w:p>
    <w:p w14:paraId="005FE86A" w14:textId="77777777" w:rsidR="00050E93" w:rsidRPr="007A7CC8" w:rsidRDefault="00050E93" w:rsidP="00050E93">
      <w:pPr>
        <w:pStyle w:val="PargrafodaLista"/>
        <w:ind w:left="0"/>
        <w:rPr>
          <w:rFonts w:ascii="Times New Roman" w:eastAsia="Arial Unicode MS" w:hAnsi="Times New Roman" w:cs="Times New Roman"/>
          <w:w w:val="0"/>
        </w:rPr>
      </w:pPr>
    </w:p>
    <w:p w14:paraId="7A63E805"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w w:val="0"/>
          <w:sz w:val="22"/>
          <w:szCs w:val="22"/>
        </w:rPr>
      </w:pPr>
      <w:r w:rsidRPr="007A7CC8">
        <w:rPr>
          <w:rFonts w:eastAsia="Arial Unicode MS"/>
          <w:w w:val="0"/>
          <w:sz w:val="22"/>
          <w:szCs w:val="22"/>
        </w:rPr>
        <w:t>Em caso de mora no pagamento da remuneração do Agente Fiduciário, os débitos em atraso ficarão sujeitos a juros de mora de 1% (um por cento) ao mês e multa não compensatória de 2% (dois por cento) sobre o valor devido.</w:t>
      </w:r>
    </w:p>
    <w:p w14:paraId="65C90CE3" w14:textId="77777777" w:rsidR="00050E93" w:rsidRPr="007A7CC8" w:rsidRDefault="00050E93" w:rsidP="00050E93">
      <w:pPr>
        <w:pStyle w:val="PargrafodaLista"/>
        <w:ind w:left="0"/>
        <w:rPr>
          <w:rFonts w:ascii="Times New Roman" w:hAnsi="Times New Roman" w:cs="Times New Roman"/>
          <w:w w:val="0"/>
        </w:rPr>
      </w:pPr>
    </w:p>
    <w:p w14:paraId="6D005F77"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w w:val="0"/>
          <w:sz w:val="22"/>
        </w:rPr>
      </w:pPr>
      <w:r w:rsidRPr="007A7CC8">
        <w:rPr>
          <w:sz w:val="22"/>
          <w:szCs w:val="22"/>
        </w:rPr>
        <w:t xml:space="preserve">Na hipótese de ocorrer o cancelamento ou o resgate antecipado da totalidade das Debêntures, </w:t>
      </w:r>
      <w:r w:rsidRPr="007A7CC8">
        <w:rPr>
          <w:rFonts w:eastAsia="Arial Unicode MS"/>
          <w:w w:val="0"/>
          <w:sz w:val="22"/>
          <w:szCs w:val="22"/>
        </w:rPr>
        <w:t xml:space="preserve">fica estabelecido que o Agente Fiduciário deve devolver a parcela proporcional da remuneração inicialmente recebida sem a contrapartida do serviço prestado, calculada </w:t>
      </w:r>
      <w:r w:rsidRPr="007A7CC8">
        <w:rPr>
          <w:rFonts w:eastAsia="Arial Unicode MS"/>
          <w:i/>
          <w:iCs/>
          <w:w w:val="0"/>
          <w:sz w:val="22"/>
          <w:szCs w:val="22"/>
        </w:rPr>
        <w:t xml:space="preserve">pro rata </w:t>
      </w:r>
      <w:proofErr w:type="spellStart"/>
      <w:r w:rsidRPr="007A7CC8">
        <w:rPr>
          <w:rFonts w:eastAsia="Arial Unicode MS"/>
          <w:i/>
          <w:iCs/>
          <w:w w:val="0"/>
          <w:sz w:val="22"/>
          <w:szCs w:val="22"/>
        </w:rPr>
        <w:t>temporis</w:t>
      </w:r>
      <w:proofErr w:type="spellEnd"/>
      <w:r w:rsidRPr="007A7CC8">
        <w:rPr>
          <w:rFonts w:eastAsia="Arial Unicode MS"/>
          <w:w w:val="0"/>
          <w:sz w:val="22"/>
          <w:szCs w:val="22"/>
        </w:rPr>
        <w:t>, desde a data de pagamento da remuneração até a data do efetivo cancelamento ou resgate da totalidade, à Emissora</w:t>
      </w:r>
      <w:r w:rsidRPr="007A7CC8">
        <w:rPr>
          <w:sz w:val="22"/>
          <w:szCs w:val="22"/>
        </w:rPr>
        <w:t>.</w:t>
      </w:r>
    </w:p>
    <w:p w14:paraId="425B53DD" w14:textId="77777777" w:rsidR="00050E93" w:rsidRPr="007A7CC8" w:rsidRDefault="00050E93" w:rsidP="00050E93">
      <w:pPr>
        <w:pStyle w:val="PargrafodaLista"/>
        <w:ind w:left="0"/>
        <w:rPr>
          <w:rFonts w:ascii="Times New Roman" w:hAnsi="Times New Roman" w:cs="Times New Roman"/>
          <w:w w:val="0"/>
        </w:rPr>
      </w:pPr>
    </w:p>
    <w:p w14:paraId="44AD1409"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w w:val="0"/>
          <w:sz w:val="22"/>
          <w:szCs w:val="22"/>
        </w:rPr>
      </w:pPr>
      <w:r w:rsidRPr="007A7CC8">
        <w:rPr>
          <w:rFonts w:eastAsia="Arial Unicode MS"/>
          <w:w w:val="0"/>
          <w:sz w:val="22"/>
          <w:szCs w:val="22"/>
        </w:rPr>
        <w:t xml:space="preserve">Fica estabelecido que, na hipótese de vir a ocorrer a substituição do Agente Fiduciário, o substituído deverá devolver à Emissora a parcela proporcional da remuneração inicialmente recebida sem a contrapartida do serviço prestado, calculada </w:t>
      </w:r>
      <w:r w:rsidRPr="007A7CC8">
        <w:rPr>
          <w:rFonts w:eastAsia="Arial Unicode MS"/>
          <w:i/>
          <w:iCs/>
          <w:w w:val="0"/>
          <w:sz w:val="22"/>
          <w:szCs w:val="22"/>
        </w:rPr>
        <w:t xml:space="preserve">pro rata </w:t>
      </w:r>
      <w:proofErr w:type="spellStart"/>
      <w:r w:rsidRPr="007A7CC8">
        <w:rPr>
          <w:rFonts w:eastAsia="Arial Unicode MS"/>
          <w:i/>
          <w:iCs/>
          <w:w w:val="0"/>
          <w:sz w:val="22"/>
          <w:szCs w:val="22"/>
        </w:rPr>
        <w:t>temporis</w:t>
      </w:r>
      <w:proofErr w:type="spellEnd"/>
      <w:r w:rsidRPr="007A7CC8">
        <w:rPr>
          <w:rFonts w:eastAsia="Arial Unicode MS"/>
          <w:w w:val="0"/>
          <w:sz w:val="22"/>
          <w:szCs w:val="22"/>
        </w:rPr>
        <w:t>, desde a data de pagamento da remuneração até a data da efetiva substituição.</w:t>
      </w:r>
    </w:p>
    <w:p w14:paraId="3EE67370" w14:textId="77777777" w:rsidR="00050E93" w:rsidRPr="007A7CC8" w:rsidRDefault="00050E93" w:rsidP="00050E93">
      <w:pPr>
        <w:pStyle w:val="PargrafodaLista"/>
        <w:ind w:left="0"/>
        <w:rPr>
          <w:rFonts w:ascii="Times New Roman" w:hAnsi="Times New Roman" w:cs="Times New Roman"/>
          <w:w w:val="0"/>
        </w:rPr>
      </w:pPr>
    </w:p>
    <w:p w14:paraId="29E7652F"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A Emissora ressarcirá o Agente Fiduciário de todas as despesas em que tenha comprovadamente incorrido para proteger os direitos e interesses dos D</w:t>
      </w:r>
      <w:r w:rsidRPr="007A7CC8">
        <w:rPr>
          <w:sz w:val="22"/>
          <w:szCs w:val="22"/>
        </w:rPr>
        <w:t xml:space="preserve">ebenturistas </w:t>
      </w:r>
      <w:r w:rsidRPr="007A7CC8">
        <w:rPr>
          <w:rFonts w:eastAsia="Arial Unicode MS"/>
          <w:w w:val="0"/>
          <w:sz w:val="22"/>
          <w:szCs w:val="22"/>
        </w:rPr>
        <w:t xml:space="preserve">ou para realizar seus créditos. </w:t>
      </w:r>
      <w:r w:rsidRPr="007A7CC8">
        <w:rPr>
          <w:sz w:val="22"/>
          <w:szCs w:val="22"/>
        </w:rPr>
        <w:t>Caso estas despesas somem mais de R$</w:t>
      </w:r>
      <w:r w:rsidRPr="007A7CC8">
        <w:rPr>
          <w:rFonts w:eastAsia="Arial Unicode MS"/>
          <w:sz w:val="22"/>
          <w:szCs w:val="22"/>
        </w:rPr>
        <w:t>5.000,00</w:t>
      </w:r>
      <w:r w:rsidRPr="007A7CC8" w:rsidDel="0022604F">
        <w:rPr>
          <w:sz w:val="22"/>
          <w:szCs w:val="22"/>
        </w:rPr>
        <w:t xml:space="preserve"> </w:t>
      </w:r>
      <w:r w:rsidRPr="007A7CC8">
        <w:rPr>
          <w:sz w:val="22"/>
          <w:szCs w:val="22"/>
        </w:rPr>
        <w:t>(</w:t>
      </w:r>
      <w:r w:rsidRPr="007A7CC8">
        <w:rPr>
          <w:rFonts w:eastAsia="Arial Unicode MS"/>
          <w:sz w:val="22"/>
          <w:szCs w:val="22"/>
        </w:rPr>
        <w:t xml:space="preserve">cinco mil </w:t>
      </w:r>
      <w:r w:rsidRPr="007A7CC8">
        <w:rPr>
          <w:sz w:val="22"/>
          <w:szCs w:val="22"/>
        </w:rPr>
        <w:t>reais), o Agente Fiduciário deverá avisar a Emissora e enviar todos os comprovantes de despesas para que esta possa acompanhar tais gastos.</w:t>
      </w:r>
    </w:p>
    <w:p w14:paraId="2D217938" w14:textId="77777777" w:rsidR="00050E93" w:rsidRPr="007A7CC8" w:rsidRDefault="00050E93" w:rsidP="00050E93">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78341535"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O ressarcimento a que se refere à Cláusula 7.8 acima será efetuado em até 10 (dez) dias úteis após a realização da respectiva prestação de contas à Emissora.</w:t>
      </w:r>
    </w:p>
    <w:p w14:paraId="011E977B"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0DA5FBAA"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Tais despesas a serem adiantadas pelos D</w:t>
      </w:r>
      <w:r w:rsidRPr="007A7CC8">
        <w:rPr>
          <w:sz w:val="22"/>
          <w:szCs w:val="22"/>
        </w:rPr>
        <w:t xml:space="preserve">ebenturistas </w:t>
      </w:r>
      <w:r w:rsidRPr="007A7CC8">
        <w:rPr>
          <w:rFonts w:eastAsia="Arial Unicode MS"/>
          <w:w w:val="0"/>
          <w:sz w:val="22"/>
          <w:szCs w:val="22"/>
        </w:rPr>
        <w:t>incluem também os gastos com honorários advocatícios de terceiros, depósitos, custas e taxas judiciárias de ações judiciais propostas pelo Agente Fiduciário ou decorrentes de ações intentadas contra ele no exercício de sua função, ou ainda que lhe causem prejuízos ou riscos financeiros, enquanto representante da comunhão dos D</w:t>
      </w:r>
      <w:r w:rsidRPr="007A7CC8">
        <w:rPr>
          <w:sz w:val="22"/>
          <w:szCs w:val="22"/>
        </w:rPr>
        <w:t>ebenturistas</w:t>
      </w:r>
      <w:r w:rsidRPr="007A7CC8">
        <w:rPr>
          <w:rFonts w:eastAsia="Arial Unicode MS"/>
          <w:w w:val="0"/>
          <w:sz w:val="22"/>
          <w:szCs w:val="22"/>
        </w:rPr>
        <w:t>.</w:t>
      </w:r>
    </w:p>
    <w:p w14:paraId="33B46228" w14:textId="77777777" w:rsidR="00050E93" w:rsidRPr="007A7CC8" w:rsidRDefault="00050E93" w:rsidP="00050E93">
      <w:pPr>
        <w:pStyle w:val="PargrafodaLista"/>
        <w:ind w:left="0"/>
        <w:rPr>
          <w:rFonts w:ascii="Times New Roman" w:eastAsia="Arial Unicode MS" w:hAnsi="Times New Roman" w:cs="Times New Roman"/>
          <w:w w:val="0"/>
        </w:rPr>
      </w:pPr>
    </w:p>
    <w:p w14:paraId="2A265CC1"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lastRenderedPageBreak/>
        <w:t>No caso de inadimplemento da Emissora, todas as despesas com procedimentos legais, inclusive as administrativas, em que o Agente Fiduciário venha a incorrer para resguardar os interesses dos D</w:t>
      </w:r>
      <w:r w:rsidRPr="007A7CC8">
        <w:rPr>
          <w:sz w:val="22"/>
          <w:szCs w:val="22"/>
        </w:rPr>
        <w:t xml:space="preserve">ebenturistas </w:t>
      </w:r>
      <w:r w:rsidRPr="007A7CC8">
        <w:rPr>
          <w:rFonts w:eastAsia="Arial Unicode MS"/>
          <w:w w:val="0"/>
          <w:sz w:val="22"/>
          <w:szCs w:val="22"/>
        </w:rPr>
        <w:t>deverão ser previamente aprovadas e adiantadas pelos D</w:t>
      </w:r>
      <w:r w:rsidRPr="007A7CC8">
        <w:rPr>
          <w:sz w:val="22"/>
          <w:szCs w:val="22"/>
        </w:rPr>
        <w:t>ebenturistas</w:t>
      </w:r>
      <w:r w:rsidRPr="007A7CC8">
        <w:rPr>
          <w:rFonts w:eastAsia="Arial Unicode MS"/>
          <w:w w:val="0"/>
          <w:sz w:val="22"/>
          <w:szCs w:val="22"/>
        </w:rPr>
        <w:t xml:space="preserve"> e, posteriormente, conforme previsto na legislação aplicável, ressarcidas pela Emissora.</w:t>
      </w:r>
    </w:p>
    <w:p w14:paraId="1CC12D7F"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39FB2702"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As eventuais despesas, depósitos e custas judiciais</w:t>
      </w:r>
      <w:r w:rsidRPr="007A7CC8">
        <w:rPr>
          <w:rFonts w:eastAsia="Arial Unicode MS"/>
          <w:i/>
          <w:iCs/>
          <w:w w:val="0"/>
          <w:sz w:val="22"/>
          <w:szCs w:val="22"/>
        </w:rPr>
        <w:t xml:space="preserve"> </w:t>
      </w:r>
      <w:r w:rsidRPr="007A7CC8">
        <w:rPr>
          <w:rFonts w:eastAsia="Arial Unicode MS"/>
          <w:w w:val="0"/>
          <w:sz w:val="22"/>
          <w:szCs w:val="22"/>
        </w:rPr>
        <w:t>decorrentes da sucumbência em ações judiciais serão igualmente suportadas pelos D</w:t>
      </w:r>
      <w:r w:rsidRPr="007A7CC8">
        <w:rPr>
          <w:sz w:val="22"/>
          <w:szCs w:val="22"/>
        </w:rPr>
        <w:t>ebenturistas</w:t>
      </w:r>
      <w:r w:rsidRPr="007A7CC8">
        <w:rPr>
          <w:rFonts w:eastAsia="Arial Unicode MS"/>
          <w:w w:val="0"/>
          <w:sz w:val="22"/>
          <w:szCs w:val="22"/>
        </w:rPr>
        <w:t>, bem como a remuneração e as despesas reembolsáveis do Agente Fiduciário, na hipótese de a Emissora permanecer em inadimplência com relação ao pagamento destas por um período superior a 30 (trinta) dias.</w:t>
      </w:r>
    </w:p>
    <w:p w14:paraId="73144CF4" w14:textId="77777777" w:rsidR="00050E93" w:rsidRPr="007A7CC8" w:rsidRDefault="00050E93" w:rsidP="00050E93">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6CD93143"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 xml:space="preserve">A restrição do valor das despesas a que se refere </w:t>
      </w:r>
      <w:bookmarkStart w:id="299" w:name="_DV_M362"/>
      <w:bookmarkEnd w:id="299"/>
      <w:r w:rsidRPr="007A7CC8">
        <w:rPr>
          <w:rFonts w:eastAsia="Arial Unicode MS"/>
          <w:w w:val="0"/>
          <w:sz w:val="22"/>
          <w:szCs w:val="22"/>
        </w:rPr>
        <w:t>à Cláusula 7.8 acima não compreenderá aquelas incorridas com:</w:t>
      </w:r>
    </w:p>
    <w:p w14:paraId="6343C4A9" w14:textId="77777777" w:rsidR="00050E93" w:rsidRPr="007A7CC8" w:rsidRDefault="00050E93" w:rsidP="00050E93">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ind w:left="1080"/>
        <w:jc w:val="both"/>
        <w:rPr>
          <w:rFonts w:eastAsia="Arial Unicode MS"/>
          <w:w w:val="0"/>
          <w:sz w:val="22"/>
          <w:szCs w:val="22"/>
        </w:rPr>
      </w:pPr>
    </w:p>
    <w:p w14:paraId="39DC61D5" w14:textId="77777777" w:rsidR="00050E93" w:rsidRPr="007A7CC8" w:rsidRDefault="00050E93" w:rsidP="00050E93">
      <w:pPr>
        <w:numPr>
          <w:ilvl w:val="0"/>
          <w:numId w:val="1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r w:rsidRPr="007A7CC8">
        <w:rPr>
          <w:rFonts w:eastAsia="Arial Unicode MS"/>
          <w:w w:val="0"/>
          <w:sz w:val="22"/>
          <w:szCs w:val="22"/>
        </w:rPr>
        <w:t>publicação de relatórios, avisos e notificações, conforme previsto nesta Escritura e na legislação aplicável, e outras que vierem a ser exigidas por regulamentos aplicáveis;</w:t>
      </w:r>
    </w:p>
    <w:p w14:paraId="56A20B6F"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p>
    <w:p w14:paraId="219D801C" w14:textId="77777777" w:rsidR="00050E93" w:rsidRPr="007A7CC8" w:rsidRDefault="00050E93" w:rsidP="00050E93">
      <w:pPr>
        <w:numPr>
          <w:ilvl w:val="0"/>
          <w:numId w:val="1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r w:rsidRPr="007A7CC8">
        <w:rPr>
          <w:rFonts w:eastAsia="Arial Unicode MS"/>
          <w:w w:val="0"/>
          <w:sz w:val="22"/>
          <w:szCs w:val="22"/>
        </w:rPr>
        <w:t>obtenção de certidões atualizadas dos distribuidores cíveis, das Varas da Fazenda Pública, Cartórios de Protesto, Varas do Trabalho, Varas da Justiça Federal e da Procuradoria da Fazenda Pública do foro da sede da Emissora, caso tenham sido previamente solicitadas à Emissora e não tenham sido entregues dentro de 20 (vinte) dias da data da solicitação; e</w:t>
      </w:r>
    </w:p>
    <w:p w14:paraId="32488365"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bookmarkStart w:id="300" w:name="_DV_M369"/>
      <w:bookmarkEnd w:id="300"/>
    </w:p>
    <w:p w14:paraId="22E58FA3" w14:textId="77777777" w:rsidR="00050E93" w:rsidRPr="007A7CC8" w:rsidRDefault="00050E93" w:rsidP="00050E93">
      <w:pPr>
        <w:numPr>
          <w:ilvl w:val="0"/>
          <w:numId w:val="1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r w:rsidRPr="007A7CC8">
        <w:rPr>
          <w:rFonts w:eastAsia="Arial Unicode MS"/>
          <w:w w:val="0"/>
          <w:sz w:val="22"/>
          <w:szCs w:val="22"/>
        </w:rPr>
        <w:t>locomoções entre estados da federação e respectivas hospedagens, quando necessárias ao desempenho das funções e devidamente comprovadas.</w:t>
      </w:r>
    </w:p>
    <w:p w14:paraId="5BC420CD" w14:textId="77777777" w:rsidR="00050E93" w:rsidRPr="007A7CC8" w:rsidRDefault="00050E93" w:rsidP="00050E93">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301" w:name="_DV_M371"/>
      <w:bookmarkEnd w:id="301"/>
    </w:p>
    <w:p w14:paraId="0E2B4858" w14:textId="77777777" w:rsidR="00050E93" w:rsidRPr="007A7CC8" w:rsidRDefault="00050E93" w:rsidP="00876C01">
      <w:pPr>
        <w:numPr>
          <w:ilvl w:val="3"/>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Aplicam-se às despesas acima as disposições da Cláusula 7.8 acima, referentes ao ressarcimento dos custos incorridos pelo Agente Fiduciário e ao envio dos comprovantes para acompanhamento dos gastos pela Emissora.</w:t>
      </w:r>
    </w:p>
    <w:p w14:paraId="2D8312B7" w14:textId="77777777" w:rsidR="00050E93" w:rsidRPr="007A7CC8" w:rsidRDefault="00050E93" w:rsidP="00050E93">
      <w:pPr>
        <w:shd w:val="clear" w:color="auto" w:fill="FFFFFF"/>
        <w:tabs>
          <w:tab w:val="left" w:pos="1418"/>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1871B98B"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O crédito do Agente Fiduciário por despesas incorridas para proteger direitos e interesses ou realizar créditos dos D</w:t>
      </w:r>
      <w:r w:rsidRPr="007A7CC8">
        <w:rPr>
          <w:sz w:val="22"/>
          <w:szCs w:val="22"/>
        </w:rPr>
        <w:t xml:space="preserve">ebenturistas </w:t>
      </w:r>
      <w:r w:rsidRPr="007A7CC8">
        <w:rPr>
          <w:rFonts w:eastAsia="Arial Unicode MS"/>
          <w:w w:val="0"/>
          <w:sz w:val="22"/>
          <w:szCs w:val="22"/>
        </w:rPr>
        <w:t>que não tenham sido saldados na forma ora estabelecida será acrescido à dívida da Emissora e terá preferência sobre as Debêntures na ordem de pagamento.</w:t>
      </w:r>
    </w:p>
    <w:p w14:paraId="5DE7D2C6"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218DE87F"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302" w:name="_DV_M373"/>
      <w:bookmarkEnd w:id="302"/>
      <w:r w:rsidRPr="007A7CC8">
        <w:rPr>
          <w:rFonts w:eastAsia="Arial Unicode MS"/>
          <w:w w:val="0"/>
          <w:sz w:val="22"/>
          <w:szCs w:val="22"/>
        </w:rPr>
        <w:t>Os atos ou manifestações por parte do Agente Fiduciário (i) que criarem responsabilidade para os Debenturistas e/ou exonerarem terceiros de obrigações para com os Debenturistas; e/ou (</w:t>
      </w:r>
      <w:proofErr w:type="spellStart"/>
      <w:r w:rsidRPr="007A7CC8">
        <w:rPr>
          <w:rFonts w:eastAsia="Arial Unicode MS"/>
          <w:w w:val="0"/>
          <w:sz w:val="22"/>
          <w:szCs w:val="22"/>
        </w:rPr>
        <w:t>ii</w:t>
      </w:r>
      <w:proofErr w:type="spellEnd"/>
      <w:r w:rsidRPr="007A7CC8">
        <w:rPr>
          <w:rFonts w:eastAsia="Arial Unicode MS"/>
          <w:w w:val="0"/>
          <w:sz w:val="22"/>
          <w:szCs w:val="22"/>
        </w:rPr>
        <w:t>) relacionados ao cumprimento, pela Emissora, de suas obrigações nesta Escritura de Emissão ou na Garantia, somente serão válidas mediante a prévia aprovação dos Debenturistas reunidos em Assembleia Geral de Debenturistas.</w:t>
      </w:r>
    </w:p>
    <w:p w14:paraId="5C1D1F8F"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64509F77"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0402955D" w14:textId="77777777" w:rsidR="00050E93" w:rsidRPr="007A7CC8" w:rsidRDefault="00050E93" w:rsidP="00876C01">
      <w:pPr>
        <w:pStyle w:val="Ttulo2"/>
        <w:numPr>
          <w:ilvl w:val="0"/>
          <w:numId w:val="28"/>
        </w:numPr>
        <w:tabs>
          <w:tab w:val="left" w:pos="1418"/>
        </w:tabs>
        <w:spacing w:before="0" w:after="0" w:line="312" w:lineRule="auto"/>
        <w:ind w:left="0" w:firstLine="0"/>
        <w:jc w:val="both"/>
        <w:rPr>
          <w:rFonts w:ascii="Times New Roman" w:hAnsi="Times New Roman" w:cs="Times New Roman"/>
          <w:i w:val="0"/>
          <w:iCs w:val="0"/>
          <w:w w:val="0"/>
          <w:sz w:val="22"/>
          <w:szCs w:val="22"/>
        </w:rPr>
      </w:pPr>
      <w:r w:rsidRPr="007A7CC8">
        <w:rPr>
          <w:rFonts w:ascii="Times New Roman" w:hAnsi="Times New Roman" w:cs="Times New Roman"/>
          <w:i w:val="0"/>
          <w:iCs w:val="0"/>
          <w:w w:val="0"/>
          <w:sz w:val="22"/>
          <w:szCs w:val="22"/>
        </w:rPr>
        <w:tab/>
        <w:t>DA ASSEMBLEIA GERAL DE DEBENTURISTAS</w:t>
      </w:r>
    </w:p>
    <w:p w14:paraId="7228D14C" w14:textId="77777777" w:rsidR="00050E93" w:rsidRPr="007A7CC8" w:rsidRDefault="00050E93" w:rsidP="00050E93">
      <w:pPr>
        <w:shd w:val="clear" w:color="auto" w:fill="FFFFFF"/>
        <w:tabs>
          <w:tab w:val="left" w:pos="1418"/>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303" w:name="_DV_C607"/>
    </w:p>
    <w:p w14:paraId="22F23983"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304" w:name="_Ref297574939"/>
      <w:r w:rsidRPr="007A7CC8">
        <w:rPr>
          <w:rFonts w:eastAsia="Arial Unicode MS"/>
          <w:w w:val="0"/>
          <w:sz w:val="22"/>
          <w:szCs w:val="22"/>
        </w:rPr>
        <w:t>Os Debenturistas poderão, a qualquer tempo, reunir-se em assembleia geral, de acordo com o disposto no artigo 71 da Lei das Sociedades por Ações, a fim de deliberarem sobre matéria de interesse da comunhão dos Debenturistas, conforme o caso (“</w:t>
      </w:r>
      <w:r w:rsidRPr="007A7CC8">
        <w:rPr>
          <w:rFonts w:eastAsia="Arial Unicode MS"/>
          <w:w w:val="0"/>
          <w:sz w:val="22"/>
          <w:szCs w:val="22"/>
          <w:u w:val="single"/>
        </w:rPr>
        <w:t>Assembleia Geral de Debenturistas</w:t>
      </w:r>
      <w:r w:rsidRPr="007A7CC8">
        <w:rPr>
          <w:rFonts w:eastAsia="Arial Unicode MS"/>
          <w:w w:val="0"/>
          <w:sz w:val="22"/>
          <w:szCs w:val="22"/>
        </w:rPr>
        <w:t>”).</w:t>
      </w:r>
      <w:bookmarkEnd w:id="304"/>
    </w:p>
    <w:p w14:paraId="41951574" w14:textId="77777777" w:rsidR="00050E93" w:rsidRPr="007A7CC8" w:rsidRDefault="00050E93" w:rsidP="00050E93">
      <w:pPr>
        <w:shd w:val="clear" w:color="auto" w:fill="FFFFFF"/>
        <w:tabs>
          <w:tab w:val="num" w:pos="709"/>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0F64EC32"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As Assembleias Gerais de Debenturistas poderão ser convocadas pelo Agente Fiduciário, pela Emissora, por Debenturistas que representem, no mínimo, 10% (dez por cento) das Debêntures em circulação ou pela CVM.</w:t>
      </w:r>
    </w:p>
    <w:p w14:paraId="2DC5E09B" w14:textId="77777777" w:rsidR="00050E93" w:rsidRPr="007A7CC8" w:rsidRDefault="00050E93" w:rsidP="00050E93">
      <w:pPr>
        <w:shd w:val="clear" w:color="auto" w:fill="FFFFFF"/>
        <w:tabs>
          <w:tab w:val="num" w:pos="709"/>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1B4654C1"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305" w:name="_Ref187755774"/>
      <w:r w:rsidRPr="007A7CC8">
        <w:rPr>
          <w:rFonts w:eastAsia="Arial Unicode MS"/>
          <w:w w:val="0"/>
          <w:sz w:val="22"/>
          <w:szCs w:val="22"/>
        </w:rPr>
        <w:t>A convocação das Assembleias Gerais de Debenturistas dar-se-á mediante anúncio publicado pelo menos 3 (três) vezes nos termos da Cláusula 4.9.1 acima, respeitadas outras regras relacionadas à publicação de anúncio de convocação de assembleias gerais constantes da Lei das Sociedades por Ações, da regulamentação aplicável e desta Escritura de Emissão.</w:t>
      </w:r>
      <w:bookmarkEnd w:id="305"/>
    </w:p>
    <w:p w14:paraId="742E3DA9" w14:textId="77777777" w:rsidR="00050E93" w:rsidRPr="007A7CC8" w:rsidRDefault="00050E93" w:rsidP="00050E93">
      <w:pPr>
        <w:shd w:val="clear" w:color="auto" w:fill="FFFFFF"/>
        <w:tabs>
          <w:tab w:val="num" w:pos="709"/>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2D007C86"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 xml:space="preserve">As Assembleias Gerais de Debenturistas instalar-se-ão, em </w:t>
      </w:r>
      <w:r w:rsidRPr="007A7CC8">
        <w:rPr>
          <w:sz w:val="22"/>
          <w:szCs w:val="22"/>
        </w:rPr>
        <w:t>primeira</w:t>
      </w:r>
      <w:r w:rsidRPr="007A7CC8">
        <w:rPr>
          <w:rFonts w:eastAsia="Arial Unicode MS"/>
          <w:w w:val="0"/>
          <w:sz w:val="22"/>
          <w:szCs w:val="22"/>
        </w:rPr>
        <w:t xml:space="preserve"> convocação, com a presença de titulares de, no mínimo, metade das Debêntures em circulação, e, em segunda convocação, com qualquer </w:t>
      </w:r>
      <w:proofErr w:type="spellStart"/>
      <w:r w:rsidRPr="007A7CC8">
        <w:rPr>
          <w:rFonts w:eastAsia="Arial Unicode MS"/>
          <w:i/>
          <w:w w:val="0"/>
          <w:sz w:val="22"/>
          <w:szCs w:val="22"/>
        </w:rPr>
        <w:t>quorum</w:t>
      </w:r>
      <w:proofErr w:type="spellEnd"/>
      <w:r w:rsidRPr="007A7CC8">
        <w:rPr>
          <w:rFonts w:eastAsia="Arial Unicode MS"/>
          <w:w w:val="0"/>
          <w:sz w:val="22"/>
          <w:szCs w:val="22"/>
        </w:rPr>
        <w:t>.</w:t>
      </w:r>
    </w:p>
    <w:p w14:paraId="06B5EB89" w14:textId="77777777" w:rsidR="00050E93" w:rsidRPr="007A7CC8" w:rsidRDefault="00050E93" w:rsidP="00050E93">
      <w:pPr>
        <w:shd w:val="clear" w:color="auto" w:fill="FFFFFF"/>
        <w:tabs>
          <w:tab w:val="num" w:pos="709"/>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0C19ABDB"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306" w:name="_Ref130286717"/>
      <w:r w:rsidRPr="007A7CC8">
        <w:rPr>
          <w:rFonts w:eastAsia="Arial Unicode MS"/>
          <w:w w:val="0"/>
          <w:sz w:val="22"/>
          <w:szCs w:val="22"/>
        </w:rPr>
        <w:t>Nas deliberações das Assembleias Gerais de Debenturistas, a cada Debênture em circulação caberá um voto, admitida a constituição de mandatário, Debenturista ou não.  Exceto pelo disposto na Cláusula 8.5.1 abaixo, todas as deliberações a serem tomadas em Assembleia Geral de Debenturistas dependerão de aprovação de Debenturistas representando, no mínimo, 2/3</w:t>
      </w:r>
      <w:r w:rsidRPr="007A7CC8">
        <w:rPr>
          <w:sz w:val="22"/>
          <w:szCs w:val="22"/>
        </w:rPr>
        <w:t xml:space="preserve"> (dois terços)</w:t>
      </w:r>
      <w:r w:rsidRPr="007A7CC8">
        <w:rPr>
          <w:rFonts w:eastAsia="Arial Unicode MS"/>
          <w:w w:val="0"/>
          <w:sz w:val="22"/>
          <w:szCs w:val="22"/>
        </w:rPr>
        <w:t xml:space="preserve"> das Debêntures em circulação.</w:t>
      </w:r>
      <w:bookmarkEnd w:id="306"/>
    </w:p>
    <w:p w14:paraId="4FE2B62B" w14:textId="77777777" w:rsidR="00050E93" w:rsidRPr="007A7CC8" w:rsidRDefault="00050E93" w:rsidP="00050E93">
      <w:pPr>
        <w:shd w:val="clear" w:color="auto" w:fill="FFFFFF"/>
        <w:tabs>
          <w:tab w:val="num" w:pos="709"/>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47735FA5" w14:textId="77777777" w:rsidR="00050E93" w:rsidRPr="007A7CC8" w:rsidRDefault="00050E93" w:rsidP="00876C01">
      <w:pPr>
        <w:numPr>
          <w:ilvl w:val="2"/>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 xml:space="preserve">Não se aplica o </w:t>
      </w:r>
      <w:proofErr w:type="spellStart"/>
      <w:r w:rsidRPr="007A7CC8">
        <w:rPr>
          <w:rFonts w:eastAsia="Arial Unicode MS"/>
          <w:i/>
          <w:w w:val="0"/>
          <w:sz w:val="22"/>
          <w:szCs w:val="22"/>
        </w:rPr>
        <w:t>quorum</w:t>
      </w:r>
      <w:proofErr w:type="spellEnd"/>
      <w:r w:rsidRPr="007A7CC8">
        <w:rPr>
          <w:rFonts w:eastAsia="Arial Unicode MS"/>
          <w:w w:val="0"/>
          <w:sz w:val="22"/>
          <w:szCs w:val="22"/>
        </w:rPr>
        <w:t xml:space="preserve"> a que se refere a Cláusula 8.5 acima:</w:t>
      </w:r>
    </w:p>
    <w:p w14:paraId="3029167B" w14:textId="77777777" w:rsidR="00050E93" w:rsidRPr="007A7CC8" w:rsidRDefault="00050E93" w:rsidP="00050E93">
      <w:pPr>
        <w:shd w:val="clear" w:color="auto" w:fill="FFFFFF"/>
        <w:tabs>
          <w:tab w:val="left" w:pos="24"/>
          <w:tab w:val="left" w:pos="284"/>
          <w:tab w:val="num" w:pos="709"/>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335048D9" w14:textId="77777777" w:rsidR="00050E93" w:rsidRPr="007A7CC8" w:rsidRDefault="00050E93" w:rsidP="00050E93">
      <w:pPr>
        <w:numPr>
          <w:ilvl w:val="0"/>
          <w:numId w:val="1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r w:rsidRPr="007A7CC8">
        <w:rPr>
          <w:rFonts w:eastAsia="Arial Unicode MS"/>
          <w:w w:val="0"/>
          <w:sz w:val="22"/>
          <w:szCs w:val="22"/>
        </w:rPr>
        <w:t xml:space="preserve">aos casos em que há </w:t>
      </w:r>
      <w:proofErr w:type="spellStart"/>
      <w:r w:rsidRPr="007A7CC8">
        <w:rPr>
          <w:rFonts w:eastAsia="Arial Unicode MS"/>
          <w:i/>
          <w:w w:val="0"/>
          <w:sz w:val="22"/>
          <w:szCs w:val="22"/>
        </w:rPr>
        <w:t>quorum</w:t>
      </w:r>
      <w:proofErr w:type="spellEnd"/>
      <w:r w:rsidRPr="007A7CC8">
        <w:rPr>
          <w:rFonts w:eastAsia="Arial Unicode MS"/>
          <w:w w:val="0"/>
          <w:sz w:val="22"/>
          <w:szCs w:val="22"/>
        </w:rPr>
        <w:t xml:space="preserve"> expressamente previsto em outras cláusulas desta Escritura de Emissão; e</w:t>
      </w:r>
    </w:p>
    <w:p w14:paraId="2A077058"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p>
    <w:p w14:paraId="7A6DACB1" w14:textId="77777777" w:rsidR="00050E93" w:rsidRPr="007A7CC8" w:rsidRDefault="00050E93" w:rsidP="00050E93">
      <w:pPr>
        <w:numPr>
          <w:ilvl w:val="0"/>
          <w:numId w:val="1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r w:rsidRPr="007A7CC8">
        <w:rPr>
          <w:rFonts w:eastAsia="Arial Unicode MS"/>
          <w:w w:val="0"/>
          <w:sz w:val="22"/>
          <w:szCs w:val="22"/>
        </w:rPr>
        <w:t xml:space="preserve">às alterações (a) de </w:t>
      </w:r>
      <w:proofErr w:type="spellStart"/>
      <w:r w:rsidRPr="007A7CC8">
        <w:rPr>
          <w:rFonts w:eastAsia="Arial Unicode MS"/>
          <w:i/>
          <w:w w:val="0"/>
          <w:sz w:val="22"/>
          <w:szCs w:val="22"/>
        </w:rPr>
        <w:t>quorum</w:t>
      </w:r>
      <w:proofErr w:type="spellEnd"/>
      <w:r w:rsidRPr="007A7CC8">
        <w:rPr>
          <w:rFonts w:eastAsia="Arial Unicode MS"/>
          <w:w w:val="0"/>
          <w:sz w:val="22"/>
          <w:szCs w:val="22"/>
        </w:rPr>
        <w:t xml:space="preserve"> previsto nesta Escritura de Emissão; (b) dos Juros Remuneratórios; (c) de quaisquer datas de pagamento de quaisquer valores previstos nesta Escritura de Emissão devidos aos Debenturistas; (d) do prazo de vigência das Debêntures; (e) da espécie das Debêntures; (f) da criação de evento de repactuação; e (g) de qualquer Evento de Inadimplemento, exceto pelo disposto na </w:t>
      </w:r>
      <w:r w:rsidRPr="007A7CC8">
        <w:rPr>
          <w:rFonts w:eastAsia="Arial Unicode MS"/>
          <w:w w:val="0"/>
          <w:sz w:val="22"/>
        </w:rPr>
        <w:t>Cláusula 5.3.5,</w:t>
      </w:r>
      <w:r w:rsidRPr="007A7CC8">
        <w:rPr>
          <w:rFonts w:eastAsia="Arial Unicode MS"/>
          <w:w w:val="0"/>
          <w:sz w:val="22"/>
          <w:szCs w:val="22"/>
        </w:rPr>
        <w:t xml:space="preserve"> as quais deverão ser aprovadas pela unanimidade dos Debenturistas. </w:t>
      </w:r>
    </w:p>
    <w:p w14:paraId="5C870280" w14:textId="77777777" w:rsidR="00050E93" w:rsidRPr="007A7CC8" w:rsidRDefault="00050E93" w:rsidP="00050E93">
      <w:pPr>
        <w:shd w:val="clear" w:color="auto" w:fill="FFFFFF"/>
        <w:tabs>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p>
    <w:p w14:paraId="4277E09C"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307" w:name="_Ref223355177"/>
      <w:r w:rsidRPr="007A7CC8">
        <w:rPr>
          <w:rFonts w:eastAsia="Arial Unicode MS"/>
          <w:w w:val="0"/>
          <w:sz w:val="22"/>
          <w:szCs w:val="22"/>
        </w:rPr>
        <w:lastRenderedPageBreak/>
        <w:t xml:space="preserve">Para os fins de cálculo do </w:t>
      </w:r>
      <w:proofErr w:type="spellStart"/>
      <w:r w:rsidRPr="007A7CC8">
        <w:rPr>
          <w:rFonts w:eastAsia="Arial Unicode MS"/>
          <w:i/>
          <w:w w:val="0"/>
          <w:sz w:val="22"/>
          <w:szCs w:val="22"/>
        </w:rPr>
        <w:t>quorum</w:t>
      </w:r>
      <w:proofErr w:type="spellEnd"/>
      <w:r w:rsidRPr="007A7CC8">
        <w:rPr>
          <w:rFonts w:eastAsia="Arial Unicode MS"/>
          <w:w w:val="0"/>
          <w:sz w:val="22"/>
          <w:szCs w:val="22"/>
        </w:rPr>
        <w:t xml:space="preserve"> de instalação e de deliberação nos termos desta Escritura de Emissão, "Debêntures em circulação" significam todas as Debêntures subscritas e não resgatadas, excluídas as Debêntures pertencentes, direta ou indiretamente, à Emissora ou a qualquer controladora ou controlada, direta ou indireta, da Emissora ou qualquer de seus diretores ou conselheiros e respectivos parentes até segundo grau.</w:t>
      </w:r>
      <w:bookmarkEnd w:id="307"/>
    </w:p>
    <w:p w14:paraId="0BF0A108" w14:textId="77777777" w:rsidR="00050E93" w:rsidRPr="007A7CC8" w:rsidRDefault="00050E93" w:rsidP="00050E93">
      <w:pPr>
        <w:shd w:val="clear" w:color="auto" w:fill="FFFFFF"/>
        <w:tabs>
          <w:tab w:val="num" w:pos="709"/>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295E7A03"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Será facultada a presença dos representantes legais da Emissora nas Assembleias Gerais.</w:t>
      </w:r>
    </w:p>
    <w:p w14:paraId="287B9138" w14:textId="77777777" w:rsidR="00050E93" w:rsidRPr="007A7CC8" w:rsidRDefault="00050E93" w:rsidP="00050E93">
      <w:pPr>
        <w:pStyle w:val="PargrafodaLista"/>
        <w:tabs>
          <w:tab w:val="left" w:pos="1418"/>
        </w:tabs>
        <w:ind w:left="0"/>
        <w:rPr>
          <w:rFonts w:ascii="Times New Roman" w:eastAsia="Arial Unicode MS" w:hAnsi="Times New Roman" w:cs="Times New Roman"/>
          <w:w w:val="0"/>
        </w:rPr>
      </w:pPr>
    </w:p>
    <w:p w14:paraId="277ED9CD"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O Agente Fiduciário deverá comparecer às Assembleias Gerais e prestar aos Debenturistas as informações que lhe forem solicitadas.</w:t>
      </w:r>
    </w:p>
    <w:p w14:paraId="487659C0" w14:textId="77777777" w:rsidR="00050E93" w:rsidRPr="007A7CC8" w:rsidRDefault="00050E93" w:rsidP="00050E93">
      <w:pPr>
        <w:pStyle w:val="PargrafodaLista"/>
        <w:tabs>
          <w:tab w:val="left" w:pos="1418"/>
        </w:tabs>
        <w:ind w:left="0"/>
        <w:rPr>
          <w:rFonts w:ascii="Times New Roman" w:eastAsia="Arial Unicode MS" w:hAnsi="Times New Roman" w:cs="Times New Roman"/>
          <w:w w:val="0"/>
        </w:rPr>
      </w:pPr>
    </w:p>
    <w:p w14:paraId="7F5DF124"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snapToGrid w:val="0"/>
          <w:w w:val="0"/>
          <w:sz w:val="22"/>
          <w:szCs w:val="22"/>
        </w:rPr>
        <w:t xml:space="preserve">A presidência da </w:t>
      </w:r>
      <w:proofErr w:type="spellStart"/>
      <w:r w:rsidRPr="007A7CC8">
        <w:rPr>
          <w:sz w:val="22"/>
          <w:szCs w:val="22"/>
        </w:rPr>
        <w:t>Assembléia</w:t>
      </w:r>
      <w:proofErr w:type="spellEnd"/>
      <w:r w:rsidRPr="007A7CC8">
        <w:rPr>
          <w:rFonts w:eastAsia="Arial Unicode MS"/>
          <w:snapToGrid w:val="0"/>
          <w:w w:val="0"/>
          <w:sz w:val="22"/>
          <w:szCs w:val="22"/>
        </w:rPr>
        <w:t xml:space="preserve"> Geral de Debenturistas caberá ao Debenturista eleito pela maioria dos Debenturistas ou àquele que for designado pela CVM.</w:t>
      </w:r>
    </w:p>
    <w:p w14:paraId="51F8DC7A" w14:textId="77777777" w:rsidR="00050E93" w:rsidRPr="007A7CC8" w:rsidRDefault="00050E93" w:rsidP="00050E93">
      <w:pPr>
        <w:pStyle w:val="PargrafodaLista"/>
        <w:tabs>
          <w:tab w:val="left" w:pos="1418"/>
        </w:tabs>
        <w:ind w:left="0"/>
        <w:rPr>
          <w:rFonts w:ascii="Times New Roman" w:eastAsia="Arial Unicode MS" w:hAnsi="Times New Roman" w:cs="Times New Roman"/>
          <w:w w:val="0"/>
        </w:rPr>
      </w:pPr>
    </w:p>
    <w:p w14:paraId="532F0B76"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Aplica-se às Assembleias Gerais de Debenturistas, no que couber, o disposto na Lei das Sociedades por Ações, sobre a assembleia geral de acionistas.</w:t>
      </w:r>
    </w:p>
    <w:bookmarkEnd w:id="303"/>
    <w:p w14:paraId="4ED79139"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snapToGrid w:val="0"/>
          <w:w w:val="0"/>
          <w:sz w:val="22"/>
          <w:szCs w:val="22"/>
        </w:rPr>
      </w:pPr>
    </w:p>
    <w:p w14:paraId="3EEB0C00" w14:textId="77777777" w:rsidR="00050E93" w:rsidRPr="007A7CC8" w:rsidRDefault="00050E93" w:rsidP="00050E93">
      <w:pPr>
        <w:pStyle w:val="Ttulo2"/>
        <w:tabs>
          <w:tab w:val="left" w:pos="1418"/>
        </w:tabs>
        <w:spacing w:before="0" w:after="0" w:line="312" w:lineRule="auto"/>
        <w:jc w:val="both"/>
        <w:rPr>
          <w:rFonts w:ascii="Times New Roman" w:eastAsia="Arial Unicode MS" w:hAnsi="Times New Roman" w:cs="Times New Roman"/>
          <w:i w:val="0"/>
          <w:w w:val="0"/>
          <w:sz w:val="22"/>
        </w:rPr>
      </w:pPr>
    </w:p>
    <w:p w14:paraId="5A38431A" w14:textId="77777777" w:rsidR="00050E93" w:rsidRPr="007A7CC8" w:rsidRDefault="00050E93" w:rsidP="00876C01">
      <w:pPr>
        <w:pStyle w:val="Ttulo2"/>
        <w:numPr>
          <w:ilvl w:val="0"/>
          <w:numId w:val="28"/>
        </w:numPr>
        <w:tabs>
          <w:tab w:val="left" w:pos="1418"/>
        </w:tabs>
        <w:spacing w:before="0" w:after="0" w:line="312" w:lineRule="auto"/>
        <w:ind w:left="0" w:firstLine="0"/>
        <w:jc w:val="both"/>
        <w:rPr>
          <w:rFonts w:ascii="Times New Roman" w:hAnsi="Times New Roman" w:cs="Times New Roman"/>
          <w:i w:val="0"/>
          <w:iCs w:val="0"/>
          <w:w w:val="0"/>
          <w:sz w:val="22"/>
          <w:szCs w:val="22"/>
        </w:rPr>
      </w:pPr>
      <w:bookmarkStart w:id="308" w:name="_DV_M387"/>
      <w:bookmarkStart w:id="309" w:name="_DV_M393"/>
      <w:bookmarkEnd w:id="308"/>
      <w:bookmarkEnd w:id="309"/>
      <w:r w:rsidRPr="007A7CC8">
        <w:rPr>
          <w:rFonts w:ascii="Times New Roman" w:hAnsi="Times New Roman" w:cs="Times New Roman"/>
          <w:i w:val="0"/>
          <w:iCs w:val="0"/>
          <w:w w:val="0"/>
          <w:sz w:val="22"/>
          <w:szCs w:val="22"/>
        </w:rPr>
        <w:t xml:space="preserve">DECLARAÇÕES E GARANTIAS DA EMISSORA </w:t>
      </w:r>
    </w:p>
    <w:p w14:paraId="3B7313E3" w14:textId="77777777" w:rsidR="00050E93" w:rsidRPr="007A7CC8" w:rsidRDefault="00050E93" w:rsidP="00050E93">
      <w:pPr>
        <w:pStyle w:val="p0"/>
        <w:tabs>
          <w:tab w:val="clear" w:pos="720"/>
          <w:tab w:val="left" w:pos="1418"/>
        </w:tabs>
        <w:spacing w:line="312" w:lineRule="auto"/>
        <w:rPr>
          <w:rFonts w:ascii="Times New Roman" w:eastAsia="Arial Unicode MS" w:hAnsi="Times New Roman"/>
        </w:rPr>
      </w:pPr>
      <w:bookmarkStart w:id="310" w:name="_DV_M394"/>
      <w:bookmarkEnd w:id="310"/>
    </w:p>
    <w:p w14:paraId="48CEC454" w14:textId="77777777" w:rsidR="00050E93" w:rsidRPr="007A7CC8" w:rsidRDefault="00050E93" w:rsidP="00876C01">
      <w:pPr>
        <w:pStyle w:val="DeltaViewTableBody"/>
        <w:numPr>
          <w:ilvl w:val="1"/>
          <w:numId w:val="28"/>
        </w:numPr>
        <w:tabs>
          <w:tab w:val="left" w:pos="1418"/>
        </w:tabs>
        <w:spacing w:line="312" w:lineRule="auto"/>
        <w:ind w:left="0" w:firstLine="0"/>
        <w:jc w:val="both"/>
        <w:outlineLvl w:val="0"/>
        <w:rPr>
          <w:rFonts w:ascii="Times New Roman" w:hAnsi="Times New Roman" w:cs="Times New Roman"/>
          <w:sz w:val="22"/>
          <w:szCs w:val="22"/>
          <w:lang w:val="pt-BR"/>
        </w:rPr>
      </w:pPr>
      <w:r w:rsidRPr="007A7CC8">
        <w:rPr>
          <w:rFonts w:ascii="Times New Roman" w:eastAsia="Arial Unicode MS" w:hAnsi="Times New Roman" w:cs="Times New Roman"/>
          <w:w w:val="0"/>
          <w:sz w:val="22"/>
          <w:szCs w:val="22"/>
          <w:lang w:val="pt-BR"/>
        </w:rPr>
        <w:t>A Emissora declara e garante que:</w:t>
      </w:r>
    </w:p>
    <w:p w14:paraId="3F4EB4B0" w14:textId="77777777" w:rsidR="00050E93" w:rsidRPr="007A7CC8" w:rsidRDefault="00050E93" w:rsidP="00050E93">
      <w:pPr>
        <w:pStyle w:val="p0"/>
        <w:tabs>
          <w:tab w:val="clear" w:pos="720"/>
          <w:tab w:val="left" w:pos="900"/>
        </w:tabs>
        <w:spacing w:line="312" w:lineRule="auto"/>
        <w:rPr>
          <w:rFonts w:ascii="Times New Roman" w:eastAsia="Arial Unicode MS" w:hAnsi="Times New Roman"/>
        </w:rPr>
      </w:pPr>
    </w:p>
    <w:p w14:paraId="4976AC8A" w14:textId="77777777" w:rsidR="00050E93" w:rsidRPr="007A7CC8" w:rsidRDefault="00050E93" w:rsidP="00050E93">
      <w:pPr>
        <w:pStyle w:val="p0"/>
        <w:numPr>
          <w:ilvl w:val="0"/>
          <w:numId w:val="19"/>
        </w:numPr>
        <w:tabs>
          <w:tab w:val="clear" w:pos="720"/>
          <w:tab w:val="left" w:pos="1418"/>
        </w:tabs>
        <w:spacing w:line="312" w:lineRule="auto"/>
        <w:ind w:left="1418" w:hanging="709"/>
        <w:rPr>
          <w:rFonts w:ascii="Times New Roman" w:eastAsia="Arial Unicode MS" w:hAnsi="Times New Roman"/>
        </w:rPr>
      </w:pPr>
      <w:r w:rsidRPr="007A7CC8">
        <w:rPr>
          <w:rFonts w:ascii="Times New Roman" w:eastAsia="Arial Unicode MS" w:hAnsi="Times New Roman"/>
        </w:rPr>
        <w:t>é sociedade por ações devidamente constituída, com existência válida e em situação regular segundo as leis do Brasil</w:t>
      </w:r>
      <w:bookmarkStart w:id="311" w:name="_DV_C328"/>
      <w:r w:rsidRPr="007A7CC8">
        <w:rPr>
          <w:rFonts w:ascii="Times New Roman" w:eastAsia="Arial Unicode MS" w:hAnsi="Times New Roman"/>
        </w:rPr>
        <w:t>, bem como está devidamente autorizada a desempenhar as atividades descritas em seu objeto social</w:t>
      </w:r>
      <w:bookmarkEnd w:id="311"/>
      <w:r w:rsidRPr="007A7CC8">
        <w:rPr>
          <w:rFonts w:ascii="Times New Roman" w:eastAsia="Arial Unicode MS" w:hAnsi="Times New Roman"/>
        </w:rPr>
        <w:t>;</w:t>
      </w:r>
    </w:p>
    <w:p w14:paraId="68C5F37C" w14:textId="77777777" w:rsidR="00050E93" w:rsidRPr="007A7CC8" w:rsidRDefault="00050E93" w:rsidP="00050E93">
      <w:pPr>
        <w:pStyle w:val="p0"/>
        <w:tabs>
          <w:tab w:val="clear" w:pos="720"/>
          <w:tab w:val="left" w:pos="1418"/>
        </w:tabs>
        <w:spacing w:line="312" w:lineRule="auto"/>
        <w:ind w:left="1418" w:hanging="709"/>
        <w:rPr>
          <w:rFonts w:ascii="Times New Roman" w:eastAsia="Arial Unicode MS" w:hAnsi="Times New Roman"/>
        </w:rPr>
      </w:pPr>
    </w:p>
    <w:p w14:paraId="0D1AD596" w14:textId="77777777" w:rsidR="00050E93" w:rsidRPr="007A7CC8" w:rsidRDefault="00050E93" w:rsidP="00050E93">
      <w:pPr>
        <w:pStyle w:val="p0"/>
        <w:numPr>
          <w:ilvl w:val="0"/>
          <w:numId w:val="19"/>
        </w:numPr>
        <w:tabs>
          <w:tab w:val="clear" w:pos="720"/>
          <w:tab w:val="left" w:pos="1418"/>
        </w:tabs>
        <w:spacing w:line="312" w:lineRule="auto"/>
        <w:ind w:left="1418" w:hanging="709"/>
        <w:rPr>
          <w:rFonts w:ascii="Times New Roman" w:eastAsia="Arial Unicode MS" w:hAnsi="Times New Roman"/>
        </w:rPr>
      </w:pPr>
      <w:r w:rsidRPr="007A7CC8">
        <w:rPr>
          <w:rFonts w:ascii="Times New Roman" w:eastAsia="Arial Unicode MS" w:hAnsi="Times New Roman"/>
        </w:rPr>
        <w:t>está devidamente autorizada a celebrar esta Escritura e a cumprir com todas as obrigações previstas, tendo sido satisfeitos todos os requisitos legais, contratuais e estatutários necessários para tanto;</w:t>
      </w:r>
    </w:p>
    <w:p w14:paraId="5980806E" w14:textId="77777777" w:rsidR="00050E93" w:rsidRPr="007A7CC8" w:rsidRDefault="00050E93" w:rsidP="00050E93">
      <w:pPr>
        <w:pStyle w:val="p0"/>
        <w:tabs>
          <w:tab w:val="clear" w:pos="720"/>
          <w:tab w:val="left" w:pos="1418"/>
        </w:tabs>
        <w:spacing w:line="312" w:lineRule="auto"/>
        <w:ind w:left="1418" w:hanging="709"/>
        <w:rPr>
          <w:rFonts w:ascii="Times New Roman" w:eastAsia="Arial Unicode MS" w:hAnsi="Times New Roman"/>
        </w:rPr>
      </w:pPr>
    </w:p>
    <w:p w14:paraId="31CBEADB" w14:textId="77777777" w:rsidR="00050E93" w:rsidRPr="007A7CC8" w:rsidRDefault="00050E93" w:rsidP="00050E93">
      <w:pPr>
        <w:pStyle w:val="p0"/>
        <w:numPr>
          <w:ilvl w:val="0"/>
          <w:numId w:val="19"/>
        </w:numPr>
        <w:tabs>
          <w:tab w:val="clear" w:pos="720"/>
          <w:tab w:val="left" w:pos="1418"/>
        </w:tabs>
        <w:spacing w:line="312" w:lineRule="auto"/>
        <w:ind w:left="1418" w:hanging="709"/>
        <w:rPr>
          <w:rFonts w:ascii="Times New Roman" w:eastAsia="Arial Unicode MS" w:hAnsi="Times New Roman"/>
        </w:rPr>
      </w:pPr>
      <w:r w:rsidRPr="007A7CC8">
        <w:rPr>
          <w:rFonts w:ascii="Times New Roman" w:eastAsia="Arial Unicode MS" w:hAnsi="Times New Roman"/>
        </w:rPr>
        <w:t xml:space="preserve">a celebração desta Escritura e o cumprimento das obrigações aqui previstas não infringem qualquer obrigação anteriormente assumida pela Emissora; </w:t>
      </w:r>
    </w:p>
    <w:p w14:paraId="76FDA6CD" w14:textId="77777777" w:rsidR="00050E93" w:rsidRPr="007A7CC8" w:rsidRDefault="00050E93" w:rsidP="00050E93">
      <w:pPr>
        <w:pStyle w:val="p0"/>
        <w:tabs>
          <w:tab w:val="clear" w:pos="720"/>
          <w:tab w:val="left" w:pos="1418"/>
        </w:tabs>
        <w:spacing w:line="312" w:lineRule="auto"/>
        <w:ind w:left="1418" w:hanging="709"/>
        <w:rPr>
          <w:rFonts w:ascii="Times New Roman" w:eastAsia="Arial Unicode MS" w:hAnsi="Times New Roman"/>
        </w:rPr>
      </w:pPr>
    </w:p>
    <w:p w14:paraId="7BF4FF1B" w14:textId="77777777" w:rsidR="00050E93" w:rsidRPr="007A7CC8" w:rsidRDefault="00050E93" w:rsidP="00050E93">
      <w:pPr>
        <w:pStyle w:val="p0"/>
        <w:numPr>
          <w:ilvl w:val="0"/>
          <w:numId w:val="19"/>
        </w:numPr>
        <w:tabs>
          <w:tab w:val="clear" w:pos="720"/>
          <w:tab w:val="left" w:pos="1418"/>
        </w:tabs>
        <w:spacing w:line="312" w:lineRule="auto"/>
        <w:ind w:left="1418" w:hanging="709"/>
        <w:rPr>
          <w:rFonts w:ascii="Times New Roman" w:eastAsia="Arial Unicode MS" w:hAnsi="Times New Roman"/>
        </w:rPr>
      </w:pPr>
      <w:r w:rsidRPr="007A7CC8">
        <w:rPr>
          <w:rFonts w:ascii="Times New Roman" w:eastAsia="Arial Unicode MS" w:hAnsi="Times New Roman"/>
        </w:rPr>
        <w:t>as pessoas que a representam na assinatura desta Escritura têm poderes bastantes para tanto;</w:t>
      </w:r>
    </w:p>
    <w:p w14:paraId="00EB99BC" w14:textId="77777777" w:rsidR="00050E93" w:rsidRPr="007A7CC8" w:rsidRDefault="00050E93" w:rsidP="00050E93">
      <w:pPr>
        <w:pStyle w:val="p0"/>
        <w:tabs>
          <w:tab w:val="clear" w:pos="720"/>
          <w:tab w:val="left" w:pos="1418"/>
        </w:tabs>
        <w:spacing w:line="312" w:lineRule="auto"/>
        <w:ind w:left="1418" w:hanging="709"/>
        <w:rPr>
          <w:rFonts w:ascii="Times New Roman" w:eastAsia="Arial Unicode MS" w:hAnsi="Times New Roman"/>
        </w:rPr>
      </w:pPr>
      <w:bookmarkStart w:id="312" w:name="_DV_M398"/>
      <w:bookmarkStart w:id="313" w:name="_DV_M400"/>
      <w:bookmarkStart w:id="314" w:name="_DV_M401"/>
      <w:bookmarkEnd w:id="312"/>
      <w:bookmarkEnd w:id="313"/>
      <w:bookmarkEnd w:id="314"/>
    </w:p>
    <w:p w14:paraId="69757C90" w14:textId="77777777" w:rsidR="00050E93" w:rsidRPr="007A7CC8" w:rsidRDefault="00050E93" w:rsidP="00050E93">
      <w:pPr>
        <w:pStyle w:val="p0"/>
        <w:numPr>
          <w:ilvl w:val="0"/>
          <w:numId w:val="19"/>
        </w:numPr>
        <w:tabs>
          <w:tab w:val="clear" w:pos="720"/>
          <w:tab w:val="left" w:pos="1418"/>
        </w:tabs>
        <w:spacing w:line="312" w:lineRule="auto"/>
        <w:ind w:left="1418" w:hanging="709"/>
        <w:rPr>
          <w:rFonts w:ascii="Times New Roman" w:eastAsia="Arial Unicode MS" w:hAnsi="Times New Roman"/>
        </w:rPr>
      </w:pPr>
      <w:r w:rsidRPr="007A7CC8">
        <w:rPr>
          <w:rFonts w:ascii="Times New Roman" w:eastAsia="Arial Unicode MS" w:hAnsi="Times New Roman"/>
        </w:rPr>
        <w:t xml:space="preserve">na data de assinatura da presente Escritura, sua celebração e a colocação das Debêntures não infringem qualquer disposição legal, </w:t>
      </w:r>
      <w:r w:rsidRPr="007A7CC8">
        <w:rPr>
          <w:rFonts w:ascii="Times New Roman" w:hAnsi="Times New Roman"/>
        </w:rPr>
        <w:t xml:space="preserve">ordem ou decisão administrativa, </w:t>
      </w:r>
      <w:r w:rsidRPr="007A7CC8">
        <w:rPr>
          <w:rFonts w:ascii="Times New Roman" w:hAnsi="Times New Roman"/>
        </w:rPr>
        <w:lastRenderedPageBreak/>
        <w:t xml:space="preserve">judicial ou arbitral, </w:t>
      </w:r>
      <w:r w:rsidRPr="007A7CC8">
        <w:rPr>
          <w:rFonts w:ascii="Times New Roman" w:eastAsia="Arial Unicode MS" w:hAnsi="Times New Roman"/>
        </w:rPr>
        <w:t>ou quaisquer contratos ou instrumentos dos quais a Emissora seja parte, nem irá resultar em: (a) vencimento antecipado de qualquer obrigação estabelecida em qualquer desses contratos ou instrumentos; (b) criação de qualquer ônus sobre qualquer ativo ou bem da Emissora, exceto por aqueles já existentes nesta data ou decorrentes da celebração desta Escritura e da colocação das Debêntures; ou (c) rescisão de qualquer desses contratos ou instrumentos;</w:t>
      </w:r>
    </w:p>
    <w:p w14:paraId="5B389427" w14:textId="77777777" w:rsidR="00050E93" w:rsidRPr="007A7CC8" w:rsidRDefault="00050E93" w:rsidP="00050E93">
      <w:pPr>
        <w:pStyle w:val="p0"/>
        <w:tabs>
          <w:tab w:val="clear" w:pos="720"/>
          <w:tab w:val="left" w:pos="1418"/>
        </w:tabs>
        <w:spacing w:line="312" w:lineRule="auto"/>
        <w:ind w:left="1418" w:hanging="709"/>
        <w:rPr>
          <w:rFonts w:ascii="Times New Roman" w:eastAsia="Arial Unicode MS" w:hAnsi="Times New Roman"/>
        </w:rPr>
      </w:pPr>
      <w:bookmarkStart w:id="315" w:name="_DV_M402"/>
      <w:bookmarkStart w:id="316" w:name="_DV_M403"/>
      <w:bookmarkStart w:id="317" w:name="_DV_M404"/>
      <w:bookmarkStart w:id="318" w:name="_DV_M405"/>
      <w:bookmarkEnd w:id="315"/>
      <w:bookmarkEnd w:id="316"/>
      <w:bookmarkEnd w:id="317"/>
      <w:bookmarkEnd w:id="318"/>
    </w:p>
    <w:p w14:paraId="24987A6E" w14:textId="7A408C89" w:rsidR="00050E93" w:rsidRPr="007A7CC8" w:rsidRDefault="00050E93" w:rsidP="00050E93">
      <w:pPr>
        <w:pStyle w:val="p0"/>
        <w:numPr>
          <w:ilvl w:val="0"/>
          <w:numId w:val="19"/>
        </w:numPr>
        <w:tabs>
          <w:tab w:val="clear" w:pos="720"/>
          <w:tab w:val="left" w:pos="1418"/>
        </w:tabs>
        <w:spacing w:line="312" w:lineRule="auto"/>
        <w:ind w:left="1418" w:hanging="709"/>
        <w:rPr>
          <w:rFonts w:ascii="Times New Roman" w:eastAsia="Arial Unicode MS" w:hAnsi="Times New Roman"/>
        </w:rPr>
      </w:pPr>
      <w:r w:rsidRPr="007A7CC8">
        <w:rPr>
          <w:rFonts w:ascii="Times New Roman" w:eastAsia="Arial Unicode MS" w:hAnsi="Times New Roman"/>
        </w:rPr>
        <w:t xml:space="preserve">nenhum registro, consentimento, autorização, aprovação, licença, ordem de, ou qualificação perante qualquer autoridade governamental ou órgão regulatório, é exigido para o cumprimento, pela Emissora, de suas obrigações nos termos desta Escritura e das Debêntures, ou para a realização da Emissão, exceto a inscrição desta Escritura na JUCESP e nos cartórios de títulos e documentos competentes, o registro das Debêntures na </w:t>
      </w:r>
      <w:r w:rsidR="00FD70EA">
        <w:t>B3</w:t>
      </w:r>
      <w:r w:rsidRPr="007A7CC8">
        <w:rPr>
          <w:rFonts w:ascii="Times New Roman" w:eastAsia="Arial Unicode MS" w:hAnsi="Times New Roman"/>
        </w:rPr>
        <w:t xml:space="preserve"> e o registro da Garantia;</w:t>
      </w:r>
    </w:p>
    <w:p w14:paraId="089D94C6" w14:textId="77777777" w:rsidR="00050E93" w:rsidRPr="007A7CC8" w:rsidRDefault="00050E93" w:rsidP="00050E93">
      <w:pPr>
        <w:pStyle w:val="p0"/>
        <w:tabs>
          <w:tab w:val="clear" w:pos="720"/>
          <w:tab w:val="left" w:pos="1418"/>
        </w:tabs>
        <w:spacing w:line="312" w:lineRule="auto"/>
        <w:ind w:left="1418" w:hanging="709"/>
        <w:rPr>
          <w:rFonts w:ascii="Times New Roman" w:eastAsia="Arial Unicode MS" w:hAnsi="Times New Roman"/>
        </w:rPr>
      </w:pPr>
    </w:p>
    <w:p w14:paraId="206115FF" w14:textId="77777777" w:rsidR="00050E93" w:rsidRPr="007A7CC8" w:rsidRDefault="00050E93" w:rsidP="00050E93">
      <w:pPr>
        <w:pStyle w:val="p0"/>
        <w:numPr>
          <w:ilvl w:val="0"/>
          <w:numId w:val="19"/>
        </w:numPr>
        <w:tabs>
          <w:tab w:val="clear" w:pos="720"/>
          <w:tab w:val="left" w:pos="1418"/>
        </w:tabs>
        <w:spacing w:line="312" w:lineRule="auto"/>
        <w:ind w:left="1418" w:hanging="709"/>
        <w:rPr>
          <w:rFonts w:ascii="Times New Roman" w:eastAsia="Arial Unicode MS" w:hAnsi="Times New Roman"/>
        </w:rPr>
      </w:pPr>
      <w:r w:rsidRPr="007A7CC8">
        <w:rPr>
          <w:rFonts w:ascii="Times New Roman" w:eastAsia="Arial Unicode MS" w:hAnsi="Times New Roman"/>
        </w:rPr>
        <w:t>a sua situação econômica, financeira e patrimonial, nesta data, não sofreu qualquer alteração significativa que possa afetar de maneira adversa sua solvência;</w:t>
      </w:r>
    </w:p>
    <w:p w14:paraId="4795959A" w14:textId="77777777" w:rsidR="00050E93" w:rsidRPr="007A7CC8" w:rsidRDefault="00050E93" w:rsidP="00050E93">
      <w:pPr>
        <w:pStyle w:val="p0"/>
        <w:tabs>
          <w:tab w:val="clear" w:pos="720"/>
          <w:tab w:val="left" w:pos="1418"/>
        </w:tabs>
        <w:spacing w:line="312" w:lineRule="auto"/>
        <w:ind w:left="1418" w:hanging="709"/>
        <w:rPr>
          <w:rFonts w:ascii="Times New Roman" w:eastAsia="Arial Unicode MS" w:hAnsi="Times New Roman"/>
        </w:rPr>
      </w:pPr>
      <w:bookmarkStart w:id="319" w:name="_DV_M409"/>
      <w:bookmarkEnd w:id="319"/>
    </w:p>
    <w:p w14:paraId="5099171A" w14:textId="067FEFB6" w:rsidR="00050E93" w:rsidRPr="007A7CC8" w:rsidRDefault="00050E93" w:rsidP="00050E93">
      <w:pPr>
        <w:pStyle w:val="p0"/>
        <w:numPr>
          <w:ilvl w:val="0"/>
          <w:numId w:val="19"/>
        </w:numPr>
        <w:tabs>
          <w:tab w:val="clear" w:pos="720"/>
          <w:tab w:val="left" w:pos="1418"/>
        </w:tabs>
        <w:spacing w:line="312" w:lineRule="auto"/>
        <w:ind w:left="1418" w:hanging="709"/>
        <w:rPr>
          <w:rFonts w:ascii="Times New Roman" w:eastAsia="Arial Unicode MS" w:hAnsi="Times New Roman"/>
        </w:rPr>
      </w:pPr>
      <w:r w:rsidRPr="007A7CC8">
        <w:rPr>
          <w:rFonts w:ascii="Times New Roman" w:eastAsia="Arial Unicode MS" w:hAnsi="Times New Roman"/>
        </w:rPr>
        <w:t xml:space="preserve">tem plena ciência e concorda integralmente com a forma de divulgação e apuração da Taxa DI, divulgada pela </w:t>
      </w:r>
      <w:r w:rsidR="00FD70EA">
        <w:t>B3</w:t>
      </w:r>
      <w:r w:rsidRPr="007A7CC8">
        <w:rPr>
          <w:rFonts w:ascii="Times New Roman" w:eastAsia="Arial Unicode MS" w:hAnsi="Times New Roman"/>
        </w:rPr>
        <w:t>, e que a forma de cálculo da remuneração das Debêntures foi determinada por sua livre vontade;</w:t>
      </w:r>
    </w:p>
    <w:p w14:paraId="1C181857" w14:textId="77777777" w:rsidR="00050E93" w:rsidRPr="007A7CC8" w:rsidRDefault="00050E93" w:rsidP="00050E93">
      <w:pPr>
        <w:pStyle w:val="p0"/>
        <w:tabs>
          <w:tab w:val="clear" w:pos="720"/>
          <w:tab w:val="left" w:pos="1418"/>
        </w:tabs>
        <w:spacing w:line="312" w:lineRule="auto"/>
        <w:ind w:left="1418" w:hanging="709"/>
        <w:rPr>
          <w:rFonts w:ascii="Times New Roman" w:eastAsia="Arial Unicode MS" w:hAnsi="Times New Roman"/>
        </w:rPr>
      </w:pPr>
    </w:p>
    <w:p w14:paraId="636A778D" w14:textId="77777777" w:rsidR="00050E93" w:rsidRPr="007A7CC8" w:rsidRDefault="00050E93" w:rsidP="00050E93">
      <w:pPr>
        <w:pStyle w:val="p0"/>
        <w:numPr>
          <w:ilvl w:val="0"/>
          <w:numId w:val="19"/>
        </w:numPr>
        <w:tabs>
          <w:tab w:val="clear" w:pos="720"/>
          <w:tab w:val="left" w:pos="1418"/>
        </w:tabs>
        <w:spacing w:line="312" w:lineRule="auto"/>
        <w:ind w:left="1418" w:hanging="709"/>
        <w:rPr>
          <w:rFonts w:ascii="Times New Roman" w:eastAsia="Arial Unicode MS" w:hAnsi="Times New Roman"/>
        </w:rPr>
      </w:pPr>
      <w:r w:rsidRPr="007A7CC8">
        <w:rPr>
          <w:rFonts w:ascii="Times New Roman" w:eastAsia="Arial Unicode MS" w:hAnsi="Times New Roman"/>
        </w:rPr>
        <w:t xml:space="preserve">as demonstrações financeiras da Emissora, bem como as demonstrações financeiras consolidadas de seu grupo econômico, datadas de 31 de dezembro de 2013 e 2014 e ainda as demonstrações financeiras da Emissora representam corretamente a posição patrimonial e financeira da Emissora e de seu grupo econômico naquelas datas e foram devidamente elaboradas em conformidade com os princípios fundamentais de contabilidade do Brasil e refletem corretamente os ativos, passivos e contingências da Emissora e de seu grupo econômico; </w:t>
      </w:r>
    </w:p>
    <w:p w14:paraId="06795409" w14:textId="77777777" w:rsidR="00050E93" w:rsidRPr="007A7CC8" w:rsidRDefault="00050E93" w:rsidP="00050E93">
      <w:pPr>
        <w:pStyle w:val="p0"/>
        <w:tabs>
          <w:tab w:val="clear" w:pos="720"/>
          <w:tab w:val="left" w:pos="1418"/>
        </w:tabs>
        <w:spacing w:line="312" w:lineRule="auto"/>
        <w:ind w:left="1418" w:hanging="709"/>
        <w:rPr>
          <w:rFonts w:ascii="Times New Roman" w:eastAsia="Arial Unicode MS" w:hAnsi="Times New Roman"/>
        </w:rPr>
      </w:pPr>
    </w:p>
    <w:p w14:paraId="7799A1C0" w14:textId="77777777" w:rsidR="00050E93" w:rsidRPr="007A7CC8" w:rsidRDefault="00050E93" w:rsidP="00050E93">
      <w:pPr>
        <w:pStyle w:val="p0"/>
        <w:numPr>
          <w:ilvl w:val="0"/>
          <w:numId w:val="19"/>
        </w:numPr>
        <w:tabs>
          <w:tab w:val="clear" w:pos="720"/>
          <w:tab w:val="left" w:pos="1418"/>
        </w:tabs>
        <w:spacing w:line="312" w:lineRule="auto"/>
        <w:ind w:left="1418" w:hanging="709"/>
        <w:rPr>
          <w:rFonts w:ascii="Times New Roman" w:eastAsia="Arial Unicode MS" w:hAnsi="Times New Roman"/>
        </w:rPr>
      </w:pPr>
      <w:r w:rsidRPr="007A7CC8">
        <w:rPr>
          <w:rFonts w:ascii="Times New Roman" w:eastAsia="Arial Unicode MS" w:hAnsi="Times New Roman"/>
        </w:rPr>
        <w:t>cumprirá todas as obrigações assumidas nos termos desta Escritura, incluindo, mas não se limitando, à obrigação de destinar os recursos obtidos com a Emissão aos fins previstos na Cláusula 3.7 desta Escritura;</w:t>
      </w:r>
    </w:p>
    <w:p w14:paraId="5BDF43B3" w14:textId="77777777" w:rsidR="00050E93" w:rsidRPr="007A7CC8" w:rsidRDefault="00050E93" w:rsidP="00050E93">
      <w:pPr>
        <w:pStyle w:val="p0"/>
        <w:tabs>
          <w:tab w:val="left" w:pos="1418"/>
        </w:tabs>
        <w:spacing w:line="312" w:lineRule="auto"/>
        <w:ind w:left="1418" w:hanging="709"/>
        <w:rPr>
          <w:rFonts w:ascii="Times New Roman" w:eastAsia="Arial Unicode MS" w:hAnsi="Times New Roman"/>
        </w:rPr>
      </w:pPr>
    </w:p>
    <w:p w14:paraId="1F351B19" w14:textId="77777777" w:rsidR="00050E93" w:rsidRPr="007A7CC8" w:rsidRDefault="00050E93" w:rsidP="00050E93">
      <w:pPr>
        <w:pStyle w:val="p0"/>
        <w:numPr>
          <w:ilvl w:val="0"/>
          <w:numId w:val="19"/>
        </w:numPr>
        <w:tabs>
          <w:tab w:val="clear" w:pos="720"/>
          <w:tab w:val="left" w:pos="1418"/>
        </w:tabs>
        <w:spacing w:line="312" w:lineRule="auto"/>
        <w:ind w:left="1418" w:hanging="709"/>
        <w:rPr>
          <w:rFonts w:ascii="Times New Roman" w:hAnsi="Times New Roman"/>
        </w:rPr>
      </w:pPr>
      <w:r w:rsidRPr="007A7CC8">
        <w:rPr>
          <w:rFonts w:ascii="Times New Roman" w:hAnsi="Times New Roman"/>
        </w:rPr>
        <w:t xml:space="preserve">tem todas as autorizações e licenças (inclusive ambientais) relevantes exigidas pelas autoridades federais, estaduais e municipais para o exercício de suas atividades, sendo todas elas válidas, exceto por aquelas que estejam sendo contestadas de boa-fé e/ou cuja falta não possa afetar sua situação econômica e financeira e os resultados e/ou as atividades operacionais da Emissora; </w:t>
      </w:r>
    </w:p>
    <w:p w14:paraId="535D453A" w14:textId="77777777" w:rsidR="00050E93" w:rsidRPr="007A7CC8" w:rsidRDefault="00050E93" w:rsidP="00050E93">
      <w:pPr>
        <w:pStyle w:val="PargrafodaLista"/>
        <w:rPr>
          <w:rFonts w:ascii="Times New Roman" w:hAnsi="Times New Roman" w:cs="Times New Roman"/>
        </w:rPr>
      </w:pPr>
    </w:p>
    <w:p w14:paraId="3C35B649" w14:textId="77777777" w:rsidR="00050E93" w:rsidRPr="007A7CC8" w:rsidRDefault="00050E93" w:rsidP="00050E93">
      <w:pPr>
        <w:pStyle w:val="p0"/>
        <w:numPr>
          <w:ilvl w:val="0"/>
          <w:numId w:val="19"/>
        </w:numPr>
        <w:tabs>
          <w:tab w:val="clear" w:pos="720"/>
          <w:tab w:val="left" w:pos="1418"/>
        </w:tabs>
        <w:spacing w:line="312" w:lineRule="auto"/>
        <w:ind w:left="1418" w:hanging="709"/>
        <w:rPr>
          <w:rFonts w:ascii="Times New Roman" w:hAnsi="Times New Roman"/>
        </w:rPr>
      </w:pPr>
      <w:r w:rsidRPr="007A7CC8">
        <w:rPr>
          <w:rFonts w:ascii="Times New Roman" w:eastAsia="Arial Unicode MS" w:hAnsi="Times New Roman"/>
        </w:rPr>
        <w:lastRenderedPageBreak/>
        <w:t>atenderá integralmente, durante todo o prazo de vigência das Debêntures, às obrigações previstas no artigo 17 da Instrução CVM 476, nos termos da Cláusula 6.1(</w:t>
      </w:r>
      <w:proofErr w:type="spellStart"/>
      <w:r w:rsidRPr="007A7CC8">
        <w:rPr>
          <w:rFonts w:ascii="Times New Roman" w:eastAsia="Arial Unicode MS" w:hAnsi="Times New Roman"/>
        </w:rPr>
        <w:t>iii</w:t>
      </w:r>
      <w:proofErr w:type="spellEnd"/>
      <w:r w:rsidRPr="007A7CC8">
        <w:rPr>
          <w:rFonts w:ascii="Times New Roman" w:eastAsia="Arial Unicode MS" w:hAnsi="Times New Roman"/>
        </w:rPr>
        <w:t xml:space="preserve">); </w:t>
      </w:r>
    </w:p>
    <w:p w14:paraId="739EDDCA" w14:textId="77777777" w:rsidR="00050E93" w:rsidRPr="007A7CC8" w:rsidRDefault="00050E93" w:rsidP="00050E93">
      <w:pPr>
        <w:pStyle w:val="p0"/>
        <w:tabs>
          <w:tab w:val="clear" w:pos="720"/>
          <w:tab w:val="left" w:pos="1418"/>
        </w:tabs>
        <w:spacing w:line="312" w:lineRule="auto"/>
        <w:ind w:left="1418" w:hanging="709"/>
        <w:rPr>
          <w:rFonts w:ascii="Times New Roman" w:hAnsi="Times New Roman"/>
        </w:rPr>
      </w:pPr>
    </w:p>
    <w:p w14:paraId="30AF9554" w14:textId="77777777" w:rsidR="00050E93" w:rsidRPr="007A7CC8" w:rsidRDefault="00050E93" w:rsidP="00050E93">
      <w:pPr>
        <w:pStyle w:val="p0"/>
        <w:numPr>
          <w:ilvl w:val="0"/>
          <w:numId w:val="19"/>
        </w:numPr>
        <w:tabs>
          <w:tab w:val="clear" w:pos="720"/>
          <w:tab w:val="left" w:pos="1418"/>
        </w:tabs>
        <w:spacing w:line="312" w:lineRule="auto"/>
        <w:ind w:left="1418" w:hanging="709"/>
        <w:rPr>
          <w:rFonts w:ascii="Times New Roman" w:eastAsia="Arial Unicode MS" w:hAnsi="Times New Roman"/>
        </w:rPr>
      </w:pPr>
      <w:r w:rsidRPr="007A7CC8">
        <w:rPr>
          <w:rFonts w:ascii="Times New Roman" w:eastAsia="Arial Unicode MS" w:hAnsi="Times New Roman"/>
        </w:rPr>
        <w:t xml:space="preserve">salvo nos casos em que, de boa fé, esteja discutindo a aplicabilidade da lei, regra ou regulamento nas esferas administrativa ou judicial, está cumprindo todas as leis, regulamentos, normas administrativas e determinações dos órgãos governamentais, autarquias ou tribunais, aplicáveis à condução de seus negócios e que sejam relevantes para a execução das suas atividades, inclusive com o disposto na legislação e regulamentação ambiental, adotando as medidas e ações preventivas ou reparatórias destinadas a evitar ou corrigir eventuais danos ambientais decorrentes do exercício das atividades descritas em seu objeto social; </w:t>
      </w:r>
    </w:p>
    <w:p w14:paraId="5B009699" w14:textId="77777777" w:rsidR="00050E93" w:rsidRPr="007A7CC8" w:rsidRDefault="00050E93" w:rsidP="00050E93">
      <w:pPr>
        <w:pStyle w:val="p0"/>
        <w:widowControl/>
        <w:tabs>
          <w:tab w:val="clear" w:pos="720"/>
          <w:tab w:val="left" w:pos="1418"/>
        </w:tabs>
        <w:autoSpaceDE/>
        <w:autoSpaceDN/>
        <w:adjustRightInd/>
        <w:spacing w:line="360" w:lineRule="auto"/>
        <w:ind w:left="1418" w:hanging="709"/>
        <w:rPr>
          <w:rFonts w:ascii="Times New Roman" w:hAnsi="Times New Roman"/>
        </w:rPr>
      </w:pPr>
    </w:p>
    <w:p w14:paraId="409E58AE" w14:textId="77777777" w:rsidR="00050E93" w:rsidRPr="007A7CC8" w:rsidRDefault="00050E93" w:rsidP="00050E93">
      <w:pPr>
        <w:pStyle w:val="p0"/>
        <w:numPr>
          <w:ilvl w:val="0"/>
          <w:numId w:val="19"/>
        </w:numPr>
        <w:tabs>
          <w:tab w:val="clear" w:pos="720"/>
          <w:tab w:val="left" w:pos="1418"/>
        </w:tabs>
        <w:spacing w:line="312" w:lineRule="auto"/>
        <w:ind w:left="1418" w:hanging="709"/>
        <w:rPr>
          <w:rFonts w:ascii="Times New Roman" w:eastAsia="Arial Unicode MS" w:hAnsi="Times New Roman"/>
        </w:rPr>
      </w:pPr>
      <w:r w:rsidRPr="007A7CC8">
        <w:rPr>
          <w:rFonts w:ascii="Times New Roman" w:eastAsia="Arial Unicode MS" w:hAnsi="Times New Roman"/>
        </w:rPr>
        <w:t xml:space="preserve">não realizará outra oferta pública de debêntures da mesma espécie dentro do prazo de 4 (quatro) meses contados da data do encerramento da oferta das Debêntures, a menos que a nova oferta seja submetida a registro na CVM; e </w:t>
      </w:r>
    </w:p>
    <w:p w14:paraId="15BCD0AC" w14:textId="77777777" w:rsidR="00050E93" w:rsidRPr="007A7CC8" w:rsidRDefault="00050E93" w:rsidP="00050E93">
      <w:pPr>
        <w:pStyle w:val="DeltaViewTableBody"/>
        <w:tabs>
          <w:tab w:val="left" w:pos="1418"/>
        </w:tabs>
        <w:spacing w:line="312" w:lineRule="auto"/>
        <w:ind w:left="1418" w:hanging="709"/>
        <w:jc w:val="both"/>
        <w:outlineLvl w:val="0"/>
        <w:rPr>
          <w:rFonts w:ascii="Times New Roman" w:eastAsia="Arial Unicode MS" w:hAnsi="Times New Roman" w:cs="Times New Roman"/>
          <w:snapToGrid w:val="0"/>
          <w:w w:val="0"/>
          <w:sz w:val="22"/>
          <w:szCs w:val="22"/>
          <w:lang w:val="pt-BR"/>
        </w:rPr>
      </w:pPr>
    </w:p>
    <w:p w14:paraId="079E1893" w14:textId="77777777" w:rsidR="00050E93" w:rsidRPr="007A7CC8" w:rsidRDefault="00050E93" w:rsidP="00050E93">
      <w:pPr>
        <w:pStyle w:val="p0"/>
        <w:numPr>
          <w:ilvl w:val="0"/>
          <w:numId w:val="19"/>
        </w:numPr>
        <w:tabs>
          <w:tab w:val="clear" w:pos="720"/>
          <w:tab w:val="left" w:pos="1418"/>
        </w:tabs>
        <w:spacing w:line="312" w:lineRule="auto"/>
        <w:ind w:left="1418" w:hanging="709"/>
        <w:rPr>
          <w:rFonts w:ascii="Times New Roman" w:eastAsia="Arial Unicode MS" w:hAnsi="Times New Roman"/>
        </w:rPr>
      </w:pPr>
      <w:r w:rsidRPr="007A7CC8">
        <w:rPr>
          <w:rFonts w:ascii="Times New Roman" w:eastAsia="Arial Unicode MS" w:hAnsi="Times New Roman"/>
        </w:rPr>
        <w:t>não há qualquer ligação entre a Emissora e o Agente Fiduciário que impeça o Agente Fiduciário de exercer plenamente suas funções previstas nesta Escritura;</w:t>
      </w:r>
    </w:p>
    <w:p w14:paraId="57217AD2" w14:textId="77777777" w:rsidR="00050E93" w:rsidRPr="007A7CC8" w:rsidRDefault="00050E93" w:rsidP="00050E93">
      <w:pPr>
        <w:pStyle w:val="PargrafodaLista"/>
        <w:rPr>
          <w:rFonts w:ascii="Times New Roman" w:eastAsia="Arial Unicode MS" w:hAnsi="Times New Roman"/>
        </w:rPr>
      </w:pPr>
    </w:p>
    <w:p w14:paraId="3A71A5B4" w14:textId="77777777" w:rsidR="00050E93" w:rsidRPr="007A7CC8" w:rsidRDefault="00050E93" w:rsidP="00050E93">
      <w:pPr>
        <w:pStyle w:val="p0"/>
        <w:numPr>
          <w:ilvl w:val="0"/>
          <w:numId w:val="19"/>
        </w:numPr>
        <w:tabs>
          <w:tab w:val="clear" w:pos="720"/>
          <w:tab w:val="left" w:pos="1418"/>
        </w:tabs>
        <w:spacing w:line="312" w:lineRule="auto"/>
        <w:ind w:left="1418" w:hanging="709"/>
        <w:rPr>
          <w:rFonts w:ascii="Times New Roman" w:eastAsia="Arial Unicode MS" w:hAnsi="Times New Roman"/>
        </w:rPr>
      </w:pPr>
      <w:r w:rsidRPr="007A7CC8">
        <w:rPr>
          <w:rFonts w:ascii="Times New Roman" w:eastAsia="Arial Unicode MS" w:hAnsi="Times New Roman"/>
        </w:rPr>
        <w:t>as informações prestadas e fornecidas são verdadeiras, consistentes, corretas e suficientes, permitindo aos Investidores Qualificados uma tomada de decisão fundamentada a respeito da Emissão.</w:t>
      </w:r>
    </w:p>
    <w:p w14:paraId="34EEB4F2" w14:textId="77777777" w:rsidR="00050E93" w:rsidRPr="007A7CC8" w:rsidRDefault="00050E93" w:rsidP="00050E93">
      <w:pPr>
        <w:pStyle w:val="p0"/>
        <w:widowControl/>
        <w:tabs>
          <w:tab w:val="clear" w:pos="720"/>
        </w:tabs>
        <w:spacing w:line="312" w:lineRule="auto"/>
        <w:rPr>
          <w:rFonts w:ascii="Times New Roman" w:eastAsia="Arial Unicode MS" w:hAnsi="Times New Roman"/>
        </w:rPr>
      </w:pPr>
    </w:p>
    <w:p w14:paraId="44A0777D" w14:textId="77777777" w:rsidR="00050E93" w:rsidRPr="007A7CC8" w:rsidRDefault="00050E93" w:rsidP="00050E93">
      <w:pPr>
        <w:pStyle w:val="p0"/>
        <w:widowControl/>
        <w:tabs>
          <w:tab w:val="clear" w:pos="720"/>
        </w:tabs>
        <w:spacing w:line="312" w:lineRule="auto"/>
        <w:rPr>
          <w:rFonts w:ascii="Times New Roman" w:eastAsia="Arial Unicode MS" w:hAnsi="Times New Roman"/>
        </w:rPr>
      </w:pPr>
    </w:p>
    <w:p w14:paraId="5B14CC80" w14:textId="77777777" w:rsidR="00050E93" w:rsidRPr="007A7CC8" w:rsidRDefault="00050E93" w:rsidP="00876C01">
      <w:pPr>
        <w:pStyle w:val="Ttulo2"/>
        <w:numPr>
          <w:ilvl w:val="0"/>
          <w:numId w:val="28"/>
        </w:numPr>
        <w:tabs>
          <w:tab w:val="left" w:pos="1418"/>
        </w:tabs>
        <w:spacing w:before="0" w:after="0" w:line="312" w:lineRule="auto"/>
        <w:ind w:left="0" w:firstLine="0"/>
        <w:jc w:val="both"/>
        <w:rPr>
          <w:rFonts w:ascii="Times New Roman" w:hAnsi="Times New Roman" w:cs="Times New Roman"/>
          <w:i w:val="0"/>
          <w:iCs w:val="0"/>
          <w:w w:val="0"/>
          <w:sz w:val="22"/>
          <w:szCs w:val="22"/>
        </w:rPr>
      </w:pPr>
      <w:bookmarkStart w:id="320" w:name="_DV_M410"/>
      <w:bookmarkEnd w:id="320"/>
      <w:r w:rsidRPr="007A7CC8">
        <w:rPr>
          <w:rFonts w:ascii="Times New Roman" w:hAnsi="Times New Roman" w:cs="Times New Roman"/>
          <w:i w:val="0"/>
          <w:iCs w:val="0"/>
          <w:w w:val="0"/>
          <w:sz w:val="22"/>
          <w:szCs w:val="22"/>
        </w:rPr>
        <w:tab/>
        <w:t>DAS DISPOSIÇÕES GERAIS</w:t>
      </w:r>
    </w:p>
    <w:p w14:paraId="47F63F63" w14:textId="77777777" w:rsidR="00050E93" w:rsidRPr="007A7CC8" w:rsidRDefault="00050E93" w:rsidP="00050E93">
      <w:pPr>
        <w:pStyle w:val="Ttulo2"/>
        <w:tabs>
          <w:tab w:val="left" w:pos="1418"/>
        </w:tabs>
        <w:spacing w:before="0" w:after="0" w:line="312" w:lineRule="auto"/>
        <w:jc w:val="both"/>
        <w:rPr>
          <w:rFonts w:ascii="Times New Roman" w:hAnsi="Times New Roman" w:cs="Times New Roman"/>
          <w:i w:val="0"/>
          <w:w w:val="0"/>
          <w:sz w:val="22"/>
        </w:rPr>
      </w:pPr>
    </w:p>
    <w:p w14:paraId="4CEAA097"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321" w:name="_DV_M165"/>
      <w:bookmarkEnd w:id="321"/>
      <w:r w:rsidRPr="007A7CC8">
        <w:rPr>
          <w:rFonts w:eastAsia="Arial Unicode MS"/>
          <w:w w:val="0"/>
          <w:sz w:val="22"/>
          <w:szCs w:val="22"/>
        </w:rPr>
        <w:t>As comunicações a serem enviadas por qualquer das Partes nos termos desta Escritura deverão ser encaminhadas para os seguintes endereços:</w:t>
      </w:r>
    </w:p>
    <w:p w14:paraId="601FA2B6" w14:textId="77777777" w:rsidR="00050E93" w:rsidRPr="007A7CC8" w:rsidRDefault="00050E93" w:rsidP="00050E93">
      <w:pPr>
        <w:pStyle w:val="p0"/>
        <w:spacing w:line="312" w:lineRule="auto"/>
        <w:rPr>
          <w:rFonts w:ascii="Times New Roman" w:eastAsia="Arial Unicode MS" w:hAnsi="Times New Roman"/>
        </w:rPr>
      </w:pPr>
      <w:bookmarkStart w:id="322" w:name="_DV_M166"/>
      <w:bookmarkEnd w:id="322"/>
    </w:p>
    <w:p w14:paraId="38B20280" w14:textId="77777777" w:rsidR="00050E93" w:rsidRPr="007A7CC8" w:rsidRDefault="00050E93" w:rsidP="00050E93">
      <w:pPr>
        <w:pStyle w:val="p0"/>
        <w:spacing w:line="312" w:lineRule="auto"/>
        <w:rPr>
          <w:rFonts w:ascii="Times New Roman" w:eastAsia="Arial Unicode MS" w:hAnsi="Times New Roman"/>
        </w:rPr>
      </w:pPr>
      <w:r w:rsidRPr="007A7CC8">
        <w:rPr>
          <w:rFonts w:ascii="Times New Roman" w:eastAsia="Arial Unicode MS" w:hAnsi="Times New Roman"/>
        </w:rPr>
        <w:t>(i)</w:t>
      </w:r>
      <w:r w:rsidRPr="007A7CC8">
        <w:rPr>
          <w:rFonts w:ascii="Times New Roman" w:eastAsia="Arial Unicode MS" w:hAnsi="Times New Roman"/>
        </w:rPr>
        <w:tab/>
        <w:t>Para a Emissora:</w:t>
      </w:r>
    </w:p>
    <w:p w14:paraId="2016AEEF" w14:textId="77777777" w:rsidR="00050E93" w:rsidRPr="007A7CC8" w:rsidRDefault="00050E93" w:rsidP="00050E93">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09"/>
        <w:jc w:val="both"/>
        <w:rPr>
          <w:rFonts w:eastAsia="Arial Unicode MS"/>
          <w:b/>
          <w:w w:val="0"/>
          <w:sz w:val="22"/>
          <w:szCs w:val="22"/>
        </w:rPr>
      </w:pPr>
      <w:bookmarkStart w:id="323" w:name="_DV_M167"/>
      <w:bookmarkStart w:id="324" w:name="_DV_M168"/>
      <w:bookmarkStart w:id="325" w:name="_DV_M170"/>
      <w:bookmarkStart w:id="326" w:name="_DV_M171"/>
      <w:bookmarkStart w:id="327" w:name="_DV_M172"/>
      <w:bookmarkStart w:id="328" w:name="_DV_M173"/>
      <w:bookmarkEnd w:id="323"/>
      <w:bookmarkEnd w:id="324"/>
      <w:bookmarkEnd w:id="325"/>
      <w:bookmarkEnd w:id="326"/>
      <w:bookmarkEnd w:id="327"/>
      <w:bookmarkEnd w:id="328"/>
      <w:r w:rsidRPr="007A7CC8">
        <w:rPr>
          <w:rFonts w:eastAsia="Arial Unicode MS"/>
          <w:b/>
          <w:w w:val="0"/>
          <w:sz w:val="22"/>
          <w:szCs w:val="22"/>
        </w:rPr>
        <w:t>NS2.com Internet S.A.</w:t>
      </w:r>
    </w:p>
    <w:p w14:paraId="2141D6C6"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709"/>
        <w:jc w:val="both"/>
        <w:rPr>
          <w:color w:val="000000"/>
          <w:sz w:val="22"/>
          <w:szCs w:val="22"/>
        </w:rPr>
      </w:pPr>
      <w:r w:rsidRPr="007A7CC8">
        <w:rPr>
          <w:color w:val="000000"/>
          <w:sz w:val="22"/>
          <w:szCs w:val="22"/>
        </w:rPr>
        <w:t>Rua Vergueiro, nº 943, Liberdade</w:t>
      </w:r>
    </w:p>
    <w:p w14:paraId="75D93C7F" w14:textId="13CC09D9" w:rsidR="00050E93" w:rsidRDefault="00050E93" w:rsidP="00050E93">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09"/>
        <w:jc w:val="both"/>
        <w:rPr>
          <w:rFonts w:eastAsia="Arial Unicode MS"/>
          <w:w w:val="0"/>
          <w:sz w:val="22"/>
          <w:szCs w:val="22"/>
        </w:rPr>
      </w:pPr>
      <w:r w:rsidRPr="007A7CC8">
        <w:rPr>
          <w:color w:val="000000"/>
          <w:sz w:val="22"/>
          <w:szCs w:val="22"/>
        </w:rPr>
        <w:t>01504-000</w:t>
      </w:r>
      <w:r w:rsidRPr="007A7CC8">
        <w:rPr>
          <w:rFonts w:eastAsia="Arial Unicode MS"/>
          <w:w w:val="0"/>
          <w:sz w:val="22"/>
          <w:szCs w:val="22"/>
        </w:rPr>
        <w:t>, São Paulo/SP</w:t>
      </w:r>
    </w:p>
    <w:p w14:paraId="156ED438" w14:textId="77777777" w:rsidR="007A7CC8" w:rsidRPr="00460BD3" w:rsidRDefault="007A7CC8" w:rsidP="007A7CC8">
      <w:pPr>
        <w:pStyle w:val="TableText"/>
        <w:snapToGrid w:val="0"/>
        <w:spacing w:before="60" w:after="60"/>
        <w:ind w:left="709" w:right="-36"/>
        <w:rPr>
          <w:bCs/>
          <w:color w:val="000000"/>
          <w:sz w:val="22"/>
          <w:szCs w:val="22"/>
          <w:lang w:val="pt-BR"/>
        </w:rPr>
      </w:pPr>
      <w:r w:rsidRPr="00460BD3">
        <w:rPr>
          <w:rFonts w:ascii="Times New Roman" w:hAnsi="Times New Roman"/>
          <w:bCs/>
          <w:color w:val="000000"/>
          <w:sz w:val="22"/>
          <w:szCs w:val="22"/>
          <w:lang w:val="pt-BR"/>
        </w:rPr>
        <w:t>At.: Leonardo Tavares Dib</w:t>
      </w:r>
    </w:p>
    <w:p w14:paraId="57D0294E" w14:textId="77777777" w:rsidR="007A7CC8" w:rsidRPr="00460BD3" w:rsidRDefault="007A7CC8" w:rsidP="007A7CC8">
      <w:pPr>
        <w:pStyle w:val="TableText"/>
        <w:snapToGrid w:val="0"/>
        <w:spacing w:before="60" w:after="60"/>
        <w:ind w:left="709" w:right="-36"/>
        <w:rPr>
          <w:bCs/>
          <w:color w:val="000000"/>
          <w:sz w:val="22"/>
          <w:szCs w:val="22"/>
          <w:lang w:val="pt-BR"/>
        </w:rPr>
      </w:pPr>
      <w:r w:rsidRPr="00460BD3">
        <w:rPr>
          <w:rFonts w:ascii="Times New Roman" w:hAnsi="Times New Roman"/>
          <w:bCs/>
          <w:color w:val="000000"/>
          <w:sz w:val="22"/>
          <w:szCs w:val="22"/>
          <w:lang w:val="pt-BR"/>
        </w:rPr>
        <w:t>Tel.: 55-11 3028-2227</w:t>
      </w:r>
    </w:p>
    <w:p w14:paraId="67CD81AE" w14:textId="77777777" w:rsidR="007A7CC8" w:rsidRPr="00460BD3" w:rsidRDefault="007A7CC8" w:rsidP="007A7CC8">
      <w:pPr>
        <w:pStyle w:val="TableText"/>
        <w:snapToGrid w:val="0"/>
        <w:spacing w:before="60" w:after="60"/>
        <w:ind w:left="709" w:right="-36"/>
        <w:rPr>
          <w:bCs/>
          <w:color w:val="000000"/>
          <w:sz w:val="22"/>
          <w:szCs w:val="22"/>
          <w:lang w:val="pt-BR"/>
        </w:rPr>
      </w:pPr>
      <w:r w:rsidRPr="00460BD3">
        <w:rPr>
          <w:rFonts w:ascii="Times New Roman" w:hAnsi="Times New Roman"/>
          <w:bCs/>
          <w:color w:val="000000"/>
          <w:sz w:val="22"/>
          <w:szCs w:val="22"/>
          <w:lang w:val="pt-BR"/>
        </w:rPr>
        <w:t>Fax: 55-11 3028-2227</w:t>
      </w:r>
    </w:p>
    <w:p w14:paraId="15A27BAA" w14:textId="51F4E313" w:rsidR="007A7CC8" w:rsidRPr="007A7CC8" w:rsidRDefault="007A7CC8" w:rsidP="007A7CC8">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09"/>
        <w:jc w:val="both"/>
        <w:rPr>
          <w:rFonts w:eastAsia="Arial Unicode MS"/>
          <w:w w:val="0"/>
          <w:sz w:val="22"/>
          <w:szCs w:val="22"/>
        </w:rPr>
      </w:pPr>
      <w:r w:rsidRPr="00460BD3">
        <w:rPr>
          <w:bCs/>
          <w:color w:val="000000"/>
          <w:sz w:val="22"/>
          <w:szCs w:val="22"/>
        </w:rPr>
        <w:t>e-mail: leonardo.dib@netshoes.com</w:t>
      </w:r>
    </w:p>
    <w:p w14:paraId="2EB754AA" w14:textId="5322A500" w:rsidR="00050E93" w:rsidRPr="007A7CC8" w:rsidRDefault="00050E93" w:rsidP="00050E93">
      <w:pPr>
        <w:ind w:left="709"/>
        <w:rPr>
          <w:rFonts w:eastAsia="Arial Unicode MS"/>
          <w:w w:val="0"/>
          <w:sz w:val="22"/>
          <w:szCs w:val="22"/>
        </w:rPr>
      </w:pPr>
      <w:r w:rsidRPr="007A7CC8">
        <w:rPr>
          <w:rFonts w:eastAsia="Arial Unicode MS"/>
          <w:w w:val="0"/>
          <w:sz w:val="22"/>
          <w:szCs w:val="22"/>
        </w:rPr>
        <w:tab/>
        <w:t xml:space="preserve"> </w:t>
      </w:r>
    </w:p>
    <w:p w14:paraId="4A37BF05" w14:textId="77777777" w:rsidR="00050E93" w:rsidRPr="007A7CC8" w:rsidRDefault="00050E93" w:rsidP="00050E93">
      <w:pPr>
        <w:pStyle w:val="p0"/>
        <w:spacing w:line="312" w:lineRule="auto"/>
        <w:rPr>
          <w:rFonts w:ascii="Times New Roman" w:eastAsia="Arial Unicode MS" w:hAnsi="Times New Roman"/>
        </w:rPr>
      </w:pPr>
      <w:r w:rsidRPr="007A7CC8">
        <w:rPr>
          <w:rFonts w:ascii="Times New Roman" w:eastAsia="Arial Unicode MS" w:hAnsi="Times New Roman"/>
        </w:rPr>
        <w:lastRenderedPageBreak/>
        <w:t>(</w:t>
      </w:r>
      <w:proofErr w:type="spellStart"/>
      <w:r w:rsidRPr="007A7CC8">
        <w:rPr>
          <w:rFonts w:ascii="Times New Roman" w:eastAsia="Arial Unicode MS" w:hAnsi="Times New Roman"/>
        </w:rPr>
        <w:t>ii</w:t>
      </w:r>
      <w:proofErr w:type="spellEnd"/>
      <w:r w:rsidRPr="007A7CC8">
        <w:rPr>
          <w:rFonts w:ascii="Times New Roman" w:eastAsia="Arial Unicode MS" w:hAnsi="Times New Roman"/>
        </w:rPr>
        <w:t>)</w:t>
      </w:r>
      <w:r w:rsidRPr="007A7CC8">
        <w:rPr>
          <w:rFonts w:ascii="Times New Roman" w:eastAsia="Arial Unicode MS" w:hAnsi="Times New Roman"/>
        </w:rPr>
        <w:tab/>
        <w:t>Para o Agente Fiduciário:</w:t>
      </w:r>
    </w:p>
    <w:p w14:paraId="57A804AC" w14:textId="77777777"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b/>
          <w:sz w:val="22"/>
          <w:szCs w:val="22"/>
        </w:rPr>
      </w:pPr>
      <w:bookmarkStart w:id="329" w:name="_DV_M174"/>
      <w:bookmarkEnd w:id="329"/>
      <w:r w:rsidRPr="007A7CC8">
        <w:rPr>
          <w:b/>
          <w:sz w:val="22"/>
          <w:szCs w:val="22"/>
        </w:rPr>
        <w:t>Oliveira Trust Distribuidora de Títulos e Valores Mobiliários S.A.</w:t>
      </w:r>
    </w:p>
    <w:p w14:paraId="63C81CDD" w14:textId="5CDAEC22" w:rsidR="00050E93" w:rsidRPr="0049066D" w:rsidDel="0049066D" w:rsidRDefault="0049066D">
      <w:pPr>
        <w:pStyle w:val="TableText"/>
        <w:snapToGrid w:val="0"/>
        <w:spacing w:before="60" w:after="60"/>
        <w:ind w:left="709" w:right="-36"/>
        <w:rPr>
          <w:del w:id="330" w:author="Autor" w:date="2019-03-15T12:25:00Z"/>
          <w:sz w:val="22"/>
          <w:szCs w:val="22"/>
          <w:rPrChange w:id="331" w:author="Autor" w:date="2019-03-15T12:25:00Z">
            <w:rPr>
              <w:del w:id="332" w:author="Autor" w:date="2019-03-15T12:25:00Z"/>
              <w:rFonts w:eastAsia="Arial Unicode MS"/>
              <w:w w:val="0"/>
              <w:sz w:val="22"/>
              <w:szCs w:val="22"/>
            </w:rPr>
          </w:rPrChange>
        </w:rPr>
        <w:pPrChange w:id="333" w:author="Autor" w:date="2019-03-15T12:25:00Z">
          <w:pPr>
            <w:shd w:val="clear" w:color="auto" w:fill="FFFFFF"/>
            <w:spacing w:line="312" w:lineRule="auto"/>
            <w:ind w:left="709"/>
            <w:jc w:val="both"/>
          </w:pPr>
        </w:pPrChange>
      </w:pPr>
      <w:ins w:id="334" w:author="Autor" w:date="2019-03-15T12:25:00Z">
        <w:r w:rsidRPr="0049066D">
          <w:rPr>
            <w:rFonts w:ascii="Times New Roman" w:hAnsi="Times New Roman"/>
            <w:sz w:val="22"/>
            <w:szCs w:val="22"/>
            <w:rPrChange w:id="335" w:author="Autor" w:date="2019-03-15T12:25:00Z">
              <w:rPr>
                <w:rFonts w:ascii="Palatino Linotype" w:hAnsi="Palatino Linotype"/>
                <w:sz w:val="22"/>
                <w:szCs w:val="22"/>
              </w:rPr>
            </w:rPrChange>
          </w:rPr>
          <w:t>Avenida das Américas, nº 3.434, bloco 7, sala 201, Barra da Tijuca</w:t>
        </w:r>
        <w:r w:rsidRPr="0049066D" w:rsidDel="002855DC">
          <w:rPr>
            <w:rFonts w:ascii="Times New Roman" w:hAnsi="Times New Roman"/>
            <w:sz w:val="22"/>
            <w:szCs w:val="22"/>
            <w:rPrChange w:id="336" w:author="Autor" w:date="2019-03-15T12:25:00Z">
              <w:rPr>
                <w:rFonts w:ascii="Palatino Linotype" w:hAnsi="Palatino Linotype"/>
                <w:sz w:val="22"/>
                <w:szCs w:val="22"/>
              </w:rPr>
            </w:rPrChange>
          </w:rPr>
          <w:t xml:space="preserve"> </w:t>
        </w:r>
        <w:r w:rsidRPr="0049066D" w:rsidDel="0091781B">
          <w:rPr>
            <w:rFonts w:ascii="Times New Roman" w:hAnsi="Times New Roman"/>
            <w:sz w:val="22"/>
            <w:szCs w:val="22"/>
            <w:rPrChange w:id="337" w:author="Autor" w:date="2019-03-15T12:25:00Z">
              <w:rPr>
                <w:rFonts w:ascii="Palatino Linotype" w:hAnsi="Palatino Linotype"/>
                <w:sz w:val="22"/>
                <w:szCs w:val="22"/>
              </w:rPr>
            </w:rPrChange>
          </w:rPr>
          <w:t xml:space="preserve"> </w:t>
        </w:r>
        <w:r w:rsidRPr="0049066D">
          <w:rPr>
            <w:rFonts w:ascii="Times New Roman" w:hAnsi="Times New Roman"/>
            <w:sz w:val="22"/>
            <w:szCs w:val="22"/>
            <w:rPrChange w:id="338" w:author="Autor" w:date="2019-03-15T12:25:00Z">
              <w:rPr>
                <w:rFonts w:ascii="Palatino Linotype" w:hAnsi="Palatino Linotype"/>
                <w:sz w:val="22"/>
                <w:szCs w:val="22"/>
              </w:rPr>
            </w:rPrChange>
          </w:rPr>
          <w:br/>
          <w:t>CEP 22640-102 - Rio de Janeiro, RJ</w:t>
        </w:r>
      </w:ins>
      <w:del w:id="339" w:author="Autor" w:date="2019-03-15T12:25:00Z">
        <w:r w:rsidR="00AD03F8" w:rsidRPr="0049066D" w:rsidDel="0049066D">
          <w:rPr>
            <w:sz w:val="22"/>
            <w:szCs w:val="22"/>
            <w:rPrChange w:id="340" w:author="Autor" w:date="2019-03-15T12:25:00Z">
              <w:rPr>
                <w:rFonts w:eastAsia="Arial Unicode MS"/>
                <w:w w:val="0"/>
                <w:sz w:val="22"/>
                <w:szCs w:val="22"/>
              </w:rPr>
            </w:rPrChange>
          </w:rPr>
          <w:delText>Rua Joaquim Floriano, nº 1052, 13º andar.</w:delText>
        </w:r>
        <w:r w:rsidR="00050E93" w:rsidRPr="0049066D" w:rsidDel="0049066D">
          <w:rPr>
            <w:sz w:val="22"/>
            <w:szCs w:val="22"/>
            <w:rPrChange w:id="341" w:author="Autor" w:date="2019-03-15T12:25:00Z">
              <w:rPr>
                <w:rFonts w:eastAsia="Arial Unicode MS"/>
                <w:w w:val="0"/>
                <w:sz w:val="22"/>
                <w:szCs w:val="22"/>
              </w:rPr>
            </w:rPrChange>
          </w:rPr>
          <w:delText xml:space="preserve"> </w:delText>
        </w:r>
      </w:del>
    </w:p>
    <w:p w14:paraId="0F083716" w14:textId="33D71204" w:rsidR="00050E93" w:rsidRPr="0049066D" w:rsidRDefault="00F534ED">
      <w:pPr>
        <w:pStyle w:val="TableText"/>
        <w:snapToGrid w:val="0"/>
        <w:spacing w:before="60" w:after="60"/>
        <w:ind w:left="709" w:right="-36"/>
        <w:rPr>
          <w:sz w:val="22"/>
          <w:szCs w:val="22"/>
          <w:rPrChange w:id="342" w:author="Autor" w:date="2019-03-15T12:25:00Z">
            <w:rPr>
              <w:rFonts w:eastAsia="Arial Unicode MS"/>
              <w:w w:val="0"/>
              <w:sz w:val="22"/>
              <w:szCs w:val="22"/>
            </w:rPr>
          </w:rPrChange>
        </w:rPr>
        <w:pPrChange w:id="343" w:author="Autor" w:date="2019-03-15T12:25:00Z">
          <w:pPr>
            <w:shd w:val="clear" w:color="auto" w:fill="FFFFFF"/>
            <w:spacing w:line="312" w:lineRule="auto"/>
            <w:ind w:left="709"/>
            <w:jc w:val="both"/>
          </w:pPr>
        </w:pPrChange>
      </w:pPr>
      <w:del w:id="344" w:author="Autor" w:date="2019-03-15T12:25:00Z">
        <w:r w:rsidRPr="0049066D" w:rsidDel="0049066D">
          <w:rPr>
            <w:rFonts w:ascii="Times New Roman" w:hAnsi="Times New Roman"/>
            <w:kern w:val="0"/>
            <w:sz w:val="22"/>
            <w:szCs w:val="22"/>
            <w:lang w:val="pt-BR"/>
          </w:rPr>
          <w:delText>04534-004</w:delText>
        </w:r>
        <w:r w:rsidR="00050E93" w:rsidRPr="0049066D" w:rsidDel="0049066D">
          <w:rPr>
            <w:rFonts w:ascii="Times New Roman" w:hAnsi="Times New Roman"/>
            <w:kern w:val="0"/>
            <w:sz w:val="22"/>
            <w:szCs w:val="22"/>
            <w:lang w:val="pt-BR"/>
            <w:rPrChange w:id="345" w:author="Autor" w:date="2019-03-15T12:25:00Z">
              <w:rPr>
                <w:rFonts w:eastAsia="Arial Unicode MS"/>
                <w:w w:val="0"/>
                <w:sz w:val="22"/>
                <w:szCs w:val="22"/>
              </w:rPr>
            </w:rPrChange>
          </w:rPr>
          <w:delText xml:space="preserve">, </w:delText>
        </w:r>
        <w:r w:rsidR="00AD03F8" w:rsidRPr="0049066D" w:rsidDel="0049066D">
          <w:rPr>
            <w:rFonts w:ascii="Times New Roman" w:hAnsi="Times New Roman"/>
            <w:kern w:val="0"/>
            <w:sz w:val="22"/>
            <w:szCs w:val="22"/>
            <w:lang w:val="pt-BR"/>
            <w:rPrChange w:id="346" w:author="Autor" w:date="2019-03-15T12:25:00Z">
              <w:rPr>
                <w:rFonts w:eastAsia="Arial Unicode MS"/>
                <w:w w:val="0"/>
                <w:sz w:val="22"/>
                <w:szCs w:val="22"/>
              </w:rPr>
            </w:rPrChange>
          </w:rPr>
          <w:delText>São Paulo</w:delText>
        </w:r>
        <w:r w:rsidR="00050E93" w:rsidRPr="0049066D" w:rsidDel="0049066D">
          <w:rPr>
            <w:rFonts w:ascii="Times New Roman" w:hAnsi="Times New Roman"/>
            <w:kern w:val="0"/>
            <w:sz w:val="22"/>
            <w:szCs w:val="22"/>
            <w:lang w:val="pt-BR"/>
            <w:rPrChange w:id="347" w:author="Autor" w:date="2019-03-15T12:25:00Z">
              <w:rPr>
                <w:rFonts w:eastAsia="Arial Unicode MS"/>
                <w:w w:val="0"/>
                <w:sz w:val="22"/>
                <w:szCs w:val="22"/>
              </w:rPr>
            </w:rPrChange>
          </w:rPr>
          <w:delText>/</w:delText>
        </w:r>
        <w:r w:rsidR="00AD03F8" w:rsidRPr="0049066D" w:rsidDel="0049066D">
          <w:rPr>
            <w:rFonts w:ascii="Times New Roman" w:hAnsi="Times New Roman"/>
            <w:kern w:val="0"/>
            <w:sz w:val="22"/>
            <w:szCs w:val="22"/>
            <w:lang w:val="pt-BR"/>
            <w:rPrChange w:id="348" w:author="Autor" w:date="2019-03-15T12:25:00Z">
              <w:rPr>
                <w:rFonts w:eastAsia="Arial Unicode MS"/>
                <w:w w:val="0"/>
                <w:sz w:val="22"/>
                <w:szCs w:val="22"/>
              </w:rPr>
            </w:rPrChange>
          </w:rPr>
          <w:delText>SP</w:delText>
        </w:r>
      </w:del>
      <w:r w:rsidR="00050E93" w:rsidRPr="0049066D">
        <w:rPr>
          <w:rFonts w:ascii="Times New Roman" w:hAnsi="Times New Roman"/>
          <w:kern w:val="0"/>
          <w:sz w:val="22"/>
          <w:szCs w:val="22"/>
          <w:lang w:val="pt-BR"/>
          <w:rPrChange w:id="349" w:author="Autor" w:date="2019-03-15T12:25:00Z">
            <w:rPr>
              <w:rFonts w:eastAsia="Arial Unicode MS"/>
              <w:w w:val="0"/>
              <w:sz w:val="22"/>
              <w:szCs w:val="22"/>
            </w:rPr>
          </w:rPrChange>
        </w:rPr>
        <w:t xml:space="preserve"> </w:t>
      </w:r>
    </w:p>
    <w:p w14:paraId="4935F094" w14:textId="77777777" w:rsidR="00050E93" w:rsidRPr="007A7CC8" w:rsidRDefault="00050E93" w:rsidP="00050E93">
      <w:pPr>
        <w:pStyle w:val="TableText"/>
        <w:snapToGrid w:val="0"/>
        <w:spacing w:before="60" w:after="60"/>
        <w:ind w:left="709" w:right="-36"/>
        <w:rPr>
          <w:rFonts w:ascii="Times New Roman" w:hAnsi="Times New Roman"/>
          <w:kern w:val="0"/>
          <w:sz w:val="22"/>
          <w:szCs w:val="22"/>
          <w:lang w:val="pt-BR"/>
        </w:rPr>
      </w:pPr>
      <w:r w:rsidRPr="0049066D">
        <w:rPr>
          <w:rFonts w:ascii="Times New Roman" w:hAnsi="Times New Roman"/>
          <w:kern w:val="0"/>
          <w:sz w:val="22"/>
          <w:szCs w:val="22"/>
          <w:lang w:val="pt-BR"/>
          <w:rPrChange w:id="350" w:author="Autor" w:date="2019-03-15T12:25:00Z">
            <w:rPr>
              <w:rFonts w:ascii="Times New Roman" w:eastAsia="Arial Unicode MS" w:hAnsi="Times New Roman"/>
              <w:w w:val="0"/>
              <w:sz w:val="22"/>
              <w:szCs w:val="22"/>
              <w:lang w:val="pt-BR"/>
            </w:rPr>
          </w:rPrChange>
        </w:rPr>
        <w:t>At.:</w:t>
      </w:r>
      <w:r w:rsidRPr="0049066D">
        <w:rPr>
          <w:rFonts w:ascii="Times New Roman" w:hAnsi="Times New Roman"/>
          <w:kern w:val="0"/>
          <w:sz w:val="22"/>
          <w:szCs w:val="22"/>
          <w:lang w:val="pt-BR"/>
          <w:rPrChange w:id="351" w:author="Autor" w:date="2019-03-15T12:25:00Z">
            <w:rPr>
              <w:rFonts w:ascii="Times New Roman" w:hAnsi="Times New Roman"/>
              <w:bCs/>
              <w:color w:val="000000"/>
              <w:sz w:val="22"/>
              <w:szCs w:val="22"/>
              <w:lang w:val="pt-BR"/>
            </w:rPr>
          </w:rPrChange>
        </w:rPr>
        <w:t xml:space="preserve"> Antonio Amaro // Maria Carolina Vieira Abrantes</w:t>
      </w:r>
    </w:p>
    <w:p w14:paraId="355B3056" w14:textId="77777777" w:rsidR="00050E93" w:rsidRPr="0049066D" w:rsidRDefault="00050E93" w:rsidP="00050E93">
      <w:pPr>
        <w:pStyle w:val="TableText"/>
        <w:snapToGrid w:val="0"/>
        <w:spacing w:before="60" w:after="60"/>
        <w:ind w:left="709" w:right="-36"/>
        <w:rPr>
          <w:rFonts w:ascii="Times New Roman" w:hAnsi="Times New Roman"/>
          <w:kern w:val="0"/>
          <w:sz w:val="22"/>
          <w:szCs w:val="22"/>
          <w:lang w:val="pt-BR"/>
        </w:rPr>
      </w:pPr>
      <w:r w:rsidRPr="0049066D">
        <w:rPr>
          <w:rFonts w:ascii="Times New Roman" w:hAnsi="Times New Roman"/>
          <w:kern w:val="0"/>
          <w:sz w:val="22"/>
          <w:szCs w:val="22"/>
          <w:lang w:val="pt-BR"/>
        </w:rPr>
        <w:t>Tel.: (</w:t>
      </w:r>
      <w:r w:rsidRPr="007A7CC8">
        <w:rPr>
          <w:rFonts w:ascii="Times New Roman" w:hAnsi="Times New Roman"/>
          <w:kern w:val="0"/>
          <w:sz w:val="22"/>
          <w:szCs w:val="22"/>
          <w:lang w:val="pt-BR"/>
        </w:rPr>
        <w:t>21) 3514-0000</w:t>
      </w:r>
    </w:p>
    <w:p w14:paraId="065A3387" w14:textId="77777777" w:rsidR="00050E93" w:rsidRPr="0049066D" w:rsidRDefault="00050E93" w:rsidP="00050E93">
      <w:pPr>
        <w:pStyle w:val="TableText"/>
        <w:snapToGrid w:val="0"/>
        <w:spacing w:before="60" w:after="60"/>
        <w:ind w:left="709" w:right="-36"/>
        <w:rPr>
          <w:rFonts w:ascii="Times New Roman" w:hAnsi="Times New Roman"/>
          <w:kern w:val="0"/>
          <w:sz w:val="22"/>
          <w:szCs w:val="22"/>
          <w:lang w:val="pt-BR"/>
        </w:rPr>
      </w:pPr>
      <w:r w:rsidRPr="0049066D">
        <w:rPr>
          <w:rFonts w:ascii="Times New Roman" w:hAnsi="Times New Roman"/>
          <w:kern w:val="0"/>
          <w:sz w:val="22"/>
          <w:szCs w:val="22"/>
          <w:lang w:val="pt-BR"/>
        </w:rPr>
        <w:t>Fax: (</w:t>
      </w:r>
      <w:r w:rsidRPr="007A7CC8">
        <w:rPr>
          <w:rFonts w:ascii="Times New Roman" w:hAnsi="Times New Roman"/>
          <w:kern w:val="0"/>
          <w:sz w:val="22"/>
          <w:szCs w:val="22"/>
          <w:lang w:val="pt-BR"/>
        </w:rPr>
        <w:t>21) 3514-0099</w:t>
      </w:r>
    </w:p>
    <w:p w14:paraId="4D77852E" w14:textId="2C717B8F"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szCs w:val="22"/>
        </w:rPr>
      </w:pPr>
      <w:r w:rsidRPr="007A7CC8">
        <w:rPr>
          <w:rFonts w:eastAsia="Arial Unicode MS"/>
          <w:w w:val="0"/>
          <w:sz w:val="22"/>
          <w:szCs w:val="22"/>
        </w:rPr>
        <w:t xml:space="preserve">e-mail: </w:t>
      </w:r>
      <w:r w:rsidRPr="007A7CC8">
        <w:rPr>
          <w:sz w:val="22"/>
          <w:szCs w:val="22"/>
        </w:rPr>
        <w:t>antonio.amaro@oliveiratrust</w:t>
      </w:r>
      <w:r w:rsidRPr="007A7CC8">
        <w:rPr>
          <w:sz w:val="22"/>
        </w:rPr>
        <w:t>.com.br</w:t>
      </w:r>
      <w:r w:rsidRPr="007A7CC8">
        <w:rPr>
          <w:sz w:val="22"/>
          <w:szCs w:val="22"/>
        </w:rPr>
        <w:t xml:space="preserve"> // ger2.agente@oliveiratrust.com.br</w:t>
      </w:r>
    </w:p>
    <w:p w14:paraId="7D3D05F5" w14:textId="77777777"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291A7673" w14:textId="77777777" w:rsidR="00050E93" w:rsidRPr="007A7CC8" w:rsidRDefault="00050E93" w:rsidP="00050E93">
      <w:pPr>
        <w:pStyle w:val="p0"/>
        <w:spacing w:line="312" w:lineRule="auto"/>
        <w:rPr>
          <w:rFonts w:ascii="Times New Roman" w:eastAsia="Arial Unicode MS" w:hAnsi="Times New Roman"/>
        </w:rPr>
      </w:pPr>
      <w:r w:rsidRPr="007A7CC8">
        <w:rPr>
          <w:rFonts w:ascii="Times New Roman" w:eastAsia="Arial Unicode MS" w:hAnsi="Times New Roman"/>
        </w:rPr>
        <w:t>(</w:t>
      </w:r>
      <w:proofErr w:type="spellStart"/>
      <w:r w:rsidRPr="007A7CC8">
        <w:rPr>
          <w:rFonts w:ascii="Times New Roman" w:eastAsia="Arial Unicode MS" w:hAnsi="Times New Roman"/>
        </w:rPr>
        <w:t>iii</w:t>
      </w:r>
      <w:proofErr w:type="spellEnd"/>
      <w:r w:rsidRPr="007A7CC8">
        <w:rPr>
          <w:rFonts w:ascii="Times New Roman" w:eastAsia="Arial Unicode MS" w:hAnsi="Times New Roman"/>
        </w:rPr>
        <w:t>)</w:t>
      </w:r>
      <w:r w:rsidRPr="007A7CC8">
        <w:rPr>
          <w:rFonts w:ascii="Times New Roman" w:eastAsia="Arial Unicode MS" w:hAnsi="Times New Roman"/>
        </w:rPr>
        <w:tab/>
        <w:t>Para o Banco Mandatário</w:t>
      </w:r>
      <w:r w:rsidRPr="007A7CC8">
        <w:rPr>
          <w:rFonts w:ascii="Times New Roman" w:hAnsi="Times New Roman"/>
        </w:rPr>
        <w:t xml:space="preserve"> e Banco Escriturador</w:t>
      </w:r>
      <w:r w:rsidRPr="007A7CC8">
        <w:rPr>
          <w:rFonts w:ascii="Times New Roman" w:eastAsia="Arial Unicode MS" w:hAnsi="Times New Roman"/>
        </w:rPr>
        <w:t>:</w:t>
      </w:r>
    </w:p>
    <w:p w14:paraId="773EE9B9" w14:textId="77777777"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b/>
          <w:w w:val="0"/>
          <w:sz w:val="22"/>
        </w:rPr>
      </w:pPr>
      <w:r w:rsidRPr="007A7CC8">
        <w:rPr>
          <w:rFonts w:eastAsia="Arial Unicode MS"/>
          <w:b/>
          <w:w w:val="0"/>
          <w:sz w:val="22"/>
        </w:rPr>
        <w:t>Banco Bradesco S.A.</w:t>
      </w:r>
    </w:p>
    <w:p w14:paraId="43995724" w14:textId="77777777"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rPr>
      </w:pPr>
      <w:r w:rsidRPr="007A7CC8">
        <w:rPr>
          <w:rFonts w:eastAsia="Arial Unicode MS"/>
          <w:w w:val="0"/>
          <w:sz w:val="22"/>
        </w:rPr>
        <w:t>Departamento de Ações e Custódia – DAC</w:t>
      </w:r>
    </w:p>
    <w:p w14:paraId="6CB0E082" w14:textId="77777777"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rPr>
      </w:pPr>
      <w:r w:rsidRPr="007A7CC8">
        <w:rPr>
          <w:rFonts w:eastAsia="Arial Unicode MS"/>
          <w:w w:val="0"/>
          <w:sz w:val="22"/>
        </w:rPr>
        <w:t>Av. Yara, S/N - Cidade de Deus - Prédio Amarelo – 2º Andar, CEP 06029-900, Osasco – SP.</w:t>
      </w:r>
    </w:p>
    <w:p w14:paraId="58A1D2A9" w14:textId="77777777"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rPr>
      </w:pPr>
      <w:r w:rsidRPr="007A7CC8">
        <w:rPr>
          <w:rFonts w:eastAsia="Arial Unicode MS"/>
          <w:w w:val="0"/>
          <w:sz w:val="22"/>
        </w:rPr>
        <w:t>At.: Marcelo Poli</w:t>
      </w:r>
    </w:p>
    <w:p w14:paraId="531B8BEA" w14:textId="77777777"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rPr>
      </w:pPr>
      <w:r w:rsidRPr="007A7CC8">
        <w:rPr>
          <w:rFonts w:eastAsia="Arial Unicode MS"/>
          <w:w w:val="0"/>
          <w:sz w:val="22"/>
        </w:rPr>
        <w:t xml:space="preserve">Tel.: (11) 3684-3749 </w:t>
      </w:r>
    </w:p>
    <w:p w14:paraId="62D366C6" w14:textId="77777777"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rPr>
      </w:pPr>
      <w:r w:rsidRPr="007A7CC8">
        <w:rPr>
          <w:rFonts w:eastAsia="Arial Unicode MS"/>
          <w:w w:val="0"/>
          <w:sz w:val="22"/>
        </w:rPr>
        <w:t>Fax: (11) 3684-2714</w:t>
      </w:r>
    </w:p>
    <w:p w14:paraId="631AA0CE" w14:textId="77777777"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szCs w:val="22"/>
          <w:lang w:val="en-US"/>
        </w:rPr>
      </w:pPr>
      <w:r w:rsidRPr="007A7CC8">
        <w:rPr>
          <w:rFonts w:eastAsia="Arial Unicode MS"/>
          <w:w w:val="0"/>
          <w:sz w:val="22"/>
          <w:lang w:val="en-US"/>
        </w:rPr>
        <w:t>Email: 4010.mpoli@bradesco.com.br</w:t>
      </w:r>
    </w:p>
    <w:p w14:paraId="0F97E7BD" w14:textId="77777777"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sz w:val="22"/>
          <w:szCs w:val="22"/>
          <w:lang w:val="en-US"/>
        </w:rPr>
      </w:pPr>
    </w:p>
    <w:p w14:paraId="51A1FC86" w14:textId="45B89E13" w:rsidR="00050E93" w:rsidRPr="007A7CC8" w:rsidRDefault="00050E93" w:rsidP="00050E93">
      <w:pPr>
        <w:pStyle w:val="p0"/>
        <w:spacing w:line="312" w:lineRule="auto"/>
        <w:rPr>
          <w:rFonts w:ascii="Times New Roman" w:eastAsia="Arial Unicode MS" w:hAnsi="Times New Roman"/>
          <w:lang w:val="en-US"/>
        </w:rPr>
      </w:pPr>
      <w:r w:rsidRPr="007A7CC8">
        <w:rPr>
          <w:rFonts w:ascii="Times New Roman" w:eastAsia="Arial Unicode MS" w:hAnsi="Times New Roman"/>
          <w:lang w:val="en-US"/>
        </w:rPr>
        <w:t>(iv)</w:t>
      </w:r>
      <w:r w:rsidRPr="007A7CC8">
        <w:rPr>
          <w:rFonts w:ascii="Times New Roman" w:eastAsia="Arial Unicode MS" w:hAnsi="Times New Roman"/>
          <w:lang w:val="en-US"/>
        </w:rPr>
        <w:tab/>
        <w:t xml:space="preserve">Para a </w:t>
      </w:r>
      <w:r w:rsidR="00FD70EA" w:rsidRPr="004A31A8">
        <w:rPr>
          <w:lang w:val="en-US"/>
        </w:rPr>
        <w:t>B3</w:t>
      </w:r>
      <w:r w:rsidRPr="007A7CC8">
        <w:rPr>
          <w:rFonts w:ascii="Times New Roman" w:eastAsia="Arial Unicode MS" w:hAnsi="Times New Roman"/>
          <w:lang w:val="en-US"/>
        </w:rPr>
        <w:t>:</w:t>
      </w:r>
    </w:p>
    <w:p w14:paraId="4E6189BB" w14:textId="47D63FF6" w:rsidR="00050E93" w:rsidRPr="007A7CC8" w:rsidRDefault="00816047" w:rsidP="00050E93">
      <w:pPr>
        <w:shd w:val="clear" w:color="auto" w:fill="FFFFFF"/>
        <w:tabs>
          <w:tab w:val="left" w:pos="24"/>
          <w:tab w:val="left" w:pos="709"/>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b/>
          <w:bCs/>
          <w:smallCaps/>
          <w:w w:val="0"/>
          <w:sz w:val="22"/>
          <w:szCs w:val="22"/>
        </w:rPr>
      </w:pPr>
      <w:r w:rsidRPr="007A7CC8">
        <w:rPr>
          <w:b/>
          <w:bCs/>
          <w:sz w:val="22"/>
          <w:szCs w:val="22"/>
        </w:rPr>
        <w:t>B3 S/A – Brasil, Bolsa, Balcão</w:t>
      </w:r>
    </w:p>
    <w:p w14:paraId="7DA04306" w14:textId="77777777"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szCs w:val="22"/>
        </w:rPr>
      </w:pPr>
      <w:r w:rsidRPr="007A7CC8">
        <w:rPr>
          <w:rFonts w:eastAsia="Arial Unicode MS"/>
          <w:w w:val="0"/>
          <w:sz w:val="22"/>
          <w:szCs w:val="22"/>
        </w:rPr>
        <w:t>Av. Brigadeiro Faria Lima, nº 1663, 4º andar</w:t>
      </w:r>
    </w:p>
    <w:p w14:paraId="08384447" w14:textId="77777777"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szCs w:val="22"/>
        </w:rPr>
      </w:pPr>
      <w:r w:rsidRPr="007A7CC8">
        <w:rPr>
          <w:rFonts w:eastAsia="Arial Unicode MS"/>
          <w:w w:val="0"/>
          <w:sz w:val="22"/>
          <w:szCs w:val="22"/>
        </w:rPr>
        <w:t>01452-000 - São Paulo/SP</w:t>
      </w:r>
    </w:p>
    <w:p w14:paraId="71A01E73" w14:textId="77777777"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szCs w:val="22"/>
        </w:rPr>
      </w:pPr>
      <w:r w:rsidRPr="007A7CC8">
        <w:rPr>
          <w:rFonts w:eastAsia="Arial Unicode MS"/>
          <w:w w:val="0"/>
          <w:sz w:val="22"/>
          <w:szCs w:val="22"/>
        </w:rPr>
        <w:t>Tel.: (11) 3111-1596</w:t>
      </w:r>
    </w:p>
    <w:p w14:paraId="26BD06A2" w14:textId="77777777"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szCs w:val="22"/>
        </w:rPr>
      </w:pPr>
      <w:r w:rsidRPr="007A7CC8">
        <w:rPr>
          <w:rFonts w:eastAsia="Arial Unicode MS"/>
          <w:w w:val="0"/>
          <w:sz w:val="22"/>
          <w:szCs w:val="22"/>
        </w:rPr>
        <w:t>Fax: (11) 3115-1564</w:t>
      </w:r>
    </w:p>
    <w:p w14:paraId="3CB43B36" w14:textId="77777777" w:rsidR="00050E93" w:rsidRPr="007A7CC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szCs w:val="22"/>
        </w:rPr>
      </w:pPr>
      <w:r w:rsidRPr="007A7CC8">
        <w:rPr>
          <w:rFonts w:eastAsia="Arial Unicode MS"/>
          <w:w w:val="0"/>
          <w:sz w:val="22"/>
          <w:szCs w:val="22"/>
        </w:rPr>
        <w:t>At.: Gerência de Valores Mobiliários</w:t>
      </w:r>
    </w:p>
    <w:p w14:paraId="69504F98" w14:textId="2C017F6C" w:rsidR="00050E93" w:rsidRPr="004A31A8" w:rsidRDefault="00050E93" w:rsidP="00050E9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szCs w:val="22"/>
        </w:rPr>
      </w:pPr>
      <w:proofErr w:type="spellStart"/>
      <w:r w:rsidRPr="004A31A8">
        <w:rPr>
          <w:rFonts w:eastAsia="Arial Unicode MS"/>
          <w:w w:val="0"/>
          <w:sz w:val="22"/>
          <w:szCs w:val="22"/>
        </w:rPr>
        <w:t>Email</w:t>
      </w:r>
      <w:proofErr w:type="spellEnd"/>
      <w:r w:rsidRPr="004A31A8">
        <w:rPr>
          <w:rFonts w:eastAsia="Arial Unicode MS"/>
          <w:w w:val="0"/>
          <w:sz w:val="22"/>
          <w:szCs w:val="22"/>
        </w:rPr>
        <w:t xml:space="preserve">: </w:t>
      </w:r>
      <w:r w:rsidR="00816047" w:rsidRPr="004A31A8">
        <w:rPr>
          <w:rFonts w:eastAsia="Arial Unicode MS"/>
          <w:w w:val="0"/>
          <w:sz w:val="22"/>
        </w:rPr>
        <w:t>valores.mobiliarios@b3.com.br</w:t>
      </w:r>
    </w:p>
    <w:p w14:paraId="490A7746" w14:textId="77777777" w:rsidR="00050E93" w:rsidRPr="004A31A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318E9857"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t xml:space="preserve">As comunicações serão consideradas entregues quando recebidas sob protocolo ou com aviso de recebimento expedido pelo correio ou ainda por telegrama enviado aos endereços acima. </w:t>
      </w:r>
      <w:bookmarkStart w:id="352" w:name="_DV_M182"/>
      <w:bookmarkEnd w:id="352"/>
      <w:r w:rsidRPr="007A7CC8">
        <w:rPr>
          <w:rFonts w:eastAsia="Arial Unicode MS"/>
          <w:w w:val="0"/>
          <w:sz w:val="22"/>
          <w:szCs w:val="22"/>
        </w:rPr>
        <w:t>As comunicações feitas por fax ou correio eletrônico serão consideradas recebidas na data de seu envio, desde que seu recebimento seja confirmado pela parte receptora da comunicação. Os respectivos originais deverão ser encaminhados para os endereços acima em até 5 (cinco) dias úteis após o envio da mensagem. As comunicações enviadas por qualquer um desses meios serão consideradas válidas desde que observado o disposto na presente Cláusula 10.</w:t>
      </w:r>
    </w:p>
    <w:p w14:paraId="46770843"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5F84D731"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353" w:name="_DV_M183"/>
      <w:bookmarkEnd w:id="353"/>
      <w:r w:rsidRPr="007A7CC8">
        <w:rPr>
          <w:rFonts w:eastAsia="Arial Unicode MS"/>
          <w:w w:val="0"/>
          <w:sz w:val="22"/>
          <w:szCs w:val="22"/>
        </w:rPr>
        <w:t>A mudança de qualquer dos endereços acima deverá ser imediatamente comunicada às demais Partes.</w:t>
      </w:r>
    </w:p>
    <w:p w14:paraId="06405F60"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6E97A0EA" w14:textId="2EAF9C0B"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A7CC8">
        <w:rPr>
          <w:rFonts w:eastAsia="Arial Unicode MS"/>
          <w:w w:val="0"/>
          <w:sz w:val="22"/>
          <w:szCs w:val="22"/>
        </w:rPr>
        <w:lastRenderedPageBreak/>
        <w:t>Exceto quando previsto expressamente de modo diverso na presente Escritura, entende-se por “dia útil” qualquer dia da semana, exceto sábado, domingos e feriados nacionais ou ainda, quando não houver expediente bancário na Cidade de São Paulo, no Estado de São Paulo,</w:t>
      </w:r>
      <w:r w:rsidRPr="007A7CC8">
        <w:rPr>
          <w:sz w:val="22"/>
          <w:szCs w:val="22"/>
        </w:rPr>
        <w:t xml:space="preserve"> </w:t>
      </w:r>
      <w:r w:rsidRPr="007A7CC8">
        <w:rPr>
          <w:rFonts w:eastAsia="Arial Unicode MS"/>
          <w:w w:val="0"/>
          <w:sz w:val="22"/>
          <w:szCs w:val="22"/>
        </w:rPr>
        <w:t xml:space="preserve">ressalvados os casos de pagamentos que devam ser realizados através da </w:t>
      </w:r>
      <w:r w:rsidR="00FD70EA">
        <w:rPr>
          <w:sz w:val="22"/>
          <w:szCs w:val="22"/>
        </w:rPr>
        <w:t>B3</w:t>
      </w:r>
      <w:r w:rsidRPr="007A7CC8">
        <w:rPr>
          <w:rFonts w:eastAsia="Arial Unicode MS"/>
          <w:w w:val="0"/>
          <w:sz w:val="22"/>
          <w:szCs w:val="22"/>
        </w:rPr>
        <w:t>, hipótese em que somente “dia útil” será qualquer dia da semana, exceto sábado, domingo ou feriado nacional. Quando a indicação de prazo contado por dia na presente Escritura não vier acompanhada da indicação de “dia útil”, entende-se que o prazo é contado em dias corridos.</w:t>
      </w:r>
    </w:p>
    <w:p w14:paraId="4A05364E" w14:textId="77777777" w:rsidR="00050E93" w:rsidRPr="007A7CC8" w:rsidRDefault="00050E93" w:rsidP="00050E93">
      <w:pPr>
        <w:tabs>
          <w:tab w:val="left" w:pos="1418"/>
        </w:tabs>
        <w:rPr>
          <w:sz w:val="22"/>
          <w:szCs w:val="22"/>
        </w:rPr>
      </w:pPr>
    </w:p>
    <w:p w14:paraId="45012D92" w14:textId="77777777" w:rsidR="00050E93" w:rsidRPr="007A7CC8" w:rsidRDefault="00050E93" w:rsidP="00876C01">
      <w:pPr>
        <w:numPr>
          <w:ilvl w:val="1"/>
          <w:numId w:val="2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354" w:name="_DV_M412"/>
      <w:bookmarkEnd w:id="354"/>
      <w:r w:rsidRPr="007A7CC8">
        <w:rPr>
          <w:rFonts w:eastAsia="Arial Unicode MS"/>
          <w:w w:val="0"/>
          <w:sz w:val="22"/>
          <w:szCs w:val="22"/>
        </w:rPr>
        <w:t>Não se presume a renúncia a qualquer dos direitos decorrentes da presente Escritura. Desta forma, nenhum atraso, omissão ou liberalidade no exercício de qualquer direito ou faculdade que caiba aos D</w:t>
      </w:r>
      <w:r w:rsidRPr="007A7CC8">
        <w:rPr>
          <w:sz w:val="22"/>
          <w:szCs w:val="22"/>
        </w:rPr>
        <w:t>ebenturistas</w:t>
      </w:r>
      <w:r w:rsidRPr="007A7CC8">
        <w:rPr>
          <w:rFonts w:eastAsia="Arial Unicode MS"/>
          <w:w w:val="0"/>
          <w:sz w:val="22"/>
          <w:szCs w:val="22"/>
        </w:rPr>
        <w:t xml:space="preserve"> em razão de qualquer inadimplemento da Emissora prejudicará o exercício de tal direito ou faculdade, ou será interpretado como renúncia ao mesmo, nem constituirá novação ou precedente no tocante a qualquer outro inadimplemento ou atraso.</w:t>
      </w:r>
    </w:p>
    <w:p w14:paraId="593E0EB5" w14:textId="77777777" w:rsidR="00050E93" w:rsidRPr="007A7CC8" w:rsidRDefault="00050E93" w:rsidP="00050E9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3CC71956" w14:textId="77777777" w:rsidR="00050E93" w:rsidRPr="007A7CC8" w:rsidRDefault="00050E93" w:rsidP="00876C01">
      <w:pPr>
        <w:numPr>
          <w:ilvl w:val="1"/>
          <w:numId w:val="28"/>
        </w:numPr>
        <w:tabs>
          <w:tab w:val="left" w:pos="1418"/>
        </w:tabs>
        <w:spacing w:line="312" w:lineRule="auto"/>
        <w:ind w:left="0" w:firstLine="0"/>
        <w:jc w:val="both"/>
        <w:rPr>
          <w:rFonts w:eastAsia="Arial Unicode MS"/>
          <w:w w:val="0"/>
          <w:sz w:val="22"/>
          <w:szCs w:val="22"/>
        </w:rPr>
      </w:pPr>
      <w:r w:rsidRPr="007A7CC8">
        <w:rPr>
          <w:rFonts w:eastAsia="Arial Unicode MS"/>
          <w:w w:val="0"/>
          <w:sz w:val="22"/>
          <w:szCs w:val="22"/>
        </w:rPr>
        <w:t>Caso qualquer das disposições ora aprovadas venha a ser julgada ilegal, inválida ou ineficaz, prevalecerão todas as demais disposições não afetadas por tal julgamento, comprometendo-se as Partes, em boa-fé, a substituírem as disposições afetadas por outra que, na medida do possível, produza o mesmo efeito.</w:t>
      </w:r>
    </w:p>
    <w:p w14:paraId="3D23BB14" w14:textId="77777777" w:rsidR="00050E93" w:rsidRPr="007A7CC8" w:rsidRDefault="00050E93" w:rsidP="00050E93">
      <w:pPr>
        <w:tabs>
          <w:tab w:val="left" w:pos="1418"/>
        </w:tabs>
        <w:spacing w:line="312" w:lineRule="auto"/>
        <w:jc w:val="both"/>
        <w:rPr>
          <w:rFonts w:eastAsia="Arial Unicode MS"/>
          <w:w w:val="0"/>
          <w:sz w:val="22"/>
          <w:szCs w:val="22"/>
        </w:rPr>
      </w:pPr>
    </w:p>
    <w:p w14:paraId="1ECCC902" w14:textId="77777777" w:rsidR="00050E93" w:rsidRPr="007A7CC8" w:rsidRDefault="00050E93" w:rsidP="00876C01">
      <w:pPr>
        <w:numPr>
          <w:ilvl w:val="1"/>
          <w:numId w:val="28"/>
        </w:numPr>
        <w:tabs>
          <w:tab w:val="left" w:pos="1418"/>
        </w:tabs>
        <w:spacing w:line="312" w:lineRule="auto"/>
        <w:ind w:left="0" w:firstLine="0"/>
        <w:jc w:val="both"/>
        <w:rPr>
          <w:rFonts w:eastAsia="Arial Unicode MS"/>
          <w:w w:val="0"/>
          <w:sz w:val="22"/>
          <w:szCs w:val="22"/>
        </w:rPr>
      </w:pPr>
      <w:r w:rsidRPr="007A7CC8">
        <w:rPr>
          <w:rFonts w:eastAsia="Arial Unicode MS"/>
          <w:w w:val="0"/>
          <w:sz w:val="22"/>
          <w:szCs w:val="22"/>
        </w:rPr>
        <w:t>Esta Escritura é regida pelas Leis da República Federativa do Brasil.</w:t>
      </w:r>
    </w:p>
    <w:p w14:paraId="314803EE" w14:textId="77777777" w:rsidR="00050E93" w:rsidRPr="007A7CC8" w:rsidRDefault="00050E93" w:rsidP="00050E93">
      <w:pPr>
        <w:tabs>
          <w:tab w:val="left" w:pos="1418"/>
        </w:tabs>
        <w:spacing w:line="312" w:lineRule="auto"/>
        <w:jc w:val="both"/>
        <w:rPr>
          <w:rFonts w:eastAsia="Arial Unicode MS"/>
          <w:w w:val="0"/>
          <w:sz w:val="22"/>
          <w:szCs w:val="22"/>
        </w:rPr>
      </w:pPr>
    </w:p>
    <w:p w14:paraId="32CB8FC3" w14:textId="77777777" w:rsidR="00050E93" w:rsidRPr="007A7CC8" w:rsidRDefault="00050E93" w:rsidP="00876C01">
      <w:pPr>
        <w:numPr>
          <w:ilvl w:val="1"/>
          <w:numId w:val="28"/>
        </w:numPr>
        <w:tabs>
          <w:tab w:val="left" w:pos="1418"/>
        </w:tabs>
        <w:spacing w:line="312" w:lineRule="auto"/>
        <w:ind w:left="0" w:firstLine="0"/>
        <w:jc w:val="both"/>
        <w:rPr>
          <w:rFonts w:eastAsia="Arial Unicode MS"/>
          <w:w w:val="0"/>
          <w:sz w:val="22"/>
          <w:szCs w:val="22"/>
        </w:rPr>
      </w:pPr>
      <w:r w:rsidRPr="007A7CC8">
        <w:rPr>
          <w:rFonts w:eastAsia="Arial Unicode MS"/>
          <w:w w:val="0"/>
          <w:sz w:val="22"/>
          <w:szCs w:val="22"/>
        </w:rPr>
        <w:t>Esta Escritura e as Debêntures constituem títulos executivos extrajudiciais nos termos dos incisos I e II do artigo 585 do Código de Processo Civil, reconhecendo as Partes desde já que, independentemente de quaisquer outras medidas cabíveis, as obrigações assumidas nos termos desta Escritura comportam execução específica e se submetem às disposições dos artigos 632 e seguintes do Código de Processo Civil, sem prejuízo do direito de declarar o vencimento antecipado das Debêntures, nos termos desta Escritura.</w:t>
      </w:r>
    </w:p>
    <w:p w14:paraId="4656FE90" w14:textId="77777777" w:rsidR="00050E93" w:rsidRPr="007A7CC8" w:rsidRDefault="00050E93" w:rsidP="00050E93">
      <w:pPr>
        <w:tabs>
          <w:tab w:val="left" w:pos="1418"/>
        </w:tabs>
        <w:spacing w:line="312" w:lineRule="auto"/>
        <w:jc w:val="both"/>
        <w:rPr>
          <w:rFonts w:eastAsia="Arial Unicode MS"/>
          <w:w w:val="0"/>
          <w:sz w:val="22"/>
          <w:szCs w:val="22"/>
        </w:rPr>
      </w:pPr>
    </w:p>
    <w:p w14:paraId="1270A22C" w14:textId="77777777" w:rsidR="00050E93" w:rsidRPr="007A7CC8" w:rsidRDefault="00050E93" w:rsidP="00876C01">
      <w:pPr>
        <w:numPr>
          <w:ilvl w:val="1"/>
          <w:numId w:val="28"/>
        </w:numPr>
        <w:tabs>
          <w:tab w:val="left" w:pos="1418"/>
        </w:tabs>
        <w:spacing w:line="312" w:lineRule="auto"/>
        <w:ind w:left="0" w:firstLine="0"/>
        <w:jc w:val="both"/>
        <w:rPr>
          <w:rFonts w:eastAsia="Arial Unicode MS"/>
          <w:w w:val="0"/>
          <w:sz w:val="22"/>
          <w:szCs w:val="22"/>
        </w:rPr>
      </w:pPr>
      <w:r w:rsidRPr="007A7CC8">
        <w:rPr>
          <w:rFonts w:eastAsia="Arial Unicode MS"/>
          <w:w w:val="0"/>
          <w:sz w:val="22"/>
          <w:szCs w:val="22"/>
        </w:rPr>
        <w:t>Esta Escritura é firmada em caráter irrevogável e irretratável, obrigando as Partes por si e seus sucessores.</w:t>
      </w:r>
    </w:p>
    <w:p w14:paraId="060A2CE2" w14:textId="77777777" w:rsidR="00050E93" w:rsidRPr="007A7CC8" w:rsidRDefault="00050E93" w:rsidP="00050E93">
      <w:pPr>
        <w:tabs>
          <w:tab w:val="left" w:pos="1418"/>
        </w:tabs>
        <w:spacing w:line="312" w:lineRule="auto"/>
        <w:jc w:val="both"/>
        <w:rPr>
          <w:rFonts w:eastAsia="Arial Unicode MS"/>
          <w:w w:val="0"/>
          <w:sz w:val="22"/>
          <w:szCs w:val="22"/>
        </w:rPr>
      </w:pPr>
    </w:p>
    <w:p w14:paraId="4F6884BC" w14:textId="77777777" w:rsidR="00050E93" w:rsidRPr="007A7CC8" w:rsidRDefault="00050E93" w:rsidP="00876C01">
      <w:pPr>
        <w:numPr>
          <w:ilvl w:val="1"/>
          <w:numId w:val="28"/>
        </w:numPr>
        <w:tabs>
          <w:tab w:val="left" w:pos="1418"/>
        </w:tabs>
        <w:spacing w:line="360" w:lineRule="auto"/>
        <w:ind w:left="0" w:firstLine="0"/>
        <w:jc w:val="both"/>
        <w:rPr>
          <w:sz w:val="22"/>
          <w:szCs w:val="22"/>
        </w:rPr>
      </w:pPr>
      <w:r w:rsidRPr="007A7CC8">
        <w:rPr>
          <w:sz w:val="22"/>
          <w:szCs w:val="22"/>
        </w:rPr>
        <w:t>Todos e quaisquer custos incorridos em razão do registro desta Escritura e das Garantias, bem como de eventuais seus aditamentos, e dos atos societários relacionados a esta Emissão, nos registros competentes, serão de responsabilidade exclusiva da Emissora.</w:t>
      </w:r>
    </w:p>
    <w:p w14:paraId="77B907B2" w14:textId="77777777" w:rsidR="00050E93" w:rsidRPr="007A7CC8" w:rsidRDefault="00050E93" w:rsidP="00050E93">
      <w:pPr>
        <w:tabs>
          <w:tab w:val="left" w:pos="1418"/>
        </w:tabs>
        <w:spacing w:line="360" w:lineRule="auto"/>
        <w:jc w:val="both"/>
        <w:rPr>
          <w:sz w:val="22"/>
          <w:szCs w:val="22"/>
        </w:rPr>
      </w:pPr>
    </w:p>
    <w:p w14:paraId="10692AFB" w14:textId="77777777" w:rsidR="00050E93" w:rsidRPr="007A7CC8" w:rsidRDefault="00050E93" w:rsidP="00876C01">
      <w:pPr>
        <w:numPr>
          <w:ilvl w:val="1"/>
          <w:numId w:val="28"/>
        </w:numPr>
        <w:tabs>
          <w:tab w:val="left" w:pos="1418"/>
        </w:tabs>
        <w:spacing w:line="360" w:lineRule="auto"/>
        <w:ind w:left="0" w:firstLine="0"/>
        <w:jc w:val="both"/>
        <w:rPr>
          <w:sz w:val="22"/>
          <w:szCs w:val="22"/>
        </w:rPr>
      </w:pPr>
      <w:r w:rsidRPr="007A7CC8">
        <w:rPr>
          <w:rFonts w:eastAsia="Arial Unicode MS"/>
          <w:w w:val="0"/>
          <w:sz w:val="22"/>
          <w:szCs w:val="22"/>
        </w:rPr>
        <w:t xml:space="preserve">O Agente Fiduciário não será obrigado a efetuar nenhuma verificação de veracidade nas deliberações societárias e em atos da administração da Emissora ou ainda em qualquer documento ou registro que considere autêntico e que tenha sido, ou seja, encaminhado pela Emissora, ou por seus </w:t>
      </w:r>
      <w:r w:rsidRPr="007A7CC8">
        <w:rPr>
          <w:rFonts w:eastAsia="Arial Unicode MS"/>
          <w:w w:val="0"/>
          <w:sz w:val="22"/>
          <w:szCs w:val="22"/>
        </w:rPr>
        <w:lastRenderedPageBreak/>
        <w:t>colaboradores, para se basear nas suas decisões. Não será ainda, sob qualquer hipótese, responsável pela elaboração destes documentos, que permanecerão sob obrigação legal e regulamentar da Emissora de elaborá-los, nos termos da legislação aplicável.</w:t>
      </w:r>
    </w:p>
    <w:p w14:paraId="2DA2A7A4" w14:textId="77777777" w:rsidR="00050E93" w:rsidRPr="007A7CC8" w:rsidRDefault="00050E93" w:rsidP="00050E93">
      <w:pPr>
        <w:tabs>
          <w:tab w:val="left" w:pos="1418"/>
        </w:tabs>
        <w:spacing w:line="360" w:lineRule="auto"/>
        <w:jc w:val="both"/>
        <w:rPr>
          <w:sz w:val="22"/>
          <w:szCs w:val="22"/>
        </w:rPr>
      </w:pPr>
    </w:p>
    <w:p w14:paraId="54060ADB" w14:textId="77777777" w:rsidR="00050E93" w:rsidRPr="007A7CC8" w:rsidRDefault="00050E93" w:rsidP="00876C01">
      <w:pPr>
        <w:pStyle w:val="Ttulo2"/>
        <w:numPr>
          <w:ilvl w:val="0"/>
          <w:numId w:val="28"/>
        </w:numPr>
        <w:tabs>
          <w:tab w:val="left" w:pos="709"/>
          <w:tab w:val="left" w:pos="1418"/>
        </w:tabs>
        <w:spacing w:before="0" w:after="0" w:line="312" w:lineRule="auto"/>
        <w:ind w:left="0" w:firstLine="0"/>
        <w:jc w:val="both"/>
        <w:rPr>
          <w:rFonts w:ascii="Times New Roman" w:hAnsi="Times New Roman" w:cs="Times New Roman"/>
          <w:i w:val="0"/>
          <w:iCs w:val="0"/>
          <w:w w:val="0"/>
          <w:sz w:val="22"/>
          <w:szCs w:val="22"/>
        </w:rPr>
      </w:pPr>
      <w:r w:rsidRPr="007A7CC8">
        <w:rPr>
          <w:rFonts w:ascii="Times New Roman" w:hAnsi="Times New Roman" w:cs="Times New Roman"/>
          <w:i w:val="0"/>
          <w:iCs w:val="0"/>
          <w:w w:val="0"/>
          <w:sz w:val="22"/>
          <w:szCs w:val="22"/>
        </w:rPr>
        <w:tab/>
        <w:t>FORO</w:t>
      </w:r>
    </w:p>
    <w:p w14:paraId="06DB49F4" w14:textId="77777777" w:rsidR="00050E93" w:rsidRPr="007A7CC8" w:rsidRDefault="00050E93" w:rsidP="00050E93">
      <w:pPr>
        <w:tabs>
          <w:tab w:val="left" w:pos="1418"/>
        </w:tabs>
        <w:spacing w:line="312" w:lineRule="auto"/>
        <w:jc w:val="both"/>
        <w:rPr>
          <w:rFonts w:eastAsia="Arial Unicode MS"/>
          <w:w w:val="0"/>
          <w:sz w:val="22"/>
          <w:szCs w:val="22"/>
        </w:rPr>
      </w:pPr>
    </w:p>
    <w:p w14:paraId="25B0D9AD" w14:textId="77777777" w:rsidR="00050E93" w:rsidRPr="007A7CC8" w:rsidRDefault="00050E93" w:rsidP="00876C01">
      <w:pPr>
        <w:pStyle w:val="sub"/>
        <w:widowControl/>
        <w:numPr>
          <w:ilvl w:val="1"/>
          <w:numId w:val="28"/>
        </w:numPr>
        <w:shd w:val="clear" w:color="auto" w:fill="FFFFFF"/>
        <w:tabs>
          <w:tab w:val="clear" w:pos="0"/>
        </w:tabs>
        <w:spacing w:before="0" w:after="0" w:line="312" w:lineRule="auto"/>
        <w:ind w:left="0" w:firstLine="0"/>
        <w:rPr>
          <w:rFonts w:ascii="Times New Roman" w:eastAsia="Arial Unicode MS" w:hAnsi="Times New Roman" w:cs="Times New Roman"/>
          <w:i/>
          <w:w w:val="0"/>
        </w:rPr>
      </w:pPr>
      <w:r w:rsidRPr="007A7CC8">
        <w:rPr>
          <w:rFonts w:ascii="Times New Roman" w:eastAsia="Arial Unicode MS" w:hAnsi="Times New Roman" w:cs="Times New Roman"/>
          <w:w w:val="0"/>
        </w:rPr>
        <w:t xml:space="preserve">Fica eleito o Foro da Cidade de São Paulo, Estado de São Paulo, para dirimir quaisquer dúvidas ou controvérsias oriundas desta Escritura, com renúncia a qualquer outro, por mais privilegiado que seja ou possa vir a ser. </w:t>
      </w:r>
    </w:p>
    <w:p w14:paraId="0C9B98FE" w14:textId="77777777" w:rsidR="00050E93" w:rsidRPr="007A7CC8" w:rsidRDefault="00050E93" w:rsidP="00050E93">
      <w:pPr>
        <w:pStyle w:val="sub"/>
        <w:widowControl/>
        <w:shd w:val="clear" w:color="auto" w:fill="FFFFFF"/>
        <w:tabs>
          <w:tab w:val="clear" w:pos="0"/>
          <w:tab w:val="left" w:pos="708"/>
        </w:tabs>
        <w:spacing w:before="0" w:after="0" w:line="312" w:lineRule="auto"/>
        <w:rPr>
          <w:rFonts w:ascii="Times New Roman" w:eastAsia="Arial Unicode MS" w:hAnsi="Times New Roman" w:cs="Times New Roman"/>
          <w:w w:val="0"/>
        </w:rPr>
      </w:pPr>
    </w:p>
    <w:p w14:paraId="48490544" w14:textId="77777777" w:rsidR="00050E93" w:rsidRPr="00BB1A81" w:rsidRDefault="00050E93" w:rsidP="00050E93">
      <w:pPr>
        <w:pStyle w:val="sub"/>
        <w:widowControl/>
        <w:shd w:val="clear" w:color="auto" w:fill="FFFFFF"/>
        <w:tabs>
          <w:tab w:val="clear" w:pos="0"/>
          <w:tab w:val="left" w:pos="708"/>
        </w:tabs>
        <w:spacing w:before="0" w:after="0" w:line="312" w:lineRule="auto"/>
        <w:rPr>
          <w:rFonts w:ascii="Times New Roman" w:eastAsia="Arial Unicode MS" w:hAnsi="Times New Roman" w:cs="Times New Roman"/>
          <w:w w:val="0"/>
        </w:rPr>
      </w:pPr>
      <w:r w:rsidRPr="007A7CC8">
        <w:rPr>
          <w:rFonts w:ascii="Times New Roman" w:eastAsia="Arial Unicode MS" w:hAnsi="Times New Roman" w:cs="Times New Roman"/>
          <w:w w:val="0"/>
        </w:rPr>
        <w:t>E por estarem assim justas e contratadas, as Partes firmam a presente Escritura, em 4 (quatro) vias de igual teor e forma, na presença de 2 (duas) testemunhas.</w:t>
      </w:r>
    </w:p>
    <w:p w14:paraId="345BD600" w14:textId="77777777" w:rsidR="00050E93" w:rsidRPr="00BB1A81" w:rsidRDefault="00050E93" w:rsidP="00050E93">
      <w:pPr>
        <w:pStyle w:val="p0"/>
        <w:spacing w:line="312" w:lineRule="auto"/>
        <w:rPr>
          <w:rFonts w:ascii="Times New Roman" w:eastAsia="Arial Unicode MS" w:hAnsi="Times New Roman"/>
        </w:rPr>
      </w:pPr>
    </w:p>
    <w:p w14:paraId="4BC8CF2F" w14:textId="77777777" w:rsidR="00050E93" w:rsidRPr="00BB1A81" w:rsidRDefault="00050E93" w:rsidP="00050E93"/>
    <w:p w14:paraId="7FB7FE81" w14:textId="77777777" w:rsidR="00050E93" w:rsidRPr="001278DC" w:rsidRDefault="00050E93" w:rsidP="001278DC">
      <w:pPr>
        <w:spacing w:line="276" w:lineRule="auto"/>
        <w:rPr>
          <w:sz w:val="22"/>
          <w:szCs w:val="22"/>
        </w:rPr>
      </w:pPr>
    </w:p>
    <w:sectPr w:rsidR="00050E93" w:rsidRPr="001278DC" w:rsidSect="00460BD3">
      <w:footerReference w:type="default" r:id="rId14"/>
      <w:pgSz w:w="12242" w:h="15842" w:code="1"/>
      <w:pgMar w:top="1531" w:right="1610" w:bottom="1531" w:left="1701" w:header="709" w:footer="72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9" w:author="Autor" w:date="2019-03-14T14:19:00Z" w:initials="A">
    <w:p w14:paraId="2C2B5D5E" w14:textId="3CBA0217" w:rsidR="00DA08A2" w:rsidRDefault="00DA08A2">
      <w:pPr>
        <w:pStyle w:val="Textodecomentrio"/>
      </w:pPr>
      <w:r>
        <w:rPr>
          <w:rStyle w:val="Refdecomentrio"/>
        </w:rPr>
        <w:annotationRef/>
      </w:r>
      <w:r>
        <w:t>Gentileza confirmar a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2B5D5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2B5D5E" w16cid:durableId="203610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64840" w14:textId="77777777" w:rsidR="00DA08A2" w:rsidRDefault="00DA08A2">
      <w:r>
        <w:separator/>
      </w:r>
    </w:p>
    <w:p w14:paraId="3E2E79C5" w14:textId="77777777" w:rsidR="00DA08A2" w:rsidRDefault="00DA08A2"/>
    <w:p w14:paraId="18024F17" w14:textId="77777777" w:rsidR="00DA08A2" w:rsidRDefault="00DA08A2"/>
  </w:endnote>
  <w:endnote w:type="continuationSeparator" w:id="0">
    <w:p w14:paraId="540A3C4B" w14:textId="77777777" w:rsidR="00DA08A2" w:rsidRDefault="00DA08A2">
      <w:r>
        <w:continuationSeparator/>
      </w:r>
    </w:p>
    <w:p w14:paraId="27B7E33D" w14:textId="77777777" w:rsidR="00DA08A2" w:rsidRDefault="00DA08A2"/>
    <w:p w14:paraId="54955468" w14:textId="77777777" w:rsidR="00DA08A2" w:rsidRDefault="00DA08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1)">
    <w:altName w:val="Arial"/>
    <w:panose1 w:val="000000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altName w:val="Yu Gothic"/>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altName w:val="Times New Roman"/>
    <w:panose1 w:val="02020603050405020304"/>
    <w:charset w:val="00"/>
    <w:family w:val="roman"/>
    <w:pitch w:val="variable"/>
    <w:sig w:usb0="E0002AFF" w:usb1="C0007841" w:usb2="00000009" w:usb3="00000000" w:csb0="000001FF" w:csb1="00000000"/>
  </w:font>
  <w:font w:name="Swiss">
    <w:altName w:val="Cambria"/>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Frutiger Light">
    <w:altName w:val="Kartika"/>
    <w:panose1 w:val="00000000000000000000"/>
    <w:charset w:val="00"/>
    <w:family w:val="roman"/>
    <w:notTrueType/>
    <w:pitch w:val="default"/>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Times New Roman Negrito">
    <w:altName w:val="Times New Roman"/>
    <w:panose1 w:val="02020803070505020304"/>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AD21F" w14:textId="77777777" w:rsidR="00DA08A2" w:rsidRDefault="00DA08A2">
    <w:pPr>
      <w:pStyle w:val="Rodap"/>
      <w:framePr w:wrap="auto" w:vAnchor="text" w:hAnchor="margin" w:xAlign="center" w:y="1"/>
      <w:rPr>
        <w:rStyle w:val="Nmerodepgina"/>
        <w:sz w:val="18"/>
        <w:szCs w:val="18"/>
      </w:rPr>
    </w:pPr>
    <w:r>
      <w:rPr>
        <w:rStyle w:val="Nmerodepgina"/>
        <w:sz w:val="18"/>
        <w:szCs w:val="18"/>
      </w:rPr>
      <w:fldChar w:fldCharType="begin"/>
    </w:r>
    <w:r>
      <w:rPr>
        <w:rStyle w:val="Nmerodepgina"/>
        <w:sz w:val="18"/>
        <w:szCs w:val="18"/>
      </w:rPr>
      <w:instrText xml:space="preserve">PAGE  </w:instrText>
    </w:r>
    <w:r>
      <w:rPr>
        <w:rStyle w:val="Nmerodepgina"/>
        <w:sz w:val="18"/>
        <w:szCs w:val="18"/>
      </w:rPr>
      <w:fldChar w:fldCharType="separate"/>
    </w:r>
    <w:r>
      <w:rPr>
        <w:rStyle w:val="Nmerodepgina"/>
        <w:noProof/>
        <w:sz w:val="18"/>
        <w:szCs w:val="18"/>
      </w:rPr>
      <w:t>2</w:t>
    </w:r>
    <w:r>
      <w:rPr>
        <w:rStyle w:val="Nmerodepgina"/>
        <w:sz w:val="18"/>
        <w:szCs w:val="18"/>
      </w:rPr>
      <w:fldChar w:fldCharType="end"/>
    </w:r>
  </w:p>
  <w:p w14:paraId="05A697FA" w14:textId="5EC5D6E3" w:rsidR="00DA08A2" w:rsidRDefault="00DA08A2">
    <w:pPr>
      <w:rPr>
        <w:rFonts w:ascii="Tahoma" w:hAnsi="Tahoma" w:cs="Tahoma"/>
        <w:sz w:val="12"/>
      </w:rPr>
    </w:pPr>
  </w:p>
  <w:p w14:paraId="027ECCAD" w14:textId="07E40E4A" w:rsidR="00DA08A2" w:rsidRPr="00171D65" w:rsidRDefault="00DA08A2">
    <w:pPr>
      <w:rPr>
        <w:rFonts w:ascii="Tahoma" w:hAnsi="Tahoma" w:cs="Tahoma"/>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905C3" w14:textId="77777777" w:rsidR="00DA08A2" w:rsidRDefault="00DA08A2">
      <w:r>
        <w:separator/>
      </w:r>
    </w:p>
    <w:p w14:paraId="042EF0A5" w14:textId="77777777" w:rsidR="00DA08A2" w:rsidRDefault="00DA08A2"/>
    <w:p w14:paraId="17D2A583" w14:textId="77777777" w:rsidR="00DA08A2" w:rsidRDefault="00DA08A2"/>
  </w:footnote>
  <w:footnote w:type="continuationSeparator" w:id="0">
    <w:p w14:paraId="17F3D114" w14:textId="77777777" w:rsidR="00DA08A2" w:rsidRDefault="00DA08A2">
      <w:r>
        <w:continuationSeparator/>
      </w:r>
    </w:p>
    <w:p w14:paraId="7FA8BC96" w14:textId="77777777" w:rsidR="00DA08A2" w:rsidRDefault="00DA08A2"/>
    <w:p w14:paraId="0757BBE9" w14:textId="77777777" w:rsidR="00DA08A2" w:rsidRDefault="00DA08A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D"/>
    <w:multiLevelType w:val="multilevel"/>
    <w:tmpl w:val="FC7A8F7E"/>
    <w:lvl w:ilvl="0">
      <w:start w:val="1"/>
      <w:numFmt w:val="upperRoman"/>
      <w:lvlText w:val="%1."/>
      <w:lvlJc w:val="right"/>
      <w:pPr>
        <w:tabs>
          <w:tab w:val="num" w:pos="987"/>
        </w:tabs>
        <w:ind w:left="987" w:hanging="278"/>
      </w:pPr>
      <w:rPr>
        <w:rFonts w:ascii="Arial (W1)" w:hAnsi="Arial (W1)" w:cs="Arial (W1)" w:hint="default"/>
        <w:b w:val="0"/>
        <w:bCs w:val="0"/>
        <w:i w:val="0"/>
        <w:iCs w:val="0"/>
        <w:spacing w:val="0"/>
        <w:sz w:val="24"/>
        <w:szCs w:val="24"/>
        <w:u w:val="none"/>
      </w:rPr>
    </w:lvl>
    <w:lvl w:ilvl="1">
      <w:start w:val="1"/>
      <w:numFmt w:val="lowerLetter"/>
      <w:lvlText w:val="%2."/>
      <w:lvlJc w:val="left"/>
      <w:pPr>
        <w:tabs>
          <w:tab w:val="num" w:pos="2143"/>
        </w:tabs>
        <w:ind w:left="2143" w:hanging="360"/>
      </w:pPr>
      <w:rPr>
        <w:spacing w:val="0"/>
      </w:rPr>
    </w:lvl>
    <w:lvl w:ilvl="2">
      <w:start w:val="1"/>
      <w:numFmt w:val="lowerRoman"/>
      <w:lvlText w:val="(%3)"/>
      <w:lvlJc w:val="left"/>
      <w:pPr>
        <w:tabs>
          <w:tab w:val="num" w:pos="3403"/>
        </w:tabs>
        <w:ind w:left="3403" w:hanging="720"/>
      </w:pPr>
      <w:rPr>
        <w:rFonts w:hint="eastAsia"/>
        <w:spacing w:val="0"/>
        <w:sz w:val="22"/>
        <w:szCs w:val="22"/>
      </w:rPr>
    </w:lvl>
    <w:lvl w:ilvl="3">
      <w:start w:val="1"/>
      <w:numFmt w:val="decimal"/>
      <w:lvlText w:val="%4."/>
      <w:lvlJc w:val="left"/>
      <w:pPr>
        <w:tabs>
          <w:tab w:val="num" w:pos="3583"/>
        </w:tabs>
        <w:ind w:left="3583" w:hanging="360"/>
      </w:pPr>
      <w:rPr>
        <w:spacing w:val="0"/>
      </w:rPr>
    </w:lvl>
    <w:lvl w:ilvl="4">
      <w:start w:val="1"/>
      <w:numFmt w:val="lowerLetter"/>
      <w:lvlText w:val="%5."/>
      <w:lvlJc w:val="left"/>
      <w:pPr>
        <w:tabs>
          <w:tab w:val="num" w:pos="4303"/>
        </w:tabs>
        <w:ind w:left="4303" w:hanging="360"/>
      </w:pPr>
      <w:rPr>
        <w:spacing w:val="0"/>
      </w:rPr>
    </w:lvl>
    <w:lvl w:ilvl="5">
      <w:start w:val="1"/>
      <w:numFmt w:val="lowerRoman"/>
      <w:lvlText w:val="%6."/>
      <w:lvlJc w:val="right"/>
      <w:pPr>
        <w:tabs>
          <w:tab w:val="num" w:pos="5023"/>
        </w:tabs>
        <w:ind w:left="5023" w:hanging="180"/>
      </w:pPr>
      <w:rPr>
        <w:spacing w:val="0"/>
      </w:rPr>
    </w:lvl>
    <w:lvl w:ilvl="6">
      <w:start w:val="1"/>
      <w:numFmt w:val="decimal"/>
      <w:lvlText w:val="%7."/>
      <w:lvlJc w:val="left"/>
      <w:pPr>
        <w:tabs>
          <w:tab w:val="num" w:pos="5743"/>
        </w:tabs>
        <w:ind w:left="5743" w:hanging="360"/>
      </w:pPr>
      <w:rPr>
        <w:spacing w:val="0"/>
      </w:rPr>
    </w:lvl>
    <w:lvl w:ilvl="7">
      <w:start w:val="1"/>
      <w:numFmt w:val="lowerLetter"/>
      <w:lvlText w:val="%8."/>
      <w:lvlJc w:val="left"/>
      <w:pPr>
        <w:tabs>
          <w:tab w:val="num" w:pos="6463"/>
        </w:tabs>
        <w:ind w:left="6463" w:hanging="360"/>
      </w:pPr>
      <w:rPr>
        <w:spacing w:val="0"/>
      </w:rPr>
    </w:lvl>
    <w:lvl w:ilvl="8">
      <w:start w:val="1"/>
      <w:numFmt w:val="lowerRoman"/>
      <w:lvlText w:val="%9."/>
      <w:lvlJc w:val="right"/>
      <w:pPr>
        <w:tabs>
          <w:tab w:val="num" w:pos="7183"/>
        </w:tabs>
        <w:ind w:left="7183" w:hanging="180"/>
      </w:pPr>
      <w:rPr>
        <w:spacing w:val="0"/>
      </w:rPr>
    </w:lvl>
  </w:abstractNum>
  <w:abstractNum w:abstractNumId="1" w15:restartNumberingAfterBreak="0">
    <w:nsid w:val="065F19F3"/>
    <w:multiLevelType w:val="singleLevel"/>
    <w:tmpl w:val="C358B04A"/>
    <w:lvl w:ilvl="0">
      <w:start w:val="1"/>
      <w:numFmt w:val="bullet"/>
      <w:pStyle w:val="TextoTpicosProspecto"/>
      <w:lvlText w:val=""/>
      <w:lvlJc w:val="left"/>
      <w:pPr>
        <w:tabs>
          <w:tab w:val="num" w:pos="360"/>
        </w:tabs>
        <w:ind w:left="360" w:hanging="360"/>
      </w:pPr>
      <w:rPr>
        <w:rFonts w:ascii="Wingdings" w:hAnsi="Wingdings" w:cs="Wingdings" w:hint="default"/>
      </w:rPr>
    </w:lvl>
  </w:abstractNum>
  <w:abstractNum w:abstractNumId="2" w15:restartNumberingAfterBreak="0">
    <w:nsid w:val="07E93649"/>
    <w:multiLevelType w:val="hybridMultilevel"/>
    <w:tmpl w:val="75268CF2"/>
    <w:lvl w:ilvl="0" w:tplc="04160013">
      <w:start w:val="1"/>
      <w:numFmt w:val="upperRoman"/>
      <w:lvlText w:val="%1."/>
      <w:lvlJc w:val="righ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088D3601"/>
    <w:multiLevelType w:val="hybridMultilevel"/>
    <w:tmpl w:val="24F65A66"/>
    <w:lvl w:ilvl="0" w:tplc="5EC05B68">
      <w:start w:val="1"/>
      <w:numFmt w:val="lowerRoman"/>
      <w:lvlText w:val="(%1)"/>
      <w:lvlJc w:val="left"/>
      <w:pPr>
        <w:ind w:left="1440" w:hanging="720"/>
      </w:pPr>
      <w:rPr>
        <w:rFonts w:ascii="Times New Roman" w:hAnsi="Times New Roman" w:cs="Times New Roman" w:hint="default"/>
        <w:sz w:val="22"/>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0C250FC4"/>
    <w:multiLevelType w:val="hybridMultilevel"/>
    <w:tmpl w:val="3B22FF52"/>
    <w:lvl w:ilvl="0" w:tplc="04160015">
      <w:start w:val="1"/>
      <w:numFmt w:val="upperLetter"/>
      <w:lvlText w:val="%1."/>
      <w:lvlJc w:val="left"/>
      <w:pPr>
        <w:ind w:left="928" w:hanging="360"/>
      </w:pPr>
      <w:rPr>
        <w:rFonts w:hint="default"/>
        <w:b/>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3B53A22"/>
    <w:multiLevelType w:val="hybridMultilevel"/>
    <w:tmpl w:val="2DD80798"/>
    <w:lvl w:ilvl="0" w:tplc="0F0206E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8CA2E80"/>
    <w:multiLevelType w:val="multilevel"/>
    <w:tmpl w:val="EB8ABFCA"/>
    <w:lvl w:ilvl="0">
      <w:start w:val="1"/>
      <w:numFmt w:val="lowerLetter"/>
      <w:lvlText w:val="(%1)"/>
      <w:lvlJc w:val="left"/>
      <w:pPr>
        <w:tabs>
          <w:tab w:val="num" w:pos="1080"/>
        </w:tabs>
        <w:ind w:left="0" w:firstLine="720"/>
      </w:pPr>
      <w:rPr>
        <w:rFonts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0" w:firstLine="720"/>
      </w:pPr>
      <w:rPr>
        <w:rFonts w:ascii="Times New Roman" w:eastAsia="Times New Roman" w:hAnsi="Times New Roman" w:cs="Times New Roman" w:hint="default"/>
        <w:b w:val="0"/>
        <w:i w:val="0"/>
        <w:caps w:val="0"/>
        <w:small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0"/>
        </w:tabs>
        <w:ind w:left="0" w:firstLine="1440"/>
      </w:pPr>
      <w:rPr>
        <w:rFonts w:hint="default"/>
        <w:b w:val="0"/>
        <w:i w:val="0"/>
        <w:caps w:val="0"/>
        <w:small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0"/>
        </w:tabs>
        <w:ind w:left="864" w:hanging="144"/>
      </w:pPr>
      <w:rPr>
        <w:rFonts w:hint="default"/>
        <w:b w:val="0"/>
        <w:i w:val="0"/>
        <w:caps w:val="0"/>
        <w:small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Roman"/>
      <w:lvlText w:val="(%5)"/>
      <w:lvlJc w:val="left"/>
      <w:pPr>
        <w:tabs>
          <w:tab w:val="num" w:pos="0"/>
        </w:tabs>
        <w:ind w:left="1008" w:hanging="432"/>
      </w:pPr>
      <w:rPr>
        <w:rFonts w:hint="default"/>
        <w:b w:val="0"/>
        <w:i w:val="0"/>
        <w:caps w:val="0"/>
        <w:small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ind w:left="3600" w:firstLine="0"/>
      </w:pPr>
      <w:rPr>
        <w:rFonts w:hint="default"/>
      </w:rPr>
    </w:lvl>
    <w:lvl w:ilvl="6">
      <w:start w:val="1"/>
      <w:numFmt w:val="none"/>
      <w:suff w:val="nothing"/>
      <w:lvlText w:val=""/>
      <w:lvlJc w:val="left"/>
      <w:pPr>
        <w:ind w:left="4320" w:firstLine="0"/>
      </w:pPr>
      <w:rPr>
        <w:rFonts w:hint="default"/>
      </w:rPr>
    </w:lvl>
    <w:lvl w:ilvl="7">
      <w:start w:val="1"/>
      <w:numFmt w:val="none"/>
      <w:suff w:val="nothing"/>
      <w:lvlText w:val=""/>
      <w:lvlJc w:val="left"/>
      <w:pPr>
        <w:ind w:left="5040" w:firstLine="0"/>
      </w:pPr>
      <w:rPr>
        <w:rFonts w:hint="default"/>
      </w:rPr>
    </w:lvl>
    <w:lvl w:ilvl="8">
      <w:start w:val="1"/>
      <w:numFmt w:val="none"/>
      <w:suff w:val="nothing"/>
      <w:lvlText w:val=""/>
      <w:lvlJc w:val="left"/>
      <w:pPr>
        <w:ind w:left="5760" w:firstLine="0"/>
      </w:pPr>
      <w:rPr>
        <w:rFonts w:hint="default"/>
      </w:rPr>
    </w:lvl>
  </w:abstractNum>
  <w:abstractNum w:abstractNumId="7" w15:restartNumberingAfterBreak="0">
    <w:nsid w:val="1B82791A"/>
    <w:multiLevelType w:val="hybridMultilevel"/>
    <w:tmpl w:val="3B6C2AD0"/>
    <w:lvl w:ilvl="0" w:tplc="5DD41BF6">
      <w:start w:val="1"/>
      <w:numFmt w:val="low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18816F4"/>
    <w:multiLevelType w:val="multilevel"/>
    <w:tmpl w:val="D02003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04"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48D0061"/>
    <w:multiLevelType w:val="hybridMultilevel"/>
    <w:tmpl w:val="8798674C"/>
    <w:lvl w:ilvl="0" w:tplc="606A54E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26780A7D"/>
    <w:multiLevelType w:val="hybridMultilevel"/>
    <w:tmpl w:val="9A5EA768"/>
    <w:lvl w:ilvl="0" w:tplc="9D5EB7DA">
      <w:start w:val="1"/>
      <w:numFmt w:val="lowerRoman"/>
      <w:lvlText w:val="(%1)"/>
      <w:lvlJc w:val="left"/>
      <w:pPr>
        <w:ind w:left="2138" w:hanging="720"/>
      </w:pPr>
      <w:rPr>
        <w:rFonts w:hint="default"/>
      </w:rPr>
    </w:lvl>
    <w:lvl w:ilvl="1" w:tplc="E2DE010C">
      <w:start w:val="1"/>
      <w:numFmt w:val="lowerLetter"/>
      <w:lvlText w:val="(%2)"/>
      <w:lvlJc w:val="left"/>
      <w:pPr>
        <w:ind w:left="2498" w:hanging="360"/>
      </w:pPr>
      <w:rPr>
        <w:rFonts w:hint="default"/>
      </w:r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11" w15:restartNumberingAfterBreak="0">
    <w:nsid w:val="2764581D"/>
    <w:multiLevelType w:val="hybridMultilevel"/>
    <w:tmpl w:val="4E8EFE02"/>
    <w:lvl w:ilvl="0" w:tplc="97C87A4C">
      <w:start w:val="1"/>
      <w:numFmt w:val="lowerLetter"/>
      <w:lvlText w:val="(%1)"/>
      <w:lvlJc w:val="left"/>
      <w:pPr>
        <w:ind w:left="1080" w:hanging="360"/>
      </w:pPr>
      <w:rPr>
        <w:rFonts w:hint="default"/>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start w:val="1"/>
      <w:numFmt w:val="decimal"/>
      <w:lvlText w:val="%4."/>
      <w:lvlJc w:val="left"/>
      <w:pPr>
        <w:ind w:left="3240" w:hanging="360"/>
      </w:pPr>
    </w:lvl>
    <w:lvl w:ilvl="4" w:tplc="04160019">
      <w:start w:val="1"/>
      <w:numFmt w:val="lowerLetter"/>
      <w:lvlText w:val="%5."/>
      <w:lvlJc w:val="left"/>
      <w:pPr>
        <w:ind w:left="3960" w:hanging="360"/>
      </w:pPr>
    </w:lvl>
    <w:lvl w:ilvl="5" w:tplc="0416001B">
      <w:start w:val="1"/>
      <w:numFmt w:val="lowerRoman"/>
      <w:lvlText w:val="%6."/>
      <w:lvlJc w:val="right"/>
      <w:pPr>
        <w:ind w:left="4680" w:hanging="180"/>
      </w:pPr>
    </w:lvl>
    <w:lvl w:ilvl="6" w:tplc="0416000F">
      <w:start w:val="1"/>
      <w:numFmt w:val="decimal"/>
      <w:lvlText w:val="%7."/>
      <w:lvlJc w:val="left"/>
      <w:pPr>
        <w:ind w:left="5400" w:hanging="360"/>
      </w:pPr>
    </w:lvl>
    <w:lvl w:ilvl="7" w:tplc="04160019">
      <w:start w:val="1"/>
      <w:numFmt w:val="lowerLetter"/>
      <w:lvlText w:val="%8."/>
      <w:lvlJc w:val="left"/>
      <w:pPr>
        <w:ind w:left="6120" w:hanging="360"/>
      </w:pPr>
    </w:lvl>
    <w:lvl w:ilvl="8" w:tplc="0416001B">
      <w:start w:val="1"/>
      <w:numFmt w:val="lowerRoman"/>
      <w:lvlText w:val="%9."/>
      <w:lvlJc w:val="right"/>
      <w:pPr>
        <w:ind w:left="6840" w:hanging="180"/>
      </w:pPr>
    </w:lvl>
  </w:abstractNum>
  <w:abstractNum w:abstractNumId="12" w15:restartNumberingAfterBreak="0">
    <w:nsid w:val="2A4D1425"/>
    <w:multiLevelType w:val="hybridMultilevel"/>
    <w:tmpl w:val="E24AEAAA"/>
    <w:lvl w:ilvl="0" w:tplc="9BEEA26A">
      <w:start w:val="35"/>
      <w:numFmt w:val="lowerLetter"/>
      <w:lvlText w:val="(%1)"/>
      <w:lvlJc w:val="left"/>
      <w:pPr>
        <w:ind w:left="108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4B25E41"/>
    <w:multiLevelType w:val="hybridMultilevel"/>
    <w:tmpl w:val="25EE9E92"/>
    <w:lvl w:ilvl="0" w:tplc="5DD41BF6">
      <w:start w:val="1"/>
      <w:numFmt w:val="low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4B26142"/>
    <w:multiLevelType w:val="hybridMultilevel"/>
    <w:tmpl w:val="6EF04E7C"/>
    <w:lvl w:ilvl="0" w:tplc="149E3BE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F304785"/>
    <w:multiLevelType w:val="hybridMultilevel"/>
    <w:tmpl w:val="58E01C4C"/>
    <w:lvl w:ilvl="0" w:tplc="6E2E4376">
      <w:start w:val="1"/>
      <w:numFmt w:val="lowerRoman"/>
      <w:lvlText w:val="(%1)"/>
      <w:lvlJc w:val="left"/>
      <w:pPr>
        <w:tabs>
          <w:tab w:val="num" w:pos="1080"/>
        </w:tabs>
        <w:ind w:left="1080" w:hanging="720"/>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6" w15:restartNumberingAfterBreak="0">
    <w:nsid w:val="41EE7B03"/>
    <w:multiLevelType w:val="multilevel"/>
    <w:tmpl w:val="D02003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04"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51E5317"/>
    <w:multiLevelType w:val="hybridMultilevel"/>
    <w:tmpl w:val="3B22FF52"/>
    <w:lvl w:ilvl="0" w:tplc="04160015">
      <w:start w:val="1"/>
      <w:numFmt w:val="upperLetter"/>
      <w:lvlText w:val="%1."/>
      <w:lvlJc w:val="left"/>
      <w:pPr>
        <w:ind w:left="928" w:hanging="360"/>
      </w:pPr>
      <w:rPr>
        <w:rFonts w:hint="default"/>
        <w:b/>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6957C06"/>
    <w:multiLevelType w:val="hybridMultilevel"/>
    <w:tmpl w:val="B012151C"/>
    <w:lvl w:ilvl="0" w:tplc="5DD41BF6">
      <w:start w:val="1"/>
      <w:numFmt w:val="low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AAF531D"/>
    <w:multiLevelType w:val="hybridMultilevel"/>
    <w:tmpl w:val="B11639D6"/>
    <w:lvl w:ilvl="0" w:tplc="5DD41BF6">
      <w:start w:val="1"/>
      <w:numFmt w:val="low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F577426"/>
    <w:multiLevelType w:val="hybridMultilevel"/>
    <w:tmpl w:val="552CF0B8"/>
    <w:lvl w:ilvl="0" w:tplc="5DD41BF6">
      <w:start w:val="1"/>
      <w:numFmt w:val="low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0035355"/>
    <w:multiLevelType w:val="hybridMultilevel"/>
    <w:tmpl w:val="77DC8D14"/>
    <w:lvl w:ilvl="0" w:tplc="FD2C2FF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2" w15:restartNumberingAfterBreak="0">
    <w:nsid w:val="61246F92"/>
    <w:multiLevelType w:val="hybridMultilevel"/>
    <w:tmpl w:val="E5FEFBE4"/>
    <w:lvl w:ilvl="0" w:tplc="C16AA25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3" w15:restartNumberingAfterBreak="0">
    <w:nsid w:val="6F765D1E"/>
    <w:multiLevelType w:val="hybridMultilevel"/>
    <w:tmpl w:val="44B2ED92"/>
    <w:lvl w:ilvl="0" w:tplc="FD2C2FF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4" w15:restartNumberingAfterBreak="0">
    <w:nsid w:val="73FB46A3"/>
    <w:multiLevelType w:val="hybridMultilevel"/>
    <w:tmpl w:val="1C50947E"/>
    <w:lvl w:ilvl="0" w:tplc="5DD41BF6">
      <w:start w:val="1"/>
      <w:numFmt w:val="low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50B0619"/>
    <w:multiLevelType w:val="hybridMultilevel"/>
    <w:tmpl w:val="57EC59F4"/>
    <w:lvl w:ilvl="0" w:tplc="8C2C07A0">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6FD2C9E"/>
    <w:multiLevelType w:val="hybridMultilevel"/>
    <w:tmpl w:val="DDF8030E"/>
    <w:lvl w:ilvl="0" w:tplc="0CC40396">
      <w:start w:val="9"/>
      <w:numFmt w:val="lowerLetter"/>
      <w:lvlText w:val="(%1)"/>
      <w:lvlJc w:val="left"/>
      <w:pPr>
        <w:ind w:left="108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8935ED4"/>
    <w:multiLevelType w:val="hybridMultilevel"/>
    <w:tmpl w:val="C9A665A4"/>
    <w:lvl w:ilvl="0" w:tplc="4C0E1314">
      <w:start w:val="1"/>
      <w:numFmt w:val="lowerRoman"/>
      <w:lvlText w:val="(%1)"/>
      <w:lvlJc w:val="left"/>
      <w:pPr>
        <w:ind w:left="1080" w:hanging="72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11"/>
  </w:num>
  <w:num w:numId="4">
    <w:abstractNumId w:val="15"/>
  </w:num>
  <w:num w:numId="5">
    <w:abstractNumId w:val="3"/>
  </w:num>
  <w:num w:numId="6">
    <w:abstractNumId w:val="22"/>
  </w:num>
  <w:num w:numId="7">
    <w:abstractNumId w:val="16"/>
  </w:num>
  <w:num w:numId="8">
    <w:abstractNumId w:val="17"/>
  </w:num>
  <w:num w:numId="9">
    <w:abstractNumId w:val="5"/>
  </w:num>
  <w:num w:numId="10">
    <w:abstractNumId w:val="9"/>
  </w:num>
  <w:num w:numId="11">
    <w:abstractNumId w:val="26"/>
  </w:num>
  <w:num w:numId="12">
    <w:abstractNumId w:val="12"/>
  </w:num>
  <w:num w:numId="13">
    <w:abstractNumId w:val="13"/>
  </w:num>
  <w:num w:numId="14">
    <w:abstractNumId w:val="21"/>
  </w:num>
  <w:num w:numId="15">
    <w:abstractNumId w:val="23"/>
  </w:num>
  <w:num w:numId="16">
    <w:abstractNumId w:val="19"/>
  </w:num>
  <w:num w:numId="17">
    <w:abstractNumId w:val="18"/>
  </w:num>
  <w:num w:numId="18">
    <w:abstractNumId w:val="20"/>
  </w:num>
  <w:num w:numId="19">
    <w:abstractNumId w:val="7"/>
  </w:num>
  <w:num w:numId="20">
    <w:abstractNumId w:val="24"/>
  </w:num>
  <w:num w:numId="21">
    <w:abstractNumId w:val="10"/>
  </w:num>
  <w:num w:numId="22">
    <w:abstractNumId w:val="25"/>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 w:numId="25">
    <w:abstractNumId w:val="14"/>
  </w:num>
  <w:num w:numId="26">
    <w:abstractNumId w:val="27"/>
  </w:num>
  <w:num w:numId="27">
    <w:abstractNumId w:val="4"/>
  </w:num>
  <w:num w:numId="28">
    <w:abstractNumId w:val="8"/>
  </w:num>
  <w:num w:numId="29">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proofState w:spelling="clean" w:grammar="clean"/>
  <w:revisionView w:markup="0"/>
  <w:trackRevisions/>
  <w:defaultTabStop w:val="720"/>
  <w:hyphenationZone w:val="425"/>
  <w:doNotHyphenateCaps/>
  <w:drawingGridHorizontalSpacing w:val="120"/>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A32"/>
    <w:rsid w:val="00000721"/>
    <w:rsid w:val="000008A4"/>
    <w:rsid w:val="0000143C"/>
    <w:rsid w:val="00001564"/>
    <w:rsid w:val="00002791"/>
    <w:rsid w:val="000028CC"/>
    <w:rsid w:val="00002B74"/>
    <w:rsid w:val="00002CB7"/>
    <w:rsid w:val="00002FE2"/>
    <w:rsid w:val="0000358B"/>
    <w:rsid w:val="00003762"/>
    <w:rsid w:val="0000378B"/>
    <w:rsid w:val="00004557"/>
    <w:rsid w:val="0000579A"/>
    <w:rsid w:val="00005F1A"/>
    <w:rsid w:val="000060E0"/>
    <w:rsid w:val="00006967"/>
    <w:rsid w:val="00007566"/>
    <w:rsid w:val="000077D7"/>
    <w:rsid w:val="00007EA4"/>
    <w:rsid w:val="00010878"/>
    <w:rsid w:val="000108C3"/>
    <w:rsid w:val="000109C5"/>
    <w:rsid w:val="00011014"/>
    <w:rsid w:val="0001128D"/>
    <w:rsid w:val="000131BB"/>
    <w:rsid w:val="000145C6"/>
    <w:rsid w:val="000158D8"/>
    <w:rsid w:val="00016342"/>
    <w:rsid w:val="000165D0"/>
    <w:rsid w:val="00016B2C"/>
    <w:rsid w:val="0001796C"/>
    <w:rsid w:val="00017B69"/>
    <w:rsid w:val="0002011B"/>
    <w:rsid w:val="00021998"/>
    <w:rsid w:val="000228FB"/>
    <w:rsid w:val="00023047"/>
    <w:rsid w:val="00023318"/>
    <w:rsid w:val="000234C3"/>
    <w:rsid w:val="000237E5"/>
    <w:rsid w:val="0002396C"/>
    <w:rsid w:val="000240B1"/>
    <w:rsid w:val="00024975"/>
    <w:rsid w:val="00025CD0"/>
    <w:rsid w:val="00026AC2"/>
    <w:rsid w:val="00026EAA"/>
    <w:rsid w:val="00027631"/>
    <w:rsid w:val="00027FA3"/>
    <w:rsid w:val="00031C05"/>
    <w:rsid w:val="00031D6E"/>
    <w:rsid w:val="00032218"/>
    <w:rsid w:val="00032339"/>
    <w:rsid w:val="00032374"/>
    <w:rsid w:val="00032B21"/>
    <w:rsid w:val="0003354E"/>
    <w:rsid w:val="00033C01"/>
    <w:rsid w:val="00034048"/>
    <w:rsid w:val="000341EB"/>
    <w:rsid w:val="00034433"/>
    <w:rsid w:val="000346A0"/>
    <w:rsid w:val="000351CF"/>
    <w:rsid w:val="00035D6C"/>
    <w:rsid w:val="00036EBA"/>
    <w:rsid w:val="000372F1"/>
    <w:rsid w:val="00040ACC"/>
    <w:rsid w:val="00040C42"/>
    <w:rsid w:val="00040F77"/>
    <w:rsid w:val="0004159A"/>
    <w:rsid w:val="00041609"/>
    <w:rsid w:val="0004182D"/>
    <w:rsid w:val="00042640"/>
    <w:rsid w:val="00042EAC"/>
    <w:rsid w:val="000443A3"/>
    <w:rsid w:val="00045C25"/>
    <w:rsid w:val="000464CC"/>
    <w:rsid w:val="00047638"/>
    <w:rsid w:val="00050A97"/>
    <w:rsid w:val="00050E93"/>
    <w:rsid w:val="00050EB9"/>
    <w:rsid w:val="000512D2"/>
    <w:rsid w:val="000519D3"/>
    <w:rsid w:val="000527F7"/>
    <w:rsid w:val="00053C62"/>
    <w:rsid w:val="00054593"/>
    <w:rsid w:val="0005593C"/>
    <w:rsid w:val="000559C4"/>
    <w:rsid w:val="00056259"/>
    <w:rsid w:val="00056C05"/>
    <w:rsid w:val="0005799B"/>
    <w:rsid w:val="000601EB"/>
    <w:rsid w:val="000603E0"/>
    <w:rsid w:val="00061348"/>
    <w:rsid w:val="00061C8E"/>
    <w:rsid w:val="00062BA7"/>
    <w:rsid w:val="0006401A"/>
    <w:rsid w:val="000641FF"/>
    <w:rsid w:val="000642B9"/>
    <w:rsid w:val="0006476C"/>
    <w:rsid w:val="00064EEC"/>
    <w:rsid w:val="00065778"/>
    <w:rsid w:val="0006594A"/>
    <w:rsid w:val="00065F10"/>
    <w:rsid w:val="00066341"/>
    <w:rsid w:val="00066FC0"/>
    <w:rsid w:val="000674B4"/>
    <w:rsid w:val="0006756A"/>
    <w:rsid w:val="000675D0"/>
    <w:rsid w:val="000707A1"/>
    <w:rsid w:val="00070E22"/>
    <w:rsid w:val="0007124C"/>
    <w:rsid w:val="00071539"/>
    <w:rsid w:val="00072980"/>
    <w:rsid w:val="00072C8F"/>
    <w:rsid w:val="0007415E"/>
    <w:rsid w:val="000759FC"/>
    <w:rsid w:val="00075A2B"/>
    <w:rsid w:val="00075F7E"/>
    <w:rsid w:val="000760C3"/>
    <w:rsid w:val="0007628F"/>
    <w:rsid w:val="00076CAD"/>
    <w:rsid w:val="00077305"/>
    <w:rsid w:val="00077AE7"/>
    <w:rsid w:val="00077AEE"/>
    <w:rsid w:val="00077B81"/>
    <w:rsid w:val="00077F99"/>
    <w:rsid w:val="000805C4"/>
    <w:rsid w:val="00080AB9"/>
    <w:rsid w:val="00081316"/>
    <w:rsid w:val="00081760"/>
    <w:rsid w:val="0008252D"/>
    <w:rsid w:val="00083E26"/>
    <w:rsid w:val="00084698"/>
    <w:rsid w:val="00085677"/>
    <w:rsid w:val="00085810"/>
    <w:rsid w:val="00085872"/>
    <w:rsid w:val="00086371"/>
    <w:rsid w:val="00086A68"/>
    <w:rsid w:val="00086DB5"/>
    <w:rsid w:val="0009019B"/>
    <w:rsid w:val="00090326"/>
    <w:rsid w:val="00090487"/>
    <w:rsid w:val="0009049B"/>
    <w:rsid w:val="000923A4"/>
    <w:rsid w:val="00092C4C"/>
    <w:rsid w:val="00092EBB"/>
    <w:rsid w:val="000931C7"/>
    <w:rsid w:val="000935B2"/>
    <w:rsid w:val="00093EDC"/>
    <w:rsid w:val="0009432A"/>
    <w:rsid w:val="000962E6"/>
    <w:rsid w:val="000964E4"/>
    <w:rsid w:val="00096C2C"/>
    <w:rsid w:val="00097128"/>
    <w:rsid w:val="00097885"/>
    <w:rsid w:val="00097A8B"/>
    <w:rsid w:val="000A0054"/>
    <w:rsid w:val="000A00A9"/>
    <w:rsid w:val="000A0C44"/>
    <w:rsid w:val="000A0CF5"/>
    <w:rsid w:val="000A1A9A"/>
    <w:rsid w:val="000A213E"/>
    <w:rsid w:val="000A23FA"/>
    <w:rsid w:val="000A4602"/>
    <w:rsid w:val="000A4A78"/>
    <w:rsid w:val="000A4D7C"/>
    <w:rsid w:val="000A4FE5"/>
    <w:rsid w:val="000A5676"/>
    <w:rsid w:val="000A5B77"/>
    <w:rsid w:val="000A69EC"/>
    <w:rsid w:val="000A6C0A"/>
    <w:rsid w:val="000A6C77"/>
    <w:rsid w:val="000A6D72"/>
    <w:rsid w:val="000A70DC"/>
    <w:rsid w:val="000A71C9"/>
    <w:rsid w:val="000A752A"/>
    <w:rsid w:val="000A775C"/>
    <w:rsid w:val="000B0306"/>
    <w:rsid w:val="000B0BEB"/>
    <w:rsid w:val="000B1404"/>
    <w:rsid w:val="000B1800"/>
    <w:rsid w:val="000B275D"/>
    <w:rsid w:val="000B2A46"/>
    <w:rsid w:val="000B2F0F"/>
    <w:rsid w:val="000B45D5"/>
    <w:rsid w:val="000B4BC6"/>
    <w:rsid w:val="000B5212"/>
    <w:rsid w:val="000B6542"/>
    <w:rsid w:val="000B6CBA"/>
    <w:rsid w:val="000B75E2"/>
    <w:rsid w:val="000B79E4"/>
    <w:rsid w:val="000C0933"/>
    <w:rsid w:val="000C0F56"/>
    <w:rsid w:val="000C108F"/>
    <w:rsid w:val="000C27D9"/>
    <w:rsid w:val="000C2966"/>
    <w:rsid w:val="000C31BD"/>
    <w:rsid w:val="000C376E"/>
    <w:rsid w:val="000C4788"/>
    <w:rsid w:val="000C4BCC"/>
    <w:rsid w:val="000C4E9F"/>
    <w:rsid w:val="000C5469"/>
    <w:rsid w:val="000C58D0"/>
    <w:rsid w:val="000C5DC5"/>
    <w:rsid w:val="000C6760"/>
    <w:rsid w:val="000C6FF6"/>
    <w:rsid w:val="000C7B1F"/>
    <w:rsid w:val="000C7D83"/>
    <w:rsid w:val="000D0344"/>
    <w:rsid w:val="000D0B7D"/>
    <w:rsid w:val="000D1005"/>
    <w:rsid w:val="000D2262"/>
    <w:rsid w:val="000D24E4"/>
    <w:rsid w:val="000D2A24"/>
    <w:rsid w:val="000D312A"/>
    <w:rsid w:val="000D4035"/>
    <w:rsid w:val="000D406F"/>
    <w:rsid w:val="000D4566"/>
    <w:rsid w:val="000D4893"/>
    <w:rsid w:val="000D4D8B"/>
    <w:rsid w:val="000D52F9"/>
    <w:rsid w:val="000D54AB"/>
    <w:rsid w:val="000D631D"/>
    <w:rsid w:val="000D7010"/>
    <w:rsid w:val="000D70D9"/>
    <w:rsid w:val="000D7932"/>
    <w:rsid w:val="000D7BE1"/>
    <w:rsid w:val="000E0051"/>
    <w:rsid w:val="000E1660"/>
    <w:rsid w:val="000E1E2A"/>
    <w:rsid w:val="000E32DA"/>
    <w:rsid w:val="000E4627"/>
    <w:rsid w:val="000E4C43"/>
    <w:rsid w:val="000E5275"/>
    <w:rsid w:val="000E5432"/>
    <w:rsid w:val="000E6201"/>
    <w:rsid w:val="000E63FF"/>
    <w:rsid w:val="000E72F0"/>
    <w:rsid w:val="000E76E1"/>
    <w:rsid w:val="000E799A"/>
    <w:rsid w:val="000F0FCB"/>
    <w:rsid w:val="000F12C6"/>
    <w:rsid w:val="000F1E6F"/>
    <w:rsid w:val="000F2B27"/>
    <w:rsid w:val="000F2E6D"/>
    <w:rsid w:val="000F3752"/>
    <w:rsid w:val="000F4034"/>
    <w:rsid w:val="000F50E9"/>
    <w:rsid w:val="000F5505"/>
    <w:rsid w:val="000F55DE"/>
    <w:rsid w:val="000F57A5"/>
    <w:rsid w:val="000F5B5D"/>
    <w:rsid w:val="000F5BF9"/>
    <w:rsid w:val="000F66C4"/>
    <w:rsid w:val="000F68F1"/>
    <w:rsid w:val="000F6C6F"/>
    <w:rsid w:val="000F7686"/>
    <w:rsid w:val="000F7B63"/>
    <w:rsid w:val="00101AA7"/>
    <w:rsid w:val="00101CC8"/>
    <w:rsid w:val="001050A9"/>
    <w:rsid w:val="001050DB"/>
    <w:rsid w:val="00105566"/>
    <w:rsid w:val="00105789"/>
    <w:rsid w:val="00105F18"/>
    <w:rsid w:val="00106361"/>
    <w:rsid w:val="001064F4"/>
    <w:rsid w:val="0010650B"/>
    <w:rsid w:val="00107B67"/>
    <w:rsid w:val="00107C0A"/>
    <w:rsid w:val="00107D2F"/>
    <w:rsid w:val="00110CFE"/>
    <w:rsid w:val="00111A16"/>
    <w:rsid w:val="0011238A"/>
    <w:rsid w:val="0011352A"/>
    <w:rsid w:val="0011377E"/>
    <w:rsid w:val="00113792"/>
    <w:rsid w:val="00114258"/>
    <w:rsid w:val="00114F4F"/>
    <w:rsid w:val="00115175"/>
    <w:rsid w:val="0011618C"/>
    <w:rsid w:val="00116661"/>
    <w:rsid w:val="0011667A"/>
    <w:rsid w:val="00116979"/>
    <w:rsid w:val="00117CD4"/>
    <w:rsid w:val="001206F1"/>
    <w:rsid w:val="00120BBA"/>
    <w:rsid w:val="00120D25"/>
    <w:rsid w:val="00120F00"/>
    <w:rsid w:val="001213F3"/>
    <w:rsid w:val="00121483"/>
    <w:rsid w:val="001221B5"/>
    <w:rsid w:val="00122458"/>
    <w:rsid w:val="0012381F"/>
    <w:rsid w:val="00123B2B"/>
    <w:rsid w:val="00124251"/>
    <w:rsid w:val="00124A30"/>
    <w:rsid w:val="00124B6F"/>
    <w:rsid w:val="001259C3"/>
    <w:rsid w:val="001264DA"/>
    <w:rsid w:val="0012674B"/>
    <w:rsid w:val="001267FA"/>
    <w:rsid w:val="001271B2"/>
    <w:rsid w:val="001278DC"/>
    <w:rsid w:val="00130929"/>
    <w:rsid w:val="00133801"/>
    <w:rsid w:val="00133CF2"/>
    <w:rsid w:val="00134D71"/>
    <w:rsid w:val="001351C7"/>
    <w:rsid w:val="00135308"/>
    <w:rsid w:val="0013690F"/>
    <w:rsid w:val="00136986"/>
    <w:rsid w:val="00136A49"/>
    <w:rsid w:val="00136D77"/>
    <w:rsid w:val="00137027"/>
    <w:rsid w:val="0013715E"/>
    <w:rsid w:val="001403F8"/>
    <w:rsid w:val="001408A7"/>
    <w:rsid w:val="0014194D"/>
    <w:rsid w:val="001423AB"/>
    <w:rsid w:val="001426BF"/>
    <w:rsid w:val="00143405"/>
    <w:rsid w:val="0014348D"/>
    <w:rsid w:val="001434AD"/>
    <w:rsid w:val="0014369A"/>
    <w:rsid w:val="00143C22"/>
    <w:rsid w:val="001449B8"/>
    <w:rsid w:val="0014533E"/>
    <w:rsid w:val="00145EEE"/>
    <w:rsid w:val="00145FBB"/>
    <w:rsid w:val="0014682A"/>
    <w:rsid w:val="00146E39"/>
    <w:rsid w:val="001479C8"/>
    <w:rsid w:val="00147B39"/>
    <w:rsid w:val="001506E4"/>
    <w:rsid w:val="00150C2D"/>
    <w:rsid w:val="001510A7"/>
    <w:rsid w:val="00152096"/>
    <w:rsid w:val="0015211F"/>
    <w:rsid w:val="00152156"/>
    <w:rsid w:val="001525F1"/>
    <w:rsid w:val="001526A4"/>
    <w:rsid w:val="00152747"/>
    <w:rsid w:val="001527BA"/>
    <w:rsid w:val="001536EA"/>
    <w:rsid w:val="001541AE"/>
    <w:rsid w:val="001543AD"/>
    <w:rsid w:val="001547B1"/>
    <w:rsid w:val="00155B86"/>
    <w:rsid w:val="00156B16"/>
    <w:rsid w:val="00156E75"/>
    <w:rsid w:val="001579F6"/>
    <w:rsid w:val="00157AF0"/>
    <w:rsid w:val="00160AD7"/>
    <w:rsid w:val="00161168"/>
    <w:rsid w:val="00161FEF"/>
    <w:rsid w:val="001625D7"/>
    <w:rsid w:val="00163DDC"/>
    <w:rsid w:val="00163F5A"/>
    <w:rsid w:val="0016430C"/>
    <w:rsid w:val="00164806"/>
    <w:rsid w:val="00165699"/>
    <w:rsid w:val="0016694D"/>
    <w:rsid w:val="00167359"/>
    <w:rsid w:val="001679F3"/>
    <w:rsid w:val="00167A8C"/>
    <w:rsid w:val="00167F41"/>
    <w:rsid w:val="00170BA8"/>
    <w:rsid w:val="001710BF"/>
    <w:rsid w:val="00171D65"/>
    <w:rsid w:val="00171E29"/>
    <w:rsid w:val="0017209F"/>
    <w:rsid w:val="001721C7"/>
    <w:rsid w:val="00172824"/>
    <w:rsid w:val="001740D5"/>
    <w:rsid w:val="00174AB5"/>
    <w:rsid w:val="00175304"/>
    <w:rsid w:val="001757FA"/>
    <w:rsid w:val="001758AC"/>
    <w:rsid w:val="0017642B"/>
    <w:rsid w:val="001776D9"/>
    <w:rsid w:val="00177801"/>
    <w:rsid w:val="00177C5C"/>
    <w:rsid w:val="00180199"/>
    <w:rsid w:val="0018048C"/>
    <w:rsid w:val="00181A8E"/>
    <w:rsid w:val="00182FB6"/>
    <w:rsid w:val="001831A3"/>
    <w:rsid w:val="0018354A"/>
    <w:rsid w:val="00183E4E"/>
    <w:rsid w:val="001856FB"/>
    <w:rsid w:val="001859F4"/>
    <w:rsid w:val="00185D84"/>
    <w:rsid w:val="001868E7"/>
    <w:rsid w:val="0018793E"/>
    <w:rsid w:val="0019111D"/>
    <w:rsid w:val="00191DED"/>
    <w:rsid w:val="00192559"/>
    <w:rsid w:val="001926E1"/>
    <w:rsid w:val="001927C7"/>
    <w:rsid w:val="00192DCC"/>
    <w:rsid w:val="00193855"/>
    <w:rsid w:val="00193D4A"/>
    <w:rsid w:val="00194013"/>
    <w:rsid w:val="00194438"/>
    <w:rsid w:val="00195471"/>
    <w:rsid w:val="0019662A"/>
    <w:rsid w:val="0019671E"/>
    <w:rsid w:val="00196945"/>
    <w:rsid w:val="001976C3"/>
    <w:rsid w:val="001A08D9"/>
    <w:rsid w:val="001A08F9"/>
    <w:rsid w:val="001A0A48"/>
    <w:rsid w:val="001A0A81"/>
    <w:rsid w:val="001A0C71"/>
    <w:rsid w:val="001A0CAD"/>
    <w:rsid w:val="001A144A"/>
    <w:rsid w:val="001A1F48"/>
    <w:rsid w:val="001A34B9"/>
    <w:rsid w:val="001A3576"/>
    <w:rsid w:val="001A408A"/>
    <w:rsid w:val="001A4B66"/>
    <w:rsid w:val="001A5A73"/>
    <w:rsid w:val="001A60F7"/>
    <w:rsid w:val="001A6489"/>
    <w:rsid w:val="001A6549"/>
    <w:rsid w:val="001A6983"/>
    <w:rsid w:val="001A7797"/>
    <w:rsid w:val="001A7ACE"/>
    <w:rsid w:val="001A7B9F"/>
    <w:rsid w:val="001B07D6"/>
    <w:rsid w:val="001B0F35"/>
    <w:rsid w:val="001B12F5"/>
    <w:rsid w:val="001B15D3"/>
    <w:rsid w:val="001B1ECA"/>
    <w:rsid w:val="001B268C"/>
    <w:rsid w:val="001B2C9A"/>
    <w:rsid w:val="001B31E0"/>
    <w:rsid w:val="001B3EED"/>
    <w:rsid w:val="001B48FC"/>
    <w:rsid w:val="001B4C28"/>
    <w:rsid w:val="001B4F7C"/>
    <w:rsid w:val="001B51BE"/>
    <w:rsid w:val="001B540A"/>
    <w:rsid w:val="001B5839"/>
    <w:rsid w:val="001B5B72"/>
    <w:rsid w:val="001B618E"/>
    <w:rsid w:val="001B6578"/>
    <w:rsid w:val="001B7864"/>
    <w:rsid w:val="001C015E"/>
    <w:rsid w:val="001C0435"/>
    <w:rsid w:val="001C13EC"/>
    <w:rsid w:val="001C160F"/>
    <w:rsid w:val="001C170A"/>
    <w:rsid w:val="001C24B7"/>
    <w:rsid w:val="001C28DD"/>
    <w:rsid w:val="001C2A5D"/>
    <w:rsid w:val="001C3C6B"/>
    <w:rsid w:val="001C4357"/>
    <w:rsid w:val="001C47F8"/>
    <w:rsid w:val="001C50CD"/>
    <w:rsid w:val="001C5247"/>
    <w:rsid w:val="001C5753"/>
    <w:rsid w:val="001C5C7C"/>
    <w:rsid w:val="001C5EAA"/>
    <w:rsid w:val="001C781A"/>
    <w:rsid w:val="001C7FAC"/>
    <w:rsid w:val="001D097E"/>
    <w:rsid w:val="001D0FC2"/>
    <w:rsid w:val="001D11B8"/>
    <w:rsid w:val="001D123F"/>
    <w:rsid w:val="001D15A8"/>
    <w:rsid w:val="001D42EB"/>
    <w:rsid w:val="001D4EC2"/>
    <w:rsid w:val="001D658A"/>
    <w:rsid w:val="001D6757"/>
    <w:rsid w:val="001D6B3D"/>
    <w:rsid w:val="001D7375"/>
    <w:rsid w:val="001D76A5"/>
    <w:rsid w:val="001E001A"/>
    <w:rsid w:val="001E05C2"/>
    <w:rsid w:val="001E0D75"/>
    <w:rsid w:val="001E0DF3"/>
    <w:rsid w:val="001E1308"/>
    <w:rsid w:val="001E1801"/>
    <w:rsid w:val="001E238D"/>
    <w:rsid w:val="001E414E"/>
    <w:rsid w:val="001E6363"/>
    <w:rsid w:val="001E6A37"/>
    <w:rsid w:val="001E6F93"/>
    <w:rsid w:val="001E7579"/>
    <w:rsid w:val="001E7B3F"/>
    <w:rsid w:val="001F085A"/>
    <w:rsid w:val="001F15BD"/>
    <w:rsid w:val="001F2527"/>
    <w:rsid w:val="001F259E"/>
    <w:rsid w:val="001F2D1F"/>
    <w:rsid w:val="001F320F"/>
    <w:rsid w:val="001F3D30"/>
    <w:rsid w:val="001F3E52"/>
    <w:rsid w:val="001F409E"/>
    <w:rsid w:val="001F4380"/>
    <w:rsid w:val="001F489B"/>
    <w:rsid w:val="001F6B02"/>
    <w:rsid w:val="001F6B8D"/>
    <w:rsid w:val="001F6BE0"/>
    <w:rsid w:val="001F7345"/>
    <w:rsid w:val="001F7C3F"/>
    <w:rsid w:val="002000AA"/>
    <w:rsid w:val="002001B3"/>
    <w:rsid w:val="002004C7"/>
    <w:rsid w:val="00200606"/>
    <w:rsid w:val="00200D35"/>
    <w:rsid w:val="0020177B"/>
    <w:rsid w:val="0020218E"/>
    <w:rsid w:val="00202A9F"/>
    <w:rsid w:val="00203078"/>
    <w:rsid w:val="00203C60"/>
    <w:rsid w:val="002046D3"/>
    <w:rsid w:val="00204AA6"/>
    <w:rsid w:val="00204F1E"/>
    <w:rsid w:val="0020561A"/>
    <w:rsid w:val="002059C0"/>
    <w:rsid w:val="00205D89"/>
    <w:rsid w:val="00206FD5"/>
    <w:rsid w:val="00207847"/>
    <w:rsid w:val="00207BEE"/>
    <w:rsid w:val="00207EB7"/>
    <w:rsid w:val="00210E71"/>
    <w:rsid w:val="00211226"/>
    <w:rsid w:val="002123FB"/>
    <w:rsid w:val="002131DB"/>
    <w:rsid w:val="002131E9"/>
    <w:rsid w:val="00213381"/>
    <w:rsid w:val="00213755"/>
    <w:rsid w:val="00214284"/>
    <w:rsid w:val="00214436"/>
    <w:rsid w:val="00214713"/>
    <w:rsid w:val="00214F65"/>
    <w:rsid w:val="00216766"/>
    <w:rsid w:val="00216874"/>
    <w:rsid w:val="002209A8"/>
    <w:rsid w:val="002230AE"/>
    <w:rsid w:val="00225621"/>
    <w:rsid w:val="002259F0"/>
    <w:rsid w:val="0022604F"/>
    <w:rsid w:val="00226B27"/>
    <w:rsid w:val="00226C2F"/>
    <w:rsid w:val="0022733C"/>
    <w:rsid w:val="002274E4"/>
    <w:rsid w:val="0022763C"/>
    <w:rsid w:val="00227C77"/>
    <w:rsid w:val="00230297"/>
    <w:rsid w:val="00230809"/>
    <w:rsid w:val="00230BA8"/>
    <w:rsid w:val="00230C42"/>
    <w:rsid w:val="00230F81"/>
    <w:rsid w:val="00231A63"/>
    <w:rsid w:val="00232036"/>
    <w:rsid w:val="00232DB8"/>
    <w:rsid w:val="00233663"/>
    <w:rsid w:val="002339C7"/>
    <w:rsid w:val="002340D7"/>
    <w:rsid w:val="00234A59"/>
    <w:rsid w:val="002350D1"/>
    <w:rsid w:val="00235198"/>
    <w:rsid w:val="00235528"/>
    <w:rsid w:val="00235B76"/>
    <w:rsid w:val="00235DEC"/>
    <w:rsid w:val="00235E5D"/>
    <w:rsid w:val="00236947"/>
    <w:rsid w:val="002374C7"/>
    <w:rsid w:val="00237581"/>
    <w:rsid w:val="00237C25"/>
    <w:rsid w:val="0024076C"/>
    <w:rsid w:val="002409FA"/>
    <w:rsid w:val="00240A51"/>
    <w:rsid w:val="00240DB4"/>
    <w:rsid w:val="00241228"/>
    <w:rsid w:val="0024173F"/>
    <w:rsid w:val="00243809"/>
    <w:rsid w:val="00244375"/>
    <w:rsid w:val="002451E8"/>
    <w:rsid w:val="002455ED"/>
    <w:rsid w:val="00246301"/>
    <w:rsid w:val="00246404"/>
    <w:rsid w:val="00246B4E"/>
    <w:rsid w:val="00246CC3"/>
    <w:rsid w:val="0024719A"/>
    <w:rsid w:val="002471F4"/>
    <w:rsid w:val="002474FC"/>
    <w:rsid w:val="00247B1F"/>
    <w:rsid w:val="00250084"/>
    <w:rsid w:val="002509C0"/>
    <w:rsid w:val="00250C45"/>
    <w:rsid w:val="00252085"/>
    <w:rsid w:val="00252200"/>
    <w:rsid w:val="002523C5"/>
    <w:rsid w:val="002527EF"/>
    <w:rsid w:val="00252DD7"/>
    <w:rsid w:val="00253284"/>
    <w:rsid w:val="00253475"/>
    <w:rsid w:val="00253F63"/>
    <w:rsid w:val="00254131"/>
    <w:rsid w:val="00254FF1"/>
    <w:rsid w:val="002554C0"/>
    <w:rsid w:val="0025575B"/>
    <w:rsid w:val="00255A18"/>
    <w:rsid w:val="00255D8C"/>
    <w:rsid w:val="00256979"/>
    <w:rsid w:val="002577F5"/>
    <w:rsid w:val="00257B2D"/>
    <w:rsid w:val="0026012E"/>
    <w:rsid w:val="00260BD5"/>
    <w:rsid w:val="002615D7"/>
    <w:rsid w:val="00261620"/>
    <w:rsid w:val="002622EA"/>
    <w:rsid w:val="00263319"/>
    <w:rsid w:val="00263C3D"/>
    <w:rsid w:val="00264636"/>
    <w:rsid w:val="0026471A"/>
    <w:rsid w:val="00266679"/>
    <w:rsid w:val="0026763D"/>
    <w:rsid w:val="0026792B"/>
    <w:rsid w:val="00267DCC"/>
    <w:rsid w:val="002703B3"/>
    <w:rsid w:val="00271527"/>
    <w:rsid w:val="00271838"/>
    <w:rsid w:val="00272515"/>
    <w:rsid w:val="00272556"/>
    <w:rsid w:val="00273709"/>
    <w:rsid w:val="00273780"/>
    <w:rsid w:val="00273958"/>
    <w:rsid w:val="00273A50"/>
    <w:rsid w:val="00273E3C"/>
    <w:rsid w:val="002741A9"/>
    <w:rsid w:val="00274AEA"/>
    <w:rsid w:val="00274CF5"/>
    <w:rsid w:val="00274E9E"/>
    <w:rsid w:val="0027595D"/>
    <w:rsid w:val="002766B4"/>
    <w:rsid w:val="00276716"/>
    <w:rsid w:val="00276812"/>
    <w:rsid w:val="00276DDA"/>
    <w:rsid w:val="00277350"/>
    <w:rsid w:val="00280DAE"/>
    <w:rsid w:val="002816B1"/>
    <w:rsid w:val="00282AA8"/>
    <w:rsid w:val="00282CD3"/>
    <w:rsid w:val="0028484A"/>
    <w:rsid w:val="00284A2E"/>
    <w:rsid w:val="0028521C"/>
    <w:rsid w:val="0028611F"/>
    <w:rsid w:val="00287047"/>
    <w:rsid w:val="002870E6"/>
    <w:rsid w:val="0028779A"/>
    <w:rsid w:val="00287F89"/>
    <w:rsid w:val="002900CC"/>
    <w:rsid w:val="002906D8"/>
    <w:rsid w:val="00290B07"/>
    <w:rsid w:val="00290E7C"/>
    <w:rsid w:val="002911CA"/>
    <w:rsid w:val="0029148A"/>
    <w:rsid w:val="00291E1E"/>
    <w:rsid w:val="00291FDC"/>
    <w:rsid w:val="00292143"/>
    <w:rsid w:val="00292AE8"/>
    <w:rsid w:val="002938DA"/>
    <w:rsid w:val="00294D49"/>
    <w:rsid w:val="00294E93"/>
    <w:rsid w:val="0029574E"/>
    <w:rsid w:val="002957C1"/>
    <w:rsid w:val="00295B49"/>
    <w:rsid w:val="0029758E"/>
    <w:rsid w:val="002976C5"/>
    <w:rsid w:val="00297789"/>
    <w:rsid w:val="00297D25"/>
    <w:rsid w:val="00297DB1"/>
    <w:rsid w:val="002A0590"/>
    <w:rsid w:val="002A1B15"/>
    <w:rsid w:val="002A2570"/>
    <w:rsid w:val="002A29FE"/>
    <w:rsid w:val="002A2E34"/>
    <w:rsid w:val="002A3878"/>
    <w:rsid w:val="002A41F1"/>
    <w:rsid w:val="002A47C9"/>
    <w:rsid w:val="002A5591"/>
    <w:rsid w:val="002A5D9D"/>
    <w:rsid w:val="002A630D"/>
    <w:rsid w:val="002A72D7"/>
    <w:rsid w:val="002A72F9"/>
    <w:rsid w:val="002A736B"/>
    <w:rsid w:val="002B13DC"/>
    <w:rsid w:val="002B1441"/>
    <w:rsid w:val="002B2620"/>
    <w:rsid w:val="002B297A"/>
    <w:rsid w:val="002B2A21"/>
    <w:rsid w:val="002B3373"/>
    <w:rsid w:val="002B362F"/>
    <w:rsid w:val="002B396F"/>
    <w:rsid w:val="002B4274"/>
    <w:rsid w:val="002B4B08"/>
    <w:rsid w:val="002B574A"/>
    <w:rsid w:val="002B5D20"/>
    <w:rsid w:val="002B6762"/>
    <w:rsid w:val="002B6C7C"/>
    <w:rsid w:val="002B6CF5"/>
    <w:rsid w:val="002B7F2E"/>
    <w:rsid w:val="002C00EE"/>
    <w:rsid w:val="002C041C"/>
    <w:rsid w:val="002C0758"/>
    <w:rsid w:val="002C1A2C"/>
    <w:rsid w:val="002C289E"/>
    <w:rsid w:val="002C38DF"/>
    <w:rsid w:val="002C3AF5"/>
    <w:rsid w:val="002C3D02"/>
    <w:rsid w:val="002C407C"/>
    <w:rsid w:val="002C40B4"/>
    <w:rsid w:val="002C452F"/>
    <w:rsid w:val="002C46E2"/>
    <w:rsid w:val="002C5027"/>
    <w:rsid w:val="002C52B6"/>
    <w:rsid w:val="002C563C"/>
    <w:rsid w:val="002C56A7"/>
    <w:rsid w:val="002C5E5D"/>
    <w:rsid w:val="002C5F17"/>
    <w:rsid w:val="002C621C"/>
    <w:rsid w:val="002C70E6"/>
    <w:rsid w:val="002C7FC1"/>
    <w:rsid w:val="002D15F7"/>
    <w:rsid w:val="002D1DBA"/>
    <w:rsid w:val="002D3FCA"/>
    <w:rsid w:val="002D50D5"/>
    <w:rsid w:val="002D5508"/>
    <w:rsid w:val="002D5EDE"/>
    <w:rsid w:val="002D7F61"/>
    <w:rsid w:val="002D7FED"/>
    <w:rsid w:val="002E0847"/>
    <w:rsid w:val="002E1B03"/>
    <w:rsid w:val="002E21B4"/>
    <w:rsid w:val="002E2241"/>
    <w:rsid w:val="002E3843"/>
    <w:rsid w:val="002E3DDD"/>
    <w:rsid w:val="002E449B"/>
    <w:rsid w:val="002E6402"/>
    <w:rsid w:val="002E65CF"/>
    <w:rsid w:val="002E6A79"/>
    <w:rsid w:val="002E6BAD"/>
    <w:rsid w:val="002E7567"/>
    <w:rsid w:val="002E7BE9"/>
    <w:rsid w:val="002E7C50"/>
    <w:rsid w:val="002F02E4"/>
    <w:rsid w:val="002F072F"/>
    <w:rsid w:val="002F0F5D"/>
    <w:rsid w:val="002F24BB"/>
    <w:rsid w:val="002F3219"/>
    <w:rsid w:val="002F68AF"/>
    <w:rsid w:val="002F71F3"/>
    <w:rsid w:val="002F7E8F"/>
    <w:rsid w:val="00300BEB"/>
    <w:rsid w:val="00302F41"/>
    <w:rsid w:val="00303A8E"/>
    <w:rsid w:val="00303E12"/>
    <w:rsid w:val="00303F5D"/>
    <w:rsid w:val="0030443E"/>
    <w:rsid w:val="003047DC"/>
    <w:rsid w:val="00304FB6"/>
    <w:rsid w:val="00305370"/>
    <w:rsid w:val="00306101"/>
    <w:rsid w:val="00306345"/>
    <w:rsid w:val="00307AE2"/>
    <w:rsid w:val="00307C22"/>
    <w:rsid w:val="00307DAE"/>
    <w:rsid w:val="00310468"/>
    <w:rsid w:val="0031056B"/>
    <w:rsid w:val="00310865"/>
    <w:rsid w:val="00311145"/>
    <w:rsid w:val="00313A32"/>
    <w:rsid w:val="003153CF"/>
    <w:rsid w:val="00316804"/>
    <w:rsid w:val="00317701"/>
    <w:rsid w:val="00317F96"/>
    <w:rsid w:val="00320185"/>
    <w:rsid w:val="0032050E"/>
    <w:rsid w:val="00320ECB"/>
    <w:rsid w:val="00321D81"/>
    <w:rsid w:val="00322248"/>
    <w:rsid w:val="00322537"/>
    <w:rsid w:val="00322DC8"/>
    <w:rsid w:val="00322EC3"/>
    <w:rsid w:val="00324DCE"/>
    <w:rsid w:val="00325396"/>
    <w:rsid w:val="00325596"/>
    <w:rsid w:val="00325647"/>
    <w:rsid w:val="003258AD"/>
    <w:rsid w:val="003273CC"/>
    <w:rsid w:val="003278AA"/>
    <w:rsid w:val="00327E2B"/>
    <w:rsid w:val="00330BD6"/>
    <w:rsid w:val="00330DBF"/>
    <w:rsid w:val="003312B5"/>
    <w:rsid w:val="00331692"/>
    <w:rsid w:val="00331C60"/>
    <w:rsid w:val="00332527"/>
    <w:rsid w:val="003327FF"/>
    <w:rsid w:val="00332BDC"/>
    <w:rsid w:val="00332C12"/>
    <w:rsid w:val="00333338"/>
    <w:rsid w:val="003335CD"/>
    <w:rsid w:val="0033366D"/>
    <w:rsid w:val="00334810"/>
    <w:rsid w:val="0033561B"/>
    <w:rsid w:val="003364B7"/>
    <w:rsid w:val="003366AC"/>
    <w:rsid w:val="00336FBA"/>
    <w:rsid w:val="003370F1"/>
    <w:rsid w:val="00340261"/>
    <w:rsid w:val="00340EB2"/>
    <w:rsid w:val="00341207"/>
    <w:rsid w:val="00341502"/>
    <w:rsid w:val="00341ED5"/>
    <w:rsid w:val="003420CF"/>
    <w:rsid w:val="00343453"/>
    <w:rsid w:val="00343D37"/>
    <w:rsid w:val="0034436E"/>
    <w:rsid w:val="00347AE7"/>
    <w:rsid w:val="0035078B"/>
    <w:rsid w:val="00350889"/>
    <w:rsid w:val="0035094F"/>
    <w:rsid w:val="00351635"/>
    <w:rsid w:val="003522BF"/>
    <w:rsid w:val="0035296A"/>
    <w:rsid w:val="00353C5B"/>
    <w:rsid w:val="0035435D"/>
    <w:rsid w:val="00354890"/>
    <w:rsid w:val="00354B39"/>
    <w:rsid w:val="00355841"/>
    <w:rsid w:val="00355DF9"/>
    <w:rsid w:val="003560C9"/>
    <w:rsid w:val="003561C4"/>
    <w:rsid w:val="00356382"/>
    <w:rsid w:val="0035652C"/>
    <w:rsid w:val="0035690D"/>
    <w:rsid w:val="00356B3F"/>
    <w:rsid w:val="00357227"/>
    <w:rsid w:val="00357A31"/>
    <w:rsid w:val="00360120"/>
    <w:rsid w:val="0036027A"/>
    <w:rsid w:val="00360B30"/>
    <w:rsid w:val="00360CEF"/>
    <w:rsid w:val="00360E59"/>
    <w:rsid w:val="00360E6D"/>
    <w:rsid w:val="00361804"/>
    <w:rsid w:val="00361F07"/>
    <w:rsid w:val="003624AA"/>
    <w:rsid w:val="00363E23"/>
    <w:rsid w:val="00364057"/>
    <w:rsid w:val="00364B62"/>
    <w:rsid w:val="00364E4E"/>
    <w:rsid w:val="00364FFD"/>
    <w:rsid w:val="0036611D"/>
    <w:rsid w:val="00366572"/>
    <w:rsid w:val="003665AA"/>
    <w:rsid w:val="00367863"/>
    <w:rsid w:val="00367B81"/>
    <w:rsid w:val="00367D73"/>
    <w:rsid w:val="00370C34"/>
    <w:rsid w:val="00371B47"/>
    <w:rsid w:val="00371BF6"/>
    <w:rsid w:val="00371CAF"/>
    <w:rsid w:val="003725DC"/>
    <w:rsid w:val="003735F9"/>
    <w:rsid w:val="003736D5"/>
    <w:rsid w:val="003740A7"/>
    <w:rsid w:val="00374C3D"/>
    <w:rsid w:val="00374C9D"/>
    <w:rsid w:val="00374F9A"/>
    <w:rsid w:val="00375498"/>
    <w:rsid w:val="003754EF"/>
    <w:rsid w:val="00375B44"/>
    <w:rsid w:val="00376A75"/>
    <w:rsid w:val="00376DD2"/>
    <w:rsid w:val="003774EA"/>
    <w:rsid w:val="00380651"/>
    <w:rsid w:val="00380900"/>
    <w:rsid w:val="00380E6E"/>
    <w:rsid w:val="003812F0"/>
    <w:rsid w:val="00381829"/>
    <w:rsid w:val="003821DF"/>
    <w:rsid w:val="00382685"/>
    <w:rsid w:val="003826E4"/>
    <w:rsid w:val="003827D4"/>
    <w:rsid w:val="003829B7"/>
    <w:rsid w:val="00382C01"/>
    <w:rsid w:val="0038410A"/>
    <w:rsid w:val="00384DBD"/>
    <w:rsid w:val="00385591"/>
    <w:rsid w:val="003862D2"/>
    <w:rsid w:val="00386A27"/>
    <w:rsid w:val="003875CA"/>
    <w:rsid w:val="00387736"/>
    <w:rsid w:val="003878AA"/>
    <w:rsid w:val="00387A7D"/>
    <w:rsid w:val="00387B7E"/>
    <w:rsid w:val="003904E0"/>
    <w:rsid w:val="00390757"/>
    <w:rsid w:val="003908AE"/>
    <w:rsid w:val="003910D3"/>
    <w:rsid w:val="00391656"/>
    <w:rsid w:val="00391FC1"/>
    <w:rsid w:val="0039231C"/>
    <w:rsid w:val="0039240A"/>
    <w:rsid w:val="003926C2"/>
    <w:rsid w:val="00392F9C"/>
    <w:rsid w:val="0039302B"/>
    <w:rsid w:val="00393C66"/>
    <w:rsid w:val="00393F6E"/>
    <w:rsid w:val="00394DCB"/>
    <w:rsid w:val="00396169"/>
    <w:rsid w:val="00396B50"/>
    <w:rsid w:val="00396C22"/>
    <w:rsid w:val="0039732D"/>
    <w:rsid w:val="00397FF3"/>
    <w:rsid w:val="003A175D"/>
    <w:rsid w:val="003A19EB"/>
    <w:rsid w:val="003A1BA6"/>
    <w:rsid w:val="003A2479"/>
    <w:rsid w:val="003A26CB"/>
    <w:rsid w:val="003A2DD3"/>
    <w:rsid w:val="003A326D"/>
    <w:rsid w:val="003A5FC4"/>
    <w:rsid w:val="003A6531"/>
    <w:rsid w:val="003A6A80"/>
    <w:rsid w:val="003A6D94"/>
    <w:rsid w:val="003A6FAB"/>
    <w:rsid w:val="003A744A"/>
    <w:rsid w:val="003A78DC"/>
    <w:rsid w:val="003B081A"/>
    <w:rsid w:val="003B0DC4"/>
    <w:rsid w:val="003B1815"/>
    <w:rsid w:val="003B18C7"/>
    <w:rsid w:val="003B1A0D"/>
    <w:rsid w:val="003B1C8E"/>
    <w:rsid w:val="003B356F"/>
    <w:rsid w:val="003B3ECB"/>
    <w:rsid w:val="003B3FA3"/>
    <w:rsid w:val="003B4905"/>
    <w:rsid w:val="003B5569"/>
    <w:rsid w:val="003B5C75"/>
    <w:rsid w:val="003B61D9"/>
    <w:rsid w:val="003B6AB5"/>
    <w:rsid w:val="003B6D78"/>
    <w:rsid w:val="003C046A"/>
    <w:rsid w:val="003C0483"/>
    <w:rsid w:val="003C13E7"/>
    <w:rsid w:val="003C2F0A"/>
    <w:rsid w:val="003C377F"/>
    <w:rsid w:val="003C38F9"/>
    <w:rsid w:val="003C4903"/>
    <w:rsid w:val="003C51ED"/>
    <w:rsid w:val="003C587B"/>
    <w:rsid w:val="003C6298"/>
    <w:rsid w:val="003C67C2"/>
    <w:rsid w:val="003C6D31"/>
    <w:rsid w:val="003C726E"/>
    <w:rsid w:val="003C7A37"/>
    <w:rsid w:val="003D09B4"/>
    <w:rsid w:val="003D09D2"/>
    <w:rsid w:val="003D22B6"/>
    <w:rsid w:val="003D24A3"/>
    <w:rsid w:val="003D3DD1"/>
    <w:rsid w:val="003D40DE"/>
    <w:rsid w:val="003D43D9"/>
    <w:rsid w:val="003D4FF5"/>
    <w:rsid w:val="003D5DAD"/>
    <w:rsid w:val="003D5DB4"/>
    <w:rsid w:val="003D61BB"/>
    <w:rsid w:val="003D6506"/>
    <w:rsid w:val="003D6921"/>
    <w:rsid w:val="003D7095"/>
    <w:rsid w:val="003D73C3"/>
    <w:rsid w:val="003D7553"/>
    <w:rsid w:val="003E01C8"/>
    <w:rsid w:val="003E14FC"/>
    <w:rsid w:val="003E1880"/>
    <w:rsid w:val="003E2932"/>
    <w:rsid w:val="003E4577"/>
    <w:rsid w:val="003E4965"/>
    <w:rsid w:val="003E501B"/>
    <w:rsid w:val="003E5CF4"/>
    <w:rsid w:val="003E5D45"/>
    <w:rsid w:val="003E6C80"/>
    <w:rsid w:val="003E726A"/>
    <w:rsid w:val="003E7294"/>
    <w:rsid w:val="003F0473"/>
    <w:rsid w:val="003F0FE3"/>
    <w:rsid w:val="003F11FF"/>
    <w:rsid w:val="003F1410"/>
    <w:rsid w:val="003F22CC"/>
    <w:rsid w:val="003F23C0"/>
    <w:rsid w:val="003F3133"/>
    <w:rsid w:val="003F3715"/>
    <w:rsid w:val="003F4B28"/>
    <w:rsid w:val="003F65B7"/>
    <w:rsid w:val="003F7E73"/>
    <w:rsid w:val="00400200"/>
    <w:rsid w:val="004002A9"/>
    <w:rsid w:val="00400660"/>
    <w:rsid w:val="00401B06"/>
    <w:rsid w:val="004026CA"/>
    <w:rsid w:val="00402EE9"/>
    <w:rsid w:val="004039D5"/>
    <w:rsid w:val="00404A67"/>
    <w:rsid w:val="00405105"/>
    <w:rsid w:val="004056CF"/>
    <w:rsid w:val="00406592"/>
    <w:rsid w:val="00407519"/>
    <w:rsid w:val="004076A1"/>
    <w:rsid w:val="004079BD"/>
    <w:rsid w:val="00407EE4"/>
    <w:rsid w:val="00411412"/>
    <w:rsid w:val="00411479"/>
    <w:rsid w:val="004114A6"/>
    <w:rsid w:val="004115DE"/>
    <w:rsid w:val="00412032"/>
    <w:rsid w:val="00413D73"/>
    <w:rsid w:val="0041457C"/>
    <w:rsid w:val="00414C5B"/>
    <w:rsid w:val="00414DE9"/>
    <w:rsid w:val="00414F16"/>
    <w:rsid w:val="00415928"/>
    <w:rsid w:val="00415CA3"/>
    <w:rsid w:val="00415D08"/>
    <w:rsid w:val="00415D58"/>
    <w:rsid w:val="00416781"/>
    <w:rsid w:val="00417B84"/>
    <w:rsid w:val="00420180"/>
    <w:rsid w:val="00420298"/>
    <w:rsid w:val="00420AFB"/>
    <w:rsid w:val="00420DE1"/>
    <w:rsid w:val="00421340"/>
    <w:rsid w:val="0042256C"/>
    <w:rsid w:val="00423085"/>
    <w:rsid w:val="004236DA"/>
    <w:rsid w:val="00423973"/>
    <w:rsid w:val="00424241"/>
    <w:rsid w:val="00424EF9"/>
    <w:rsid w:val="00425651"/>
    <w:rsid w:val="00425950"/>
    <w:rsid w:val="00426918"/>
    <w:rsid w:val="00426998"/>
    <w:rsid w:val="00426CB9"/>
    <w:rsid w:val="00427828"/>
    <w:rsid w:val="00427AC3"/>
    <w:rsid w:val="00430922"/>
    <w:rsid w:val="00430B25"/>
    <w:rsid w:val="0043112C"/>
    <w:rsid w:val="00431796"/>
    <w:rsid w:val="00431D35"/>
    <w:rsid w:val="004333A6"/>
    <w:rsid w:val="00433A57"/>
    <w:rsid w:val="00434CF3"/>
    <w:rsid w:val="00434E36"/>
    <w:rsid w:val="00435634"/>
    <w:rsid w:val="004359D9"/>
    <w:rsid w:val="00436313"/>
    <w:rsid w:val="00436B5F"/>
    <w:rsid w:val="0043785D"/>
    <w:rsid w:val="00440168"/>
    <w:rsid w:val="004409A8"/>
    <w:rsid w:val="004414A6"/>
    <w:rsid w:val="00441605"/>
    <w:rsid w:val="004425AD"/>
    <w:rsid w:val="00442902"/>
    <w:rsid w:val="00443A2F"/>
    <w:rsid w:val="004450DB"/>
    <w:rsid w:val="004457D7"/>
    <w:rsid w:val="004459F2"/>
    <w:rsid w:val="00445AC0"/>
    <w:rsid w:val="00446814"/>
    <w:rsid w:val="00446824"/>
    <w:rsid w:val="00451336"/>
    <w:rsid w:val="00451C5F"/>
    <w:rsid w:val="00452043"/>
    <w:rsid w:val="00452563"/>
    <w:rsid w:val="0045314C"/>
    <w:rsid w:val="00453332"/>
    <w:rsid w:val="0045336B"/>
    <w:rsid w:val="0045383E"/>
    <w:rsid w:val="00453A8B"/>
    <w:rsid w:val="00454187"/>
    <w:rsid w:val="00455270"/>
    <w:rsid w:val="00455792"/>
    <w:rsid w:val="00456365"/>
    <w:rsid w:val="00456627"/>
    <w:rsid w:val="004578CD"/>
    <w:rsid w:val="00457FCF"/>
    <w:rsid w:val="0046062A"/>
    <w:rsid w:val="00460BD3"/>
    <w:rsid w:val="00461C72"/>
    <w:rsid w:val="004620E8"/>
    <w:rsid w:val="004628C6"/>
    <w:rsid w:val="0046453F"/>
    <w:rsid w:val="0046455E"/>
    <w:rsid w:val="00465204"/>
    <w:rsid w:val="00466107"/>
    <w:rsid w:val="004661FC"/>
    <w:rsid w:val="004676A1"/>
    <w:rsid w:val="0047004E"/>
    <w:rsid w:val="00470229"/>
    <w:rsid w:val="004708D3"/>
    <w:rsid w:val="00470A86"/>
    <w:rsid w:val="004723C6"/>
    <w:rsid w:val="00472666"/>
    <w:rsid w:val="00472ABD"/>
    <w:rsid w:val="004733D6"/>
    <w:rsid w:val="004735D0"/>
    <w:rsid w:val="00473C45"/>
    <w:rsid w:val="00474989"/>
    <w:rsid w:val="00475420"/>
    <w:rsid w:val="004754AB"/>
    <w:rsid w:val="00476BFE"/>
    <w:rsid w:val="0047751C"/>
    <w:rsid w:val="0047772C"/>
    <w:rsid w:val="00480143"/>
    <w:rsid w:val="00480367"/>
    <w:rsid w:val="0048125B"/>
    <w:rsid w:val="00483BB8"/>
    <w:rsid w:val="00483D01"/>
    <w:rsid w:val="00483EE9"/>
    <w:rsid w:val="0048484F"/>
    <w:rsid w:val="0048492D"/>
    <w:rsid w:val="00485297"/>
    <w:rsid w:val="00486D82"/>
    <w:rsid w:val="00487EAC"/>
    <w:rsid w:val="0049066D"/>
    <w:rsid w:val="00490F1A"/>
    <w:rsid w:val="00491078"/>
    <w:rsid w:val="00491900"/>
    <w:rsid w:val="00491EDE"/>
    <w:rsid w:val="0049269D"/>
    <w:rsid w:val="00493D05"/>
    <w:rsid w:val="00493EE3"/>
    <w:rsid w:val="00494188"/>
    <w:rsid w:val="00494809"/>
    <w:rsid w:val="00495A6A"/>
    <w:rsid w:val="0049776F"/>
    <w:rsid w:val="004A019C"/>
    <w:rsid w:val="004A0D5E"/>
    <w:rsid w:val="004A13AC"/>
    <w:rsid w:val="004A14B6"/>
    <w:rsid w:val="004A18AD"/>
    <w:rsid w:val="004A20C6"/>
    <w:rsid w:val="004A2C1F"/>
    <w:rsid w:val="004A2EBE"/>
    <w:rsid w:val="004A31A8"/>
    <w:rsid w:val="004A39B0"/>
    <w:rsid w:val="004A48B0"/>
    <w:rsid w:val="004A4FF7"/>
    <w:rsid w:val="004A535C"/>
    <w:rsid w:val="004A6443"/>
    <w:rsid w:val="004A681C"/>
    <w:rsid w:val="004A6D7E"/>
    <w:rsid w:val="004A731D"/>
    <w:rsid w:val="004A7803"/>
    <w:rsid w:val="004A7980"/>
    <w:rsid w:val="004A7BB1"/>
    <w:rsid w:val="004A7DE1"/>
    <w:rsid w:val="004A7E96"/>
    <w:rsid w:val="004B040E"/>
    <w:rsid w:val="004B05DD"/>
    <w:rsid w:val="004B0F8D"/>
    <w:rsid w:val="004B1892"/>
    <w:rsid w:val="004B234F"/>
    <w:rsid w:val="004B260B"/>
    <w:rsid w:val="004B2D37"/>
    <w:rsid w:val="004B3011"/>
    <w:rsid w:val="004B355B"/>
    <w:rsid w:val="004B3E2F"/>
    <w:rsid w:val="004B4E42"/>
    <w:rsid w:val="004B4EE0"/>
    <w:rsid w:val="004B5BB4"/>
    <w:rsid w:val="004B5D50"/>
    <w:rsid w:val="004B6A26"/>
    <w:rsid w:val="004B6FEF"/>
    <w:rsid w:val="004B7333"/>
    <w:rsid w:val="004B73C0"/>
    <w:rsid w:val="004B742A"/>
    <w:rsid w:val="004C23C4"/>
    <w:rsid w:val="004C27FE"/>
    <w:rsid w:val="004C37C4"/>
    <w:rsid w:val="004C3D90"/>
    <w:rsid w:val="004C3EAA"/>
    <w:rsid w:val="004C3F5A"/>
    <w:rsid w:val="004C55F7"/>
    <w:rsid w:val="004C5BC8"/>
    <w:rsid w:val="004C6541"/>
    <w:rsid w:val="004C657A"/>
    <w:rsid w:val="004C6721"/>
    <w:rsid w:val="004C6C91"/>
    <w:rsid w:val="004C6E83"/>
    <w:rsid w:val="004C7572"/>
    <w:rsid w:val="004C7684"/>
    <w:rsid w:val="004C796C"/>
    <w:rsid w:val="004C7FAB"/>
    <w:rsid w:val="004D0F66"/>
    <w:rsid w:val="004D1043"/>
    <w:rsid w:val="004D15A8"/>
    <w:rsid w:val="004D254E"/>
    <w:rsid w:val="004D2F2F"/>
    <w:rsid w:val="004D459A"/>
    <w:rsid w:val="004D49A8"/>
    <w:rsid w:val="004D5332"/>
    <w:rsid w:val="004D59AF"/>
    <w:rsid w:val="004D5EFE"/>
    <w:rsid w:val="004D6364"/>
    <w:rsid w:val="004D7CF8"/>
    <w:rsid w:val="004E049C"/>
    <w:rsid w:val="004E04ED"/>
    <w:rsid w:val="004E085F"/>
    <w:rsid w:val="004E0AE6"/>
    <w:rsid w:val="004E228E"/>
    <w:rsid w:val="004E326C"/>
    <w:rsid w:val="004E3374"/>
    <w:rsid w:val="004E34F0"/>
    <w:rsid w:val="004E3AAD"/>
    <w:rsid w:val="004E400B"/>
    <w:rsid w:val="004E467B"/>
    <w:rsid w:val="004E4AB6"/>
    <w:rsid w:val="004E4DFC"/>
    <w:rsid w:val="004E51C3"/>
    <w:rsid w:val="004E5D8A"/>
    <w:rsid w:val="004E6096"/>
    <w:rsid w:val="004E75B0"/>
    <w:rsid w:val="004E7FD2"/>
    <w:rsid w:val="004F06D4"/>
    <w:rsid w:val="004F09F3"/>
    <w:rsid w:val="004F16DE"/>
    <w:rsid w:val="004F26A1"/>
    <w:rsid w:val="004F3680"/>
    <w:rsid w:val="004F3727"/>
    <w:rsid w:val="004F5188"/>
    <w:rsid w:val="004F5ABC"/>
    <w:rsid w:val="004F5B59"/>
    <w:rsid w:val="004F5BD2"/>
    <w:rsid w:val="004F61C9"/>
    <w:rsid w:val="004F65CC"/>
    <w:rsid w:val="004F6F78"/>
    <w:rsid w:val="004F71CD"/>
    <w:rsid w:val="004F75C6"/>
    <w:rsid w:val="004F7A88"/>
    <w:rsid w:val="005006DE"/>
    <w:rsid w:val="00500BEA"/>
    <w:rsid w:val="005013A3"/>
    <w:rsid w:val="00501CE5"/>
    <w:rsid w:val="005024A5"/>
    <w:rsid w:val="0050260D"/>
    <w:rsid w:val="00503284"/>
    <w:rsid w:val="0050396F"/>
    <w:rsid w:val="00505A46"/>
    <w:rsid w:val="00505C74"/>
    <w:rsid w:val="0050648A"/>
    <w:rsid w:val="00511866"/>
    <w:rsid w:val="005124E1"/>
    <w:rsid w:val="0051269C"/>
    <w:rsid w:val="0051401E"/>
    <w:rsid w:val="0051522B"/>
    <w:rsid w:val="005159B8"/>
    <w:rsid w:val="005160C4"/>
    <w:rsid w:val="005161EC"/>
    <w:rsid w:val="0051645B"/>
    <w:rsid w:val="00517242"/>
    <w:rsid w:val="00517321"/>
    <w:rsid w:val="00517444"/>
    <w:rsid w:val="0051744C"/>
    <w:rsid w:val="00517749"/>
    <w:rsid w:val="005214A9"/>
    <w:rsid w:val="00522479"/>
    <w:rsid w:val="00523D00"/>
    <w:rsid w:val="0052449A"/>
    <w:rsid w:val="00525389"/>
    <w:rsid w:val="005254B9"/>
    <w:rsid w:val="00525CB4"/>
    <w:rsid w:val="0052602C"/>
    <w:rsid w:val="00526054"/>
    <w:rsid w:val="005266FB"/>
    <w:rsid w:val="00526AAD"/>
    <w:rsid w:val="00527391"/>
    <w:rsid w:val="005306A7"/>
    <w:rsid w:val="00530C92"/>
    <w:rsid w:val="005314B9"/>
    <w:rsid w:val="00531A89"/>
    <w:rsid w:val="00531EF1"/>
    <w:rsid w:val="00531FA6"/>
    <w:rsid w:val="005325FB"/>
    <w:rsid w:val="00533DCF"/>
    <w:rsid w:val="005340BA"/>
    <w:rsid w:val="005341E0"/>
    <w:rsid w:val="005345D1"/>
    <w:rsid w:val="00534EF8"/>
    <w:rsid w:val="005363C6"/>
    <w:rsid w:val="00537256"/>
    <w:rsid w:val="0053754E"/>
    <w:rsid w:val="00540210"/>
    <w:rsid w:val="005402F6"/>
    <w:rsid w:val="005418F7"/>
    <w:rsid w:val="00542072"/>
    <w:rsid w:val="00542387"/>
    <w:rsid w:val="00542394"/>
    <w:rsid w:val="0054254F"/>
    <w:rsid w:val="00542572"/>
    <w:rsid w:val="00542A43"/>
    <w:rsid w:val="00542E87"/>
    <w:rsid w:val="00542F3F"/>
    <w:rsid w:val="00543AD1"/>
    <w:rsid w:val="005443F3"/>
    <w:rsid w:val="00544A5C"/>
    <w:rsid w:val="00544C25"/>
    <w:rsid w:val="00545B02"/>
    <w:rsid w:val="00546B2D"/>
    <w:rsid w:val="00547105"/>
    <w:rsid w:val="00547686"/>
    <w:rsid w:val="00547B0E"/>
    <w:rsid w:val="00547B12"/>
    <w:rsid w:val="00550DF7"/>
    <w:rsid w:val="00551738"/>
    <w:rsid w:val="0055185F"/>
    <w:rsid w:val="00551A5E"/>
    <w:rsid w:val="00551F08"/>
    <w:rsid w:val="00551FE5"/>
    <w:rsid w:val="005524AB"/>
    <w:rsid w:val="00552AE4"/>
    <w:rsid w:val="005536EF"/>
    <w:rsid w:val="00553CA6"/>
    <w:rsid w:val="00553FD3"/>
    <w:rsid w:val="0055491E"/>
    <w:rsid w:val="0055596E"/>
    <w:rsid w:val="005559FA"/>
    <w:rsid w:val="00555B9C"/>
    <w:rsid w:val="00555ECF"/>
    <w:rsid w:val="00555F67"/>
    <w:rsid w:val="00556598"/>
    <w:rsid w:val="00556BD4"/>
    <w:rsid w:val="00556F38"/>
    <w:rsid w:val="005576C6"/>
    <w:rsid w:val="0056065B"/>
    <w:rsid w:val="00561D09"/>
    <w:rsid w:val="00561FEF"/>
    <w:rsid w:val="005627BF"/>
    <w:rsid w:val="00562AED"/>
    <w:rsid w:val="00562FBA"/>
    <w:rsid w:val="00563563"/>
    <w:rsid w:val="00563D22"/>
    <w:rsid w:val="005650F0"/>
    <w:rsid w:val="00566A40"/>
    <w:rsid w:val="00566B60"/>
    <w:rsid w:val="00567AD4"/>
    <w:rsid w:val="00567CD4"/>
    <w:rsid w:val="00570291"/>
    <w:rsid w:val="00570E29"/>
    <w:rsid w:val="0057116C"/>
    <w:rsid w:val="00571CE2"/>
    <w:rsid w:val="00571D8B"/>
    <w:rsid w:val="00572013"/>
    <w:rsid w:val="00572156"/>
    <w:rsid w:val="00572A9B"/>
    <w:rsid w:val="00573192"/>
    <w:rsid w:val="005732E1"/>
    <w:rsid w:val="00574405"/>
    <w:rsid w:val="00574B0A"/>
    <w:rsid w:val="00574DC3"/>
    <w:rsid w:val="00576423"/>
    <w:rsid w:val="00576600"/>
    <w:rsid w:val="00577341"/>
    <w:rsid w:val="00577581"/>
    <w:rsid w:val="005779A9"/>
    <w:rsid w:val="00581E6A"/>
    <w:rsid w:val="00581F83"/>
    <w:rsid w:val="0058276B"/>
    <w:rsid w:val="00582E38"/>
    <w:rsid w:val="005839F8"/>
    <w:rsid w:val="0058476E"/>
    <w:rsid w:val="00584877"/>
    <w:rsid w:val="00584A00"/>
    <w:rsid w:val="00585655"/>
    <w:rsid w:val="0058676C"/>
    <w:rsid w:val="00586A00"/>
    <w:rsid w:val="00586B48"/>
    <w:rsid w:val="00587136"/>
    <w:rsid w:val="005873BD"/>
    <w:rsid w:val="00587401"/>
    <w:rsid w:val="005875E5"/>
    <w:rsid w:val="005903A9"/>
    <w:rsid w:val="00591365"/>
    <w:rsid w:val="00591A08"/>
    <w:rsid w:val="00592078"/>
    <w:rsid w:val="00592618"/>
    <w:rsid w:val="00592D09"/>
    <w:rsid w:val="00592FED"/>
    <w:rsid w:val="0059415E"/>
    <w:rsid w:val="00594750"/>
    <w:rsid w:val="005947B8"/>
    <w:rsid w:val="00595042"/>
    <w:rsid w:val="005964F5"/>
    <w:rsid w:val="00597069"/>
    <w:rsid w:val="005974DD"/>
    <w:rsid w:val="00597AE5"/>
    <w:rsid w:val="005A093F"/>
    <w:rsid w:val="005A0BA0"/>
    <w:rsid w:val="005A0C38"/>
    <w:rsid w:val="005A0F10"/>
    <w:rsid w:val="005A1117"/>
    <w:rsid w:val="005A1216"/>
    <w:rsid w:val="005A2A3A"/>
    <w:rsid w:val="005A2A48"/>
    <w:rsid w:val="005A2ECF"/>
    <w:rsid w:val="005A4405"/>
    <w:rsid w:val="005A4AB7"/>
    <w:rsid w:val="005A5232"/>
    <w:rsid w:val="005A585F"/>
    <w:rsid w:val="005A58A6"/>
    <w:rsid w:val="005A5972"/>
    <w:rsid w:val="005A7696"/>
    <w:rsid w:val="005A7A69"/>
    <w:rsid w:val="005B042D"/>
    <w:rsid w:val="005B1EB6"/>
    <w:rsid w:val="005B1F1D"/>
    <w:rsid w:val="005B26E2"/>
    <w:rsid w:val="005B2ABB"/>
    <w:rsid w:val="005B2C01"/>
    <w:rsid w:val="005B35A1"/>
    <w:rsid w:val="005B3CE8"/>
    <w:rsid w:val="005B435F"/>
    <w:rsid w:val="005B44AB"/>
    <w:rsid w:val="005B45C3"/>
    <w:rsid w:val="005B52C1"/>
    <w:rsid w:val="005B565C"/>
    <w:rsid w:val="005B7517"/>
    <w:rsid w:val="005B7D98"/>
    <w:rsid w:val="005B7EA4"/>
    <w:rsid w:val="005C0929"/>
    <w:rsid w:val="005C09D3"/>
    <w:rsid w:val="005C15A3"/>
    <w:rsid w:val="005C19C4"/>
    <w:rsid w:val="005C1C02"/>
    <w:rsid w:val="005C1EA5"/>
    <w:rsid w:val="005C23D9"/>
    <w:rsid w:val="005C2DFD"/>
    <w:rsid w:val="005C2F91"/>
    <w:rsid w:val="005C3146"/>
    <w:rsid w:val="005C40B7"/>
    <w:rsid w:val="005C431C"/>
    <w:rsid w:val="005C506A"/>
    <w:rsid w:val="005C53D1"/>
    <w:rsid w:val="005C68F7"/>
    <w:rsid w:val="005C7D66"/>
    <w:rsid w:val="005C7DA5"/>
    <w:rsid w:val="005D124E"/>
    <w:rsid w:val="005D150F"/>
    <w:rsid w:val="005D2714"/>
    <w:rsid w:val="005D2DCD"/>
    <w:rsid w:val="005D2F32"/>
    <w:rsid w:val="005D3FD9"/>
    <w:rsid w:val="005D47DF"/>
    <w:rsid w:val="005D497B"/>
    <w:rsid w:val="005D4C12"/>
    <w:rsid w:val="005D58A8"/>
    <w:rsid w:val="005D5E84"/>
    <w:rsid w:val="005D656D"/>
    <w:rsid w:val="005D6850"/>
    <w:rsid w:val="005E187E"/>
    <w:rsid w:val="005E211D"/>
    <w:rsid w:val="005E3CC0"/>
    <w:rsid w:val="005E51BC"/>
    <w:rsid w:val="005E5A39"/>
    <w:rsid w:val="005E744E"/>
    <w:rsid w:val="005E7F8A"/>
    <w:rsid w:val="005F0526"/>
    <w:rsid w:val="005F055F"/>
    <w:rsid w:val="005F0758"/>
    <w:rsid w:val="005F17DE"/>
    <w:rsid w:val="005F2B73"/>
    <w:rsid w:val="005F38E6"/>
    <w:rsid w:val="005F3A19"/>
    <w:rsid w:val="005F3EBD"/>
    <w:rsid w:val="005F4726"/>
    <w:rsid w:val="005F4960"/>
    <w:rsid w:val="005F4B6B"/>
    <w:rsid w:val="005F4D6D"/>
    <w:rsid w:val="005F5249"/>
    <w:rsid w:val="005F72B6"/>
    <w:rsid w:val="005F7A69"/>
    <w:rsid w:val="005F7D28"/>
    <w:rsid w:val="005F7F72"/>
    <w:rsid w:val="00600957"/>
    <w:rsid w:val="00600C65"/>
    <w:rsid w:val="00600DBE"/>
    <w:rsid w:val="00601003"/>
    <w:rsid w:val="00601410"/>
    <w:rsid w:val="00601877"/>
    <w:rsid w:val="00601F77"/>
    <w:rsid w:val="0060274E"/>
    <w:rsid w:val="00602C27"/>
    <w:rsid w:val="00603A9C"/>
    <w:rsid w:val="00603AF8"/>
    <w:rsid w:val="0060417B"/>
    <w:rsid w:val="006049C6"/>
    <w:rsid w:val="00604AD0"/>
    <w:rsid w:val="00605360"/>
    <w:rsid w:val="00605405"/>
    <w:rsid w:val="0060617A"/>
    <w:rsid w:val="006068A7"/>
    <w:rsid w:val="00607531"/>
    <w:rsid w:val="0060770F"/>
    <w:rsid w:val="006078B6"/>
    <w:rsid w:val="006108D8"/>
    <w:rsid w:val="00611386"/>
    <w:rsid w:val="0061280D"/>
    <w:rsid w:val="00612AD8"/>
    <w:rsid w:val="0061388E"/>
    <w:rsid w:val="006138B8"/>
    <w:rsid w:val="00613CE6"/>
    <w:rsid w:val="00615669"/>
    <w:rsid w:val="0061614E"/>
    <w:rsid w:val="006163AC"/>
    <w:rsid w:val="00617152"/>
    <w:rsid w:val="006173A4"/>
    <w:rsid w:val="006177E8"/>
    <w:rsid w:val="00617E27"/>
    <w:rsid w:val="0062197E"/>
    <w:rsid w:val="00621BB7"/>
    <w:rsid w:val="00621C19"/>
    <w:rsid w:val="00621CE0"/>
    <w:rsid w:val="0062246A"/>
    <w:rsid w:val="00622650"/>
    <w:rsid w:val="00622AE4"/>
    <w:rsid w:val="006230E3"/>
    <w:rsid w:val="00624062"/>
    <w:rsid w:val="0062426B"/>
    <w:rsid w:val="00624DED"/>
    <w:rsid w:val="00625612"/>
    <w:rsid w:val="006258DA"/>
    <w:rsid w:val="00626183"/>
    <w:rsid w:val="0062778F"/>
    <w:rsid w:val="00627D29"/>
    <w:rsid w:val="00627F39"/>
    <w:rsid w:val="00630202"/>
    <w:rsid w:val="006312CB"/>
    <w:rsid w:val="006321B7"/>
    <w:rsid w:val="0063231A"/>
    <w:rsid w:val="006330DA"/>
    <w:rsid w:val="006330DB"/>
    <w:rsid w:val="0063337A"/>
    <w:rsid w:val="0063566C"/>
    <w:rsid w:val="00635C22"/>
    <w:rsid w:val="00635C8F"/>
    <w:rsid w:val="00636803"/>
    <w:rsid w:val="00636976"/>
    <w:rsid w:val="006376D0"/>
    <w:rsid w:val="00637E01"/>
    <w:rsid w:val="0064085A"/>
    <w:rsid w:val="00640BFE"/>
    <w:rsid w:val="00641B80"/>
    <w:rsid w:val="00641BEE"/>
    <w:rsid w:val="00641CD2"/>
    <w:rsid w:val="00641E79"/>
    <w:rsid w:val="006422B2"/>
    <w:rsid w:val="00642406"/>
    <w:rsid w:val="00642875"/>
    <w:rsid w:val="00642F3E"/>
    <w:rsid w:val="00643549"/>
    <w:rsid w:val="00643626"/>
    <w:rsid w:val="00643787"/>
    <w:rsid w:val="00643D2E"/>
    <w:rsid w:val="00644AB2"/>
    <w:rsid w:val="00645018"/>
    <w:rsid w:val="00645473"/>
    <w:rsid w:val="00645AB9"/>
    <w:rsid w:val="00645E46"/>
    <w:rsid w:val="00647332"/>
    <w:rsid w:val="00650154"/>
    <w:rsid w:val="00650312"/>
    <w:rsid w:val="00650A53"/>
    <w:rsid w:val="00651B9E"/>
    <w:rsid w:val="00651BF4"/>
    <w:rsid w:val="0065206B"/>
    <w:rsid w:val="0065242F"/>
    <w:rsid w:val="0065286D"/>
    <w:rsid w:val="0065302A"/>
    <w:rsid w:val="0065393E"/>
    <w:rsid w:val="006544FC"/>
    <w:rsid w:val="006556E5"/>
    <w:rsid w:val="00655E3E"/>
    <w:rsid w:val="00661750"/>
    <w:rsid w:val="00661F3F"/>
    <w:rsid w:val="00662506"/>
    <w:rsid w:val="00662955"/>
    <w:rsid w:val="00662A88"/>
    <w:rsid w:val="006631C4"/>
    <w:rsid w:val="00664315"/>
    <w:rsid w:val="00664415"/>
    <w:rsid w:val="00665049"/>
    <w:rsid w:val="0066530E"/>
    <w:rsid w:val="006656D4"/>
    <w:rsid w:val="00665B82"/>
    <w:rsid w:val="006664F0"/>
    <w:rsid w:val="00666730"/>
    <w:rsid w:val="006667CD"/>
    <w:rsid w:val="00666B82"/>
    <w:rsid w:val="00666FE5"/>
    <w:rsid w:val="0066766F"/>
    <w:rsid w:val="0067125D"/>
    <w:rsid w:val="00671485"/>
    <w:rsid w:val="006719EF"/>
    <w:rsid w:val="00671BC9"/>
    <w:rsid w:val="00671DEB"/>
    <w:rsid w:val="00671F1F"/>
    <w:rsid w:val="00672008"/>
    <w:rsid w:val="006728E7"/>
    <w:rsid w:val="00673F78"/>
    <w:rsid w:val="00674646"/>
    <w:rsid w:val="00675C17"/>
    <w:rsid w:val="0067687E"/>
    <w:rsid w:val="00676A61"/>
    <w:rsid w:val="00677D70"/>
    <w:rsid w:val="00681389"/>
    <w:rsid w:val="00681A2A"/>
    <w:rsid w:val="00681C62"/>
    <w:rsid w:val="0068207D"/>
    <w:rsid w:val="00682170"/>
    <w:rsid w:val="00682B37"/>
    <w:rsid w:val="00682C3A"/>
    <w:rsid w:val="00683496"/>
    <w:rsid w:val="00683CB3"/>
    <w:rsid w:val="00684DC3"/>
    <w:rsid w:val="0068538A"/>
    <w:rsid w:val="00686255"/>
    <w:rsid w:val="00686F97"/>
    <w:rsid w:val="00687868"/>
    <w:rsid w:val="00687869"/>
    <w:rsid w:val="00690031"/>
    <w:rsid w:val="0069111A"/>
    <w:rsid w:val="0069139A"/>
    <w:rsid w:val="0069159B"/>
    <w:rsid w:val="0069182A"/>
    <w:rsid w:val="00691C7B"/>
    <w:rsid w:val="00692478"/>
    <w:rsid w:val="0069270E"/>
    <w:rsid w:val="00692CC7"/>
    <w:rsid w:val="00693015"/>
    <w:rsid w:val="006933B1"/>
    <w:rsid w:val="0069420C"/>
    <w:rsid w:val="006942D6"/>
    <w:rsid w:val="006946E0"/>
    <w:rsid w:val="006956DD"/>
    <w:rsid w:val="0069586B"/>
    <w:rsid w:val="00695A86"/>
    <w:rsid w:val="00695C7B"/>
    <w:rsid w:val="006960C5"/>
    <w:rsid w:val="00696572"/>
    <w:rsid w:val="00696954"/>
    <w:rsid w:val="006978B8"/>
    <w:rsid w:val="006A248C"/>
    <w:rsid w:val="006A27BF"/>
    <w:rsid w:val="006A2F95"/>
    <w:rsid w:val="006A3049"/>
    <w:rsid w:val="006A3613"/>
    <w:rsid w:val="006A368E"/>
    <w:rsid w:val="006A3E16"/>
    <w:rsid w:val="006A502B"/>
    <w:rsid w:val="006A5430"/>
    <w:rsid w:val="006A5715"/>
    <w:rsid w:val="006A5AF7"/>
    <w:rsid w:val="006A5B24"/>
    <w:rsid w:val="006A6EAE"/>
    <w:rsid w:val="006A6F6F"/>
    <w:rsid w:val="006A71AE"/>
    <w:rsid w:val="006A73A1"/>
    <w:rsid w:val="006A7A32"/>
    <w:rsid w:val="006A7F38"/>
    <w:rsid w:val="006B020A"/>
    <w:rsid w:val="006B0C91"/>
    <w:rsid w:val="006B0F7C"/>
    <w:rsid w:val="006B167A"/>
    <w:rsid w:val="006B21E9"/>
    <w:rsid w:val="006B3161"/>
    <w:rsid w:val="006B3534"/>
    <w:rsid w:val="006B38E3"/>
    <w:rsid w:val="006B3C4D"/>
    <w:rsid w:val="006B3D5C"/>
    <w:rsid w:val="006B3DB6"/>
    <w:rsid w:val="006B3E0C"/>
    <w:rsid w:val="006B41A6"/>
    <w:rsid w:val="006B443D"/>
    <w:rsid w:val="006B617E"/>
    <w:rsid w:val="006B6B30"/>
    <w:rsid w:val="006B7268"/>
    <w:rsid w:val="006B7382"/>
    <w:rsid w:val="006B7662"/>
    <w:rsid w:val="006B78C2"/>
    <w:rsid w:val="006C052F"/>
    <w:rsid w:val="006C0B0E"/>
    <w:rsid w:val="006C10FF"/>
    <w:rsid w:val="006C1EAB"/>
    <w:rsid w:val="006C2490"/>
    <w:rsid w:val="006C25D5"/>
    <w:rsid w:val="006C3172"/>
    <w:rsid w:val="006C3705"/>
    <w:rsid w:val="006C3C48"/>
    <w:rsid w:val="006C3E44"/>
    <w:rsid w:val="006C4AFB"/>
    <w:rsid w:val="006C4BCB"/>
    <w:rsid w:val="006C4D95"/>
    <w:rsid w:val="006C5219"/>
    <w:rsid w:val="006C54DB"/>
    <w:rsid w:val="006C56CB"/>
    <w:rsid w:val="006C5D91"/>
    <w:rsid w:val="006C6D89"/>
    <w:rsid w:val="006D01B4"/>
    <w:rsid w:val="006D0565"/>
    <w:rsid w:val="006D0774"/>
    <w:rsid w:val="006D08BF"/>
    <w:rsid w:val="006D19EB"/>
    <w:rsid w:val="006D1C05"/>
    <w:rsid w:val="006D2628"/>
    <w:rsid w:val="006D27DB"/>
    <w:rsid w:val="006D2810"/>
    <w:rsid w:val="006D3E47"/>
    <w:rsid w:val="006D4741"/>
    <w:rsid w:val="006D5262"/>
    <w:rsid w:val="006D5AFA"/>
    <w:rsid w:val="006D5BA7"/>
    <w:rsid w:val="006D5F99"/>
    <w:rsid w:val="006D62F8"/>
    <w:rsid w:val="006D6D15"/>
    <w:rsid w:val="006D6F0E"/>
    <w:rsid w:val="006D73AA"/>
    <w:rsid w:val="006D7F9F"/>
    <w:rsid w:val="006E0B18"/>
    <w:rsid w:val="006E128F"/>
    <w:rsid w:val="006E12E8"/>
    <w:rsid w:val="006E2374"/>
    <w:rsid w:val="006E268C"/>
    <w:rsid w:val="006E2FD6"/>
    <w:rsid w:val="006E3322"/>
    <w:rsid w:val="006E3D8B"/>
    <w:rsid w:val="006E3E15"/>
    <w:rsid w:val="006E480A"/>
    <w:rsid w:val="006E4849"/>
    <w:rsid w:val="006E6924"/>
    <w:rsid w:val="006E700C"/>
    <w:rsid w:val="006E7B5A"/>
    <w:rsid w:val="006E7B90"/>
    <w:rsid w:val="006E7D1E"/>
    <w:rsid w:val="006E7ECD"/>
    <w:rsid w:val="006F01C1"/>
    <w:rsid w:val="006F0961"/>
    <w:rsid w:val="006F0ABA"/>
    <w:rsid w:val="006F1ACE"/>
    <w:rsid w:val="006F2687"/>
    <w:rsid w:val="006F2ED6"/>
    <w:rsid w:val="006F2FA4"/>
    <w:rsid w:val="006F378D"/>
    <w:rsid w:val="006F38B8"/>
    <w:rsid w:val="006F38E0"/>
    <w:rsid w:val="006F3F71"/>
    <w:rsid w:val="006F458A"/>
    <w:rsid w:val="006F565C"/>
    <w:rsid w:val="006F570B"/>
    <w:rsid w:val="006F59CB"/>
    <w:rsid w:val="006F5AE8"/>
    <w:rsid w:val="006F5BC1"/>
    <w:rsid w:val="006F60B4"/>
    <w:rsid w:val="006F6EE3"/>
    <w:rsid w:val="006F728C"/>
    <w:rsid w:val="006F74A2"/>
    <w:rsid w:val="0070053A"/>
    <w:rsid w:val="0070064C"/>
    <w:rsid w:val="00700860"/>
    <w:rsid w:val="00700C6B"/>
    <w:rsid w:val="007011A3"/>
    <w:rsid w:val="00702272"/>
    <w:rsid w:val="00702431"/>
    <w:rsid w:val="0070244A"/>
    <w:rsid w:val="00702656"/>
    <w:rsid w:val="0070379E"/>
    <w:rsid w:val="00705446"/>
    <w:rsid w:val="007054C8"/>
    <w:rsid w:val="00707615"/>
    <w:rsid w:val="00707834"/>
    <w:rsid w:val="00707949"/>
    <w:rsid w:val="00707ABA"/>
    <w:rsid w:val="0071004D"/>
    <w:rsid w:val="00710DFE"/>
    <w:rsid w:val="00711D56"/>
    <w:rsid w:val="007124A1"/>
    <w:rsid w:val="00712B6F"/>
    <w:rsid w:val="00713098"/>
    <w:rsid w:val="00713677"/>
    <w:rsid w:val="00713DFE"/>
    <w:rsid w:val="00714878"/>
    <w:rsid w:val="007155DC"/>
    <w:rsid w:val="00716683"/>
    <w:rsid w:val="007169D3"/>
    <w:rsid w:val="00716D6B"/>
    <w:rsid w:val="00716D96"/>
    <w:rsid w:val="007171D0"/>
    <w:rsid w:val="00720A28"/>
    <w:rsid w:val="0072169C"/>
    <w:rsid w:val="00721D6D"/>
    <w:rsid w:val="00722342"/>
    <w:rsid w:val="00722578"/>
    <w:rsid w:val="0072265D"/>
    <w:rsid w:val="007228D0"/>
    <w:rsid w:val="00723C50"/>
    <w:rsid w:val="007242CF"/>
    <w:rsid w:val="0072461A"/>
    <w:rsid w:val="007248CB"/>
    <w:rsid w:val="00724DF6"/>
    <w:rsid w:val="00725615"/>
    <w:rsid w:val="00725CF7"/>
    <w:rsid w:val="007268BE"/>
    <w:rsid w:val="00727211"/>
    <w:rsid w:val="0072729D"/>
    <w:rsid w:val="00730203"/>
    <w:rsid w:val="00730605"/>
    <w:rsid w:val="00730C80"/>
    <w:rsid w:val="00732489"/>
    <w:rsid w:val="00732BC1"/>
    <w:rsid w:val="007332E4"/>
    <w:rsid w:val="00733376"/>
    <w:rsid w:val="0073351A"/>
    <w:rsid w:val="00733EA2"/>
    <w:rsid w:val="0073402F"/>
    <w:rsid w:val="00734A4E"/>
    <w:rsid w:val="00734CAB"/>
    <w:rsid w:val="00734D47"/>
    <w:rsid w:val="007352A8"/>
    <w:rsid w:val="00735371"/>
    <w:rsid w:val="00735AE5"/>
    <w:rsid w:val="00735BDB"/>
    <w:rsid w:val="00736519"/>
    <w:rsid w:val="00737998"/>
    <w:rsid w:val="007416BC"/>
    <w:rsid w:val="007417E3"/>
    <w:rsid w:val="00741CE0"/>
    <w:rsid w:val="00742DB3"/>
    <w:rsid w:val="00742DD1"/>
    <w:rsid w:val="0074374E"/>
    <w:rsid w:val="00743947"/>
    <w:rsid w:val="00743B94"/>
    <w:rsid w:val="00743C63"/>
    <w:rsid w:val="007447C1"/>
    <w:rsid w:val="00745871"/>
    <w:rsid w:val="00746A1F"/>
    <w:rsid w:val="00747D4D"/>
    <w:rsid w:val="00750317"/>
    <w:rsid w:val="007503B9"/>
    <w:rsid w:val="007507E1"/>
    <w:rsid w:val="00752106"/>
    <w:rsid w:val="007523FA"/>
    <w:rsid w:val="007524F4"/>
    <w:rsid w:val="00753E7F"/>
    <w:rsid w:val="00755374"/>
    <w:rsid w:val="00756B9E"/>
    <w:rsid w:val="0075705E"/>
    <w:rsid w:val="00757444"/>
    <w:rsid w:val="0075763E"/>
    <w:rsid w:val="0075795E"/>
    <w:rsid w:val="00757BAB"/>
    <w:rsid w:val="0076008A"/>
    <w:rsid w:val="0076056D"/>
    <w:rsid w:val="00760700"/>
    <w:rsid w:val="00761717"/>
    <w:rsid w:val="00761FDC"/>
    <w:rsid w:val="00762084"/>
    <w:rsid w:val="0076363C"/>
    <w:rsid w:val="00763A52"/>
    <w:rsid w:val="00763FA4"/>
    <w:rsid w:val="007643E3"/>
    <w:rsid w:val="007649CF"/>
    <w:rsid w:val="00764D93"/>
    <w:rsid w:val="0076585E"/>
    <w:rsid w:val="007658B8"/>
    <w:rsid w:val="00766055"/>
    <w:rsid w:val="00766A5D"/>
    <w:rsid w:val="00766FB9"/>
    <w:rsid w:val="007677ED"/>
    <w:rsid w:val="007678E9"/>
    <w:rsid w:val="00770D6B"/>
    <w:rsid w:val="007719F1"/>
    <w:rsid w:val="007720B7"/>
    <w:rsid w:val="007723D1"/>
    <w:rsid w:val="00773370"/>
    <w:rsid w:val="00773443"/>
    <w:rsid w:val="0077344D"/>
    <w:rsid w:val="00773723"/>
    <w:rsid w:val="00773795"/>
    <w:rsid w:val="00773BD6"/>
    <w:rsid w:val="00773DE6"/>
    <w:rsid w:val="00773F39"/>
    <w:rsid w:val="007744F5"/>
    <w:rsid w:val="007748F2"/>
    <w:rsid w:val="00774937"/>
    <w:rsid w:val="0077498D"/>
    <w:rsid w:val="007750AD"/>
    <w:rsid w:val="007761B1"/>
    <w:rsid w:val="00776C8B"/>
    <w:rsid w:val="00776DCB"/>
    <w:rsid w:val="007774F8"/>
    <w:rsid w:val="00777F09"/>
    <w:rsid w:val="00780008"/>
    <w:rsid w:val="00780846"/>
    <w:rsid w:val="00780B69"/>
    <w:rsid w:val="00780B74"/>
    <w:rsid w:val="007814CB"/>
    <w:rsid w:val="00781A46"/>
    <w:rsid w:val="00782C47"/>
    <w:rsid w:val="00782DC2"/>
    <w:rsid w:val="00782DE5"/>
    <w:rsid w:val="007838A8"/>
    <w:rsid w:val="00783A89"/>
    <w:rsid w:val="00783AC2"/>
    <w:rsid w:val="00783B61"/>
    <w:rsid w:val="00784475"/>
    <w:rsid w:val="00785276"/>
    <w:rsid w:val="0078534E"/>
    <w:rsid w:val="00785677"/>
    <w:rsid w:val="00785CF1"/>
    <w:rsid w:val="00787583"/>
    <w:rsid w:val="0078797E"/>
    <w:rsid w:val="00787A6A"/>
    <w:rsid w:val="007904BF"/>
    <w:rsid w:val="00790C13"/>
    <w:rsid w:val="00791531"/>
    <w:rsid w:val="0079172C"/>
    <w:rsid w:val="00791B01"/>
    <w:rsid w:val="00791D52"/>
    <w:rsid w:val="00791D78"/>
    <w:rsid w:val="00792267"/>
    <w:rsid w:val="0079226D"/>
    <w:rsid w:val="00793240"/>
    <w:rsid w:val="0079332F"/>
    <w:rsid w:val="00793884"/>
    <w:rsid w:val="00794B0D"/>
    <w:rsid w:val="00795214"/>
    <w:rsid w:val="00795AC3"/>
    <w:rsid w:val="007961F1"/>
    <w:rsid w:val="00797DAF"/>
    <w:rsid w:val="007A0208"/>
    <w:rsid w:val="007A0596"/>
    <w:rsid w:val="007A0D04"/>
    <w:rsid w:val="007A1164"/>
    <w:rsid w:val="007A17B4"/>
    <w:rsid w:val="007A21AD"/>
    <w:rsid w:val="007A2218"/>
    <w:rsid w:val="007A2464"/>
    <w:rsid w:val="007A2ED4"/>
    <w:rsid w:val="007A3BC0"/>
    <w:rsid w:val="007A3C20"/>
    <w:rsid w:val="007A3D4E"/>
    <w:rsid w:val="007A44CD"/>
    <w:rsid w:val="007A4713"/>
    <w:rsid w:val="007A4C37"/>
    <w:rsid w:val="007A5499"/>
    <w:rsid w:val="007A55AA"/>
    <w:rsid w:val="007A5D2D"/>
    <w:rsid w:val="007A76A0"/>
    <w:rsid w:val="007A7767"/>
    <w:rsid w:val="007A7925"/>
    <w:rsid w:val="007A7C1C"/>
    <w:rsid w:val="007A7CC8"/>
    <w:rsid w:val="007B02AC"/>
    <w:rsid w:val="007B1757"/>
    <w:rsid w:val="007B2287"/>
    <w:rsid w:val="007B2670"/>
    <w:rsid w:val="007B2B0B"/>
    <w:rsid w:val="007B31E6"/>
    <w:rsid w:val="007B3D90"/>
    <w:rsid w:val="007B4B18"/>
    <w:rsid w:val="007B551D"/>
    <w:rsid w:val="007B62FA"/>
    <w:rsid w:val="007B6899"/>
    <w:rsid w:val="007B6A19"/>
    <w:rsid w:val="007B734A"/>
    <w:rsid w:val="007B7B72"/>
    <w:rsid w:val="007C0E83"/>
    <w:rsid w:val="007C10E5"/>
    <w:rsid w:val="007C1C04"/>
    <w:rsid w:val="007C3775"/>
    <w:rsid w:val="007C381D"/>
    <w:rsid w:val="007C4545"/>
    <w:rsid w:val="007C4627"/>
    <w:rsid w:val="007C48AE"/>
    <w:rsid w:val="007C4B13"/>
    <w:rsid w:val="007C4E8E"/>
    <w:rsid w:val="007C5353"/>
    <w:rsid w:val="007C68FE"/>
    <w:rsid w:val="007C690B"/>
    <w:rsid w:val="007C7C24"/>
    <w:rsid w:val="007D0C29"/>
    <w:rsid w:val="007D1857"/>
    <w:rsid w:val="007D1F1B"/>
    <w:rsid w:val="007D2006"/>
    <w:rsid w:val="007D27CC"/>
    <w:rsid w:val="007D28E1"/>
    <w:rsid w:val="007D2938"/>
    <w:rsid w:val="007D4266"/>
    <w:rsid w:val="007D49EF"/>
    <w:rsid w:val="007D4CBE"/>
    <w:rsid w:val="007D4F47"/>
    <w:rsid w:val="007D561B"/>
    <w:rsid w:val="007D56BB"/>
    <w:rsid w:val="007D5715"/>
    <w:rsid w:val="007D5BF2"/>
    <w:rsid w:val="007D5E8D"/>
    <w:rsid w:val="007D7521"/>
    <w:rsid w:val="007D7A98"/>
    <w:rsid w:val="007D7BCA"/>
    <w:rsid w:val="007D7C83"/>
    <w:rsid w:val="007E052E"/>
    <w:rsid w:val="007E0702"/>
    <w:rsid w:val="007E189D"/>
    <w:rsid w:val="007E18C3"/>
    <w:rsid w:val="007E1BB3"/>
    <w:rsid w:val="007E2BFC"/>
    <w:rsid w:val="007E627B"/>
    <w:rsid w:val="007E69DE"/>
    <w:rsid w:val="007E6C32"/>
    <w:rsid w:val="007E7E8E"/>
    <w:rsid w:val="007F085D"/>
    <w:rsid w:val="007F10DF"/>
    <w:rsid w:val="007F1C00"/>
    <w:rsid w:val="007F1FCB"/>
    <w:rsid w:val="007F3074"/>
    <w:rsid w:val="007F450C"/>
    <w:rsid w:val="007F4D9F"/>
    <w:rsid w:val="007F5137"/>
    <w:rsid w:val="007F6DEA"/>
    <w:rsid w:val="007F7B23"/>
    <w:rsid w:val="008002CE"/>
    <w:rsid w:val="00800CCA"/>
    <w:rsid w:val="00802BE6"/>
    <w:rsid w:val="00802DB4"/>
    <w:rsid w:val="008035D9"/>
    <w:rsid w:val="0080390B"/>
    <w:rsid w:val="00803B49"/>
    <w:rsid w:val="0080413B"/>
    <w:rsid w:val="008043A7"/>
    <w:rsid w:val="00805A61"/>
    <w:rsid w:val="008060EB"/>
    <w:rsid w:val="00806907"/>
    <w:rsid w:val="00806AA0"/>
    <w:rsid w:val="00807032"/>
    <w:rsid w:val="00807476"/>
    <w:rsid w:val="008078BF"/>
    <w:rsid w:val="00807D1F"/>
    <w:rsid w:val="00807FC2"/>
    <w:rsid w:val="0081084B"/>
    <w:rsid w:val="00811F99"/>
    <w:rsid w:val="00813713"/>
    <w:rsid w:val="00813C15"/>
    <w:rsid w:val="0081494C"/>
    <w:rsid w:val="00815C0D"/>
    <w:rsid w:val="00816047"/>
    <w:rsid w:val="0081781D"/>
    <w:rsid w:val="00820620"/>
    <w:rsid w:val="00820BAA"/>
    <w:rsid w:val="0082158D"/>
    <w:rsid w:val="00821A6A"/>
    <w:rsid w:val="00823A18"/>
    <w:rsid w:val="00824216"/>
    <w:rsid w:val="00824327"/>
    <w:rsid w:val="0082433A"/>
    <w:rsid w:val="00825146"/>
    <w:rsid w:val="00825D45"/>
    <w:rsid w:val="00826CE6"/>
    <w:rsid w:val="00827C5A"/>
    <w:rsid w:val="00830697"/>
    <w:rsid w:val="00830EC2"/>
    <w:rsid w:val="0083106C"/>
    <w:rsid w:val="0083120E"/>
    <w:rsid w:val="00832D33"/>
    <w:rsid w:val="00833D11"/>
    <w:rsid w:val="008341F5"/>
    <w:rsid w:val="00834D74"/>
    <w:rsid w:val="0083550D"/>
    <w:rsid w:val="00835B78"/>
    <w:rsid w:val="00836365"/>
    <w:rsid w:val="00836A04"/>
    <w:rsid w:val="00836A97"/>
    <w:rsid w:val="00836BE9"/>
    <w:rsid w:val="00836C8C"/>
    <w:rsid w:val="0083741D"/>
    <w:rsid w:val="008379CB"/>
    <w:rsid w:val="00840D4A"/>
    <w:rsid w:val="00840E12"/>
    <w:rsid w:val="0084213F"/>
    <w:rsid w:val="008424C8"/>
    <w:rsid w:val="0084343C"/>
    <w:rsid w:val="00843F0B"/>
    <w:rsid w:val="0084412D"/>
    <w:rsid w:val="00844784"/>
    <w:rsid w:val="00844C87"/>
    <w:rsid w:val="00845D6F"/>
    <w:rsid w:val="0084613E"/>
    <w:rsid w:val="008462D8"/>
    <w:rsid w:val="00846DBF"/>
    <w:rsid w:val="00846E45"/>
    <w:rsid w:val="00850048"/>
    <w:rsid w:val="008502EE"/>
    <w:rsid w:val="0085035D"/>
    <w:rsid w:val="00851842"/>
    <w:rsid w:val="00851C71"/>
    <w:rsid w:val="008525D5"/>
    <w:rsid w:val="00852F74"/>
    <w:rsid w:val="00853031"/>
    <w:rsid w:val="008539D4"/>
    <w:rsid w:val="00853EB6"/>
    <w:rsid w:val="008540F3"/>
    <w:rsid w:val="00854376"/>
    <w:rsid w:val="00854398"/>
    <w:rsid w:val="008543BC"/>
    <w:rsid w:val="008544F6"/>
    <w:rsid w:val="008550C2"/>
    <w:rsid w:val="008558FB"/>
    <w:rsid w:val="00855F97"/>
    <w:rsid w:val="00855FD4"/>
    <w:rsid w:val="00860429"/>
    <w:rsid w:val="008606C7"/>
    <w:rsid w:val="00860E87"/>
    <w:rsid w:val="00860F71"/>
    <w:rsid w:val="0086116D"/>
    <w:rsid w:val="00861B19"/>
    <w:rsid w:val="00861C5E"/>
    <w:rsid w:val="00862554"/>
    <w:rsid w:val="00862AED"/>
    <w:rsid w:val="00863336"/>
    <w:rsid w:val="00863424"/>
    <w:rsid w:val="00863E40"/>
    <w:rsid w:val="00864B67"/>
    <w:rsid w:val="00864C8C"/>
    <w:rsid w:val="008654C4"/>
    <w:rsid w:val="0086551B"/>
    <w:rsid w:val="008655B6"/>
    <w:rsid w:val="008709D7"/>
    <w:rsid w:val="0087102D"/>
    <w:rsid w:val="0087112B"/>
    <w:rsid w:val="008718B9"/>
    <w:rsid w:val="00871E45"/>
    <w:rsid w:val="008720B9"/>
    <w:rsid w:val="00872B2A"/>
    <w:rsid w:val="00873044"/>
    <w:rsid w:val="008740D5"/>
    <w:rsid w:val="00874F7D"/>
    <w:rsid w:val="00875307"/>
    <w:rsid w:val="008757F3"/>
    <w:rsid w:val="00875DB1"/>
    <w:rsid w:val="0087692B"/>
    <w:rsid w:val="00876C01"/>
    <w:rsid w:val="008777F7"/>
    <w:rsid w:val="00880636"/>
    <w:rsid w:val="00880B2D"/>
    <w:rsid w:val="00880FB9"/>
    <w:rsid w:val="008810C0"/>
    <w:rsid w:val="00882555"/>
    <w:rsid w:val="008828AE"/>
    <w:rsid w:val="00882A51"/>
    <w:rsid w:val="00882F44"/>
    <w:rsid w:val="00883D0A"/>
    <w:rsid w:val="008840EF"/>
    <w:rsid w:val="00884B27"/>
    <w:rsid w:val="00884F45"/>
    <w:rsid w:val="00885F2D"/>
    <w:rsid w:val="0088678E"/>
    <w:rsid w:val="00890219"/>
    <w:rsid w:val="00890B99"/>
    <w:rsid w:val="00890CEF"/>
    <w:rsid w:val="00891114"/>
    <w:rsid w:val="00891129"/>
    <w:rsid w:val="00891A1D"/>
    <w:rsid w:val="00892EBC"/>
    <w:rsid w:val="008931BE"/>
    <w:rsid w:val="00893910"/>
    <w:rsid w:val="00893AF4"/>
    <w:rsid w:val="00893E96"/>
    <w:rsid w:val="00894719"/>
    <w:rsid w:val="00894829"/>
    <w:rsid w:val="00894E6C"/>
    <w:rsid w:val="00896106"/>
    <w:rsid w:val="00896EDF"/>
    <w:rsid w:val="00896F3F"/>
    <w:rsid w:val="00897565"/>
    <w:rsid w:val="0089779B"/>
    <w:rsid w:val="008A05AF"/>
    <w:rsid w:val="008A0803"/>
    <w:rsid w:val="008A17AB"/>
    <w:rsid w:val="008A1C2F"/>
    <w:rsid w:val="008A1D3F"/>
    <w:rsid w:val="008A1E55"/>
    <w:rsid w:val="008A27C3"/>
    <w:rsid w:val="008A4F58"/>
    <w:rsid w:val="008A5E79"/>
    <w:rsid w:val="008A6809"/>
    <w:rsid w:val="008A73B7"/>
    <w:rsid w:val="008A77A9"/>
    <w:rsid w:val="008B0473"/>
    <w:rsid w:val="008B0C02"/>
    <w:rsid w:val="008B20C5"/>
    <w:rsid w:val="008B20D9"/>
    <w:rsid w:val="008B2122"/>
    <w:rsid w:val="008B25E2"/>
    <w:rsid w:val="008B269E"/>
    <w:rsid w:val="008B2E5F"/>
    <w:rsid w:val="008B43F7"/>
    <w:rsid w:val="008B4FE2"/>
    <w:rsid w:val="008B52B4"/>
    <w:rsid w:val="008B5395"/>
    <w:rsid w:val="008B5959"/>
    <w:rsid w:val="008B59C8"/>
    <w:rsid w:val="008B6F56"/>
    <w:rsid w:val="008B7348"/>
    <w:rsid w:val="008B745A"/>
    <w:rsid w:val="008B78E0"/>
    <w:rsid w:val="008B7D6B"/>
    <w:rsid w:val="008C01B7"/>
    <w:rsid w:val="008C0233"/>
    <w:rsid w:val="008C2282"/>
    <w:rsid w:val="008C22E3"/>
    <w:rsid w:val="008C3334"/>
    <w:rsid w:val="008C37D8"/>
    <w:rsid w:val="008C4421"/>
    <w:rsid w:val="008C471A"/>
    <w:rsid w:val="008C4E21"/>
    <w:rsid w:val="008C57CE"/>
    <w:rsid w:val="008C58C9"/>
    <w:rsid w:val="008C5ABB"/>
    <w:rsid w:val="008C610A"/>
    <w:rsid w:val="008C6340"/>
    <w:rsid w:val="008C64FB"/>
    <w:rsid w:val="008C7C09"/>
    <w:rsid w:val="008D0A3E"/>
    <w:rsid w:val="008D13C6"/>
    <w:rsid w:val="008D1507"/>
    <w:rsid w:val="008D15A7"/>
    <w:rsid w:val="008D15B5"/>
    <w:rsid w:val="008D2519"/>
    <w:rsid w:val="008D2783"/>
    <w:rsid w:val="008D3370"/>
    <w:rsid w:val="008D37FA"/>
    <w:rsid w:val="008D4F99"/>
    <w:rsid w:val="008D532C"/>
    <w:rsid w:val="008D5FE7"/>
    <w:rsid w:val="008D610C"/>
    <w:rsid w:val="008D73F9"/>
    <w:rsid w:val="008D74CB"/>
    <w:rsid w:val="008D7FBB"/>
    <w:rsid w:val="008E0594"/>
    <w:rsid w:val="008E066A"/>
    <w:rsid w:val="008E0830"/>
    <w:rsid w:val="008E09C9"/>
    <w:rsid w:val="008E0AFD"/>
    <w:rsid w:val="008E1DC0"/>
    <w:rsid w:val="008E2371"/>
    <w:rsid w:val="008E26A5"/>
    <w:rsid w:val="008E2749"/>
    <w:rsid w:val="008E2A49"/>
    <w:rsid w:val="008E41C7"/>
    <w:rsid w:val="008E46ED"/>
    <w:rsid w:val="008E4D29"/>
    <w:rsid w:val="008E5310"/>
    <w:rsid w:val="008E5666"/>
    <w:rsid w:val="008E65A1"/>
    <w:rsid w:val="008E6DFE"/>
    <w:rsid w:val="008E778B"/>
    <w:rsid w:val="008E79B5"/>
    <w:rsid w:val="008F0653"/>
    <w:rsid w:val="008F098A"/>
    <w:rsid w:val="008F0DBC"/>
    <w:rsid w:val="008F10B4"/>
    <w:rsid w:val="008F2484"/>
    <w:rsid w:val="008F292F"/>
    <w:rsid w:val="008F2C6F"/>
    <w:rsid w:val="008F2FFA"/>
    <w:rsid w:val="008F3269"/>
    <w:rsid w:val="008F3318"/>
    <w:rsid w:val="008F46DE"/>
    <w:rsid w:val="008F6346"/>
    <w:rsid w:val="008F656D"/>
    <w:rsid w:val="008F67F8"/>
    <w:rsid w:val="008F798D"/>
    <w:rsid w:val="008F7AE8"/>
    <w:rsid w:val="00900A10"/>
    <w:rsid w:val="009010FA"/>
    <w:rsid w:val="0090113B"/>
    <w:rsid w:val="0090130A"/>
    <w:rsid w:val="0090185C"/>
    <w:rsid w:val="009021D4"/>
    <w:rsid w:val="009025E4"/>
    <w:rsid w:val="00903369"/>
    <w:rsid w:val="009036EE"/>
    <w:rsid w:val="009040C5"/>
    <w:rsid w:val="0090442C"/>
    <w:rsid w:val="009044FF"/>
    <w:rsid w:val="00905346"/>
    <w:rsid w:val="00906466"/>
    <w:rsid w:val="009079FE"/>
    <w:rsid w:val="00907EC6"/>
    <w:rsid w:val="00910824"/>
    <w:rsid w:val="00911189"/>
    <w:rsid w:val="0091134D"/>
    <w:rsid w:val="009129B3"/>
    <w:rsid w:val="00912C3A"/>
    <w:rsid w:val="00912C97"/>
    <w:rsid w:val="00913B06"/>
    <w:rsid w:val="00914D34"/>
    <w:rsid w:val="009157A7"/>
    <w:rsid w:val="00915BEA"/>
    <w:rsid w:val="00915EA7"/>
    <w:rsid w:val="0091620E"/>
    <w:rsid w:val="009164FF"/>
    <w:rsid w:val="009171C7"/>
    <w:rsid w:val="00917B18"/>
    <w:rsid w:val="00920F33"/>
    <w:rsid w:val="009212DC"/>
    <w:rsid w:val="009231C5"/>
    <w:rsid w:val="009236BB"/>
    <w:rsid w:val="00924227"/>
    <w:rsid w:val="009245CB"/>
    <w:rsid w:val="00924D33"/>
    <w:rsid w:val="00925285"/>
    <w:rsid w:val="0092593F"/>
    <w:rsid w:val="00926B0E"/>
    <w:rsid w:val="00927AE4"/>
    <w:rsid w:val="00930B47"/>
    <w:rsid w:val="009310E8"/>
    <w:rsid w:val="009322C1"/>
    <w:rsid w:val="009322F9"/>
    <w:rsid w:val="0093259D"/>
    <w:rsid w:val="00932A98"/>
    <w:rsid w:val="0093338E"/>
    <w:rsid w:val="00933916"/>
    <w:rsid w:val="00933D03"/>
    <w:rsid w:val="00934031"/>
    <w:rsid w:val="009346CB"/>
    <w:rsid w:val="0093486C"/>
    <w:rsid w:val="00936818"/>
    <w:rsid w:val="00936D47"/>
    <w:rsid w:val="00936E55"/>
    <w:rsid w:val="00937C30"/>
    <w:rsid w:val="0094051D"/>
    <w:rsid w:val="0094135B"/>
    <w:rsid w:val="00941437"/>
    <w:rsid w:val="00943144"/>
    <w:rsid w:val="00943480"/>
    <w:rsid w:val="0094457A"/>
    <w:rsid w:val="0094517D"/>
    <w:rsid w:val="00945382"/>
    <w:rsid w:val="009461CB"/>
    <w:rsid w:val="00946581"/>
    <w:rsid w:val="00946634"/>
    <w:rsid w:val="00946C24"/>
    <w:rsid w:val="00946CCB"/>
    <w:rsid w:val="00946F79"/>
    <w:rsid w:val="00947CBA"/>
    <w:rsid w:val="0095068B"/>
    <w:rsid w:val="00950773"/>
    <w:rsid w:val="00950C70"/>
    <w:rsid w:val="009513D2"/>
    <w:rsid w:val="0095149A"/>
    <w:rsid w:val="0095268D"/>
    <w:rsid w:val="0095295F"/>
    <w:rsid w:val="00952E76"/>
    <w:rsid w:val="00953FD4"/>
    <w:rsid w:val="009540CC"/>
    <w:rsid w:val="00954290"/>
    <w:rsid w:val="00954C75"/>
    <w:rsid w:val="00954CFB"/>
    <w:rsid w:val="009551A7"/>
    <w:rsid w:val="009555F6"/>
    <w:rsid w:val="0095639F"/>
    <w:rsid w:val="009566AB"/>
    <w:rsid w:val="009568AC"/>
    <w:rsid w:val="009569F4"/>
    <w:rsid w:val="009571AC"/>
    <w:rsid w:val="00957FE7"/>
    <w:rsid w:val="009610B0"/>
    <w:rsid w:val="009612EE"/>
    <w:rsid w:val="009621FE"/>
    <w:rsid w:val="00962384"/>
    <w:rsid w:val="0096314B"/>
    <w:rsid w:val="00963972"/>
    <w:rsid w:val="009643A7"/>
    <w:rsid w:val="00964BD6"/>
    <w:rsid w:val="00964F7C"/>
    <w:rsid w:val="00965E85"/>
    <w:rsid w:val="00965F2E"/>
    <w:rsid w:val="00965F7B"/>
    <w:rsid w:val="009675F6"/>
    <w:rsid w:val="00967AD3"/>
    <w:rsid w:val="00967B9C"/>
    <w:rsid w:val="0097077A"/>
    <w:rsid w:val="009709BA"/>
    <w:rsid w:val="00970A55"/>
    <w:rsid w:val="00970F5E"/>
    <w:rsid w:val="00972398"/>
    <w:rsid w:val="009724F7"/>
    <w:rsid w:val="0097434C"/>
    <w:rsid w:val="009746EA"/>
    <w:rsid w:val="00974A44"/>
    <w:rsid w:val="009757F1"/>
    <w:rsid w:val="00975DC4"/>
    <w:rsid w:val="00976035"/>
    <w:rsid w:val="0097635B"/>
    <w:rsid w:val="009766FF"/>
    <w:rsid w:val="00976B3D"/>
    <w:rsid w:val="00976C33"/>
    <w:rsid w:val="009770FE"/>
    <w:rsid w:val="009772CE"/>
    <w:rsid w:val="0097764B"/>
    <w:rsid w:val="009779B3"/>
    <w:rsid w:val="00977F4F"/>
    <w:rsid w:val="009803E3"/>
    <w:rsid w:val="009805FE"/>
    <w:rsid w:val="0098165C"/>
    <w:rsid w:val="00981821"/>
    <w:rsid w:val="00982BFE"/>
    <w:rsid w:val="00982D1C"/>
    <w:rsid w:val="0098357D"/>
    <w:rsid w:val="00983936"/>
    <w:rsid w:val="0098406B"/>
    <w:rsid w:val="00984313"/>
    <w:rsid w:val="00984601"/>
    <w:rsid w:val="00985245"/>
    <w:rsid w:val="00985E5D"/>
    <w:rsid w:val="009861ED"/>
    <w:rsid w:val="009875CA"/>
    <w:rsid w:val="0099191A"/>
    <w:rsid w:val="00992204"/>
    <w:rsid w:val="009924C7"/>
    <w:rsid w:val="00993747"/>
    <w:rsid w:val="009938CE"/>
    <w:rsid w:val="00993DA0"/>
    <w:rsid w:val="00993E7B"/>
    <w:rsid w:val="00994515"/>
    <w:rsid w:val="00994D36"/>
    <w:rsid w:val="00995122"/>
    <w:rsid w:val="00995140"/>
    <w:rsid w:val="00995C82"/>
    <w:rsid w:val="0099684E"/>
    <w:rsid w:val="00997130"/>
    <w:rsid w:val="00997213"/>
    <w:rsid w:val="009974C6"/>
    <w:rsid w:val="00997BF8"/>
    <w:rsid w:val="009A013B"/>
    <w:rsid w:val="009A0627"/>
    <w:rsid w:val="009A069A"/>
    <w:rsid w:val="009A0BA1"/>
    <w:rsid w:val="009A12D6"/>
    <w:rsid w:val="009A1711"/>
    <w:rsid w:val="009A28A7"/>
    <w:rsid w:val="009A30A3"/>
    <w:rsid w:val="009A3CAF"/>
    <w:rsid w:val="009A55A9"/>
    <w:rsid w:val="009A5A3C"/>
    <w:rsid w:val="009A6189"/>
    <w:rsid w:val="009A7E5E"/>
    <w:rsid w:val="009B00E4"/>
    <w:rsid w:val="009B11D7"/>
    <w:rsid w:val="009B15D8"/>
    <w:rsid w:val="009B1C53"/>
    <w:rsid w:val="009B202E"/>
    <w:rsid w:val="009B21CE"/>
    <w:rsid w:val="009B2CAE"/>
    <w:rsid w:val="009B31AD"/>
    <w:rsid w:val="009B3D0F"/>
    <w:rsid w:val="009B3D98"/>
    <w:rsid w:val="009B44B7"/>
    <w:rsid w:val="009B4B96"/>
    <w:rsid w:val="009B51BC"/>
    <w:rsid w:val="009B5B14"/>
    <w:rsid w:val="009B5B28"/>
    <w:rsid w:val="009B5DD3"/>
    <w:rsid w:val="009B65E8"/>
    <w:rsid w:val="009B716F"/>
    <w:rsid w:val="009B71A0"/>
    <w:rsid w:val="009C0694"/>
    <w:rsid w:val="009C0856"/>
    <w:rsid w:val="009C0913"/>
    <w:rsid w:val="009C0DA8"/>
    <w:rsid w:val="009C0FD5"/>
    <w:rsid w:val="009C1B4A"/>
    <w:rsid w:val="009C1C67"/>
    <w:rsid w:val="009C1CC5"/>
    <w:rsid w:val="009C242A"/>
    <w:rsid w:val="009C26AE"/>
    <w:rsid w:val="009C2762"/>
    <w:rsid w:val="009C2960"/>
    <w:rsid w:val="009C2EE1"/>
    <w:rsid w:val="009C3922"/>
    <w:rsid w:val="009C6213"/>
    <w:rsid w:val="009C7063"/>
    <w:rsid w:val="009C70FF"/>
    <w:rsid w:val="009C7984"/>
    <w:rsid w:val="009C7EF6"/>
    <w:rsid w:val="009D10A6"/>
    <w:rsid w:val="009D11E5"/>
    <w:rsid w:val="009D15DD"/>
    <w:rsid w:val="009D1919"/>
    <w:rsid w:val="009D1AA7"/>
    <w:rsid w:val="009D1B0B"/>
    <w:rsid w:val="009D1EC0"/>
    <w:rsid w:val="009D27CC"/>
    <w:rsid w:val="009D2A74"/>
    <w:rsid w:val="009D368E"/>
    <w:rsid w:val="009D38BA"/>
    <w:rsid w:val="009D4547"/>
    <w:rsid w:val="009D4C35"/>
    <w:rsid w:val="009D4CA7"/>
    <w:rsid w:val="009D56F2"/>
    <w:rsid w:val="009D57EC"/>
    <w:rsid w:val="009D5D9A"/>
    <w:rsid w:val="009D5F15"/>
    <w:rsid w:val="009D67AA"/>
    <w:rsid w:val="009D718A"/>
    <w:rsid w:val="009E0B0E"/>
    <w:rsid w:val="009E17E9"/>
    <w:rsid w:val="009E2A69"/>
    <w:rsid w:val="009E2B75"/>
    <w:rsid w:val="009E2F9F"/>
    <w:rsid w:val="009E336B"/>
    <w:rsid w:val="009E38AA"/>
    <w:rsid w:val="009E4114"/>
    <w:rsid w:val="009E5163"/>
    <w:rsid w:val="009E578D"/>
    <w:rsid w:val="009E7C00"/>
    <w:rsid w:val="009F0E84"/>
    <w:rsid w:val="009F11A1"/>
    <w:rsid w:val="009F1869"/>
    <w:rsid w:val="009F1887"/>
    <w:rsid w:val="009F194A"/>
    <w:rsid w:val="009F2CC8"/>
    <w:rsid w:val="009F3122"/>
    <w:rsid w:val="009F3425"/>
    <w:rsid w:val="009F348F"/>
    <w:rsid w:val="009F40A7"/>
    <w:rsid w:val="009F497B"/>
    <w:rsid w:val="009F557D"/>
    <w:rsid w:val="009F5915"/>
    <w:rsid w:val="009F5A34"/>
    <w:rsid w:val="009F6580"/>
    <w:rsid w:val="009F6865"/>
    <w:rsid w:val="009F68B8"/>
    <w:rsid w:val="009F6F4B"/>
    <w:rsid w:val="009F74AE"/>
    <w:rsid w:val="009F7721"/>
    <w:rsid w:val="009F7D1E"/>
    <w:rsid w:val="00A005D4"/>
    <w:rsid w:val="00A00B59"/>
    <w:rsid w:val="00A01015"/>
    <w:rsid w:val="00A01EA7"/>
    <w:rsid w:val="00A026F4"/>
    <w:rsid w:val="00A02B54"/>
    <w:rsid w:val="00A02CF6"/>
    <w:rsid w:val="00A02D68"/>
    <w:rsid w:val="00A02DF2"/>
    <w:rsid w:val="00A03D4C"/>
    <w:rsid w:val="00A04274"/>
    <w:rsid w:val="00A056AF"/>
    <w:rsid w:val="00A05EC7"/>
    <w:rsid w:val="00A060B1"/>
    <w:rsid w:val="00A06E05"/>
    <w:rsid w:val="00A070C3"/>
    <w:rsid w:val="00A07ACF"/>
    <w:rsid w:val="00A1092A"/>
    <w:rsid w:val="00A11542"/>
    <w:rsid w:val="00A123D0"/>
    <w:rsid w:val="00A12434"/>
    <w:rsid w:val="00A12996"/>
    <w:rsid w:val="00A12C6F"/>
    <w:rsid w:val="00A13AF9"/>
    <w:rsid w:val="00A140A5"/>
    <w:rsid w:val="00A1449B"/>
    <w:rsid w:val="00A14E69"/>
    <w:rsid w:val="00A14ECF"/>
    <w:rsid w:val="00A1724B"/>
    <w:rsid w:val="00A2008E"/>
    <w:rsid w:val="00A20567"/>
    <w:rsid w:val="00A208A5"/>
    <w:rsid w:val="00A20956"/>
    <w:rsid w:val="00A20C96"/>
    <w:rsid w:val="00A21829"/>
    <w:rsid w:val="00A21CE8"/>
    <w:rsid w:val="00A22109"/>
    <w:rsid w:val="00A22BD3"/>
    <w:rsid w:val="00A23396"/>
    <w:rsid w:val="00A23F1C"/>
    <w:rsid w:val="00A243AE"/>
    <w:rsid w:val="00A24413"/>
    <w:rsid w:val="00A24BA0"/>
    <w:rsid w:val="00A25C9C"/>
    <w:rsid w:val="00A26555"/>
    <w:rsid w:val="00A26AFC"/>
    <w:rsid w:val="00A272AF"/>
    <w:rsid w:val="00A2797B"/>
    <w:rsid w:val="00A27A3A"/>
    <w:rsid w:val="00A30075"/>
    <w:rsid w:val="00A30112"/>
    <w:rsid w:val="00A31165"/>
    <w:rsid w:val="00A32084"/>
    <w:rsid w:val="00A32391"/>
    <w:rsid w:val="00A34218"/>
    <w:rsid w:val="00A35792"/>
    <w:rsid w:val="00A36275"/>
    <w:rsid w:val="00A364A7"/>
    <w:rsid w:val="00A36515"/>
    <w:rsid w:val="00A369F7"/>
    <w:rsid w:val="00A36EA3"/>
    <w:rsid w:val="00A37627"/>
    <w:rsid w:val="00A40013"/>
    <w:rsid w:val="00A408BC"/>
    <w:rsid w:val="00A40972"/>
    <w:rsid w:val="00A414E5"/>
    <w:rsid w:val="00A418C9"/>
    <w:rsid w:val="00A418F1"/>
    <w:rsid w:val="00A422B7"/>
    <w:rsid w:val="00A426B0"/>
    <w:rsid w:val="00A42C03"/>
    <w:rsid w:val="00A42D02"/>
    <w:rsid w:val="00A42E74"/>
    <w:rsid w:val="00A433A6"/>
    <w:rsid w:val="00A435E4"/>
    <w:rsid w:val="00A43904"/>
    <w:rsid w:val="00A440C2"/>
    <w:rsid w:val="00A445CA"/>
    <w:rsid w:val="00A44686"/>
    <w:rsid w:val="00A45E65"/>
    <w:rsid w:val="00A4664E"/>
    <w:rsid w:val="00A46F7E"/>
    <w:rsid w:val="00A47BB9"/>
    <w:rsid w:val="00A51A28"/>
    <w:rsid w:val="00A51D80"/>
    <w:rsid w:val="00A51E68"/>
    <w:rsid w:val="00A5200F"/>
    <w:rsid w:val="00A52039"/>
    <w:rsid w:val="00A52B0F"/>
    <w:rsid w:val="00A52E22"/>
    <w:rsid w:val="00A531F5"/>
    <w:rsid w:val="00A54073"/>
    <w:rsid w:val="00A55258"/>
    <w:rsid w:val="00A564E5"/>
    <w:rsid w:val="00A564E8"/>
    <w:rsid w:val="00A56814"/>
    <w:rsid w:val="00A5697C"/>
    <w:rsid w:val="00A6077C"/>
    <w:rsid w:val="00A60BE6"/>
    <w:rsid w:val="00A60E44"/>
    <w:rsid w:val="00A61115"/>
    <w:rsid w:val="00A611DD"/>
    <w:rsid w:val="00A6242C"/>
    <w:rsid w:val="00A65421"/>
    <w:rsid w:val="00A65D45"/>
    <w:rsid w:val="00A666D7"/>
    <w:rsid w:val="00A66BD8"/>
    <w:rsid w:val="00A66D92"/>
    <w:rsid w:val="00A67576"/>
    <w:rsid w:val="00A67CF9"/>
    <w:rsid w:val="00A67D83"/>
    <w:rsid w:val="00A67EF8"/>
    <w:rsid w:val="00A705A9"/>
    <w:rsid w:val="00A7085B"/>
    <w:rsid w:val="00A70EB0"/>
    <w:rsid w:val="00A7125A"/>
    <w:rsid w:val="00A71761"/>
    <w:rsid w:val="00A71932"/>
    <w:rsid w:val="00A71CD7"/>
    <w:rsid w:val="00A727FD"/>
    <w:rsid w:val="00A7303C"/>
    <w:rsid w:val="00A735EF"/>
    <w:rsid w:val="00A739AA"/>
    <w:rsid w:val="00A74813"/>
    <w:rsid w:val="00A7509D"/>
    <w:rsid w:val="00A7553F"/>
    <w:rsid w:val="00A756B3"/>
    <w:rsid w:val="00A80248"/>
    <w:rsid w:val="00A802A0"/>
    <w:rsid w:val="00A8031E"/>
    <w:rsid w:val="00A80D08"/>
    <w:rsid w:val="00A812CE"/>
    <w:rsid w:val="00A81842"/>
    <w:rsid w:val="00A82456"/>
    <w:rsid w:val="00A82632"/>
    <w:rsid w:val="00A82841"/>
    <w:rsid w:val="00A82B97"/>
    <w:rsid w:val="00A82C3A"/>
    <w:rsid w:val="00A82EF4"/>
    <w:rsid w:val="00A83126"/>
    <w:rsid w:val="00A85497"/>
    <w:rsid w:val="00A85A4E"/>
    <w:rsid w:val="00A86043"/>
    <w:rsid w:val="00A87046"/>
    <w:rsid w:val="00A87965"/>
    <w:rsid w:val="00A879D4"/>
    <w:rsid w:val="00A907D3"/>
    <w:rsid w:val="00A912EE"/>
    <w:rsid w:val="00A91AC7"/>
    <w:rsid w:val="00A9206A"/>
    <w:rsid w:val="00A9227F"/>
    <w:rsid w:val="00A925AF"/>
    <w:rsid w:val="00A92EAC"/>
    <w:rsid w:val="00A9321C"/>
    <w:rsid w:val="00A932F5"/>
    <w:rsid w:val="00A93773"/>
    <w:rsid w:val="00A937F4"/>
    <w:rsid w:val="00A94F89"/>
    <w:rsid w:val="00A95404"/>
    <w:rsid w:val="00A955CF"/>
    <w:rsid w:val="00A9609B"/>
    <w:rsid w:val="00A96279"/>
    <w:rsid w:val="00A96B3D"/>
    <w:rsid w:val="00A96BCF"/>
    <w:rsid w:val="00A972DB"/>
    <w:rsid w:val="00A97DC8"/>
    <w:rsid w:val="00AA1319"/>
    <w:rsid w:val="00AA1836"/>
    <w:rsid w:val="00AA192F"/>
    <w:rsid w:val="00AA36CA"/>
    <w:rsid w:val="00AA6782"/>
    <w:rsid w:val="00AA6C04"/>
    <w:rsid w:val="00AA6EF8"/>
    <w:rsid w:val="00AA7163"/>
    <w:rsid w:val="00AA7A7A"/>
    <w:rsid w:val="00AB02E8"/>
    <w:rsid w:val="00AB03B0"/>
    <w:rsid w:val="00AB0B34"/>
    <w:rsid w:val="00AB0E68"/>
    <w:rsid w:val="00AB23A3"/>
    <w:rsid w:val="00AB2703"/>
    <w:rsid w:val="00AB3660"/>
    <w:rsid w:val="00AB371B"/>
    <w:rsid w:val="00AB39D0"/>
    <w:rsid w:val="00AB4A6B"/>
    <w:rsid w:val="00AB4A8D"/>
    <w:rsid w:val="00AB52A0"/>
    <w:rsid w:val="00AB5D14"/>
    <w:rsid w:val="00AB6369"/>
    <w:rsid w:val="00AB64C7"/>
    <w:rsid w:val="00AB6BB8"/>
    <w:rsid w:val="00AB6D97"/>
    <w:rsid w:val="00AC0164"/>
    <w:rsid w:val="00AC02DB"/>
    <w:rsid w:val="00AC0497"/>
    <w:rsid w:val="00AC0872"/>
    <w:rsid w:val="00AC0EDA"/>
    <w:rsid w:val="00AC1069"/>
    <w:rsid w:val="00AC1ECF"/>
    <w:rsid w:val="00AC2F3F"/>
    <w:rsid w:val="00AC30E3"/>
    <w:rsid w:val="00AC4749"/>
    <w:rsid w:val="00AC50B1"/>
    <w:rsid w:val="00AC534F"/>
    <w:rsid w:val="00AC5D23"/>
    <w:rsid w:val="00AC6696"/>
    <w:rsid w:val="00AC6D35"/>
    <w:rsid w:val="00AC7011"/>
    <w:rsid w:val="00AC7190"/>
    <w:rsid w:val="00AC765B"/>
    <w:rsid w:val="00AD0249"/>
    <w:rsid w:val="00AD03F8"/>
    <w:rsid w:val="00AD1300"/>
    <w:rsid w:val="00AD2E6C"/>
    <w:rsid w:val="00AD38B6"/>
    <w:rsid w:val="00AD39BD"/>
    <w:rsid w:val="00AD3B72"/>
    <w:rsid w:val="00AD3C3F"/>
    <w:rsid w:val="00AD3CC9"/>
    <w:rsid w:val="00AD3D1B"/>
    <w:rsid w:val="00AD4AA6"/>
    <w:rsid w:val="00AD5058"/>
    <w:rsid w:val="00AD50BE"/>
    <w:rsid w:val="00AD5F87"/>
    <w:rsid w:val="00AD6364"/>
    <w:rsid w:val="00AD6C8F"/>
    <w:rsid w:val="00AD6C9A"/>
    <w:rsid w:val="00AE085E"/>
    <w:rsid w:val="00AE11E1"/>
    <w:rsid w:val="00AE1413"/>
    <w:rsid w:val="00AE1BDE"/>
    <w:rsid w:val="00AE235C"/>
    <w:rsid w:val="00AE244A"/>
    <w:rsid w:val="00AE2770"/>
    <w:rsid w:val="00AE2C3E"/>
    <w:rsid w:val="00AE2F7B"/>
    <w:rsid w:val="00AE30B2"/>
    <w:rsid w:val="00AE34A9"/>
    <w:rsid w:val="00AE3811"/>
    <w:rsid w:val="00AE3C59"/>
    <w:rsid w:val="00AE3E2B"/>
    <w:rsid w:val="00AE4235"/>
    <w:rsid w:val="00AE5334"/>
    <w:rsid w:val="00AE5433"/>
    <w:rsid w:val="00AE5BD0"/>
    <w:rsid w:val="00AE60FE"/>
    <w:rsid w:val="00AE627A"/>
    <w:rsid w:val="00AE7DF5"/>
    <w:rsid w:val="00AE7F8D"/>
    <w:rsid w:val="00AF04FC"/>
    <w:rsid w:val="00AF0751"/>
    <w:rsid w:val="00AF0A78"/>
    <w:rsid w:val="00AF10A4"/>
    <w:rsid w:val="00AF2343"/>
    <w:rsid w:val="00AF3EB8"/>
    <w:rsid w:val="00AF4592"/>
    <w:rsid w:val="00AF5435"/>
    <w:rsid w:val="00AF685F"/>
    <w:rsid w:val="00AF7D2D"/>
    <w:rsid w:val="00B00016"/>
    <w:rsid w:val="00B007FF"/>
    <w:rsid w:val="00B01291"/>
    <w:rsid w:val="00B01A8B"/>
    <w:rsid w:val="00B01B97"/>
    <w:rsid w:val="00B020C2"/>
    <w:rsid w:val="00B025FD"/>
    <w:rsid w:val="00B02A2B"/>
    <w:rsid w:val="00B0352E"/>
    <w:rsid w:val="00B036F6"/>
    <w:rsid w:val="00B0377E"/>
    <w:rsid w:val="00B03B44"/>
    <w:rsid w:val="00B03CB9"/>
    <w:rsid w:val="00B05596"/>
    <w:rsid w:val="00B05C34"/>
    <w:rsid w:val="00B06944"/>
    <w:rsid w:val="00B06ED2"/>
    <w:rsid w:val="00B072D6"/>
    <w:rsid w:val="00B0736D"/>
    <w:rsid w:val="00B101F6"/>
    <w:rsid w:val="00B1093A"/>
    <w:rsid w:val="00B11890"/>
    <w:rsid w:val="00B11D89"/>
    <w:rsid w:val="00B11E2A"/>
    <w:rsid w:val="00B135CA"/>
    <w:rsid w:val="00B13B7E"/>
    <w:rsid w:val="00B142A3"/>
    <w:rsid w:val="00B142CE"/>
    <w:rsid w:val="00B146AD"/>
    <w:rsid w:val="00B14E10"/>
    <w:rsid w:val="00B14FAB"/>
    <w:rsid w:val="00B15734"/>
    <w:rsid w:val="00B1574A"/>
    <w:rsid w:val="00B17146"/>
    <w:rsid w:val="00B178D5"/>
    <w:rsid w:val="00B17B89"/>
    <w:rsid w:val="00B17C29"/>
    <w:rsid w:val="00B2090A"/>
    <w:rsid w:val="00B20D5A"/>
    <w:rsid w:val="00B20F03"/>
    <w:rsid w:val="00B218E2"/>
    <w:rsid w:val="00B22542"/>
    <w:rsid w:val="00B2307B"/>
    <w:rsid w:val="00B24745"/>
    <w:rsid w:val="00B25E74"/>
    <w:rsid w:val="00B2613D"/>
    <w:rsid w:val="00B262EE"/>
    <w:rsid w:val="00B27224"/>
    <w:rsid w:val="00B305B7"/>
    <w:rsid w:val="00B30729"/>
    <w:rsid w:val="00B307BA"/>
    <w:rsid w:val="00B32300"/>
    <w:rsid w:val="00B32420"/>
    <w:rsid w:val="00B3253D"/>
    <w:rsid w:val="00B325FA"/>
    <w:rsid w:val="00B329DB"/>
    <w:rsid w:val="00B32A7D"/>
    <w:rsid w:val="00B32DD4"/>
    <w:rsid w:val="00B34028"/>
    <w:rsid w:val="00B3457D"/>
    <w:rsid w:val="00B35253"/>
    <w:rsid w:val="00B35C96"/>
    <w:rsid w:val="00B3617C"/>
    <w:rsid w:val="00B3651A"/>
    <w:rsid w:val="00B372EB"/>
    <w:rsid w:val="00B37FAB"/>
    <w:rsid w:val="00B40931"/>
    <w:rsid w:val="00B41069"/>
    <w:rsid w:val="00B4177E"/>
    <w:rsid w:val="00B41883"/>
    <w:rsid w:val="00B423AF"/>
    <w:rsid w:val="00B43EAD"/>
    <w:rsid w:val="00B440DD"/>
    <w:rsid w:val="00B441DD"/>
    <w:rsid w:val="00B443C0"/>
    <w:rsid w:val="00B44C34"/>
    <w:rsid w:val="00B4596A"/>
    <w:rsid w:val="00B468AE"/>
    <w:rsid w:val="00B4704A"/>
    <w:rsid w:val="00B47356"/>
    <w:rsid w:val="00B47910"/>
    <w:rsid w:val="00B5074C"/>
    <w:rsid w:val="00B516E4"/>
    <w:rsid w:val="00B51AAD"/>
    <w:rsid w:val="00B52821"/>
    <w:rsid w:val="00B532FB"/>
    <w:rsid w:val="00B543D4"/>
    <w:rsid w:val="00B545B2"/>
    <w:rsid w:val="00B5483D"/>
    <w:rsid w:val="00B54C9D"/>
    <w:rsid w:val="00B54D03"/>
    <w:rsid w:val="00B55F30"/>
    <w:rsid w:val="00B55FF3"/>
    <w:rsid w:val="00B5656F"/>
    <w:rsid w:val="00B56614"/>
    <w:rsid w:val="00B56A9B"/>
    <w:rsid w:val="00B571CC"/>
    <w:rsid w:val="00B576E9"/>
    <w:rsid w:val="00B60104"/>
    <w:rsid w:val="00B60261"/>
    <w:rsid w:val="00B606BC"/>
    <w:rsid w:val="00B60ED7"/>
    <w:rsid w:val="00B61594"/>
    <w:rsid w:val="00B61771"/>
    <w:rsid w:val="00B61A39"/>
    <w:rsid w:val="00B61E7C"/>
    <w:rsid w:val="00B6207C"/>
    <w:rsid w:val="00B6212C"/>
    <w:rsid w:val="00B625F1"/>
    <w:rsid w:val="00B6294A"/>
    <w:rsid w:val="00B629D0"/>
    <w:rsid w:val="00B62BAC"/>
    <w:rsid w:val="00B62C1C"/>
    <w:rsid w:val="00B63596"/>
    <w:rsid w:val="00B63681"/>
    <w:rsid w:val="00B63F0D"/>
    <w:rsid w:val="00B6424B"/>
    <w:rsid w:val="00B642F8"/>
    <w:rsid w:val="00B64632"/>
    <w:rsid w:val="00B64808"/>
    <w:rsid w:val="00B64A61"/>
    <w:rsid w:val="00B651D8"/>
    <w:rsid w:val="00B65809"/>
    <w:rsid w:val="00B65B36"/>
    <w:rsid w:val="00B65E79"/>
    <w:rsid w:val="00B66064"/>
    <w:rsid w:val="00B6622E"/>
    <w:rsid w:val="00B66505"/>
    <w:rsid w:val="00B66ADF"/>
    <w:rsid w:val="00B66B7F"/>
    <w:rsid w:val="00B66DE0"/>
    <w:rsid w:val="00B679BC"/>
    <w:rsid w:val="00B67CA2"/>
    <w:rsid w:val="00B701CC"/>
    <w:rsid w:val="00B704BD"/>
    <w:rsid w:val="00B70CD4"/>
    <w:rsid w:val="00B70E78"/>
    <w:rsid w:val="00B72029"/>
    <w:rsid w:val="00B7210C"/>
    <w:rsid w:val="00B7333C"/>
    <w:rsid w:val="00B73BF7"/>
    <w:rsid w:val="00B746BA"/>
    <w:rsid w:val="00B747A6"/>
    <w:rsid w:val="00B75BDA"/>
    <w:rsid w:val="00B7612A"/>
    <w:rsid w:val="00B767C9"/>
    <w:rsid w:val="00B76915"/>
    <w:rsid w:val="00B76BDE"/>
    <w:rsid w:val="00B7795C"/>
    <w:rsid w:val="00B77B92"/>
    <w:rsid w:val="00B80508"/>
    <w:rsid w:val="00B80BD1"/>
    <w:rsid w:val="00B80C88"/>
    <w:rsid w:val="00B81243"/>
    <w:rsid w:val="00B81874"/>
    <w:rsid w:val="00B8192B"/>
    <w:rsid w:val="00B83073"/>
    <w:rsid w:val="00B837BD"/>
    <w:rsid w:val="00B839C7"/>
    <w:rsid w:val="00B84066"/>
    <w:rsid w:val="00B84397"/>
    <w:rsid w:val="00B84ADB"/>
    <w:rsid w:val="00B854DD"/>
    <w:rsid w:val="00B855A4"/>
    <w:rsid w:val="00B8580A"/>
    <w:rsid w:val="00B86A46"/>
    <w:rsid w:val="00B86E6A"/>
    <w:rsid w:val="00B87B47"/>
    <w:rsid w:val="00B903F3"/>
    <w:rsid w:val="00B90931"/>
    <w:rsid w:val="00B910EF"/>
    <w:rsid w:val="00B912EB"/>
    <w:rsid w:val="00B91FEB"/>
    <w:rsid w:val="00B923DB"/>
    <w:rsid w:val="00B9328C"/>
    <w:rsid w:val="00B93D2B"/>
    <w:rsid w:val="00B93E4F"/>
    <w:rsid w:val="00B945AB"/>
    <w:rsid w:val="00B94A66"/>
    <w:rsid w:val="00B94C08"/>
    <w:rsid w:val="00B95E6B"/>
    <w:rsid w:val="00B95ED2"/>
    <w:rsid w:val="00B95EDB"/>
    <w:rsid w:val="00B96577"/>
    <w:rsid w:val="00B96949"/>
    <w:rsid w:val="00B97AE6"/>
    <w:rsid w:val="00BA04E7"/>
    <w:rsid w:val="00BA0B78"/>
    <w:rsid w:val="00BA159E"/>
    <w:rsid w:val="00BA1B09"/>
    <w:rsid w:val="00BA1D0B"/>
    <w:rsid w:val="00BA2149"/>
    <w:rsid w:val="00BA2260"/>
    <w:rsid w:val="00BA2736"/>
    <w:rsid w:val="00BA2E41"/>
    <w:rsid w:val="00BA3120"/>
    <w:rsid w:val="00BA3888"/>
    <w:rsid w:val="00BA3A7D"/>
    <w:rsid w:val="00BA3EAC"/>
    <w:rsid w:val="00BA3F48"/>
    <w:rsid w:val="00BA46B8"/>
    <w:rsid w:val="00BA4DF7"/>
    <w:rsid w:val="00BA4FDA"/>
    <w:rsid w:val="00BA52A9"/>
    <w:rsid w:val="00BA69D2"/>
    <w:rsid w:val="00BA7898"/>
    <w:rsid w:val="00BA79FA"/>
    <w:rsid w:val="00BA7CFF"/>
    <w:rsid w:val="00BB01E8"/>
    <w:rsid w:val="00BB022A"/>
    <w:rsid w:val="00BB0326"/>
    <w:rsid w:val="00BB100D"/>
    <w:rsid w:val="00BB156E"/>
    <w:rsid w:val="00BB1583"/>
    <w:rsid w:val="00BB18E9"/>
    <w:rsid w:val="00BB1A81"/>
    <w:rsid w:val="00BB218A"/>
    <w:rsid w:val="00BB2408"/>
    <w:rsid w:val="00BB3045"/>
    <w:rsid w:val="00BB3AF9"/>
    <w:rsid w:val="00BB44F8"/>
    <w:rsid w:val="00BB59F0"/>
    <w:rsid w:val="00BB5B33"/>
    <w:rsid w:val="00BB608E"/>
    <w:rsid w:val="00BB7806"/>
    <w:rsid w:val="00BB7D16"/>
    <w:rsid w:val="00BB7FC8"/>
    <w:rsid w:val="00BC02E8"/>
    <w:rsid w:val="00BC03DC"/>
    <w:rsid w:val="00BC21AE"/>
    <w:rsid w:val="00BC21B3"/>
    <w:rsid w:val="00BC294E"/>
    <w:rsid w:val="00BC33F5"/>
    <w:rsid w:val="00BC346E"/>
    <w:rsid w:val="00BC3AA3"/>
    <w:rsid w:val="00BC415C"/>
    <w:rsid w:val="00BC471F"/>
    <w:rsid w:val="00BC4A7F"/>
    <w:rsid w:val="00BC5E7A"/>
    <w:rsid w:val="00BC5FEA"/>
    <w:rsid w:val="00BC6912"/>
    <w:rsid w:val="00BC7DF3"/>
    <w:rsid w:val="00BD0B2F"/>
    <w:rsid w:val="00BD1086"/>
    <w:rsid w:val="00BD113F"/>
    <w:rsid w:val="00BD1182"/>
    <w:rsid w:val="00BD1A8A"/>
    <w:rsid w:val="00BD3BF8"/>
    <w:rsid w:val="00BD479B"/>
    <w:rsid w:val="00BD4E4E"/>
    <w:rsid w:val="00BD5BC9"/>
    <w:rsid w:val="00BD75C4"/>
    <w:rsid w:val="00BD7601"/>
    <w:rsid w:val="00BE00E6"/>
    <w:rsid w:val="00BE0AFE"/>
    <w:rsid w:val="00BE1D06"/>
    <w:rsid w:val="00BE1D70"/>
    <w:rsid w:val="00BE1FD3"/>
    <w:rsid w:val="00BE24D6"/>
    <w:rsid w:val="00BE28E7"/>
    <w:rsid w:val="00BE3303"/>
    <w:rsid w:val="00BE36A7"/>
    <w:rsid w:val="00BE3DF9"/>
    <w:rsid w:val="00BE406C"/>
    <w:rsid w:val="00BE42E1"/>
    <w:rsid w:val="00BE46B6"/>
    <w:rsid w:val="00BE5915"/>
    <w:rsid w:val="00BE5D69"/>
    <w:rsid w:val="00BE5D8D"/>
    <w:rsid w:val="00BE5EA0"/>
    <w:rsid w:val="00BE666E"/>
    <w:rsid w:val="00BE6812"/>
    <w:rsid w:val="00BE7083"/>
    <w:rsid w:val="00BE7821"/>
    <w:rsid w:val="00BE799B"/>
    <w:rsid w:val="00BF08DF"/>
    <w:rsid w:val="00BF0EC7"/>
    <w:rsid w:val="00BF1696"/>
    <w:rsid w:val="00BF1ECE"/>
    <w:rsid w:val="00BF1EEF"/>
    <w:rsid w:val="00BF23D2"/>
    <w:rsid w:val="00BF2530"/>
    <w:rsid w:val="00BF3A38"/>
    <w:rsid w:val="00BF3BA8"/>
    <w:rsid w:val="00BF410A"/>
    <w:rsid w:val="00BF4ACE"/>
    <w:rsid w:val="00BF4CB0"/>
    <w:rsid w:val="00BF4FED"/>
    <w:rsid w:val="00BF5510"/>
    <w:rsid w:val="00BF5FEE"/>
    <w:rsid w:val="00BF61A9"/>
    <w:rsid w:val="00BF632D"/>
    <w:rsid w:val="00BF6792"/>
    <w:rsid w:val="00BF6EBB"/>
    <w:rsid w:val="00BF7798"/>
    <w:rsid w:val="00C00553"/>
    <w:rsid w:val="00C00FA0"/>
    <w:rsid w:val="00C01C4E"/>
    <w:rsid w:val="00C02291"/>
    <w:rsid w:val="00C02A68"/>
    <w:rsid w:val="00C0314C"/>
    <w:rsid w:val="00C04064"/>
    <w:rsid w:val="00C04329"/>
    <w:rsid w:val="00C04567"/>
    <w:rsid w:val="00C0521D"/>
    <w:rsid w:val="00C05385"/>
    <w:rsid w:val="00C06EDF"/>
    <w:rsid w:val="00C105A7"/>
    <w:rsid w:val="00C10607"/>
    <w:rsid w:val="00C110F0"/>
    <w:rsid w:val="00C115F0"/>
    <w:rsid w:val="00C117D0"/>
    <w:rsid w:val="00C11C71"/>
    <w:rsid w:val="00C121F1"/>
    <w:rsid w:val="00C1230F"/>
    <w:rsid w:val="00C124D6"/>
    <w:rsid w:val="00C129FD"/>
    <w:rsid w:val="00C12BC8"/>
    <w:rsid w:val="00C12F63"/>
    <w:rsid w:val="00C13AAA"/>
    <w:rsid w:val="00C14962"/>
    <w:rsid w:val="00C1565E"/>
    <w:rsid w:val="00C16022"/>
    <w:rsid w:val="00C16379"/>
    <w:rsid w:val="00C16C9F"/>
    <w:rsid w:val="00C16DCB"/>
    <w:rsid w:val="00C17990"/>
    <w:rsid w:val="00C20696"/>
    <w:rsid w:val="00C20700"/>
    <w:rsid w:val="00C2077C"/>
    <w:rsid w:val="00C21070"/>
    <w:rsid w:val="00C2322F"/>
    <w:rsid w:val="00C23257"/>
    <w:rsid w:val="00C23384"/>
    <w:rsid w:val="00C23479"/>
    <w:rsid w:val="00C23565"/>
    <w:rsid w:val="00C239F5"/>
    <w:rsid w:val="00C24B2E"/>
    <w:rsid w:val="00C25490"/>
    <w:rsid w:val="00C25994"/>
    <w:rsid w:val="00C25AD0"/>
    <w:rsid w:val="00C261D1"/>
    <w:rsid w:val="00C2638A"/>
    <w:rsid w:val="00C277B9"/>
    <w:rsid w:val="00C27DCB"/>
    <w:rsid w:val="00C304D3"/>
    <w:rsid w:val="00C31614"/>
    <w:rsid w:val="00C31BDB"/>
    <w:rsid w:val="00C326A0"/>
    <w:rsid w:val="00C33C0C"/>
    <w:rsid w:val="00C34623"/>
    <w:rsid w:val="00C3574E"/>
    <w:rsid w:val="00C3745E"/>
    <w:rsid w:val="00C402FF"/>
    <w:rsid w:val="00C4039D"/>
    <w:rsid w:val="00C40553"/>
    <w:rsid w:val="00C416F0"/>
    <w:rsid w:val="00C418E5"/>
    <w:rsid w:val="00C42A6B"/>
    <w:rsid w:val="00C42ED5"/>
    <w:rsid w:val="00C4312A"/>
    <w:rsid w:val="00C4356B"/>
    <w:rsid w:val="00C43728"/>
    <w:rsid w:val="00C43B74"/>
    <w:rsid w:val="00C43B94"/>
    <w:rsid w:val="00C43EDD"/>
    <w:rsid w:val="00C44BA8"/>
    <w:rsid w:val="00C44D08"/>
    <w:rsid w:val="00C4544F"/>
    <w:rsid w:val="00C45525"/>
    <w:rsid w:val="00C45EA1"/>
    <w:rsid w:val="00C45EE5"/>
    <w:rsid w:val="00C47A76"/>
    <w:rsid w:val="00C51E1F"/>
    <w:rsid w:val="00C51FE0"/>
    <w:rsid w:val="00C5314A"/>
    <w:rsid w:val="00C5320E"/>
    <w:rsid w:val="00C53D1B"/>
    <w:rsid w:val="00C540C9"/>
    <w:rsid w:val="00C56124"/>
    <w:rsid w:val="00C56A04"/>
    <w:rsid w:val="00C56F1C"/>
    <w:rsid w:val="00C57F18"/>
    <w:rsid w:val="00C601DF"/>
    <w:rsid w:val="00C602E3"/>
    <w:rsid w:val="00C60A4F"/>
    <w:rsid w:val="00C61534"/>
    <w:rsid w:val="00C61DCC"/>
    <w:rsid w:val="00C620EE"/>
    <w:rsid w:val="00C622FA"/>
    <w:rsid w:val="00C6362D"/>
    <w:rsid w:val="00C636E7"/>
    <w:rsid w:val="00C639A7"/>
    <w:rsid w:val="00C639D1"/>
    <w:rsid w:val="00C63C36"/>
    <w:rsid w:val="00C640BD"/>
    <w:rsid w:val="00C64A56"/>
    <w:rsid w:val="00C64B1D"/>
    <w:rsid w:val="00C6521D"/>
    <w:rsid w:val="00C6534D"/>
    <w:rsid w:val="00C65644"/>
    <w:rsid w:val="00C65EE4"/>
    <w:rsid w:val="00C66084"/>
    <w:rsid w:val="00C66E12"/>
    <w:rsid w:val="00C67EC2"/>
    <w:rsid w:val="00C70645"/>
    <w:rsid w:val="00C70F06"/>
    <w:rsid w:val="00C720A0"/>
    <w:rsid w:val="00C72465"/>
    <w:rsid w:val="00C730A4"/>
    <w:rsid w:val="00C737ED"/>
    <w:rsid w:val="00C74566"/>
    <w:rsid w:val="00C74CE9"/>
    <w:rsid w:val="00C74DBD"/>
    <w:rsid w:val="00C75C83"/>
    <w:rsid w:val="00C75EFA"/>
    <w:rsid w:val="00C75F17"/>
    <w:rsid w:val="00C761E6"/>
    <w:rsid w:val="00C7653E"/>
    <w:rsid w:val="00C77354"/>
    <w:rsid w:val="00C80AAF"/>
    <w:rsid w:val="00C80E0E"/>
    <w:rsid w:val="00C8158A"/>
    <w:rsid w:val="00C81B09"/>
    <w:rsid w:val="00C8243A"/>
    <w:rsid w:val="00C82DFE"/>
    <w:rsid w:val="00C83691"/>
    <w:rsid w:val="00C83CBF"/>
    <w:rsid w:val="00C842B5"/>
    <w:rsid w:val="00C84880"/>
    <w:rsid w:val="00C850A4"/>
    <w:rsid w:val="00C85D49"/>
    <w:rsid w:val="00C85F95"/>
    <w:rsid w:val="00C86095"/>
    <w:rsid w:val="00C862DB"/>
    <w:rsid w:val="00C8640C"/>
    <w:rsid w:val="00C86778"/>
    <w:rsid w:val="00C86AD3"/>
    <w:rsid w:val="00C87535"/>
    <w:rsid w:val="00C878E3"/>
    <w:rsid w:val="00C904F3"/>
    <w:rsid w:val="00C90C46"/>
    <w:rsid w:val="00C91164"/>
    <w:rsid w:val="00C911CB"/>
    <w:rsid w:val="00C92383"/>
    <w:rsid w:val="00C92910"/>
    <w:rsid w:val="00C92C30"/>
    <w:rsid w:val="00C92EFB"/>
    <w:rsid w:val="00C93B87"/>
    <w:rsid w:val="00C9422C"/>
    <w:rsid w:val="00C947ED"/>
    <w:rsid w:val="00C95C1C"/>
    <w:rsid w:val="00C95E03"/>
    <w:rsid w:val="00C961CD"/>
    <w:rsid w:val="00C970B7"/>
    <w:rsid w:val="00C97C00"/>
    <w:rsid w:val="00CA1371"/>
    <w:rsid w:val="00CA14ED"/>
    <w:rsid w:val="00CA1AC9"/>
    <w:rsid w:val="00CA1C81"/>
    <w:rsid w:val="00CA1E77"/>
    <w:rsid w:val="00CA2ED0"/>
    <w:rsid w:val="00CA32E6"/>
    <w:rsid w:val="00CA38A0"/>
    <w:rsid w:val="00CA3D82"/>
    <w:rsid w:val="00CA4405"/>
    <w:rsid w:val="00CA5648"/>
    <w:rsid w:val="00CA5863"/>
    <w:rsid w:val="00CA597D"/>
    <w:rsid w:val="00CA59DE"/>
    <w:rsid w:val="00CA5A89"/>
    <w:rsid w:val="00CA5B56"/>
    <w:rsid w:val="00CA6EAB"/>
    <w:rsid w:val="00CB07FF"/>
    <w:rsid w:val="00CB08C0"/>
    <w:rsid w:val="00CB0AA9"/>
    <w:rsid w:val="00CB2804"/>
    <w:rsid w:val="00CB33EF"/>
    <w:rsid w:val="00CB34CD"/>
    <w:rsid w:val="00CB3829"/>
    <w:rsid w:val="00CB3C88"/>
    <w:rsid w:val="00CB3CCE"/>
    <w:rsid w:val="00CB42ED"/>
    <w:rsid w:val="00CB44DE"/>
    <w:rsid w:val="00CB4CD7"/>
    <w:rsid w:val="00CB4F9E"/>
    <w:rsid w:val="00CB5466"/>
    <w:rsid w:val="00CB5601"/>
    <w:rsid w:val="00CB59F2"/>
    <w:rsid w:val="00CB68D7"/>
    <w:rsid w:val="00CB7A0F"/>
    <w:rsid w:val="00CC04DF"/>
    <w:rsid w:val="00CC060A"/>
    <w:rsid w:val="00CC0AA2"/>
    <w:rsid w:val="00CC0CFF"/>
    <w:rsid w:val="00CC1A80"/>
    <w:rsid w:val="00CC1B17"/>
    <w:rsid w:val="00CC1D8B"/>
    <w:rsid w:val="00CC1E32"/>
    <w:rsid w:val="00CC2377"/>
    <w:rsid w:val="00CC27DB"/>
    <w:rsid w:val="00CC2A00"/>
    <w:rsid w:val="00CC2F3A"/>
    <w:rsid w:val="00CC30D6"/>
    <w:rsid w:val="00CC369D"/>
    <w:rsid w:val="00CC4146"/>
    <w:rsid w:val="00CC4334"/>
    <w:rsid w:val="00CC4D75"/>
    <w:rsid w:val="00CC54B0"/>
    <w:rsid w:val="00CC5563"/>
    <w:rsid w:val="00CD0087"/>
    <w:rsid w:val="00CD1600"/>
    <w:rsid w:val="00CD1B7D"/>
    <w:rsid w:val="00CD269F"/>
    <w:rsid w:val="00CD3647"/>
    <w:rsid w:val="00CD3E6E"/>
    <w:rsid w:val="00CD43A1"/>
    <w:rsid w:val="00CD463B"/>
    <w:rsid w:val="00CD5124"/>
    <w:rsid w:val="00CD6EF3"/>
    <w:rsid w:val="00CD70FD"/>
    <w:rsid w:val="00CD7141"/>
    <w:rsid w:val="00CD721A"/>
    <w:rsid w:val="00CD7A13"/>
    <w:rsid w:val="00CD7EB9"/>
    <w:rsid w:val="00CE0F7F"/>
    <w:rsid w:val="00CE110B"/>
    <w:rsid w:val="00CE11E8"/>
    <w:rsid w:val="00CE26FC"/>
    <w:rsid w:val="00CE2FC7"/>
    <w:rsid w:val="00CE462A"/>
    <w:rsid w:val="00CE637B"/>
    <w:rsid w:val="00CE66E0"/>
    <w:rsid w:val="00CE688B"/>
    <w:rsid w:val="00CE78E4"/>
    <w:rsid w:val="00CE7980"/>
    <w:rsid w:val="00CF013F"/>
    <w:rsid w:val="00CF02EB"/>
    <w:rsid w:val="00CF0404"/>
    <w:rsid w:val="00CF0487"/>
    <w:rsid w:val="00CF05C0"/>
    <w:rsid w:val="00CF23C6"/>
    <w:rsid w:val="00CF2566"/>
    <w:rsid w:val="00CF349C"/>
    <w:rsid w:val="00CF382F"/>
    <w:rsid w:val="00CF38CD"/>
    <w:rsid w:val="00CF45D9"/>
    <w:rsid w:val="00CF463A"/>
    <w:rsid w:val="00CF4D08"/>
    <w:rsid w:val="00CF5DE0"/>
    <w:rsid w:val="00CF5E33"/>
    <w:rsid w:val="00CF62A2"/>
    <w:rsid w:val="00CF713A"/>
    <w:rsid w:val="00CF74FB"/>
    <w:rsid w:val="00CF7A10"/>
    <w:rsid w:val="00CF7A7E"/>
    <w:rsid w:val="00CF7B95"/>
    <w:rsid w:val="00D00913"/>
    <w:rsid w:val="00D010DB"/>
    <w:rsid w:val="00D0111A"/>
    <w:rsid w:val="00D012C3"/>
    <w:rsid w:val="00D034F8"/>
    <w:rsid w:val="00D04796"/>
    <w:rsid w:val="00D04E90"/>
    <w:rsid w:val="00D06293"/>
    <w:rsid w:val="00D06B1D"/>
    <w:rsid w:val="00D07290"/>
    <w:rsid w:val="00D1062B"/>
    <w:rsid w:val="00D10952"/>
    <w:rsid w:val="00D1255A"/>
    <w:rsid w:val="00D127D0"/>
    <w:rsid w:val="00D12FF2"/>
    <w:rsid w:val="00D131C0"/>
    <w:rsid w:val="00D13266"/>
    <w:rsid w:val="00D141D3"/>
    <w:rsid w:val="00D1655B"/>
    <w:rsid w:val="00D171E6"/>
    <w:rsid w:val="00D17EEE"/>
    <w:rsid w:val="00D20607"/>
    <w:rsid w:val="00D21009"/>
    <w:rsid w:val="00D215BF"/>
    <w:rsid w:val="00D21888"/>
    <w:rsid w:val="00D21EB8"/>
    <w:rsid w:val="00D22E99"/>
    <w:rsid w:val="00D231DA"/>
    <w:rsid w:val="00D23D17"/>
    <w:rsid w:val="00D23DE7"/>
    <w:rsid w:val="00D23E91"/>
    <w:rsid w:val="00D25B7E"/>
    <w:rsid w:val="00D25CF5"/>
    <w:rsid w:val="00D25EB7"/>
    <w:rsid w:val="00D261E6"/>
    <w:rsid w:val="00D27196"/>
    <w:rsid w:val="00D2739D"/>
    <w:rsid w:val="00D302EE"/>
    <w:rsid w:val="00D3048A"/>
    <w:rsid w:val="00D30D60"/>
    <w:rsid w:val="00D3122A"/>
    <w:rsid w:val="00D320B0"/>
    <w:rsid w:val="00D321D8"/>
    <w:rsid w:val="00D32489"/>
    <w:rsid w:val="00D32726"/>
    <w:rsid w:val="00D3394D"/>
    <w:rsid w:val="00D33FC5"/>
    <w:rsid w:val="00D34317"/>
    <w:rsid w:val="00D347A9"/>
    <w:rsid w:val="00D34C12"/>
    <w:rsid w:val="00D34F15"/>
    <w:rsid w:val="00D355E7"/>
    <w:rsid w:val="00D35E18"/>
    <w:rsid w:val="00D36248"/>
    <w:rsid w:val="00D3716F"/>
    <w:rsid w:val="00D37336"/>
    <w:rsid w:val="00D37C6A"/>
    <w:rsid w:val="00D37DFB"/>
    <w:rsid w:val="00D4015C"/>
    <w:rsid w:val="00D40240"/>
    <w:rsid w:val="00D40917"/>
    <w:rsid w:val="00D41DCB"/>
    <w:rsid w:val="00D42C15"/>
    <w:rsid w:val="00D436E9"/>
    <w:rsid w:val="00D448C4"/>
    <w:rsid w:val="00D44EBC"/>
    <w:rsid w:val="00D450E1"/>
    <w:rsid w:val="00D46597"/>
    <w:rsid w:val="00D466AB"/>
    <w:rsid w:val="00D4722E"/>
    <w:rsid w:val="00D473A2"/>
    <w:rsid w:val="00D47843"/>
    <w:rsid w:val="00D51D06"/>
    <w:rsid w:val="00D52228"/>
    <w:rsid w:val="00D532A2"/>
    <w:rsid w:val="00D53A31"/>
    <w:rsid w:val="00D5514A"/>
    <w:rsid w:val="00D555A2"/>
    <w:rsid w:val="00D564EA"/>
    <w:rsid w:val="00D56B8D"/>
    <w:rsid w:val="00D57C77"/>
    <w:rsid w:val="00D603A0"/>
    <w:rsid w:val="00D60661"/>
    <w:rsid w:val="00D614F1"/>
    <w:rsid w:val="00D62CCE"/>
    <w:rsid w:val="00D62DBA"/>
    <w:rsid w:val="00D63493"/>
    <w:rsid w:val="00D6451E"/>
    <w:rsid w:val="00D648FD"/>
    <w:rsid w:val="00D64FE4"/>
    <w:rsid w:val="00D65534"/>
    <w:rsid w:val="00D655AD"/>
    <w:rsid w:val="00D6673F"/>
    <w:rsid w:val="00D66905"/>
    <w:rsid w:val="00D669D6"/>
    <w:rsid w:val="00D67381"/>
    <w:rsid w:val="00D676F8"/>
    <w:rsid w:val="00D679A1"/>
    <w:rsid w:val="00D70172"/>
    <w:rsid w:val="00D70176"/>
    <w:rsid w:val="00D704FA"/>
    <w:rsid w:val="00D707AF"/>
    <w:rsid w:val="00D7163B"/>
    <w:rsid w:val="00D720AB"/>
    <w:rsid w:val="00D72426"/>
    <w:rsid w:val="00D725B3"/>
    <w:rsid w:val="00D72607"/>
    <w:rsid w:val="00D72679"/>
    <w:rsid w:val="00D73C18"/>
    <w:rsid w:val="00D73D66"/>
    <w:rsid w:val="00D744F1"/>
    <w:rsid w:val="00D74C17"/>
    <w:rsid w:val="00D75B41"/>
    <w:rsid w:val="00D75C60"/>
    <w:rsid w:val="00D76C14"/>
    <w:rsid w:val="00D7738D"/>
    <w:rsid w:val="00D777B0"/>
    <w:rsid w:val="00D77ABA"/>
    <w:rsid w:val="00D77E5A"/>
    <w:rsid w:val="00D806F5"/>
    <w:rsid w:val="00D8073E"/>
    <w:rsid w:val="00D80BF0"/>
    <w:rsid w:val="00D81195"/>
    <w:rsid w:val="00D812F3"/>
    <w:rsid w:val="00D815FA"/>
    <w:rsid w:val="00D82A09"/>
    <w:rsid w:val="00D82A74"/>
    <w:rsid w:val="00D83119"/>
    <w:rsid w:val="00D84029"/>
    <w:rsid w:val="00D845CF"/>
    <w:rsid w:val="00D846E0"/>
    <w:rsid w:val="00D84B50"/>
    <w:rsid w:val="00D85450"/>
    <w:rsid w:val="00D85479"/>
    <w:rsid w:val="00D8581A"/>
    <w:rsid w:val="00D859C7"/>
    <w:rsid w:val="00D872EC"/>
    <w:rsid w:val="00D875E2"/>
    <w:rsid w:val="00D87D68"/>
    <w:rsid w:val="00D905AD"/>
    <w:rsid w:val="00D90D32"/>
    <w:rsid w:val="00D917A0"/>
    <w:rsid w:val="00D91985"/>
    <w:rsid w:val="00D9199A"/>
    <w:rsid w:val="00D919C2"/>
    <w:rsid w:val="00D91AA8"/>
    <w:rsid w:val="00D91FDA"/>
    <w:rsid w:val="00D92B0E"/>
    <w:rsid w:val="00D93923"/>
    <w:rsid w:val="00D93A38"/>
    <w:rsid w:val="00D93FB1"/>
    <w:rsid w:val="00D94034"/>
    <w:rsid w:val="00D9411C"/>
    <w:rsid w:val="00D945B1"/>
    <w:rsid w:val="00D948DF"/>
    <w:rsid w:val="00D94D82"/>
    <w:rsid w:val="00D95996"/>
    <w:rsid w:val="00D96A06"/>
    <w:rsid w:val="00D96E34"/>
    <w:rsid w:val="00D9791E"/>
    <w:rsid w:val="00DA08A2"/>
    <w:rsid w:val="00DA172B"/>
    <w:rsid w:val="00DA18EE"/>
    <w:rsid w:val="00DA2345"/>
    <w:rsid w:val="00DA30B4"/>
    <w:rsid w:val="00DA3734"/>
    <w:rsid w:val="00DA5F28"/>
    <w:rsid w:val="00DA6193"/>
    <w:rsid w:val="00DA7B6E"/>
    <w:rsid w:val="00DB09A2"/>
    <w:rsid w:val="00DB0A3E"/>
    <w:rsid w:val="00DB0BE0"/>
    <w:rsid w:val="00DB0E91"/>
    <w:rsid w:val="00DB0ECF"/>
    <w:rsid w:val="00DB0F40"/>
    <w:rsid w:val="00DB0F42"/>
    <w:rsid w:val="00DB2084"/>
    <w:rsid w:val="00DB228C"/>
    <w:rsid w:val="00DB2836"/>
    <w:rsid w:val="00DB29C9"/>
    <w:rsid w:val="00DB2D09"/>
    <w:rsid w:val="00DB30E9"/>
    <w:rsid w:val="00DB3679"/>
    <w:rsid w:val="00DB52F0"/>
    <w:rsid w:val="00DB5860"/>
    <w:rsid w:val="00DB599E"/>
    <w:rsid w:val="00DB5D0C"/>
    <w:rsid w:val="00DB64AF"/>
    <w:rsid w:val="00DB6AE4"/>
    <w:rsid w:val="00DB7055"/>
    <w:rsid w:val="00DB736E"/>
    <w:rsid w:val="00DB7EB5"/>
    <w:rsid w:val="00DC01E7"/>
    <w:rsid w:val="00DC0C57"/>
    <w:rsid w:val="00DC1F13"/>
    <w:rsid w:val="00DC2837"/>
    <w:rsid w:val="00DC3688"/>
    <w:rsid w:val="00DC37A7"/>
    <w:rsid w:val="00DC38FE"/>
    <w:rsid w:val="00DC4877"/>
    <w:rsid w:val="00DC6967"/>
    <w:rsid w:val="00DC6B28"/>
    <w:rsid w:val="00DD0105"/>
    <w:rsid w:val="00DD0316"/>
    <w:rsid w:val="00DD06C6"/>
    <w:rsid w:val="00DD195C"/>
    <w:rsid w:val="00DD1F30"/>
    <w:rsid w:val="00DD2650"/>
    <w:rsid w:val="00DD2F61"/>
    <w:rsid w:val="00DD316E"/>
    <w:rsid w:val="00DD32F4"/>
    <w:rsid w:val="00DD3715"/>
    <w:rsid w:val="00DD4492"/>
    <w:rsid w:val="00DD4B3C"/>
    <w:rsid w:val="00DD4B92"/>
    <w:rsid w:val="00DD5558"/>
    <w:rsid w:val="00DD5E5F"/>
    <w:rsid w:val="00DD6AA5"/>
    <w:rsid w:val="00DD7523"/>
    <w:rsid w:val="00DD772E"/>
    <w:rsid w:val="00DE007F"/>
    <w:rsid w:val="00DE0097"/>
    <w:rsid w:val="00DE0632"/>
    <w:rsid w:val="00DE076E"/>
    <w:rsid w:val="00DE0C0A"/>
    <w:rsid w:val="00DE10E5"/>
    <w:rsid w:val="00DE12F2"/>
    <w:rsid w:val="00DE16E0"/>
    <w:rsid w:val="00DE1A4D"/>
    <w:rsid w:val="00DE1B11"/>
    <w:rsid w:val="00DE26F4"/>
    <w:rsid w:val="00DE2876"/>
    <w:rsid w:val="00DE33F6"/>
    <w:rsid w:val="00DE3571"/>
    <w:rsid w:val="00DE3B33"/>
    <w:rsid w:val="00DE3F74"/>
    <w:rsid w:val="00DE3FC8"/>
    <w:rsid w:val="00DE425B"/>
    <w:rsid w:val="00DE46D3"/>
    <w:rsid w:val="00DE53D9"/>
    <w:rsid w:val="00DE58F2"/>
    <w:rsid w:val="00DE5B2B"/>
    <w:rsid w:val="00DE67BD"/>
    <w:rsid w:val="00DE6B60"/>
    <w:rsid w:val="00DE73E6"/>
    <w:rsid w:val="00DE7536"/>
    <w:rsid w:val="00DF02D5"/>
    <w:rsid w:val="00DF0E68"/>
    <w:rsid w:val="00DF22AF"/>
    <w:rsid w:val="00DF331F"/>
    <w:rsid w:val="00DF3F50"/>
    <w:rsid w:val="00DF45AD"/>
    <w:rsid w:val="00DF53B2"/>
    <w:rsid w:val="00DF575A"/>
    <w:rsid w:val="00DF594C"/>
    <w:rsid w:val="00DF67CA"/>
    <w:rsid w:val="00DF71E0"/>
    <w:rsid w:val="00DF7323"/>
    <w:rsid w:val="00DF7A5E"/>
    <w:rsid w:val="00E00581"/>
    <w:rsid w:val="00E009B9"/>
    <w:rsid w:val="00E00CAA"/>
    <w:rsid w:val="00E01557"/>
    <w:rsid w:val="00E015BD"/>
    <w:rsid w:val="00E01CDA"/>
    <w:rsid w:val="00E02035"/>
    <w:rsid w:val="00E02B37"/>
    <w:rsid w:val="00E030F8"/>
    <w:rsid w:val="00E038DC"/>
    <w:rsid w:val="00E03E10"/>
    <w:rsid w:val="00E044D2"/>
    <w:rsid w:val="00E0451D"/>
    <w:rsid w:val="00E04ACC"/>
    <w:rsid w:val="00E053C2"/>
    <w:rsid w:val="00E05429"/>
    <w:rsid w:val="00E05863"/>
    <w:rsid w:val="00E05B68"/>
    <w:rsid w:val="00E06D1A"/>
    <w:rsid w:val="00E10179"/>
    <w:rsid w:val="00E10718"/>
    <w:rsid w:val="00E11CED"/>
    <w:rsid w:val="00E12E5C"/>
    <w:rsid w:val="00E13480"/>
    <w:rsid w:val="00E137FA"/>
    <w:rsid w:val="00E138A7"/>
    <w:rsid w:val="00E147F1"/>
    <w:rsid w:val="00E14AF3"/>
    <w:rsid w:val="00E14B2A"/>
    <w:rsid w:val="00E14B7A"/>
    <w:rsid w:val="00E1608D"/>
    <w:rsid w:val="00E1650A"/>
    <w:rsid w:val="00E165D2"/>
    <w:rsid w:val="00E17881"/>
    <w:rsid w:val="00E179B8"/>
    <w:rsid w:val="00E17AF1"/>
    <w:rsid w:val="00E201A2"/>
    <w:rsid w:val="00E20AAD"/>
    <w:rsid w:val="00E20B82"/>
    <w:rsid w:val="00E211F6"/>
    <w:rsid w:val="00E21D3B"/>
    <w:rsid w:val="00E21E53"/>
    <w:rsid w:val="00E22223"/>
    <w:rsid w:val="00E23A29"/>
    <w:rsid w:val="00E24452"/>
    <w:rsid w:val="00E24BDA"/>
    <w:rsid w:val="00E257C3"/>
    <w:rsid w:val="00E26AD7"/>
    <w:rsid w:val="00E2759B"/>
    <w:rsid w:val="00E275D4"/>
    <w:rsid w:val="00E277DD"/>
    <w:rsid w:val="00E310FD"/>
    <w:rsid w:val="00E31161"/>
    <w:rsid w:val="00E3188F"/>
    <w:rsid w:val="00E31A2B"/>
    <w:rsid w:val="00E31D63"/>
    <w:rsid w:val="00E321A1"/>
    <w:rsid w:val="00E3237D"/>
    <w:rsid w:val="00E32FAB"/>
    <w:rsid w:val="00E33036"/>
    <w:rsid w:val="00E33535"/>
    <w:rsid w:val="00E34445"/>
    <w:rsid w:val="00E358F4"/>
    <w:rsid w:val="00E36646"/>
    <w:rsid w:val="00E375C3"/>
    <w:rsid w:val="00E37642"/>
    <w:rsid w:val="00E37AEC"/>
    <w:rsid w:val="00E40D42"/>
    <w:rsid w:val="00E4241F"/>
    <w:rsid w:val="00E43043"/>
    <w:rsid w:val="00E434B5"/>
    <w:rsid w:val="00E43A4D"/>
    <w:rsid w:val="00E43BD5"/>
    <w:rsid w:val="00E4409F"/>
    <w:rsid w:val="00E446C8"/>
    <w:rsid w:val="00E45889"/>
    <w:rsid w:val="00E46480"/>
    <w:rsid w:val="00E46602"/>
    <w:rsid w:val="00E4702B"/>
    <w:rsid w:val="00E47AB7"/>
    <w:rsid w:val="00E5017C"/>
    <w:rsid w:val="00E502FF"/>
    <w:rsid w:val="00E50703"/>
    <w:rsid w:val="00E51527"/>
    <w:rsid w:val="00E525CF"/>
    <w:rsid w:val="00E528E3"/>
    <w:rsid w:val="00E52E3E"/>
    <w:rsid w:val="00E5376C"/>
    <w:rsid w:val="00E53BD2"/>
    <w:rsid w:val="00E53D35"/>
    <w:rsid w:val="00E5471E"/>
    <w:rsid w:val="00E55A5C"/>
    <w:rsid w:val="00E56312"/>
    <w:rsid w:val="00E56F9C"/>
    <w:rsid w:val="00E577A9"/>
    <w:rsid w:val="00E605D9"/>
    <w:rsid w:val="00E6109D"/>
    <w:rsid w:val="00E629D4"/>
    <w:rsid w:val="00E63584"/>
    <w:rsid w:val="00E63D4B"/>
    <w:rsid w:val="00E65AA2"/>
    <w:rsid w:val="00E662AB"/>
    <w:rsid w:val="00E66C50"/>
    <w:rsid w:val="00E66C88"/>
    <w:rsid w:val="00E66D28"/>
    <w:rsid w:val="00E674C3"/>
    <w:rsid w:val="00E70236"/>
    <w:rsid w:val="00E70B94"/>
    <w:rsid w:val="00E70E0B"/>
    <w:rsid w:val="00E713B5"/>
    <w:rsid w:val="00E7163B"/>
    <w:rsid w:val="00E71692"/>
    <w:rsid w:val="00E717FC"/>
    <w:rsid w:val="00E7212F"/>
    <w:rsid w:val="00E739F8"/>
    <w:rsid w:val="00E762E1"/>
    <w:rsid w:val="00E766BF"/>
    <w:rsid w:val="00E7687B"/>
    <w:rsid w:val="00E77331"/>
    <w:rsid w:val="00E81A5F"/>
    <w:rsid w:val="00E81FA5"/>
    <w:rsid w:val="00E824B2"/>
    <w:rsid w:val="00E8256E"/>
    <w:rsid w:val="00E828B3"/>
    <w:rsid w:val="00E83362"/>
    <w:rsid w:val="00E83898"/>
    <w:rsid w:val="00E83A31"/>
    <w:rsid w:val="00E8503C"/>
    <w:rsid w:val="00E8578C"/>
    <w:rsid w:val="00E85F33"/>
    <w:rsid w:val="00E865DB"/>
    <w:rsid w:val="00E8683F"/>
    <w:rsid w:val="00E86FB1"/>
    <w:rsid w:val="00E87960"/>
    <w:rsid w:val="00E87F1D"/>
    <w:rsid w:val="00E905B8"/>
    <w:rsid w:val="00E90A03"/>
    <w:rsid w:val="00E90CA0"/>
    <w:rsid w:val="00E9170D"/>
    <w:rsid w:val="00E91F34"/>
    <w:rsid w:val="00E92437"/>
    <w:rsid w:val="00E93298"/>
    <w:rsid w:val="00E936BB"/>
    <w:rsid w:val="00E93F94"/>
    <w:rsid w:val="00E944EB"/>
    <w:rsid w:val="00E948CF"/>
    <w:rsid w:val="00E94D0B"/>
    <w:rsid w:val="00E9538E"/>
    <w:rsid w:val="00E954F1"/>
    <w:rsid w:val="00E95BA0"/>
    <w:rsid w:val="00E9685B"/>
    <w:rsid w:val="00E9704A"/>
    <w:rsid w:val="00E97778"/>
    <w:rsid w:val="00E97B1C"/>
    <w:rsid w:val="00EA0127"/>
    <w:rsid w:val="00EA05D3"/>
    <w:rsid w:val="00EA1B1F"/>
    <w:rsid w:val="00EA3070"/>
    <w:rsid w:val="00EA345C"/>
    <w:rsid w:val="00EA38BF"/>
    <w:rsid w:val="00EA3D25"/>
    <w:rsid w:val="00EA455E"/>
    <w:rsid w:val="00EA47B7"/>
    <w:rsid w:val="00EA4C85"/>
    <w:rsid w:val="00EA4EF5"/>
    <w:rsid w:val="00EA5110"/>
    <w:rsid w:val="00EA53C4"/>
    <w:rsid w:val="00EA53E9"/>
    <w:rsid w:val="00EA5D3A"/>
    <w:rsid w:val="00EA68A2"/>
    <w:rsid w:val="00EA76E2"/>
    <w:rsid w:val="00EB00A1"/>
    <w:rsid w:val="00EB0B00"/>
    <w:rsid w:val="00EB1098"/>
    <w:rsid w:val="00EB22AE"/>
    <w:rsid w:val="00EB23D5"/>
    <w:rsid w:val="00EB2899"/>
    <w:rsid w:val="00EB3015"/>
    <w:rsid w:val="00EB306D"/>
    <w:rsid w:val="00EB3321"/>
    <w:rsid w:val="00EB3A98"/>
    <w:rsid w:val="00EB51F8"/>
    <w:rsid w:val="00EB5262"/>
    <w:rsid w:val="00EB5F7E"/>
    <w:rsid w:val="00EB5FDC"/>
    <w:rsid w:val="00EB6502"/>
    <w:rsid w:val="00EB6A3B"/>
    <w:rsid w:val="00EB76E5"/>
    <w:rsid w:val="00EB7B36"/>
    <w:rsid w:val="00EB7C8E"/>
    <w:rsid w:val="00EC03E4"/>
    <w:rsid w:val="00EC0438"/>
    <w:rsid w:val="00EC067A"/>
    <w:rsid w:val="00EC0781"/>
    <w:rsid w:val="00EC0CDA"/>
    <w:rsid w:val="00EC1854"/>
    <w:rsid w:val="00EC2D60"/>
    <w:rsid w:val="00EC4337"/>
    <w:rsid w:val="00EC483B"/>
    <w:rsid w:val="00EC49AC"/>
    <w:rsid w:val="00EC5150"/>
    <w:rsid w:val="00EC5E1D"/>
    <w:rsid w:val="00EC6A06"/>
    <w:rsid w:val="00EC6AEE"/>
    <w:rsid w:val="00EC7E0C"/>
    <w:rsid w:val="00ED0077"/>
    <w:rsid w:val="00ED0137"/>
    <w:rsid w:val="00ED071F"/>
    <w:rsid w:val="00ED0D75"/>
    <w:rsid w:val="00ED2A07"/>
    <w:rsid w:val="00ED3170"/>
    <w:rsid w:val="00ED4408"/>
    <w:rsid w:val="00ED4420"/>
    <w:rsid w:val="00ED473C"/>
    <w:rsid w:val="00ED5301"/>
    <w:rsid w:val="00ED5A76"/>
    <w:rsid w:val="00ED664A"/>
    <w:rsid w:val="00ED690A"/>
    <w:rsid w:val="00ED69FC"/>
    <w:rsid w:val="00ED6B45"/>
    <w:rsid w:val="00ED7010"/>
    <w:rsid w:val="00ED779D"/>
    <w:rsid w:val="00ED7A17"/>
    <w:rsid w:val="00EE0610"/>
    <w:rsid w:val="00EE0ADD"/>
    <w:rsid w:val="00EE192D"/>
    <w:rsid w:val="00EE2F30"/>
    <w:rsid w:val="00EE401D"/>
    <w:rsid w:val="00EE41BC"/>
    <w:rsid w:val="00EE4BBC"/>
    <w:rsid w:val="00EE568B"/>
    <w:rsid w:val="00EE5B0B"/>
    <w:rsid w:val="00EE77A7"/>
    <w:rsid w:val="00EE7C34"/>
    <w:rsid w:val="00EE7DAC"/>
    <w:rsid w:val="00EE7E34"/>
    <w:rsid w:val="00EF1ABB"/>
    <w:rsid w:val="00EF1E02"/>
    <w:rsid w:val="00EF2D7F"/>
    <w:rsid w:val="00EF3432"/>
    <w:rsid w:val="00EF3CA5"/>
    <w:rsid w:val="00EF409C"/>
    <w:rsid w:val="00EF481A"/>
    <w:rsid w:val="00EF4EA0"/>
    <w:rsid w:val="00EF4EB8"/>
    <w:rsid w:val="00EF536E"/>
    <w:rsid w:val="00EF5993"/>
    <w:rsid w:val="00EF59B6"/>
    <w:rsid w:val="00EF6628"/>
    <w:rsid w:val="00F0087C"/>
    <w:rsid w:val="00F00B05"/>
    <w:rsid w:val="00F0130C"/>
    <w:rsid w:val="00F01ABA"/>
    <w:rsid w:val="00F02032"/>
    <w:rsid w:val="00F0211D"/>
    <w:rsid w:val="00F02DF5"/>
    <w:rsid w:val="00F03333"/>
    <w:rsid w:val="00F03648"/>
    <w:rsid w:val="00F038AE"/>
    <w:rsid w:val="00F0443A"/>
    <w:rsid w:val="00F0477F"/>
    <w:rsid w:val="00F05238"/>
    <w:rsid w:val="00F079FA"/>
    <w:rsid w:val="00F07E13"/>
    <w:rsid w:val="00F10BA3"/>
    <w:rsid w:val="00F10BAC"/>
    <w:rsid w:val="00F10C40"/>
    <w:rsid w:val="00F1118B"/>
    <w:rsid w:val="00F11585"/>
    <w:rsid w:val="00F11D1D"/>
    <w:rsid w:val="00F11D7D"/>
    <w:rsid w:val="00F12149"/>
    <w:rsid w:val="00F12170"/>
    <w:rsid w:val="00F124FA"/>
    <w:rsid w:val="00F12859"/>
    <w:rsid w:val="00F13468"/>
    <w:rsid w:val="00F13CE4"/>
    <w:rsid w:val="00F13D79"/>
    <w:rsid w:val="00F13DDA"/>
    <w:rsid w:val="00F140F6"/>
    <w:rsid w:val="00F14229"/>
    <w:rsid w:val="00F147D5"/>
    <w:rsid w:val="00F14F65"/>
    <w:rsid w:val="00F15157"/>
    <w:rsid w:val="00F15BB9"/>
    <w:rsid w:val="00F15C19"/>
    <w:rsid w:val="00F15E66"/>
    <w:rsid w:val="00F15ED2"/>
    <w:rsid w:val="00F1762E"/>
    <w:rsid w:val="00F2144C"/>
    <w:rsid w:val="00F21C68"/>
    <w:rsid w:val="00F22747"/>
    <w:rsid w:val="00F239CA"/>
    <w:rsid w:val="00F24022"/>
    <w:rsid w:val="00F25BB8"/>
    <w:rsid w:val="00F25FC4"/>
    <w:rsid w:val="00F26526"/>
    <w:rsid w:val="00F26E09"/>
    <w:rsid w:val="00F27FCF"/>
    <w:rsid w:val="00F308CF"/>
    <w:rsid w:val="00F317D3"/>
    <w:rsid w:val="00F319E1"/>
    <w:rsid w:val="00F31C4B"/>
    <w:rsid w:val="00F3200C"/>
    <w:rsid w:val="00F32CE7"/>
    <w:rsid w:val="00F32E2A"/>
    <w:rsid w:val="00F331CC"/>
    <w:rsid w:val="00F339E8"/>
    <w:rsid w:val="00F345C8"/>
    <w:rsid w:val="00F34A65"/>
    <w:rsid w:val="00F353E1"/>
    <w:rsid w:val="00F35431"/>
    <w:rsid w:val="00F35F38"/>
    <w:rsid w:val="00F361E2"/>
    <w:rsid w:val="00F36389"/>
    <w:rsid w:val="00F36C6F"/>
    <w:rsid w:val="00F36CEB"/>
    <w:rsid w:val="00F3764D"/>
    <w:rsid w:val="00F379D0"/>
    <w:rsid w:val="00F401C8"/>
    <w:rsid w:val="00F404E4"/>
    <w:rsid w:val="00F4092E"/>
    <w:rsid w:val="00F4092F"/>
    <w:rsid w:val="00F40C50"/>
    <w:rsid w:val="00F4112B"/>
    <w:rsid w:val="00F42247"/>
    <w:rsid w:val="00F424F0"/>
    <w:rsid w:val="00F42DA5"/>
    <w:rsid w:val="00F42FA5"/>
    <w:rsid w:val="00F4319C"/>
    <w:rsid w:val="00F431D4"/>
    <w:rsid w:val="00F4338C"/>
    <w:rsid w:val="00F43668"/>
    <w:rsid w:val="00F43EA3"/>
    <w:rsid w:val="00F44524"/>
    <w:rsid w:val="00F44A44"/>
    <w:rsid w:val="00F4582A"/>
    <w:rsid w:val="00F459CE"/>
    <w:rsid w:val="00F45CBF"/>
    <w:rsid w:val="00F45E57"/>
    <w:rsid w:val="00F45E6F"/>
    <w:rsid w:val="00F46082"/>
    <w:rsid w:val="00F46540"/>
    <w:rsid w:val="00F4739A"/>
    <w:rsid w:val="00F47669"/>
    <w:rsid w:val="00F47BB7"/>
    <w:rsid w:val="00F47E2C"/>
    <w:rsid w:val="00F5035C"/>
    <w:rsid w:val="00F50E31"/>
    <w:rsid w:val="00F50E7A"/>
    <w:rsid w:val="00F50E94"/>
    <w:rsid w:val="00F50FFD"/>
    <w:rsid w:val="00F51472"/>
    <w:rsid w:val="00F514BD"/>
    <w:rsid w:val="00F5172E"/>
    <w:rsid w:val="00F519BB"/>
    <w:rsid w:val="00F51E19"/>
    <w:rsid w:val="00F520D1"/>
    <w:rsid w:val="00F522B1"/>
    <w:rsid w:val="00F52E69"/>
    <w:rsid w:val="00F534ED"/>
    <w:rsid w:val="00F537A6"/>
    <w:rsid w:val="00F5436F"/>
    <w:rsid w:val="00F54426"/>
    <w:rsid w:val="00F54FAF"/>
    <w:rsid w:val="00F57418"/>
    <w:rsid w:val="00F57AD3"/>
    <w:rsid w:val="00F60DA1"/>
    <w:rsid w:val="00F61703"/>
    <w:rsid w:val="00F6195C"/>
    <w:rsid w:val="00F61EFA"/>
    <w:rsid w:val="00F6372A"/>
    <w:rsid w:val="00F63C44"/>
    <w:rsid w:val="00F63CD4"/>
    <w:rsid w:val="00F6586B"/>
    <w:rsid w:val="00F65F37"/>
    <w:rsid w:val="00F662E9"/>
    <w:rsid w:val="00F67CF1"/>
    <w:rsid w:val="00F7172F"/>
    <w:rsid w:val="00F71DC3"/>
    <w:rsid w:val="00F71DF4"/>
    <w:rsid w:val="00F72151"/>
    <w:rsid w:val="00F72CD6"/>
    <w:rsid w:val="00F73CE7"/>
    <w:rsid w:val="00F75554"/>
    <w:rsid w:val="00F7574A"/>
    <w:rsid w:val="00F75872"/>
    <w:rsid w:val="00F75A4E"/>
    <w:rsid w:val="00F75B02"/>
    <w:rsid w:val="00F75B75"/>
    <w:rsid w:val="00F75E1B"/>
    <w:rsid w:val="00F763D6"/>
    <w:rsid w:val="00F778B1"/>
    <w:rsid w:val="00F77BDE"/>
    <w:rsid w:val="00F77C30"/>
    <w:rsid w:val="00F77E34"/>
    <w:rsid w:val="00F77F62"/>
    <w:rsid w:val="00F800B9"/>
    <w:rsid w:val="00F8041B"/>
    <w:rsid w:val="00F80FF6"/>
    <w:rsid w:val="00F81AA3"/>
    <w:rsid w:val="00F838E5"/>
    <w:rsid w:val="00F83AC0"/>
    <w:rsid w:val="00F83D14"/>
    <w:rsid w:val="00F83E1B"/>
    <w:rsid w:val="00F83E98"/>
    <w:rsid w:val="00F84C59"/>
    <w:rsid w:val="00F851F5"/>
    <w:rsid w:val="00F868FE"/>
    <w:rsid w:val="00F86D20"/>
    <w:rsid w:val="00F87B9A"/>
    <w:rsid w:val="00F9043A"/>
    <w:rsid w:val="00F90548"/>
    <w:rsid w:val="00F9074D"/>
    <w:rsid w:val="00F91B98"/>
    <w:rsid w:val="00F92232"/>
    <w:rsid w:val="00F92BB3"/>
    <w:rsid w:val="00F93A86"/>
    <w:rsid w:val="00F93B9E"/>
    <w:rsid w:val="00F93E56"/>
    <w:rsid w:val="00F94867"/>
    <w:rsid w:val="00F94B2B"/>
    <w:rsid w:val="00F94FFC"/>
    <w:rsid w:val="00F95217"/>
    <w:rsid w:val="00F95273"/>
    <w:rsid w:val="00F95A2C"/>
    <w:rsid w:val="00F95C60"/>
    <w:rsid w:val="00F96BB4"/>
    <w:rsid w:val="00FA034C"/>
    <w:rsid w:val="00FA27C5"/>
    <w:rsid w:val="00FA3C9A"/>
    <w:rsid w:val="00FA3FCC"/>
    <w:rsid w:val="00FA4108"/>
    <w:rsid w:val="00FA572D"/>
    <w:rsid w:val="00FA6247"/>
    <w:rsid w:val="00FA678F"/>
    <w:rsid w:val="00FA6F23"/>
    <w:rsid w:val="00FA7677"/>
    <w:rsid w:val="00FA7AC9"/>
    <w:rsid w:val="00FA7D7B"/>
    <w:rsid w:val="00FB0228"/>
    <w:rsid w:val="00FB0496"/>
    <w:rsid w:val="00FB0A6C"/>
    <w:rsid w:val="00FB17A2"/>
    <w:rsid w:val="00FB286F"/>
    <w:rsid w:val="00FB3594"/>
    <w:rsid w:val="00FB39D4"/>
    <w:rsid w:val="00FB3E29"/>
    <w:rsid w:val="00FB416D"/>
    <w:rsid w:val="00FB4242"/>
    <w:rsid w:val="00FB446E"/>
    <w:rsid w:val="00FB4719"/>
    <w:rsid w:val="00FB5453"/>
    <w:rsid w:val="00FB5890"/>
    <w:rsid w:val="00FB5E2B"/>
    <w:rsid w:val="00FB6037"/>
    <w:rsid w:val="00FB60FD"/>
    <w:rsid w:val="00FB6287"/>
    <w:rsid w:val="00FB6BB2"/>
    <w:rsid w:val="00FB73F4"/>
    <w:rsid w:val="00FC1938"/>
    <w:rsid w:val="00FC1ADF"/>
    <w:rsid w:val="00FC1DEE"/>
    <w:rsid w:val="00FC33ED"/>
    <w:rsid w:val="00FC477C"/>
    <w:rsid w:val="00FC5770"/>
    <w:rsid w:val="00FC5A10"/>
    <w:rsid w:val="00FC73E2"/>
    <w:rsid w:val="00FC7D63"/>
    <w:rsid w:val="00FD0994"/>
    <w:rsid w:val="00FD0C92"/>
    <w:rsid w:val="00FD1CAC"/>
    <w:rsid w:val="00FD36CE"/>
    <w:rsid w:val="00FD3980"/>
    <w:rsid w:val="00FD3C7D"/>
    <w:rsid w:val="00FD4C0D"/>
    <w:rsid w:val="00FD5301"/>
    <w:rsid w:val="00FD5A3A"/>
    <w:rsid w:val="00FD6773"/>
    <w:rsid w:val="00FD6AB7"/>
    <w:rsid w:val="00FD70EA"/>
    <w:rsid w:val="00FE0C4B"/>
    <w:rsid w:val="00FE0EA5"/>
    <w:rsid w:val="00FE1055"/>
    <w:rsid w:val="00FE1681"/>
    <w:rsid w:val="00FE255E"/>
    <w:rsid w:val="00FE320B"/>
    <w:rsid w:val="00FE38A6"/>
    <w:rsid w:val="00FE3AFB"/>
    <w:rsid w:val="00FE42D3"/>
    <w:rsid w:val="00FE4790"/>
    <w:rsid w:val="00FE4B00"/>
    <w:rsid w:val="00FE4B64"/>
    <w:rsid w:val="00FE4CA5"/>
    <w:rsid w:val="00FE56F9"/>
    <w:rsid w:val="00FE5992"/>
    <w:rsid w:val="00FE5CF2"/>
    <w:rsid w:val="00FE6AB0"/>
    <w:rsid w:val="00FE6ECE"/>
    <w:rsid w:val="00FE76AD"/>
    <w:rsid w:val="00FE7BEF"/>
    <w:rsid w:val="00FF06DA"/>
    <w:rsid w:val="00FF0883"/>
    <w:rsid w:val="00FF08FE"/>
    <w:rsid w:val="00FF130E"/>
    <w:rsid w:val="00FF1B0B"/>
    <w:rsid w:val="00FF212F"/>
    <w:rsid w:val="00FF2236"/>
    <w:rsid w:val="00FF29B3"/>
    <w:rsid w:val="00FF461F"/>
    <w:rsid w:val="00FF5C84"/>
    <w:rsid w:val="00FF618B"/>
    <w:rsid w:val="00FF64FE"/>
    <w:rsid w:val="00FF71DA"/>
    <w:rsid w:val="00FF7266"/>
    <w:rsid w:val="00FF7D6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14:docId w14:val="40439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1609"/>
    <w:rPr>
      <w:sz w:val="24"/>
      <w:szCs w:val="24"/>
    </w:rPr>
  </w:style>
  <w:style w:type="paragraph" w:styleId="Ttulo1">
    <w:name w:val="heading 1"/>
    <w:basedOn w:val="Normal"/>
    <w:next w:val="Normal"/>
    <w:qFormat/>
    <w:rsid w:val="00041609"/>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041609"/>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041609"/>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2"/>
    </w:pPr>
    <w:rPr>
      <w:rFonts w:eastAsia="Arial Unicode MS"/>
      <w:b/>
      <w:bCs/>
      <w:sz w:val="22"/>
      <w:szCs w:val="22"/>
    </w:rPr>
  </w:style>
  <w:style w:type="paragraph" w:styleId="Ttulo4">
    <w:name w:val="heading 4"/>
    <w:basedOn w:val="Normal"/>
    <w:next w:val="Normal"/>
    <w:qFormat/>
    <w:rsid w:val="00041609"/>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3"/>
    </w:pPr>
    <w:rPr>
      <w:rFonts w:eastAsia="Arial Unicode MS"/>
      <w:b/>
      <w:bCs/>
      <w:sz w:val="22"/>
      <w:szCs w:val="22"/>
    </w:rPr>
  </w:style>
  <w:style w:type="paragraph" w:styleId="Ttulo5">
    <w:name w:val="heading 5"/>
    <w:basedOn w:val="Normal"/>
    <w:next w:val="Normal"/>
    <w:qFormat/>
    <w:rsid w:val="00041609"/>
    <w:pPr>
      <w:keepNext/>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autoSpaceDE w:val="0"/>
      <w:autoSpaceDN w:val="0"/>
      <w:adjustRightInd w:val="0"/>
      <w:ind w:right="51" w:hanging="11"/>
      <w:jc w:val="both"/>
      <w:outlineLvl w:val="4"/>
    </w:pPr>
    <w:rPr>
      <w:b/>
      <w:bCs/>
      <w:sz w:val="22"/>
      <w:szCs w:val="22"/>
    </w:rPr>
  </w:style>
  <w:style w:type="paragraph" w:styleId="Ttulo9">
    <w:name w:val="heading 9"/>
    <w:basedOn w:val="Normal"/>
    <w:next w:val="Normal"/>
    <w:qFormat/>
    <w:rsid w:val="00041609"/>
    <w:pPr>
      <w:spacing w:before="240" w:after="60"/>
      <w:outlineLvl w:val="8"/>
    </w:pPr>
    <w:rPr>
      <w:rFonts w:ascii="Cambria" w:hAnsi="Cambria" w:cs="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ocked/>
    <w:rsid w:val="00041609"/>
    <w:rPr>
      <w:rFonts w:ascii="Cambria" w:hAnsi="Cambria" w:cs="Cambria"/>
      <w:b/>
      <w:bCs/>
      <w:kern w:val="32"/>
      <w:sz w:val="32"/>
      <w:szCs w:val="32"/>
    </w:rPr>
  </w:style>
  <w:style w:type="character" w:customStyle="1" w:styleId="Ttulo2Char">
    <w:name w:val="Título 2 Char"/>
    <w:semiHidden/>
    <w:locked/>
    <w:rsid w:val="00041609"/>
    <w:rPr>
      <w:rFonts w:ascii="Cambria" w:hAnsi="Cambria" w:cs="Cambria"/>
      <w:b/>
      <w:bCs/>
      <w:i/>
      <w:iCs/>
      <w:sz w:val="28"/>
      <w:szCs w:val="28"/>
    </w:rPr>
  </w:style>
  <w:style w:type="character" w:customStyle="1" w:styleId="Ttulo3Char">
    <w:name w:val="Título 3 Char"/>
    <w:locked/>
    <w:rsid w:val="00041609"/>
    <w:rPr>
      <w:rFonts w:eastAsia="Arial Unicode MS"/>
      <w:b/>
      <w:bCs/>
      <w:sz w:val="22"/>
      <w:szCs w:val="22"/>
      <w:shd w:val="clear" w:color="auto" w:fill="FFFFFF"/>
    </w:rPr>
  </w:style>
  <w:style w:type="character" w:customStyle="1" w:styleId="Ttulo4Char">
    <w:name w:val="Título 4 Char"/>
    <w:semiHidden/>
    <w:locked/>
    <w:rsid w:val="00041609"/>
    <w:rPr>
      <w:rFonts w:ascii="Calibri" w:hAnsi="Calibri" w:cs="Calibri"/>
      <w:b/>
      <w:bCs/>
      <w:sz w:val="28"/>
      <w:szCs w:val="28"/>
    </w:rPr>
  </w:style>
  <w:style w:type="character" w:customStyle="1" w:styleId="Ttulo5Char">
    <w:name w:val="Título 5 Char"/>
    <w:semiHidden/>
    <w:locked/>
    <w:rsid w:val="00041609"/>
    <w:rPr>
      <w:rFonts w:ascii="Calibri" w:hAnsi="Calibri" w:cs="Calibri"/>
      <w:b/>
      <w:bCs/>
      <w:i/>
      <w:iCs/>
      <w:sz w:val="26"/>
      <w:szCs w:val="26"/>
    </w:rPr>
  </w:style>
  <w:style w:type="character" w:customStyle="1" w:styleId="Ttulo9Char">
    <w:name w:val="Título 9 Char"/>
    <w:semiHidden/>
    <w:locked/>
    <w:rsid w:val="00041609"/>
    <w:rPr>
      <w:rFonts w:ascii="Cambria" w:hAnsi="Cambria" w:cs="Cambria"/>
      <w:sz w:val="22"/>
      <w:szCs w:val="22"/>
    </w:rPr>
  </w:style>
  <w:style w:type="paragraph" w:styleId="Corpodetexto2">
    <w:name w:val="Body Text 2"/>
    <w:basedOn w:val="Normal"/>
    <w:rsid w:val="00041609"/>
    <w:pPr>
      <w:jc w:val="both"/>
    </w:pPr>
    <w:rPr>
      <w:color w:val="0000FF"/>
    </w:rPr>
  </w:style>
  <w:style w:type="character" w:customStyle="1" w:styleId="Corpodetexto2Char">
    <w:name w:val="Corpo de texto 2 Char"/>
    <w:semiHidden/>
    <w:locked/>
    <w:rsid w:val="00041609"/>
    <w:rPr>
      <w:sz w:val="24"/>
      <w:szCs w:val="24"/>
    </w:rPr>
  </w:style>
  <w:style w:type="paragraph" w:styleId="NormalWeb">
    <w:name w:val="Normal (Web)"/>
    <w:basedOn w:val="Normal"/>
    <w:rsid w:val="00041609"/>
    <w:pPr>
      <w:autoSpaceDE w:val="0"/>
      <w:autoSpaceDN w:val="0"/>
      <w:adjustRightInd w:val="0"/>
      <w:spacing w:before="100" w:beforeAutospacing="1" w:after="100" w:afterAutospacing="1"/>
    </w:pPr>
  </w:style>
  <w:style w:type="paragraph" w:styleId="Cabealho">
    <w:name w:val="header"/>
    <w:basedOn w:val="Normal"/>
    <w:rsid w:val="00041609"/>
    <w:pPr>
      <w:shd w:val="clear" w:color="auto" w:fill="FFFFFF"/>
      <w:tabs>
        <w:tab w:val="left" w:pos="24"/>
        <w:tab w:val="left" w:pos="284"/>
        <w:tab w:val="left" w:pos="900"/>
        <w:tab w:val="left" w:pos="1800"/>
        <w:tab w:val="left" w:pos="2700"/>
        <w:tab w:val="left" w:pos="3600"/>
        <w:tab w:val="center" w:pos="4419"/>
        <w:tab w:val="left" w:pos="4500"/>
        <w:tab w:val="left" w:pos="5400"/>
        <w:tab w:val="left" w:pos="6300"/>
        <w:tab w:val="left" w:pos="7200"/>
        <w:tab w:val="left" w:pos="8100"/>
        <w:tab w:val="right" w:pos="8838"/>
        <w:tab w:val="left" w:pos="9000"/>
      </w:tabs>
      <w:autoSpaceDE w:val="0"/>
      <w:autoSpaceDN w:val="0"/>
      <w:adjustRightInd w:val="0"/>
      <w:jc w:val="center"/>
    </w:pPr>
    <w:rPr>
      <w:sz w:val="22"/>
      <w:szCs w:val="22"/>
    </w:rPr>
  </w:style>
  <w:style w:type="character" w:customStyle="1" w:styleId="CabealhoChar">
    <w:name w:val="Cabeçalho Char"/>
    <w:semiHidden/>
    <w:locked/>
    <w:rsid w:val="00041609"/>
    <w:rPr>
      <w:sz w:val="24"/>
      <w:szCs w:val="24"/>
    </w:rPr>
  </w:style>
  <w:style w:type="paragraph" w:styleId="Commarcadores">
    <w:name w:val="List Bullet"/>
    <w:basedOn w:val="Normal"/>
    <w:rsid w:val="00D131C0"/>
    <w:pPr>
      <w:tabs>
        <w:tab w:val="num" w:pos="360"/>
      </w:tabs>
      <w:ind w:left="360" w:hanging="360"/>
    </w:pPr>
  </w:style>
  <w:style w:type="character" w:customStyle="1" w:styleId="Char1">
    <w:name w:val="Char1"/>
    <w:rsid w:val="00041609"/>
    <w:rPr>
      <w:sz w:val="24"/>
      <w:szCs w:val="24"/>
      <w:lang w:val="pt-BR" w:eastAsia="pt-BR"/>
    </w:rPr>
  </w:style>
  <w:style w:type="paragraph" w:customStyle="1" w:styleId="BodyText22">
    <w:name w:val="Body Text 22"/>
    <w:basedOn w:val="Normal"/>
    <w:rsid w:val="00041609"/>
    <w:pPr>
      <w:jc w:val="both"/>
    </w:pPr>
    <w:rPr>
      <w:lang w:val="en-AU"/>
    </w:rPr>
  </w:style>
  <w:style w:type="paragraph" w:styleId="Corpodetexto">
    <w:name w:val="Body Text"/>
    <w:aliases w:val="b"/>
    <w:basedOn w:val="Normal"/>
    <w:rsid w:val="00041609"/>
    <w:pPr>
      <w:spacing w:after="120"/>
    </w:pPr>
  </w:style>
  <w:style w:type="character" w:customStyle="1" w:styleId="CorpodetextoChar">
    <w:name w:val="Corpo de texto Char"/>
    <w:aliases w:val="b Char"/>
    <w:semiHidden/>
    <w:locked/>
    <w:rsid w:val="00041609"/>
    <w:rPr>
      <w:sz w:val="24"/>
      <w:szCs w:val="24"/>
    </w:rPr>
  </w:style>
  <w:style w:type="paragraph" w:styleId="Rodap">
    <w:name w:val="footer"/>
    <w:basedOn w:val="Normal"/>
    <w:rsid w:val="00041609"/>
    <w:pPr>
      <w:tabs>
        <w:tab w:val="center" w:pos="4320"/>
        <w:tab w:val="right" w:pos="8640"/>
      </w:tabs>
    </w:pPr>
  </w:style>
  <w:style w:type="character" w:customStyle="1" w:styleId="RodapChar">
    <w:name w:val="Rodapé Char"/>
    <w:semiHidden/>
    <w:locked/>
    <w:rsid w:val="00041609"/>
    <w:rPr>
      <w:sz w:val="24"/>
      <w:szCs w:val="24"/>
    </w:rPr>
  </w:style>
  <w:style w:type="paragraph" w:customStyle="1" w:styleId="p0">
    <w:name w:val="p0"/>
    <w:basedOn w:val="Normal"/>
    <w:link w:val="p0Char"/>
    <w:rsid w:val="00041609"/>
    <w:pPr>
      <w:widowControl w:val="0"/>
      <w:tabs>
        <w:tab w:val="left" w:pos="720"/>
      </w:tabs>
      <w:autoSpaceDE w:val="0"/>
      <w:autoSpaceDN w:val="0"/>
      <w:adjustRightInd w:val="0"/>
      <w:spacing w:line="240" w:lineRule="atLeast"/>
      <w:jc w:val="both"/>
    </w:pPr>
    <w:rPr>
      <w:rFonts w:ascii="Times" w:hAnsi="Times"/>
      <w:w w:val="0"/>
      <w:sz w:val="22"/>
      <w:szCs w:val="22"/>
    </w:rPr>
  </w:style>
  <w:style w:type="paragraph" w:styleId="Recuodecorpodetexto">
    <w:name w:val="Body Text Indent"/>
    <w:basedOn w:val="Normal"/>
    <w:link w:val="RecuodecorpodetextoChar1"/>
    <w:rsid w:val="00041609"/>
    <w:pPr>
      <w:spacing w:after="120"/>
      <w:ind w:left="283"/>
    </w:pPr>
  </w:style>
  <w:style w:type="character" w:customStyle="1" w:styleId="RecuodecorpodetextoChar">
    <w:name w:val="Recuo de corpo de texto Char"/>
    <w:semiHidden/>
    <w:locked/>
    <w:rsid w:val="00041609"/>
    <w:rPr>
      <w:sz w:val="24"/>
      <w:szCs w:val="24"/>
    </w:rPr>
  </w:style>
  <w:style w:type="paragraph" w:styleId="Corpodetexto3">
    <w:name w:val="Body Text 3"/>
    <w:basedOn w:val="Normal"/>
    <w:rsid w:val="00041609"/>
    <w:pPr>
      <w:spacing w:after="120"/>
    </w:pPr>
    <w:rPr>
      <w:sz w:val="16"/>
      <w:szCs w:val="16"/>
    </w:rPr>
  </w:style>
  <w:style w:type="character" w:customStyle="1" w:styleId="Corpodetexto3Char">
    <w:name w:val="Corpo de texto 3 Char"/>
    <w:semiHidden/>
    <w:locked/>
    <w:rsid w:val="00041609"/>
    <w:rPr>
      <w:sz w:val="16"/>
      <w:szCs w:val="16"/>
    </w:rPr>
  </w:style>
  <w:style w:type="paragraph" w:styleId="Recuodecorpodetexto3">
    <w:name w:val="Body Text Indent 3"/>
    <w:basedOn w:val="Normal"/>
    <w:rsid w:val="00041609"/>
    <w:pPr>
      <w:spacing w:after="120"/>
      <w:ind w:left="283"/>
    </w:pPr>
    <w:rPr>
      <w:sz w:val="16"/>
      <w:szCs w:val="16"/>
    </w:rPr>
  </w:style>
  <w:style w:type="character" w:customStyle="1" w:styleId="Recuodecorpodetexto3Char">
    <w:name w:val="Recuo de corpo de texto 3 Char"/>
    <w:semiHidden/>
    <w:locked/>
    <w:rsid w:val="00041609"/>
    <w:rPr>
      <w:sz w:val="16"/>
      <w:szCs w:val="16"/>
    </w:rPr>
  </w:style>
  <w:style w:type="character" w:customStyle="1" w:styleId="Char">
    <w:name w:val="Char"/>
    <w:rsid w:val="00041609"/>
    <w:rPr>
      <w:sz w:val="24"/>
      <w:szCs w:val="24"/>
      <w:lang w:val="pt-BR" w:eastAsia="pt-BR"/>
    </w:rPr>
  </w:style>
  <w:style w:type="paragraph" w:customStyle="1" w:styleId="sub">
    <w:name w:val="sub"/>
    <w:link w:val="subChar"/>
    <w:rsid w:val="00041609"/>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cs="Swiss"/>
      <w:sz w:val="22"/>
      <w:szCs w:val="22"/>
    </w:rPr>
  </w:style>
  <w:style w:type="character" w:customStyle="1" w:styleId="DeltaViewInsertion">
    <w:name w:val="DeltaView Insertion"/>
    <w:rsid w:val="00041609"/>
    <w:rPr>
      <w:color w:val="0000FF"/>
      <w:spacing w:val="0"/>
      <w:u w:val="double"/>
    </w:rPr>
  </w:style>
  <w:style w:type="paragraph" w:customStyle="1" w:styleId="DeltaViewTableBody">
    <w:name w:val="DeltaView Table Body"/>
    <w:basedOn w:val="Normal"/>
    <w:rsid w:val="00041609"/>
    <w:pPr>
      <w:autoSpaceDE w:val="0"/>
      <w:autoSpaceDN w:val="0"/>
      <w:adjustRightInd w:val="0"/>
    </w:pPr>
    <w:rPr>
      <w:rFonts w:ascii="Arial" w:hAnsi="Arial" w:cs="Arial"/>
      <w:lang w:val="en-US"/>
    </w:rPr>
  </w:style>
  <w:style w:type="character" w:styleId="Refdecomentrio">
    <w:name w:val="annotation reference"/>
    <w:rsid w:val="00041609"/>
    <w:rPr>
      <w:sz w:val="16"/>
      <w:szCs w:val="16"/>
    </w:rPr>
  </w:style>
  <w:style w:type="paragraph" w:styleId="Textodecomentrio">
    <w:name w:val="annotation text"/>
    <w:basedOn w:val="Normal"/>
    <w:uiPriority w:val="99"/>
    <w:rsid w:val="00041609"/>
    <w:rPr>
      <w:sz w:val="20"/>
      <w:szCs w:val="20"/>
    </w:rPr>
  </w:style>
  <w:style w:type="character" w:customStyle="1" w:styleId="TextodecomentrioChar">
    <w:name w:val="Texto de comentário Char"/>
    <w:uiPriority w:val="99"/>
    <w:locked/>
    <w:rsid w:val="00041609"/>
    <w:rPr>
      <w:sz w:val="20"/>
      <w:szCs w:val="20"/>
    </w:rPr>
  </w:style>
  <w:style w:type="paragraph" w:styleId="Assuntodocomentrio">
    <w:name w:val="annotation subject"/>
    <w:basedOn w:val="Textodecomentrio"/>
    <w:next w:val="Textodecomentrio"/>
    <w:semiHidden/>
    <w:rsid w:val="00041609"/>
    <w:rPr>
      <w:b/>
      <w:bCs/>
    </w:rPr>
  </w:style>
  <w:style w:type="character" w:customStyle="1" w:styleId="AssuntodocomentrioChar">
    <w:name w:val="Assunto do comentário Char"/>
    <w:semiHidden/>
    <w:locked/>
    <w:rsid w:val="00041609"/>
    <w:rPr>
      <w:b/>
      <w:bCs/>
      <w:sz w:val="20"/>
      <w:szCs w:val="20"/>
    </w:rPr>
  </w:style>
  <w:style w:type="paragraph" w:styleId="Textodebalo">
    <w:name w:val="Balloon Text"/>
    <w:basedOn w:val="Normal"/>
    <w:semiHidden/>
    <w:rsid w:val="00041609"/>
    <w:rPr>
      <w:rFonts w:ascii="Tahoma" w:hAnsi="Tahoma" w:cs="Tahoma"/>
      <w:sz w:val="16"/>
      <w:szCs w:val="16"/>
    </w:rPr>
  </w:style>
  <w:style w:type="character" w:customStyle="1" w:styleId="TextodebaloChar">
    <w:name w:val="Texto de balão Char"/>
    <w:semiHidden/>
    <w:locked/>
    <w:rsid w:val="00041609"/>
    <w:rPr>
      <w:sz w:val="2"/>
      <w:szCs w:val="2"/>
    </w:rPr>
  </w:style>
  <w:style w:type="character" w:styleId="Nmerodepgina">
    <w:name w:val="page number"/>
    <w:basedOn w:val="Fontepargpadro"/>
    <w:rsid w:val="00041609"/>
  </w:style>
  <w:style w:type="character" w:styleId="Hyperlink">
    <w:name w:val="Hyperlink"/>
    <w:rsid w:val="00041609"/>
    <w:rPr>
      <w:color w:val="0000FF"/>
      <w:u w:val="single"/>
    </w:rPr>
  </w:style>
  <w:style w:type="paragraph" w:styleId="Recuodecorpodetexto2">
    <w:name w:val="Body Text Indent 2"/>
    <w:basedOn w:val="Normal"/>
    <w:rsid w:val="00041609"/>
    <w:pPr>
      <w:spacing w:after="120" w:line="480" w:lineRule="auto"/>
      <w:ind w:left="283"/>
    </w:pPr>
  </w:style>
  <w:style w:type="character" w:customStyle="1" w:styleId="Recuodecorpodetexto2Char">
    <w:name w:val="Recuo de corpo de texto 2 Char"/>
    <w:semiHidden/>
    <w:locked/>
    <w:rsid w:val="00041609"/>
    <w:rPr>
      <w:sz w:val="24"/>
      <w:szCs w:val="24"/>
    </w:rPr>
  </w:style>
  <w:style w:type="paragraph" w:customStyle="1" w:styleId="Textopadro">
    <w:name w:val="Texto padrão"/>
    <w:basedOn w:val="Normal"/>
    <w:rsid w:val="00041609"/>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pPr>
    <w:rPr>
      <w:sz w:val="22"/>
      <w:szCs w:val="22"/>
      <w:lang w:val="en-US"/>
    </w:rPr>
  </w:style>
  <w:style w:type="paragraph" w:customStyle="1" w:styleId="sub-sub">
    <w:name w:val="sub-sub"/>
    <w:rsid w:val="00041609"/>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jc w:val="both"/>
    </w:pPr>
    <w:rPr>
      <w:rFonts w:ascii="Swiss" w:hAnsi="Swiss" w:cs="Swiss"/>
      <w:sz w:val="22"/>
      <w:szCs w:val="22"/>
    </w:rPr>
  </w:style>
  <w:style w:type="character" w:customStyle="1" w:styleId="InitialStyle">
    <w:name w:val="InitialStyle"/>
    <w:rsid w:val="00041609"/>
    <w:rPr>
      <w:rFonts w:ascii="Times New Roman" w:hAnsi="Times New Roman" w:cs="Times New Roman"/>
      <w:color w:val="auto"/>
      <w:spacing w:val="0"/>
      <w:sz w:val="20"/>
      <w:szCs w:val="20"/>
    </w:rPr>
  </w:style>
  <w:style w:type="paragraph" w:customStyle="1" w:styleId="Estilo2">
    <w:name w:val="Estilo2"/>
    <w:basedOn w:val="Normal"/>
    <w:rsid w:val="00041609"/>
    <w:pPr>
      <w:tabs>
        <w:tab w:val="left" w:pos="2835"/>
      </w:tabs>
      <w:autoSpaceDE w:val="0"/>
      <w:autoSpaceDN w:val="0"/>
      <w:adjustRightInd w:val="0"/>
      <w:spacing w:after="120"/>
      <w:ind w:left="2977" w:hanging="853"/>
    </w:pPr>
    <w:rPr>
      <w:rFonts w:ascii="Arial" w:hAnsi="Arial" w:cs="Arial"/>
      <w:sz w:val="22"/>
      <w:szCs w:val="22"/>
    </w:rPr>
  </w:style>
  <w:style w:type="paragraph" w:customStyle="1" w:styleId="BodyText21">
    <w:name w:val="Body Text 21"/>
    <w:basedOn w:val="Normal"/>
    <w:rsid w:val="00041609"/>
    <w:pPr>
      <w:widowControl w:val="0"/>
      <w:autoSpaceDE w:val="0"/>
      <w:autoSpaceDN w:val="0"/>
      <w:adjustRightInd w:val="0"/>
      <w:jc w:val="both"/>
    </w:pPr>
    <w:rPr>
      <w:rFonts w:ascii="Arial" w:hAnsi="Arial" w:cs="Arial"/>
    </w:rPr>
  </w:style>
  <w:style w:type="character" w:customStyle="1" w:styleId="BodyText31">
    <w:name w:val="Body Text 31"/>
    <w:rsid w:val="00041609"/>
    <w:rPr>
      <w:spacing w:val="0"/>
      <w:sz w:val="28"/>
      <w:szCs w:val="28"/>
      <w:lang w:val="pt-BR"/>
    </w:rPr>
  </w:style>
  <w:style w:type="paragraph" w:customStyle="1" w:styleId="para">
    <w:name w:val="para"/>
    <w:rsid w:val="00041609"/>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cs="Times"/>
      <w:sz w:val="24"/>
      <w:szCs w:val="24"/>
    </w:rPr>
  </w:style>
  <w:style w:type="paragraph" w:customStyle="1" w:styleId="tituloc">
    <w:name w:val="titulo_c"/>
    <w:rsid w:val="000416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509" w:after="567" w:line="278" w:lineRule="atLeast"/>
      <w:jc w:val="center"/>
    </w:pPr>
    <w:rPr>
      <w:rFonts w:ascii="Times" w:hAnsi="Times" w:cs="Times"/>
      <w:b/>
      <w:bCs/>
      <w:sz w:val="24"/>
      <w:szCs w:val="24"/>
    </w:rPr>
  </w:style>
  <w:style w:type="paragraph" w:customStyle="1" w:styleId="DeltaViewTableHeading">
    <w:name w:val="DeltaView Table Heading"/>
    <w:basedOn w:val="Normal"/>
    <w:rsid w:val="00041609"/>
    <w:pPr>
      <w:autoSpaceDE w:val="0"/>
      <w:autoSpaceDN w:val="0"/>
      <w:adjustRightInd w:val="0"/>
      <w:spacing w:after="120"/>
    </w:pPr>
    <w:rPr>
      <w:rFonts w:ascii="Arial" w:hAnsi="Arial" w:cs="Arial"/>
      <w:b/>
      <w:bCs/>
      <w:lang w:val="en-US"/>
    </w:rPr>
  </w:style>
  <w:style w:type="paragraph" w:customStyle="1" w:styleId="DeltaViewAnnounce">
    <w:name w:val="DeltaView Announce"/>
    <w:rsid w:val="00041609"/>
    <w:pPr>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Deletion">
    <w:name w:val="DeltaView Deletion"/>
    <w:rsid w:val="00041609"/>
    <w:rPr>
      <w:strike/>
      <w:color w:val="FF0000"/>
      <w:spacing w:val="0"/>
    </w:rPr>
  </w:style>
  <w:style w:type="character" w:customStyle="1" w:styleId="DeltaViewMoveSource">
    <w:name w:val="DeltaView Move Source"/>
    <w:rsid w:val="00041609"/>
    <w:rPr>
      <w:strike/>
      <w:color w:val="auto"/>
      <w:spacing w:val="0"/>
    </w:rPr>
  </w:style>
  <w:style w:type="character" w:customStyle="1" w:styleId="DeltaViewMoveDestination">
    <w:name w:val="DeltaView Move Destination"/>
    <w:rsid w:val="00041609"/>
    <w:rPr>
      <w:color w:val="auto"/>
      <w:spacing w:val="0"/>
      <w:u w:val="double"/>
    </w:rPr>
  </w:style>
  <w:style w:type="character" w:customStyle="1" w:styleId="DeltaViewChangeNumber">
    <w:name w:val="DeltaView Change Number"/>
    <w:rsid w:val="00041609"/>
    <w:rPr>
      <w:color w:val="000000"/>
      <w:spacing w:val="0"/>
      <w:vertAlign w:val="superscript"/>
    </w:rPr>
  </w:style>
  <w:style w:type="character" w:customStyle="1" w:styleId="DeltaViewDelimiter">
    <w:name w:val="DeltaView Delimiter"/>
    <w:rsid w:val="00041609"/>
    <w:rPr>
      <w:spacing w:val="0"/>
    </w:rPr>
  </w:style>
  <w:style w:type="character" w:customStyle="1" w:styleId="DeltaViewFormatChange">
    <w:name w:val="DeltaView Format Change"/>
    <w:rsid w:val="00041609"/>
    <w:rPr>
      <w:color w:val="000000"/>
      <w:spacing w:val="0"/>
    </w:rPr>
  </w:style>
  <w:style w:type="character" w:customStyle="1" w:styleId="DeltaViewMovedDeletion">
    <w:name w:val="DeltaView Moved Deletion"/>
    <w:rsid w:val="00041609"/>
    <w:rPr>
      <w:strike/>
      <w:color w:val="auto"/>
      <w:spacing w:val="0"/>
    </w:rPr>
  </w:style>
  <w:style w:type="character" w:customStyle="1" w:styleId="DeltaViewEditorComment">
    <w:name w:val="DeltaView Editor Comment"/>
    <w:rsid w:val="00041609"/>
    <w:rPr>
      <w:color w:val="0000FF"/>
      <w:spacing w:val="0"/>
      <w:u w:val="double"/>
    </w:rPr>
  </w:style>
  <w:style w:type="character" w:customStyle="1" w:styleId="DeltaViewStyleChangeText">
    <w:name w:val="DeltaView Style Change Text"/>
    <w:rsid w:val="00041609"/>
    <w:rPr>
      <w:color w:val="000000"/>
      <w:spacing w:val="0"/>
      <w:u w:val="double"/>
    </w:rPr>
  </w:style>
  <w:style w:type="character" w:customStyle="1" w:styleId="DeltaViewStyleChangeLabel">
    <w:name w:val="DeltaView Style Change Label"/>
    <w:rsid w:val="00041609"/>
    <w:rPr>
      <w:color w:val="000000"/>
      <w:spacing w:val="0"/>
    </w:rPr>
  </w:style>
  <w:style w:type="paragraph" w:customStyle="1" w:styleId="BodyText32">
    <w:name w:val="Body Text 32"/>
    <w:basedOn w:val="Normal"/>
    <w:rsid w:val="00041609"/>
    <w:pPr>
      <w:jc w:val="both"/>
    </w:pPr>
    <w:rPr>
      <w:rFonts w:ascii="Arial" w:hAnsi="Arial" w:cs="Arial"/>
    </w:rPr>
  </w:style>
  <w:style w:type="paragraph" w:customStyle="1" w:styleId="assin">
    <w:name w:val="assin"/>
    <w:rsid w:val="00041609"/>
    <w:pPr>
      <w:widowControl w:val="0"/>
      <w:tabs>
        <w:tab w:val="left" w:pos="0"/>
        <w:tab w:val="left" w:pos="1418"/>
        <w:tab w:val="left" w:pos="2835"/>
        <w:tab w:val="left" w:pos="4252"/>
      </w:tabs>
      <w:spacing w:before="269" w:after="170" w:line="214" w:lineRule="atLeast"/>
      <w:jc w:val="center"/>
    </w:pPr>
    <w:rPr>
      <w:rFonts w:ascii="Swiss" w:hAnsi="Swiss" w:cs="Swiss"/>
      <w:b/>
      <w:bCs/>
    </w:rPr>
  </w:style>
  <w:style w:type="paragraph" w:styleId="Ttulo">
    <w:name w:val="Title"/>
    <w:basedOn w:val="Normal"/>
    <w:qFormat/>
    <w:rsid w:val="00041609"/>
    <w:pPr>
      <w:jc w:val="center"/>
    </w:pPr>
    <w:rPr>
      <w:rFonts w:ascii="Bookman Old Style" w:hAnsi="Bookman Old Style" w:cs="Bookman Old Style"/>
      <w:b/>
      <w:bCs/>
      <w:sz w:val="22"/>
      <w:szCs w:val="22"/>
    </w:rPr>
  </w:style>
  <w:style w:type="character" w:customStyle="1" w:styleId="TtuloChar">
    <w:name w:val="Título Char"/>
    <w:locked/>
    <w:rsid w:val="00041609"/>
    <w:rPr>
      <w:rFonts w:ascii="Cambria" w:hAnsi="Cambria" w:cs="Cambria"/>
      <w:b/>
      <w:bCs/>
      <w:kern w:val="28"/>
      <w:sz w:val="32"/>
      <w:szCs w:val="32"/>
    </w:rPr>
  </w:style>
  <w:style w:type="paragraph" w:customStyle="1" w:styleId="TextoTpicosProspecto">
    <w:name w:val="Texto Tópicos Prospecto"/>
    <w:basedOn w:val="TextoProspecto"/>
    <w:autoRedefine/>
    <w:rsid w:val="00D131C0"/>
    <w:pPr>
      <w:numPr>
        <w:numId w:val="1"/>
      </w:numPr>
    </w:pPr>
  </w:style>
  <w:style w:type="paragraph" w:customStyle="1" w:styleId="TextoProspecto">
    <w:name w:val="Texto Prospecto"/>
    <w:basedOn w:val="Normal"/>
    <w:autoRedefine/>
    <w:rsid w:val="00D131C0"/>
    <w:pPr>
      <w:tabs>
        <w:tab w:val="left" w:pos="-1430"/>
        <w:tab w:val="left" w:pos="780"/>
      </w:tabs>
      <w:spacing w:after="120"/>
      <w:jc w:val="both"/>
    </w:pPr>
    <w:rPr>
      <w:rFonts w:ascii="Frutiger Light" w:hAnsi="Frutiger Light" w:cs="Frutiger Light"/>
      <w:sz w:val="20"/>
      <w:szCs w:val="20"/>
    </w:rPr>
  </w:style>
  <w:style w:type="paragraph" w:customStyle="1" w:styleId="N">
    <w:name w:val="N"/>
    <w:rsid w:val="00041609"/>
    <w:pPr>
      <w:spacing w:line="240" w:lineRule="exact"/>
      <w:jc w:val="both"/>
    </w:pPr>
    <w:rPr>
      <w:rFonts w:ascii="Arial" w:hAnsi="Arial" w:cs="Arial"/>
      <w:sz w:val="22"/>
      <w:szCs w:val="22"/>
      <w:lang w:val="pt-PT"/>
    </w:rPr>
  </w:style>
  <w:style w:type="paragraph" w:customStyle="1" w:styleId="Celso1">
    <w:name w:val="Celso1"/>
    <w:basedOn w:val="Normal"/>
    <w:rsid w:val="00041609"/>
    <w:pPr>
      <w:widowControl w:val="0"/>
      <w:jc w:val="both"/>
    </w:pPr>
    <w:rPr>
      <w:rFonts w:ascii="Univers (W1)" w:hAnsi="Univers (W1)" w:cs="Univers (W1)"/>
    </w:rPr>
  </w:style>
  <w:style w:type="character" w:customStyle="1" w:styleId="thptitle1">
    <w:name w:val="thptitle1"/>
    <w:rsid w:val="00041609"/>
    <w:rPr>
      <w:color w:val="000000"/>
    </w:rPr>
  </w:style>
  <w:style w:type="paragraph" w:customStyle="1" w:styleId="Corpo">
    <w:name w:val="Corpo"/>
    <w:rsid w:val="00041609"/>
    <w:rPr>
      <w:color w:val="000000"/>
      <w:sz w:val="28"/>
      <w:szCs w:val="28"/>
    </w:rPr>
  </w:style>
  <w:style w:type="paragraph" w:styleId="MapadoDocumento">
    <w:name w:val="Document Map"/>
    <w:basedOn w:val="Normal"/>
    <w:semiHidden/>
    <w:rsid w:val="00041609"/>
    <w:pPr>
      <w:shd w:val="clear" w:color="auto" w:fill="000080"/>
    </w:pPr>
    <w:rPr>
      <w:rFonts w:ascii="Tahoma" w:hAnsi="Tahoma" w:cs="Tahoma"/>
      <w:sz w:val="20"/>
      <w:szCs w:val="20"/>
    </w:rPr>
  </w:style>
  <w:style w:type="character" w:customStyle="1" w:styleId="MapadoDocumentoChar">
    <w:name w:val="Mapa do Documento Char"/>
    <w:semiHidden/>
    <w:locked/>
    <w:rsid w:val="00041609"/>
    <w:rPr>
      <w:sz w:val="2"/>
      <w:szCs w:val="2"/>
    </w:rPr>
  </w:style>
  <w:style w:type="character" w:styleId="Forte">
    <w:name w:val="Strong"/>
    <w:qFormat/>
    <w:rsid w:val="00041609"/>
    <w:rPr>
      <w:b/>
      <w:bCs/>
    </w:rPr>
  </w:style>
  <w:style w:type="character" w:styleId="nfase">
    <w:name w:val="Emphasis"/>
    <w:qFormat/>
    <w:rsid w:val="00041609"/>
    <w:rPr>
      <w:i/>
      <w:iCs/>
    </w:rPr>
  </w:style>
  <w:style w:type="paragraph" w:customStyle="1" w:styleId="CharCharCharCharCharChar">
    <w:name w:val="Char Char Char Char Char Char"/>
    <w:basedOn w:val="Normal"/>
    <w:rsid w:val="00041609"/>
    <w:pPr>
      <w:spacing w:after="160" w:line="240" w:lineRule="exact"/>
    </w:pPr>
    <w:rPr>
      <w:rFonts w:ascii="Verdana" w:hAnsi="Verdana" w:cs="Verdana"/>
      <w:sz w:val="20"/>
      <w:szCs w:val="20"/>
      <w:lang w:val="en-US" w:eastAsia="en-US"/>
    </w:rPr>
  </w:style>
  <w:style w:type="paragraph" w:styleId="Lista">
    <w:name w:val="List"/>
    <w:basedOn w:val="Normal"/>
    <w:rsid w:val="00041609"/>
    <w:pPr>
      <w:ind w:left="283" w:hanging="283"/>
    </w:pPr>
  </w:style>
  <w:style w:type="paragraph" w:customStyle="1" w:styleId="Body1">
    <w:name w:val="Body 1"/>
    <w:basedOn w:val="Normal"/>
    <w:rsid w:val="00041609"/>
    <w:pPr>
      <w:spacing w:after="140" w:line="290" w:lineRule="auto"/>
      <w:ind w:left="567"/>
      <w:jc w:val="both"/>
    </w:pPr>
    <w:rPr>
      <w:rFonts w:ascii="Arial" w:hAnsi="Arial" w:cs="Arial"/>
      <w:kern w:val="20"/>
      <w:sz w:val="20"/>
      <w:szCs w:val="20"/>
      <w:lang w:val="en-GB"/>
    </w:rPr>
  </w:style>
  <w:style w:type="paragraph" w:styleId="Textodenotaderodap">
    <w:name w:val="footnote text"/>
    <w:basedOn w:val="Normal"/>
    <w:rsid w:val="00041609"/>
    <w:rPr>
      <w:sz w:val="20"/>
      <w:szCs w:val="20"/>
    </w:rPr>
  </w:style>
  <w:style w:type="character" w:customStyle="1" w:styleId="TextodenotaderodapChar">
    <w:name w:val="Texto de nota de rodapé Char"/>
    <w:basedOn w:val="Fontepargpadro"/>
    <w:locked/>
    <w:rsid w:val="00041609"/>
  </w:style>
  <w:style w:type="character" w:styleId="Refdenotaderodap">
    <w:name w:val="footnote reference"/>
    <w:rsid w:val="00041609"/>
    <w:rPr>
      <w:vertAlign w:val="superscript"/>
    </w:rPr>
  </w:style>
  <w:style w:type="paragraph" w:customStyle="1" w:styleId="BNDES">
    <w:name w:val="BNDES"/>
    <w:basedOn w:val="Normal"/>
    <w:rsid w:val="00041609"/>
    <w:pPr>
      <w:suppressAutoHyphens/>
      <w:jc w:val="both"/>
    </w:pPr>
    <w:rPr>
      <w:rFonts w:ascii="Arial" w:hAnsi="Arial" w:cs="Arial"/>
      <w:lang w:eastAsia="ar-SA"/>
    </w:rPr>
  </w:style>
  <w:style w:type="character" w:customStyle="1" w:styleId="BNDESChar">
    <w:name w:val="BNDES Char"/>
    <w:locked/>
    <w:rsid w:val="00041609"/>
    <w:rPr>
      <w:rFonts w:ascii="Arial" w:hAnsi="Arial" w:cs="Arial"/>
      <w:sz w:val="24"/>
      <w:szCs w:val="24"/>
      <w:lang w:eastAsia="ar-SA" w:bidi="ar-SA"/>
    </w:rPr>
  </w:style>
  <w:style w:type="paragraph" w:customStyle="1" w:styleId="Paraa">
    <w:name w:val="Para (a)"/>
    <w:basedOn w:val="Normal"/>
    <w:rsid w:val="00041609"/>
    <w:pPr>
      <w:widowControl w:val="0"/>
      <w:autoSpaceDE w:val="0"/>
      <w:autoSpaceDN w:val="0"/>
      <w:adjustRightInd w:val="0"/>
      <w:spacing w:before="240"/>
      <w:ind w:left="720" w:firstLine="720"/>
    </w:pPr>
    <w:rPr>
      <w:lang w:val="en-US" w:eastAsia="en-US"/>
    </w:rPr>
  </w:style>
  <w:style w:type="paragraph" w:customStyle="1" w:styleId="Para0">
    <w:name w:val="Para"/>
    <w:basedOn w:val="Normal"/>
    <w:rsid w:val="00041609"/>
    <w:pPr>
      <w:widowControl w:val="0"/>
      <w:autoSpaceDE w:val="0"/>
      <w:autoSpaceDN w:val="0"/>
      <w:adjustRightInd w:val="0"/>
      <w:spacing w:before="240"/>
      <w:ind w:firstLine="720"/>
    </w:pPr>
    <w:rPr>
      <w:lang w:val="en-US" w:eastAsia="en-US"/>
    </w:rPr>
  </w:style>
  <w:style w:type="character" w:customStyle="1" w:styleId="MBPCItalics">
    <w:name w:val="MBPC_Italics"/>
    <w:aliases w:val="c2"/>
    <w:rsid w:val="00041609"/>
    <w:rPr>
      <w:rFonts w:ascii="Times New Roman" w:hAnsi="Times New Roman" w:cs="Times New Roman"/>
      <w:i/>
      <w:iCs/>
      <w:spacing w:val="0"/>
      <w:sz w:val="24"/>
      <w:szCs w:val="24"/>
      <w:lang w:val="en-US"/>
    </w:rPr>
  </w:style>
  <w:style w:type="paragraph" w:styleId="PargrafodaLista">
    <w:name w:val="List Paragraph"/>
    <w:basedOn w:val="Normal"/>
    <w:uiPriority w:val="34"/>
    <w:qFormat/>
    <w:rsid w:val="00041609"/>
    <w:pPr>
      <w:ind w:left="720"/>
    </w:pPr>
    <w:rPr>
      <w:rFonts w:ascii="Calibri" w:hAnsi="Calibri" w:cs="Calibri"/>
      <w:sz w:val="22"/>
      <w:szCs w:val="22"/>
    </w:rPr>
  </w:style>
  <w:style w:type="paragraph" w:customStyle="1" w:styleId="CcList">
    <w:name w:val="Cc List"/>
    <w:basedOn w:val="Normal"/>
    <w:rsid w:val="00041609"/>
    <w:pPr>
      <w:keepLines/>
      <w:autoSpaceDE w:val="0"/>
      <w:autoSpaceDN w:val="0"/>
      <w:adjustRightInd w:val="0"/>
      <w:spacing w:line="220" w:lineRule="atLeast"/>
      <w:ind w:left="360" w:hanging="360"/>
      <w:jc w:val="both"/>
    </w:pPr>
    <w:rPr>
      <w:rFonts w:ascii="Arial" w:hAnsi="Arial" w:cs="Arial"/>
      <w:sz w:val="20"/>
      <w:szCs w:val="20"/>
      <w:lang w:val="en-US" w:eastAsia="en-US"/>
    </w:rPr>
  </w:style>
  <w:style w:type="paragraph" w:styleId="TextosemFormatao">
    <w:name w:val="Plain Text"/>
    <w:basedOn w:val="Normal"/>
    <w:semiHidden/>
    <w:rsid w:val="00041609"/>
    <w:rPr>
      <w:rFonts w:ascii="Consolas" w:hAnsi="Consolas" w:cs="Consolas"/>
      <w:sz w:val="21"/>
      <w:szCs w:val="21"/>
      <w:lang w:eastAsia="en-US"/>
    </w:rPr>
  </w:style>
  <w:style w:type="character" w:customStyle="1" w:styleId="TextosemFormataoChar">
    <w:name w:val="Texto sem Formatação Char"/>
    <w:semiHidden/>
    <w:locked/>
    <w:rsid w:val="00041609"/>
    <w:rPr>
      <w:rFonts w:ascii="Consolas" w:hAnsi="Consolas" w:cs="Consolas"/>
      <w:sz w:val="21"/>
      <w:szCs w:val="21"/>
      <w:lang w:eastAsia="en-US"/>
    </w:rPr>
  </w:style>
  <w:style w:type="paragraph" w:customStyle="1" w:styleId="WW-NormalWeb">
    <w:name w:val="WW-Normal (Web)"/>
    <w:basedOn w:val="Normal"/>
    <w:rsid w:val="00041609"/>
    <w:pPr>
      <w:suppressAutoHyphens/>
      <w:spacing w:before="280" w:after="280"/>
    </w:pPr>
    <w:rPr>
      <w:rFonts w:ascii="Arial Unicode MS" w:eastAsia="Arial Unicode MS" w:hAnsi="Arial Unicode MS" w:cs="Arial Unicode MS"/>
      <w:color w:val="000000"/>
      <w:lang w:eastAsia="ar-SA"/>
    </w:rPr>
  </w:style>
  <w:style w:type="paragraph" w:customStyle="1" w:styleId="times">
    <w:name w:val="times"/>
    <w:basedOn w:val="Normal"/>
    <w:rsid w:val="00041609"/>
    <w:pPr>
      <w:jc w:val="both"/>
    </w:pPr>
    <w:rPr>
      <w:rFonts w:eastAsia="Batang"/>
    </w:rPr>
  </w:style>
  <w:style w:type="paragraph" w:customStyle="1" w:styleId="c3">
    <w:name w:val="c3"/>
    <w:basedOn w:val="Normal"/>
    <w:rsid w:val="00041609"/>
    <w:pPr>
      <w:widowControl w:val="0"/>
      <w:autoSpaceDE w:val="0"/>
      <w:autoSpaceDN w:val="0"/>
      <w:adjustRightInd w:val="0"/>
      <w:spacing w:line="240" w:lineRule="atLeast"/>
      <w:jc w:val="center"/>
    </w:pPr>
    <w:rPr>
      <w:rFonts w:ascii="Times" w:hAnsi="Times" w:cs="Times"/>
    </w:rPr>
  </w:style>
  <w:style w:type="paragraph" w:styleId="Reviso">
    <w:name w:val="Revision"/>
    <w:hidden/>
    <w:semiHidden/>
    <w:rsid w:val="00041609"/>
    <w:rPr>
      <w:sz w:val="24"/>
      <w:szCs w:val="24"/>
    </w:rPr>
  </w:style>
  <w:style w:type="character" w:customStyle="1" w:styleId="Char10">
    <w:name w:val="Char1"/>
    <w:rsid w:val="00D131C0"/>
    <w:rPr>
      <w:noProof w:val="0"/>
      <w:sz w:val="24"/>
      <w:szCs w:val="24"/>
      <w:lang w:val="pt-BR" w:eastAsia="pt-BR" w:bidi="ar-SA"/>
    </w:rPr>
  </w:style>
  <w:style w:type="character" w:customStyle="1" w:styleId="Char0">
    <w:name w:val="Char"/>
    <w:rsid w:val="00D131C0"/>
    <w:rPr>
      <w:noProof w:val="0"/>
      <w:sz w:val="24"/>
      <w:szCs w:val="24"/>
      <w:lang w:val="pt-BR" w:eastAsia="pt-BR" w:bidi="ar-SA"/>
    </w:rPr>
  </w:style>
  <w:style w:type="paragraph" w:customStyle="1" w:styleId="CharCharCharCharCharChar0">
    <w:name w:val="Char Char Char Char Char Char"/>
    <w:basedOn w:val="Normal"/>
    <w:rsid w:val="00D131C0"/>
    <w:pPr>
      <w:spacing w:after="160" w:line="240" w:lineRule="exact"/>
    </w:pPr>
    <w:rPr>
      <w:rFonts w:ascii="Verdana" w:hAnsi="Verdana"/>
      <w:sz w:val="20"/>
      <w:szCs w:val="20"/>
      <w:lang w:val="en-US" w:eastAsia="en-US"/>
    </w:rPr>
  </w:style>
  <w:style w:type="paragraph" w:customStyle="1" w:styleId="t7">
    <w:name w:val="t7"/>
    <w:basedOn w:val="Normal"/>
    <w:rsid w:val="00D555A2"/>
    <w:pPr>
      <w:tabs>
        <w:tab w:val="left" w:pos="1540"/>
        <w:tab w:val="left" w:pos="3500"/>
        <w:tab w:val="left" w:pos="5020"/>
      </w:tabs>
      <w:spacing w:line="240" w:lineRule="atLeast"/>
    </w:pPr>
    <w:rPr>
      <w:rFonts w:ascii="Times" w:hAnsi="Times"/>
      <w:szCs w:val="20"/>
    </w:rPr>
  </w:style>
  <w:style w:type="paragraph" w:customStyle="1" w:styleId="CorpoEscritura">
    <w:name w:val="Corpo Escritura"/>
    <w:basedOn w:val="sub"/>
    <w:link w:val="CorpoEscrituraChar"/>
    <w:qFormat/>
    <w:rsid w:val="00D555A2"/>
    <w:pPr>
      <w:widowControl/>
      <w:shd w:val="clear" w:color="auto" w:fill="FFFFFF"/>
      <w:tabs>
        <w:tab w:val="clear" w:pos="0"/>
        <w:tab w:val="left" w:pos="720"/>
        <w:tab w:val="left" w:pos="900"/>
      </w:tabs>
      <w:spacing w:before="0" w:after="0" w:line="312" w:lineRule="auto"/>
      <w:ind w:left="1418" w:right="-516" w:hanging="360"/>
    </w:pPr>
    <w:rPr>
      <w:rFonts w:eastAsia="Arial Unicode MS"/>
      <w:w w:val="0"/>
    </w:rPr>
  </w:style>
  <w:style w:type="paragraph" w:customStyle="1" w:styleId="corpoescritura2">
    <w:name w:val="corpo escritura 2"/>
    <w:basedOn w:val="Normal"/>
    <w:link w:val="corpoescritura2Char"/>
    <w:qFormat/>
    <w:rsid w:val="00D555A2"/>
    <w:pPr>
      <w:spacing w:line="312" w:lineRule="auto"/>
      <w:ind w:left="720" w:right="-516" w:hanging="720"/>
      <w:jc w:val="both"/>
    </w:pPr>
    <w:rPr>
      <w:sz w:val="22"/>
      <w:szCs w:val="22"/>
    </w:rPr>
  </w:style>
  <w:style w:type="character" w:customStyle="1" w:styleId="subChar">
    <w:name w:val="sub Char"/>
    <w:link w:val="sub"/>
    <w:rsid w:val="00D555A2"/>
    <w:rPr>
      <w:rFonts w:ascii="Swiss" w:hAnsi="Swiss" w:cs="Swiss"/>
      <w:sz w:val="22"/>
      <w:szCs w:val="22"/>
      <w:lang w:val="pt-BR" w:eastAsia="pt-BR" w:bidi="ar-SA"/>
    </w:rPr>
  </w:style>
  <w:style w:type="character" w:customStyle="1" w:styleId="CorpoEscrituraChar">
    <w:name w:val="Corpo Escritura Char"/>
    <w:link w:val="CorpoEscritura"/>
    <w:rsid w:val="00D555A2"/>
    <w:rPr>
      <w:rFonts w:ascii="Swiss" w:eastAsia="Arial Unicode MS" w:hAnsi="Swiss" w:cs="Swiss"/>
      <w:w w:val="0"/>
      <w:sz w:val="22"/>
      <w:szCs w:val="22"/>
      <w:shd w:val="clear" w:color="auto" w:fill="FFFFFF"/>
      <w:lang w:val="pt-BR" w:eastAsia="pt-BR" w:bidi="ar-SA"/>
    </w:rPr>
  </w:style>
  <w:style w:type="paragraph" w:customStyle="1" w:styleId="Corpoeescritura3">
    <w:name w:val="Corpoe escritura 3"/>
    <w:basedOn w:val="p0"/>
    <w:link w:val="Corpoeescritura3Char"/>
    <w:qFormat/>
    <w:rsid w:val="00D555A2"/>
    <w:pPr>
      <w:widowControl/>
      <w:tabs>
        <w:tab w:val="clear" w:pos="720"/>
      </w:tabs>
      <w:spacing w:line="312" w:lineRule="auto"/>
      <w:ind w:left="720" w:right="-516" w:hanging="720"/>
    </w:pPr>
  </w:style>
  <w:style w:type="character" w:customStyle="1" w:styleId="corpoescritura2Char">
    <w:name w:val="corpo escritura 2 Char"/>
    <w:link w:val="corpoescritura2"/>
    <w:rsid w:val="00D555A2"/>
    <w:rPr>
      <w:sz w:val="22"/>
      <w:szCs w:val="22"/>
    </w:rPr>
  </w:style>
  <w:style w:type="character" w:customStyle="1" w:styleId="p0Char">
    <w:name w:val="p0 Char"/>
    <w:link w:val="p0"/>
    <w:rsid w:val="00D555A2"/>
    <w:rPr>
      <w:rFonts w:ascii="Times" w:hAnsi="Times" w:cs="Times"/>
      <w:w w:val="0"/>
      <w:sz w:val="22"/>
      <w:szCs w:val="22"/>
    </w:rPr>
  </w:style>
  <w:style w:type="character" w:customStyle="1" w:styleId="Corpoeescritura3Char">
    <w:name w:val="Corpoe escritura 3 Char"/>
    <w:link w:val="Corpoeescritura3"/>
    <w:rsid w:val="00D555A2"/>
    <w:rPr>
      <w:rFonts w:ascii="Times" w:hAnsi="Times" w:cs="Times"/>
      <w:w w:val="0"/>
      <w:sz w:val="22"/>
      <w:szCs w:val="22"/>
    </w:rPr>
  </w:style>
  <w:style w:type="character" w:customStyle="1" w:styleId="Char11">
    <w:name w:val="Char1"/>
    <w:rsid w:val="008F2484"/>
    <w:rPr>
      <w:noProof w:val="0"/>
      <w:sz w:val="24"/>
      <w:szCs w:val="24"/>
      <w:lang w:val="pt-BR" w:eastAsia="pt-BR" w:bidi="ar-SA"/>
    </w:rPr>
  </w:style>
  <w:style w:type="character" w:customStyle="1" w:styleId="Char2">
    <w:name w:val="Char"/>
    <w:rsid w:val="008F2484"/>
    <w:rPr>
      <w:noProof w:val="0"/>
      <w:sz w:val="24"/>
      <w:szCs w:val="24"/>
      <w:lang w:val="pt-BR" w:eastAsia="pt-BR" w:bidi="ar-SA"/>
    </w:rPr>
  </w:style>
  <w:style w:type="paragraph" w:customStyle="1" w:styleId="CharCharCharCharCharChar1">
    <w:name w:val="Char Char Char Char Char Char"/>
    <w:basedOn w:val="Normal"/>
    <w:rsid w:val="008F2484"/>
    <w:pPr>
      <w:spacing w:after="160" w:line="240" w:lineRule="exact"/>
    </w:pPr>
    <w:rPr>
      <w:rFonts w:ascii="Verdana" w:hAnsi="Verdana"/>
      <w:sz w:val="20"/>
      <w:szCs w:val="20"/>
      <w:lang w:val="en-US" w:eastAsia="en-US"/>
    </w:rPr>
  </w:style>
  <w:style w:type="paragraph" w:styleId="Lista2">
    <w:name w:val="List 2"/>
    <w:basedOn w:val="Normal"/>
    <w:uiPriority w:val="99"/>
    <w:unhideWhenUsed/>
    <w:rsid w:val="00206FD5"/>
    <w:pPr>
      <w:ind w:left="566" w:hanging="283"/>
      <w:contextualSpacing/>
    </w:pPr>
  </w:style>
  <w:style w:type="paragraph" w:styleId="Lista3">
    <w:name w:val="List 3"/>
    <w:basedOn w:val="Normal"/>
    <w:uiPriority w:val="99"/>
    <w:unhideWhenUsed/>
    <w:rsid w:val="00206FD5"/>
    <w:pPr>
      <w:ind w:left="849" w:hanging="283"/>
      <w:contextualSpacing/>
    </w:pPr>
  </w:style>
  <w:style w:type="paragraph" w:styleId="Lista4">
    <w:name w:val="List 4"/>
    <w:basedOn w:val="Normal"/>
    <w:uiPriority w:val="99"/>
    <w:unhideWhenUsed/>
    <w:rsid w:val="00206FD5"/>
    <w:pPr>
      <w:ind w:left="1132" w:hanging="283"/>
      <w:contextualSpacing/>
    </w:pPr>
  </w:style>
  <w:style w:type="paragraph" w:styleId="Lista5">
    <w:name w:val="List 5"/>
    <w:basedOn w:val="Normal"/>
    <w:uiPriority w:val="99"/>
    <w:unhideWhenUsed/>
    <w:rsid w:val="00206FD5"/>
    <w:pPr>
      <w:ind w:left="1415" w:hanging="283"/>
      <w:contextualSpacing/>
    </w:pPr>
  </w:style>
  <w:style w:type="paragraph" w:styleId="Saudao">
    <w:name w:val="Salutation"/>
    <w:basedOn w:val="Normal"/>
    <w:next w:val="Normal"/>
    <w:link w:val="SaudaoChar"/>
    <w:uiPriority w:val="99"/>
    <w:unhideWhenUsed/>
    <w:rsid w:val="00206FD5"/>
  </w:style>
  <w:style w:type="character" w:customStyle="1" w:styleId="SaudaoChar">
    <w:name w:val="Saudação Char"/>
    <w:link w:val="Saudao"/>
    <w:uiPriority w:val="99"/>
    <w:rsid w:val="00206FD5"/>
    <w:rPr>
      <w:sz w:val="24"/>
      <w:szCs w:val="24"/>
    </w:rPr>
  </w:style>
  <w:style w:type="paragraph" w:styleId="Listadecontinuao">
    <w:name w:val="List Continue"/>
    <w:basedOn w:val="Normal"/>
    <w:uiPriority w:val="99"/>
    <w:unhideWhenUsed/>
    <w:rsid w:val="00206FD5"/>
    <w:pPr>
      <w:spacing w:after="120"/>
      <w:ind w:left="283"/>
      <w:contextualSpacing/>
    </w:pPr>
  </w:style>
  <w:style w:type="paragraph" w:styleId="Listadecontinuao3">
    <w:name w:val="List Continue 3"/>
    <w:basedOn w:val="Normal"/>
    <w:uiPriority w:val="99"/>
    <w:unhideWhenUsed/>
    <w:rsid w:val="00206FD5"/>
    <w:pPr>
      <w:spacing w:after="120"/>
      <w:ind w:left="849"/>
      <w:contextualSpacing/>
    </w:pPr>
  </w:style>
  <w:style w:type="paragraph" w:styleId="Legenda">
    <w:name w:val="caption"/>
    <w:basedOn w:val="Normal"/>
    <w:next w:val="Normal"/>
    <w:uiPriority w:val="35"/>
    <w:unhideWhenUsed/>
    <w:qFormat/>
    <w:rsid w:val="00206FD5"/>
    <w:rPr>
      <w:b/>
      <w:bCs/>
      <w:sz w:val="20"/>
      <w:szCs w:val="20"/>
    </w:rPr>
  </w:style>
  <w:style w:type="paragraph" w:styleId="Primeirorecuodecorpodetexto2">
    <w:name w:val="Body Text First Indent 2"/>
    <w:basedOn w:val="Recuodecorpodetexto"/>
    <w:link w:val="Primeirorecuodecorpodetexto2Char"/>
    <w:uiPriority w:val="99"/>
    <w:unhideWhenUsed/>
    <w:rsid w:val="00206FD5"/>
    <w:pPr>
      <w:ind w:firstLine="210"/>
    </w:pPr>
  </w:style>
  <w:style w:type="character" w:customStyle="1" w:styleId="RecuodecorpodetextoChar1">
    <w:name w:val="Recuo de corpo de texto Char1"/>
    <w:link w:val="Recuodecorpodetexto"/>
    <w:rsid w:val="00206FD5"/>
    <w:rPr>
      <w:sz w:val="24"/>
      <w:szCs w:val="24"/>
    </w:rPr>
  </w:style>
  <w:style w:type="character" w:customStyle="1" w:styleId="Primeirorecuodecorpodetexto2Char">
    <w:name w:val="Primeiro recuo de corpo de texto 2 Char"/>
    <w:link w:val="Primeirorecuodecorpodetexto2"/>
    <w:uiPriority w:val="99"/>
    <w:rsid w:val="00206FD5"/>
    <w:rPr>
      <w:sz w:val="24"/>
      <w:szCs w:val="24"/>
    </w:rPr>
  </w:style>
  <w:style w:type="paragraph" w:customStyle="1" w:styleId="TableText">
    <w:name w:val="Table Text"/>
    <w:basedOn w:val="Corpodetexto"/>
    <w:rsid w:val="00EA455E"/>
    <w:pPr>
      <w:widowControl w:val="0"/>
      <w:spacing w:after="0" w:line="240" w:lineRule="atLeast"/>
    </w:pPr>
    <w:rPr>
      <w:rFonts w:ascii="Book Antiqua" w:hAnsi="Book Antiqua"/>
      <w:kern w:val="28"/>
      <w:sz w:val="20"/>
      <w:szCs w:val="20"/>
      <w:lang w:val="en-US"/>
    </w:rPr>
  </w:style>
  <w:style w:type="character" w:customStyle="1" w:styleId="MenoPendente1">
    <w:name w:val="Menção Pendente1"/>
    <w:basedOn w:val="Fontepargpadro"/>
    <w:uiPriority w:val="99"/>
    <w:semiHidden/>
    <w:unhideWhenUsed/>
    <w:rsid w:val="007A7CC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8839">
      <w:bodyDiv w:val="1"/>
      <w:marLeft w:val="0"/>
      <w:marRight w:val="0"/>
      <w:marTop w:val="0"/>
      <w:marBottom w:val="0"/>
      <w:divBdr>
        <w:top w:val="none" w:sz="0" w:space="0" w:color="auto"/>
        <w:left w:val="none" w:sz="0" w:space="0" w:color="auto"/>
        <w:bottom w:val="none" w:sz="0" w:space="0" w:color="auto"/>
        <w:right w:val="none" w:sz="0" w:space="0" w:color="auto"/>
      </w:divBdr>
    </w:div>
    <w:div w:id="155801012">
      <w:bodyDiv w:val="1"/>
      <w:marLeft w:val="0"/>
      <w:marRight w:val="0"/>
      <w:marTop w:val="0"/>
      <w:marBottom w:val="0"/>
      <w:divBdr>
        <w:top w:val="none" w:sz="0" w:space="0" w:color="auto"/>
        <w:left w:val="none" w:sz="0" w:space="0" w:color="auto"/>
        <w:bottom w:val="none" w:sz="0" w:space="0" w:color="auto"/>
        <w:right w:val="none" w:sz="0" w:space="0" w:color="auto"/>
      </w:divBdr>
    </w:div>
    <w:div w:id="165167613">
      <w:bodyDiv w:val="1"/>
      <w:marLeft w:val="0"/>
      <w:marRight w:val="0"/>
      <w:marTop w:val="0"/>
      <w:marBottom w:val="0"/>
      <w:divBdr>
        <w:top w:val="none" w:sz="0" w:space="0" w:color="auto"/>
        <w:left w:val="none" w:sz="0" w:space="0" w:color="auto"/>
        <w:bottom w:val="none" w:sz="0" w:space="0" w:color="auto"/>
        <w:right w:val="none" w:sz="0" w:space="0" w:color="auto"/>
      </w:divBdr>
    </w:div>
    <w:div w:id="289632052">
      <w:bodyDiv w:val="1"/>
      <w:marLeft w:val="0"/>
      <w:marRight w:val="0"/>
      <w:marTop w:val="0"/>
      <w:marBottom w:val="0"/>
      <w:divBdr>
        <w:top w:val="none" w:sz="0" w:space="0" w:color="auto"/>
        <w:left w:val="none" w:sz="0" w:space="0" w:color="auto"/>
        <w:bottom w:val="none" w:sz="0" w:space="0" w:color="auto"/>
        <w:right w:val="none" w:sz="0" w:space="0" w:color="auto"/>
      </w:divBdr>
    </w:div>
    <w:div w:id="359017570">
      <w:bodyDiv w:val="1"/>
      <w:marLeft w:val="0"/>
      <w:marRight w:val="0"/>
      <w:marTop w:val="0"/>
      <w:marBottom w:val="0"/>
      <w:divBdr>
        <w:top w:val="none" w:sz="0" w:space="0" w:color="auto"/>
        <w:left w:val="none" w:sz="0" w:space="0" w:color="auto"/>
        <w:bottom w:val="none" w:sz="0" w:space="0" w:color="auto"/>
        <w:right w:val="none" w:sz="0" w:space="0" w:color="auto"/>
      </w:divBdr>
    </w:div>
    <w:div w:id="394474949">
      <w:bodyDiv w:val="1"/>
      <w:marLeft w:val="0"/>
      <w:marRight w:val="0"/>
      <w:marTop w:val="0"/>
      <w:marBottom w:val="0"/>
      <w:divBdr>
        <w:top w:val="none" w:sz="0" w:space="0" w:color="auto"/>
        <w:left w:val="none" w:sz="0" w:space="0" w:color="auto"/>
        <w:bottom w:val="none" w:sz="0" w:space="0" w:color="auto"/>
        <w:right w:val="none" w:sz="0" w:space="0" w:color="auto"/>
      </w:divBdr>
    </w:div>
    <w:div w:id="442118057">
      <w:bodyDiv w:val="1"/>
      <w:marLeft w:val="0"/>
      <w:marRight w:val="0"/>
      <w:marTop w:val="0"/>
      <w:marBottom w:val="0"/>
      <w:divBdr>
        <w:top w:val="none" w:sz="0" w:space="0" w:color="auto"/>
        <w:left w:val="none" w:sz="0" w:space="0" w:color="auto"/>
        <w:bottom w:val="none" w:sz="0" w:space="0" w:color="auto"/>
        <w:right w:val="none" w:sz="0" w:space="0" w:color="auto"/>
      </w:divBdr>
    </w:div>
    <w:div w:id="443816775">
      <w:bodyDiv w:val="1"/>
      <w:marLeft w:val="0"/>
      <w:marRight w:val="0"/>
      <w:marTop w:val="0"/>
      <w:marBottom w:val="0"/>
      <w:divBdr>
        <w:top w:val="none" w:sz="0" w:space="0" w:color="auto"/>
        <w:left w:val="none" w:sz="0" w:space="0" w:color="auto"/>
        <w:bottom w:val="none" w:sz="0" w:space="0" w:color="auto"/>
        <w:right w:val="none" w:sz="0" w:space="0" w:color="auto"/>
      </w:divBdr>
    </w:div>
    <w:div w:id="475411884">
      <w:bodyDiv w:val="1"/>
      <w:marLeft w:val="0"/>
      <w:marRight w:val="0"/>
      <w:marTop w:val="0"/>
      <w:marBottom w:val="0"/>
      <w:divBdr>
        <w:top w:val="none" w:sz="0" w:space="0" w:color="auto"/>
        <w:left w:val="none" w:sz="0" w:space="0" w:color="auto"/>
        <w:bottom w:val="none" w:sz="0" w:space="0" w:color="auto"/>
        <w:right w:val="none" w:sz="0" w:space="0" w:color="auto"/>
      </w:divBdr>
    </w:div>
    <w:div w:id="486439313">
      <w:bodyDiv w:val="1"/>
      <w:marLeft w:val="0"/>
      <w:marRight w:val="0"/>
      <w:marTop w:val="0"/>
      <w:marBottom w:val="0"/>
      <w:divBdr>
        <w:top w:val="none" w:sz="0" w:space="0" w:color="auto"/>
        <w:left w:val="none" w:sz="0" w:space="0" w:color="auto"/>
        <w:bottom w:val="none" w:sz="0" w:space="0" w:color="auto"/>
        <w:right w:val="none" w:sz="0" w:space="0" w:color="auto"/>
      </w:divBdr>
    </w:div>
    <w:div w:id="531303938">
      <w:bodyDiv w:val="1"/>
      <w:marLeft w:val="0"/>
      <w:marRight w:val="0"/>
      <w:marTop w:val="0"/>
      <w:marBottom w:val="0"/>
      <w:divBdr>
        <w:top w:val="none" w:sz="0" w:space="0" w:color="auto"/>
        <w:left w:val="none" w:sz="0" w:space="0" w:color="auto"/>
        <w:bottom w:val="none" w:sz="0" w:space="0" w:color="auto"/>
        <w:right w:val="none" w:sz="0" w:space="0" w:color="auto"/>
      </w:divBdr>
    </w:div>
    <w:div w:id="583221207">
      <w:bodyDiv w:val="1"/>
      <w:marLeft w:val="0"/>
      <w:marRight w:val="0"/>
      <w:marTop w:val="0"/>
      <w:marBottom w:val="0"/>
      <w:divBdr>
        <w:top w:val="none" w:sz="0" w:space="0" w:color="auto"/>
        <w:left w:val="none" w:sz="0" w:space="0" w:color="auto"/>
        <w:bottom w:val="none" w:sz="0" w:space="0" w:color="auto"/>
        <w:right w:val="none" w:sz="0" w:space="0" w:color="auto"/>
      </w:divBdr>
    </w:div>
    <w:div w:id="598949196">
      <w:bodyDiv w:val="1"/>
      <w:marLeft w:val="0"/>
      <w:marRight w:val="0"/>
      <w:marTop w:val="0"/>
      <w:marBottom w:val="0"/>
      <w:divBdr>
        <w:top w:val="none" w:sz="0" w:space="0" w:color="auto"/>
        <w:left w:val="none" w:sz="0" w:space="0" w:color="auto"/>
        <w:bottom w:val="none" w:sz="0" w:space="0" w:color="auto"/>
        <w:right w:val="none" w:sz="0" w:space="0" w:color="auto"/>
      </w:divBdr>
    </w:div>
    <w:div w:id="630211776">
      <w:bodyDiv w:val="1"/>
      <w:marLeft w:val="0"/>
      <w:marRight w:val="0"/>
      <w:marTop w:val="0"/>
      <w:marBottom w:val="0"/>
      <w:divBdr>
        <w:top w:val="none" w:sz="0" w:space="0" w:color="auto"/>
        <w:left w:val="none" w:sz="0" w:space="0" w:color="auto"/>
        <w:bottom w:val="none" w:sz="0" w:space="0" w:color="auto"/>
        <w:right w:val="none" w:sz="0" w:space="0" w:color="auto"/>
      </w:divBdr>
    </w:div>
    <w:div w:id="748312490">
      <w:bodyDiv w:val="1"/>
      <w:marLeft w:val="0"/>
      <w:marRight w:val="0"/>
      <w:marTop w:val="0"/>
      <w:marBottom w:val="0"/>
      <w:divBdr>
        <w:top w:val="none" w:sz="0" w:space="0" w:color="auto"/>
        <w:left w:val="none" w:sz="0" w:space="0" w:color="auto"/>
        <w:bottom w:val="none" w:sz="0" w:space="0" w:color="auto"/>
        <w:right w:val="none" w:sz="0" w:space="0" w:color="auto"/>
      </w:divBdr>
    </w:div>
    <w:div w:id="806243510">
      <w:bodyDiv w:val="1"/>
      <w:marLeft w:val="0"/>
      <w:marRight w:val="0"/>
      <w:marTop w:val="0"/>
      <w:marBottom w:val="0"/>
      <w:divBdr>
        <w:top w:val="none" w:sz="0" w:space="0" w:color="auto"/>
        <w:left w:val="none" w:sz="0" w:space="0" w:color="auto"/>
        <w:bottom w:val="none" w:sz="0" w:space="0" w:color="auto"/>
        <w:right w:val="none" w:sz="0" w:space="0" w:color="auto"/>
      </w:divBdr>
    </w:div>
    <w:div w:id="842548433">
      <w:bodyDiv w:val="1"/>
      <w:marLeft w:val="0"/>
      <w:marRight w:val="0"/>
      <w:marTop w:val="0"/>
      <w:marBottom w:val="0"/>
      <w:divBdr>
        <w:top w:val="none" w:sz="0" w:space="0" w:color="auto"/>
        <w:left w:val="none" w:sz="0" w:space="0" w:color="auto"/>
        <w:bottom w:val="none" w:sz="0" w:space="0" w:color="auto"/>
        <w:right w:val="none" w:sz="0" w:space="0" w:color="auto"/>
      </w:divBdr>
    </w:div>
    <w:div w:id="906383652">
      <w:bodyDiv w:val="1"/>
      <w:marLeft w:val="0"/>
      <w:marRight w:val="0"/>
      <w:marTop w:val="0"/>
      <w:marBottom w:val="0"/>
      <w:divBdr>
        <w:top w:val="none" w:sz="0" w:space="0" w:color="auto"/>
        <w:left w:val="none" w:sz="0" w:space="0" w:color="auto"/>
        <w:bottom w:val="none" w:sz="0" w:space="0" w:color="auto"/>
        <w:right w:val="none" w:sz="0" w:space="0" w:color="auto"/>
      </w:divBdr>
    </w:div>
    <w:div w:id="1029793891">
      <w:bodyDiv w:val="1"/>
      <w:marLeft w:val="0"/>
      <w:marRight w:val="0"/>
      <w:marTop w:val="0"/>
      <w:marBottom w:val="0"/>
      <w:divBdr>
        <w:top w:val="none" w:sz="0" w:space="0" w:color="auto"/>
        <w:left w:val="none" w:sz="0" w:space="0" w:color="auto"/>
        <w:bottom w:val="none" w:sz="0" w:space="0" w:color="auto"/>
        <w:right w:val="none" w:sz="0" w:space="0" w:color="auto"/>
      </w:divBdr>
    </w:div>
    <w:div w:id="1056851243">
      <w:bodyDiv w:val="1"/>
      <w:marLeft w:val="0"/>
      <w:marRight w:val="0"/>
      <w:marTop w:val="0"/>
      <w:marBottom w:val="0"/>
      <w:divBdr>
        <w:top w:val="none" w:sz="0" w:space="0" w:color="auto"/>
        <w:left w:val="none" w:sz="0" w:space="0" w:color="auto"/>
        <w:bottom w:val="none" w:sz="0" w:space="0" w:color="auto"/>
        <w:right w:val="none" w:sz="0" w:space="0" w:color="auto"/>
      </w:divBdr>
    </w:div>
    <w:div w:id="1157183411">
      <w:bodyDiv w:val="1"/>
      <w:marLeft w:val="0"/>
      <w:marRight w:val="0"/>
      <w:marTop w:val="0"/>
      <w:marBottom w:val="0"/>
      <w:divBdr>
        <w:top w:val="none" w:sz="0" w:space="0" w:color="auto"/>
        <w:left w:val="none" w:sz="0" w:space="0" w:color="auto"/>
        <w:bottom w:val="none" w:sz="0" w:space="0" w:color="auto"/>
        <w:right w:val="none" w:sz="0" w:space="0" w:color="auto"/>
      </w:divBdr>
    </w:div>
    <w:div w:id="1273396197">
      <w:bodyDiv w:val="1"/>
      <w:marLeft w:val="0"/>
      <w:marRight w:val="0"/>
      <w:marTop w:val="0"/>
      <w:marBottom w:val="0"/>
      <w:divBdr>
        <w:top w:val="none" w:sz="0" w:space="0" w:color="auto"/>
        <w:left w:val="none" w:sz="0" w:space="0" w:color="auto"/>
        <w:bottom w:val="none" w:sz="0" w:space="0" w:color="auto"/>
        <w:right w:val="none" w:sz="0" w:space="0" w:color="auto"/>
      </w:divBdr>
    </w:div>
    <w:div w:id="1418095399">
      <w:bodyDiv w:val="1"/>
      <w:marLeft w:val="0"/>
      <w:marRight w:val="0"/>
      <w:marTop w:val="0"/>
      <w:marBottom w:val="0"/>
      <w:divBdr>
        <w:top w:val="none" w:sz="0" w:space="0" w:color="auto"/>
        <w:left w:val="none" w:sz="0" w:space="0" w:color="auto"/>
        <w:bottom w:val="none" w:sz="0" w:space="0" w:color="auto"/>
        <w:right w:val="none" w:sz="0" w:space="0" w:color="auto"/>
      </w:divBdr>
    </w:div>
    <w:div w:id="1430858432">
      <w:bodyDiv w:val="1"/>
      <w:marLeft w:val="0"/>
      <w:marRight w:val="0"/>
      <w:marTop w:val="0"/>
      <w:marBottom w:val="0"/>
      <w:divBdr>
        <w:top w:val="none" w:sz="0" w:space="0" w:color="auto"/>
        <w:left w:val="none" w:sz="0" w:space="0" w:color="auto"/>
        <w:bottom w:val="none" w:sz="0" w:space="0" w:color="auto"/>
        <w:right w:val="none" w:sz="0" w:space="0" w:color="auto"/>
      </w:divBdr>
    </w:div>
    <w:div w:id="1499734191">
      <w:marLeft w:val="0"/>
      <w:marRight w:val="0"/>
      <w:marTop w:val="0"/>
      <w:marBottom w:val="0"/>
      <w:divBdr>
        <w:top w:val="none" w:sz="0" w:space="0" w:color="auto"/>
        <w:left w:val="none" w:sz="0" w:space="0" w:color="auto"/>
        <w:bottom w:val="none" w:sz="0" w:space="0" w:color="auto"/>
        <w:right w:val="none" w:sz="0" w:space="0" w:color="auto"/>
      </w:divBdr>
    </w:div>
    <w:div w:id="1499734192">
      <w:marLeft w:val="0"/>
      <w:marRight w:val="0"/>
      <w:marTop w:val="0"/>
      <w:marBottom w:val="0"/>
      <w:divBdr>
        <w:top w:val="none" w:sz="0" w:space="0" w:color="auto"/>
        <w:left w:val="none" w:sz="0" w:space="0" w:color="auto"/>
        <w:bottom w:val="none" w:sz="0" w:space="0" w:color="auto"/>
        <w:right w:val="none" w:sz="0" w:space="0" w:color="auto"/>
      </w:divBdr>
    </w:div>
    <w:div w:id="1499734193">
      <w:marLeft w:val="0"/>
      <w:marRight w:val="0"/>
      <w:marTop w:val="0"/>
      <w:marBottom w:val="0"/>
      <w:divBdr>
        <w:top w:val="none" w:sz="0" w:space="0" w:color="auto"/>
        <w:left w:val="none" w:sz="0" w:space="0" w:color="auto"/>
        <w:bottom w:val="none" w:sz="0" w:space="0" w:color="auto"/>
        <w:right w:val="none" w:sz="0" w:space="0" w:color="auto"/>
      </w:divBdr>
    </w:div>
    <w:div w:id="1499734194">
      <w:marLeft w:val="0"/>
      <w:marRight w:val="0"/>
      <w:marTop w:val="0"/>
      <w:marBottom w:val="0"/>
      <w:divBdr>
        <w:top w:val="none" w:sz="0" w:space="0" w:color="auto"/>
        <w:left w:val="none" w:sz="0" w:space="0" w:color="auto"/>
        <w:bottom w:val="none" w:sz="0" w:space="0" w:color="auto"/>
        <w:right w:val="none" w:sz="0" w:space="0" w:color="auto"/>
      </w:divBdr>
    </w:div>
    <w:div w:id="1499734195">
      <w:marLeft w:val="0"/>
      <w:marRight w:val="0"/>
      <w:marTop w:val="0"/>
      <w:marBottom w:val="0"/>
      <w:divBdr>
        <w:top w:val="none" w:sz="0" w:space="0" w:color="auto"/>
        <w:left w:val="none" w:sz="0" w:space="0" w:color="auto"/>
        <w:bottom w:val="none" w:sz="0" w:space="0" w:color="auto"/>
        <w:right w:val="none" w:sz="0" w:space="0" w:color="auto"/>
      </w:divBdr>
    </w:div>
    <w:div w:id="1499734198">
      <w:marLeft w:val="0"/>
      <w:marRight w:val="0"/>
      <w:marTop w:val="0"/>
      <w:marBottom w:val="0"/>
      <w:divBdr>
        <w:top w:val="none" w:sz="0" w:space="0" w:color="auto"/>
        <w:left w:val="none" w:sz="0" w:space="0" w:color="auto"/>
        <w:bottom w:val="none" w:sz="0" w:space="0" w:color="auto"/>
        <w:right w:val="none" w:sz="0" w:space="0" w:color="auto"/>
      </w:divBdr>
    </w:div>
    <w:div w:id="1499734201">
      <w:marLeft w:val="0"/>
      <w:marRight w:val="0"/>
      <w:marTop w:val="0"/>
      <w:marBottom w:val="0"/>
      <w:divBdr>
        <w:top w:val="none" w:sz="0" w:space="0" w:color="auto"/>
        <w:left w:val="none" w:sz="0" w:space="0" w:color="auto"/>
        <w:bottom w:val="none" w:sz="0" w:space="0" w:color="auto"/>
        <w:right w:val="none" w:sz="0" w:space="0" w:color="auto"/>
      </w:divBdr>
    </w:div>
    <w:div w:id="1499734202">
      <w:marLeft w:val="0"/>
      <w:marRight w:val="0"/>
      <w:marTop w:val="0"/>
      <w:marBottom w:val="0"/>
      <w:divBdr>
        <w:top w:val="none" w:sz="0" w:space="0" w:color="auto"/>
        <w:left w:val="none" w:sz="0" w:space="0" w:color="auto"/>
        <w:bottom w:val="none" w:sz="0" w:space="0" w:color="auto"/>
        <w:right w:val="none" w:sz="0" w:space="0" w:color="auto"/>
      </w:divBdr>
    </w:div>
    <w:div w:id="1499734203">
      <w:marLeft w:val="0"/>
      <w:marRight w:val="0"/>
      <w:marTop w:val="0"/>
      <w:marBottom w:val="0"/>
      <w:divBdr>
        <w:top w:val="none" w:sz="0" w:space="0" w:color="auto"/>
        <w:left w:val="none" w:sz="0" w:space="0" w:color="auto"/>
        <w:bottom w:val="none" w:sz="0" w:space="0" w:color="auto"/>
        <w:right w:val="none" w:sz="0" w:space="0" w:color="auto"/>
      </w:divBdr>
    </w:div>
    <w:div w:id="1499734204">
      <w:marLeft w:val="0"/>
      <w:marRight w:val="0"/>
      <w:marTop w:val="0"/>
      <w:marBottom w:val="0"/>
      <w:divBdr>
        <w:top w:val="none" w:sz="0" w:space="0" w:color="auto"/>
        <w:left w:val="none" w:sz="0" w:space="0" w:color="auto"/>
        <w:bottom w:val="none" w:sz="0" w:space="0" w:color="auto"/>
        <w:right w:val="none" w:sz="0" w:space="0" w:color="auto"/>
      </w:divBdr>
    </w:div>
    <w:div w:id="1499734205">
      <w:marLeft w:val="0"/>
      <w:marRight w:val="0"/>
      <w:marTop w:val="0"/>
      <w:marBottom w:val="0"/>
      <w:divBdr>
        <w:top w:val="none" w:sz="0" w:space="0" w:color="auto"/>
        <w:left w:val="none" w:sz="0" w:space="0" w:color="auto"/>
        <w:bottom w:val="none" w:sz="0" w:space="0" w:color="auto"/>
        <w:right w:val="none" w:sz="0" w:space="0" w:color="auto"/>
      </w:divBdr>
    </w:div>
    <w:div w:id="1499734206">
      <w:marLeft w:val="0"/>
      <w:marRight w:val="0"/>
      <w:marTop w:val="0"/>
      <w:marBottom w:val="0"/>
      <w:divBdr>
        <w:top w:val="none" w:sz="0" w:space="0" w:color="auto"/>
        <w:left w:val="none" w:sz="0" w:space="0" w:color="auto"/>
        <w:bottom w:val="none" w:sz="0" w:space="0" w:color="auto"/>
        <w:right w:val="none" w:sz="0" w:space="0" w:color="auto"/>
      </w:divBdr>
    </w:div>
    <w:div w:id="1499734207">
      <w:marLeft w:val="0"/>
      <w:marRight w:val="0"/>
      <w:marTop w:val="0"/>
      <w:marBottom w:val="0"/>
      <w:divBdr>
        <w:top w:val="none" w:sz="0" w:space="0" w:color="auto"/>
        <w:left w:val="none" w:sz="0" w:space="0" w:color="auto"/>
        <w:bottom w:val="none" w:sz="0" w:space="0" w:color="auto"/>
        <w:right w:val="none" w:sz="0" w:space="0" w:color="auto"/>
      </w:divBdr>
    </w:div>
    <w:div w:id="1499734209">
      <w:marLeft w:val="0"/>
      <w:marRight w:val="0"/>
      <w:marTop w:val="0"/>
      <w:marBottom w:val="0"/>
      <w:divBdr>
        <w:top w:val="none" w:sz="0" w:space="0" w:color="auto"/>
        <w:left w:val="none" w:sz="0" w:space="0" w:color="auto"/>
        <w:bottom w:val="none" w:sz="0" w:space="0" w:color="auto"/>
        <w:right w:val="none" w:sz="0" w:space="0" w:color="auto"/>
      </w:divBdr>
    </w:div>
    <w:div w:id="1499734211">
      <w:marLeft w:val="0"/>
      <w:marRight w:val="0"/>
      <w:marTop w:val="0"/>
      <w:marBottom w:val="0"/>
      <w:divBdr>
        <w:top w:val="none" w:sz="0" w:space="0" w:color="auto"/>
        <w:left w:val="none" w:sz="0" w:space="0" w:color="auto"/>
        <w:bottom w:val="none" w:sz="0" w:space="0" w:color="auto"/>
        <w:right w:val="none" w:sz="0" w:space="0" w:color="auto"/>
      </w:divBdr>
    </w:div>
    <w:div w:id="1499734212">
      <w:marLeft w:val="0"/>
      <w:marRight w:val="0"/>
      <w:marTop w:val="0"/>
      <w:marBottom w:val="0"/>
      <w:divBdr>
        <w:top w:val="none" w:sz="0" w:space="0" w:color="auto"/>
        <w:left w:val="none" w:sz="0" w:space="0" w:color="auto"/>
        <w:bottom w:val="none" w:sz="0" w:space="0" w:color="auto"/>
        <w:right w:val="none" w:sz="0" w:space="0" w:color="auto"/>
      </w:divBdr>
    </w:div>
    <w:div w:id="1499734213">
      <w:marLeft w:val="0"/>
      <w:marRight w:val="0"/>
      <w:marTop w:val="0"/>
      <w:marBottom w:val="0"/>
      <w:divBdr>
        <w:top w:val="none" w:sz="0" w:space="0" w:color="auto"/>
        <w:left w:val="none" w:sz="0" w:space="0" w:color="auto"/>
        <w:bottom w:val="none" w:sz="0" w:space="0" w:color="auto"/>
        <w:right w:val="none" w:sz="0" w:space="0" w:color="auto"/>
      </w:divBdr>
      <w:divsChild>
        <w:div w:id="1499734196">
          <w:marLeft w:val="0"/>
          <w:marRight w:val="0"/>
          <w:marTop w:val="251"/>
          <w:marBottom w:val="0"/>
          <w:divBdr>
            <w:top w:val="none" w:sz="0" w:space="0" w:color="auto"/>
            <w:left w:val="none" w:sz="0" w:space="0" w:color="auto"/>
            <w:bottom w:val="none" w:sz="0" w:space="0" w:color="auto"/>
            <w:right w:val="none" w:sz="0" w:space="0" w:color="auto"/>
          </w:divBdr>
          <w:divsChild>
            <w:div w:id="1499734197">
              <w:marLeft w:val="0"/>
              <w:marRight w:val="-50"/>
              <w:marTop w:val="0"/>
              <w:marBottom w:val="0"/>
              <w:divBdr>
                <w:top w:val="single" w:sz="6" w:space="0" w:color="F4E7BB"/>
                <w:left w:val="single" w:sz="6" w:space="21" w:color="F4E7BB"/>
                <w:bottom w:val="single" w:sz="6" w:space="0" w:color="F4E7BB"/>
                <w:right w:val="single" w:sz="6" w:space="21" w:color="F4E7BB"/>
              </w:divBdr>
              <w:divsChild>
                <w:div w:id="14997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734214">
      <w:marLeft w:val="0"/>
      <w:marRight w:val="0"/>
      <w:marTop w:val="0"/>
      <w:marBottom w:val="0"/>
      <w:divBdr>
        <w:top w:val="none" w:sz="0" w:space="0" w:color="auto"/>
        <w:left w:val="none" w:sz="0" w:space="0" w:color="auto"/>
        <w:bottom w:val="none" w:sz="0" w:space="0" w:color="auto"/>
        <w:right w:val="none" w:sz="0" w:space="0" w:color="auto"/>
      </w:divBdr>
      <w:divsChild>
        <w:div w:id="1499734199">
          <w:marLeft w:val="0"/>
          <w:marRight w:val="0"/>
          <w:marTop w:val="251"/>
          <w:marBottom w:val="0"/>
          <w:divBdr>
            <w:top w:val="none" w:sz="0" w:space="0" w:color="auto"/>
            <w:left w:val="none" w:sz="0" w:space="0" w:color="auto"/>
            <w:bottom w:val="none" w:sz="0" w:space="0" w:color="auto"/>
            <w:right w:val="none" w:sz="0" w:space="0" w:color="auto"/>
          </w:divBdr>
          <w:divsChild>
            <w:div w:id="1499734210">
              <w:marLeft w:val="0"/>
              <w:marRight w:val="-50"/>
              <w:marTop w:val="0"/>
              <w:marBottom w:val="0"/>
              <w:divBdr>
                <w:top w:val="single" w:sz="6" w:space="0" w:color="F4E7BB"/>
                <w:left w:val="single" w:sz="6" w:space="21" w:color="F4E7BB"/>
                <w:bottom w:val="single" w:sz="6" w:space="0" w:color="F4E7BB"/>
                <w:right w:val="single" w:sz="6" w:space="21" w:color="F4E7BB"/>
              </w:divBdr>
              <w:divsChild>
                <w:div w:id="14997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734215">
      <w:marLeft w:val="0"/>
      <w:marRight w:val="0"/>
      <w:marTop w:val="0"/>
      <w:marBottom w:val="0"/>
      <w:divBdr>
        <w:top w:val="none" w:sz="0" w:space="0" w:color="auto"/>
        <w:left w:val="none" w:sz="0" w:space="0" w:color="auto"/>
        <w:bottom w:val="none" w:sz="0" w:space="0" w:color="auto"/>
        <w:right w:val="none" w:sz="0" w:space="0" w:color="auto"/>
      </w:divBdr>
    </w:div>
    <w:div w:id="1610429011">
      <w:bodyDiv w:val="1"/>
      <w:marLeft w:val="0"/>
      <w:marRight w:val="0"/>
      <w:marTop w:val="0"/>
      <w:marBottom w:val="0"/>
      <w:divBdr>
        <w:top w:val="none" w:sz="0" w:space="0" w:color="auto"/>
        <w:left w:val="none" w:sz="0" w:space="0" w:color="auto"/>
        <w:bottom w:val="none" w:sz="0" w:space="0" w:color="auto"/>
        <w:right w:val="none" w:sz="0" w:space="0" w:color="auto"/>
      </w:divBdr>
    </w:div>
    <w:div w:id="1641880573">
      <w:bodyDiv w:val="1"/>
      <w:marLeft w:val="0"/>
      <w:marRight w:val="0"/>
      <w:marTop w:val="0"/>
      <w:marBottom w:val="0"/>
      <w:divBdr>
        <w:top w:val="none" w:sz="0" w:space="0" w:color="auto"/>
        <w:left w:val="none" w:sz="0" w:space="0" w:color="auto"/>
        <w:bottom w:val="none" w:sz="0" w:space="0" w:color="auto"/>
        <w:right w:val="none" w:sz="0" w:space="0" w:color="auto"/>
      </w:divBdr>
    </w:div>
    <w:div w:id="1658999346">
      <w:bodyDiv w:val="1"/>
      <w:marLeft w:val="0"/>
      <w:marRight w:val="0"/>
      <w:marTop w:val="0"/>
      <w:marBottom w:val="0"/>
      <w:divBdr>
        <w:top w:val="none" w:sz="0" w:space="0" w:color="auto"/>
        <w:left w:val="none" w:sz="0" w:space="0" w:color="auto"/>
        <w:bottom w:val="none" w:sz="0" w:space="0" w:color="auto"/>
        <w:right w:val="none" w:sz="0" w:space="0" w:color="auto"/>
      </w:divBdr>
    </w:div>
    <w:div w:id="1773739195">
      <w:bodyDiv w:val="1"/>
      <w:marLeft w:val="0"/>
      <w:marRight w:val="0"/>
      <w:marTop w:val="0"/>
      <w:marBottom w:val="0"/>
      <w:divBdr>
        <w:top w:val="none" w:sz="0" w:space="0" w:color="auto"/>
        <w:left w:val="none" w:sz="0" w:space="0" w:color="auto"/>
        <w:bottom w:val="none" w:sz="0" w:space="0" w:color="auto"/>
        <w:right w:val="none" w:sz="0" w:space="0" w:color="auto"/>
      </w:divBdr>
    </w:div>
    <w:div w:id="1902907953">
      <w:bodyDiv w:val="1"/>
      <w:marLeft w:val="0"/>
      <w:marRight w:val="0"/>
      <w:marTop w:val="0"/>
      <w:marBottom w:val="0"/>
      <w:divBdr>
        <w:top w:val="none" w:sz="0" w:space="0" w:color="auto"/>
        <w:left w:val="none" w:sz="0" w:space="0" w:color="auto"/>
        <w:bottom w:val="none" w:sz="0" w:space="0" w:color="auto"/>
        <w:right w:val="none" w:sz="0" w:space="0" w:color="auto"/>
      </w:divBdr>
    </w:div>
    <w:div w:id="1996101377">
      <w:bodyDiv w:val="1"/>
      <w:marLeft w:val="0"/>
      <w:marRight w:val="0"/>
      <w:marTop w:val="0"/>
      <w:marBottom w:val="0"/>
      <w:divBdr>
        <w:top w:val="none" w:sz="0" w:space="0" w:color="auto"/>
        <w:left w:val="none" w:sz="0" w:space="0" w:color="auto"/>
        <w:bottom w:val="none" w:sz="0" w:space="0" w:color="auto"/>
        <w:right w:val="none" w:sz="0" w:space="0" w:color="auto"/>
      </w:divBdr>
    </w:div>
    <w:div w:id="2038508109">
      <w:bodyDiv w:val="1"/>
      <w:marLeft w:val="0"/>
      <w:marRight w:val="0"/>
      <w:marTop w:val="0"/>
      <w:marBottom w:val="0"/>
      <w:divBdr>
        <w:top w:val="none" w:sz="0" w:space="0" w:color="auto"/>
        <w:left w:val="none" w:sz="0" w:space="0" w:color="auto"/>
        <w:bottom w:val="none" w:sz="0" w:space="0" w:color="auto"/>
        <w:right w:val="none" w:sz="0" w:space="0" w:color="auto"/>
      </w:divBdr>
    </w:div>
    <w:div w:id="2057508454">
      <w:bodyDiv w:val="1"/>
      <w:marLeft w:val="0"/>
      <w:marRight w:val="0"/>
      <w:marTop w:val="0"/>
      <w:marBottom w:val="0"/>
      <w:divBdr>
        <w:top w:val="none" w:sz="0" w:space="0" w:color="auto"/>
        <w:left w:val="none" w:sz="0" w:space="0" w:color="auto"/>
        <w:bottom w:val="none" w:sz="0" w:space="0" w:color="auto"/>
        <w:right w:val="none" w:sz="0" w:space="0" w:color="auto"/>
      </w:divBdr>
      <w:divsChild>
        <w:div w:id="464272618">
          <w:marLeft w:val="0"/>
          <w:marRight w:val="0"/>
          <w:marTop w:val="251"/>
          <w:marBottom w:val="0"/>
          <w:divBdr>
            <w:top w:val="none" w:sz="0" w:space="0" w:color="auto"/>
            <w:left w:val="none" w:sz="0" w:space="0" w:color="auto"/>
            <w:bottom w:val="none" w:sz="0" w:space="0" w:color="auto"/>
            <w:right w:val="none" w:sz="0" w:space="0" w:color="auto"/>
          </w:divBdr>
          <w:divsChild>
            <w:div w:id="482351804">
              <w:marLeft w:val="0"/>
              <w:marRight w:val="-50"/>
              <w:marTop w:val="0"/>
              <w:marBottom w:val="0"/>
              <w:divBdr>
                <w:top w:val="single" w:sz="6" w:space="0" w:color="F4E7BB"/>
                <w:left w:val="single" w:sz="6" w:space="21" w:color="F4E7BB"/>
                <w:bottom w:val="single" w:sz="6" w:space="0" w:color="F4E7BB"/>
                <w:right w:val="single" w:sz="6" w:space="21" w:color="F4E7BB"/>
              </w:divBdr>
              <w:divsChild>
                <w:div w:id="16108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535790">
      <w:bodyDiv w:val="1"/>
      <w:marLeft w:val="0"/>
      <w:marRight w:val="0"/>
      <w:marTop w:val="0"/>
      <w:marBottom w:val="0"/>
      <w:divBdr>
        <w:top w:val="none" w:sz="0" w:space="0" w:color="auto"/>
        <w:left w:val="none" w:sz="0" w:space="0" w:color="auto"/>
        <w:bottom w:val="none" w:sz="0" w:space="0" w:color="auto"/>
        <w:right w:val="none" w:sz="0" w:space="0" w:color="auto"/>
      </w:divBdr>
    </w:div>
    <w:div w:id="2104034262">
      <w:bodyDiv w:val="1"/>
      <w:marLeft w:val="0"/>
      <w:marRight w:val="0"/>
      <w:marTop w:val="0"/>
      <w:marBottom w:val="0"/>
      <w:divBdr>
        <w:top w:val="none" w:sz="0" w:space="0" w:color="auto"/>
        <w:left w:val="none" w:sz="0" w:space="0" w:color="auto"/>
        <w:bottom w:val="none" w:sz="0" w:space="0" w:color="auto"/>
        <w:right w:val="none" w:sz="0" w:space="0" w:color="auto"/>
      </w:divBdr>
      <w:divsChild>
        <w:div w:id="602953977">
          <w:marLeft w:val="0"/>
          <w:marRight w:val="0"/>
          <w:marTop w:val="251"/>
          <w:marBottom w:val="0"/>
          <w:divBdr>
            <w:top w:val="none" w:sz="0" w:space="0" w:color="auto"/>
            <w:left w:val="none" w:sz="0" w:space="0" w:color="auto"/>
            <w:bottom w:val="none" w:sz="0" w:space="0" w:color="auto"/>
            <w:right w:val="none" w:sz="0" w:space="0" w:color="auto"/>
          </w:divBdr>
          <w:divsChild>
            <w:div w:id="1761288409">
              <w:marLeft w:val="0"/>
              <w:marRight w:val="-50"/>
              <w:marTop w:val="0"/>
              <w:marBottom w:val="0"/>
              <w:divBdr>
                <w:top w:val="single" w:sz="6" w:space="0" w:color="F4E7BB"/>
                <w:left w:val="single" w:sz="6" w:space="21" w:color="F4E7BB"/>
                <w:bottom w:val="single" w:sz="6" w:space="0" w:color="F4E7BB"/>
                <w:right w:val="single" w:sz="6" w:space="21" w:color="F4E7BB"/>
              </w:divBdr>
              <w:divsChild>
                <w:div w:id="73925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28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hyperlink" Target="https://maps.google.com/?q=Rua+Vergueiro,+961,+Liberdade,+CEP:+01504-001&amp;entry=gmail&amp;source=g" TargetMode="External"/><Relationship Id="rId12" Type="http://schemas.openxmlformats.org/officeDocument/2006/relationships/image" Target="media/image1.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3.com.br"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57</Pages>
  <Words>19304</Words>
  <Characters>104242</Characters>
  <Application>Microsoft Office Word</Application>
  <DocSecurity>0</DocSecurity>
  <Lines>868</Lines>
  <Paragraphs>246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[MINUTA DE ESCRITURA]</vt:lpstr>
    </vt:vector>
  </TitlesOfParts>
  <LinksUpToDate>false</LinksUpToDate>
  <CharactersWithSpaces>123300</CharactersWithSpaces>
  <SharedDoc>false</SharedDoc>
  <HyperlinkBase/>
  <HLinks>
    <vt:vector size="36" baseType="variant">
      <vt:variant>
        <vt:i4>5570659</vt:i4>
      </vt:variant>
      <vt:variant>
        <vt:i4>21</vt:i4>
      </vt:variant>
      <vt:variant>
        <vt:i4>0</vt:i4>
      </vt:variant>
      <vt:variant>
        <vt:i4>5</vt:i4>
      </vt:variant>
      <vt:variant>
        <vt:lpwstr>mailto:gr.debentures@cetip.com.br</vt:lpwstr>
      </vt:variant>
      <vt:variant>
        <vt:lpwstr/>
      </vt:variant>
      <vt:variant>
        <vt:i4>6029358</vt:i4>
      </vt:variant>
      <vt:variant>
        <vt:i4>18</vt:i4>
      </vt:variant>
      <vt:variant>
        <vt:i4>0</vt:i4>
      </vt:variant>
      <vt:variant>
        <vt:i4>5</vt:i4>
      </vt:variant>
      <vt:variant>
        <vt:lpwstr>mailto:agente@oliveiratrust.com.br</vt:lpwstr>
      </vt:variant>
      <vt:variant>
        <vt:lpwstr/>
      </vt:variant>
      <vt:variant>
        <vt:i4>917549</vt:i4>
      </vt:variant>
      <vt:variant>
        <vt:i4>15</vt:i4>
      </vt:variant>
      <vt:variant>
        <vt:i4>0</vt:i4>
      </vt:variant>
      <vt:variant>
        <vt:i4>5</vt:i4>
      </vt:variant>
      <vt:variant>
        <vt:lpwstr>mailto:gustavo.dezouzart@oliveiratrust.com.br</vt:lpwstr>
      </vt:variant>
      <vt:variant>
        <vt:lpwstr/>
      </vt:variant>
      <vt:variant>
        <vt:i4>6291529</vt:i4>
      </vt:variant>
      <vt:variant>
        <vt:i4>12</vt:i4>
      </vt:variant>
      <vt:variant>
        <vt:i4>0</vt:i4>
      </vt:variant>
      <vt:variant>
        <vt:i4>5</vt:i4>
      </vt:variant>
      <vt:variant>
        <vt:lpwstr>mailto:fernando.costa@netshoes.com.br</vt:lpwstr>
      </vt:variant>
      <vt:variant>
        <vt:lpwstr/>
      </vt:variant>
      <vt:variant>
        <vt:i4>8257608</vt:i4>
      </vt:variant>
      <vt:variant>
        <vt:i4>9</vt:i4>
      </vt:variant>
      <vt:variant>
        <vt:i4>0</vt:i4>
      </vt:variant>
      <vt:variant>
        <vt:i4>5</vt:i4>
      </vt:variant>
      <vt:variant>
        <vt:lpwstr>mailto:adriano.alcalde@netshoes.com.br</vt:lpwstr>
      </vt:variant>
      <vt:variant>
        <vt:lpwstr/>
      </vt:variant>
      <vt:variant>
        <vt:i4>983105</vt:i4>
      </vt:variant>
      <vt:variant>
        <vt:i4>0</vt:i4>
      </vt:variant>
      <vt:variant>
        <vt:i4>0</vt:i4>
      </vt:variant>
      <vt:variant>
        <vt:i4>5</vt:i4>
      </vt:variant>
      <vt:variant>
        <vt:lpwstr>http://www.cetip.com.br/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2019-03-15T15:13:00Z</dcterms:created>
  <dcterms:modified xsi:type="dcterms:W3CDTF">2019-03-15T16:13:00Z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oFAAohepTGvwTLjzC3Vkvpsc4w4rawb4a9rUnajd8F3qmCW2YFAxTzMYxJn2WjmOoA9W8m7OfTm9wqfu_x000d_
2lgWQkofr0GD7Xk1zETBg+82UZcoAKKo5wqpAECsIB36XYsOVamHLnTNj+t42aF431qthSuBnH/m_x000d_
dy1SLMlrY+67bF0MQntOqYU2LCJjHeAhHHnw3rYK+BWcQQlf9kFuIIJk2k2Q/CfCJ7TLTorfyl+Q_x000d_
jYtMBXQHSE0N2Wczu</vt:lpwstr>
  </property>
  <property fmtid="{D5CDD505-2E9C-101B-9397-08002B2CF9AE}" pid="3" name="RESPONSE_SENDER_NAME">
    <vt:lpwstr>sAAAE9kkUq3pEoIttWGiJwqUmmTdSzp+RGq3fAJpJ/AU2g0=</vt:lpwstr>
  </property>
  <property fmtid="{D5CDD505-2E9C-101B-9397-08002B2CF9AE}" pid="4" name="EMAIL_OWNER_ADDRESS">
    <vt:lpwstr>ABAAv4tRYjpfjUsSp/CC14TRi0umElMlmsRvi5uk69wZQX9KYDvCBw6aq7HNb9JWqJtK</vt:lpwstr>
  </property>
  <property fmtid="{D5CDD505-2E9C-101B-9397-08002B2CF9AE}" pid="5" name="MAIL_MSG_ID2">
    <vt:lpwstr>IKvyHiXYZ455Ol3Zhqatof+R/akiN+4g5Ma1di+fURpdjieY4qJLTd0DDat_x000d_
0mhisGM3VNbCFxKclyV1TbGP2RWq8J2YhLRNpG1rku6NpWWU</vt:lpwstr>
  </property>
  <property fmtid="{D5CDD505-2E9C-101B-9397-08002B2CF9AE}" pid="6" name="WS_TRACKING_ID">
    <vt:lpwstr>ea41a67c-0656-4769-bc3f-0ea9a5252cd6</vt:lpwstr>
  </property>
  <property fmtid="{D5CDD505-2E9C-101B-9397-08002B2CF9AE}" pid="7" name="iManageFooter">
    <vt:lpwstr>_x000d_SP - 13383698v1 </vt:lpwstr>
  </property>
</Properties>
</file>
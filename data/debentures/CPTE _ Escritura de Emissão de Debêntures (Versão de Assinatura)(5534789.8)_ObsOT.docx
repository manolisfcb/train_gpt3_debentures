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456C" w14:textId="19DCD1EA" w:rsidR="00290624" w:rsidRPr="000E20CA" w:rsidRDefault="00290624" w:rsidP="002F5E8B">
      <w:pPr>
        <w:pStyle w:val="Ttulo"/>
      </w:pPr>
      <w:bookmarkStart w:id="0" w:name="_Hlk68011500"/>
      <w:r w:rsidRPr="000E20CA">
        <w:t xml:space="preserve">INSTRUMENTO PARTICULAR DE ESCRITURA </w:t>
      </w:r>
      <w:r w:rsidR="004C53E9" w:rsidRPr="00DA4CA0">
        <w:t xml:space="preserve">DA </w:t>
      </w:r>
      <w:r w:rsidR="00173CDC" w:rsidRPr="00E44EC2">
        <w:t>2</w:t>
      </w:r>
      <w:r w:rsidR="004C53E9" w:rsidRPr="00E44EC2">
        <w:t>ª (</w:t>
      </w:r>
      <w:r w:rsidR="00173CDC" w:rsidRPr="00E44EC2">
        <w:t>SEGUNDA</w:t>
      </w:r>
      <w:r w:rsidR="004C53E9" w:rsidRPr="00E44EC2">
        <w:t>)</w:t>
      </w:r>
      <w:r w:rsidR="004C53E9">
        <w:t xml:space="preserve"> </w:t>
      </w:r>
      <w:r w:rsidRPr="000E20CA">
        <w:t>EMISSÃO DE</w:t>
      </w:r>
      <w:r>
        <w:t xml:space="preserve"> </w:t>
      </w:r>
      <w:r w:rsidRPr="000E20CA">
        <w:t xml:space="preserve">DEBÊNTURES SIMPLES, NÃO CONVERSÍVEIS EM AÇÕES, </w:t>
      </w:r>
      <w:r w:rsidR="004C53E9">
        <w:t xml:space="preserve">DA ESPÉCIE COM GARANTIA REAL, </w:t>
      </w:r>
      <w:r w:rsidR="00B84F67">
        <w:t xml:space="preserve">EM SÉRIE ÚNICA, </w:t>
      </w:r>
      <w:r w:rsidR="004C53E9">
        <w:t>PARA DISTRIBUIÇÃO PÚBLICA</w:t>
      </w:r>
      <w:r w:rsidR="00B84F67">
        <w:t>,</w:t>
      </w:r>
      <w:r w:rsidR="004C53E9">
        <w:t xml:space="preserve"> COM ESFORÇOS RESTRITOS, </w:t>
      </w:r>
      <w:r w:rsidRPr="000E20CA">
        <w:t>DA</w:t>
      </w:r>
      <w:r>
        <w:t xml:space="preserve"> </w:t>
      </w:r>
      <w:r w:rsidR="004C53E9" w:rsidRPr="00B84D16">
        <w:rPr>
          <w:smallCaps/>
        </w:rPr>
        <w:t xml:space="preserve">CACHOEIRA PAULISTA TRANSMISSORA DE ENERGIA </w:t>
      </w:r>
      <w:r w:rsidRPr="000E20CA">
        <w:t>S.A.</w:t>
      </w:r>
    </w:p>
    <w:p w14:paraId="77C435CB" w14:textId="77777777" w:rsidR="00290624" w:rsidRPr="00FB23FA" w:rsidRDefault="00290624" w:rsidP="00290624">
      <w:pPr>
        <w:pStyle w:val="Body"/>
      </w:pPr>
    </w:p>
    <w:p w14:paraId="3D50ACB9" w14:textId="371FDA7A" w:rsidR="00290624" w:rsidRPr="00FB23FA" w:rsidRDefault="00290624" w:rsidP="00290624">
      <w:pPr>
        <w:pStyle w:val="Body"/>
      </w:pPr>
      <w:r w:rsidRPr="00FB23FA">
        <w:t xml:space="preserve">Celebram este </w:t>
      </w:r>
      <w:r w:rsidR="004C53E9">
        <w:t>“</w:t>
      </w:r>
      <w:r w:rsidRPr="00FB23FA">
        <w:t xml:space="preserve">Instrumento Particular de Escritura </w:t>
      </w:r>
      <w:r w:rsidR="004C53E9">
        <w:t xml:space="preserve">da </w:t>
      </w:r>
      <w:r w:rsidR="00DA4CA0" w:rsidRPr="00E44EC2">
        <w:t>2</w:t>
      </w:r>
      <w:r w:rsidR="004C53E9" w:rsidRPr="00E44EC2">
        <w:t>ª (</w:t>
      </w:r>
      <w:r w:rsidR="00DA4CA0" w:rsidRPr="00E44EC2">
        <w:t>Segunda</w:t>
      </w:r>
      <w:r w:rsidR="004C53E9" w:rsidRPr="00E44EC2">
        <w:t>)</w:t>
      </w:r>
      <w:r w:rsidR="004C53E9">
        <w:t xml:space="preserve"> </w:t>
      </w:r>
      <w:r>
        <w:t>Emissão</w:t>
      </w:r>
      <w:r w:rsidRPr="00FB23FA">
        <w:t xml:space="preserve"> de Debêntures Simples, Não Conversíveis em Ações, </w:t>
      </w:r>
      <w:r w:rsidR="004C53E9">
        <w:t xml:space="preserve">da Espécie com Garantia Real, </w:t>
      </w:r>
      <w:r w:rsidR="005061C7">
        <w:t xml:space="preserve">em Série Única, </w:t>
      </w:r>
      <w:r w:rsidR="004C53E9">
        <w:t>para Distribuição Pública</w:t>
      </w:r>
      <w:r w:rsidR="00B84F67">
        <w:t>,</w:t>
      </w:r>
      <w:r w:rsidR="004C53E9">
        <w:t xml:space="preserve"> com Esforços Restritos, </w:t>
      </w:r>
      <w:r w:rsidRPr="00FB23FA">
        <w:t xml:space="preserve">da </w:t>
      </w:r>
      <w:r w:rsidR="004C53E9" w:rsidRPr="004C53E9">
        <w:t xml:space="preserve">Cachoeira Paulista Transmissora </w:t>
      </w:r>
      <w:r w:rsidR="004C53E9">
        <w:t>d</w:t>
      </w:r>
      <w:r w:rsidR="004C53E9" w:rsidRPr="004C53E9">
        <w:t>e Energia</w:t>
      </w:r>
      <w:r w:rsidRPr="00FB23FA">
        <w:rPr>
          <w:snapToGrid w:val="0"/>
        </w:rPr>
        <w:t xml:space="preserve"> S.A.</w:t>
      </w:r>
      <w:r w:rsidR="004C53E9">
        <w:t>”</w:t>
      </w:r>
      <w:r w:rsidRPr="00FB23FA">
        <w:t xml:space="preserve"> (</w:t>
      </w:r>
      <w:r w:rsidR="004C53E9">
        <w:t>“</w:t>
      </w:r>
      <w:r w:rsidRPr="00290624">
        <w:rPr>
          <w:b/>
          <w:bCs/>
        </w:rPr>
        <w:t>Escritura de Emissão</w:t>
      </w:r>
      <w:r w:rsidR="004C53E9">
        <w:t>”</w:t>
      </w:r>
      <w:r w:rsidRPr="00FB23FA">
        <w:t>):</w:t>
      </w:r>
    </w:p>
    <w:p w14:paraId="5AFF1856" w14:textId="77777777" w:rsidR="00290624" w:rsidRPr="00FB23FA" w:rsidRDefault="00290624" w:rsidP="00290624">
      <w:pPr>
        <w:pStyle w:val="UCRoman1"/>
      </w:pPr>
      <w:r w:rsidRPr="00FB23FA">
        <w:t>como emissora e ofertante das Debêntures (conforme definido abaixo):</w:t>
      </w:r>
    </w:p>
    <w:p w14:paraId="07558100" w14:textId="0DDF5CB3" w:rsidR="00290624" w:rsidRPr="00FB23FA" w:rsidRDefault="004C53E9" w:rsidP="004C53E9">
      <w:pPr>
        <w:pStyle w:val="Parties"/>
      </w:pPr>
      <w:r w:rsidRPr="00DA4CA0">
        <w:rPr>
          <w:b/>
          <w:smallCaps/>
        </w:rPr>
        <w:t>CACHOEIRA PAULISTA TRANSMISSORA DE ENERGIA S.A</w:t>
      </w:r>
      <w:r w:rsidRPr="00DA4CA0">
        <w:rPr>
          <w:b/>
          <w:szCs w:val="22"/>
        </w:rPr>
        <w:t>.</w:t>
      </w:r>
      <w:r w:rsidRPr="00B84D16">
        <w:rPr>
          <w:szCs w:val="22"/>
        </w:rPr>
        <w:t>,</w:t>
      </w:r>
      <w:r>
        <w:rPr>
          <w:szCs w:val="22"/>
        </w:rPr>
        <w:t xml:space="preserve"> </w:t>
      </w:r>
      <w:r w:rsidRPr="00B84D16">
        <w:rPr>
          <w:szCs w:val="22"/>
        </w:rPr>
        <w:t xml:space="preserve">sociedade por </w:t>
      </w:r>
      <w:r w:rsidRPr="004C53E9">
        <w:rPr>
          <w:szCs w:val="22"/>
        </w:rPr>
        <w:t>ações</w:t>
      </w:r>
      <w:r w:rsidRPr="00DA4CA0">
        <w:rPr>
          <w:szCs w:val="22"/>
        </w:rPr>
        <w:t xml:space="preserve">, </w:t>
      </w:r>
      <w:r w:rsidR="00D26B8D" w:rsidRPr="006D1166">
        <w:rPr>
          <w:szCs w:val="22"/>
        </w:rPr>
        <w:t>com</w:t>
      </w:r>
      <w:r w:rsidRPr="004C53E9">
        <w:rPr>
          <w:szCs w:val="22"/>
        </w:rPr>
        <w:t xml:space="preserve"> registro de emissor de valores mobiliários perante a </w:t>
      </w:r>
      <w:r w:rsidRPr="00DA4CA0">
        <w:rPr>
          <w:rFonts w:cs="Tahoma"/>
        </w:rPr>
        <w:t>CVM</w:t>
      </w:r>
      <w:r w:rsidRPr="004C53E9">
        <w:rPr>
          <w:szCs w:val="22"/>
        </w:rPr>
        <w:t xml:space="preserve"> </w:t>
      </w:r>
      <w:r w:rsidR="00DA4CA0">
        <w:rPr>
          <w:szCs w:val="22"/>
        </w:rPr>
        <w:t xml:space="preserve">(conforme definido abaixo) </w:t>
      </w:r>
      <w:r w:rsidRPr="004C53E9">
        <w:rPr>
          <w:szCs w:val="22"/>
        </w:rPr>
        <w:t>sob o n</w:t>
      </w:r>
      <w:r>
        <w:rPr>
          <w:szCs w:val="22"/>
        </w:rPr>
        <w:t>.</w:t>
      </w:r>
      <w:r w:rsidRPr="004C53E9">
        <w:rPr>
          <w:szCs w:val="22"/>
        </w:rPr>
        <w:t>º</w:t>
      </w:r>
      <w:r w:rsidR="00DA4CA0">
        <w:rPr>
          <w:szCs w:val="22"/>
        </w:rPr>
        <w:t> </w:t>
      </w:r>
      <w:r>
        <w:rPr>
          <w:szCs w:val="22"/>
        </w:rPr>
        <w:t>22683</w:t>
      </w:r>
      <w:r w:rsidRPr="00DA4CA0">
        <w:rPr>
          <w:rFonts w:cs="Tahoma"/>
        </w:rPr>
        <w:t>,</w:t>
      </w:r>
      <w:r w:rsidRPr="004C53E9">
        <w:rPr>
          <w:rFonts w:cs="Tahoma"/>
        </w:rPr>
        <w:t xml:space="preserve"> </w:t>
      </w:r>
      <w:r w:rsidRPr="004C53E9">
        <w:rPr>
          <w:szCs w:val="22"/>
        </w:rPr>
        <w:t>com</w:t>
      </w:r>
      <w:r w:rsidRPr="00B84D16">
        <w:rPr>
          <w:szCs w:val="22"/>
        </w:rPr>
        <w:t xml:space="preserve"> sede na Cidade do Rio de Janeiro, no Estado </w:t>
      </w:r>
      <w:r w:rsidRPr="004B1E20">
        <w:rPr>
          <w:sz w:val="18"/>
          <w:szCs w:val="22"/>
        </w:rPr>
        <w:t>do</w:t>
      </w:r>
      <w:r w:rsidRPr="00B84D16">
        <w:rPr>
          <w:szCs w:val="22"/>
        </w:rPr>
        <w:t xml:space="preserve"> Rio de Janeiro, na Rua do Passeio, n</w:t>
      </w:r>
      <w:r>
        <w:rPr>
          <w:szCs w:val="22"/>
        </w:rPr>
        <w:t>.</w:t>
      </w:r>
      <w:r w:rsidRPr="00B84D16">
        <w:rPr>
          <w:szCs w:val="22"/>
        </w:rPr>
        <w:t xml:space="preserve">º 38, sala 1.201, setor 2, Centro, CEP 20.021-290, inscrita no </w:t>
      </w:r>
      <w:r w:rsidRPr="00DA4CA0">
        <w:rPr>
          <w:szCs w:val="22"/>
        </w:rPr>
        <w:t>CNPJ/ME</w:t>
      </w:r>
      <w:r w:rsidRPr="00B84D16">
        <w:rPr>
          <w:szCs w:val="22"/>
        </w:rPr>
        <w:t xml:space="preserve"> </w:t>
      </w:r>
      <w:r w:rsidR="00DA4CA0">
        <w:rPr>
          <w:szCs w:val="22"/>
        </w:rPr>
        <w:t xml:space="preserve">(conforme definido abaixo) </w:t>
      </w:r>
      <w:r w:rsidRPr="00B84D16">
        <w:rPr>
          <w:szCs w:val="22"/>
        </w:rPr>
        <w:t xml:space="preserve">sob n.º 05.336.882/0001-84, com seus atos constitutivos arquivados na </w:t>
      </w:r>
      <w:r w:rsidRPr="00DA4CA0">
        <w:rPr>
          <w:szCs w:val="22"/>
        </w:rPr>
        <w:t>JUCERJA</w:t>
      </w:r>
      <w:r>
        <w:rPr>
          <w:szCs w:val="22"/>
        </w:rPr>
        <w:t xml:space="preserve"> </w:t>
      </w:r>
      <w:r w:rsidR="00DA4CA0">
        <w:rPr>
          <w:szCs w:val="22"/>
        </w:rPr>
        <w:t xml:space="preserve">(conforme definido abaixo) </w:t>
      </w:r>
      <w:r w:rsidRPr="00B84D16">
        <w:rPr>
          <w:szCs w:val="22"/>
        </w:rPr>
        <w:t>sob o NIRE 333002737-78</w:t>
      </w:r>
      <w:r w:rsidR="00290624" w:rsidRPr="00FB23FA">
        <w:t>, neste ato representada nos termos de seu estatuto social (</w:t>
      </w:r>
      <w:r>
        <w:t>“</w:t>
      </w:r>
      <w:r w:rsidR="00290624" w:rsidRPr="00290624">
        <w:rPr>
          <w:b/>
          <w:bCs/>
        </w:rPr>
        <w:t>Companhia</w:t>
      </w:r>
      <w:r>
        <w:t>”</w:t>
      </w:r>
      <w:r w:rsidR="00290624" w:rsidRPr="00FB23FA">
        <w:t>);</w:t>
      </w:r>
      <w:r w:rsidR="00FC24E0">
        <w:t xml:space="preserve"> e</w:t>
      </w:r>
      <w:r w:rsidR="00900D51">
        <w:t xml:space="preserve"> </w:t>
      </w:r>
    </w:p>
    <w:p w14:paraId="764283BC" w14:textId="77777777" w:rsidR="00290624" w:rsidRPr="00FB23FA" w:rsidRDefault="00290624" w:rsidP="00290624">
      <w:pPr>
        <w:pStyle w:val="UCRoman1"/>
      </w:pPr>
      <w:r w:rsidRPr="00FB23FA">
        <w:t>como agente fiduciário, nomeado nesta Escritura de Emissão, representando a comunhão dos Debenturistas (conforme definido abaixo):</w:t>
      </w:r>
    </w:p>
    <w:p w14:paraId="70C4BFFA" w14:textId="40980915" w:rsidR="00290624" w:rsidRPr="00FB23FA" w:rsidRDefault="00290624" w:rsidP="00290624">
      <w:pPr>
        <w:pStyle w:val="Parties"/>
      </w:pPr>
      <w:r w:rsidRPr="00290624">
        <w:rPr>
          <w:b/>
          <w:smallCaps/>
        </w:rPr>
        <w:t>OLIVEIRA TRUST DISTRIBUIDORA DE TÍTULOS E VALORES MOBILIÁRIOS S.A.</w:t>
      </w:r>
      <w:r w:rsidRPr="00FB23FA">
        <w:t>, instituição financeira com sede na Cidade do Rio de Janeiro, Estado do Rio de Janeiro, na Avenida das Américas</w:t>
      </w:r>
      <w:r>
        <w:t>,</w:t>
      </w:r>
      <w:r w:rsidRPr="00FB23FA">
        <w:t xml:space="preserve"> </w:t>
      </w:r>
      <w:r w:rsidR="004C53E9">
        <w:t xml:space="preserve">n.º </w:t>
      </w:r>
      <w:r w:rsidRPr="00FB23FA">
        <w:t>3</w:t>
      </w:r>
      <w:r w:rsidR="004C53E9">
        <w:t>.</w:t>
      </w:r>
      <w:r w:rsidRPr="00FB23FA">
        <w:t xml:space="preserve">434, </w:t>
      </w:r>
      <w:r>
        <w:t>b</w:t>
      </w:r>
      <w:r w:rsidRPr="00FB23FA">
        <w:t xml:space="preserve">loco 7, 2º andar, </w:t>
      </w:r>
      <w:r w:rsidR="00EF2C72">
        <w:t xml:space="preserve">sala 201, CEP </w:t>
      </w:r>
      <w:r w:rsidR="00EF2C72" w:rsidRPr="00CC4083">
        <w:t>22.640-102</w:t>
      </w:r>
      <w:r w:rsidR="00EF2C72">
        <w:t xml:space="preserve">, </w:t>
      </w:r>
      <w:r w:rsidRPr="00FB23FA">
        <w:t>inscrita no CNPJ</w:t>
      </w:r>
      <w:r w:rsidR="004C53E9">
        <w:t>/ME</w:t>
      </w:r>
      <w:r w:rsidRPr="00FB23FA">
        <w:t xml:space="preserve"> sob o n.º</w:t>
      </w:r>
      <w:r>
        <w:t> </w:t>
      </w:r>
      <w:r w:rsidRPr="00FB23FA">
        <w:t>36.113.876/0001</w:t>
      </w:r>
      <w:r>
        <w:noBreakHyphen/>
      </w:r>
      <w:r w:rsidRPr="00FB23FA">
        <w:t>91, neste ato representada nos termos de seu estatuto social (</w:t>
      </w:r>
      <w:r w:rsidR="004C53E9">
        <w:t>“</w:t>
      </w:r>
      <w:r w:rsidRPr="00290624">
        <w:rPr>
          <w:b/>
          <w:bCs/>
        </w:rPr>
        <w:t>Agente Fiduciário</w:t>
      </w:r>
      <w:r w:rsidR="004C53E9">
        <w:t>”</w:t>
      </w:r>
      <w:r w:rsidRPr="00FB23FA">
        <w:t>)</w:t>
      </w:r>
      <w:r w:rsidR="00FC24E0">
        <w:t>.</w:t>
      </w:r>
    </w:p>
    <w:p w14:paraId="4A413371" w14:textId="77777777" w:rsidR="00290624" w:rsidRDefault="00290624" w:rsidP="00290624">
      <w:pPr>
        <w:pStyle w:val="Body"/>
      </w:pPr>
      <w:r>
        <w:t xml:space="preserve">as pessoas acima qualificadas, em conjunto, </w:t>
      </w:r>
      <w:r w:rsidR="004C53E9">
        <w:t>“</w:t>
      </w:r>
      <w:r w:rsidRPr="00851EB7">
        <w:rPr>
          <w:b/>
          <w:bCs/>
        </w:rPr>
        <w:t>Partes</w:t>
      </w:r>
      <w:r w:rsidR="004C53E9">
        <w:t>”</w:t>
      </w:r>
      <w:r>
        <w:t xml:space="preserve">, quando referidas coletivamente, e </w:t>
      </w:r>
      <w:r w:rsidR="004C53E9">
        <w:t>“</w:t>
      </w:r>
      <w:r w:rsidRPr="00851EB7">
        <w:rPr>
          <w:b/>
          <w:bCs/>
        </w:rPr>
        <w:t>Parte</w:t>
      </w:r>
      <w:r w:rsidR="004C53E9">
        <w:t>”</w:t>
      </w:r>
      <w:r>
        <w:t>, quando referidas individualmente;</w:t>
      </w:r>
    </w:p>
    <w:p w14:paraId="425F49BF" w14:textId="77777777" w:rsidR="00290624" w:rsidRPr="00FB23FA" w:rsidRDefault="00290624" w:rsidP="00290624">
      <w:pPr>
        <w:pStyle w:val="Body"/>
      </w:pPr>
      <w:r w:rsidRPr="00FB23FA">
        <w:t>de acordo com os seguintes termos e condições:</w:t>
      </w:r>
    </w:p>
    <w:p w14:paraId="5C9CFA1A" w14:textId="77777777" w:rsidR="00290624" w:rsidRPr="00FB23FA" w:rsidRDefault="00290624" w:rsidP="00290624">
      <w:pPr>
        <w:pStyle w:val="Level1"/>
      </w:pPr>
      <w:r w:rsidRPr="00FB23FA">
        <w:t>Definições</w:t>
      </w:r>
    </w:p>
    <w:p w14:paraId="0D33AFDC" w14:textId="68C77055" w:rsidR="00290624" w:rsidRPr="00FB23FA" w:rsidRDefault="00290624" w:rsidP="00290624">
      <w:pPr>
        <w:pStyle w:val="Level2"/>
        <w:rPr>
          <w:smallCaps/>
          <w:szCs w:val="22"/>
          <w:u w:val="single"/>
        </w:rPr>
      </w:pPr>
      <w:bookmarkStart w:id="1" w:name="_Ref167514799"/>
      <w:r w:rsidRPr="00FB23FA">
        <w:rPr>
          <w:szCs w:val="22"/>
        </w:rPr>
        <w:t>São considerados termos definidos, para os fins desta Escritura de Emissão, no singular ou no plural, os termos a seguir</w:t>
      </w:r>
      <w:r w:rsidRPr="00E2785D">
        <w:t xml:space="preserve">, sendo que termos iniciados por letra maiúscula utilizados nesta Escritura de Emissão que não estiverem aqui definidos têm o significado que lhes foi atribuído nos demais </w:t>
      </w:r>
      <w:r w:rsidR="008A47C1">
        <w:t>Documentos das Obrigações Garantidas</w:t>
      </w:r>
      <w:r>
        <w:t xml:space="preserve"> (conforme definido abaixo)</w:t>
      </w:r>
      <w:r w:rsidRPr="00FB23FA">
        <w:rPr>
          <w:szCs w:val="22"/>
        </w:rPr>
        <w:t>.</w:t>
      </w:r>
      <w:bookmarkEnd w:id="1"/>
    </w:p>
    <w:p w14:paraId="12EE3A6E" w14:textId="23BF644D" w:rsidR="00290624" w:rsidRPr="00DA4CA0" w:rsidRDefault="004C53E9" w:rsidP="00290624">
      <w:pPr>
        <w:pStyle w:val="Body2"/>
      </w:pPr>
      <w:r w:rsidRPr="00DA4CA0">
        <w:t>“</w:t>
      </w:r>
      <w:r w:rsidR="00290624" w:rsidRPr="00DA4CA0">
        <w:rPr>
          <w:u w:val="single"/>
        </w:rPr>
        <w:t>Acionista</w:t>
      </w:r>
      <w:r w:rsidRPr="00DA4CA0">
        <w:t>”</w:t>
      </w:r>
      <w:r w:rsidR="00290624" w:rsidRPr="00DA4CA0">
        <w:t xml:space="preserve"> significa </w:t>
      </w:r>
      <w:proofErr w:type="spellStart"/>
      <w:r w:rsidR="00290624" w:rsidRPr="00DA4CA0">
        <w:t>Celeo</w:t>
      </w:r>
      <w:proofErr w:type="spellEnd"/>
      <w:r w:rsidR="00290624" w:rsidRPr="00DA4CA0">
        <w:t xml:space="preserve"> Redes Expansões S.A.</w:t>
      </w:r>
      <w:r w:rsidR="00FC24E0" w:rsidRPr="003F3570">
        <w:rPr>
          <w:rFonts w:cs="Tahoma"/>
        </w:rPr>
        <w:t>,</w:t>
      </w:r>
      <w:r w:rsidR="00FC24E0" w:rsidRPr="003F3570">
        <w:rPr>
          <w:rFonts w:cs="Tahoma"/>
          <w:b/>
        </w:rPr>
        <w:t xml:space="preserve"> </w:t>
      </w:r>
      <w:r w:rsidR="00FC24E0" w:rsidRPr="003F3570">
        <w:rPr>
          <w:rFonts w:cs="Tahoma"/>
        </w:rPr>
        <w:t xml:space="preserve">sociedade por ações, sem registro de emissor de valores mobiliários perante a </w:t>
      </w:r>
      <w:r w:rsidR="00FC24E0" w:rsidRPr="00DA4CA0">
        <w:rPr>
          <w:rFonts w:cs="Tahoma"/>
        </w:rPr>
        <w:t>CVM</w:t>
      </w:r>
      <w:r w:rsidR="00FC24E0" w:rsidRPr="003F3570">
        <w:rPr>
          <w:rFonts w:cs="Tahoma"/>
        </w:rPr>
        <w:t xml:space="preserve">, com sede na Cidade do Rio de Janeiro, no Estado do Rio de Janeiro, na Rua do Passeio, n.º 38, sala 1.201, setor 2, Centro, CEP 20.021-290, inscrita no </w:t>
      </w:r>
      <w:r w:rsidR="00FC24E0" w:rsidRPr="00DA4CA0">
        <w:rPr>
          <w:rFonts w:cs="Tahoma"/>
          <w:bCs/>
        </w:rPr>
        <w:t>CNPJ/ME</w:t>
      </w:r>
      <w:r w:rsidR="00FC24E0" w:rsidRPr="003F3570">
        <w:rPr>
          <w:rFonts w:cs="Tahoma"/>
        </w:rPr>
        <w:t xml:space="preserve"> sob n.º 32.063.222/0001-40, com seus atos constitutivos arquivados na </w:t>
      </w:r>
      <w:r w:rsidR="00FC24E0" w:rsidRPr="00DA4CA0">
        <w:rPr>
          <w:rFonts w:cs="Tahoma"/>
        </w:rPr>
        <w:t>JUCERJA</w:t>
      </w:r>
      <w:r w:rsidR="00FC24E0" w:rsidRPr="003F3570">
        <w:rPr>
          <w:rFonts w:cs="Tahoma"/>
          <w:b/>
        </w:rPr>
        <w:t xml:space="preserve"> </w:t>
      </w:r>
      <w:r w:rsidR="00FC24E0" w:rsidRPr="003F3570">
        <w:rPr>
          <w:rFonts w:cs="Tahoma"/>
        </w:rPr>
        <w:t>sob o NIRE</w:t>
      </w:r>
      <w:r w:rsidR="00FC24E0">
        <w:rPr>
          <w:rFonts w:cs="Tahoma"/>
        </w:rPr>
        <w:t> 33.3.0032869-6</w:t>
      </w:r>
      <w:r w:rsidR="00EF2C72">
        <w:t>.</w:t>
      </w:r>
    </w:p>
    <w:p w14:paraId="58444794" w14:textId="25FE2AAE" w:rsidR="00290624" w:rsidRPr="00FB23FA" w:rsidRDefault="004C53E9" w:rsidP="00290624">
      <w:pPr>
        <w:pStyle w:val="Body2"/>
      </w:pPr>
      <w:r w:rsidRPr="00DA4CA0">
        <w:lastRenderedPageBreak/>
        <w:t>“</w:t>
      </w:r>
      <w:proofErr w:type="spellStart"/>
      <w:r w:rsidR="00290624" w:rsidRPr="00DA4CA0">
        <w:rPr>
          <w:u w:val="single"/>
        </w:rPr>
        <w:t>AFACs</w:t>
      </w:r>
      <w:proofErr w:type="spellEnd"/>
      <w:r w:rsidRPr="00DA4CA0">
        <w:t>”</w:t>
      </w:r>
      <w:r w:rsidR="00290624" w:rsidRPr="00DA4CA0">
        <w:t xml:space="preserve"> tem o significado previsto na Cláusula </w:t>
      </w:r>
      <w:r w:rsidR="00290624" w:rsidRPr="00DA4CA0">
        <w:rPr>
          <w:highlight w:val="cyan"/>
        </w:rPr>
        <w:fldChar w:fldCharType="begin"/>
      </w:r>
      <w:r w:rsidR="00290624" w:rsidRPr="00DA4CA0">
        <w:instrText xml:space="preserve"> REF _Ref356481704 \n \p \h  \* MERGEFORMAT </w:instrText>
      </w:r>
      <w:r w:rsidR="00290624" w:rsidRPr="00DA4CA0">
        <w:rPr>
          <w:highlight w:val="cyan"/>
        </w:rPr>
      </w:r>
      <w:r w:rsidR="00290624" w:rsidRPr="00DA4CA0">
        <w:rPr>
          <w:highlight w:val="cyan"/>
        </w:rPr>
        <w:fldChar w:fldCharType="separate"/>
      </w:r>
      <w:r w:rsidR="00ED7895">
        <w:t>9.1.2 abaixo</w:t>
      </w:r>
      <w:r w:rsidR="00290624" w:rsidRPr="00DA4CA0">
        <w:rPr>
          <w:highlight w:val="cyan"/>
        </w:rPr>
        <w:fldChar w:fldCharType="end"/>
      </w:r>
      <w:r w:rsidR="00290624" w:rsidRPr="00DA4CA0">
        <w:t>, inciso </w:t>
      </w:r>
      <w:r w:rsidR="00290624" w:rsidRPr="00DA4CA0">
        <w:rPr>
          <w:highlight w:val="cyan"/>
        </w:rPr>
        <w:fldChar w:fldCharType="begin"/>
      </w:r>
      <w:r w:rsidR="00290624" w:rsidRPr="00DA4CA0">
        <w:instrText xml:space="preserve"> REF _Ref67930702 \n \h </w:instrText>
      </w:r>
      <w:r>
        <w:rPr>
          <w:highlight w:val="cyan"/>
        </w:rPr>
        <w:instrText xml:space="preserve"> \* MERGEFORMAT </w:instrText>
      </w:r>
      <w:r w:rsidR="00290624" w:rsidRPr="00DA4CA0">
        <w:rPr>
          <w:highlight w:val="cyan"/>
        </w:rPr>
      </w:r>
      <w:r w:rsidR="00290624" w:rsidRPr="00DA4CA0">
        <w:rPr>
          <w:highlight w:val="cyan"/>
        </w:rPr>
        <w:fldChar w:fldCharType="separate"/>
      </w:r>
      <w:r w:rsidR="00ED7895">
        <w:t>(</w:t>
      </w:r>
      <w:proofErr w:type="spellStart"/>
      <w:r w:rsidR="00ED7895">
        <w:t>vii</w:t>
      </w:r>
      <w:proofErr w:type="spellEnd"/>
      <w:r w:rsidR="00ED7895">
        <w:t>)</w:t>
      </w:r>
      <w:r w:rsidR="00290624" w:rsidRPr="00DA4CA0">
        <w:rPr>
          <w:highlight w:val="cyan"/>
        </w:rPr>
        <w:fldChar w:fldCharType="end"/>
      </w:r>
      <w:r w:rsidR="00AE098A">
        <w:t>, abaixo</w:t>
      </w:r>
      <w:r w:rsidR="00290624" w:rsidRPr="00DA4CA0">
        <w:t>.</w:t>
      </w:r>
    </w:p>
    <w:p w14:paraId="5CD988D8" w14:textId="4AB51875" w:rsidR="00E03C95" w:rsidRDefault="00E03C95" w:rsidP="00290624">
      <w:pPr>
        <w:pStyle w:val="Body2"/>
      </w:pPr>
      <w:r>
        <w:t>“</w:t>
      </w:r>
      <w:r w:rsidRPr="00E03C95">
        <w:rPr>
          <w:u w:val="single"/>
        </w:rPr>
        <w:t>AGE da Companhia</w:t>
      </w:r>
      <w:r>
        <w:t xml:space="preserve">” tem o significado </w:t>
      </w:r>
      <w:r w:rsidRPr="00DA4CA0">
        <w:t>previsto na Cláusula </w:t>
      </w:r>
      <w:r w:rsidR="00EF2C72">
        <w:fldChar w:fldCharType="begin"/>
      </w:r>
      <w:r w:rsidR="00EF2C72">
        <w:instrText xml:space="preserve"> REF _Ref68855530 \r \h </w:instrText>
      </w:r>
      <w:r w:rsidR="00EF2C72">
        <w:fldChar w:fldCharType="separate"/>
      </w:r>
      <w:r w:rsidR="00ED7895">
        <w:t>2.1</w:t>
      </w:r>
      <w:r w:rsidR="00EF2C72">
        <w:fldChar w:fldCharType="end"/>
      </w:r>
      <w:r w:rsidR="00EF2C72">
        <w:t xml:space="preserve">, inciso </w:t>
      </w:r>
      <w:r w:rsidR="00EF2C72">
        <w:fldChar w:fldCharType="begin"/>
      </w:r>
      <w:r w:rsidR="00EF2C72">
        <w:instrText xml:space="preserve"> REF _Ref68855535 \r \h </w:instrText>
      </w:r>
      <w:r w:rsidR="00EF2C72">
        <w:fldChar w:fldCharType="separate"/>
      </w:r>
      <w:r w:rsidR="00ED7895">
        <w:t>(i)</w:t>
      </w:r>
      <w:r w:rsidR="00EF2C72">
        <w:fldChar w:fldCharType="end"/>
      </w:r>
      <w:r w:rsidR="00EF2C72">
        <w:t>, abaixo</w:t>
      </w:r>
      <w:r>
        <w:t>.</w:t>
      </w:r>
    </w:p>
    <w:p w14:paraId="2063B36B" w14:textId="1324EE4F" w:rsidR="00E03C95" w:rsidRDefault="00E03C95" w:rsidP="00290624">
      <w:pPr>
        <w:pStyle w:val="Body2"/>
      </w:pPr>
      <w:r>
        <w:t>“</w:t>
      </w:r>
      <w:r w:rsidRPr="00E03C95">
        <w:rPr>
          <w:u w:val="single"/>
        </w:rPr>
        <w:t xml:space="preserve">AGE da </w:t>
      </w:r>
      <w:r>
        <w:rPr>
          <w:u w:val="single"/>
        </w:rPr>
        <w:t>Acionista</w:t>
      </w:r>
      <w:r>
        <w:t xml:space="preserve">” tem o significado </w:t>
      </w:r>
      <w:r w:rsidRPr="00DA4CA0">
        <w:t>previsto na Cláusula </w:t>
      </w:r>
      <w:r w:rsidR="00EF2C72">
        <w:fldChar w:fldCharType="begin"/>
      </w:r>
      <w:r w:rsidR="00EF2C72">
        <w:instrText xml:space="preserve"> REF _Ref68855530 \r \h </w:instrText>
      </w:r>
      <w:r w:rsidR="00EF2C72">
        <w:fldChar w:fldCharType="separate"/>
      </w:r>
      <w:r w:rsidR="00ED7895">
        <w:t>2.1</w:t>
      </w:r>
      <w:r w:rsidR="00EF2C72">
        <w:fldChar w:fldCharType="end"/>
      </w:r>
      <w:r>
        <w:t xml:space="preserve">, inciso </w:t>
      </w:r>
      <w:r w:rsidR="00EF2C72">
        <w:fldChar w:fldCharType="begin"/>
      </w:r>
      <w:r w:rsidR="00EF2C72">
        <w:instrText xml:space="preserve"> REF _Ref68855590 \r \h </w:instrText>
      </w:r>
      <w:r w:rsidR="00EF2C72">
        <w:fldChar w:fldCharType="separate"/>
      </w:r>
      <w:r w:rsidR="00ED7895">
        <w:t>(</w:t>
      </w:r>
      <w:proofErr w:type="spellStart"/>
      <w:r w:rsidR="00ED7895">
        <w:t>ii</w:t>
      </w:r>
      <w:proofErr w:type="spellEnd"/>
      <w:r w:rsidR="00ED7895">
        <w:t>)</w:t>
      </w:r>
      <w:r w:rsidR="00EF2C72">
        <w:fldChar w:fldCharType="end"/>
      </w:r>
      <w:r w:rsidR="00AE098A">
        <w:t>, abaixo</w:t>
      </w:r>
      <w:r>
        <w:t>.</w:t>
      </w:r>
    </w:p>
    <w:p w14:paraId="2BE6C765" w14:textId="77777777" w:rsidR="00290624" w:rsidRPr="00FB23FA" w:rsidRDefault="004C53E9" w:rsidP="00290624">
      <w:pPr>
        <w:pStyle w:val="Body2"/>
        <w:rPr>
          <w:bCs/>
        </w:rPr>
      </w:pPr>
      <w:r>
        <w:t>“</w:t>
      </w:r>
      <w:r w:rsidR="00290624" w:rsidRPr="00FB23FA">
        <w:rPr>
          <w:u w:val="single"/>
        </w:rPr>
        <w:t>Agente Fiduciário</w:t>
      </w:r>
      <w:r>
        <w:t>”</w:t>
      </w:r>
      <w:r w:rsidR="00290624" w:rsidRPr="00FB23FA">
        <w:t xml:space="preserve"> </w:t>
      </w:r>
      <w:r w:rsidR="00290624" w:rsidRPr="00FB23FA">
        <w:rPr>
          <w:bCs/>
        </w:rPr>
        <w:t>tem o significado previsto no preâmbulo.</w:t>
      </w:r>
    </w:p>
    <w:p w14:paraId="4F7C3805" w14:textId="609D1E02" w:rsidR="008E3FA5" w:rsidRDefault="008E3FA5" w:rsidP="00290624">
      <w:pPr>
        <w:pStyle w:val="Body2"/>
      </w:pPr>
      <w:r>
        <w:t>“</w:t>
      </w:r>
      <w:r w:rsidRPr="0035064A">
        <w:rPr>
          <w:u w:val="single"/>
        </w:rPr>
        <w:t>Alienação Fiduciária</w:t>
      </w:r>
      <w:r>
        <w:t xml:space="preserve">” </w:t>
      </w:r>
      <w:r>
        <w:rPr>
          <w:iCs/>
        </w:rPr>
        <w:t xml:space="preserve">tem o significado previsto </w:t>
      </w:r>
      <w:r w:rsidRPr="0035064A">
        <w:rPr>
          <w:iCs/>
        </w:rPr>
        <w:t>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rsidR="00EF2C72">
        <w:rPr>
          <w:iCs/>
        </w:rPr>
        <w:t xml:space="preserve">, inciso </w:t>
      </w:r>
      <w:r w:rsidR="001047B8">
        <w:rPr>
          <w:iCs/>
        </w:rPr>
        <w:fldChar w:fldCharType="begin"/>
      </w:r>
      <w:r w:rsidR="001047B8">
        <w:rPr>
          <w:iCs/>
        </w:rPr>
        <w:instrText xml:space="preserve"> REF _Ref68950366 \r \h </w:instrText>
      </w:r>
      <w:r w:rsidR="001047B8">
        <w:rPr>
          <w:iCs/>
        </w:rPr>
      </w:r>
      <w:r w:rsidR="001047B8">
        <w:rPr>
          <w:iCs/>
        </w:rPr>
        <w:fldChar w:fldCharType="separate"/>
      </w:r>
      <w:r w:rsidR="00ED7895">
        <w:rPr>
          <w:iCs/>
        </w:rPr>
        <w:t>(i)</w:t>
      </w:r>
      <w:r w:rsidR="001047B8">
        <w:rPr>
          <w:iCs/>
        </w:rPr>
        <w:fldChar w:fldCharType="end"/>
      </w:r>
      <w:r w:rsidR="00EF2C72">
        <w:rPr>
          <w:iCs/>
        </w:rPr>
        <w:t>, abaixo</w:t>
      </w:r>
      <w:r>
        <w:rPr>
          <w:iCs/>
        </w:rPr>
        <w:t>.</w:t>
      </w:r>
    </w:p>
    <w:p w14:paraId="6B7DF8D9" w14:textId="77777777" w:rsidR="00290624" w:rsidRPr="00FB23FA" w:rsidRDefault="004C53E9" w:rsidP="00290624">
      <w:pPr>
        <w:pStyle w:val="Body2"/>
      </w:pPr>
      <w:r>
        <w:t>“</w:t>
      </w:r>
      <w:r w:rsidR="00290624" w:rsidRPr="00FB23FA">
        <w:rPr>
          <w:u w:val="single"/>
        </w:rPr>
        <w:t>ANBIMA</w:t>
      </w:r>
      <w:r>
        <w:t>”</w:t>
      </w:r>
      <w:r w:rsidR="00290624" w:rsidRPr="00FB23FA">
        <w:t xml:space="preserve"> significa ANBIMA – Associação Brasileira das Entidades dos Mercados Financeiro e de Capitais.</w:t>
      </w:r>
    </w:p>
    <w:p w14:paraId="5AC07F49" w14:textId="77777777" w:rsidR="00290624" w:rsidRPr="00FB23FA" w:rsidRDefault="004C53E9" w:rsidP="00290624">
      <w:pPr>
        <w:pStyle w:val="Body2"/>
        <w:rPr>
          <w:b/>
        </w:rPr>
      </w:pPr>
      <w:r>
        <w:t>“</w:t>
      </w:r>
      <w:r w:rsidR="00290624" w:rsidRPr="00FB23FA">
        <w:rPr>
          <w:u w:val="single"/>
        </w:rPr>
        <w:t>ANEEL</w:t>
      </w:r>
      <w:r>
        <w:t>”</w:t>
      </w:r>
      <w:r w:rsidR="00290624" w:rsidRPr="00FB23FA">
        <w:t xml:space="preserve"> significa a Agência Nacional de Energia Elétrica.</w:t>
      </w:r>
    </w:p>
    <w:p w14:paraId="25E0076F" w14:textId="2A01D37C" w:rsidR="00E03C95" w:rsidRDefault="00E03C95" w:rsidP="00290624">
      <w:pPr>
        <w:pStyle w:val="Body2"/>
      </w:pPr>
      <w:r>
        <w:t>“</w:t>
      </w:r>
      <w:r w:rsidRPr="00E03C95">
        <w:rPr>
          <w:u w:val="single"/>
        </w:rPr>
        <w:t>Aprovações Societárias</w:t>
      </w:r>
      <w:r>
        <w:t xml:space="preserve">” tem o significado </w:t>
      </w:r>
      <w:r w:rsidRPr="00DA4CA0">
        <w:t>previsto na Cláusula </w:t>
      </w:r>
      <w:r w:rsidR="0022786F">
        <w:fldChar w:fldCharType="begin"/>
      </w:r>
      <w:r w:rsidR="0022786F">
        <w:instrText xml:space="preserve"> REF _Ref68855530 \r \h </w:instrText>
      </w:r>
      <w:r w:rsidR="0022786F">
        <w:fldChar w:fldCharType="separate"/>
      </w:r>
      <w:r w:rsidR="00ED7895">
        <w:t>2.1</w:t>
      </w:r>
      <w:r w:rsidR="0022786F">
        <w:fldChar w:fldCharType="end"/>
      </w:r>
      <w:r>
        <w:t xml:space="preserve">, inciso </w:t>
      </w:r>
      <w:r w:rsidR="0022786F">
        <w:fldChar w:fldCharType="begin"/>
      </w:r>
      <w:r w:rsidR="0022786F">
        <w:instrText xml:space="preserve"> REF _Ref68855590 \r \h </w:instrText>
      </w:r>
      <w:r w:rsidR="0022786F">
        <w:fldChar w:fldCharType="separate"/>
      </w:r>
      <w:r w:rsidR="00ED7895">
        <w:t>(</w:t>
      </w:r>
      <w:proofErr w:type="spellStart"/>
      <w:r w:rsidR="00ED7895">
        <w:t>ii</w:t>
      </w:r>
      <w:proofErr w:type="spellEnd"/>
      <w:r w:rsidR="00ED7895">
        <w:t>)</w:t>
      </w:r>
      <w:r w:rsidR="0022786F">
        <w:fldChar w:fldCharType="end"/>
      </w:r>
      <w:r w:rsidR="00AE098A">
        <w:t xml:space="preserve"> abaixo</w:t>
      </w:r>
      <w:r>
        <w:t>.</w:t>
      </w:r>
    </w:p>
    <w:p w14:paraId="1E8A0717" w14:textId="5F408CDD" w:rsidR="00FA7133" w:rsidRDefault="00FA7133" w:rsidP="00290624">
      <w:pPr>
        <w:pStyle w:val="Body2"/>
      </w:pPr>
      <w:r>
        <w:t>“</w:t>
      </w:r>
      <w:r w:rsidRPr="00FA7133">
        <w:rPr>
          <w:u w:val="single"/>
        </w:rPr>
        <w:t>Assembleia Geral de Debenturistas</w:t>
      </w:r>
      <w:r>
        <w:t xml:space="preserve">” tem o significado previsto </w:t>
      </w:r>
      <w:r w:rsidRPr="0035064A">
        <w:t xml:space="preserve">na </w:t>
      </w:r>
      <w:r w:rsidRPr="0035064A">
        <w:rPr>
          <w:bCs/>
        </w:rPr>
        <w:t>Cláusula</w:t>
      </w:r>
      <w:r w:rsidRPr="0035064A">
        <w:rPr>
          <w:iCs/>
        </w:rPr>
        <w:t> </w:t>
      </w:r>
      <w:r w:rsidR="0022786F">
        <w:rPr>
          <w:iCs/>
        </w:rPr>
        <w:fldChar w:fldCharType="begin"/>
      </w:r>
      <w:r w:rsidR="0022786F">
        <w:rPr>
          <w:iCs/>
        </w:rPr>
        <w:instrText xml:space="preserve"> REF _Ref68855862 \r \h </w:instrText>
      </w:r>
      <w:r w:rsidR="0022786F">
        <w:rPr>
          <w:iCs/>
        </w:rPr>
      </w:r>
      <w:r w:rsidR="0022786F">
        <w:rPr>
          <w:iCs/>
        </w:rPr>
        <w:fldChar w:fldCharType="separate"/>
      </w:r>
      <w:r w:rsidR="00ED7895">
        <w:rPr>
          <w:iCs/>
        </w:rPr>
        <w:t>12.1</w:t>
      </w:r>
      <w:r w:rsidR="0022786F">
        <w:rPr>
          <w:iCs/>
        </w:rPr>
        <w:fldChar w:fldCharType="end"/>
      </w:r>
      <w:r w:rsidR="0022786F">
        <w:rPr>
          <w:iCs/>
        </w:rPr>
        <w:t xml:space="preserve"> abaixo</w:t>
      </w:r>
      <w:r>
        <w:rPr>
          <w:iCs/>
        </w:rPr>
        <w:t>.</w:t>
      </w:r>
    </w:p>
    <w:p w14:paraId="303EC80F" w14:textId="57DEC964" w:rsidR="00290624" w:rsidRPr="00FB23FA" w:rsidRDefault="004C53E9" w:rsidP="00290624">
      <w:pPr>
        <w:pStyle w:val="Body2"/>
      </w:pPr>
      <w:r>
        <w:t>“</w:t>
      </w:r>
      <w:r w:rsidR="00290624" w:rsidRPr="00FB23FA">
        <w:rPr>
          <w:u w:val="single"/>
        </w:rPr>
        <w:t>Atualização Monetária</w:t>
      </w:r>
      <w:r>
        <w:t>”</w:t>
      </w:r>
      <w:r w:rsidR="00290624" w:rsidRPr="00FB23FA">
        <w:t xml:space="preserve"> </w:t>
      </w:r>
      <w:r w:rsidR="00290624">
        <w:t xml:space="preserve">tem o significado previsto </w:t>
      </w:r>
      <w:r w:rsidR="00290624" w:rsidRPr="0035064A">
        <w:t xml:space="preserve">na </w:t>
      </w:r>
      <w:r w:rsidR="00290624" w:rsidRPr="0035064A">
        <w:rPr>
          <w:bCs/>
        </w:rPr>
        <w:t>Cláusula</w:t>
      </w:r>
      <w:r w:rsidR="00290624" w:rsidRPr="0035064A">
        <w:rPr>
          <w:iCs/>
        </w:rPr>
        <w:t> </w:t>
      </w:r>
      <w:r w:rsidR="00290624" w:rsidRPr="0035064A">
        <w:rPr>
          <w:iCs/>
        </w:rPr>
        <w:fldChar w:fldCharType="begin"/>
      </w:r>
      <w:r w:rsidR="00290624" w:rsidRPr="0035064A">
        <w:rPr>
          <w:iCs/>
        </w:rPr>
        <w:instrText xml:space="preserve"> REF _Ref66215767 \n \p \h </w:instrText>
      </w:r>
      <w:r w:rsidRPr="0035064A">
        <w:rPr>
          <w:iCs/>
        </w:rPr>
        <w:instrText xml:space="preserve"> \* MERGEFORMAT </w:instrText>
      </w:r>
      <w:r w:rsidR="00290624" w:rsidRPr="0035064A">
        <w:rPr>
          <w:iCs/>
        </w:rPr>
      </w:r>
      <w:r w:rsidR="00290624" w:rsidRPr="0035064A">
        <w:rPr>
          <w:iCs/>
        </w:rPr>
        <w:fldChar w:fldCharType="separate"/>
      </w:r>
      <w:r w:rsidR="00ED7895">
        <w:rPr>
          <w:iCs/>
        </w:rPr>
        <w:t>7.11 abaixo</w:t>
      </w:r>
      <w:r w:rsidR="00290624" w:rsidRPr="0035064A">
        <w:rPr>
          <w:iCs/>
        </w:rPr>
        <w:fldChar w:fldCharType="end"/>
      </w:r>
      <w:r w:rsidR="00290624" w:rsidRPr="0035064A">
        <w:rPr>
          <w:iCs/>
        </w:rPr>
        <w:t>, inciso </w:t>
      </w:r>
      <w:r w:rsidR="00ED7895">
        <w:rPr>
          <w:iCs/>
        </w:rPr>
        <w:t>(i)</w:t>
      </w:r>
      <w:r w:rsidR="0022786F">
        <w:rPr>
          <w:iCs/>
        </w:rPr>
        <w:t>, abaixo</w:t>
      </w:r>
      <w:r w:rsidR="00290624" w:rsidRPr="0035064A">
        <w:rPr>
          <w:iCs/>
        </w:rPr>
        <w:t>.</w:t>
      </w:r>
    </w:p>
    <w:p w14:paraId="738DC4F5" w14:textId="77777777" w:rsidR="00290624" w:rsidRPr="00FB23FA" w:rsidRDefault="004C53E9" w:rsidP="00290624">
      <w:pPr>
        <w:pStyle w:val="Body2"/>
      </w:pPr>
      <w:r>
        <w:t>“</w:t>
      </w:r>
      <w:r w:rsidR="00290624" w:rsidRPr="00FB23FA">
        <w:rPr>
          <w:u w:val="single"/>
        </w:rPr>
        <w:t>Auditor Independente</w:t>
      </w:r>
      <w:r>
        <w:t>”</w:t>
      </w:r>
      <w:r w:rsidR="00290624" w:rsidRPr="00FB23FA">
        <w:t xml:space="preserve"> significa auditor independente registrado na CVM, dentre Deloitte Touche </w:t>
      </w:r>
      <w:proofErr w:type="spellStart"/>
      <w:r w:rsidR="00290624" w:rsidRPr="00FB23FA">
        <w:t>Tohmatsu</w:t>
      </w:r>
      <w:proofErr w:type="spellEnd"/>
      <w:r w:rsidR="00290624" w:rsidRPr="00FB23FA">
        <w:t xml:space="preserve"> Auditores Independentes, Ernst &amp; Young Auditores Independentes, KPMG Auditores Independentes e </w:t>
      </w:r>
      <w:proofErr w:type="spellStart"/>
      <w:r w:rsidR="00290624" w:rsidRPr="00FB23FA">
        <w:t>PricewaterhouseCoopers</w:t>
      </w:r>
      <w:proofErr w:type="spellEnd"/>
      <w:r w:rsidR="00290624" w:rsidRPr="00FB23FA">
        <w:t xml:space="preserve"> Auditores Independentes.</w:t>
      </w:r>
    </w:p>
    <w:p w14:paraId="20C9DF38" w14:textId="77777777" w:rsidR="00290624" w:rsidRPr="00FB23FA" w:rsidRDefault="004C53E9" w:rsidP="00290624">
      <w:pPr>
        <w:pStyle w:val="Body2"/>
        <w:rPr>
          <w:rFonts w:eastAsia="MS Mincho"/>
        </w:rPr>
      </w:pPr>
      <w:bookmarkStart w:id="2" w:name="_Hlk67924832"/>
      <w:r>
        <w:rPr>
          <w:rFonts w:eastAsia="MS Mincho"/>
        </w:rPr>
        <w:t>“</w:t>
      </w:r>
      <w:r w:rsidR="00290624" w:rsidRPr="005059B7">
        <w:rPr>
          <w:rFonts w:eastAsia="MS Mincho"/>
          <w:u w:val="single"/>
        </w:rPr>
        <w:t>B3</w:t>
      </w:r>
      <w:r>
        <w:rPr>
          <w:rFonts w:eastAsia="MS Mincho"/>
        </w:rPr>
        <w:t>”</w:t>
      </w:r>
      <w:r w:rsidR="00290624" w:rsidRPr="005059B7">
        <w:rPr>
          <w:rFonts w:eastAsia="MS Mincho"/>
        </w:rPr>
        <w:t xml:space="preserve"> significa B3 S.A. – Brasil, Bolsa, Balcão ou B3 S.A. – Brasil, Bolsa, Balcão – Balcão B3, conforme aplicável.</w:t>
      </w:r>
    </w:p>
    <w:bookmarkEnd w:id="2"/>
    <w:p w14:paraId="7B8536B1" w14:textId="029B5510" w:rsidR="00E03C95" w:rsidRDefault="00E03C95" w:rsidP="00290624">
      <w:pPr>
        <w:pStyle w:val="Body2"/>
      </w:pPr>
      <w:r>
        <w:t>“</w:t>
      </w:r>
      <w:r w:rsidRPr="00E03C95">
        <w:rPr>
          <w:u w:val="single"/>
        </w:rPr>
        <w:t>Banco Depositário</w:t>
      </w:r>
      <w:r>
        <w:t xml:space="preserve">” tem o significado </w:t>
      </w:r>
      <w:r w:rsidRPr="00DA4CA0">
        <w:t>previsto na Cláusula </w:t>
      </w:r>
      <w:bookmarkStart w:id="3" w:name="_Hlk68856024"/>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bookmarkEnd w:id="3"/>
      <w:r>
        <w:t xml:space="preserve">, inciso </w:t>
      </w:r>
      <w:r w:rsidR="004E63E5">
        <w:fldChar w:fldCharType="begin"/>
      </w:r>
      <w:r w:rsidR="004E63E5">
        <w:instrText xml:space="preserve"> REF _Ref68950778 \r \h </w:instrText>
      </w:r>
      <w:r w:rsidR="004E63E5">
        <w:fldChar w:fldCharType="separate"/>
      </w:r>
      <w:r w:rsidR="00ED7895">
        <w:t>(</w:t>
      </w:r>
      <w:proofErr w:type="spellStart"/>
      <w:r w:rsidR="00ED7895">
        <w:t>ii</w:t>
      </w:r>
      <w:proofErr w:type="spellEnd"/>
      <w:r w:rsidR="00ED7895">
        <w:t>)</w:t>
      </w:r>
      <w:r w:rsidR="004E63E5">
        <w:fldChar w:fldCharType="end"/>
      </w:r>
      <w:r w:rsidR="0022786F">
        <w:t>, abaixo</w:t>
      </w:r>
      <w:r>
        <w:t>.</w:t>
      </w:r>
    </w:p>
    <w:p w14:paraId="40900BDA" w14:textId="7BBBABF9" w:rsidR="00290624" w:rsidRDefault="004C53E9" w:rsidP="00290624">
      <w:pPr>
        <w:pStyle w:val="Body2"/>
      </w:pPr>
      <w:r>
        <w:t>“</w:t>
      </w:r>
      <w:r w:rsidR="0022786F">
        <w:rPr>
          <w:u w:val="single"/>
        </w:rPr>
        <w:t xml:space="preserve">Agente </w:t>
      </w:r>
      <w:r w:rsidR="00D26B8D">
        <w:rPr>
          <w:u w:val="single"/>
        </w:rPr>
        <w:t>de Liquidação</w:t>
      </w:r>
      <w:r>
        <w:t>”</w:t>
      </w:r>
      <w:r w:rsidR="00290624" w:rsidRPr="00FB23FA">
        <w:t xml:space="preserve"> significa </w:t>
      </w:r>
      <w:r w:rsidR="00290624" w:rsidRPr="00965001">
        <w:rPr>
          <w:bCs/>
        </w:rPr>
        <w:t>Oliveira Trust Distribuidora de Títulos e Valores Mobiliários S.A.</w:t>
      </w:r>
      <w:r w:rsidR="00290624" w:rsidRPr="00965001">
        <w:t xml:space="preserve">, instituição financeira com sede na Cidade do Rio de Janeiro, Estado do Rio de Janeiro, na Avenida das Américas, </w:t>
      </w:r>
      <w:r>
        <w:t xml:space="preserve">n.º </w:t>
      </w:r>
      <w:r w:rsidR="00290624" w:rsidRPr="00965001">
        <w:t>3</w:t>
      </w:r>
      <w:r>
        <w:t>.</w:t>
      </w:r>
      <w:r w:rsidR="00290624" w:rsidRPr="00965001">
        <w:t>434, bloco 7, 2º andar, inscrita no CNPJ</w:t>
      </w:r>
      <w:r>
        <w:t>/ME</w:t>
      </w:r>
      <w:r w:rsidR="00290624" w:rsidRPr="00965001">
        <w:t xml:space="preserve"> sob o n.º 36.113.876/0001</w:t>
      </w:r>
      <w:r w:rsidR="00290624" w:rsidRPr="00965001">
        <w:noBreakHyphen/>
        <w:t>91</w:t>
      </w:r>
      <w:r w:rsidR="00290624" w:rsidRPr="00FB23FA">
        <w:t>.</w:t>
      </w:r>
    </w:p>
    <w:p w14:paraId="7123853B" w14:textId="329E3E12" w:rsidR="00290624" w:rsidRDefault="004C53E9" w:rsidP="00290624">
      <w:pPr>
        <w:pStyle w:val="Body2"/>
        <w:rPr>
          <w:iCs/>
        </w:rPr>
      </w:pPr>
      <w:r>
        <w:rPr>
          <w:iCs/>
        </w:rPr>
        <w:t>“</w:t>
      </w:r>
      <w:r w:rsidR="00290624" w:rsidRPr="000E20CA">
        <w:rPr>
          <w:iCs/>
          <w:u w:val="single"/>
        </w:rPr>
        <w:t>Cessão Fiduciária</w:t>
      </w:r>
      <w:r>
        <w:rPr>
          <w:iCs/>
        </w:rPr>
        <w:t>”</w:t>
      </w:r>
      <w:r w:rsidR="00290624">
        <w:rPr>
          <w:iCs/>
        </w:rPr>
        <w:t xml:space="preserve"> tem o significado previsto na </w:t>
      </w:r>
      <w:r w:rsidR="00290624" w:rsidRPr="0035064A">
        <w:rPr>
          <w:iCs/>
        </w:rPr>
        <w:t>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rsidR="0035064A">
        <w:rPr>
          <w:iCs/>
        </w:rPr>
        <w:t xml:space="preserve">, inciso </w:t>
      </w:r>
      <w:r w:rsidR="004E63E5">
        <w:fldChar w:fldCharType="begin"/>
      </w:r>
      <w:r w:rsidR="004E63E5">
        <w:instrText xml:space="preserve"> REF _Ref68950778 \r \h </w:instrText>
      </w:r>
      <w:r w:rsidR="004E63E5">
        <w:fldChar w:fldCharType="separate"/>
      </w:r>
      <w:r w:rsidR="00ED7895">
        <w:t>(</w:t>
      </w:r>
      <w:proofErr w:type="spellStart"/>
      <w:r w:rsidR="00ED7895">
        <w:t>ii</w:t>
      </w:r>
      <w:proofErr w:type="spellEnd"/>
      <w:r w:rsidR="00ED7895">
        <w:t>)</w:t>
      </w:r>
      <w:r w:rsidR="004E63E5">
        <w:fldChar w:fldCharType="end"/>
      </w:r>
      <w:r w:rsidR="0022786F">
        <w:rPr>
          <w:iCs/>
        </w:rPr>
        <w:t>, abaixo</w:t>
      </w:r>
      <w:r w:rsidR="00290624">
        <w:rPr>
          <w:iCs/>
        </w:rPr>
        <w:t>.</w:t>
      </w:r>
    </w:p>
    <w:p w14:paraId="7ABB1CDE" w14:textId="77777777" w:rsidR="00290624" w:rsidRPr="00FB23FA" w:rsidRDefault="004C53E9" w:rsidP="00290624">
      <w:pPr>
        <w:pStyle w:val="Body2"/>
        <w:rPr>
          <w:iCs/>
        </w:rPr>
      </w:pPr>
      <w:r w:rsidRPr="0035064A">
        <w:rPr>
          <w:iCs/>
        </w:rPr>
        <w:t>“</w:t>
      </w:r>
      <w:r w:rsidR="00290624" w:rsidRPr="0035064A">
        <w:rPr>
          <w:u w:val="single"/>
        </w:rPr>
        <w:t>CETIP21</w:t>
      </w:r>
      <w:r w:rsidRPr="0035064A">
        <w:t>”</w:t>
      </w:r>
      <w:r w:rsidR="00290624" w:rsidRPr="0035064A">
        <w:t xml:space="preserve"> significa CETIP21 – Títulos e Valores Mobiliários</w:t>
      </w:r>
      <w:r w:rsidR="00290624" w:rsidRPr="0035064A">
        <w:rPr>
          <w:iCs/>
        </w:rPr>
        <w:t>, administrado e operacionalizado pela B3</w:t>
      </w:r>
      <w:r w:rsidR="00290624" w:rsidRPr="0035064A">
        <w:t>.</w:t>
      </w:r>
    </w:p>
    <w:p w14:paraId="3F3B9AD6" w14:textId="77777777" w:rsidR="00290624" w:rsidRPr="00FB23FA" w:rsidRDefault="004C53E9" w:rsidP="00290624">
      <w:pPr>
        <w:pStyle w:val="Body2"/>
      </w:pPr>
      <w:r>
        <w:t>“</w:t>
      </w:r>
      <w:r w:rsidR="00290624" w:rsidRPr="00FB23FA">
        <w:rPr>
          <w:u w:val="single"/>
        </w:rPr>
        <w:t>CNPJ</w:t>
      </w:r>
      <w:r>
        <w:rPr>
          <w:u w:val="single"/>
        </w:rPr>
        <w:t>/ME</w:t>
      </w:r>
      <w:r>
        <w:t>”</w:t>
      </w:r>
      <w:r w:rsidR="00290624" w:rsidRPr="00FB23FA">
        <w:t xml:space="preserve"> </w:t>
      </w:r>
      <w:r w:rsidR="00290624" w:rsidRPr="00FB23FA">
        <w:rPr>
          <w:iCs/>
        </w:rPr>
        <w:t xml:space="preserve">significa </w:t>
      </w:r>
      <w:r w:rsidR="00290624" w:rsidRPr="00FB23FA">
        <w:t>Cadastro Nacional da Pessoa Jurídica do Ministério da Economia.</w:t>
      </w:r>
    </w:p>
    <w:p w14:paraId="6CAFE2AD" w14:textId="77777777" w:rsidR="00290624" w:rsidRPr="00FB23FA" w:rsidRDefault="004C53E9" w:rsidP="00290624">
      <w:pPr>
        <w:pStyle w:val="Body2"/>
      </w:pPr>
      <w:r>
        <w:t>“</w:t>
      </w:r>
      <w:r w:rsidR="00290624" w:rsidRPr="00FB23FA">
        <w:rPr>
          <w:u w:val="single"/>
        </w:rPr>
        <w:t>Código Civil</w:t>
      </w:r>
      <w:r>
        <w:t>”</w:t>
      </w:r>
      <w:r w:rsidR="00290624" w:rsidRPr="00FB23FA">
        <w:t xml:space="preserve"> significa a Lei </w:t>
      </w:r>
      <w:r w:rsidR="00290624" w:rsidRPr="0035064A">
        <w:t>n.º 10.406, de 10 de janeiro de 2002</w:t>
      </w:r>
      <w:r w:rsidR="00290624" w:rsidRPr="00FB23FA">
        <w:t>, conforme alterada.</w:t>
      </w:r>
    </w:p>
    <w:p w14:paraId="3297E602" w14:textId="3684DF98" w:rsidR="00290624" w:rsidRDefault="004C53E9" w:rsidP="00290624">
      <w:pPr>
        <w:pStyle w:val="Body2"/>
      </w:pPr>
      <w:r>
        <w:t>“</w:t>
      </w:r>
      <w:r w:rsidR="00290624" w:rsidRPr="00FB23FA">
        <w:rPr>
          <w:u w:val="single"/>
        </w:rPr>
        <w:t>Código de Processo Civil</w:t>
      </w:r>
      <w:r>
        <w:t>”</w:t>
      </w:r>
      <w:r w:rsidR="00290624" w:rsidRPr="00FB23FA">
        <w:t xml:space="preserve"> significa a </w:t>
      </w:r>
      <w:r w:rsidR="00290624" w:rsidRPr="0035064A">
        <w:t>Lei n.º 13.105, de 16 de março de 2015</w:t>
      </w:r>
      <w:r w:rsidR="00290624" w:rsidRPr="00FB23FA">
        <w:t>, conforme alterada.</w:t>
      </w:r>
    </w:p>
    <w:p w14:paraId="2282A6E8" w14:textId="53A3EDD9" w:rsidR="00964EB7" w:rsidRPr="00FB23FA" w:rsidRDefault="00964EB7" w:rsidP="00290624">
      <w:pPr>
        <w:pStyle w:val="Body2"/>
      </w:pPr>
      <w:r w:rsidRPr="00964EB7">
        <w:t>“</w:t>
      </w:r>
      <w:r w:rsidRPr="00653B4E">
        <w:rPr>
          <w:u w:val="single"/>
        </w:rPr>
        <w:t>COFINS</w:t>
      </w:r>
      <w:r w:rsidRPr="00964EB7">
        <w:t>” significa Contribuição para Financiamento da Seguridade Social – COFINS.</w:t>
      </w:r>
    </w:p>
    <w:p w14:paraId="085FA895" w14:textId="77777777" w:rsidR="00290624" w:rsidRPr="00FB23FA" w:rsidRDefault="004C53E9" w:rsidP="00290624">
      <w:pPr>
        <w:pStyle w:val="Body2"/>
      </w:pPr>
      <w:r>
        <w:t>“</w:t>
      </w:r>
      <w:r w:rsidR="00290624" w:rsidRPr="00FB23FA">
        <w:rPr>
          <w:u w:val="single"/>
        </w:rPr>
        <w:t>Coligada</w:t>
      </w:r>
      <w:r>
        <w:t>”</w:t>
      </w:r>
      <w:r w:rsidR="00290624" w:rsidRPr="00FB23FA">
        <w:t xml:space="preserve"> significa, com relação a qualquer pessoa, qualquer sociedade coligada a tal pessoa, conforme definido no </w:t>
      </w:r>
      <w:r w:rsidR="00290624" w:rsidRPr="0035064A">
        <w:t>artigo 243, parágrafo 1º</w:t>
      </w:r>
      <w:r w:rsidR="00290624" w:rsidRPr="00FB23FA">
        <w:t>, da Lei das Sociedades por Ações.</w:t>
      </w:r>
    </w:p>
    <w:p w14:paraId="58D3050A" w14:textId="77777777" w:rsidR="00290624" w:rsidRPr="00FB23FA" w:rsidRDefault="004C53E9" w:rsidP="00290624">
      <w:pPr>
        <w:pStyle w:val="Body2"/>
        <w:rPr>
          <w:bCs/>
        </w:rPr>
      </w:pPr>
      <w:r>
        <w:t>“</w:t>
      </w:r>
      <w:r w:rsidR="00290624" w:rsidRPr="00FB23FA">
        <w:rPr>
          <w:u w:val="single"/>
        </w:rPr>
        <w:t>Companhia</w:t>
      </w:r>
      <w:r>
        <w:t>”</w:t>
      </w:r>
      <w:r w:rsidR="00290624" w:rsidRPr="00FB23FA">
        <w:t xml:space="preserve"> </w:t>
      </w:r>
      <w:r w:rsidR="00290624" w:rsidRPr="00FB23FA">
        <w:rPr>
          <w:bCs/>
        </w:rPr>
        <w:t>tem o significado previsto no preâmbulo.</w:t>
      </w:r>
    </w:p>
    <w:p w14:paraId="32753137" w14:textId="4DB7CC11" w:rsidR="00E03C95" w:rsidRDefault="00E03C95" w:rsidP="00290624">
      <w:pPr>
        <w:pStyle w:val="Body2"/>
      </w:pPr>
      <w:r>
        <w:lastRenderedPageBreak/>
        <w:t>“</w:t>
      </w:r>
      <w:r w:rsidRPr="00E03C95">
        <w:rPr>
          <w:u w:val="single"/>
        </w:rPr>
        <w:t>Comunicaç</w:t>
      </w:r>
      <w:r>
        <w:rPr>
          <w:u w:val="single"/>
        </w:rPr>
        <w:t>ão</w:t>
      </w:r>
      <w:r w:rsidRPr="00E03C95">
        <w:rPr>
          <w:u w:val="single"/>
        </w:rPr>
        <w:t xml:space="preserve"> de Encerramento</w:t>
      </w:r>
      <w:r>
        <w:t xml:space="preserve">” tem o significado </w:t>
      </w:r>
      <w:r w:rsidRPr="00DA4CA0">
        <w:t>previsto na Cláusula </w:t>
      </w:r>
      <w:r w:rsidR="0022786F">
        <w:fldChar w:fldCharType="begin"/>
      </w:r>
      <w:r w:rsidR="0022786F">
        <w:instrText xml:space="preserve"> REF _Ref376965967 \r \h </w:instrText>
      </w:r>
      <w:r w:rsidR="0022786F">
        <w:fldChar w:fldCharType="separate"/>
      </w:r>
      <w:r w:rsidR="00ED7895">
        <w:t>3.1</w:t>
      </w:r>
      <w:r w:rsidR="0022786F">
        <w:fldChar w:fldCharType="end"/>
      </w:r>
      <w:r>
        <w:t xml:space="preserve">, inciso </w:t>
      </w:r>
      <w:r w:rsidR="0022786F">
        <w:fldChar w:fldCharType="begin"/>
      </w:r>
      <w:r w:rsidR="0022786F">
        <w:instrText xml:space="preserve"> REF _Ref68856122 \r \h </w:instrText>
      </w:r>
      <w:r w:rsidR="0022786F">
        <w:fldChar w:fldCharType="separate"/>
      </w:r>
      <w:r w:rsidR="00ED7895">
        <w:t>(vi)</w:t>
      </w:r>
      <w:r w:rsidR="0022786F">
        <w:fldChar w:fldCharType="end"/>
      </w:r>
      <w:r w:rsidR="0022786F">
        <w:t>, abaixo</w:t>
      </w:r>
      <w:r>
        <w:t>.</w:t>
      </w:r>
    </w:p>
    <w:p w14:paraId="69047045" w14:textId="3CA2DEBF" w:rsidR="00697FD3" w:rsidRDefault="00697FD3" w:rsidP="00290624">
      <w:pPr>
        <w:pStyle w:val="Body2"/>
      </w:pPr>
      <w:r>
        <w:t>“</w:t>
      </w:r>
      <w:r w:rsidRPr="00CC4083">
        <w:rPr>
          <w:u w:val="single"/>
        </w:rPr>
        <w:t>Concessão</w:t>
      </w:r>
      <w:r>
        <w:t>” significa a concessão pública objeto do Contrato de Concessão.</w:t>
      </w:r>
    </w:p>
    <w:p w14:paraId="54EDE9FD" w14:textId="2DA97F99" w:rsidR="00E03C95" w:rsidRDefault="00E03C95" w:rsidP="00290624">
      <w:pPr>
        <w:pStyle w:val="Body2"/>
      </w:pPr>
      <w:r>
        <w:t>“</w:t>
      </w:r>
      <w:r w:rsidRPr="00E03C95">
        <w:rPr>
          <w:u w:val="single"/>
        </w:rPr>
        <w:t>Conta Reserva</w:t>
      </w:r>
      <w:r>
        <w:t xml:space="preserve">” tem o significado </w:t>
      </w:r>
      <w:r w:rsidRPr="00DA4CA0">
        <w:t>previsto 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t xml:space="preserve">, inciso </w:t>
      </w:r>
      <w:r w:rsidR="004E63E5">
        <w:fldChar w:fldCharType="begin"/>
      </w:r>
      <w:r w:rsidR="004E63E5">
        <w:instrText xml:space="preserve"> REF _Ref68950778 \r \h </w:instrText>
      </w:r>
      <w:r w:rsidR="004E63E5">
        <w:fldChar w:fldCharType="separate"/>
      </w:r>
      <w:r w:rsidR="00ED7895">
        <w:t>(</w:t>
      </w:r>
      <w:proofErr w:type="spellStart"/>
      <w:r w:rsidR="00ED7895">
        <w:t>ii</w:t>
      </w:r>
      <w:proofErr w:type="spellEnd"/>
      <w:r w:rsidR="00ED7895">
        <w:t>)</w:t>
      </w:r>
      <w:r w:rsidR="004E63E5">
        <w:fldChar w:fldCharType="end"/>
      </w:r>
      <w:r w:rsidR="00AE098A">
        <w:t>,</w:t>
      </w:r>
      <w:r w:rsidR="0022786F">
        <w:t xml:space="preserve"> abaixo</w:t>
      </w:r>
      <w:r>
        <w:t>.</w:t>
      </w:r>
    </w:p>
    <w:p w14:paraId="4636750A" w14:textId="1340FCC9" w:rsidR="008E3FA5" w:rsidRDefault="008E3FA5" w:rsidP="00290624">
      <w:pPr>
        <w:pStyle w:val="Body2"/>
      </w:pPr>
      <w:r>
        <w:t>“</w:t>
      </w:r>
      <w:r w:rsidRPr="0035064A">
        <w:rPr>
          <w:u w:val="single"/>
        </w:rPr>
        <w:t>Contrato de Alienação Fiduciária de Ações</w:t>
      </w:r>
      <w:r>
        <w:t xml:space="preserve">” significa o “Contrato de Alienação Fiduciária de Ações e Outras Avenças”, </w:t>
      </w:r>
      <w:r w:rsidR="004B1E20">
        <w:t xml:space="preserve">a ser </w:t>
      </w:r>
      <w:r>
        <w:t xml:space="preserve">celebrado entre a </w:t>
      </w:r>
      <w:r w:rsidRPr="0035064A">
        <w:t>Acionista</w:t>
      </w:r>
      <w:r>
        <w:t>, o Agente Fiduciário e a Companhia, e seus aditamentos.</w:t>
      </w:r>
    </w:p>
    <w:p w14:paraId="3234CA37" w14:textId="4D1DA9D6" w:rsidR="00290624" w:rsidRPr="00FB23FA" w:rsidRDefault="004C53E9" w:rsidP="00290624">
      <w:pPr>
        <w:pStyle w:val="Body2"/>
      </w:pPr>
      <w:r>
        <w:t>“</w:t>
      </w:r>
      <w:r w:rsidR="00290624" w:rsidRPr="000E20CA">
        <w:rPr>
          <w:u w:val="single"/>
        </w:rPr>
        <w:t>Contrato de Cessão Fiduciária</w:t>
      </w:r>
      <w:r>
        <w:t>”</w:t>
      </w:r>
      <w:r w:rsidR="00290624">
        <w:t xml:space="preserve"> significa o </w:t>
      </w:r>
      <w:r>
        <w:t>“</w:t>
      </w:r>
      <w:r w:rsidR="00290624">
        <w:t>Contrato de Cessão Fiduciária de Direitos Creditórios</w:t>
      </w:r>
      <w:r w:rsidR="00B84F67">
        <w:t>, de Conta Reserva e de Outras Avenças</w:t>
      </w:r>
      <w:r>
        <w:t>”</w:t>
      </w:r>
      <w:r w:rsidR="00290624">
        <w:t xml:space="preserve">, </w:t>
      </w:r>
      <w:r w:rsidR="004B1E20">
        <w:t xml:space="preserve">a ser celebrado </w:t>
      </w:r>
      <w:r w:rsidR="00290624">
        <w:t>entre a Companhia</w:t>
      </w:r>
      <w:r w:rsidR="0035064A">
        <w:t>,</w:t>
      </w:r>
      <w:r w:rsidR="00290624">
        <w:t xml:space="preserve"> o Agente Fiduciário</w:t>
      </w:r>
      <w:r w:rsidR="0035064A">
        <w:t xml:space="preserve"> e o </w:t>
      </w:r>
      <w:r w:rsidR="0035064A" w:rsidRPr="00CC4083">
        <w:rPr>
          <w:rFonts w:cs="Tahoma"/>
          <w:iCs/>
        </w:rPr>
        <w:t>Banco Depositário</w:t>
      </w:r>
      <w:r w:rsidR="00290624">
        <w:t>, e seus aditamentos.</w:t>
      </w:r>
    </w:p>
    <w:p w14:paraId="2E3E61B2" w14:textId="70D8681C" w:rsidR="00290624" w:rsidRPr="00FB23FA" w:rsidRDefault="004C53E9" w:rsidP="00290624">
      <w:pPr>
        <w:pStyle w:val="Body2"/>
      </w:pPr>
      <w:r>
        <w:t>“</w:t>
      </w:r>
      <w:r w:rsidR="00290624" w:rsidRPr="00FB23FA">
        <w:rPr>
          <w:u w:val="single"/>
        </w:rPr>
        <w:t>Contrato de Concessão</w:t>
      </w:r>
      <w:r>
        <w:t>”</w:t>
      </w:r>
      <w:r w:rsidR="00290624" w:rsidRPr="00FB23FA">
        <w:t xml:space="preserve"> significa o </w:t>
      </w:r>
      <w:r>
        <w:t>“</w:t>
      </w:r>
      <w:r w:rsidR="00290624" w:rsidRPr="00FB23FA">
        <w:t>Contrato de Concessão n</w:t>
      </w:r>
      <w:r w:rsidR="00290624">
        <w:t>.</w:t>
      </w:r>
      <w:r w:rsidR="00290624" w:rsidRPr="00FB23FA">
        <w:t>º</w:t>
      </w:r>
      <w:r w:rsidR="00290624">
        <w:t> </w:t>
      </w:r>
      <w:r w:rsidR="00BB09BB">
        <w:t>84/2002-ANEEL</w:t>
      </w:r>
      <w:r>
        <w:t>”</w:t>
      </w:r>
      <w:r w:rsidR="00290624" w:rsidRPr="00FB23FA">
        <w:t xml:space="preserve">, celebrado em </w:t>
      </w:r>
      <w:r w:rsidR="00BB09BB">
        <w:t>20</w:t>
      </w:r>
      <w:r w:rsidR="00BB09BB" w:rsidRPr="00FB23FA">
        <w:t xml:space="preserve"> </w:t>
      </w:r>
      <w:r w:rsidR="00290624" w:rsidRPr="00FB23FA">
        <w:t xml:space="preserve">de </w:t>
      </w:r>
      <w:r w:rsidR="00BB09BB">
        <w:t>dezembro</w:t>
      </w:r>
      <w:r w:rsidR="00BB09BB" w:rsidRPr="00FB23FA">
        <w:t xml:space="preserve"> </w:t>
      </w:r>
      <w:r w:rsidR="00290624" w:rsidRPr="00FB23FA">
        <w:t xml:space="preserve">de </w:t>
      </w:r>
      <w:r w:rsidR="00BB09BB">
        <w:t>2002</w:t>
      </w:r>
      <w:r w:rsidR="00BB09BB" w:rsidRPr="00FB23FA">
        <w:t xml:space="preserve">, </w:t>
      </w:r>
      <w:r w:rsidR="00290624" w:rsidRPr="00FB23FA">
        <w:t xml:space="preserve">entre a Companhia e </w:t>
      </w:r>
      <w:r w:rsidR="00697FD3">
        <w:t>o Poder Concedente</w:t>
      </w:r>
      <w:r w:rsidR="00BB09BB" w:rsidRPr="00FB23FA">
        <w:t xml:space="preserve">, </w:t>
      </w:r>
      <w:r w:rsidR="00290624" w:rsidRPr="00FB23FA">
        <w:t>conforme aditado de tempos em tempos.</w:t>
      </w:r>
    </w:p>
    <w:p w14:paraId="2A36A89B" w14:textId="62928FB9" w:rsidR="00290624" w:rsidRPr="00FB23FA" w:rsidRDefault="004C53E9" w:rsidP="00290624">
      <w:pPr>
        <w:pStyle w:val="Body2"/>
      </w:pPr>
      <w:r>
        <w:t>“</w:t>
      </w:r>
      <w:r w:rsidR="00290624" w:rsidRPr="00FB23FA">
        <w:rPr>
          <w:u w:val="single"/>
        </w:rPr>
        <w:t>Contrato de Distribuição</w:t>
      </w:r>
      <w:r>
        <w:t>”</w:t>
      </w:r>
      <w:r w:rsidR="00290624" w:rsidRPr="00FB23FA">
        <w:t xml:space="preserve"> significa o </w:t>
      </w:r>
      <w:r>
        <w:t>“</w:t>
      </w:r>
      <w:r w:rsidR="00290624" w:rsidRPr="00FB23FA">
        <w:t>Contrato de Coordenação</w:t>
      </w:r>
      <w:r w:rsidR="00B84F67">
        <w:t>, Estruturação</w:t>
      </w:r>
      <w:r w:rsidR="00290624" w:rsidRPr="00FB23FA">
        <w:t xml:space="preserve"> e Distribuição Pública</w:t>
      </w:r>
      <w:r w:rsidR="0035064A">
        <w:t>, com Esforços Restritos</w:t>
      </w:r>
      <w:r w:rsidR="00B84F67">
        <w:t xml:space="preserve">, </w:t>
      </w:r>
      <w:r w:rsidR="00B84F67" w:rsidRPr="0035064A">
        <w:t>sob o Regime de Garantia Firme de Colocação</w:t>
      </w:r>
      <w:r w:rsidR="00B84F67">
        <w:t>,</w:t>
      </w:r>
      <w:r w:rsidR="00290624" w:rsidRPr="00FB23FA">
        <w:t xml:space="preserve"> de Debêntures Simples, Não Conversíveis em Ações, </w:t>
      </w:r>
      <w:r w:rsidR="00B84F67">
        <w:t xml:space="preserve">da Espécie com Garanta Real, em Série Única, </w:t>
      </w:r>
      <w:r w:rsidR="00290624" w:rsidRPr="00FB23FA">
        <w:t xml:space="preserve">da </w:t>
      </w:r>
      <w:r w:rsidR="0035064A" w:rsidRPr="00653B4E">
        <w:t>2</w:t>
      </w:r>
      <w:r w:rsidR="00B84F67" w:rsidRPr="00653B4E">
        <w:t>ª (</w:t>
      </w:r>
      <w:r w:rsidR="0035064A" w:rsidRPr="00653B4E">
        <w:t>Segunda</w:t>
      </w:r>
      <w:r w:rsidR="00B84F67" w:rsidRPr="00653B4E">
        <w:t>)</w:t>
      </w:r>
      <w:r w:rsidR="00B84F67">
        <w:t xml:space="preserve"> </w:t>
      </w:r>
      <w:r w:rsidR="00290624" w:rsidRPr="00FB23FA">
        <w:t xml:space="preserve">Emissão </w:t>
      </w:r>
      <w:r w:rsidR="00B84F67" w:rsidRPr="00FB23FA">
        <w:t xml:space="preserve">da </w:t>
      </w:r>
      <w:r w:rsidR="00B84F67" w:rsidRPr="004C53E9">
        <w:t xml:space="preserve">Cachoeira Paulista Transmissora </w:t>
      </w:r>
      <w:r w:rsidR="00B84F67">
        <w:t>d</w:t>
      </w:r>
      <w:r w:rsidR="00B84F67" w:rsidRPr="004C53E9">
        <w:t>e Energia</w:t>
      </w:r>
      <w:r w:rsidR="00B84F67" w:rsidRPr="00FB23FA">
        <w:rPr>
          <w:snapToGrid w:val="0"/>
        </w:rPr>
        <w:t xml:space="preserve"> S.A.</w:t>
      </w:r>
      <w:r>
        <w:t>”</w:t>
      </w:r>
      <w:r w:rsidR="00290624" w:rsidRPr="00FB23FA">
        <w:t>, entre a Companhia</w:t>
      </w:r>
      <w:r w:rsidR="0035064A">
        <w:t xml:space="preserve"> e</w:t>
      </w:r>
      <w:r w:rsidR="00290624" w:rsidRPr="00FB23FA">
        <w:t xml:space="preserve"> </w:t>
      </w:r>
      <w:r w:rsidR="00290624" w:rsidRPr="0035064A">
        <w:t>o Coordenador</w:t>
      </w:r>
      <w:r w:rsidR="00B84F67" w:rsidRPr="0035064A">
        <w:t xml:space="preserve"> Líder</w:t>
      </w:r>
      <w:r w:rsidR="00290624">
        <w:t>, e seus aditamentos</w:t>
      </w:r>
      <w:r w:rsidR="00290624" w:rsidRPr="00FB23FA">
        <w:t>.</w:t>
      </w:r>
    </w:p>
    <w:p w14:paraId="0DEF0BF7" w14:textId="14287073" w:rsidR="00E03C95" w:rsidRDefault="00E03C95" w:rsidP="00290624">
      <w:pPr>
        <w:pStyle w:val="Body2"/>
      </w:pPr>
      <w:r>
        <w:t>“</w:t>
      </w:r>
      <w:r w:rsidRPr="00E03C95">
        <w:rPr>
          <w:u w:val="single"/>
        </w:rPr>
        <w:t>Contratos de Garantia</w:t>
      </w:r>
      <w:r>
        <w:t xml:space="preserve">” tem o significado </w:t>
      </w:r>
      <w:r w:rsidRPr="00DA4CA0">
        <w:t>previsto 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t xml:space="preserve">, inciso </w:t>
      </w:r>
      <w:r w:rsidR="004E63E5">
        <w:fldChar w:fldCharType="begin"/>
      </w:r>
      <w:r w:rsidR="004E63E5">
        <w:instrText xml:space="preserve"> REF _Ref68950778 \r \h </w:instrText>
      </w:r>
      <w:r w:rsidR="004E63E5">
        <w:fldChar w:fldCharType="separate"/>
      </w:r>
      <w:r w:rsidR="00ED7895">
        <w:t>(</w:t>
      </w:r>
      <w:proofErr w:type="spellStart"/>
      <w:r w:rsidR="00ED7895">
        <w:t>ii</w:t>
      </w:r>
      <w:proofErr w:type="spellEnd"/>
      <w:r w:rsidR="00ED7895">
        <w:t>)</w:t>
      </w:r>
      <w:r w:rsidR="004E63E5">
        <w:fldChar w:fldCharType="end"/>
      </w:r>
      <w:r w:rsidR="00AE098A">
        <w:t>, abaixo</w:t>
      </w:r>
      <w:r>
        <w:t>.</w:t>
      </w:r>
    </w:p>
    <w:p w14:paraId="78C8F50C" w14:textId="073CAAD0" w:rsidR="00CA0D77" w:rsidRDefault="00CA0D77" w:rsidP="00290624">
      <w:pPr>
        <w:pStyle w:val="Body2"/>
      </w:pPr>
      <w:r>
        <w:t>“</w:t>
      </w:r>
      <w:r w:rsidRPr="00CC4083">
        <w:rPr>
          <w:u w:val="single"/>
        </w:rPr>
        <w:t>Contratos do Projeto</w:t>
      </w:r>
      <w:r>
        <w:t xml:space="preserve">” significam os contratos referentes ao Projeto listados no </w:t>
      </w:r>
      <w:r w:rsidRPr="00653B4E">
        <w:rPr>
          <w:u w:val="single"/>
        </w:rPr>
        <w:t>Anexo</w:t>
      </w:r>
      <w:r w:rsidR="00EA0B5C">
        <w:rPr>
          <w:u w:val="single"/>
        </w:rPr>
        <w:t> </w:t>
      </w:r>
      <w:r w:rsidRPr="00653B4E">
        <w:rPr>
          <w:u w:val="single"/>
        </w:rPr>
        <w:t>I</w:t>
      </w:r>
      <w:r>
        <w:t xml:space="preserve"> a esta Escritura de Emissão.</w:t>
      </w:r>
    </w:p>
    <w:p w14:paraId="26AACB6A" w14:textId="77777777" w:rsidR="00290624" w:rsidRPr="00FB23FA" w:rsidRDefault="004C53E9" w:rsidP="00290624">
      <w:pPr>
        <w:pStyle w:val="Body2"/>
      </w:pPr>
      <w:r>
        <w:t>“</w:t>
      </w:r>
      <w:r w:rsidR="00290624" w:rsidRPr="00FB23FA">
        <w:rPr>
          <w:u w:val="single"/>
        </w:rPr>
        <w:t>Controlada</w:t>
      </w:r>
      <w:r>
        <w:t>”</w:t>
      </w:r>
      <w:r w:rsidR="00290624" w:rsidRPr="00FB23FA">
        <w:t xml:space="preserve"> significa, com relação a qualquer pessoa, qualquer sociedade controlada (conforme definição de Controle), direta ou indiretamente, por tal pessoa.</w:t>
      </w:r>
    </w:p>
    <w:p w14:paraId="014A5C55" w14:textId="77777777" w:rsidR="00290624" w:rsidRPr="00FB23FA" w:rsidRDefault="004C53E9" w:rsidP="00290624">
      <w:pPr>
        <w:pStyle w:val="Body2"/>
      </w:pPr>
      <w:r>
        <w:t>“</w:t>
      </w:r>
      <w:r w:rsidR="00290624" w:rsidRPr="00FB23FA">
        <w:rPr>
          <w:u w:val="single"/>
        </w:rPr>
        <w:t>Controladora</w:t>
      </w:r>
      <w:r>
        <w:t>”</w:t>
      </w:r>
      <w:r w:rsidR="00290624" w:rsidRPr="00FB23FA">
        <w:t xml:space="preserve"> significa, com relação a qualquer pessoa, qualquer controladora (conforme definição de Controle), direta ou indireta, de tal pessoa.</w:t>
      </w:r>
    </w:p>
    <w:p w14:paraId="1CC4CC8C" w14:textId="77777777" w:rsidR="00290624" w:rsidRPr="00FB23FA" w:rsidRDefault="004C53E9" w:rsidP="00290624">
      <w:pPr>
        <w:pStyle w:val="Body2"/>
      </w:pPr>
      <w:r>
        <w:t>“</w:t>
      </w:r>
      <w:r w:rsidR="00290624" w:rsidRPr="00FB23FA">
        <w:rPr>
          <w:u w:val="single"/>
        </w:rPr>
        <w:t>Controle</w:t>
      </w:r>
      <w:r>
        <w:t>”</w:t>
      </w:r>
      <w:r w:rsidR="00290624" w:rsidRPr="00FB23FA">
        <w:t xml:space="preserve"> significa o controle, direto ou indireto, de qualquer sociedade, conforme definido no artigo 116 da Lei das Sociedades por Ações.</w:t>
      </w:r>
    </w:p>
    <w:p w14:paraId="44E7DC05" w14:textId="77777777" w:rsidR="00290624" w:rsidRPr="00FB23FA" w:rsidRDefault="004C53E9" w:rsidP="00290624">
      <w:pPr>
        <w:pStyle w:val="Body2"/>
      </w:pPr>
      <w:r>
        <w:t>“</w:t>
      </w:r>
      <w:r w:rsidR="00290624" w:rsidRPr="00FB23FA">
        <w:rPr>
          <w:u w:val="single"/>
        </w:rPr>
        <w:t>Coordenador Líder</w:t>
      </w:r>
      <w:r>
        <w:t>”</w:t>
      </w:r>
      <w:r w:rsidR="00290624" w:rsidRPr="00FB23FA">
        <w:t xml:space="preserve"> significa a instituição integrante do sistema de distribuição de valores mobiliários contratada para coordenar e intermediar a Oferta, sendo a instituição líder da distribuição.</w:t>
      </w:r>
    </w:p>
    <w:p w14:paraId="0DF083E6" w14:textId="77777777" w:rsidR="00290624" w:rsidRPr="00FB23FA" w:rsidRDefault="004C53E9" w:rsidP="00290624">
      <w:pPr>
        <w:pStyle w:val="Body2"/>
      </w:pPr>
      <w:r>
        <w:t>“</w:t>
      </w:r>
      <w:r w:rsidR="00290624" w:rsidRPr="00FB23FA">
        <w:rPr>
          <w:u w:val="single"/>
        </w:rPr>
        <w:t>CVM</w:t>
      </w:r>
      <w:r>
        <w:t>”</w:t>
      </w:r>
      <w:r w:rsidR="00290624" w:rsidRPr="00FB23FA">
        <w:t xml:space="preserve"> significa Comissão de Valores Mobiliários.</w:t>
      </w:r>
    </w:p>
    <w:p w14:paraId="5F00C2B4" w14:textId="282BFC54" w:rsidR="00290624" w:rsidRPr="00FB23FA" w:rsidRDefault="004C53E9" w:rsidP="00290624">
      <w:pPr>
        <w:pStyle w:val="Body2"/>
      </w:pPr>
      <w:r>
        <w:t>“</w:t>
      </w:r>
      <w:r w:rsidR="00290624" w:rsidRPr="00FB23FA">
        <w:rPr>
          <w:u w:val="single"/>
        </w:rPr>
        <w:t>Data de Emissão</w:t>
      </w:r>
      <w:r>
        <w:t>”</w:t>
      </w:r>
      <w:r w:rsidR="00290624" w:rsidRPr="00FB23FA">
        <w:t xml:space="preserve"> tem o significado previsto na </w:t>
      </w:r>
      <w:r w:rsidR="00290624" w:rsidRPr="0035064A">
        <w:t>Cláusula </w:t>
      </w:r>
      <w:r w:rsidR="00290624" w:rsidRPr="0035064A">
        <w:rPr>
          <w:highlight w:val="cyan"/>
        </w:rPr>
        <w:fldChar w:fldCharType="begin"/>
      </w:r>
      <w:r w:rsidR="00290624" w:rsidRPr="0035064A">
        <w:instrText xml:space="preserve"> REF _Ref279826913 \r \p \h  \* MERGEFORMAT </w:instrText>
      </w:r>
      <w:r w:rsidR="00290624" w:rsidRPr="0035064A">
        <w:rPr>
          <w:highlight w:val="cyan"/>
        </w:rPr>
      </w:r>
      <w:r w:rsidR="00290624" w:rsidRPr="0035064A">
        <w:rPr>
          <w:highlight w:val="cyan"/>
        </w:rPr>
        <w:fldChar w:fldCharType="separate"/>
      </w:r>
      <w:r w:rsidR="00ED7895">
        <w:t>7.1 abaixo</w:t>
      </w:r>
      <w:r w:rsidR="00290624" w:rsidRPr="0035064A">
        <w:rPr>
          <w:highlight w:val="cyan"/>
        </w:rPr>
        <w:fldChar w:fldCharType="end"/>
      </w:r>
      <w:r w:rsidR="00290624" w:rsidRPr="00FB23FA">
        <w:t>.</w:t>
      </w:r>
    </w:p>
    <w:p w14:paraId="3B3A5D6A" w14:textId="55FA92AD" w:rsidR="00290624" w:rsidRPr="00FB23FA" w:rsidRDefault="004C53E9" w:rsidP="00964EB7">
      <w:pPr>
        <w:pStyle w:val="Body2"/>
      </w:pPr>
      <w:r>
        <w:t>“</w:t>
      </w:r>
      <w:r w:rsidR="00290624" w:rsidRPr="00FB23FA">
        <w:rPr>
          <w:u w:val="single"/>
        </w:rPr>
        <w:t>Data de Integralização</w:t>
      </w:r>
      <w:r>
        <w:t>”</w:t>
      </w:r>
      <w:r w:rsidR="00290624" w:rsidRPr="00FB23FA">
        <w:t xml:space="preserve"> tem o significado previsto na </w:t>
      </w:r>
      <w:r w:rsidR="00290624" w:rsidRPr="0035064A">
        <w:t>Cláusula </w:t>
      </w:r>
      <w:r w:rsidR="00D26B8D">
        <w:fldChar w:fldCharType="begin"/>
      </w:r>
      <w:r w:rsidR="00D26B8D">
        <w:instrText xml:space="preserve"> REF _Ref68950944 \r \h </w:instrText>
      </w:r>
      <w:r w:rsidR="00D26B8D">
        <w:fldChar w:fldCharType="separate"/>
      </w:r>
      <w:r w:rsidR="00ED7895">
        <w:t>7.9</w:t>
      </w:r>
      <w:r w:rsidR="00D26B8D">
        <w:fldChar w:fldCharType="end"/>
      </w:r>
      <w:r w:rsidR="00ED7895">
        <w:t xml:space="preserve"> abaixo</w:t>
      </w:r>
      <w:r w:rsidR="00290624" w:rsidRPr="00FB23FA">
        <w:t>.</w:t>
      </w:r>
    </w:p>
    <w:p w14:paraId="491E862C" w14:textId="08DF217C" w:rsidR="00290624" w:rsidRPr="00FB23FA" w:rsidRDefault="004C53E9" w:rsidP="00290624">
      <w:pPr>
        <w:pStyle w:val="Body2"/>
      </w:pPr>
      <w:r>
        <w:t>“</w:t>
      </w:r>
      <w:r w:rsidR="00290624" w:rsidRPr="00FB23FA">
        <w:rPr>
          <w:u w:val="single"/>
        </w:rPr>
        <w:t>Data de Vencimento</w:t>
      </w:r>
      <w:r>
        <w:t>”</w:t>
      </w:r>
      <w:r w:rsidR="00290624" w:rsidRPr="00FB23FA">
        <w:t xml:space="preserve"> tem o significado previsto na </w:t>
      </w:r>
      <w:r w:rsidR="00290624" w:rsidRPr="0035064A">
        <w:t>Cláusula</w:t>
      </w:r>
      <w:r w:rsidR="00AE098A">
        <w:t> </w:t>
      </w:r>
      <w:r w:rsidR="00487DB6">
        <w:fldChar w:fldCharType="begin"/>
      </w:r>
      <w:r w:rsidR="00487DB6">
        <w:instrText xml:space="preserve"> REF _Ref70687474 \r \h </w:instrText>
      </w:r>
      <w:r w:rsidR="00487DB6">
        <w:fldChar w:fldCharType="separate"/>
      </w:r>
      <w:r w:rsidR="00ED7895">
        <w:t>7.6</w:t>
      </w:r>
      <w:r w:rsidR="00487DB6">
        <w:fldChar w:fldCharType="end"/>
      </w:r>
      <w:r w:rsidR="00AE098A">
        <w:t xml:space="preserve"> abaixo</w:t>
      </w:r>
      <w:r w:rsidR="00290624" w:rsidRPr="00FB23FA">
        <w:t>.</w:t>
      </w:r>
    </w:p>
    <w:p w14:paraId="3EAB818D" w14:textId="77777777" w:rsidR="00290624" w:rsidRPr="00FB23FA" w:rsidRDefault="004C53E9" w:rsidP="00290624">
      <w:pPr>
        <w:pStyle w:val="Body2"/>
      </w:pPr>
      <w:r>
        <w:t>“</w:t>
      </w:r>
      <w:r w:rsidR="00290624" w:rsidRPr="00FB23FA">
        <w:rPr>
          <w:u w:val="single"/>
        </w:rPr>
        <w:t>Debêntures</w:t>
      </w:r>
      <w:r>
        <w:t>”</w:t>
      </w:r>
      <w:r w:rsidR="00290624" w:rsidRPr="00FB23FA">
        <w:t xml:space="preserve"> </w:t>
      </w:r>
      <w:r w:rsidR="00290624" w:rsidRPr="00FB23FA">
        <w:rPr>
          <w:bCs/>
        </w:rPr>
        <w:t xml:space="preserve">significam as </w:t>
      </w:r>
      <w:r w:rsidR="00290624" w:rsidRPr="00FB23FA">
        <w:t>debêntures objeto desta Escritura de Emissão.</w:t>
      </w:r>
    </w:p>
    <w:p w14:paraId="5495D091" w14:textId="77777777" w:rsidR="00290624" w:rsidRPr="00FB23FA" w:rsidRDefault="004C53E9" w:rsidP="00290624">
      <w:pPr>
        <w:pStyle w:val="Body2"/>
      </w:pPr>
      <w:r>
        <w:lastRenderedPageBreak/>
        <w:t>“</w:t>
      </w:r>
      <w:r w:rsidR="00290624" w:rsidRPr="00FB23FA">
        <w:rPr>
          <w:u w:val="single"/>
        </w:rPr>
        <w:t>Debêntures em Circulação</w:t>
      </w:r>
      <w:r>
        <w:t>”</w:t>
      </w:r>
      <w:r w:rsidR="00290624" w:rsidRPr="00FB23FA">
        <w:t xml:space="preserve"> significam todas as Debêntures subscritas e integralizadas e não resgatadas, excluídas as Debêntures mantidas em tesouraria e, ainda, </w:t>
      </w:r>
      <w:r w:rsidR="00290624">
        <w:t xml:space="preserve">adicionalmente, </w:t>
      </w:r>
      <w:r w:rsidR="00290624" w:rsidRPr="00FB23FA">
        <w:t>para fins de constituição de quórum, excluídas as Debêntures pertencentes, direta ou indiretamente, (i) à Companhia; (</w:t>
      </w:r>
      <w:proofErr w:type="spellStart"/>
      <w:r w:rsidR="00290624" w:rsidRPr="00FB23FA">
        <w:t>ii</w:t>
      </w:r>
      <w:proofErr w:type="spellEnd"/>
      <w:r w:rsidR="00290624" w:rsidRPr="00FB23FA">
        <w:t xml:space="preserve">) a qualquer Controladora, a qualquer Controlada e/ou a qualquer Coligada </w:t>
      </w:r>
      <w:r w:rsidR="00B84F67">
        <w:t>da Companhia</w:t>
      </w:r>
      <w:r w:rsidR="00290624" w:rsidRPr="00FB23FA">
        <w:t>; ou (</w:t>
      </w:r>
      <w:proofErr w:type="spellStart"/>
      <w:r w:rsidR="00290624" w:rsidRPr="00FB23FA">
        <w:t>iii</w:t>
      </w:r>
      <w:proofErr w:type="spellEnd"/>
      <w:r w:rsidR="00290624" w:rsidRPr="00FB23FA">
        <w:t>) a qualquer administrador, cônjuge, companheiro ou parente até o 3º (terceiro) grau de qualquer das pessoas referidas nos itens anteriores.</w:t>
      </w:r>
    </w:p>
    <w:p w14:paraId="126F3C6C" w14:textId="77777777" w:rsidR="00290624" w:rsidRPr="00FB23FA" w:rsidRDefault="004C53E9" w:rsidP="00290624">
      <w:pPr>
        <w:pStyle w:val="Body2"/>
      </w:pPr>
      <w:r>
        <w:t>“</w:t>
      </w:r>
      <w:r w:rsidR="00290624" w:rsidRPr="00FB23FA">
        <w:rPr>
          <w:u w:val="single"/>
        </w:rPr>
        <w:t>Debenturistas</w:t>
      </w:r>
      <w:r>
        <w:t>”</w:t>
      </w:r>
      <w:r w:rsidR="00290624" w:rsidRPr="00FB23FA">
        <w:t xml:space="preserve"> </w:t>
      </w:r>
      <w:r w:rsidR="00290624" w:rsidRPr="00FB23FA">
        <w:rPr>
          <w:bCs/>
        </w:rPr>
        <w:t xml:space="preserve">significam os titulares das </w:t>
      </w:r>
      <w:r w:rsidR="00290624" w:rsidRPr="00FB23FA">
        <w:t>Debentures.</w:t>
      </w:r>
    </w:p>
    <w:p w14:paraId="506DA45F" w14:textId="5E7C5D56" w:rsidR="00290624" w:rsidRPr="00FB23FA" w:rsidRDefault="004C53E9" w:rsidP="00290624">
      <w:pPr>
        <w:pStyle w:val="Body2"/>
      </w:pPr>
      <w:r>
        <w:t>“</w:t>
      </w:r>
      <w:r w:rsidR="00290624" w:rsidRPr="00FB23FA">
        <w:rPr>
          <w:u w:val="single"/>
        </w:rPr>
        <w:t>Demonstrações Financeiras da Companhia</w:t>
      </w:r>
      <w:r>
        <w:t>”</w:t>
      </w:r>
      <w:r w:rsidR="00290624" w:rsidRPr="00FB23FA">
        <w:t xml:space="preserve"> tem o significado previsto na </w:t>
      </w:r>
      <w:r w:rsidR="00290624" w:rsidRPr="0035064A">
        <w:t>Cláusula </w:t>
      </w:r>
      <w:r w:rsidR="00290624" w:rsidRPr="0035064A">
        <w:rPr>
          <w:highlight w:val="cyan"/>
        </w:rPr>
        <w:fldChar w:fldCharType="begin"/>
      </w:r>
      <w:r w:rsidR="00290624" w:rsidRPr="0035064A">
        <w:instrText xml:space="preserve"> REF _Ref279333767 \n \p \h </w:instrText>
      </w:r>
      <w:r w:rsidR="00B84F67">
        <w:rPr>
          <w:highlight w:val="cyan"/>
        </w:rPr>
        <w:instrText xml:space="preserve"> \* MERGEFORMAT </w:instrText>
      </w:r>
      <w:r w:rsidR="00290624" w:rsidRPr="0035064A">
        <w:rPr>
          <w:highlight w:val="cyan"/>
        </w:rPr>
      </w:r>
      <w:r w:rsidR="00290624" w:rsidRPr="0035064A">
        <w:rPr>
          <w:highlight w:val="cyan"/>
        </w:rPr>
        <w:fldChar w:fldCharType="separate"/>
      </w:r>
      <w:r w:rsidR="00ED7895">
        <w:t>10.1 abaixo</w:t>
      </w:r>
      <w:r w:rsidR="00290624" w:rsidRPr="0035064A">
        <w:rPr>
          <w:highlight w:val="cyan"/>
        </w:rPr>
        <w:fldChar w:fldCharType="end"/>
      </w:r>
      <w:r w:rsidR="00290624" w:rsidRPr="0035064A">
        <w:t>, inciso </w:t>
      </w:r>
      <w:r w:rsidR="00290624" w:rsidRPr="0035064A">
        <w:rPr>
          <w:highlight w:val="cyan"/>
        </w:rPr>
        <w:fldChar w:fldCharType="begin"/>
      </w:r>
      <w:r w:rsidR="00290624" w:rsidRPr="0035064A">
        <w:instrText xml:space="preserve"> REF _Ref67926013 \n \h </w:instrText>
      </w:r>
      <w:r w:rsidR="00B84F67">
        <w:rPr>
          <w:highlight w:val="cyan"/>
        </w:rPr>
        <w:instrText xml:space="preserve"> \* MERGEFORMAT </w:instrText>
      </w:r>
      <w:r w:rsidR="00290624" w:rsidRPr="0035064A">
        <w:rPr>
          <w:highlight w:val="cyan"/>
        </w:rPr>
      </w:r>
      <w:r w:rsidR="00290624" w:rsidRPr="0035064A">
        <w:rPr>
          <w:highlight w:val="cyan"/>
        </w:rPr>
        <w:fldChar w:fldCharType="separate"/>
      </w:r>
      <w:r w:rsidR="00ED7895">
        <w:t>(i)</w:t>
      </w:r>
      <w:r w:rsidR="00290624" w:rsidRPr="0035064A">
        <w:rPr>
          <w:highlight w:val="cyan"/>
        </w:rPr>
        <w:fldChar w:fldCharType="end"/>
      </w:r>
      <w:r w:rsidR="00BE34E7">
        <w:t>, abaixo</w:t>
      </w:r>
      <w:r w:rsidR="00290624" w:rsidRPr="00FB23FA">
        <w:t>.</w:t>
      </w:r>
    </w:p>
    <w:p w14:paraId="19479FA4" w14:textId="77777777" w:rsidR="00290624" w:rsidRPr="00FB23FA" w:rsidRDefault="004C53E9" w:rsidP="00290624">
      <w:pPr>
        <w:pStyle w:val="Body2"/>
      </w:pPr>
      <w:r>
        <w:t>“</w:t>
      </w:r>
      <w:r w:rsidR="00290624" w:rsidRPr="00FB23FA">
        <w:rPr>
          <w:u w:val="single"/>
        </w:rPr>
        <w:t>Dia Útil</w:t>
      </w:r>
      <w:r>
        <w:t>”</w:t>
      </w:r>
      <w:r w:rsidR="00290624" w:rsidRPr="00FB23FA">
        <w:t xml:space="preserve"> significa (i) com relação a qualquer obrigação pecuniária, </w:t>
      </w:r>
      <w:bookmarkStart w:id="4" w:name="_Hlk67926046"/>
      <w:r w:rsidR="00290624" w:rsidRPr="00FB23FA">
        <w:t xml:space="preserve">inclusive para fins de cálculo, </w:t>
      </w:r>
      <w:bookmarkEnd w:id="4"/>
      <w:r w:rsidR="00290624" w:rsidRPr="00FB23FA">
        <w:t>qualquer dia que não seja sábado, domingo ou feriado declarado nacional; e (</w:t>
      </w:r>
      <w:proofErr w:type="spellStart"/>
      <w:r w:rsidR="00290624" w:rsidRPr="00FB23FA">
        <w:t>ii</w:t>
      </w:r>
      <w:proofErr w:type="spellEnd"/>
      <w:r w:rsidR="00290624" w:rsidRPr="00FB23FA">
        <w:t>) com relação a qualquer obrigação não pecuniária prevista nesta Escritura de Emissão, qualquer dia no qual haja expediente nos bancos comerciais na Cidade do Rio de Janeiro, Estado do Rio de Janeiro e na Cidade de São Paulo, Estado de São Paulo, e que não seja sábado, domingo ou feriado declarado nacional.</w:t>
      </w:r>
    </w:p>
    <w:p w14:paraId="6BC402DC" w14:textId="1CFF9263" w:rsidR="00290624" w:rsidRDefault="004C53E9" w:rsidP="00290624">
      <w:pPr>
        <w:pStyle w:val="Body2"/>
      </w:pPr>
      <w:r>
        <w:t>“</w:t>
      </w:r>
      <w:r w:rsidR="00290624" w:rsidRPr="0035064A">
        <w:rPr>
          <w:u w:val="single"/>
        </w:rPr>
        <w:t xml:space="preserve">Documentos </w:t>
      </w:r>
      <w:r w:rsidR="0035064A">
        <w:rPr>
          <w:u w:val="single"/>
        </w:rPr>
        <w:t>da</w:t>
      </w:r>
      <w:r w:rsidR="008A47C1">
        <w:rPr>
          <w:u w:val="single"/>
        </w:rPr>
        <w:t>s</w:t>
      </w:r>
      <w:r w:rsidR="0035064A">
        <w:rPr>
          <w:u w:val="single"/>
        </w:rPr>
        <w:t xml:space="preserve"> </w:t>
      </w:r>
      <w:r w:rsidR="008A47C1">
        <w:rPr>
          <w:u w:val="single"/>
        </w:rPr>
        <w:t>Obrigações Garantidas</w:t>
      </w:r>
      <w:r>
        <w:t>”</w:t>
      </w:r>
      <w:r w:rsidR="00290624" w:rsidRPr="00E2785D">
        <w:t xml:space="preserve"> significam, em conjunto, esta Escritura de Emissão, </w:t>
      </w:r>
      <w:r w:rsidR="00964EB7">
        <w:t xml:space="preserve">os Contratos de Garantia </w:t>
      </w:r>
      <w:r w:rsidR="00290624" w:rsidRPr="00E2785D">
        <w:t>e os demais documentos e/ou aditamentos relacionados aos instrumentos referidos acima.</w:t>
      </w:r>
    </w:p>
    <w:p w14:paraId="59AE992C" w14:textId="7EA16607" w:rsidR="00290624" w:rsidRPr="00FB23FA" w:rsidRDefault="004C53E9" w:rsidP="00290624">
      <w:pPr>
        <w:pStyle w:val="Body2"/>
      </w:pPr>
      <w:r w:rsidRPr="00CC4083">
        <w:t>“</w:t>
      </w:r>
      <w:r w:rsidR="00290624" w:rsidRPr="00CC4083">
        <w:rPr>
          <w:u w:val="single"/>
        </w:rPr>
        <w:t>DOERJ</w:t>
      </w:r>
      <w:r w:rsidRPr="00CC4083">
        <w:t>”</w:t>
      </w:r>
      <w:r w:rsidR="00290624" w:rsidRPr="00CC4083">
        <w:t xml:space="preserve"> significa Diário Oficial do Estado do Rio de Janeiro.</w:t>
      </w:r>
    </w:p>
    <w:p w14:paraId="1A371284" w14:textId="265672FF" w:rsidR="00290624" w:rsidRPr="00FB23FA" w:rsidRDefault="004C53E9" w:rsidP="00290624">
      <w:pPr>
        <w:pStyle w:val="Body2"/>
      </w:pPr>
      <w:r>
        <w:t>“</w:t>
      </w:r>
      <w:r w:rsidR="00290624" w:rsidRPr="00FB23FA">
        <w:rPr>
          <w:u w:val="single"/>
        </w:rPr>
        <w:t>Efeito Adverso Relevante</w:t>
      </w:r>
      <w:r>
        <w:t>”</w:t>
      </w:r>
      <w:r w:rsidR="00290624" w:rsidRPr="00FB23FA">
        <w:t xml:space="preserve"> significa (i) qualquer efeito adverso relevante na situação financeira, nos negócios, nos bens, nos resultados operacionais e/ou nas perspectivas da Companhia que possam afetar a capacidade da Companhia de cumprir com qualquer de suas obrigações nos termos desta Escritura de Emissão</w:t>
      </w:r>
      <w:r w:rsidR="00290624">
        <w:t xml:space="preserve"> e/ou de qualquer dos demais </w:t>
      </w:r>
      <w:r w:rsidR="008A47C1">
        <w:t>Documentos das Obrigações Garantidas</w:t>
      </w:r>
      <w:r w:rsidR="00290624" w:rsidRPr="00FB23FA">
        <w:t>; e (</w:t>
      </w:r>
      <w:proofErr w:type="spellStart"/>
      <w:r w:rsidR="00290624" w:rsidRPr="00FB23FA">
        <w:t>ii</w:t>
      </w:r>
      <w:proofErr w:type="spellEnd"/>
      <w:r w:rsidR="00290624" w:rsidRPr="00FB23FA">
        <w:t>) quaisquer eventos que possam afetar de modo adverso e relevante a validade, eficácia ou exequibilidade desta Escritura de Emissão</w:t>
      </w:r>
      <w:r w:rsidR="00290624">
        <w:t xml:space="preserve"> e/ou de qualquer dos demais </w:t>
      </w:r>
      <w:r w:rsidR="008A47C1">
        <w:t>Documentos das Obrigações Garantidas</w:t>
      </w:r>
      <w:r w:rsidR="00290624" w:rsidRPr="00FB23FA">
        <w:t>.</w:t>
      </w:r>
    </w:p>
    <w:p w14:paraId="4DCE0A26" w14:textId="77777777" w:rsidR="00290624" w:rsidRPr="00FB23FA" w:rsidRDefault="004C53E9" w:rsidP="00290624">
      <w:pPr>
        <w:pStyle w:val="Body2"/>
      </w:pPr>
      <w:r>
        <w:t>“</w:t>
      </w:r>
      <w:r w:rsidR="00290624" w:rsidRPr="007375C5">
        <w:rPr>
          <w:u w:val="single"/>
        </w:rPr>
        <w:t>Emissão</w:t>
      </w:r>
      <w:r>
        <w:t>”</w:t>
      </w:r>
      <w:r w:rsidR="00290624" w:rsidRPr="00FB23FA">
        <w:t xml:space="preserve"> significa a emissão das Debêntures, nos termos da Lei das Sociedades por Ações.</w:t>
      </w:r>
    </w:p>
    <w:p w14:paraId="7468367B" w14:textId="29D998E3" w:rsidR="00290624" w:rsidRPr="00FB23FA" w:rsidRDefault="004C53E9" w:rsidP="00964EB7">
      <w:pPr>
        <w:pStyle w:val="Body2"/>
      </w:pPr>
      <w:r>
        <w:t>“</w:t>
      </w:r>
      <w:r w:rsidR="00290624" w:rsidRPr="00FB23FA">
        <w:rPr>
          <w:u w:val="single"/>
        </w:rPr>
        <w:t>Encargos Moratórios</w:t>
      </w:r>
      <w:r>
        <w:t>”</w:t>
      </w:r>
      <w:r w:rsidR="00290624" w:rsidRPr="00FB23FA">
        <w:t xml:space="preserve"> tem o significado previsto na </w:t>
      </w:r>
      <w:r w:rsidR="00290624" w:rsidRPr="000F51B5">
        <w:t>Cláusula </w:t>
      </w:r>
      <w:r w:rsidR="00BE34E7">
        <w:fldChar w:fldCharType="begin"/>
      </w:r>
      <w:r w:rsidR="00BE34E7">
        <w:instrText xml:space="preserve"> REF _Ref68950994 \r \h </w:instrText>
      </w:r>
      <w:r w:rsidR="00BE34E7">
        <w:fldChar w:fldCharType="separate"/>
      </w:r>
      <w:r w:rsidR="00ED7895">
        <w:t>7.16</w:t>
      </w:r>
      <w:r w:rsidR="00BE34E7">
        <w:fldChar w:fldCharType="end"/>
      </w:r>
      <w:r w:rsidR="00BE34E7">
        <w:t xml:space="preserve"> abaixo</w:t>
      </w:r>
      <w:r w:rsidR="00290624" w:rsidRPr="00FB23FA">
        <w:t>.</w:t>
      </w:r>
    </w:p>
    <w:p w14:paraId="5CFF155A" w14:textId="25FBE603" w:rsidR="00290624" w:rsidRPr="00FB23FA" w:rsidRDefault="004C53E9" w:rsidP="00BE34E7">
      <w:pPr>
        <w:pStyle w:val="Body2"/>
      </w:pPr>
      <w:r w:rsidRPr="000F51B5">
        <w:t>“</w:t>
      </w:r>
      <w:r w:rsidR="00290624" w:rsidRPr="000F51B5">
        <w:rPr>
          <w:bCs/>
          <w:u w:val="single"/>
        </w:rPr>
        <w:t>Endividamento Permitido</w:t>
      </w:r>
      <w:r w:rsidRPr="000F51B5">
        <w:t>”</w:t>
      </w:r>
      <w:r w:rsidR="00290624" w:rsidRPr="000F51B5">
        <w:t xml:space="preserve"> significa qualquer dívida que venha a ser assumida pela Companhia destinada a investimentos em reforços exigidos e autorizados pela ANEEL, conforme aplicável, desde que </w:t>
      </w:r>
      <w:r w:rsidR="00B25F38">
        <w:t xml:space="preserve">possua RAP adicional </w:t>
      </w:r>
      <w:r w:rsidR="00290624" w:rsidRPr="000F51B5">
        <w:t xml:space="preserve">já esteja definida e homologada pela ANEEL mediante expedição de ato oficial, até o limite de </w:t>
      </w:r>
      <w:r w:rsidR="00BE34E7" w:rsidRPr="00D4620D">
        <w:t>R$ 25.000.000,00 (vinte e cinco milhões de reais)</w:t>
      </w:r>
      <w:r w:rsidR="00290624" w:rsidRPr="000F51B5">
        <w:t>, atualizados anualmente, a partir da Data de Emissão, pela variação positiva do IPCA, desde que tal dívida tenha prazo médio inferior ao das Debêntures.</w:t>
      </w:r>
      <w:r w:rsidR="00B25F38">
        <w:t xml:space="preserve"> </w:t>
      </w:r>
    </w:p>
    <w:p w14:paraId="40E30386" w14:textId="77777777" w:rsidR="00290624" w:rsidRPr="00FB23FA" w:rsidRDefault="004C53E9" w:rsidP="00290624">
      <w:pPr>
        <w:pStyle w:val="Body2"/>
      </w:pPr>
      <w:r>
        <w:t>“</w:t>
      </w:r>
      <w:r w:rsidR="00290624" w:rsidRPr="00FB23FA">
        <w:rPr>
          <w:u w:val="single"/>
        </w:rPr>
        <w:t>Escritura de Emissão</w:t>
      </w:r>
      <w:r>
        <w:t>”</w:t>
      </w:r>
      <w:r w:rsidR="00290624" w:rsidRPr="00FB23FA">
        <w:t xml:space="preserve"> </w:t>
      </w:r>
      <w:r w:rsidR="00290624" w:rsidRPr="00FB23FA">
        <w:rPr>
          <w:bCs/>
        </w:rPr>
        <w:t>tem o significado previsto no preâmbulo.</w:t>
      </w:r>
    </w:p>
    <w:p w14:paraId="600AFFBF" w14:textId="77777777" w:rsidR="00290624" w:rsidRPr="00FB23FA" w:rsidRDefault="004C53E9" w:rsidP="00290624">
      <w:pPr>
        <w:pStyle w:val="Body2"/>
      </w:pPr>
      <w:r>
        <w:t>“</w:t>
      </w:r>
      <w:proofErr w:type="spellStart"/>
      <w:r w:rsidR="00290624" w:rsidRPr="00FB23FA">
        <w:rPr>
          <w:u w:val="single"/>
        </w:rPr>
        <w:t>Escriturador</w:t>
      </w:r>
      <w:proofErr w:type="spellEnd"/>
      <w:r>
        <w:t>”</w:t>
      </w:r>
      <w:r w:rsidR="00290624" w:rsidRPr="00FB23FA">
        <w:t xml:space="preserve"> significa </w:t>
      </w:r>
      <w:r w:rsidR="00290624" w:rsidRPr="00965001">
        <w:rPr>
          <w:bCs/>
        </w:rPr>
        <w:t>Oliveira Trust Distribuidora de Títulos e Valores Mobiliários S.A.</w:t>
      </w:r>
      <w:r w:rsidR="00290624" w:rsidRPr="00965001">
        <w:t xml:space="preserve">, instituição financeira com sede na Cidade do Rio de Janeiro, Estado do Rio de </w:t>
      </w:r>
      <w:r w:rsidR="00290624" w:rsidRPr="00965001">
        <w:lastRenderedPageBreak/>
        <w:t xml:space="preserve">Janeiro, na Avenida das Américas, </w:t>
      </w:r>
      <w:r w:rsidR="00173CDC">
        <w:t xml:space="preserve">n.º </w:t>
      </w:r>
      <w:r w:rsidR="00290624" w:rsidRPr="00965001">
        <w:t>3</w:t>
      </w:r>
      <w:r w:rsidR="00173CDC">
        <w:t>.</w:t>
      </w:r>
      <w:r w:rsidR="00290624" w:rsidRPr="00965001">
        <w:t>434, bloco 7, 2º andar, inscrita no CNPJ</w:t>
      </w:r>
      <w:r w:rsidR="00173CDC">
        <w:t>/ME</w:t>
      </w:r>
      <w:r w:rsidR="00290624" w:rsidRPr="00965001">
        <w:t xml:space="preserve"> sob o n.º 36.113.876/0001</w:t>
      </w:r>
      <w:r w:rsidR="00290624" w:rsidRPr="00965001">
        <w:noBreakHyphen/>
        <w:t>91</w:t>
      </w:r>
      <w:r w:rsidR="00290624" w:rsidRPr="00FB23FA">
        <w:t>.</w:t>
      </w:r>
    </w:p>
    <w:p w14:paraId="21023AF3" w14:textId="417580D2" w:rsidR="00290624" w:rsidRPr="00FB23FA" w:rsidRDefault="004C53E9" w:rsidP="00290624">
      <w:pPr>
        <w:pStyle w:val="Body2"/>
      </w:pPr>
      <w:r>
        <w:t>“</w:t>
      </w:r>
      <w:r w:rsidR="00290624" w:rsidRPr="00FB23FA">
        <w:rPr>
          <w:u w:val="single"/>
        </w:rPr>
        <w:t>Evento de Inadimplemento</w:t>
      </w:r>
      <w:r>
        <w:t>”</w:t>
      </w:r>
      <w:r w:rsidR="00290624" w:rsidRPr="00FB23FA">
        <w:t xml:space="preserve"> tem o significado previsto na </w:t>
      </w:r>
      <w:r w:rsidR="00290624" w:rsidRPr="000F51B5">
        <w:t>Cláusula </w:t>
      </w:r>
      <w:r w:rsidR="00AE098A">
        <w:fldChar w:fldCharType="begin"/>
      </w:r>
      <w:r w:rsidR="00AE098A">
        <w:instrText xml:space="preserve"> REF _Ref70688276 \r \h </w:instrText>
      </w:r>
      <w:r w:rsidR="00AE098A">
        <w:fldChar w:fldCharType="separate"/>
      </w:r>
      <w:r w:rsidR="00ED7895">
        <w:t>9.1</w:t>
      </w:r>
      <w:r w:rsidR="00AE098A">
        <w:fldChar w:fldCharType="end"/>
      </w:r>
      <w:r w:rsidR="00AE098A">
        <w:t xml:space="preserve"> abaixo</w:t>
      </w:r>
      <w:r w:rsidR="00290624" w:rsidRPr="00FB23FA">
        <w:t>.</w:t>
      </w:r>
    </w:p>
    <w:p w14:paraId="6D9C39B7" w14:textId="349A3C55" w:rsidR="00290624" w:rsidRPr="00FB23FA" w:rsidRDefault="004C53E9" w:rsidP="00290624">
      <w:pPr>
        <w:pStyle w:val="Body2"/>
      </w:pPr>
      <w:r w:rsidRPr="000F51B5">
        <w:t>“</w:t>
      </w:r>
      <w:r w:rsidR="00290624" w:rsidRPr="000F51B5">
        <w:rPr>
          <w:u w:val="single"/>
        </w:rPr>
        <w:t>Garantia Firme</w:t>
      </w:r>
      <w:r w:rsidRPr="000F51B5">
        <w:t>”</w:t>
      </w:r>
      <w:r w:rsidR="00290624" w:rsidRPr="000F51B5">
        <w:t xml:space="preserve"> tem o significado previsto na Cláusula</w:t>
      </w:r>
      <w:r w:rsidR="00AE098A">
        <w:t> </w:t>
      </w:r>
      <w:r w:rsidR="00AE098A">
        <w:fldChar w:fldCharType="begin"/>
      </w:r>
      <w:r w:rsidR="00AE098A">
        <w:instrText xml:space="preserve"> REF _Ref70688340 \r \h </w:instrText>
      </w:r>
      <w:r w:rsidR="00AE098A">
        <w:fldChar w:fldCharType="separate"/>
      </w:r>
      <w:r w:rsidR="00ED7895">
        <w:t>6.4</w:t>
      </w:r>
      <w:r w:rsidR="00AE098A">
        <w:fldChar w:fldCharType="end"/>
      </w:r>
      <w:r w:rsidR="00AE098A">
        <w:t xml:space="preserve"> abaixo</w:t>
      </w:r>
      <w:r w:rsidR="00290624" w:rsidRPr="000F51B5">
        <w:t>.</w:t>
      </w:r>
    </w:p>
    <w:p w14:paraId="1D5F1F96" w14:textId="77777777" w:rsidR="00290624" w:rsidRDefault="004C53E9" w:rsidP="00290624">
      <w:pPr>
        <w:pStyle w:val="Body2"/>
      </w:pPr>
      <w:r>
        <w:t>“</w:t>
      </w:r>
      <w:r w:rsidR="00290624" w:rsidRPr="000E20CA">
        <w:rPr>
          <w:u w:val="single"/>
        </w:rPr>
        <w:t>Garantias</w:t>
      </w:r>
      <w:r>
        <w:t>”</w:t>
      </w:r>
      <w:r w:rsidR="00290624">
        <w:t xml:space="preserve"> significam, em conjunto, a </w:t>
      </w:r>
      <w:r w:rsidR="00173CDC">
        <w:t xml:space="preserve">Alienação Fiduciária </w:t>
      </w:r>
      <w:r w:rsidR="00290624">
        <w:t>e a Cessão Fiduciária.</w:t>
      </w:r>
    </w:p>
    <w:p w14:paraId="1E447D36" w14:textId="26B07A07" w:rsidR="00495985" w:rsidRPr="00CC4083" w:rsidRDefault="00495985" w:rsidP="00495985">
      <w:pPr>
        <w:pStyle w:val="Body2"/>
      </w:pPr>
      <w:bookmarkStart w:id="5" w:name="_Hlk68858599"/>
      <w:r w:rsidRPr="00CC4083">
        <w:t>“</w:t>
      </w:r>
      <w:r w:rsidRPr="00CC4083">
        <w:rPr>
          <w:u w:val="single"/>
        </w:rPr>
        <w:t>ICSD</w:t>
      </w:r>
      <w:r w:rsidRPr="00CC4083">
        <w:t xml:space="preserve">” significa Índice de Cobertura do Serviço da Dívida, calculado com base nas Demonstrações Financeiras da Companhia, pela divisão da Geração de Caixa da Atividade (conforme descrito abaixo) pelo Serviço da Dívida (conforme descrito abaixo), devendo referido Auditor Independente emitir notas explicativas contemplando relatório de apuração do ICSD, conforme a seguinte metodologia de cálculo: </w:t>
      </w:r>
    </w:p>
    <w:p w14:paraId="4484403B" w14:textId="77777777" w:rsidR="00495985" w:rsidRPr="00CC4083" w:rsidRDefault="00495985" w:rsidP="00495985">
      <w:pPr>
        <w:pStyle w:val="Body2"/>
      </w:pPr>
      <w:r w:rsidRPr="00CC4083">
        <w:t>(A) Geração de Caixa da Atividade</w:t>
      </w:r>
    </w:p>
    <w:tbl>
      <w:tblPr>
        <w:tblStyle w:val="Tabelacomgrade"/>
        <w:tblW w:w="8268" w:type="dxa"/>
        <w:tblInd w:w="1271" w:type="dxa"/>
        <w:tblLook w:val="04A0" w:firstRow="1" w:lastRow="0" w:firstColumn="1" w:lastColumn="0" w:noHBand="0" w:noVBand="1"/>
      </w:tblPr>
      <w:tblGrid>
        <w:gridCol w:w="851"/>
        <w:gridCol w:w="7417"/>
      </w:tblGrid>
      <w:tr w:rsidR="00495985" w:rsidRPr="008651B1" w14:paraId="1B87C0EB" w14:textId="77777777" w:rsidTr="00EF2C72">
        <w:tc>
          <w:tcPr>
            <w:tcW w:w="851" w:type="dxa"/>
          </w:tcPr>
          <w:p w14:paraId="20A0F971"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5A8E2E01" w14:textId="77777777" w:rsidR="00495985" w:rsidRPr="00CC4083" w:rsidRDefault="00495985" w:rsidP="00EF2C72">
            <w:pPr>
              <w:tabs>
                <w:tab w:val="left" w:pos="709"/>
              </w:tabs>
              <w:spacing w:before="40" w:after="40" w:line="276" w:lineRule="auto"/>
              <w:rPr>
                <w:szCs w:val="22"/>
              </w:rPr>
            </w:pPr>
            <w:r w:rsidRPr="00CC4083">
              <w:rPr>
                <w:szCs w:val="22"/>
              </w:rPr>
              <w:t>LAJIDA (EBITDA);</w:t>
            </w:r>
          </w:p>
        </w:tc>
      </w:tr>
      <w:tr w:rsidR="00495985" w:rsidRPr="008651B1" w14:paraId="5AA9379C" w14:textId="77777777" w:rsidTr="00EF2C72">
        <w:tc>
          <w:tcPr>
            <w:tcW w:w="851" w:type="dxa"/>
          </w:tcPr>
          <w:p w14:paraId="4200C812"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33082611" w14:textId="77777777" w:rsidR="00495985" w:rsidRPr="00CC4083" w:rsidRDefault="00495985" w:rsidP="00EF2C72">
            <w:pPr>
              <w:tabs>
                <w:tab w:val="left" w:pos="709"/>
              </w:tabs>
              <w:spacing w:before="40" w:after="40" w:line="276" w:lineRule="auto"/>
              <w:rPr>
                <w:szCs w:val="22"/>
              </w:rPr>
            </w:pPr>
            <w:r w:rsidRPr="00CC4083">
              <w:rPr>
                <w:szCs w:val="22"/>
              </w:rPr>
              <w:t>Pagamento de Imposto de Renda</w:t>
            </w:r>
          </w:p>
        </w:tc>
      </w:tr>
      <w:tr w:rsidR="00495985" w:rsidRPr="008651B1" w14:paraId="79B96968" w14:textId="77777777" w:rsidTr="00EF2C72">
        <w:tc>
          <w:tcPr>
            <w:tcW w:w="851" w:type="dxa"/>
          </w:tcPr>
          <w:p w14:paraId="28C748EB"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004532C5" w14:textId="77777777" w:rsidR="00495985" w:rsidRPr="00CC4083" w:rsidRDefault="00495985" w:rsidP="00EF2C72">
            <w:pPr>
              <w:tabs>
                <w:tab w:val="left" w:pos="709"/>
              </w:tabs>
              <w:spacing w:before="40" w:after="40" w:line="276" w:lineRule="auto"/>
              <w:rPr>
                <w:szCs w:val="22"/>
              </w:rPr>
            </w:pPr>
            <w:r w:rsidRPr="00CC4083">
              <w:rPr>
                <w:szCs w:val="22"/>
              </w:rPr>
              <w:t>Pagamento de Contribuição Social Sobre o Lucro Líquido.</w:t>
            </w:r>
          </w:p>
        </w:tc>
      </w:tr>
    </w:tbl>
    <w:p w14:paraId="590DC3AD" w14:textId="77777777" w:rsidR="00495985" w:rsidRPr="00CC4083" w:rsidRDefault="00495985" w:rsidP="00495985">
      <w:pPr>
        <w:tabs>
          <w:tab w:val="left" w:pos="709"/>
        </w:tabs>
        <w:ind w:left="1418"/>
        <w:rPr>
          <w:szCs w:val="22"/>
        </w:rPr>
      </w:pPr>
    </w:p>
    <w:p w14:paraId="0018A6AF" w14:textId="77777777" w:rsidR="00495985" w:rsidRPr="00CC4083" w:rsidRDefault="00495985" w:rsidP="00495985">
      <w:pPr>
        <w:pStyle w:val="Body2"/>
      </w:pPr>
      <w:r w:rsidRPr="00CC4083">
        <w:t>(B) Serviço da Dívida</w:t>
      </w:r>
    </w:p>
    <w:tbl>
      <w:tblPr>
        <w:tblStyle w:val="Tabelacomgrade"/>
        <w:tblW w:w="8268" w:type="dxa"/>
        <w:tblInd w:w="1271" w:type="dxa"/>
        <w:tblLook w:val="04A0" w:firstRow="1" w:lastRow="0" w:firstColumn="1" w:lastColumn="0" w:noHBand="0" w:noVBand="1"/>
      </w:tblPr>
      <w:tblGrid>
        <w:gridCol w:w="851"/>
        <w:gridCol w:w="7417"/>
      </w:tblGrid>
      <w:tr w:rsidR="00495985" w:rsidRPr="008651B1" w14:paraId="55AF7601" w14:textId="77777777" w:rsidTr="00EF2C72">
        <w:tc>
          <w:tcPr>
            <w:tcW w:w="851" w:type="dxa"/>
          </w:tcPr>
          <w:p w14:paraId="4CBF2B1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5CE4EEF1" w14:textId="77777777" w:rsidR="00495985" w:rsidRPr="00CC4083" w:rsidRDefault="00495985" w:rsidP="00EF2C72">
            <w:pPr>
              <w:tabs>
                <w:tab w:val="left" w:pos="709"/>
              </w:tabs>
              <w:spacing w:before="40" w:after="40" w:line="276" w:lineRule="auto"/>
              <w:rPr>
                <w:szCs w:val="22"/>
              </w:rPr>
            </w:pPr>
            <w:r w:rsidRPr="00CC4083">
              <w:rPr>
                <w:szCs w:val="22"/>
              </w:rPr>
              <w:t>Amortização de Principal;</w:t>
            </w:r>
          </w:p>
        </w:tc>
      </w:tr>
      <w:tr w:rsidR="00495985" w:rsidRPr="008651B1" w14:paraId="64C485DF" w14:textId="77777777" w:rsidTr="00EF2C72">
        <w:tc>
          <w:tcPr>
            <w:tcW w:w="851" w:type="dxa"/>
          </w:tcPr>
          <w:p w14:paraId="474EF821"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3B91D5D1" w14:textId="77777777" w:rsidR="00495985" w:rsidRPr="00CC4083" w:rsidRDefault="00495985" w:rsidP="00EF2C72">
            <w:pPr>
              <w:tabs>
                <w:tab w:val="left" w:pos="709"/>
              </w:tabs>
              <w:spacing w:before="40" w:after="40" w:line="276" w:lineRule="auto"/>
              <w:rPr>
                <w:szCs w:val="22"/>
              </w:rPr>
            </w:pPr>
            <w:r w:rsidRPr="00CC4083">
              <w:rPr>
                <w:szCs w:val="22"/>
              </w:rPr>
              <w:t>Pagamento de Juros.</w:t>
            </w:r>
          </w:p>
        </w:tc>
      </w:tr>
    </w:tbl>
    <w:p w14:paraId="625098C5" w14:textId="77777777" w:rsidR="00495985" w:rsidRPr="00CC4083" w:rsidRDefault="00495985" w:rsidP="00495985">
      <w:pPr>
        <w:tabs>
          <w:tab w:val="left" w:pos="709"/>
        </w:tabs>
        <w:ind w:left="1418"/>
        <w:rPr>
          <w:szCs w:val="22"/>
        </w:rPr>
      </w:pPr>
    </w:p>
    <w:p w14:paraId="4901B8D3" w14:textId="77777777" w:rsidR="00495985" w:rsidRPr="00CC4083" w:rsidRDefault="00495985" w:rsidP="00495985">
      <w:pPr>
        <w:pStyle w:val="Body2"/>
      </w:pPr>
      <w:r w:rsidRPr="00CC4083">
        <w:t>Índice de Cobertura do Serviço da Dívida = (A) / (B)</w:t>
      </w:r>
    </w:p>
    <w:p w14:paraId="621C48C6" w14:textId="77777777" w:rsidR="00495985" w:rsidRPr="00CC4083" w:rsidRDefault="00495985" w:rsidP="00495985">
      <w:pPr>
        <w:pStyle w:val="Body2"/>
      </w:pPr>
      <w:r w:rsidRPr="00CC4083">
        <w:t xml:space="preserve">O LAJIDA (EBITDA) corresponde ao somatório dos itens abaixo discriminados: </w:t>
      </w:r>
    </w:p>
    <w:tbl>
      <w:tblPr>
        <w:tblStyle w:val="Tabelacomgrade"/>
        <w:tblW w:w="8268" w:type="dxa"/>
        <w:tblInd w:w="1271" w:type="dxa"/>
        <w:tblLook w:val="04A0" w:firstRow="1" w:lastRow="0" w:firstColumn="1" w:lastColumn="0" w:noHBand="0" w:noVBand="1"/>
      </w:tblPr>
      <w:tblGrid>
        <w:gridCol w:w="851"/>
        <w:gridCol w:w="7417"/>
      </w:tblGrid>
      <w:tr w:rsidR="00495985" w:rsidRPr="008651B1" w14:paraId="4BC2F953" w14:textId="77777777" w:rsidTr="00EF2C72">
        <w:tc>
          <w:tcPr>
            <w:tcW w:w="851" w:type="dxa"/>
          </w:tcPr>
          <w:p w14:paraId="7220B0C3"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B2A2B10" w14:textId="77777777" w:rsidR="00495985" w:rsidRPr="00CC4083" w:rsidRDefault="00495985" w:rsidP="00EF2C72">
            <w:pPr>
              <w:tabs>
                <w:tab w:val="left" w:pos="709"/>
              </w:tabs>
              <w:spacing w:before="40" w:after="40" w:line="276" w:lineRule="auto"/>
              <w:rPr>
                <w:szCs w:val="22"/>
              </w:rPr>
            </w:pPr>
            <w:r w:rsidRPr="00CC4083">
              <w:rPr>
                <w:szCs w:val="22"/>
              </w:rPr>
              <w:t>Lucro/Prejuízo Antes do Imposto de Renda;</w:t>
            </w:r>
          </w:p>
        </w:tc>
      </w:tr>
      <w:tr w:rsidR="00495985" w:rsidRPr="008651B1" w14:paraId="6AF8FEEF" w14:textId="77777777" w:rsidTr="00EF2C72">
        <w:tc>
          <w:tcPr>
            <w:tcW w:w="851" w:type="dxa"/>
          </w:tcPr>
          <w:p w14:paraId="11E3D061"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BBDC9F0" w14:textId="77777777" w:rsidR="00495985" w:rsidRPr="00CC4083" w:rsidRDefault="00495985" w:rsidP="00EF2C72">
            <w:pPr>
              <w:tabs>
                <w:tab w:val="left" w:pos="709"/>
              </w:tabs>
              <w:spacing w:before="40" w:after="40" w:line="276" w:lineRule="auto"/>
              <w:rPr>
                <w:szCs w:val="22"/>
              </w:rPr>
            </w:pPr>
            <w:r w:rsidRPr="00CC4083">
              <w:rPr>
                <w:szCs w:val="22"/>
              </w:rPr>
              <w:t>Resultado Financeiro Líquido Negativo/Positivo;</w:t>
            </w:r>
          </w:p>
        </w:tc>
      </w:tr>
      <w:tr w:rsidR="00495985" w:rsidRPr="008651B1" w14:paraId="07103A4A" w14:textId="77777777" w:rsidTr="00EF2C72">
        <w:tc>
          <w:tcPr>
            <w:tcW w:w="851" w:type="dxa"/>
          </w:tcPr>
          <w:p w14:paraId="6D5915AD"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0DA17B9F" w14:textId="77777777" w:rsidR="00495985" w:rsidRPr="00CC4083" w:rsidRDefault="00495985" w:rsidP="00EF2C72">
            <w:pPr>
              <w:tabs>
                <w:tab w:val="left" w:pos="709"/>
              </w:tabs>
              <w:spacing w:before="40" w:after="40" w:line="276" w:lineRule="auto"/>
              <w:rPr>
                <w:szCs w:val="22"/>
              </w:rPr>
            </w:pPr>
            <w:r w:rsidRPr="00CC4083">
              <w:rPr>
                <w:szCs w:val="22"/>
              </w:rPr>
              <w:t>Resultado com Equivalência Patrimonial Negativo/Positivo;</w:t>
            </w:r>
          </w:p>
        </w:tc>
      </w:tr>
      <w:tr w:rsidR="00495985" w:rsidRPr="008651B1" w14:paraId="663DDDBD" w14:textId="77777777" w:rsidTr="00EF2C72">
        <w:tc>
          <w:tcPr>
            <w:tcW w:w="851" w:type="dxa"/>
          </w:tcPr>
          <w:p w14:paraId="1498CCDA"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44F781DD" w14:textId="77777777" w:rsidR="00495985" w:rsidRPr="00CC4083" w:rsidRDefault="00495985" w:rsidP="00EF2C72">
            <w:pPr>
              <w:tabs>
                <w:tab w:val="left" w:pos="709"/>
              </w:tabs>
              <w:spacing w:before="40" w:after="40" w:line="276" w:lineRule="auto"/>
              <w:rPr>
                <w:szCs w:val="22"/>
              </w:rPr>
            </w:pPr>
            <w:r w:rsidRPr="00CC4083">
              <w:rPr>
                <w:szCs w:val="22"/>
              </w:rPr>
              <w:t>Depreciações e Amortizações;</w:t>
            </w:r>
          </w:p>
        </w:tc>
      </w:tr>
      <w:tr w:rsidR="00495985" w:rsidRPr="008651B1" w14:paraId="488B6C8B" w14:textId="77777777" w:rsidTr="00EF2C72">
        <w:tc>
          <w:tcPr>
            <w:tcW w:w="851" w:type="dxa"/>
          </w:tcPr>
          <w:p w14:paraId="6E708F6C"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F3B146C" w14:textId="77777777" w:rsidR="00495985" w:rsidRPr="00CC4083" w:rsidRDefault="00495985" w:rsidP="00EF2C72">
            <w:pPr>
              <w:tabs>
                <w:tab w:val="left" w:pos="709"/>
              </w:tabs>
              <w:spacing w:before="40" w:after="40" w:line="276" w:lineRule="auto"/>
              <w:rPr>
                <w:szCs w:val="22"/>
              </w:rPr>
            </w:pPr>
            <w:r w:rsidRPr="00CC4083">
              <w:rPr>
                <w:szCs w:val="22"/>
              </w:rPr>
              <w:t xml:space="preserve">Perdas (Desvalorização) por </w:t>
            </w:r>
            <w:proofErr w:type="spellStart"/>
            <w:r w:rsidRPr="00CC4083">
              <w:rPr>
                <w:i/>
                <w:iCs/>
                <w:szCs w:val="22"/>
              </w:rPr>
              <w:t>Impairment</w:t>
            </w:r>
            <w:proofErr w:type="spellEnd"/>
            <w:r w:rsidRPr="00CC4083">
              <w:rPr>
                <w:szCs w:val="22"/>
              </w:rPr>
              <w:t>/Reversões de Perdas Anteriores;</w:t>
            </w:r>
          </w:p>
        </w:tc>
      </w:tr>
      <w:tr w:rsidR="00495985" w:rsidRPr="008651B1" w14:paraId="573F9406" w14:textId="77777777" w:rsidTr="00EF2C72">
        <w:tc>
          <w:tcPr>
            <w:tcW w:w="851" w:type="dxa"/>
          </w:tcPr>
          <w:p w14:paraId="27CFED56"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ED0B1BD" w14:textId="77777777" w:rsidR="00495985" w:rsidRPr="00CC4083" w:rsidRDefault="00495985" w:rsidP="00EF2C72">
            <w:pPr>
              <w:tabs>
                <w:tab w:val="left" w:pos="709"/>
              </w:tabs>
              <w:spacing w:before="40" w:after="40" w:line="276" w:lineRule="auto"/>
              <w:rPr>
                <w:szCs w:val="22"/>
              </w:rPr>
            </w:pPr>
            <w:r w:rsidRPr="00CC4083">
              <w:rPr>
                <w:szCs w:val="22"/>
              </w:rPr>
              <w:t>Resultado com Operações Descontinuadas Negativo/Positivo;</w:t>
            </w:r>
          </w:p>
        </w:tc>
      </w:tr>
      <w:tr w:rsidR="00495985" w:rsidRPr="008651B1" w14:paraId="43A3ECC5" w14:textId="77777777" w:rsidTr="00EF2C72">
        <w:tc>
          <w:tcPr>
            <w:tcW w:w="851" w:type="dxa"/>
          </w:tcPr>
          <w:p w14:paraId="3D1E877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573FBF8A" w14:textId="77777777" w:rsidR="00495985" w:rsidRPr="00CC4083" w:rsidRDefault="00495985" w:rsidP="00EF2C72">
            <w:pPr>
              <w:tabs>
                <w:tab w:val="left" w:pos="709"/>
              </w:tabs>
              <w:spacing w:before="40" w:after="40" w:line="276" w:lineRule="auto"/>
              <w:rPr>
                <w:szCs w:val="22"/>
              </w:rPr>
            </w:pPr>
            <w:r w:rsidRPr="00CC4083">
              <w:rPr>
                <w:szCs w:val="22"/>
              </w:rPr>
              <w:t>Outras Receitas Operacionais; (1)</w:t>
            </w:r>
          </w:p>
        </w:tc>
      </w:tr>
      <w:tr w:rsidR="00495985" w:rsidRPr="008651B1" w14:paraId="5E55DF55" w14:textId="77777777" w:rsidTr="00EF2C72">
        <w:tc>
          <w:tcPr>
            <w:tcW w:w="851" w:type="dxa"/>
          </w:tcPr>
          <w:p w14:paraId="02BF210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7962CCC0" w14:textId="77777777" w:rsidR="00495985" w:rsidRPr="00CC4083" w:rsidRDefault="00495985" w:rsidP="00EF2C72">
            <w:pPr>
              <w:tabs>
                <w:tab w:val="left" w:pos="709"/>
              </w:tabs>
              <w:spacing w:before="40" w:after="40" w:line="276" w:lineRule="auto"/>
              <w:rPr>
                <w:szCs w:val="22"/>
              </w:rPr>
            </w:pPr>
            <w:r w:rsidRPr="00CC4083">
              <w:rPr>
                <w:szCs w:val="22"/>
              </w:rPr>
              <w:t>PIS e COFINS Diferidos por Conta da Aplicação do ICPC 01; (2)</w:t>
            </w:r>
          </w:p>
        </w:tc>
      </w:tr>
      <w:tr w:rsidR="00495985" w:rsidRPr="008651B1" w14:paraId="5AADFF70" w14:textId="77777777" w:rsidTr="00EF2C72">
        <w:tc>
          <w:tcPr>
            <w:tcW w:w="851" w:type="dxa"/>
          </w:tcPr>
          <w:p w14:paraId="1F659AEB"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17F4F773" w14:textId="703D92E9" w:rsidR="00495985" w:rsidRPr="00CC4083" w:rsidRDefault="00495985" w:rsidP="00EF2C72">
            <w:pPr>
              <w:tabs>
                <w:tab w:val="left" w:pos="709"/>
              </w:tabs>
              <w:spacing w:before="40" w:after="40" w:line="276" w:lineRule="auto"/>
              <w:rPr>
                <w:szCs w:val="22"/>
              </w:rPr>
            </w:pPr>
            <w:r w:rsidRPr="00CC4083">
              <w:rPr>
                <w:szCs w:val="22"/>
              </w:rPr>
              <w:t>Margem de Construção (Receita de Construção - Custo de Construção); (3)</w:t>
            </w:r>
          </w:p>
          <w:p w14:paraId="2BC5B498" w14:textId="46F05F78" w:rsidR="00495985" w:rsidRPr="00CC4083" w:rsidRDefault="00495985" w:rsidP="00495985">
            <w:pPr>
              <w:tabs>
                <w:tab w:val="left" w:pos="709"/>
              </w:tabs>
              <w:spacing w:before="40" w:after="40" w:line="276" w:lineRule="auto"/>
              <w:rPr>
                <w:szCs w:val="22"/>
              </w:rPr>
            </w:pPr>
          </w:p>
        </w:tc>
      </w:tr>
      <w:tr w:rsidR="00495985" w:rsidRPr="008651B1" w14:paraId="77888DAF" w14:textId="77777777" w:rsidTr="00EF2C72">
        <w:tc>
          <w:tcPr>
            <w:tcW w:w="851" w:type="dxa"/>
          </w:tcPr>
          <w:p w14:paraId="602D4BD2"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44C292DA" w14:textId="77777777" w:rsidR="00495985" w:rsidRPr="00CC4083" w:rsidRDefault="00495985" w:rsidP="00EF2C72">
            <w:pPr>
              <w:tabs>
                <w:tab w:val="left" w:pos="709"/>
              </w:tabs>
              <w:spacing w:before="40" w:after="40" w:line="276" w:lineRule="auto"/>
              <w:rPr>
                <w:szCs w:val="22"/>
              </w:rPr>
            </w:pPr>
            <w:r w:rsidRPr="00CC4083">
              <w:rPr>
                <w:szCs w:val="22"/>
              </w:rPr>
              <w:t>Receita com Ativo Financeiro da Concessão; (4)</w:t>
            </w:r>
          </w:p>
        </w:tc>
      </w:tr>
      <w:tr w:rsidR="00495985" w:rsidRPr="008651B1" w14:paraId="70A46B20" w14:textId="77777777" w:rsidTr="00EF2C72">
        <w:tc>
          <w:tcPr>
            <w:tcW w:w="851" w:type="dxa"/>
          </w:tcPr>
          <w:p w14:paraId="4CB06045"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256A0DE9" w14:textId="77777777" w:rsidR="00495985" w:rsidRPr="00CC4083" w:rsidRDefault="00495985" w:rsidP="00EF2C72">
            <w:pPr>
              <w:tabs>
                <w:tab w:val="left" w:pos="709"/>
              </w:tabs>
              <w:spacing w:before="40" w:after="40" w:line="276" w:lineRule="auto"/>
              <w:rPr>
                <w:szCs w:val="22"/>
              </w:rPr>
            </w:pPr>
            <w:r w:rsidRPr="00CC4083">
              <w:rPr>
                <w:szCs w:val="22"/>
              </w:rPr>
              <w:t>Receita para a Cobertura dos Gastos com Operação e Manutenção; (4)</w:t>
            </w:r>
          </w:p>
        </w:tc>
      </w:tr>
      <w:tr w:rsidR="00495985" w:rsidRPr="008651B1" w14:paraId="209AAD4B" w14:textId="77777777" w:rsidTr="00EF2C72">
        <w:tc>
          <w:tcPr>
            <w:tcW w:w="851" w:type="dxa"/>
          </w:tcPr>
          <w:p w14:paraId="6EAE8F6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39C04819" w14:textId="77777777" w:rsidR="00495985" w:rsidRPr="00CC4083" w:rsidRDefault="00495985" w:rsidP="00EF2C72">
            <w:pPr>
              <w:tabs>
                <w:tab w:val="left" w:pos="709"/>
              </w:tabs>
              <w:spacing w:before="40" w:after="40" w:line="276" w:lineRule="auto"/>
              <w:rPr>
                <w:szCs w:val="22"/>
              </w:rPr>
            </w:pPr>
            <w:r w:rsidRPr="00CC4083">
              <w:rPr>
                <w:szCs w:val="22"/>
              </w:rPr>
              <w:t>Receita Anual Permitida no Exercício (neste montante deve estar considerada a respectiva parcela do PIS e da COFINS bem como as demais deduções da Receita Operacional Bruta atinentes às atividades de transmissão); (4)</w:t>
            </w:r>
          </w:p>
        </w:tc>
      </w:tr>
      <w:tr w:rsidR="00495985" w:rsidRPr="008651B1" w14:paraId="12554B16" w14:textId="77777777" w:rsidTr="00EF2C72">
        <w:tc>
          <w:tcPr>
            <w:tcW w:w="851" w:type="dxa"/>
          </w:tcPr>
          <w:p w14:paraId="68F6D14A" w14:textId="77777777" w:rsidR="00495985" w:rsidRPr="00CC4083" w:rsidRDefault="00495985" w:rsidP="00EF2C72">
            <w:pPr>
              <w:tabs>
                <w:tab w:val="left" w:pos="709"/>
              </w:tabs>
              <w:spacing w:before="40" w:after="40" w:line="276" w:lineRule="auto"/>
              <w:rPr>
                <w:szCs w:val="22"/>
              </w:rPr>
            </w:pPr>
            <w:r w:rsidRPr="00CC4083">
              <w:rPr>
                <w:szCs w:val="22"/>
              </w:rPr>
              <w:lastRenderedPageBreak/>
              <w:t>(+/-)</w:t>
            </w:r>
          </w:p>
        </w:tc>
        <w:tc>
          <w:tcPr>
            <w:tcW w:w="7417" w:type="dxa"/>
          </w:tcPr>
          <w:p w14:paraId="5FC7E2D1" w14:textId="77777777" w:rsidR="00495985" w:rsidRPr="00CC4083" w:rsidRDefault="00495985" w:rsidP="00EF2C72">
            <w:pPr>
              <w:tabs>
                <w:tab w:val="left" w:pos="709"/>
              </w:tabs>
              <w:spacing w:before="40" w:after="40" w:line="276" w:lineRule="auto"/>
              <w:rPr>
                <w:szCs w:val="22"/>
              </w:rPr>
            </w:pPr>
            <w:r w:rsidRPr="00CC4083">
              <w:rPr>
                <w:szCs w:val="22"/>
              </w:rPr>
              <w:t>Outros Ajustes IFRS. (5)</w:t>
            </w:r>
          </w:p>
        </w:tc>
      </w:tr>
    </w:tbl>
    <w:p w14:paraId="6D2E58B1" w14:textId="77777777" w:rsidR="00495985" w:rsidRPr="00CC4083" w:rsidRDefault="00495985" w:rsidP="00495985">
      <w:pPr>
        <w:tabs>
          <w:tab w:val="left" w:pos="709"/>
        </w:tabs>
        <w:ind w:left="1418"/>
        <w:rPr>
          <w:szCs w:val="22"/>
        </w:rPr>
      </w:pPr>
    </w:p>
    <w:p w14:paraId="260D6601" w14:textId="77777777" w:rsidR="00495985" w:rsidRPr="00CC4083" w:rsidRDefault="00495985" w:rsidP="00495985">
      <w:pPr>
        <w:pStyle w:val="Body2"/>
      </w:pPr>
      <w:r w:rsidRPr="00CC4083">
        <w:t>(1) Outras receitas operacionais, tais como lucro na alienação de imobilizado, investimentos ou intangível, a título meramente exemplificativo.</w:t>
      </w:r>
    </w:p>
    <w:p w14:paraId="6B0EF6D3" w14:textId="77777777" w:rsidR="00495985" w:rsidRPr="00CC4083" w:rsidRDefault="00495985" w:rsidP="00495985">
      <w:pPr>
        <w:pStyle w:val="Body2"/>
      </w:pPr>
      <w:r w:rsidRPr="00CC4083">
        <w:t>(2) O valor referente ao pagamento, dentro do exercício apurado, de PIS e COFINS diferidos em exercícios anteriores deverá ser diminuído da conta do LAJIDA (EBITDA).</w:t>
      </w:r>
    </w:p>
    <w:p w14:paraId="381FDAEA" w14:textId="13FD1E4A" w:rsidR="00495985" w:rsidRPr="00CC4083" w:rsidRDefault="00495985" w:rsidP="00495985">
      <w:pPr>
        <w:pStyle w:val="Body2"/>
      </w:pPr>
      <w:r w:rsidRPr="00CC4083">
        <w:t>(3) Eliminar o efeito positivo da margem de construção (ICPC 01/IFRIC 12).</w:t>
      </w:r>
    </w:p>
    <w:p w14:paraId="391E09F7" w14:textId="77777777" w:rsidR="00495985" w:rsidRPr="00CC4083" w:rsidRDefault="00495985" w:rsidP="00495985">
      <w:pPr>
        <w:pStyle w:val="Body2"/>
      </w:pPr>
      <w:r w:rsidRPr="00CC4083">
        <w:t>(4) Deverá ser desconsiderado qualquer resultado positivo na Demonstração de Resultado do Exercício cuja contrapartida seja o Ativo Financeiro da Concessão (ICPC 01/IFRIC 12) e Receita para a Cobertura dos Gastos com Operação e Manutenção (ICPC 01/IFRIC 12) que não representam efetiva demanda de caixa operacional ou que ultrapassem os valores efetivamente recebidos através da Receita Anual Permitida.</w:t>
      </w:r>
    </w:p>
    <w:p w14:paraId="50712318" w14:textId="74E2B7B9" w:rsidR="00495985" w:rsidRPr="00FB23FA" w:rsidRDefault="00495985" w:rsidP="00495985">
      <w:pPr>
        <w:pStyle w:val="Body2"/>
      </w:pPr>
      <w:r w:rsidRPr="00CC4083">
        <w:t>(5) Os “Outros Ajustes IFRS” consistem na adição de eventuais despesas que não impliquem efetiva saída de caixa operacional, bem como na subtração de eventuais receitas que não impliquem efetiva entrada de caixa operacional.</w:t>
      </w:r>
      <w:bookmarkEnd w:id="5"/>
    </w:p>
    <w:p w14:paraId="1F5C2BCF" w14:textId="77777777" w:rsidR="00290624" w:rsidRPr="00FB23FA" w:rsidRDefault="004C53E9" w:rsidP="00495985">
      <w:pPr>
        <w:pStyle w:val="Body2"/>
      </w:pPr>
      <w:r>
        <w:t>“</w:t>
      </w:r>
      <w:r w:rsidR="00290624" w:rsidRPr="00FB23FA">
        <w:rPr>
          <w:u w:val="single"/>
        </w:rPr>
        <w:t>Instrução CVM 358</w:t>
      </w:r>
      <w:r>
        <w:t>”</w:t>
      </w:r>
      <w:r w:rsidR="00290624" w:rsidRPr="00FB23FA">
        <w:t xml:space="preserve"> significa Instrução da CVM n.º 358, de 3 de janeiro de 2002, conforme alterada.</w:t>
      </w:r>
    </w:p>
    <w:p w14:paraId="2E0960BE" w14:textId="77777777" w:rsidR="00290624" w:rsidRPr="00FB23FA" w:rsidRDefault="004C53E9" w:rsidP="00290624">
      <w:pPr>
        <w:pStyle w:val="Body2"/>
      </w:pPr>
      <w:r>
        <w:t>“</w:t>
      </w:r>
      <w:r w:rsidR="00290624" w:rsidRPr="00FB23FA">
        <w:rPr>
          <w:u w:val="single"/>
        </w:rPr>
        <w:t>Instrução CVM 476</w:t>
      </w:r>
      <w:r>
        <w:t>”</w:t>
      </w:r>
      <w:r w:rsidR="00290624" w:rsidRPr="00FB23FA">
        <w:t xml:space="preserve"> significa Instrução da CVM n.º 476, de 16 de janeiro de 2009, conforme alterada.</w:t>
      </w:r>
    </w:p>
    <w:p w14:paraId="4B40297A" w14:textId="5596C959" w:rsidR="00290624" w:rsidRPr="00FB23FA" w:rsidRDefault="004C53E9" w:rsidP="00290624">
      <w:pPr>
        <w:pStyle w:val="Body2"/>
      </w:pPr>
      <w:r>
        <w:t>“</w:t>
      </w:r>
      <w:r w:rsidR="00290624" w:rsidRPr="00FB23FA">
        <w:rPr>
          <w:u w:val="single"/>
        </w:rPr>
        <w:t>Investidores Profissionais</w:t>
      </w:r>
      <w:r>
        <w:t>”</w:t>
      </w:r>
      <w:r w:rsidR="00290624" w:rsidRPr="00FB23FA">
        <w:t xml:space="preserve"> tem o significado previsto no</w:t>
      </w:r>
      <w:r w:rsidR="009D070D">
        <w:t>s</w:t>
      </w:r>
      <w:r w:rsidR="00290624" w:rsidRPr="00FB23FA">
        <w:t xml:space="preserve"> artigo</w:t>
      </w:r>
      <w:r w:rsidR="009D070D">
        <w:t>s</w:t>
      </w:r>
      <w:r w:rsidR="00290624" w:rsidRPr="00FB23FA">
        <w:t> </w:t>
      </w:r>
      <w:r w:rsidR="009D070D">
        <w:t>11 e 13</w:t>
      </w:r>
      <w:r w:rsidR="00290624" w:rsidRPr="00FB23FA">
        <w:t xml:space="preserve"> da </w:t>
      </w:r>
      <w:r w:rsidR="009D070D">
        <w:t>Resolução </w:t>
      </w:r>
      <w:r w:rsidR="00290624" w:rsidRPr="00FB23FA">
        <w:t>CVM </w:t>
      </w:r>
      <w:r w:rsidR="009D070D">
        <w:t>30</w:t>
      </w:r>
      <w:r w:rsidR="00290624" w:rsidRPr="00FB23FA">
        <w:t>.</w:t>
      </w:r>
    </w:p>
    <w:p w14:paraId="77840283" w14:textId="77777777" w:rsidR="00290624" w:rsidRPr="00FB23FA" w:rsidRDefault="004C53E9" w:rsidP="00290624">
      <w:pPr>
        <w:pStyle w:val="Body2"/>
      </w:pPr>
      <w:r>
        <w:t>“</w:t>
      </w:r>
      <w:r w:rsidR="00290624" w:rsidRPr="00FB23FA">
        <w:rPr>
          <w:u w:val="single"/>
        </w:rPr>
        <w:t>IPCA</w:t>
      </w:r>
      <w:r>
        <w:t>”</w:t>
      </w:r>
      <w:r w:rsidR="00290624" w:rsidRPr="00FB23FA">
        <w:t xml:space="preserve"> significa Índice Nacional de Preços ao Consumidor Amplo, divulgado pelo Instituto Brasileiro de Geografia e Estatística.</w:t>
      </w:r>
    </w:p>
    <w:p w14:paraId="1E614996" w14:textId="0722BF06" w:rsidR="00E03C95" w:rsidRDefault="00E03C95" w:rsidP="00290624">
      <w:pPr>
        <w:pStyle w:val="Body2"/>
      </w:pPr>
      <w:r>
        <w:t>“</w:t>
      </w:r>
      <w:r w:rsidRPr="00E03C95">
        <w:rPr>
          <w:u w:val="single"/>
        </w:rPr>
        <w:t>Jornais de Publicação</w:t>
      </w:r>
      <w:r>
        <w:t xml:space="preserve">” </w:t>
      </w:r>
      <w:r w:rsidRPr="00DA4CA0">
        <w:t>tem o significado previsto na Cláusula </w:t>
      </w:r>
      <w:r w:rsidR="007201CD">
        <w:fldChar w:fldCharType="begin"/>
      </w:r>
      <w:r w:rsidR="007201CD">
        <w:instrText xml:space="preserve"> REF _Ref376965967 \r \h </w:instrText>
      </w:r>
      <w:r w:rsidR="007201CD">
        <w:fldChar w:fldCharType="separate"/>
      </w:r>
      <w:r w:rsidR="00ED7895">
        <w:t>3.1</w:t>
      </w:r>
      <w:r w:rsidR="007201CD">
        <w:fldChar w:fldCharType="end"/>
      </w:r>
      <w:r>
        <w:t xml:space="preserve">, inciso </w:t>
      </w:r>
      <w:r w:rsidR="007201CD">
        <w:fldChar w:fldCharType="begin"/>
      </w:r>
      <w:r w:rsidR="007201CD">
        <w:instrText xml:space="preserve"> REF _Ref68858899 \r \h </w:instrText>
      </w:r>
      <w:r w:rsidR="007201CD">
        <w:fldChar w:fldCharType="separate"/>
      </w:r>
      <w:r w:rsidR="00ED7895">
        <w:t>(i)</w:t>
      </w:r>
      <w:r w:rsidR="007201CD">
        <w:fldChar w:fldCharType="end"/>
      </w:r>
      <w:r w:rsidR="00BE34E7">
        <w:t>, abaixo.</w:t>
      </w:r>
    </w:p>
    <w:p w14:paraId="1550CBD9" w14:textId="77777777" w:rsidR="00290624" w:rsidRPr="00FB23FA" w:rsidRDefault="004C53E9" w:rsidP="00290624">
      <w:pPr>
        <w:pStyle w:val="Body2"/>
      </w:pPr>
      <w:r>
        <w:t>“</w:t>
      </w:r>
      <w:r w:rsidR="00290624" w:rsidRPr="00FB23FA">
        <w:rPr>
          <w:u w:val="single"/>
        </w:rPr>
        <w:t>JUCERJA</w:t>
      </w:r>
      <w:r>
        <w:t>”</w:t>
      </w:r>
      <w:r w:rsidR="00290624" w:rsidRPr="00FB23FA">
        <w:t xml:space="preserve"> significa Junta Comercial do Estado do Rio de Janeiro.</w:t>
      </w:r>
    </w:p>
    <w:p w14:paraId="08AB7D4C" w14:textId="18590AF9" w:rsidR="00290624" w:rsidRPr="008604CD" w:rsidRDefault="004C53E9" w:rsidP="00964EB7">
      <w:pPr>
        <w:pStyle w:val="Body2"/>
      </w:pPr>
      <w:r>
        <w:t>“</w:t>
      </w:r>
      <w:r w:rsidR="00290624" w:rsidRPr="00FB23FA">
        <w:rPr>
          <w:u w:val="single"/>
        </w:rPr>
        <w:t>Legislação Anticorrupção</w:t>
      </w:r>
      <w:r>
        <w:t>”</w:t>
      </w:r>
      <w:r w:rsidR="00290624" w:rsidRPr="00FB23FA">
        <w:t xml:space="preserve"> significam as disposições legais e regulamentares relacionadas à prática de corrupção e atos lesivos à administração pública e ao patrimônio público, incluindo a Lei n.º 12.846, de 1º de agosto de 2013, conforme alterada, o Decreto n.º 8.420, de 18 de março de 2015, </w:t>
      </w:r>
      <w:r w:rsidR="00E2603E" w:rsidRPr="00FB23FA">
        <w:t>conforme alterado,</w:t>
      </w:r>
      <w:r w:rsidR="00E2603E">
        <w:t xml:space="preserve"> </w:t>
      </w:r>
      <w:r w:rsidR="009C3F38" w:rsidRPr="003673DD">
        <w:t>a Lei n.º </w:t>
      </w:r>
      <w:r w:rsidR="009C3F38" w:rsidRPr="00EA0B5C">
        <w:t>8.429/1992, conforme alterada</w:t>
      </w:r>
      <w:r w:rsidR="00E2603E" w:rsidRPr="00EA0B5C">
        <w:t>,</w:t>
      </w:r>
      <w:r w:rsidR="009C3F38" w:rsidRPr="00EA0B5C">
        <w:t xml:space="preserve"> a Lei n.º </w:t>
      </w:r>
      <w:r w:rsidR="009C3F38" w:rsidRPr="003673DD">
        <w:t>9.613</w:t>
      </w:r>
      <w:r w:rsidR="000E41D9">
        <w:t>,</w:t>
      </w:r>
      <w:r w:rsidR="00964EB7">
        <w:t xml:space="preserve"> de </w:t>
      </w:r>
      <w:r w:rsidR="00A9014D">
        <w:t>03</w:t>
      </w:r>
      <w:r w:rsidR="0039627C">
        <w:t xml:space="preserve"> de</w:t>
      </w:r>
      <w:r w:rsidR="00A9014D">
        <w:t xml:space="preserve"> </w:t>
      </w:r>
      <w:r w:rsidR="00964EB7">
        <w:t xml:space="preserve">março de </w:t>
      </w:r>
      <w:r w:rsidR="009C3F38" w:rsidRPr="003673DD">
        <w:t>1998,</w:t>
      </w:r>
      <w:r w:rsidR="009C3F38" w:rsidRPr="00917951">
        <w:t xml:space="preserve"> conforme alterada, </w:t>
      </w:r>
      <w:r w:rsidR="00290624" w:rsidRPr="00FB23FA">
        <w:t xml:space="preserve">e, conforme aplicável, o </w:t>
      </w:r>
      <w:r w:rsidR="00290624" w:rsidRPr="00FB23FA">
        <w:rPr>
          <w:i/>
        </w:rPr>
        <w:t xml:space="preserve">U.S. </w:t>
      </w:r>
      <w:proofErr w:type="spellStart"/>
      <w:r w:rsidR="00290624" w:rsidRPr="00FB23FA">
        <w:rPr>
          <w:i/>
        </w:rPr>
        <w:t>Foreign</w:t>
      </w:r>
      <w:proofErr w:type="spellEnd"/>
      <w:r w:rsidR="00290624" w:rsidRPr="00FB23FA">
        <w:rPr>
          <w:i/>
        </w:rPr>
        <w:t xml:space="preserve"> </w:t>
      </w:r>
      <w:proofErr w:type="spellStart"/>
      <w:r w:rsidR="00290624" w:rsidRPr="00FB23FA">
        <w:rPr>
          <w:i/>
        </w:rPr>
        <w:t>Corrupt</w:t>
      </w:r>
      <w:proofErr w:type="spellEnd"/>
      <w:r w:rsidR="00290624" w:rsidRPr="00FB23FA">
        <w:rPr>
          <w:i/>
        </w:rPr>
        <w:t xml:space="preserve"> </w:t>
      </w:r>
      <w:proofErr w:type="spellStart"/>
      <w:r w:rsidR="00290624" w:rsidRPr="00FB23FA">
        <w:rPr>
          <w:i/>
        </w:rPr>
        <w:t>Practices</w:t>
      </w:r>
      <w:proofErr w:type="spellEnd"/>
      <w:r w:rsidR="00290624" w:rsidRPr="00FB23FA">
        <w:rPr>
          <w:i/>
        </w:rPr>
        <w:t xml:space="preserve"> </w:t>
      </w:r>
      <w:proofErr w:type="spellStart"/>
      <w:r w:rsidR="00290624" w:rsidRPr="00FB23FA">
        <w:rPr>
          <w:i/>
        </w:rPr>
        <w:t>Act</w:t>
      </w:r>
      <w:proofErr w:type="spellEnd"/>
      <w:r w:rsidR="00290624" w:rsidRPr="00FB23FA">
        <w:rPr>
          <w:i/>
        </w:rPr>
        <w:t xml:space="preserve"> </w:t>
      </w:r>
      <w:proofErr w:type="spellStart"/>
      <w:r w:rsidR="00290624" w:rsidRPr="00FB23FA">
        <w:rPr>
          <w:i/>
        </w:rPr>
        <w:t>of</w:t>
      </w:r>
      <w:proofErr w:type="spellEnd"/>
      <w:r w:rsidR="00290624" w:rsidRPr="00FB23FA">
        <w:t xml:space="preserve"> </w:t>
      </w:r>
      <w:r w:rsidR="00290624" w:rsidRPr="00FB23FA">
        <w:rPr>
          <w:i/>
        </w:rPr>
        <w:t>1977</w:t>
      </w:r>
      <w:r w:rsidR="00290624" w:rsidRPr="00FB23FA">
        <w:t xml:space="preserve"> e o </w:t>
      </w:r>
      <w:r w:rsidR="00290624" w:rsidRPr="00FB23FA">
        <w:rPr>
          <w:i/>
        </w:rPr>
        <w:t xml:space="preserve">U.K. </w:t>
      </w:r>
      <w:proofErr w:type="spellStart"/>
      <w:r w:rsidR="00290624" w:rsidRPr="00FB23FA">
        <w:rPr>
          <w:i/>
        </w:rPr>
        <w:t>Bribery</w:t>
      </w:r>
      <w:proofErr w:type="spellEnd"/>
      <w:r w:rsidR="00290624" w:rsidRPr="00FB23FA">
        <w:rPr>
          <w:i/>
        </w:rPr>
        <w:t xml:space="preserve"> </w:t>
      </w:r>
      <w:proofErr w:type="spellStart"/>
      <w:r w:rsidR="00290624" w:rsidRPr="00FB23FA">
        <w:rPr>
          <w:i/>
        </w:rPr>
        <w:t>Act</w:t>
      </w:r>
      <w:proofErr w:type="spellEnd"/>
      <w:r w:rsidR="000E41D9">
        <w:rPr>
          <w:i/>
        </w:rPr>
        <w:t xml:space="preserve">, </w:t>
      </w:r>
      <w:r w:rsidR="000E41D9" w:rsidRPr="00653B4E">
        <w:rPr>
          <w:iCs/>
        </w:rPr>
        <w:t>conforme aplicável</w:t>
      </w:r>
      <w:r w:rsidR="00290624" w:rsidRPr="000E41D9">
        <w:rPr>
          <w:iCs/>
        </w:rPr>
        <w:t>.</w:t>
      </w:r>
    </w:p>
    <w:p w14:paraId="35F27DC3" w14:textId="0BDBBFCA" w:rsidR="00290624" w:rsidRDefault="004C53E9" w:rsidP="00290624">
      <w:pPr>
        <w:pStyle w:val="Body2"/>
      </w:pPr>
      <w:r>
        <w:t>“</w:t>
      </w:r>
      <w:r w:rsidR="00290624" w:rsidRPr="00FB23FA">
        <w:rPr>
          <w:u w:val="single"/>
        </w:rPr>
        <w:t>Legislação Socioambiental</w:t>
      </w:r>
      <w:r>
        <w:t>”</w:t>
      </w:r>
      <w:r w:rsidR="00290624" w:rsidRPr="00FB23FA">
        <w:t xml:space="preserve"> significam as normas e leis trabalhistas relevantes, à saúde e segurança ocupacional e ao meio ambiente (inclusive aquela pertinente à Política Nacional do Meio Ambiente e Resoluções do CONAMA – Conselho Nacional do Meio Ambiente e demais legislações e regulamentações ambientais supletivas aplicáveis), inclusive no que se refere ao não incentivo de prostituição e à não utilização de trabalho infantil e/ou análogo ao escravo.</w:t>
      </w:r>
    </w:p>
    <w:p w14:paraId="08596827" w14:textId="547C4A6E" w:rsidR="000E41D9" w:rsidRPr="00FB23FA" w:rsidRDefault="000E41D9" w:rsidP="00290624">
      <w:pPr>
        <w:pStyle w:val="Body2"/>
      </w:pPr>
      <w:r w:rsidRPr="000E41D9">
        <w:t>“</w:t>
      </w:r>
      <w:r w:rsidRPr="00FE6851">
        <w:rPr>
          <w:u w:val="single"/>
        </w:rPr>
        <w:t>Lei 14.030</w:t>
      </w:r>
      <w:r w:rsidRPr="000E41D9">
        <w:t>” significa a Lei n</w:t>
      </w:r>
      <w:r w:rsidR="00EA0B5C">
        <w:t>.</w:t>
      </w:r>
      <w:r w:rsidRPr="000E41D9">
        <w:t>º 14.030, de 28 de julho de 2020.</w:t>
      </w:r>
    </w:p>
    <w:p w14:paraId="32CF81AD" w14:textId="77777777" w:rsidR="00290624" w:rsidRPr="00FB23FA" w:rsidRDefault="004C53E9" w:rsidP="00290624">
      <w:pPr>
        <w:pStyle w:val="Body2"/>
      </w:pPr>
      <w:r>
        <w:lastRenderedPageBreak/>
        <w:t>“</w:t>
      </w:r>
      <w:r w:rsidR="00290624" w:rsidRPr="00FB23FA">
        <w:rPr>
          <w:u w:val="single"/>
        </w:rPr>
        <w:t>Lei das Sociedades por Ações</w:t>
      </w:r>
      <w:r>
        <w:t>”</w:t>
      </w:r>
      <w:r w:rsidR="00290624" w:rsidRPr="00FB23FA">
        <w:t xml:space="preserve"> significa Lei n.º 6.404, de 15 de dezembro de 1976, conforme alterada.</w:t>
      </w:r>
    </w:p>
    <w:p w14:paraId="5DAE8989" w14:textId="77777777" w:rsidR="00290624" w:rsidRPr="00FB23FA" w:rsidRDefault="004C53E9" w:rsidP="00290624">
      <w:pPr>
        <w:pStyle w:val="Body2"/>
      </w:pPr>
      <w:r>
        <w:t>“</w:t>
      </w:r>
      <w:r w:rsidR="00290624">
        <w:rPr>
          <w:u w:val="single"/>
        </w:rPr>
        <w:t>Lei do Mercado de Capitais</w:t>
      </w:r>
      <w:r>
        <w:t>”</w:t>
      </w:r>
      <w:r w:rsidR="00290624" w:rsidRPr="00FB23FA">
        <w:t xml:space="preserve"> significa Lei n.º 6.385, de 7 de dezembro de 1976, conforme alterada.</w:t>
      </w:r>
    </w:p>
    <w:p w14:paraId="0BDF35BF" w14:textId="77777777" w:rsidR="00290624" w:rsidRPr="00FB23FA" w:rsidRDefault="004C53E9" w:rsidP="00290624">
      <w:pPr>
        <w:pStyle w:val="Body2"/>
        <w:rPr>
          <w:iCs/>
        </w:rPr>
      </w:pPr>
      <w:r>
        <w:rPr>
          <w:iCs/>
        </w:rPr>
        <w:t>“</w:t>
      </w:r>
      <w:r w:rsidR="00290624" w:rsidRPr="00FB23FA">
        <w:rPr>
          <w:iCs/>
          <w:u w:val="single"/>
        </w:rPr>
        <w:t>MDA</w:t>
      </w:r>
      <w:r>
        <w:rPr>
          <w:iCs/>
        </w:rPr>
        <w:t>”</w:t>
      </w:r>
      <w:r w:rsidR="00290624" w:rsidRPr="00FB23FA">
        <w:rPr>
          <w:iCs/>
        </w:rPr>
        <w:t xml:space="preserve"> significa MDA – Módulo de Distribuição de Ativos, administrado e operacionalizado pela B3.</w:t>
      </w:r>
    </w:p>
    <w:p w14:paraId="0D1DA639" w14:textId="77777777" w:rsidR="00290624" w:rsidRPr="00FB23FA" w:rsidRDefault="004C53E9" w:rsidP="00290624">
      <w:pPr>
        <w:pStyle w:val="Body2"/>
      </w:pPr>
      <w:r w:rsidRPr="003673DD">
        <w:t>“</w:t>
      </w:r>
      <w:r w:rsidR="00290624" w:rsidRPr="003673DD">
        <w:rPr>
          <w:u w:val="single"/>
        </w:rPr>
        <w:t>MME</w:t>
      </w:r>
      <w:r w:rsidRPr="003673DD">
        <w:t>”</w:t>
      </w:r>
      <w:r w:rsidR="00290624" w:rsidRPr="003673DD">
        <w:t xml:space="preserve"> significa Ministério de Minas e Energia.</w:t>
      </w:r>
    </w:p>
    <w:p w14:paraId="457E9746" w14:textId="311AE932" w:rsidR="00290624" w:rsidRPr="00FB23FA" w:rsidRDefault="004C53E9" w:rsidP="00290624">
      <w:pPr>
        <w:pStyle w:val="Body2"/>
      </w:pPr>
      <w:r>
        <w:t>“</w:t>
      </w:r>
      <w:r w:rsidR="00290624" w:rsidRPr="00FB23FA">
        <w:rPr>
          <w:u w:val="single"/>
        </w:rPr>
        <w:t>Obrigações Garantidas</w:t>
      </w:r>
      <w:r>
        <w:t>”</w:t>
      </w:r>
      <w:r w:rsidR="00290624" w:rsidRPr="00FB23FA">
        <w:t xml:space="preserve"> significam (i) as obrigações relativas ao pontual e integral pagamento, pela Companhia, do Valor Nominal Unitário das Debêntures, da Remuneração, de prêmio de pagamento antecipado, dos Encargos Moratórios e dos demais encargos, relativos às Debêntures</w:t>
      </w:r>
      <w:r w:rsidR="00290624">
        <w:t>,</w:t>
      </w:r>
      <w:r w:rsidR="00290624" w:rsidRPr="00FB23FA">
        <w:t xml:space="preserve"> a esta Escritura de Emissão</w:t>
      </w:r>
      <w:r w:rsidR="00290624" w:rsidRPr="00891607">
        <w:t xml:space="preserve"> </w:t>
      </w:r>
      <w:r w:rsidR="00290624" w:rsidRPr="00E2785D">
        <w:t xml:space="preserve">e aos demais </w:t>
      </w:r>
      <w:r w:rsidR="008A47C1">
        <w:t>Documentos das Obrigações Garantidas</w:t>
      </w:r>
      <w:r w:rsidR="00290624" w:rsidRPr="00FB23FA">
        <w:t>, quando devidos, seja nas respectivas datas de pagamento ou em decorrência de resgate antecipado das Debêntures ou de vencimento antecipado das obrigações decorrentes das Debêntures, conforme previsto nesta Escritura de Emissão; (</w:t>
      </w:r>
      <w:proofErr w:type="spellStart"/>
      <w:r w:rsidR="00290624" w:rsidRPr="00FB23FA">
        <w:t>ii</w:t>
      </w:r>
      <w:proofErr w:type="spellEnd"/>
      <w:r w:rsidR="00290624" w:rsidRPr="00FB23FA">
        <w:t>) as obrigações relativas a quaisquer outras obrigações pecuniárias assumidas pela Companhia nos termos das Debêntures</w:t>
      </w:r>
      <w:r w:rsidR="00290624">
        <w:t>,</w:t>
      </w:r>
      <w:r w:rsidR="00290624" w:rsidRPr="00FB23FA">
        <w:t xml:space="preserve"> desta Escritura de Emissão</w:t>
      </w:r>
      <w:r w:rsidR="00290624" w:rsidRPr="00891607">
        <w:t xml:space="preserve"> </w:t>
      </w:r>
      <w:r w:rsidR="00290624" w:rsidRPr="00E2785D">
        <w:t xml:space="preserve">e </w:t>
      </w:r>
      <w:r w:rsidR="00290624">
        <w:t>d</w:t>
      </w:r>
      <w:r w:rsidR="00290624" w:rsidRPr="00E2785D">
        <w:t xml:space="preserve">os demais </w:t>
      </w:r>
      <w:r w:rsidR="008A47C1">
        <w:t>Documentos das Obrigações Garantidas</w:t>
      </w:r>
      <w:r w:rsidR="00290624" w:rsidRPr="00FB23FA">
        <w:t xml:space="preserve">, incluindo obrigações de pagar honorários, as remunerações do Agente Fiduciário, do </w:t>
      </w:r>
      <w:r w:rsidR="00E75081">
        <w:t xml:space="preserve">Agente </w:t>
      </w:r>
      <w:r w:rsidR="00DB4DF0">
        <w:t>de Liquidação</w:t>
      </w:r>
      <w:r w:rsidR="00290624" w:rsidRPr="00FB23FA">
        <w:t xml:space="preserve">, do </w:t>
      </w:r>
      <w:proofErr w:type="spellStart"/>
      <w:r w:rsidR="00290624" w:rsidRPr="00FB23FA">
        <w:t>Escriturador</w:t>
      </w:r>
      <w:proofErr w:type="spellEnd"/>
      <w:r w:rsidR="00290624" w:rsidRPr="00FB23FA">
        <w:t>, despesas, custos, encargos, tributos, reembolsos ou indenizações; e (</w:t>
      </w:r>
      <w:proofErr w:type="spellStart"/>
      <w:r w:rsidR="00290624" w:rsidRPr="00FB23FA">
        <w:t>iii</w:t>
      </w:r>
      <w:proofErr w:type="spellEnd"/>
      <w:r w:rsidR="00290624" w:rsidRPr="00FB23FA">
        <w:t>) as obrigações de ressarcimento de toda e qualquer importância que os Debenturistas e/ou o Agente Fiduciário venham a desembolsar nos termos das Debêntures</w:t>
      </w:r>
      <w:r w:rsidR="00290624">
        <w:t>,</w:t>
      </w:r>
      <w:r w:rsidR="00290624" w:rsidRPr="00FB23FA">
        <w:t xml:space="preserve"> desta Escritura de Emissão </w:t>
      </w:r>
      <w:r w:rsidR="00290624" w:rsidRPr="00E2785D">
        <w:t xml:space="preserve">e </w:t>
      </w:r>
      <w:r w:rsidR="00290624">
        <w:t>d</w:t>
      </w:r>
      <w:r w:rsidR="00290624" w:rsidRPr="00E2785D">
        <w:t xml:space="preserve">os demais </w:t>
      </w:r>
      <w:r w:rsidR="008A47C1">
        <w:t>Documentos das Obrigações Garantidas</w:t>
      </w:r>
      <w:r w:rsidR="00290624" w:rsidRPr="00FB23FA">
        <w:t xml:space="preserve"> e/ou em decorrência da constituição, manutenção, realização, consolidação e/ou execução </w:t>
      </w:r>
      <w:r w:rsidR="00290624">
        <w:t>de qualquer das Garantias</w:t>
      </w:r>
      <w:r w:rsidR="00290624" w:rsidRPr="00FB23FA">
        <w:t>.</w:t>
      </w:r>
    </w:p>
    <w:p w14:paraId="247E259C" w14:textId="77777777" w:rsidR="00290624" w:rsidRPr="00FB23FA" w:rsidRDefault="004C53E9" w:rsidP="00290624">
      <w:pPr>
        <w:pStyle w:val="Body2"/>
      </w:pPr>
      <w:r>
        <w:t>“</w:t>
      </w:r>
      <w:r w:rsidR="00290624" w:rsidRPr="00FB23FA">
        <w:rPr>
          <w:u w:val="single"/>
        </w:rPr>
        <w:t>Oferta</w:t>
      </w:r>
      <w:r>
        <w:t>”</w:t>
      </w:r>
      <w:r w:rsidR="00290624" w:rsidRPr="00FB23FA">
        <w:t xml:space="preserve"> significa a oferta pública de distribuição com esforços restritos das Debêntures, nos termos da </w:t>
      </w:r>
      <w:r w:rsidR="00290624">
        <w:t>Lei do Mercado de Capitais</w:t>
      </w:r>
      <w:r w:rsidR="00290624" w:rsidRPr="00FB23FA">
        <w:t>, da Instrução CVM 476 e das demais disposições legais e regulamentares aplicáveis.</w:t>
      </w:r>
    </w:p>
    <w:p w14:paraId="16758899" w14:textId="34851CCF" w:rsidR="00290624" w:rsidRPr="00FB23FA" w:rsidRDefault="004C53E9" w:rsidP="00290624">
      <w:pPr>
        <w:pStyle w:val="Body2"/>
      </w:pPr>
      <w:r>
        <w:rPr>
          <w:iCs/>
        </w:rPr>
        <w:t>“</w:t>
      </w:r>
      <w:r w:rsidR="00290624" w:rsidRPr="003673DD">
        <w:rPr>
          <w:iCs/>
          <w:u w:val="single"/>
        </w:rPr>
        <w:t>Oferta Facultativa de Resgate Antecipado</w:t>
      </w:r>
      <w:r>
        <w:rPr>
          <w:iCs/>
        </w:rPr>
        <w:t>”</w:t>
      </w:r>
      <w:r w:rsidR="00290624" w:rsidRPr="00FB23FA">
        <w:rPr>
          <w:iCs/>
        </w:rPr>
        <w:t xml:space="preserve"> </w:t>
      </w:r>
      <w:r w:rsidR="00290624" w:rsidRPr="00FB23FA">
        <w:t xml:space="preserve">tem o significado </w:t>
      </w:r>
      <w:r w:rsidR="00290624" w:rsidRPr="003673DD">
        <w:t>previsto na Cláusula </w:t>
      </w:r>
      <w:r w:rsidR="00290624" w:rsidRPr="003673DD">
        <w:fldChar w:fldCharType="begin"/>
      </w:r>
      <w:r w:rsidR="00290624" w:rsidRPr="003673DD">
        <w:instrText xml:space="preserve"> REF _Ref47378463 \n \p \h </w:instrText>
      </w:r>
      <w:r w:rsidR="00047708" w:rsidRPr="003673DD">
        <w:instrText xml:space="preserve"> \* MERGEFORMAT </w:instrText>
      </w:r>
      <w:r w:rsidR="00290624" w:rsidRPr="003673DD">
        <w:fldChar w:fldCharType="separate"/>
      </w:r>
      <w:r w:rsidR="00ED7895">
        <w:t>8.3 abaixo</w:t>
      </w:r>
      <w:r w:rsidR="00290624" w:rsidRPr="003673DD">
        <w:fldChar w:fldCharType="end"/>
      </w:r>
      <w:r w:rsidR="00290624" w:rsidRPr="003673DD">
        <w:t>.</w:t>
      </w:r>
    </w:p>
    <w:p w14:paraId="36060E87" w14:textId="77777777" w:rsidR="00290624" w:rsidRDefault="004C53E9" w:rsidP="00290624">
      <w:pPr>
        <w:pStyle w:val="Body2"/>
      </w:pPr>
      <w:r>
        <w:t>“</w:t>
      </w:r>
      <w:r w:rsidR="00290624" w:rsidRPr="003673DD">
        <w:rPr>
          <w:u w:val="single"/>
        </w:rPr>
        <w:t>ONS</w:t>
      </w:r>
      <w:r>
        <w:t>”</w:t>
      </w:r>
      <w:r w:rsidR="00290624">
        <w:t xml:space="preserve"> significa o Operador Nacional do Sistema Elétrico.</w:t>
      </w:r>
    </w:p>
    <w:p w14:paraId="21682CAF" w14:textId="77777777" w:rsidR="00290624" w:rsidRPr="00FB23FA" w:rsidRDefault="004C53E9" w:rsidP="00290624">
      <w:pPr>
        <w:pStyle w:val="Body2"/>
      </w:pPr>
      <w:r>
        <w:t>“</w:t>
      </w:r>
      <w:r w:rsidR="00290624" w:rsidRPr="00FB23FA">
        <w:rPr>
          <w:u w:val="single"/>
        </w:rPr>
        <w:t>Ônus</w:t>
      </w:r>
      <w:r>
        <w:t>”</w:t>
      </w:r>
      <w:r w:rsidR="00290624" w:rsidRPr="00FB23FA">
        <w:t xml:space="preserve">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14:paraId="3486EEAC" w14:textId="77777777" w:rsidR="00290624" w:rsidRPr="00FB23FA" w:rsidRDefault="004C53E9" w:rsidP="00290624">
      <w:pPr>
        <w:pStyle w:val="Body2"/>
      </w:pPr>
      <w:r>
        <w:t>“</w:t>
      </w:r>
      <w:r w:rsidR="00290624" w:rsidRPr="00FB23FA">
        <w:rPr>
          <w:u w:val="single"/>
        </w:rPr>
        <w:t>Parte</w:t>
      </w:r>
      <w:r>
        <w:t>”</w:t>
      </w:r>
      <w:r w:rsidR="00290624" w:rsidRPr="00FB23FA">
        <w:t xml:space="preserve"> </w:t>
      </w:r>
      <w:r w:rsidR="00290624" w:rsidRPr="00FB23FA">
        <w:rPr>
          <w:bCs/>
        </w:rPr>
        <w:t>tem o significado previsto no preâmbulo</w:t>
      </w:r>
      <w:r w:rsidR="00290624" w:rsidRPr="00FB23FA">
        <w:t>.</w:t>
      </w:r>
    </w:p>
    <w:p w14:paraId="377EFFB2" w14:textId="636F8E7E" w:rsidR="00E03C95" w:rsidRDefault="00E03C95" w:rsidP="00290624">
      <w:pPr>
        <w:pStyle w:val="Body2"/>
      </w:pPr>
      <w:r>
        <w:t>“</w:t>
      </w:r>
      <w:r w:rsidRPr="00E03C95">
        <w:rPr>
          <w:u w:val="single"/>
        </w:rPr>
        <w:t>Período de Capitalização</w:t>
      </w:r>
      <w:r>
        <w:t xml:space="preserve">” tem o significado </w:t>
      </w:r>
      <w:r w:rsidRPr="00DA4CA0">
        <w:t>previsto na Cláusula </w:t>
      </w:r>
      <w:r w:rsidR="00AE1090">
        <w:fldChar w:fldCharType="begin"/>
      </w:r>
      <w:r w:rsidR="00AE1090">
        <w:instrText xml:space="preserve"> REF _Ref68859387 \r \h </w:instrText>
      </w:r>
      <w:r w:rsidR="00AE1090">
        <w:fldChar w:fldCharType="separate"/>
      </w:r>
      <w:r w:rsidR="00ED7895">
        <w:t>7.11.8</w:t>
      </w:r>
      <w:r w:rsidR="00AE1090">
        <w:fldChar w:fldCharType="end"/>
      </w:r>
      <w:r w:rsidR="000E41D9">
        <w:t>8</w:t>
      </w:r>
      <w:r w:rsidR="00DB4DF0">
        <w:t>, abaixo</w:t>
      </w:r>
      <w:r>
        <w:t>.</w:t>
      </w:r>
    </w:p>
    <w:p w14:paraId="1E2426E2" w14:textId="7DFEE136" w:rsidR="00290624" w:rsidRDefault="004C53E9" w:rsidP="00290624">
      <w:pPr>
        <w:pStyle w:val="Body2"/>
      </w:pPr>
      <w:r w:rsidRPr="003673DD">
        <w:t>“</w:t>
      </w:r>
      <w:r w:rsidR="00290624" w:rsidRPr="003673DD">
        <w:rPr>
          <w:u w:val="single"/>
        </w:rPr>
        <w:t>PIS</w:t>
      </w:r>
      <w:r w:rsidRPr="003673DD">
        <w:t>”</w:t>
      </w:r>
      <w:r w:rsidR="00290624" w:rsidRPr="003673DD">
        <w:t xml:space="preserve"> significa Contribuição ao Programa de Integração Social – PIS.</w:t>
      </w:r>
    </w:p>
    <w:p w14:paraId="3612C310" w14:textId="70167602" w:rsidR="00697FD3" w:rsidRPr="00FB23FA" w:rsidRDefault="00697FD3" w:rsidP="00290624">
      <w:pPr>
        <w:pStyle w:val="Body2"/>
      </w:pPr>
      <w:r>
        <w:t>“</w:t>
      </w:r>
      <w:r w:rsidRPr="00CC4083">
        <w:rPr>
          <w:u w:val="single"/>
        </w:rPr>
        <w:t>Poder Concedente</w:t>
      </w:r>
      <w:r>
        <w:t xml:space="preserve">” significa </w:t>
      </w:r>
      <w:r w:rsidRPr="00FB23FA">
        <w:t xml:space="preserve">a </w:t>
      </w:r>
      <w:r>
        <w:t>União, por intermédio da ANEEL.</w:t>
      </w:r>
    </w:p>
    <w:p w14:paraId="6BF4700F" w14:textId="68B33762" w:rsidR="00290624" w:rsidRPr="00FB23FA" w:rsidRDefault="004C53E9" w:rsidP="000E41D9">
      <w:pPr>
        <w:pStyle w:val="Body2"/>
      </w:pPr>
      <w:r>
        <w:t>“</w:t>
      </w:r>
      <w:r w:rsidR="00290624" w:rsidRPr="00FB23FA">
        <w:rPr>
          <w:u w:val="single"/>
        </w:rPr>
        <w:t>Preço de Integralização</w:t>
      </w:r>
      <w:r>
        <w:t>”</w:t>
      </w:r>
      <w:r w:rsidR="00290624" w:rsidRPr="00FB23FA">
        <w:t xml:space="preserve"> tem o significado previsto na </w:t>
      </w:r>
      <w:r w:rsidR="00290624" w:rsidRPr="003673DD">
        <w:t>Cláusula </w:t>
      </w:r>
      <w:r w:rsidR="004E63E5">
        <w:fldChar w:fldCharType="begin"/>
      </w:r>
      <w:r w:rsidR="004E63E5">
        <w:instrText xml:space="preserve"> REF _Ref68950944 \r \h </w:instrText>
      </w:r>
      <w:r w:rsidR="004E63E5">
        <w:fldChar w:fldCharType="separate"/>
      </w:r>
      <w:r w:rsidR="00ED7895">
        <w:t>7.9</w:t>
      </w:r>
      <w:r w:rsidR="004E63E5">
        <w:fldChar w:fldCharType="end"/>
      </w:r>
      <w:r w:rsidR="004E63E5">
        <w:t xml:space="preserve"> </w:t>
      </w:r>
      <w:r w:rsidR="00ED7895">
        <w:t>abaixo</w:t>
      </w:r>
      <w:r w:rsidR="00290624" w:rsidRPr="00FB23FA">
        <w:t>.</w:t>
      </w:r>
    </w:p>
    <w:p w14:paraId="1B7BE5FD" w14:textId="7FFFB707" w:rsidR="00290624" w:rsidRDefault="004C53E9" w:rsidP="00290624">
      <w:pPr>
        <w:pStyle w:val="Body2"/>
      </w:pPr>
      <w:r>
        <w:lastRenderedPageBreak/>
        <w:t>“</w:t>
      </w:r>
      <w:r w:rsidR="00290624" w:rsidRPr="00FB23FA">
        <w:rPr>
          <w:u w:val="single"/>
        </w:rPr>
        <w:t>Primeira Data de Integralização</w:t>
      </w:r>
      <w:r>
        <w:t>”</w:t>
      </w:r>
      <w:r w:rsidR="00290624" w:rsidRPr="00FB23FA">
        <w:t xml:space="preserve"> tem o significado previsto na </w:t>
      </w:r>
      <w:r w:rsidR="00290624" w:rsidRPr="003673DD">
        <w:t>Cláusula </w:t>
      </w:r>
      <w:r w:rsidR="004E63E5">
        <w:fldChar w:fldCharType="begin"/>
      </w:r>
      <w:r w:rsidR="004E63E5">
        <w:instrText xml:space="preserve"> REF _Ref68950944 \r \h </w:instrText>
      </w:r>
      <w:r w:rsidR="004E63E5">
        <w:fldChar w:fldCharType="separate"/>
      </w:r>
      <w:r w:rsidR="00ED7895">
        <w:t>7.9</w:t>
      </w:r>
      <w:r w:rsidR="004E63E5">
        <w:fldChar w:fldCharType="end"/>
      </w:r>
      <w:r w:rsidR="004E63E5">
        <w:t xml:space="preserve"> abaixo</w:t>
      </w:r>
      <w:r w:rsidR="00290624" w:rsidRPr="00FB23FA">
        <w:t>.</w:t>
      </w:r>
    </w:p>
    <w:p w14:paraId="053FE8A1" w14:textId="5A37E1C0" w:rsidR="00856108" w:rsidRDefault="00856108" w:rsidP="00290624">
      <w:pPr>
        <w:pStyle w:val="Body2"/>
      </w:pPr>
      <w:r>
        <w:t>“</w:t>
      </w:r>
      <w:r w:rsidRPr="00FE6851">
        <w:rPr>
          <w:u w:val="single"/>
        </w:rPr>
        <w:t xml:space="preserve">Procedimento de </w:t>
      </w:r>
      <w:proofErr w:type="spellStart"/>
      <w:r w:rsidRPr="00FE6851">
        <w:rPr>
          <w:i/>
          <w:u w:val="single"/>
        </w:rPr>
        <w:t>Bookbuilding</w:t>
      </w:r>
      <w:proofErr w:type="spellEnd"/>
      <w:r>
        <w:t>” tem o significado previsto na Cláusula</w:t>
      </w:r>
      <w:r w:rsidR="00AE098A">
        <w:t> </w:t>
      </w:r>
      <w:r w:rsidR="00AE098A">
        <w:fldChar w:fldCharType="begin"/>
      </w:r>
      <w:r w:rsidR="00AE098A">
        <w:instrText xml:space="preserve"> REF _Ref70688483 \r \h </w:instrText>
      </w:r>
      <w:r w:rsidR="00AE098A">
        <w:fldChar w:fldCharType="separate"/>
      </w:r>
      <w:r w:rsidR="00ED7895">
        <w:t>6.6</w:t>
      </w:r>
      <w:r w:rsidR="00AE098A">
        <w:fldChar w:fldCharType="end"/>
      </w:r>
      <w:r>
        <w:t xml:space="preserve"> abaixo.</w:t>
      </w:r>
    </w:p>
    <w:p w14:paraId="693565D7" w14:textId="27E131CA" w:rsidR="00290624" w:rsidRPr="00FB23FA" w:rsidRDefault="004C53E9" w:rsidP="00290624">
      <w:pPr>
        <w:pStyle w:val="Body2"/>
      </w:pPr>
      <w:r>
        <w:t>“</w:t>
      </w:r>
      <w:r w:rsidR="00290624" w:rsidRPr="003673DD">
        <w:rPr>
          <w:u w:val="single"/>
        </w:rPr>
        <w:t>Projeto</w:t>
      </w:r>
      <w:r>
        <w:t>”</w:t>
      </w:r>
      <w:r w:rsidR="00290624" w:rsidRPr="00FB23FA">
        <w:t xml:space="preserve"> significa </w:t>
      </w:r>
      <w:r w:rsidR="00AE1090">
        <w:t xml:space="preserve">a construção, operação e manutenção da linha de transmissão Tijuco Preto/Cachoeira Paulista – 500kV, circuito simples, com extensão aproximada de 181km, com origem na Subestação Tijuco Preto e término da Subestação Cachoeira Paulista, </w:t>
      </w:r>
      <w:r w:rsidR="00E75081">
        <w:t>ambas no estado de São Paulo, as respectivas entradas de linhas e demais instalações, necessárias às funções de medição, supervisão, proteção, comando, controle, telecomunicação, administração e apoio, caracterizada no Anexo 7E, do Edital de Leilão n.º 02/2002 – ANEEL, características e requisitos técnicos básicos das instalações de transmissão – Lote E, que consta do Processo n.º 48500.01296/02-71</w:t>
      </w:r>
      <w:r w:rsidR="00AE1090" w:rsidRPr="00FB23FA">
        <w:t>.</w:t>
      </w:r>
    </w:p>
    <w:p w14:paraId="4090CBA3" w14:textId="1E516D97" w:rsidR="00290624" w:rsidRPr="00FB23FA" w:rsidRDefault="004C53E9" w:rsidP="00290624">
      <w:pPr>
        <w:pStyle w:val="Body2"/>
      </w:pPr>
      <w:r>
        <w:t>“</w:t>
      </w:r>
      <w:r w:rsidR="00290624" w:rsidRPr="00FB23FA">
        <w:rPr>
          <w:u w:val="single"/>
        </w:rPr>
        <w:t>Remuneração</w:t>
      </w:r>
      <w:r>
        <w:t>”</w:t>
      </w:r>
      <w:r w:rsidR="00290624" w:rsidRPr="00FB23FA">
        <w:t xml:space="preserve"> tem o significado </w:t>
      </w:r>
      <w:r w:rsidR="00290624" w:rsidRPr="003673DD">
        <w:t>previsto na Cláusula </w:t>
      </w:r>
      <w:r w:rsidR="00290624" w:rsidRPr="003673DD">
        <w:fldChar w:fldCharType="begin"/>
      </w:r>
      <w:r w:rsidR="00290624" w:rsidRPr="003673DD">
        <w:instrText xml:space="preserve"> REF _Ref66215767 \n \p \h </w:instrText>
      </w:r>
      <w:r w:rsidR="00047708" w:rsidRPr="003673DD">
        <w:instrText xml:space="preserve"> \* MERGEFORMAT </w:instrText>
      </w:r>
      <w:r w:rsidR="00290624" w:rsidRPr="003673DD">
        <w:fldChar w:fldCharType="separate"/>
      </w:r>
      <w:r w:rsidR="00ED7895">
        <w:t>7.11 abaixo</w:t>
      </w:r>
      <w:r w:rsidR="00290624" w:rsidRPr="003673DD">
        <w:fldChar w:fldCharType="end"/>
      </w:r>
      <w:r w:rsidR="00E75081">
        <w:t>, abaixo</w:t>
      </w:r>
      <w:r w:rsidR="00290624" w:rsidRPr="003673DD">
        <w:t>.</w:t>
      </w:r>
    </w:p>
    <w:p w14:paraId="0DE10096" w14:textId="48A8AF80" w:rsidR="00290624" w:rsidRPr="00FB23FA" w:rsidRDefault="004C53E9" w:rsidP="00290624">
      <w:pPr>
        <w:pStyle w:val="Body2"/>
      </w:pPr>
      <w:r w:rsidRPr="003673DD">
        <w:t>“</w:t>
      </w:r>
      <w:r w:rsidR="00290624" w:rsidRPr="003673DD">
        <w:rPr>
          <w:u w:val="single"/>
        </w:rPr>
        <w:t>Reorganização Intragrupo</w:t>
      </w:r>
      <w:r w:rsidRPr="003673DD">
        <w:t>”</w:t>
      </w:r>
      <w:r w:rsidR="00290624" w:rsidRPr="003673DD">
        <w:t xml:space="preserve"> tem o significado previsto na Cláusula </w:t>
      </w:r>
      <w:r w:rsidR="00290624" w:rsidRPr="003673DD">
        <w:fldChar w:fldCharType="begin"/>
      </w:r>
      <w:r w:rsidR="00290624" w:rsidRPr="003673DD">
        <w:instrText xml:space="preserve"> REF _Ref356481704 \n \p \h </w:instrText>
      </w:r>
      <w:r w:rsidR="00047708" w:rsidRPr="003673DD">
        <w:instrText xml:space="preserve"> \* MERGEFORMAT </w:instrText>
      </w:r>
      <w:r w:rsidR="00290624" w:rsidRPr="003673DD">
        <w:fldChar w:fldCharType="separate"/>
      </w:r>
      <w:r w:rsidR="00ED7895">
        <w:t>9.1.2 abaixo</w:t>
      </w:r>
      <w:r w:rsidR="00290624" w:rsidRPr="003673DD">
        <w:fldChar w:fldCharType="end"/>
      </w:r>
      <w:r w:rsidR="00290624" w:rsidRPr="003673DD">
        <w:t>, inciso </w:t>
      </w:r>
      <w:r w:rsidR="00290624" w:rsidRPr="003673DD">
        <w:fldChar w:fldCharType="begin"/>
      </w:r>
      <w:r w:rsidR="00290624" w:rsidRPr="003673DD">
        <w:instrText xml:space="preserve"> REF _Ref322627685 \n \h </w:instrText>
      </w:r>
      <w:r w:rsidR="00047708" w:rsidRPr="003673DD">
        <w:instrText xml:space="preserve"> \* MERGEFORMAT </w:instrText>
      </w:r>
      <w:r w:rsidR="00290624" w:rsidRPr="003673DD">
        <w:fldChar w:fldCharType="separate"/>
      </w:r>
      <w:r w:rsidR="00ED7895">
        <w:t>(</w:t>
      </w:r>
      <w:proofErr w:type="spellStart"/>
      <w:r w:rsidR="00ED7895">
        <w:t>iii</w:t>
      </w:r>
      <w:proofErr w:type="spellEnd"/>
      <w:r w:rsidR="00ED7895">
        <w:t>)</w:t>
      </w:r>
      <w:r w:rsidR="00290624" w:rsidRPr="003673DD">
        <w:fldChar w:fldCharType="end"/>
      </w:r>
      <w:r w:rsidR="00290624" w:rsidRPr="003673DD">
        <w:t>, alínea </w:t>
      </w:r>
      <w:r w:rsidR="00290624" w:rsidRPr="003673DD">
        <w:fldChar w:fldCharType="begin"/>
      </w:r>
      <w:r w:rsidR="00290624" w:rsidRPr="003673DD">
        <w:instrText xml:space="preserve"> REF _Ref67935608 \n \h </w:instrText>
      </w:r>
      <w:r w:rsidR="00047708" w:rsidRPr="003673DD">
        <w:instrText xml:space="preserve"> \* MERGEFORMAT </w:instrText>
      </w:r>
      <w:r w:rsidR="00290624" w:rsidRPr="003673DD">
        <w:fldChar w:fldCharType="separate"/>
      </w:r>
      <w:r w:rsidR="00ED7895">
        <w:t>(b)</w:t>
      </w:r>
      <w:r w:rsidR="00290624" w:rsidRPr="003673DD">
        <w:fldChar w:fldCharType="end"/>
      </w:r>
      <w:r w:rsidR="00E75081">
        <w:t>, abaixo</w:t>
      </w:r>
      <w:r w:rsidR="00290624" w:rsidRPr="003673DD">
        <w:t>.</w:t>
      </w:r>
    </w:p>
    <w:p w14:paraId="0BE04234" w14:textId="5E299A6D" w:rsidR="00290624" w:rsidRPr="00FB23FA" w:rsidRDefault="004C53E9" w:rsidP="00290624">
      <w:pPr>
        <w:pStyle w:val="Body2"/>
      </w:pPr>
      <w:r w:rsidRPr="00763515">
        <w:t>“</w:t>
      </w:r>
      <w:r w:rsidR="00290624" w:rsidRPr="00763515">
        <w:rPr>
          <w:u w:val="single"/>
        </w:rPr>
        <w:t>Resgate Antecipado Facultativo das Debêntures</w:t>
      </w:r>
      <w:r w:rsidRPr="00763515">
        <w:t>”</w:t>
      </w:r>
      <w:r w:rsidR="00290624" w:rsidRPr="00763515">
        <w:t xml:space="preserve"> tem o significado previsto na Cláusula </w:t>
      </w:r>
      <w:r w:rsidR="00290624" w:rsidRPr="00763515">
        <w:fldChar w:fldCharType="begin"/>
      </w:r>
      <w:r w:rsidR="00290624" w:rsidRPr="00763515">
        <w:instrText xml:space="preserve"> REF _Ref51010692 \n \p \h </w:instrText>
      </w:r>
      <w:r w:rsidR="00047708" w:rsidRPr="00763515">
        <w:instrText xml:space="preserve"> \* MERGEFORMAT </w:instrText>
      </w:r>
      <w:r w:rsidR="00290624" w:rsidRPr="00763515">
        <w:fldChar w:fldCharType="separate"/>
      </w:r>
      <w:r w:rsidR="00ED7895">
        <w:t>8.1 abaixo</w:t>
      </w:r>
      <w:r w:rsidR="00290624" w:rsidRPr="00763515">
        <w:fldChar w:fldCharType="end"/>
      </w:r>
      <w:r w:rsidR="00290624" w:rsidRPr="00763515">
        <w:t>.</w:t>
      </w:r>
    </w:p>
    <w:p w14:paraId="355871D9" w14:textId="77777777" w:rsidR="00290624" w:rsidRPr="00AD1664" w:rsidRDefault="004C53E9" w:rsidP="00290624">
      <w:pPr>
        <w:pStyle w:val="Body2"/>
      </w:pPr>
      <w:r>
        <w:t>“</w:t>
      </w:r>
      <w:r w:rsidR="00290624">
        <w:rPr>
          <w:u w:val="single"/>
        </w:rPr>
        <w:t>Resolução</w:t>
      </w:r>
      <w:r w:rsidR="00290624" w:rsidRPr="00AD1664">
        <w:rPr>
          <w:u w:val="single"/>
        </w:rPr>
        <w:t> CVM </w:t>
      </w:r>
      <w:r w:rsidR="00290624">
        <w:rPr>
          <w:u w:val="single"/>
        </w:rPr>
        <w:t>17</w:t>
      </w:r>
      <w:r>
        <w:t>”</w:t>
      </w:r>
      <w:r w:rsidR="00290624" w:rsidRPr="00AD1664">
        <w:t xml:space="preserve"> significa </w:t>
      </w:r>
      <w:r w:rsidR="00290624">
        <w:t>Resolução</w:t>
      </w:r>
      <w:r w:rsidR="00290624" w:rsidRPr="00AD1664">
        <w:t xml:space="preserve"> da CVM n.º </w:t>
      </w:r>
      <w:r w:rsidR="00290624">
        <w:t>17</w:t>
      </w:r>
      <w:r w:rsidR="00290624" w:rsidRPr="00AD1664">
        <w:t xml:space="preserve">, de </w:t>
      </w:r>
      <w:r w:rsidR="00290624">
        <w:t>9</w:t>
      </w:r>
      <w:r w:rsidR="00290624" w:rsidRPr="00AD1664">
        <w:t> de </w:t>
      </w:r>
      <w:r w:rsidR="00290624">
        <w:t>fevereiro</w:t>
      </w:r>
      <w:r w:rsidR="00290624" w:rsidRPr="00AD1664">
        <w:t> de 20</w:t>
      </w:r>
      <w:r w:rsidR="00290624">
        <w:t>2</w:t>
      </w:r>
      <w:r w:rsidR="00290624" w:rsidRPr="00AD1664">
        <w:t>1.</w:t>
      </w:r>
    </w:p>
    <w:p w14:paraId="13F76A5A" w14:textId="12A468F6" w:rsidR="009D070D" w:rsidRDefault="009D070D" w:rsidP="00290624">
      <w:pPr>
        <w:pStyle w:val="Body2"/>
      </w:pPr>
      <w:r>
        <w:t>“</w:t>
      </w:r>
      <w:r w:rsidRPr="00367EC7">
        <w:rPr>
          <w:u w:val="single"/>
        </w:rPr>
        <w:t>Resolução CVM</w:t>
      </w:r>
      <w:r w:rsidR="002E699A">
        <w:rPr>
          <w:u w:val="single"/>
        </w:rPr>
        <w:t xml:space="preserve"> </w:t>
      </w:r>
      <w:r w:rsidRPr="00367EC7">
        <w:rPr>
          <w:u w:val="single"/>
        </w:rPr>
        <w:t>30</w:t>
      </w:r>
      <w:r>
        <w:t>” significa a Resolução da CVM n.º 30, de 11 de maio de 2021, conforme alterada.</w:t>
      </w:r>
    </w:p>
    <w:p w14:paraId="59E87900" w14:textId="48B64810" w:rsidR="0077020A" w:rsidRPr="00FB23FA" w:rsidRDefault="0077020A" w:rsidP="00290624">
      <w:pPr>
        <w:pStyle w:val="Body2"/>
      </w:pPr>
      <w:r>
        <w:t>“</w:t>
      </w:r>
      <w:r w:rsidRPr="00CC4083">
        <w:rPr>
          <w:u w:val="single"/>
        </w:rPr>
        <w:t xml:space="preserve">Taxa </w:t>
      </w:r>
      <w:proofErr w:type="spellStart"/>
      <w:r w:rsidRPr="00CC4083">
        <w:rPr>
          <w:u w:val="single"/>
        </w:rPr>
        <w:t>DI-Over</w:t>
      </w:r>
      <w:proofErr w:type="spellEnd"/>
      <w:r>
        <w:t xml:space="preserve">” tem o significado previsto na Cláusula </w:t>
      </w:r>
      <w:r w:rsidRPr="003673DD">
        <w:fldChar w:fldCharType="begin"/>
      </w:r>
      <w:r w:rsidRPr="003673DD">
        <w:instrText xml:space="preserve"> REF _Ref66215767 \n \p \h  \* MERGEFORMAT </w:instrText>
      </w:r>
      <w:r w:rsidRPr="003673DD">
        <w:fldChar w:fldCharType="separate"/>
      </w:r>
      <w:r w:rsidR="00ED7895">
        <w:t>7.11 abaixo</w:t>
      </w:r>
      <w:r w:rsidRPr="003673DD">
        <w:fldChar w:fldCharType="end"/>
      </w:r>
      <w:r>
        <w:t xml:space="preserve"> </w:t>
      </w:r>
      <w:proofErr w:type="spellStart"/>
      <w:r>
        <w:t>abaixo</w:t>
      </w:r>
      <w:proofErr w:type="spellEnd"/>
      <w:r w:rsidR="000E41D9">
        <w:t>.</w:t>
      </w:r>
    </w:p>
    <w:p w14:paraId="7D7BC3CB" w14:textId="43FCC8DF" w:rsidR="00290624" w:rsidRPr="00FB23FA" w:rsidRDefault="004C53E9" w:rsidP="00290624">
      <w:pPr>
        <w:pStyle w:val="Body2"/>
      </w:pPr>
      <w:r>
        <w:rPr>
          <w:rFonts w:eastAsia="Arial Unicode MS" w:cs="Arial"/>
          <w:bCs/>
        </w:rPr>
        <w:t>“</w:t>
      </w:r>
      <w:r w:rsidR="00290624" w:rsidRPr="00763515">
        <w:rPr>
          <w:u w:val="single"/>
        </w:rPr>
        <w:t>Valor do Resgate Antecipado Facultativo</w:t>
      </w:r>
      <w:r w:rsidRPr="00763515">
        <w:t>”</w:t>
      </w:r>
      <w:r w:rsidR="00290624" w:rsidRPr="00763515">
        <w:t xml:space="preserve"> tem o significado previsto na Cláusula </w:t>
      </w:r>
      <w:r w:rsidR="00DB4DF0">
        <w:fldChar w:fldCharType="begin"/>
      </w:r>
      <w:r w:rsidR="00DB4DF0">
        <w:instrText xml:space="preserve"> REF _Ref74154171 \r \h </w:instrText>
      </w:r>
      <w:r w:rsidR="00DB4DF0">
        <w:fldChar w:fldCharType="separate"/>
      </w:r>
      <w:r w:rsidR="00ED7895">
        <w:t>8.1.3</w:t>
      </w:r>
      <w:r w:rsidR="00DB4DF0">
        <w:fldChar w:fldCharType="end"/>
      </w:r>
      <w:r w:rsidR="00AE098A">
        <w:t xml:space="preserve"> abaixo</w:t>
      </w:r>
      <w:r w:rsidR="00290624" w:rsidRPr="00763515">
        <w:t>.</w:t>
      </w:r>
    </w:p>
    <w:p w14:paraId="10133457" w14:textId="3E60AAA8" w:rsidR="00290624" w:rsidRDefault="004C53E9" w:rsidP="000E41D9">
      <w:pPr>
        <w:pStyle w:val="Body2"/>
      </w:pPr>
      <w:r>
        <w:t>“</w:t>
      </w:r>
      <w:r w:rsidR="00290624" w:rsidRPr="00FB23FA">
        <w:rPr>
          <w:u w:val="single"/>
        </w:rPr>
        <w:t>Valor Nominal Unitário</w:t>
      </w:r>
      <w:r>
        <w:t>”</w:t>
      </w:r>
      <w:r w:rsidR="00290624" w:rsidRPr="00FB23FA">
        <w:t xml:space="preserve"> tem o significado previsto na </w:t>
      </w:r>
      <w:r w:rsidR="00290624" w:rsidRPr="00763515">
        <w:t>Cláusula </w:t>
      </w:r>
      <w:r w:rsidR="004E63E5">
        <w:fldChar w:fldCharType="begin"/>
      </w:r>
      <w:r w:rsidR="004E63E5">
        <w:instrText xml:space="preserve"> REF _Ref68951089 \r \h </w:instrText>
      </w:r>
      <w:r w:rsidR="004E63E5">
        <w:fldChar w:fldCharType="separate"/>
      </w:r>
      <w:r w:rsidR="00ED7895">
        <w:t>7.7</w:t>
      </w:r>
      <w:r w:rsidR="004E63E5">
        <w:fldChar w:fldCharType="end"/>
      </w:r>
      <w:r w:rsidR="004E63E5">
        <w:t xml:space="preserve"> abaixo</w:t>
      </w:r>
      <w:r w:rsidR="00290624" w:rsidRPr="00FB23FA">
        <w:t>.</w:t>
      </w:r>
    </w:p>
    <w:p w14:paraId="600BDBFC" w14:textId="77777777" w:rsidR="00290624" w:rsidRPr="00FB23FA" w:rsidRDefault="00290624" w:rsidP="00290624">
      <w:pPr>
        <w:pStyle w:val="Level1"/>
      </w:pPr>
      <w:bookmarkStart w:id="6" w:name="_Ref532040236"/>
      <w:r w:rsidRPr="00FB23FA">
        <w:t>AUTORIZAÇÕES</w:t>
      </w:r>
    </w:p>
    <w:p w14:paraId="42034ACF" w14:textId="6AFE2CE6" w:rsidR="00290624" w:rsidRPr="00FB23FA" w:rsidRDefault="00290624" w:rsidP="00290624">
      <w:pPr>
        <w:pStyle w:val="Level2"/>
      </w:pPr>
      <w:bookmarkStart w:id="7" w:name="_Ref68855530"/>
      <w:bookmarkEnd w:id="6"/>
      <w:r w:rsidRPr="00FB23FA">
        <w:t>A Emissão, a Oferta</w:t>
      </w:r>
      <w:r w:rsidR="00D72675">
        <w:t>, a outorga das Garantias</w:t>
      </w:r>
      <w:r w:rsidRPr="00FB23FA">
        <w:t xml:space="preserve"> e a celebração desta Escritura de Emissão</w:t>
      </w:r>
      <w:r>
        <w:t>, dos</w:t>
      </w:r>
      <w:r w:rsidRPr="00E2785D">
        <w:t xml:space="preserve"> demais </w:t>
      </w:r>
      <w:r w:rsidR="008A47C1">
        <w:t>Documentos das Obrigações Garantidas</w:t>
      </w:r>
      <w:r w:rsidRPr="00FB23FA">
        <w:t xml:space="preserve"> e do Contrato de Distribuição serão realizadas com base nas deliberações:</w:t>
      </w:r>
      <w:bookmarkEnd w:id="7"/>
    </w:p>
    <w:p w14:paraId="1359AF22" w14:textId="75F9A762" w:rsidR="00290624" w:rsidRDefault="00290624" w:rsidP="00290624">
      <w:pPr>
        <w:pStyle w:val="roman3"/>
      </w:pPr>
      <w:bookmarkStart w:id="8" w:name="_Ref68855535"/>
      <w:r w:rsidRPr="00FB23FA">
        <w:t xml:space="preserve">da assembleia geral extraordinária de acionistas da Companhia realizada em </w:t>
      </w:r>
      <w:r w:rsidR="00C34071" w:rsidRPr="00EB4822">
        <w:t>22 de junho</w:t>
      </w:r>
      <w:r w:rsidRPr="00C34071">
        <w:t> de</w:t>
      </w:r>
      <w:r w:rsidRPr="00FB23FA">
        <w:t> 2021</w:t>
      </w:r>
      <w:r w:rsidR="007C4220">
        <w:t xml:space="preserve"> </w:t>
      </w:r>
      <w:r w:rsidR="007C4220" w:rsidRPr="00E03C95">
        <w:t>(“</w:t>
      </w:r>
      <w:r w:rsidR="007C4220" w:rsidRPr="00E03C95">
        <w:rPr>
          <w:b/>
        </w:rPr>
        <w:t>AGE da Companhia</w:t>
      </w:r>
      <w:r w:rsidR="007C4220">
        <w:t>”)</w:t>
      </w:r>
      <w:r w:rsidRPr="00FB23FA">
        <w:t>;</w:t>
      </w:r>
      <w:r w:rsidR="00D72675">
        <w:t xml:space="preserve"> e</w:t>
      </w:r>
      <w:bookmarkEnd w:id="8"/>
    </w:p>
    <w:p w14:paraId="72A06D36" w14:textId="2A427A73" w:rsidR="00290624" w:rsidRPr="00FB23FA" w:rsidRDefault="00290624" w:rsidP="00290624">
      <w:pPr>
        <w:pStyle w:val="roman3"/>
      </w:pPr>
      <w:bookmarkStart w:id="9" w:name="_Ref68855590"/>
      <w:r w:rsidRPr="00FB23FA">
        <w:t xml:space="preserve">da assembleia geral extraordinária de acionistas da </w:t>
      </w:r>
      <w:r>
        <w:t>Acionista</w:t>
      </w:r>
      <w:r w:rsidRPr="00FB23FA">
        <w:t xml:space="preserve"> realizada em </w:t>
      </w:r>
      <w:r w:rsidR="00C34071" w:rsidRPr="00EB4822">
        <w:t>22 de junho</w:t>
      </w:r>
      <w:r w:rsidRPr="00C34071">
        <w:t> de 2021</w:t>
      </w:r>
      <w:r w:rsidR="007C4220">
        <w:t xml:space="preserve"> (“</w:t>
      </w:r>
      <w:r w:rsidR="007C4220" w:rsidRPr="00E03C95">
        <w:rPr>
          <w:b/>
        </w:rPr>
        <w:t>AGE da Acionista</w:t>
      </w:r>
      <w:r w:rsidR="007C4220" w:rsidRPr="00E03C95">
        <w:t>”</w:t>
      </w:r>
      <w:r w:rsidR="00763515" w:rsidRPr="00E03C95">
        <w:t xml:space="preserve"> e, em conjunto com a AGE da Companhia, as “</w:t>
      </w:r>
      <w:r w:rsidR="00763515" w:rsidRPr="00E03C95">
        <w:rPr>
          <w:b/>
        </w:rPr>
        <w:t>Aprovações Societárias</w:t>
      </w:r>
      <w:r w:rsidR="00763515" w:rsidRPr="00E03C95">
        <w:t>”</w:t>
      </w:r>
      <w:r w:rsidR="007C4220" w:rsidRPr="00E03C95">
        <w:t>)</w:t>
      </w:r>
      <w:r w:rsidR="00D72675" w:rsidRPr="00E03C95">
        <w:t>.</w:t>
      </w:r>
      <w:bookmarkEnd w:id="9"/>
    </w:p>
    <w:p w14:paraId="0F8AA3DC" w14:textId="2E34C4F6" w:rsidR="007C4220" w:rsidRPr="00763515" w:rsidRDefault="007C4220" w:rsidP="00763515">
      <w:pPr>
        <w:pStyle w:val="Level2"/>
      </w:pPr>
      <w:r w:rsidRPr="00763515">
        <w:t xml:space="preserve">Por meio das Aprovações Societárias, a Emissora e a </w:t>
      </w:r>
      <w:r w:rsidR="00763515">
        <w:t>Acionista</w:t>
      </w:r>
      <w:r w:rsidRPr="00763515">
        <w:t>, conforme aplicável, também foram autorizadas a: (i) praticar todos os atos necessários à efetivação das deliberações consubstanciadas nas Aprovações Societárias, conforme aplicável, incluindo a celebração de todos os documentos indispensáveis à concretização da Emissão e da Oferta; e (</w:t>
      </w:r>
      <w:proofErr w:type="spellStart"/>
      <w:r w:rsidRPr="00763515">
        <w:t>ii</w:t>
      </w:r>
      <w:proofErr w:type="spellEnd"/>
      <w:r w:rsidRPr="00763515">
        <w:t xml:space="preserve">) formalizar e efetivar a contratação do Coordenador Líder (conforme abaixo definido), do Agente Fiduciário e dos demais prestadores de serviços necessários à implementação da Emissão e da Oferta, tais como </w:t>
      </w:r>
      <w:proofErr w:type="spellStart"/>
      <w:r w:rsidRPr="00763515">
        <w:t>Escriturador</w:t>
      </w:r>
      <w:proofErr w:type="spellEnd"/>
      <w:r w:rsidRPr="00763515">
        <w:t xml:space="preserve"> (conforme abaixo definido), </w:t>
      </w:r>
      <w:r w:rsidR="00E75081">
        <w:t xml:space="preserve">Agente </w:t>
      </w:r>
      <w:r w:rsidR="00DB4DF0">
        <w:t xml:space="preserve">de </w:t>
      </w:r>
      <w:r w:rsidR="00DB4DF0">
        <w:lastRenderedPageBreak/>
        <w:t>Liquidação</w:t>
      </w:r>
      <w:r w:rsidRPr="00763515">
        <w:t xml:space="preserve">, a B3, dentre outros, podendo, para tanto, negociar e assinar os respectivos instrumentos de contratação e eventuais alterações em aditamentos. </w:t>
      </w:r>
    </w:p>
    <w:p w14:paraId="54BCF07C" w14:textId="77777777" w:rsidR="00290624" w:rsidRPr="00FB23FA" w:rsidRDefault="00290624" w:rsidP="00290624">
      <w:pPr>
        <w:pStyle w:val="Level1"/>
      </w:pPr>
      <w:bookmarkStart w:id="10" w:name="_Ref330905317"/>
      <w:r w:rsidRPr="00FB23FA">
        <w:t>REQUISITOS</w:t>
      </w:r>
      <w:bookmarkEnd w:id="10"/>
    </w:p>
    <w:p w14:paraId="6F629C69" w14:textId="2D8198BD" w:rsidR="00290624" w:rsidRPr="00FB23FA" w:rsidRDefault="00290624" w:rsidP="00290624">
      <w:pPr>
        <w:pStyle w:val="Level2"/>
      </w:pPr>
      <w:bookmarkStart w:id="11" w:name="_Ref376965967"/>
      <w:r w:rsidRPr="00FB23FA">
        <w:t>A Emissão, a Oferta</w:t>
      </w:r>
      <w:r w:rsidR="007C4220">
        <w:t>, a outorga das Garantias</w:t>
      </w:r>
      <w:r w:rsidRPr="00FB23FA">
        <w:t xml:space="preserve"> e a celebração desta Escritura de Emissão</w:t>
      </w:r>
      <w:r>
        <w:t xml:space="preserve">, dos </w:t>
      </w:r>
      <w:r w:rsidRPr="00E2785D">
        <w:t xml:space="preserve">demais </w:t>
      </w:r>
      <w:r w:rsidR="008A47C1">
        <w:t>Documentos das Obrigações Garantidas</w:t>
      </w:r>
      <w:r w:rsidRPr="00FB23FA">
        <w:t xml:space="preserve"> e do Contrato de Distribuição serão realizadas com observância aos seguintes requisitos:</w:t>
      </w:r>
      <w:bookmarkEnd w:id="11"/>
    </w:p>
    <w:p w14:paraId="35176068" w14:textId="77777777" w:rsidR="00290624" w:rsidRPr="00FB23FA" w:rsidRDefault="00290624" w:rsidP="00E953E5">
      <w:pPr>
        <w:pStyle w:val="roman3"/>
        <w:numPr>
          <w:ilvl w:val="0"/>
          <w:numId w:val="41"/>
        </w:numPr>
      </w:pPr>
      <w:bookmarkStart w:id="12" w:name="_Ref68858899"/>
      <w:r w:rsidRPr="00290624">
        <w:rPr>
          <w:i/>
          <w:iCs/>
        </w:rPr>
        <w:t>arquivamento e publicação das atas dos atos societários</w:t>
      </w:r>
      <w:r w:rsidRPr="00290624">
        <w:rPr>
          <w:iCs/>
        </w:rPr>
        <w:t>.</w:t>
      </w:r>
      <w:r w:rsidRPr="00FB23FA">
        <w:t xml:space="preserve"> Nos termos do artigo 62, inciso I, da Lei das Sociedades por </w:t>
      </w:r>
      <w:r w:rsidRPr="00E03C95">
        <w:t>Ações</w:t>
      </w:r>
      <w:r w:rsidR="00763515" w:rsidRPr="00E03C95">
        <w:t xml:space="preserve"> (“</w:t>
      </w:r>
      <w:r w:rsidR="00763515" w:rsidRPr="00E03C95">
        <w:rPr>
          <w:b/>
        </w:rPr>
        <w:t>Jornais de Publicação</w:t>
      </w:r>
      <w:r w:rsidR="00763515">
        <w:t>”)</w:t>
      </w:r>
      <w:r w:rsidRPr="00FB23FA">
        <w:t>:</w:t>
      </w:r>
      <w:bookmarkEnd w:id="12"/>
    </w:p>
    <w:p w14:paraId="5CDA3DC9" w14:textId="4BAB79BA" w:rsidR="00290624" w:rsidRPr="00FB23FA" w:rsidRDefault="004B1E20">
      <w:pPr>
        <w:pStyle w:val="alpha4"/>
      </w:pPr>
      <w:r w:rsidRPr="00FB23FA">
        <w:t xml:space="preserve">a </w:t>
      </w:r>
      <w:r>
        <w:t>AGE</w:t>
      </w:r>
      <w:r w:rsidRPr="00FB23FA">
        <w:t xml:space="preserve"> da Companhia realizada em</w:t>
      </w:r>
      <w:r>
        <w:t xml:space="preserve"> 22 de junho</w:t>
      </w:r>
      <w:r w:rsidRPr="00FB23FA">
        <w:t xml:space="preserve"> de 2021 </w:t>
      </w:r>
      <w:r>
        <w:t>foi</w:t>
      </w:r>
      <w:r w:rsidRPr="00FB23FA">
        <w:t xml:space="preserve"> arquivada na JUCERJA</w:t>
      </w:r>
      <w:r>
        <w:t xml:space="preserve"> em 02 de julho de 2021, sob o nº 00004096565</w:t>
      </w:r>
      <w:r w:rsidRPr="00FB23FA">
        <w:t xml:space="preserve"> e publicada no </w:t>
      </w:r>
      <w:r w:rsidRPr="002F5E8B">
        <w:t>DOERJ</w:t>
      </w:r>
      <w:r w:rsidRPr="00FB23FA">
        <w:t xml:space="preserve"> e no jornal </w:t>
      </w:r>
      <w:r w:rsidRPr="002F5E8B">
        <w:t>“</w:t>
      </w:r>
      <w:r>
        <w:t>Valor Econômico</w:t>
      </w:r>
      <w:r w:rsidRPr="002F5E8B">
        <w:t>”</w:t>
      </w:r>
      <w:r>
        <w:t xml:space="preserve"> em 29 de junho de 2021</w:t>
      </w:r>
      <w:r w:rsidRPr="00FB23FA">
        <w:t>;</w:t>
      </w:r>
      <w:r>
        <w:t xml:space="preserve"> e</w:t>
      </w:r>
    </w:p>
    <w:p w14:paraId="3B813737" w14:textId="5F143332" w:rsidR="00290624" w:rsidRDefault="004B1E20">
      <w:pPr>
        <w:pStyle w:val="alpha4"/>
      </w:pPr>
      <w:r w:rsidRPr="00FB23FA">
        <w:t xml:space="preserve">a </w:t>
      </w:r>
      <w:r>
        <w:t>AGE</w:t>
      </w:r>
      <w:r w:rsidRPr="00FB23FA">
        <w:t xml:space="preserve"> da </w:t>
      </w:r>
      <w:r>
        <w:t>Acionista</w:t>
      </w:r>
      <w:r w:rsidRPr="00FB23FA">
        <w:t xml:space="preserve"> realizada em</w:t>
      </w:r>
      <w:r>
        <w:t xml:space="preserve"> 22 de junho</w:t>
      </w:r>
      <w:r w:rsidRPr="00FB23FA">
        <w:t xml:space="preserve"> de 2021 </w:t>
      </w:r>
      <w:r>
        <w:t>foi</w:t>
      </w:r>
      <w:r w:rsidRPr="00FB23FA">
        <w:t xml:space="preserve"> arquivada na JUCERJA </w:t>
      </w:r>
      <w:r>
        <w:t xml:space="preserve">em 29 de junho de 2021, sob o nº 00004094068 </w:t>
      </w:r>
      <w:r w:rsidRPr="00FB23FA">
        <w:t xml:space="preserve">e publicada no </w:t>
      </w:r>
      <w:r w:rsidRPr="002F5E8B">
        <w:t>DOERJ</w:t>
      </w:r>
      <w:r w:rsidRPr="00FB23FA">
        <w:t xml:space="preserve"> e no jornal </w:t>
      </w:r>
      <w:r w:rsidRPr="002F5E8B">
        <w:t>“</w:t>
      </w:r>
      <w:r>
        <w:t>Monitor Mercantil</w:t>
      </w:r>
      <w:r w:rsidRPr="002F5E8B">
        <w:t>”</w:t>
      </w:r>
      <w:r>
        <w:t xml:space="preserve"> em 29 de junho de 2021.</w:t>
      </w:r>
      <w:r w:rsidR="000E41D9" w:rsidRPr="000E41D9" w:rsidDel="000E41D9">
        <w:rPr>
          <w:highlight w:val="yellow"/>
        </w:rPr>
        <w:t xml:space="preserve"> </w:t>
      </w:r>
    </w:p>
    <w:p w14:paraId="673001BC" w14:textId="4C344C6E" w:rsidR="001A006E" w:rsidRPr="00EF7C47" w:rsidRDefault="00290624">
      <w:pPr>
        <w:pStyle w:val="roman3"/>
      </w:pPr>
      <w:bookmarkStart w:id="13" w:name="_Ref411417147"/>
      <w:r w:rsidRPr="00FB23FA">
        <w:rPr>
          <w:i/>
        </w:rPr>
        <w:t>inscrição e registro desta Escritura de Emissão e seus aditamentos</w:t>
      </w:r>
      <w:r w:rsidRPr="00FB23FA">
        <w:t>. Nos termos do artigo 62, inciso II e parágrafo 3º, da Lei das Sociedades por Ações,</w:t>
      </w:r>
      <w:r w:rsidR="000E41D9">
        <w:t xml:space="preserve"> e observado o disposto no artigo 6º da Lei 14.030,</w:t>
      </w:r>
      <w:r w:rsidRPr="00FB23FA">
        <w:t xml:space="preserve"> esta Escritura de Emissão e seus aditamentos serão</w:t>
      </w:r>
      <w:r w:rsidR="00DA6443" w:rsidRPr="00DA6443">
        <w:t xml:space="preserve"> </w:t>
      </w:r>
      <w:r w:rsidR="00DA6443" w:rsidRPr="00FB23FA">
        <w:t xml:space="preserve">inscritos na JUCERJA, observado o disposto </w:t>
      </w:r>
      <w:r w:rsidR="00DA6443" w:rsidRPr="00EF7C47">
        <w:t xml:space="preserve">na </w:t>
      </w:r>
      <w:r w:rsidR="00DA6443" w:rsidRPr="001C2098">
        <w:t>Cláusula </w:t>
      </w:r>
      <w:r w:rsidR="00DA6443" w:rsidRPr="001C2098">
        <w:fldChar w:fldCharType="begin"/>
      </w:r>
      <w:r w:rsidR="00DA6443" w:rsidRPr="001C2098">
        <w:instrText xml:space="preserve"> REF _Ref279333767 \n \p \h </w:instrText>
      </w:r>
      <w:r w:rsidR="00DA6443" w:rsidRPr="00EF7C47">
        <w:instrText xml:space="preserve"> \* MERGEFORMAT </w:instrText>
      </w:r>
      <w:r w:rsidR="00DA6443" w:rsidRPr="001C2098">
        <w:fldChar w:fldCharType="separate"/>
      </w:r>
      <w:r w:rsidR="00ED7895">
        <w:t>10.1 abaixo</w:t>
      </w:r>
      <w:r w:rsidR="00DA6443" w:rsidRPr="001C2098">
        <w:fldChar w:fldCharType="end"/>
      </w:r>
      <w:r w:rsidR="002B4D73">
        <w:t xml:space="preserve"> </w:t>
      </w:r>
      <w:proofErr w:type="spellStart"/>
      <w:r w:rsidR="002B4D73">
        <w:t>abaixo</w:t>
      </w:r>
      <w:proofErr w:type="spellEnd"/>
      <w:r w:rsidR="00DA6443" w:rsidRPr="001C2098">
        <w:t>, inciso </w:t>
      </w:r>
      <w:r w:rsidR="00DA6443" w:rsidRPr="001C2098">
        <w:fldChar w:fldCharType="begin"/>
      </w:r>
      <w:r w:rsidR="00DA6443" w:rsidRPr="001C2098">
        <w:instrText xml:space="preserve"> REF _Ref225332080 \n \h </w:instrText>
      </w:r>
      <w:r w:rsidR="00DA6443" w:rsidRPr="00EF7C47">
        <w:instrText xml:space="preserve"> \* MERGEFORMAT </w:instrText>
      </w:r>
      <w:r w:rsidR="00DA6443" w:rsidRPr="001C2098">
        <w:fldChar w:fldCharType="separate"/>
      </w:r>
      <w:r w:rsidR="00ED7895">
        <w:t>(</w:t>
      </w:r>
      <w:proofErr w:type="spellStart"/>
      <w:r w:rsidR="00ED7895">
        <w:t>ii</w:t>
      </w:r>
      <w:proofErr w:type="spellEnd"/>
      <w:r w:rsidR="00ED7895">
        <w:t>)</w:t>
      </w:r>
      <w:r w:rsidR="00DA6443" w:rsidRPr="001C2098">
        <w:fldChar w:fldCharType="end"/>
      </w:r>
      <w:r w:rsidR="00DA6443" w:rsidRPr="001C2098">
        <w:t>, nas alín</w:t>
      </w:r>
      <w:r w:rsidR="00DA6443" w:rsidRPr="00EF7C47">
        <w:t>eas </w:t>
      </w:r>
      <w:r w:rsidR="00DA6443" w:rsidRPr="00EF7C47">
        <w:fldChar w:fldCharType="begin"/>
      </w:r>
      <w:r w:rsidR="00DA6443" w:rsidRPr="00EF7C47">
        <w:instrText xml:space="preserve"> REF _Ref65538468 \n \h  \* MERGEFORMAT </w:instrText>
      </w:r>
      <w:r w:rsidR="00DA6443" w:rsidRPr="00EF7C47">
        <w:fldChar w:fldCharType="separate"/>
      </w:r>
      <w:r w:rsidR="00ED7895">
        <w:t>(h)</w:t>
      </w:r>
      <w:r w:rsidR="00DA6443" w:rsidRPr="00EF7C47">
        <w:fldChar w:fldCharType="end"/>
      </w:r>
      <w:r w:rsidR="00DA6443" w:rsidRPr="00EF7C47">
        <w:t xml:space="preserve"> e </w:t>
      </w:r>
      <w:r w:rsidR="00DA6443" w:rsidRPr="00EF7C47">
        <w:fldChar w:fldCharType="begin"/>
      </w:r>
      <w:r w:rsidR="00DA6443" w:rsidRPr="00EF7C47">
        <w:instrText xml:space="preserve"> REF _Ref67930502 \n \h  \* MERGEFORMAT </w:instrText>
      </w:r>
      <w:r w:rsidR="00DA6443" w:rsidRPr="00EF7C47">
        <w:fldChar w:fldCharType="separate"/>
      </w:r>
      <w:r w:rsidR="00ED7895">
        <w:t>(i)</w:t>
      </w:r>
      <w:r w:rsidR="00DA6443" w:rsidRPr="00EF7C47">
        <w:fldChar w:fldCharType="end"/>
      </w:r>
      <w:bookmarkEnd w:id="13"/>
      <w:r w:rsidR="00EF7C47">
        <w:t xml:space="preserve">, sendo </w:t>
      </w:r>
      <w:r w:rsidR="00EF7C47" w:rsidRPr="00EF7C47">
        <w:t xml:space="preserve">certo que </w:t>
      </w:r>
      <w:r w:rsidR="001A006E" w:rsidRPr="001C2098">
        <w:t>o Agente Fiduciário poderá, nos termos do artig</w:t>
      </w:r>
      <w:r w:rsidR="001A006E" w:rsidRPr="00EF7C47">
        <w:t>o 62, parágrafo 2º, da Lei das Sociedades por Ações, promover os protocolos acima previstos, devendo a Emissora arcar com todos os respectivos custos e despesas dos respectivos registros</w:t>
      </w:r>
      <w:r w:rsidR="00CB3A89">
        <w:t>;</w:t>
      </w:r>
    </w:p>
    <w:p w14:paraId="37BF7173" w14:textId="1D7FB2C5" w:rsidR="00290624" w:rsidRPr="000E20CA" w:rsidRDefault="00290624" w:rsidP="00DA6443">
      <w:pPr>
        <w:pStyle w:val="roman3"/>
        <w:rPr>
          <w:szCs w:val="22"/>
        </w:rPr>
      </w:pPr>
      <w:bookmarkStart w:id="14" w:name="_Ref67931935"/>
      <w:bookmarkStart w:id="15" w:name="_Ref201729546"/>
      <w:r w:rsidRPr="00E2785D">
        <w:rPr>
          <w:i/>
        </w:rPr>
        <w:t>constituição da</w:t>
      </w:r>
      <w:r w:rsidR="00DA6443">
        <w:rPr>
          <w:i/>
        </w:rPr>
        <w:t>s Garantias e registro nos cartórios competentes</w:t>
      </w:r>
      <w:r w:rsidRPr="00E2785D">
        <w:t xml:space="preserve">. Nos termos do </w:t>
      </w:r>
      <w:r w:rsidRPr="00EF7C47">
        <w:t>artigo 62, inciso III, da Lei das Sociedades por Ações, observado o disposto 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rsidR="00F20CEB">
        <w:t xml:space="preserve"> abaixo</w:t>
      </w:r>
      <w:r w:rsidRPr="00E2785D">
        <w:t xml:space="preserve">, </w:t>
      </w:r>
      <w:r w:rsidR="000E41D9">
        <w:t xml:space="preserve">(a) </w:t>
      </w:r>
      <w:r w:rsidRPr="00E2785D">
        <w:t xml:space="preserve">a </w:t>
      </w:r>
      <w:r>
        <w:t>Cessão Fiduciária</w:t>
      </w:r>
      <w:r w:rsidRPr="00E2785D">
        <w:t xml:space="preserve"> </w:t>
      </w:r>
      <w:r>
        <w:t>será</w:t>
      </w:r>
      <w:r w:rsidRPr="00E2785D">
        <w:t xml:space="preserve"> formalizada por meio do Contrato de </w:t>
      </w:r>
      <w:r>
        <w:t>Cessão Fiduciária</w:t>
      </w:r>
      <w:r w:rsidR="00DA6443">
        <w:t xml:space="preserve"> e</w:t>
      </w:r>
      <w:r w:rsidR="000E41D9">
        <w:t xml:space="preserve"> (b)</w:t>
      </w:r>
      <w:r w:rsidR="00DA6443">
        <w:t xml:space="preserve"> a </w:t>
      </w:r>
      <w:r w:rsidR="00DA6443" w:rsidRPr="00EF7C47">
        <w:t>Alienação Fiduciária</w:t>
      </w:r>
      <w:r w:rsidR="00DA6443">
        <w:t xml:space="preserve"> será formalizada por meio do Contrato de Alienação Fiduciária de Ações</w:t>
      </w:r>
      <w:r>
        <w:t>,</w:t>
      </w:r>
      <w:r w:rsidRPr="00E2785D">
        <w:t xml:space="preserve"> nos termos </w:t>
      </w:r>
      <w:r>
        <w:rPr>
          <w:szCs w:val="22"/>
        </w:rPr>
        <w:t>ali previstos</w:t>
      </w:r>
      <w:r w:rsidR="00DA6443">
        <w:rPr>
          <w:szCs w:val="22"/>
        </w:rPr>
        <w:t xml:space="preserve">, </w:t>
      </w:r>
      <w:r w:rsidR="000E41D9">
        <w:rPr>
          <w:szCs w:val="22"/>
        </w:rPr>
        <w:t>os quais serão</w:t>
      </w:r>
      <w:r w:rsidR="00DA6443" w:rsidRPr="00DA6443">
        <w:rPr>
          <w:szCs w:val="22"/>
        </w:rPr>
        <w:t xml:space="preserve"> levados a registro nos competentes Cartórios de Registro de Títulos e Documentos, conforme aplicável e indicado nos respectivos instrumentos, sendo certo que os registros de que trata este item serão realizados no prazo determinado nos respectivos instrumentos, </w:t>
      </w:r>
      <w:r w:rsidR="00CB3A89" w:rsidRPr="00FB23FA">
        <w:t xml:space="preserve">observado o disposto </w:t>
      </w:r>
      <w:r w:rsidR="00CB3A89" w:rsidRPr="00EF7C47">
        <w:t xml:space="preserve">na </w:t>
      </w:r>
      <w:r w:rsidR="00CB3A89" w:rsidRPr="001C2098">
        <w:t>Cláusula </w:t>
      </w:r>
      <w:r w:rsidR="00CB3A89" w:rsidRPr="001C2098">
        <w:fldChar w:fldCharType="begin"/>
      </w:r>
      <w:r w:rsidR="00CB3A89" w:rsidRPr="001C2098">
        <w:instrText xml:space="preserve"> REF _Ref279333767 \n \p \h </w:instrText>
      </w:r>
      <w:r w:rsidR="00CB3A89" w:rsidRPr="00EF7C47">
        <w:instrText xml:space="preserve"> \* MERGEFORMAT </w:instrText>
      </w:r>
      <w:r w:rsidR="00CB3A89" w:rsidRPr="001C2098">
        <w:fldChar w:fldCharType="separate"/>
      </w:r>
      <w:r w:rsidR="00ED7895">
        <w:t>10.1 abaixo</w:t>
      </w:r>
      <w:r w:rsidR="00CB3A89" w:rsidRPr="001C2098">
        <w:fldChar w:fldCharType="end"/>
      </w:r>
      <w:r w:rsidR="00CB3A89" w:rsidRPr="001C2098">
        <w:t>, inciso </w:t>
      </w:r>
      <w:r w:rsidR="00CB3A89" w:rsidRPr="001C2098">
        <w:fldChar w:fldCharType="begin"/>
      </w:r>
      <w:r w:rsidR="00CB3A89" w:rsidRPr="001C2098">
        <w:instrText xml:space="preserve"> REF _Ref225332080 \n \h </w:instrText>
      </w:r>
      <w:r w:rsidR="00CB3A89" w:rsidRPr="00EF7C47">
        <w:instrText xml:space="preserve"> \* MERGEFORMAT </w:instrText>
      </w:r>
      <w:r w:rsidR="00CB3A89" w:rsidRPr="001C2098">
        <w:fldChar w:fldCharType="separate"/>
      </w:r>
      <w:r w:rsidR="00ED7895">
        <w:t>(</w:t>
      </w:r>
      <w:proofErr w:type="spellStart"/>
      <w:r w:rsidR="00ED7895">
        <w:t>ii</w:t>
      </w:r>
      <w:proofErr w:type="spellEnd"/>
      <w:r w:rsidR="00ED7895">
        <w:t>)</w:t>
      </w:r>
      <w:r w:rsidR="00CB3A89" w:rsidRPr="001C2098">
        <w:fldChar w:fldCharType="end"/>
      </w:r>
      <w:r w:rsidR="00CB3A89" w:rsidRPr="001C2098">
        <w:t>, na alín</w:t>
      </w:r>
      <w:r w:rsidR="00CB3A89" w:rsidRPr="00EF7C47">
        <w:t>ea</w:t>
      </w:r>
      <w:r w:rsidR="00CB3A89">
        <w:t xml:space="preserve"> </w:t>
      </w:r>
      <w:r w:rsidR="00CB3A89">
        <w:fldChar w:fldCharType="begin"/>
      </w:r>
      <w:r w:rsidR="00CB3A89">
        <w:instrText xml:space="preserve"> REF _Ref68863519 \r \h </w:instrText>
      </w:r>
      <w:r w:rsidR="00CB3A89">
        <w:fldChar w:fldCharType="separate"/>
      </w:r>
      <w:r w:rsidR="00ED7895">
        <w:t>(k)</w:t>
      </w:r>
      <w:r w:rsidR="00CB3A89">
        <w:fldChar w:fldCharType="end"/>
      </w:r>
      <w:r w:rsidRPr="00E2785D">
        <w:t>;</w:t>
      </w:r>
      <w:bookmarkEnd w:id="14"/>
    </w:p>
    <w:p w14:paraId="46700EAF" w14:textId="77777777" w:rsidR="00290624" w:rsidRPr="00FB23FA" w:rsidRDefault="00290624" w:rsidP="00290624">
      <w:pPr>
        <w:pStyle w:val="roman3"/>
        <w:rPr>
          <w:szCs w:val="22"/>
        </w:rPr>
      </w:pPr>
      <w:r w:rsidRPr="00FB23FA">
        <w:rPr>
          <w:i/>
          <w:szCs w:val="22"/>
        </w:rPr>
        <w:t>depósito para distribuição</w:t>
      </w:r>
      <w:r w:rsidRPr="00FB23FA">
        <w:rPr>
          <w:szCs w:val="22"/>
        </w:rPr>
        <w:t xml:space="preserve">. </w:t>
      </w:r>
      <w:bookmarkEnd w:id="15"/>
      <w:r w:rsidRPr="00FB23FA">
        <w:rPr>
          <w:szCs w:val="22"/>
        </w:rPr>
        <w:t xml:space="preserve">As Debêntures serão depositadas para distribuição no mercado primário por meio do </w:t>
      </w:r>
      <w:r w:rsidRPr="00FB23FA">
        <w:rPr>
          <w:iCs/>
          <w:szCs w:val="22"/>
        </w:rPr>
        <w:t>MDA, sendo a distribuição liquidada financeiramente por meio da B3</w:t>
      </w:r>
      <w:r w:rsidRPr="00FB23FA">
        <w:rPr>
          <w:szCs w:val="22"/>
        </w:rPr>
        <w:t>;</w:t>
      </w:r>
    </w:p>
    <w:p w14:paraId="53F03B78" w14:textId="076F3625" w:rsidR="00290624" w:rsidRPr="00FB23FA" w:rsidRDefault="00290624" w:rsidP="00290624">
      <w:pPr>
        <w:pStyle w:val="roman3"/>
        <w:rPr>
          <w:szCs w:val="22"/>
        </w:rPr>
      </w:pPr>
      <w:r w:rsidRPr="00FB23FA">
        <w:rPr>
          <w:i/>
          <w:szCs w:val="22"/>
        </w:rPr>
        <w:t>depósito para negociação</w:t>
      </w:r>
      <w:r w:rsidRPr="00FB23FA">
        <w:rPr>
          <w:szCs w:val="22"/>
        </w:rPr>
        <w:t xml:space="preserve">. Observado o disposto na </w:t>
      </w:r>
      <w:r w:rsidRPr="00EF7C47">
        <w:rPr>
          <w:szCs w:val="22"/>
        </w:rPr>
        <w:t>Cláusula </w:t>
      </w:r>
      <w:r w:rsidRPr="00EF7C47">
        <w:rPr>
          <w:szCs w:val="22"/>
          <w:highlight w:val="cyan"/>
        </w:rPr>
        <w:fldChar w:fldCharType="begin"/>
      </w:r>
      <w:r w:rsidRPr="00EF7C47">
        <w:rPr>
          <w:szCs w:val="22"/>
        </w:rPr>
        <w:instrText xml:space="preserve"> REF _Ref310606049 \n \p \h  \* MERGEFORMAT </w:instrText>
      </w:r>
      <w:r w:rsidRPr="00EF7C47">
        <w:rPr>
          <w:szCs w:val="22"/>
          <w:highlight w:val="cyan"/>
        </w:rPr>
      </w:r>
      <w:r w:rsidRPr="00EF7C47">
        <w:rPr>
          <w:szCs w:val="22"/>
          <w:highlight w:val="cyan"/>
        </w:rPr>
        <w:fldChar w:fldCharType="separate"/>
      </w:r>
      <w:r w:rsidR="00ED7895">
        <w:rPr>
          <w:szCs w:val="22"/>
        </w:rPr>
        <w:t>6.5 abaixo</w:t>
      </w:r>
      <w:r w:rsidRPr="00EF7C47">
        <w:rPr>
          <w:szCs w:val="22"/>
          <w:highlight w:val="cyan"/>
        </w:rPr>
        <w:fldChar w:fldCharType="end"/>
      </w:r>
      <w:r w:rsidRPr="00FB23FA">
        <w:rPr>
          <w:szCs w:val="22"/>
        </w:rPr>
        <w:t>, as Debêntures serão depositadas para negociação no mercado secundário por meio</w:t>
      </w:r>
      <w:r w:rsidRPr="00FB23FA">
        <w:rPr>
          <w:iCs/>
          <w:szCs w:val="22"/>
        </w:rPr>
        <w:t xml:space="preserve"> do </w:t>
      </w:r>
      <w:r w:rsidRPr="00FB23FA">
        <w:rPr>
          <w:szCs w:val="22"/>
        </w:rPr>
        <w:t>CETIP21</w:t>
      </w:r>
      <w:r w:rsidRPr="00FB23FA">
        <w:rPr>
          <w:iCs/>
          <w:szCs w:val="22"/>
        </w:rPr>
        <w:t>, sendo as negociações liquidadas financeiramente por meio da B3 e as Debêntures custodiadas eletronicamente na B3</w:t>
      </w:r>
      <w:r w:rsidRPr="00FB23FA">
        <w:rPr>
          <w:szCs w:val="22"/>
        </w:rPr>
        <w:t>;</w:t>
      </w:r>
    </w:p>
    <w:p w14:paraId="42265A03" w14:textId="6B4A03D0" w:rsidR="00290624" w:rsidRPr="00E03C95" w:rsidRDefault="00290624" w:rsidP="006A7B67">
      <w:pPr>
        <w:pStyle w:val="roman3"/>
      </w:pPr>
      <w:bookmarkStart w:id="16" w:name="_Ref68856122"/>
      <w:r w:rsidRPr="00FB23FA">
        <w:rPr>
          <w:i/>
        </w:rPr>
        <w:t xml:space="preserve">registro da Oferta </w:t>
      </w:r>
      <w:r w:rsidR="00E02066">
        <w:rPr>
          <w:i/>
        </w:rPr>
        <w:t>pela</w:t>
      </w:r>
      <w:r w:rsidR="00E02066" w:rsidRPr="00FB23FA">
        <w:rPr>
          <w:i/>
        </w:rPr>
        <w:t xml:space="preserve"> </w:t>
      </w:r>
      <w:r w:rsidRPr="00FB23FA">
        <w:rPr>
          <w:i/>
        </w:rPr>
        <w:t>CVM</w:t>
      </w:r>
      <w:r w:rsidRPr="00FB23FA">
        <w:t xml:space="preserve">. A Oferta está automaticamente dispensada de registro </w:t>
      </w:r>
      <w:r w:rsidR="00E02066">
        <w:t>pel</w:t>
      </w:r>
      <w:r w:rsidR="006A7B67">
        <w:t xml:space="preserve">a </w:t>
      </w:r>
      <w:r w:rsidRPr="00FB23FA">
        <w:t>CVM, nos termos do artigo 6º da Instrução CVM 476</w:t>
      </w:r>
      <w:r w:rsidR="006A7B67">
        <w:t xml:space="preserve"> e artigo 19 da </w:t>
      </w:r>
      <w:r w:rsidR="006A7B67" w:rsidRPr="00EF7C47">
        <w:t xml:space="preserve">Lei </w:t>
      </w:r>
      <w:r w:rsidR="00F4146B" w:rsidRPr="00EF7C47">
        <w:lastRenderedPageBreak/>
        <w:t>do</w:t>
      </w:r>
      <w:r w:rsidR="006A7B67" w:rsidRPr="00EF7C47">
        <w:t xml:space="preserve"> Mercado</w:t>
      </w:r>
      <w:r w:rsidR="00F4146B" w:rsidRPr="00EF7C47">
        <w:t xml:space="preserve"> de Capitais</w:t>
      </w:r>
      <w:r w:rsidRPr="00FB23FA">
        <w:t xml:space="preserve">, por se tratar de oferta pública de distribuição </w:t>
      </w:r>
      <w:r w:rsidR="006A7B67" w:rsidRPr="006A7B67">
        <w:rPr>
          <w:szCs w:val="22"/>
        </w:rPr>
        <w:t xml:space="preserve">de valores mobiliários com esforços restritos de distribuição, não sendo objeto de protocolo, registro e arquivamento perante a CVM, exceto </w:t>
      </w:r>
      <w:r w:rsidR="006A7B67" w:rsidRPr="00EF7C47">
        <w:rPr>
          <w:szCs w:val="22"/>
        </w:rPr>
        <w:t xml:space="preserve">pelo envio da comunicação sobre o início da Oferta e a comunicação de seu </w:t>
      </w:r>
      <w:r w:rsidR="006A7B67" w:rsidRPr="00E03C95">
        <w:rPr>
          <w:szCs w:val="22"/>
        </w:rPr>
        <w:t>encerramento à CVM, nos termos dos artigos 7º-A e 8º respectivamente, da Instrução CVM 476</w:t>
      </w:r>
      <w:r w:rsidR="006A7B67" w:rsidRPr="00E03C95">
        <w:t xml:space="preserve"> (“</w:t>
      </w:r>
      <w:r w:rsidR="006A7B67" w:rsidRPr="00E03C95">
        <w:rPr>
          <w:b/>
        </w:rPr>
        <w:t>Comunicação de Encerramento</w:t>
      </w:r>
      <w:r w:rsidR="006A7B67" w:rsidRPr="00E03C95">
        <w:t>”)</w:t>
      </w:r>
      <w:r w:rsidRPr="00E03C95">
        <w:t xml:space="preserve">; </w:t>
      </w:r>
      <w:r w:rsidR="00DA6443" w:rsidRPr="00E03C95">
        <w:t>e</w:t>
      </w:r>
      <w:bookmarkEnd w:id="16"/>
    </w:p>
    <w:p w14:paraId="5BA3D38B" w14:textId="1E752675" w:rsidR="00E02066" w:rsidRPr="00E02066" w:rsidRDefault="00290624" w:rsidP="00CC4083">
      <w:pPr>
        <w:pStyle w:val="roman3"/>
        <w:rPr>
          <w:szCs w:val="22"/>
        </w:rPr>
      </w:pPr>
      <w:r w:rsidRPr="00E02066">
        <w:rPr>
          <w:i/>
          <w:szCs w:val="22"/>
        </w:rPr>
        <w:t xml:space="preserve">registro da Oferta </w:t>
      </w:r>
      <w:r w:rsidR="00E02066" w:rsidRPr="00E02066">
        <w:rPr>
          <w:i/>
          <w:szCs w:val="22"/>
        </w:rPr>
        <w:t>pel</w:t>
      </w:r>
      <w:r w:rsidR="006A7B67" w:rsidRPr="00E02066">
        <w:rPr>
          <w:i/>
          <w:szCs w:val="22"/>
        </w:rPr>
        <w:t xml:space="preserve">a </w:t>
      </w:r>
      <w:r w:rsidRPr="00E02066">
        <w:rPr>
          <w:i/>
          <w:szCs w:val="22"/>
        </w:rPr>
        <w:t>ANBIMA</w:t>
      </w:r>
      <w:r w:rsidRPr="00E02066">
        <w:rPr>
          <w:szCs w:val="22"/>
        </w:rPr>
        <w:t xml:space="preserve">. A Oferta será objeto de registro </w:t>
      </w:r>
      <w:r w:rsidR="00E02066" w:rsidRPr="00E02066">
        <w:rPr>
          <w:szCs w:val="22"/>
        </w:rPr>
        <w:t>pel</w:t>
      </w:r>
      <w:r w:rsidR="006A7B67" w:rsidRPr="00E02066">
        <w:rPr>
          <w:szCs w:val="22"/>
        </w:rPr>
        <w:t xml:space="preserve">a </w:t>
      </w:r>
      <w:r w:rsidRPr="00E02066">
        <w:rPr>
          <w:szCs w:val="22"/>
        </w:rPr>
        <w:t xml:space="preserve">ANBIMA, </w:t>
      </w:r>
      <w:r w:rsidR="00B10629" w:rsidRPr="003F3570">
        <w:t>no prazo de até 15 (quinze) dias contados do envio da Comunicação de Encerramento</w:t>
      </w:r>
      <w:r w:rsidR="00B10629" w:rsidRPr="00E02066">
        <w:rPr>
          <w:szCs w:val="22"/>
        </w:rPr>
        <w:t xml:space="preserve">, </w:t>
      </w:r>
      <w:r w:rsidRPr="00E02066">
        <w:rPr>
          <w:szCs w:val="22"/>
        </w:rPr>
        <w:t xml:space="preserve">nos termos do </w:t>
      </w:r>
      <w:r w:rsidR="006A7B67" w:rsidRPr="00E02066">
        <w:rPr>
          <w:szCs w:val="22"/>
        </w:rPr>
        <w:t xml:space="preserve">inciso II do </w:t>
      </w:r>
      <w:r w:rsidRPr="00E02066">
        <w:rPr>
          <w:szCs w:val="22"/>
        </w:rPr>
        <w:t xml:space="preserve">artigo 16 e </w:t>
      </w:r>
      <w:r w:rsidR="006A7B67" w:rsidRPr="00E02066">
        <w:rPr>
          <w:szCs w:val="22"/>
        </w:rPr>
        <w:t xml:space="preserve">do inciso V do artigo 18 </w:t>
      </w:r>
      <w:r w:rsidRPr="00E02066">
        <w:rPr>
          <w:szCs w:val="22"/>
        </w:rPr>
        <w:t xml:space="preserve">do </w:t>
      </w:r>
      <w:r w:rsidR="004C53E9" w:rsidRPr="00E02066">
        <w:rPr>
          <w:szCs w:val="22"/>
        </w:rPr>
        <w:t>“</w:t>
      </w:r>
      <w:r w:rsidRPr="00E02066">
        <w:rPr>
          <w:szCs w:val="22"/>
        </w:rPr>
        <w:t xml:space="preserve">Código ANBIMA de Regulação e Melhores Práticas para </w:t>
      </w:r>
      <w:r w:rsidR="00E02066" w:rsidRPr="00E02066">
        <w:rPr>
          <w:szCs w:val="22"/>
        </w:rPr>
        <w:t xml:space="preserve">Estruturação, Coordenação e Distribuição de </w:t>
      </w:r>
      <w:r w:rsidRPr="00E02066">
        <w:rPr>
          <w:szCs w:val="22"/>
        </w:rPr>
        <w:t>Ofertas Públicas</w:t>
      </w:r>
      <w:r w:rsidR="00E02066" w:rsidRPr="00E02066">
        <w:rPr>
          <w:szCs w:val="22"/>
        </w:rPr>
        <w:t xml:space="preserve"> de Valores </w:t>
      </w:r>
      <w:r w:rsidR="00E02066" w:rsidRPr="00656EB3">
        <w:rPr>
          <w:szCs w:val="22"/>
        </w:rPr>
        <w:t>Mobiliários e Ofertas Públicas de Aquisição de Valores Mobiliários</w:t>
      </w:r>
      <w:r w:rsidR="004C53E9" w:rsidRPr="00656EB3">
        <w:rPr>
          <w:szCs w:val="22"/>
        </w:rPr>
        <w:t>”</w:t>
      </w:r>
      <w:r w:rsidRPr="00965E42">
        <w:rPr>
          <w:szCs w:val="22"/>
        </w:rPr>
        <w:t>, em vigor desde 3 de junho de 2019</w:t>
      </w:r>
      <w:r w:rsidR="00DA6443" w:rsidRPr="00965E42">
        <w:rPr>
          <w:szCs w:val="22"/>
        </w:rPr>
        <w:t>.</w:t>
      </w:r>
      <w:r w:rsidR="00E02066">
        <w:rPr>
          <w:szCs w:val="22"/>
        </w:rPr>
        <w:t xml:space="preserve"> </w:t>
      </w:r>
      <w:r w:rsidR="00E02066" w:rsidRPr="00CE0036">
        <w:rPr>
          <w:szCs w:val="22"/>
        </w:rPr>
        <w:t xml:space="preserve">Esta Escritura de Emissão foi elaborada, inicialmente, segundo as regras e procedimentos do Guia ANBIMA de Melhores Práticas de padronização para cálculo de debêntures não conversíveis, em vigor desde </w:t>
      </w:r>
      <w:r w:rsidR="00E02066">
        <w:rPr>
          <w:szCs w:val="22"/>
        </w:rPr>
        <w:t xml:space="preserve">23 de fevereiro de 2021, </w:t>
      </w:r>
      <w:r w:rsidR="00E02066" w:rsidRPr="00CE0036">
        <w:rPr>
          <w:szCs w:val="22"/>
        </w:rPr>
        <w:t xml:space="preserve">sendo passível de modificação por meio de eventuais aditamentos e alterações posteriores a partir desta </w:t>
      </w:r>
      <w:r w:rsidR="00E02066">
        <w:rPr>
          <w:szCs w:val="22"/>
        </w:rPr>
        <w:t>data.</w:t>
      </w:r>
    </w:p>
    <w:p w14:paraId="4F6E5B89" w14:textId="366B20C6" w:rsidR="00290624" w:rsidRPr="00FB23FA" w:rsidRDefault="00290624" w:rsidP="00290624">
      <w:pPr>
        <w:pStyle w:val="Level1"/>
      </w:pPr>
      <w:r w:rsidRPr="00FB23FA">
        <w:t>OBJETO SOCIAL DA COMPANHIA</w:t>
      </w:r>
    </w:p>
    <w:p w14:paraId="57BA842A" w14:textId="3506E189" w:rsidR="00290624" w:rsidRPr="00FB23FA" w:rsidRDefault="00290624">
      <w:pPr>
        <w:pStyle w:val="Level2"/>
      </w:pPr>
      <w:bookmarkStart w:id="17" w:name="_Ref50556679"/>
      <w:r w:rsidRPr="00FB23FA">
        <w:t xml:space="preserve">A Companhia tem por objeto social </w:t>
      </w:r>
      <w:r w:rsidR="006A0510">
        <w:t xml:space="preserve">a exploração de concessões de serviços públicos de transmissão de energia, prestados mediante implantação, </w:t>
      </w:r>
      <w:r w:rsidR="000E41D9" w:rsidRPr="000E41D9">
        <w:t>construção, montagem,</w:t>
      </w:r>
      <w:r w:rsidR="000E41D9">
        <w:t xml:space="preserve"> </w:t>
      </w:r>
      <w:r w:rsidR="006A0510">
        <w:t>operação e manutenção de instalações de transmissão</w:t>
      </w:r>
      <w:r w:rsidR="000E41D9">
        <w:t>, incluindo os serviços de apoio e administrativos, fiscalização e coordenação na execução da implantação e operação da linha de transmissão de energia elétrica, provisão de equipamentos e materiais de reserva, programação, medições</w:t>
      </w:r>
      <w:r w:rsidR="006A0510">
        <w:t xml:space="preserve"> e demais serviços complementares necessários à transmissão de energia elétrica</w:t>
      </w:r>
      <w:r w:rsidR="000E41D9">
        <w:t>, seguindo os padrões estabelecidos na legislação e regulamentos</w:t>
      </w:r>
      <w:r w:rsidR="00097163">
        <w:t>.</w:t>
      </w:r>
      <w:bookmarkEnd w:id="17"/>
    </w:p>
    <w:p w14:paraId="296D2097" w14:textId="77777777" w:rsidR="00290624" w:rsidRPr="00FB23FA" w:rsidRDefault="00290624" w:rsidP="00290624">
      <w:pPr>
        <w:pStyle w:val="Level1"/>
      </w:pPr>
      <w:bookmarkStart w:id="18" w:name="_Ref368578037"/>
      <w:r w:rsidRPr="00FB23FA">
        <w:t>DESTINAÇÃO DOS RECURSOS</w:t>
      </w:r>
      <w:bookmarkEnd w:id="18"/>
    </w:p>
    <w:p w14:paraId="5A8818D2" w14:textId="3EDD970A" w:rsidR="00290624" w:rsidRPr="00FB23FA" w:rsidRDefault="00290624" w:rsidP="00290624">
      <w:pPr>
        <w:pStyle w:val="Level2"/>
      </w:pPr>
      <w:bookmarkStart w:id="19" w:name="_Ref495673862"/>
      <w:bookmarkStart w:id="20" w:name="_Ref67931387"/>
      <w:bookmarkStart w:id="21" w:name="_Ref164254172"/>
      <w:r w:rsidRPr="00FB23FA">
        <w:t xml:space="preserve">Os recursos obtidos pela Companhia com a Emissão serão </w:t>
      </w:r>
      <w:r w:rsidR="00FA1D92">
        <w:t xml:space="preserve">utilizados </w:t>
      </w:r>
      <w:r w:rsidR="00910606">
        <w:t xml:space="preserve">para </w:t>
      </w:r>
      <w:r w:rsidR="000E41D9" w:rsidRPr="00FE6851">
        <w:rPr>
          <w:b/>
        </w:rPr>
        <w:t>(i)</w:t>
      </w:r>
      <w:r w:rsidR="000E41D9">
        <w:t xml:space="preserve"> </w:t>
      </w:r>
      <w:r w:rsidR="00A2001E">
        <w:t xml:space="preserve">a realização de </w:t>
      </w:r>
      <w:r w:rsidR="000E41D9">
        <w:t>investimentos</w:t>
      </w:r>
      <w:r w:rsidR="00097163">
        <w:t>,</w:t>
      </w:r>
      <w:r w:rsidR="000E41D9">
        <w:t xml:space="preserve"> refinanciamento</w:t>
      </w:r>
      <w:r w:rsidR="00097163">
        <w:t>s</w:t>
      </w:r>
      <w:r w:rsidR="000E41D9">
        <w:t xml:space="preserve"> e distribuição de recursos à Acionista, bem como para </w:t>
      </w:r>
      <w:r w:rsidR="000E41D9" w:rsidRPr="00FE6851">
        <w:rPr>
          <w:b/>
        </w:rPr>
        <w:t>(</w:t>
      </w:r>
      <w:proofErr w:type="spellStart"/>
      <w:r w:rsidR="000E41D9" w:rsidRPr="00FE6851">
        <w:rPr>
          <w:b/>
        </w:rPr>
        <w:t>ii</w:t>
      </w:r>
      <w:proofErr w:type="spellEnd"/>
      <w:r w:rsidR="000E41D9" w:rsidRPr="00FE6851">
        <w:rPr>
          <w:b/>
        </w:rPr>
        <w:t>)</w:t>
      </w:r>
      <w:r w:rsidR="000E41D9">
        <w:t xml:space="preserve"> o capital de giro da Companhia.</w:t>
      </w:r>
      <w:bookmarkEnd w:id="19"/>
      <w:bookmarkEnd w:id="20"/>
    </w:p>
    <w:bookmarkEnd w:id="21"/>
    <w:p w14:paraId="322D1392" w14:textId="4369C26A" w:rsidR="00290624" w:rsidRPr="00FB23FA" w:rsidRDefault="00290624" w:rsidP="00290624">
      <w:pPr>
        <w:pStyle w:val="Level2"/>
      </w:pPr>
      <w:r w:rsidRPr="00FB23FA">
        <w:t>No prazo de até 30 (trinta) dias contado da solicitação pelo Agente Fiduciário, até a data em que a Companhia comprove a aplicação da totalidade dos recursos obtidos em decorrência das Debêntures ou até a Data de Vencimento, o que ocorrer primeiro, a Companhia deverá enviar ao Agente Fiduciário (i) declaração, assinada por representante legal com poderes para tanto nos termos do seu estatuto social, atestando que os recursos oriundos da Emissão foram aplicados na forma prevista na Cláusula</w:t>
      </w:r>
      <w:r>
        <w:t> </w:t>
      </w:r>
      <w:r>
        <w:fldChar w:fldCharType="begin"/>
      </w:r>
      <w:r>
        <w:instrText xml:space="preserve"> REF _Ref67931387 \n \p \h </w:instrText>
      </w:r>
      <w:r>
        <w:fldChar w:fldCharType="separate"/>
      </w:r>
      <w:r w:rsidR="00ED7895">
        <w:t>5.1 acima</w:t>
      </w:r>
      <w:r>
        <w:fldChar w:fldCharType="end"/>
      </w:r>
      <w:r w:rsidRPr="00FB23FA">
        <w:t>; (</w:t>
      </w:r>
      <w:proofErr w:type="spellStart"/>
      <w:r w:rsidRPr="00FB23FA">
        <w:t>ii</w:t>
      </w:r>
      <w:proofErr w:type="spellEnd"/>
      <w:r w:rsidRPr="00FB23FA">
        <w:t>)</w:t>
      </w:r>
      <w:r>
        <w:t> </w:t>
      </w:r>
      <w:r w:rsidRPr="00FB23FA">
        <w:t>os documentos comprobatórios da utilização dos recursos oriundos da Emissão na forma prevista na Cláusula</w:t>
      </w:r>
      <w:r>
        <w:t> </w:t>
      </w:r>
      <w:r>
        <w:fldChar w:fldCharType="begin"/>
      </w:r>
      <w:r>
        <w:instrText xml:space="preserve"> REF _Ref67931387 \n \p \h </w:instrText>
      </w:r>
      <w:r>
        <w:fldChar w:fldCharType="separate"/>
      </w:r>
      <w:r w:rsidR="00ED7895">
        <w:t>5.1 acima</w:t>
      </w:r>
      <w:r>
        <w:fldChar w:fldCharType="end"/>
      </w:r>
      <w:r w:rsidRPr="00FB23FA">
        <w:t>; e (</w:t>
      </w:r>
      <w:proofErr w:type="spellStart"/>
      <w:r w:rsidRPr="00FB23FA">
        <w:t>iii</w:t>
      </w:r>
      <w:proofErr w:type="spellEnd"/>
      <w:r w:rsidRPr="00FB23FA">
        <w:t>)</w:t>
      </w:r>
      <w:r>
        <w:t> </w:t>
      </w:r>
      <w:r w:rsidRPr="00FB23FA">
        <w:t xml:space="preserve">caso também seja solicitado pelo Agente Fiduciário, a seu exclusivo critério ou se assim exigido pelos Debenturistas, </w:t>
      </w:r>
      <w:r w:rsidR="00FA1D92">
        <w:t>quaisquer informações adicionais para fins da comprovação da destinação dos recursos</w:t>
      </w:r>
      <w:r w:rsidRPr="00FB23FA">
        <w:t>. Não obstante o disposto acima, a Companhia deverá encaminhar ao Agente Fiduciário, em até 30 (trinta) Dias Úteis contados da Primeira Data de Integralização, declaração atestando a utilização dos recursos oriundos desta Emissão</w:t>
      </w:r>
      <w:r w:rsidR="00E02066">
        <w:t xml:space="preserve"> nos termos da Cláusula </w:t>
      </w:r>
      <w:r w:rsidR="00E02066">
        <w:fldChar w:fldCharType="begin"/>
      </w:r>
      <w:r w:rsidR="00E02066">
        <w:instrText xml:space="preserve"> REF _Ref495673862 \r \h </w:instrText>
      </w:r>
      <w:r w:rsidR="00E02066">
        <w:fldChar w:fldCharType="separate"/>
      </w:r>
      <w:r w:rsidR="00ED7895">
        <w:t>5.1</w:t>
      </w:r>
      <w:r w:rsidR="00E02066">
        <w:fldChar w:fldCharType="end"/>
      </w:r>
      <w:r w:rsidR="00DB4DF0">
        <w:t xml:space="preserve"> acima.</w:t>
      </w:r>
    </w:p>
    <w:p w14:paraId="0654955E" w14:textId="4920329E" w:rsidR="00290624" w:rsidRPr="00FB23FA" w:rsidRDefault="00290624" w:rsidP="00290624">
      <w:pPr>
        <w:pStyle w:val="Level1"/>
      </w:pPr>
      <w:r w:rsidRPr="00FB23FA">
        <w:lastRenderedPageBreak/>
        <w:t xml:space="preserve">CARACTERÍSTICAS DA </w:t>
      </w:r>
      <w:r w:rsidR="00E02066">
        <w:t xml:space="preserve">EMISSÃO </w:t>
      </w:r>
    </w:p>
    <w:p w14:paraId="1A60E107" w14:textId="3BA4325A" w:rsidR="00656EB3" w:rsidRPr="00FB23FA" w:rsidRDefault="00656EB3" w:rsidP="00656EB3">
      <w:pPr>
        <w:pStyle w:val="Level2"/>
      </w:pPr>
      <w:bookmarkStart w:id="22" w:name="_Ref488943219"/>
      <w:r w:rsidRPr="00FB23FA">
        <w:rPr>
          <w:i/>
        </w:rPr>
        <w:t>Número da Emissão</w:t>
      </w:r>
      <w:r w:rsidRPr="00FB23FA">
        <w:t xml:space="preserve">. As Debêntures representam a </w:t>
      </w:r>
      <w:r w:rsidRPr="00FE6851">
        <w:t>2ª (segunda)</w:t>
      </w:r>
      <w:r w:rsidRPr="00FB23FA">
        <w:t xml:space="preserve"> emissão de debêntures da Companhia.</w:t>
      </w:r>
    </w:p>
    <w:p w14:paraId="11A57DFF" w14:textId="77777777" w:rsidR="00656EB3" w:rsidRPr="00FB23FA" w:rsidRDefault="00656EB3" w:rsidP="00656EB3">
      <w:pPr>
        <w:pStyle w:val="Level2"/>
      </w:pPr>
      <w:r w:rsidRPr="00FB23FA">
        <w:rPr>
          <w:i/>
        </w:rPr>
        <w:t>Valor Total da Emissão</w:t>
      </w:r>
      <w:r w:rsidRPr="00FB23FA">
        <w:t>. O valor total da Emissão será de R$</w:t>
      </w:r>
      <w:r>
        <w:t>250.000.000,00 (duzentos e cinquenta milhões de reais)</w:t>
      </w:r>
      <w:r w:rsidRPr="00FB23FA">
        <w:t>, na Data de Emissão.</w:t>
      </w:r>
    </w:p>
    <w:p w14:paraId="6A13A755" w14:textId="77777777" w:rsidR="00656EB3" w:rsidRPr="00FB23FA" w:rsidRDefault="00656EB3" w:rsidP="00656EB3">
      <w:pPr>
        <w:pStyle w:val="Level2"/>
      </w:pPr>
      <w:r w:rsidRPr="00FB23FA">
        <w:rPr>
          <w:i/>
        </w:rPr>
        <w:t>Séries</w:t>
      </w:r>
      <w:r w:rsidRPr="00FB23FA">
        <w:t>. A Emissão será realizada em uma única série.</w:t>
      </w:r>
    </w:p>
    <w:p w14:paraId="75F2FC01" w14:textId="5B17A38D" w:rsidR="00290624" w:rsidRDefault="00290624" w:rsidP="00290624">
      <w:pPr>
        <w:pStyle w:val="Level2"/>
      </w:pPr>
      <w:bookmarkStart w:id="23" w:name="_Ref70688340"/>
      <w:r w:rsidRPr="00FB23FA">
        <w:rPr>
          <w:i/>
        </w:rPr>
        <w:t>Colocação</w:t>
      </w:r>
      <w:r w:rsidRPr="00FB23FA">
        <w:t xml:space="preserve">. As Debêntures serão objeto de oferta pública de distribuição com esforços restritos, nos termos da </w:t>
      </w:r>
      <w:r>
        <w:t>Lei do Mercado de Capitais</w:t>
      </w:r>
      <w:r w:rsidRPr="00FB23FA">
        <w:t>, da Instrução CVM 476 e das demais disposições legais e regulamentares aplicáveis</w:t>
      </w:r>
      <w:r w:rsidRPr="00FB23FA">
        <w:rPr>
          <w:bCs/>
        </w:rPr>
        <w:t>, e</w:t>
      </w:r>
      <w:r w:rsidRPr="00FB23FA">
        <w:t xml:space="preserve"> do Contrato de Distribuição, com a intermediação do Coordenador</w:t>
      </w:r>
      <w:r w:rsidR="00F4146B">
        <w:t xml:space="preserve"> Líder</w:t>
      </w:r>
      <w:r w:rsidRPr="00FB23FA">
        <w:t>, sob o regime de garantia firme de colocação, com relação à totalidade das Debêntures (</w:t>
      </w:r>
      <w:r w:rsidR="004C53E9">
        <w:t>“</w:t>
      </w:r>
      <w:r w:rsidRPr="00851EB7">
        <w:rPr>
          <w:b/>
          <w:bCs/>
        </w:rPr>
        <w:t>Garantia Firme</w:t>
      </w:r>
      <w:r w:rsidR="004C53E9">
        <w:t>”</w:t>
      </w:r>
      <w:r w:rsidRPr="00FB23FA">
        <w:t>), tendo como público</w:t>
      </w:r>
      <w:r>
        <w:t>-</w:t>
      </w:r>
      <w:r w:rsidRPr="00FB23FA">
        <w:t>alvo Investidores Profissionais.</w:t>
      </w:r>
      <w:bookmarkEnd w:id="22"/>
      <w:bookmarkEnd w:id="23"/>
      <w:r w:rsidRPr="00FB23FA">
        <w:t xml:space="preserve"> </w:t>
      </w:r>
    </w:p>
    <w:p w14:paraId="2F91EDD5" w14:textId="361A5489" w:rsidR="00290624" w:rsidRDefault="00290624" w:rsidP="00290624">
      <w:pPr>
        <w:pStyle w:val="Level2"/>
      </w:pPr>
      <w:bookmarkStart w:id="24" w:name="_Ref264481789"/>
      <w:bookmarkStart w:id="25" w:name="_Ref310606049"/>
      <w:r w:rsidRPr="00FB23FA">
        <w:rPr>
          <w:i/>
        </w:rPr>
        <w:t>Negociação</w:t>
      </w:r>
      <w:r w:rsidRPr="00FB23FA">
        <w:t>. As Debêntures serão depositadas para negociação no mercado secundário por meio do CETIP21</w:t>
      </w:r>
      <w:r w:rsidRPr="00FB23FA">
        <w:rPr>
          <w:iCs/>
        </w:rPr>
        <w:t>, sendo as negociações liquidadas financeiramente por meio da B3 e as Debêntures custodiadas eletronicamente na B3</w:t>
      </w:r>
      <w:r w:rsidRPr="00FB23FA">
        <w:t>.</w:t>
      </w:r>
      <w:bookmarkEnd w:id="24"/>
      <w:r w:rsidRPr="00FB23FA">
        <w:t xml:space="preserve"> As Debêntures somente poderão ser negociadas nos mercados regulamentados de valores mobiliários depois de decorridos 90 (noventa) dias contados de cada subscrição ou aquisição pelo </w:t>
      </w:r>
      <w:r>
        <w:t>I</w:t>
      </w:r>
      <w:r w:rsidRPr="00FB23FA">
        <w:t xml:space="preserve">nvestidor </w:t>
      </w:r>
      <w:r>
        <w:t>P</w:t>
      </w:r>
      <w:r w:rsidRPr="00FB23FA">
        <w:t>rofissional, nos termos do artigo 13 da Instrução CVM 476, exceto pelo lote de Debêntures objeto da Garantia Firme indicado no momento da subscrição, se houver, observados, na negociação subsequente, os limites e condições previstos nos artigos 2º e 3º da Instrução CVM 476, observado, ainda, o cumprimento, pela Companhia, das obrigações previstas no artigo 17 da Instrução CVM 476. Nos termos do artigo 15 da Instrução CVM 476, as Debêntures somente poderão ser negociadas entre investidores qualificados, assim definidos nos termos do artigo </w:t>
      </w:r>
      <w:r w:rsidR="009D070D">
        <w:t>12</w:t>
      </w:r>
      <w:r w:rsidRPr="00FB23FA">
        <w:t xml:space="preserve"> da </w:t>
      </w:r>
      <w:r w:rsidR="009D070D">
        <w:t>Resolução</w:t>
      </w:r>
      <w:r w:rsidR="009D070D" w:rsidRPr="00B10629">
        <w:t> </w:t>
      </w:r>
      <w:r w:rsidRPr="00B10629">
        <w:t>CVM </w:t>
      </w:r>
      <w:r w:rsidR="009D070D">
        <w:t>30</w:t>
      </w:r>
      <w:r w:rsidRPr="00FB23FA">
        <w:t>.</w:t>
      </w:r>
      <w:bookmarkEnd w:id="25"/>
    </w:p>
    <w:p w14:paraId="2A41B974" w14:textId="0997AA3C" w:rsidR="00C46C23" w:rsidRDefault="00C46C23" w:rsidP="00FE6851">
      <w:pPr>
        <w:pStyle w:val="Level2"/>
      </w:pPr>
      <w:bookmarkStart w:id="26" w:name="_Ref70688483"/>
      <w:r w:rsidRPr="00FE6851">
        <w:rPr>
          <w:i/>
        </w:rPr>
        <w:t>Coleta de Intenções de Investimento</w:t>
      </w:r>
      <w:r w:rsidRPr="00FE6851">
        <w:t>. Será adotado o procedimento de coleta de</w:t>
      </w:r>
      <w:r>
        <w:t xml:space="preserve"> </w:t>
      </w:r>
      <w:r w:rsidRPr="00FE6851">
        <w:t>intenções de investimento, organizado pel</w:t>
      </w:r>
      <w:r>
        <w:t>o</w:t>
      </w:r>
      <w:r w:rsidRPr="00FE6851">
        <w:t xml:space="preserve"> Coordenador Líder, sem</w:t>
      </w:r>
      <w:r w:rsidRPr="00964EB7">
        <w:t xml:space="preserve"> recebimento de reservas </w:t>
      </w:r>
      <w:r w:rsidRPr="00FE6851">
        <w:t>dos Investidores Profissionais, sem lotes mínimos ou máximos,</w:t>
      </w:r>
      <w:r>
        <w:t xml:space="preserve"> </w:t>
      </w:r>
      <w:r w:rsidRPr="00FE6851">
        <w:t xml:space="preserve">para a verificação da demanda pelas Debêntures, </w:t>
      </w:r>
      <w:r w:rsidR="00FA7A26">
        <w:t xml:space="preserve">em diferentes níveis de taxas de juros, para definir, junto à Companhia, </w:t>
      </w:r>
      <w:r w:rsidRPr="00FE6851">
        <w:t>observado o disposto no artigo 3º da Instrução CVM 476</w:t>
      </w:r>
      <w:r w:rsidR="00FA7A26">
        <w:t>, a Remuneração, observado, ainda, o limite previsto na Cláusula 7.11 abaixo</w:t>
      </w:r>
      <w:r>
        <w:t xml:space="preserve"> </w:t>
      </w:r>
      <w:r w:rsidRPr="00FE6851">
        <w:t>(“</w:t>
      </w:r>
      <w:r w:rsidRPr="00FE6851">
        <w:rPr>
          <w:b/>
        </w:rPr>
        <w:t xml:space="preserve">Procedimento de </w:t>
      </w:r>
      <w:proofErr w:type="spellStart"/>
      <w:r w:rsidRPr="00FE6851">
        <w:rPr>
          <w:b/>
          <w:i/>
        </w:rPr>
        <w:t>Bookbuilding</w:t>
      </w:r>
      <w:proofErr w:type="spellEnd"/>
      <w:r w:rsidRPr="00FE6851">
        <w:t>”).</w:t>
      </w:r>
      <w:bookmarkEnd w:id="26"/>
    </w:p>
    <w:p w14:paraId="1A6A7A8B" w14:textId="147B0DCE" w:rsidR="00FA7A26" w:rsidRPr="00FE6851" w:rsidRDefault="00FA7A26" w:rsidP="00FA7A26">
      <w:pPr>
        <w:pStyle w:val="Level3"/>
      </w:pPr>
      <w:r>
        <w:t xml:space="preserve">O resultado do Procedimento de </w:t>
      </w:r>
      <w:proofErr w:type="spellStart"/>
      <w:r>
        <w:t>Bookbuilding</w:t>
      </w:r>
      <w:proofErr w:type="spellEnd"/>
      <w:r>
        <w:t xml:space="preserve"> será ratificado por meio de aditamento a esta Escritura de Emissão, a ser celebrado anteriormente à Primeira Data de Integralização, substancialmente nos termos do </w:t>
      </w:r>
      <w:r w:rsidRPr="00FA7A26">
        <w:rPr>
          <w:u w:val="single"/>
        </w:rPr>
        <w:t>Anexo II</w:t>
      </w:r>
      <w:r>
        <w:t>, sem a necessidade de qualquer deliberação societária adicional da Companhia, ou Assembleia Geral de Debenturistas.</w:t>
      </w:r>
    </w:p>
    <w:p w14:paraId="0C5DC472" w14:textId="4B43ABFE" w:rsidR="00290624" w:rsidRPr="00FB23FA" w:rsidRDefault="00290624" w:rsidP="00290624">
      <w:pPr>
        <w:pStyle w:val="Level1"/>
      </w:pPr>
      <w:r w:rsidRPr="00FB23FA">
        <w:t xml:space="preserve">CARACTERÍSTICAS </w:t>
      </w:r>
      <w:r w:rsidR="00E02066">
        <w:t xml:space="preserve">GERAIS </w:t>
      </w:r>
      <w:r w:rsidRPr="00FB23FA">
        <w:t>DAS DEBÊNTURES</w:t>
      </w:r>
    </w:p>
    <w:p w14:paraId="72F2527A" w14:textId="6F0577C2" w:rsidR="00290624" w:rsidRPr="00FB23FA" w:rsidRDefault="00290624" w:rsidP="00290624">
      <w:pPr>
        <w:pStyle w:val="Level2"/>
      </w:pPr>
      <w:bookmarkStart w:id="27" w:name="_Ref264653840"/>
      <w:bookmarkStart w:id="28" w:name="_Ref278297550"/>
      <w:bookmarkStart w:id="29" w:name="_Ref279826913"/>
      <w:r w:rsidRPr="00FB23FA">
        <w:rPr>
          <w:i/>
        </w:rPr>
        <w:t>Data de Emissão</w:t>
      </w:r>
      <w:r w:rsidRPr="00FB23FA">
        <w:t xml:space="preserve">. Para todos os efeitos legais, a data de emissão das Debêntures será </w:t>
      </w:r>
      <w:r w:rsidR="00D4620D">
        <w:t>15</w:t>
      </w:r>
      <w:r w:rsidR="00D4620D" w:rsidRPr="00162374">
        <w:t> </w:t>
      </w:r>
      <w:r w:rsidRPr="00162374">
        <w:t>de </w:t>
      </w:r>
      <w:r w:rsidR="00D4620D">
        <w:t>julho</w:t>
      </w:r>
      <w:r w:rsidR="00D4620D" w:rsidRPr="00FB23FA">
        <w:t> </w:t>
      </w:r>
      <w:r w:rsidRPr="00FB23FA">
        <w:t>de 2021 (</w:t>
      </w:r>
      <w:r w:rsidR="004C53E9">
        <w:t>“</w:t>
      </w:r>
      <w:r w:rsidRPr="00851EB7">
        <w:rPr>
          <w:b/>
          <w:bCs/>
        </w:rPr>
        <w:t>Data de Emissão</w:t>
      </w:r>
      <w:r w:rsidR="004C53E9">
        <w:t>”</w:t>
      </w:r>
      <w:r w:rsidRPr="00FB23FA">
        <w:t>).</w:t>
      </w:r>
      <w:bookmarkEnd w:id="27"/>
      <w:bookmarkEnd w:id="28"/>
      <w:bookmarkEnd w:id="29"/>
    </w:p>
    <w:p w14:paraId="41F5D21E" w14:textId="00B653DB" w:rsidR="00965E42" w:rsidRDefault="00965E42" w:rsidP="00290624">
      <w:pPr>
        <w:pStyle w:val="Level2"/>
      </w:pPr>
      <w:bookmarkStart w:id="30" w:name="_Ref272250319"/>
      <w:r w:rsidRPr="00CC4083">
        <w:rPr>
          <w:i/>
          <w:iCs/>
        </w:rPr>
        <w:t>Data de Início da Rentabilidade</w:t>
      </w:r>
      <w:r>
        <w:t>.</w:t>
      </w:r>
      <w:r w:rsidRPr="00CC4083">
        <w:t xml:space="preserve"> Para todos os fins e efeitos legais, a data de início da rentabilidade será a </w:t>
      </w:r>
      <w:r>
        <w:t>P</w:t>
      </w:r>
      <w:r w:rsidRPr="00CC4083">
        <w:t xml:space="preserve">rimeira </w:t>
      </w:r>
      <w:r>
        <w:t>Data de I</w:t>
      </w:r>
      <w:r w:rsidRPr="00CC4083">
        <w:t>ntegralização.</w:t>
      </w:r>
    </w:p>
    <w:p w14:paraId="55E5CE5F" w14:textId="2FD2110A" w:rsidR="00965E42" w:rsidRDefault="00965E42" w:rsidP="00965E42">
      <w:pPr>
        <w:pStyle w:val="Level2"/>
      </w:pPr>
      <w:r w:rsidRPr="00FB23FA">
        <w:rPr>
          <w:i/>
        </w:rPr>
        <w:lastRenderedPageBreak/>
        <w:t>Forma e Comprovação de Titularidade</w:t>
      </w:r>
      <w:r w:rsidRPr="00FB23FA">
        <w:t xml:space="preserve">. As Debêntures serão emitidas sob a forma nominativa, escritural, sem emissão de cautelas ou de certificados, sendo que, para todos os fins de direito, a titularidade das Debêntures será comprovada pelo extrato </w:t>
      </w:r>
      <w:r>
        <w:t xml:space="preserve">de conta de depósito </w:t>
      </w:r>
      <w:r w:rsidRPr="00FB23FA">
        <w:t xml:space="preserve">emitido pelo </w:t>
      </w:r>
      <w:proofErr w:type="spellStart"/>
      <w:r w:rsidRPr="00FB23FA">
        <w:t>Escriturador</w:t>
      </w:r>
      <w:proofErr w:type="spellEnd"/>
      <w:r w:rsidRPr="00FB23FA">
        <w:t xml:space="preserve">, e, adicionalmente, com relação às Debêntures que estiverem custodiadas </w:t>
      </w:r>
      <w:r w:rsidRPr="00FB23FA">
        <w:rPr>
          <w:iCs/>
        </w:rPr>
        <w:t xml:space="preserve">eletronicamente </w:t>
      </w:r>
      <w:r w:rsidRPr="00FB23FA">
        <w:t xml:space="preserve">na B3, </w:t>
      </w:r>
      <w:r>
        <w:t xml:space="preserve">conforme o caso, </w:t>
      </w:r>
      <w:r w:rsidRPr="00FB23FA">
        <w:t>será comprovada pelo extrato expedido pela B3 em nome do Debenturista.</w:t>
      </w:r>
    </w:p>
    <w:p w14:paraId="5DFFB00E" w14:textId="1180E4F1" w:rsidR="00965E42" w:rsidRDefault="00965E42" w:rsidP="00965E42">
      <w:pPr>
        <w:pStyle w:val="Level2"/>
      </w:pPr>
      <w:r w:rsidRPr="00FB23FA">
        <w:rPr>
          <w:i/>
        </w:rPr>
        <w:t>Conversibilidade</w:t>
      </w:r>
      <w:r w:rsidRPr="00FB23FA">
        <w:t xml:space="preserve">. As Debêntures </w:t>
      </w:r>
      <w:r>
        <w:t xml:space="preserve">serão simples, ou seja, </w:t>
      </w:r>
      <w:r w:rsidRPr="00FB23FA">
        <w:t xml:space="preserve">não conversíveis </w:t>
      </w:r>
      <w:r>
        <w:t xml:space="preserve">e não permutáveis </w:t>
      </w:r>
      <w:r w:rsidRPr="00FB23FA">
        <w:t>em ações de emissão da Companhia.</w:t>
      </w:r>
    </w:p>
    <w:p w14:paraId="4075EB43" w14:textId="0DD839D6" w:rsidR="00965E42" w:rsidRDefault="00965E42" w:rsidP="00965E42">
      <w:pPr>
        <w:pStyle w:val="Level2"/>
      </w:pPr>
      <w:r w:rsidRPr="00FB23FA">
        <w:rPr>
          <w:i/>
        </w:rPr>
        <w:t>Espécie</w:t>
      </w:r>
      <w:r w:rsidRPr="00FB23FA">
        <w:t>.</w:t>
      </w:r>
      <w:r>
        <w:t xml:space="preserve"> </w:t>
      </w:r>
      <w:r w:rsidRPr="00FB23FA">
        <w:t xml:space="preserve">As Debêntures serão da </w:t>
      </w:r>
      <w:r w:rsidRPr="001C2098">
        <w:t>espécie com garantia real, nos</w:t>
      </w:r>
      <w:r w:rsidRPr="00E2785D">
        <w:t xml:space="preserve"> termos do artigo 58 da Lei das Sociedades por Ações. </w:t>
      </w:r>
    </w:p>
    <w:p w14:paraId="73A2412F" w14:textId="5E4FAAFB" w:rsidR="006948AF" w:rsidRDefault="006948AF" w:rsidP="006948AF">
      <w:pPr>
        <w:pStyle w:val="Level2"/>
      </w:pPr>
      <w:bookmarkStart w:id="31" w:name="_Ref70687474"/>
      <w:r w:rsidRPr="00FB23FA">
        <w:rPr>
          <w:i/>
        </w:rPr>
        <w:t>Prazo e Data de Vencimento</w:t>
      </w:r>
      <w:r w:rsidRPr="00FB23FA">
        <w:t xml:space="preserve">. Ressalvadas as hipóteses de resgate antecipado </w:t>
      </w:r>
      <w:r>
        <w:t xml:space="preserve">total </w:t>
      </w:r>
      <w:r w:rsidRPr="00FB23FA">
        <w:t xml:space="preserve">das Debêntures ou de vencimento antecipado das obrigações decorrentes das Debêntures, nos termos previstos nesta Escritura de Emissão, o prazo das Debêntures será </w:t>
      </w:r>
      <w:r w:rsidRPr="00162374">
        <w:t xml:space="preserve">de </w:t>
      </w:r>
      <w:r>
        <w:t>120</w:t>
      </w:r>
      <w:r w:rsidRPr="00FB23FA">
        <w:t> (</w:t>
      </w:r>
      <w:r>
        <w:t>cento e vinte</w:t>
      </w:r>
      <w:r w:rsidRPr="00FB23FA">
        <w:t xml:space="preserve">) </w:t>
      </w:r>
      <w:r>
        <w:t>meses</w:t>
      </w:r>
      <w:r w:rsidRPr="00FB23FA">
        <w:t xml:space="preserve"> contados da Data de Emissão, vencendo-se, portanto, em </w:t>
      </w:r>
      <w:r w:rsidR="00D4620D">
        <w:t>15</w:t>
      </w:r>
      <w:r w:rsidR="00D4620D" w:rsidRPr="00FB23FA">
        <w:t> </w:t>
      </w:r>
      <w:r w:rsidRPr="00FB23FA">
        <w:t>de </w:t>
      </w:r>
      <w:r w:rsidR="00D4620D">
        <w:t>julho</w:t>
      </w:r>
      <w:r w:rsidR="00D4620D" w:rsidRPr="00FB23FA">
        <w:t> </w:t>
      </w:r>
      <w:r w:rsidRPr="00FB23FA">
        <w:t>de </w:t>
      </w:r>
      <w:r>
        <w:t>2031</w:t>
      </w:r>
      <w:r w:rsidRPr="00FB23FA">
        <w:t xml:space="preserve"> (</w:t>
      </w:r>
      <w:r>
        <w:t>“</w:t>
      </w:r>
      <w:r w:rsidRPr="00851EB7">
        <w:rPr>
          <w:b/>
          <w:bCs/>
        </w:rPr>
        <w:t>Data de Vencimento</w:t>
      </w:r>
      <w:r w:rsidRPr="00C76284">
        <w:rPr>
          <w:bCs/>
        </w:rPr>
        <w:t>”</w:t>
      </w:r>
      <w:r w:rsidRPr="00FB23FA">
        <w:t>).</w:t>
      </w:r>
      <w:bookmarkEnd w:id="31"/>
    </w:p>
    <w:p w14:paraId="05FFD4DD" w14:textId="77777777" w:rsidR="006948AF" w:rsidRPr="00FB23FA" w:rsidRDefault="006948AF" w:rsidP="006948AF">
      <w:pPr>
        <w:pStyle w:val="Level2"/>
      </w:pPr>
      <w:bookmarkStart w:id="32" w:name="_Ref68951089"/>
      <w:r w:rsidRPr="00FB23FA">
        <w:rPr>
          <w:i/>
        </w:rPr>
        <w:t>Valor Nominal Unitário</w:t>
      </w:r>
      <w:r w:rsidRPr="00FB23FA">
        <w:t xml:space="preserve">. As Debêntures terão valor nominal unitário de </w:t>
      </w:r>
      <w:r w:rsidRPr="00CE0036">
        <w:t>R$1.000,00 (mil reais)</w:t>
      </w:r>
      <w:r w:rsidRPr="00FB23FA">
        <w:t>, na Data de Emissão (</w:t>
      </w:r>
      <w:r>
        <w:t>“</w:t>
      </w:r>
      <w:r w:rsidRPr="00851EB7">
        <w:rPr>
          <w:b/>
          <w:bCs/>
        </w:rPr>
        <w:t>Valor Nominal Unitário</w:t>
      </w:r>
      <w:r>
        <w:t>”</w:t>
      </w:r>
      <w:r w:rsidRPr="00FB23FA">
        <w:t>).</w:t>
      </w:r>
      <w:bookmarkEnd w:id="32"/>
    </w:p>
    <w:p w14:paraId="72A5B086" w14:textId="3D29F63C" w:rsidR="00605ED8" w:rsidRDefault="00605ED8" w:rsidP="00605ED8">
      <w:pPr>
        <w:pStyle w:val="Level2"/>
      </w:pPr>
      <w:r w:rsidRPr="00FB23FA">
        <w:rPr>
          <w:i/>
        </w:rPr>
        <w:t>Quantidade</w:t>
      </w:r>
      <w:r>
        <w:rPr>
          <w:i/>
        </w:rPr>
        <w:t xml:space="preserve"> de Debêntures </w:t>
      </w:r>
      <w:r w:rsidR="006948AF">
        <w:rPr>
          <w:i/>
        </w:rPr>
        <w:t>a serem emitidas</w:t>
      </w:r>
      <w:r w:rsidRPr="00FB23FA">
        <w:t xml:space="preserve">. </w:t>
      </w:r>
      <w:r w:rsidRPr="00C42CF5">
        <w:t xml:space="preserve">Serão emitidas </w:t>
      </w:r>
      <w:r w:rsidRPr="00CE0036">
        <w:t>250.000 (duzentas e cinquenta mil) Debêntures</w:t>
      </w:r>
      <w:r w:rsidRPr="00FB23FA">
        <w:t>.</w:t>
      </w:r>
    </w:p>
    <w:p w14:paraId="39997A44" w14:textId="41538351" w:rsidR="006948AF" w:rsidRDefault="00605ED8" w:rsidP="00605ED8">
      <w:pPr>
        <w:pStyle w:val="Level2"/>
      </w:pPr>
      <w:bookmarkStart w:id="33" w:name="_Ref68950944"/>
      <w:r w:rsidRPr="00FB23FA">
        <w:rPr>
          <w:i/>
        </w:rPr>
        <w:t>Prazo de Subscrição</w:t>
      </w:r>
      <w:r w:rsidR="006948AF">
        <w:rPr>
          <w:i/>
        </w:rPr>
        <w:t xml:space="preserve"> e </w:t>
      </w:r>
      <w:r w:rsidR="00BA2C1C">
        <w:rPr>
          <w:i/>
        </w:rPr>
        <w:t>F</w:t>
      </w:r>
      <w:r w:rsidR="006948AF">
        <w:rPr>
          <w:i/>
        </w:rPr>
        <w:t>orma de Integralização</w:t>
      </w:r>
      <w:r w:rsidRPr="00FB23FA">
        <w:t>. Respeitado o atendimento dos requisitos a que se refere a Cláusula </w:t>
      </w:r>
      <w:r w:rsidRPr="00FB23FA">
        <w:fldChar w:fldCharType="begin"/>
      </w:r>
      <w:r w:rsidRPr="00FB23FA">
        <w:instrText xml:space="preserve"> REF _Ref330905317 \n \p \h  \* MERGEFORMAT </w:instrText>
      </w:r>
      <w:r w:rsidRPr="00FB23FA">
        <w:fldChar w:fldCharType="separate"/>
      </w:r>
      <w:r w:rsidR="00ED7895">
        <w:t>3 acima</w:t>
      </w:r>
      <w:r w:rsidRPr="00FB23FA">
        <w:fldChar w:fldCharType="end"/>
      </w:r>
      <w:r w:rsidRPr="00FB23FA">
        <w:t>, as Debêntures serão subscritas</w:t>
      </w:r>
      <w:r w:rsidR="006948AF">
        <w:t xml:space="preserve"> e integralizadas à vista, em moeda corrente nacional, no ato da subscrição </w:t>
      </w:r>
      <w:r w:rsidR="006948AF" w:rsidRPr="00FB23FA">
        <w:t>(</w:t>
      </w:r>
      <w:r w:rsidR="006948AF">
        <w:t>“</w:t>
      </w:r>
      <w:r w:rsidR="006948AF" w:rsidRPr="00851EB7">
        <w:rPr>
          <w:b/>
          <w:bCs/>
        </w:rPr>
        <w:t>Data de Integralização</w:t>
      </w:r>
      <w:r w:rsidR="006948AF">
        <w:t>”</w:t>
      </w:r>
      <w:r w:rsidR="006948AF" w:rsidRPr="00FB23FA">
        <w:t>)</w:t>
      </w:r>
      <w:r w:rsidR="006948AF">
        <w:t xml:space="preserve">, </w:t>
      </w:r>
      <w:r w:rsidR="006948AF" w:rsidRPr="00FB23FA">
        <w:t>pelo Valor Nominal Unitário, na 1ª (primeira) Data de Integralização (</w:t>
      </w:r>
      <w:r w:rsidR="006948AF">
        <w:t>“</w:t>
      </w:r>
      <w:r w:rsidR="006948AF" w:rsidRPr="00851EB7">
        <w:rPr>
          <w:b/>
          <w:bCs/>
        </w:rPr>
        <w:t>Primeira Data de Integralização</w:t>
      </w:r>
      <w:r w:rsidR="006948AF">
        <w:t>”</w:t>
      </w:r>
      <w:r w:rsidR="006948AF" w:rsidRPr="00FB23FA">
        <w:t>)</w:t>
      </w:r>
      <w:r w:rsidRPr="00FB23FA">
        <w:t>,</w:t>
      </w:r>
      <w:r w:rsidR="006948AF">
        <w:t xml:space="preserve"> </w:t>
      </w:r>
      <w:r w:rsidR="006948AF" w:rsidRPr="00CE0036">
        <w:rPr>
          <w:bCs/>
          <w:lang w:eastAsia="pt-BR"/>
        </w:rPr>
        <w:t>de acordo com as normas de liquidação aplicáveis à B3.</w:t>
      </w:r>
      <w:r w:rsidR="006948AF">
        <w:rPr>
          <w:bCs/>
          <w:lang w:eastAsia="pt-BR"/>
        </w:rPr>
        <w:t xml:space="preserve"> </w:t>
      </w:r>
      <w:r w:rsidR="006948AF" w:rsidRPr="00CE0036">
        <w:rPr>
          <w:bCs/>
          <w:lang w:eastAsia="pt-BR"/>
        </w:rPr>
        <w:t xml:space="preserve">Caso qualquer Debênture venha ser integralizada em data diversa e posterior à Primeira Data de Integralização, a integralização deverá considerar o seu Valor Nominal Unitário </w:t>
      </w:r>
      <w:r w:rsidR="006948AF" w:rsidRPr="00FB23FA">
        <w:t xml:space="preserve">acrescido </w:t>
      </w:r>
      <w:r w:rsidR="006948AF">
        <w:t>d</w:t>
      </w:r>
      <w:r w:rsidR="00F67B97">
        <w:t>a</w:t>
      </w:r>
      <w:r w:rsidR="006948AF">
        <w:t xml:space="preserve"> </w:t>
      </w:r>
      <w:r w:rsidR="00F67B97">
        <w:t>Remuneração</w:t>
      </w:r>
      <w:r w:rsidR="006948AF" w:rsidRPr="00FB23FA">
        <w:t xml:space="preserve">, calculada </w:t>
      </w:r>
      <w:r w:rsidR="006948AF" w:rsidRPr="00FB23FA">
        <w:rPr>
          <w:i/>
        </w:rPr>
        <w:t xml:space="preserve">pro rata </w:t>
      </w:r>
      <w:proofErr w:type="spellStart"/>
      <w:r w:rsidR="006948AF" w:rsidRPr="00FB23FA">
        <w:rPr>
          <w:i/>
        </w:rPr>
        <w:t>temporis</w:t>
      </w:r>
      <w:proofErr w:type="spellEnd"/>
      <w:r w:rsidR="006948AF" w:rsidRPr="00FB23FA">
        <w:t>, desde a Primeira Data de Integralização até a respectiva Data de Integralização</w:t>
      </w:r>
      <w:r w:rsidR="00BA2C1C" w:rsidRPr="00FB23FA">
        <w:t>, podendo, ainda, em qualquer Data de Integralização, serem subscritas com deságio, sendo certo que, caso aplicável, o deságio será o mesmo para todas as Debêntures subscritas e integralizadas em uma mesma Data de Integralização</w:t>
      </w:r>
      <w:r w:rsidR="00BA2C1C">
        <w:t xml:space="preserve"> </w:t>
      </w:r>
      <w:r w:rsidR="00BA2C1C" w:rsidRPr="00FB23FA">
        <w:t>(</w:t>
      </w:r>
      <w:r w:rsidR="00BA2C1C">
        <w:t>“</w:t>
      </w:r>
      <w:r w:rsidR="00BA2C1C" w:rsidRPr="00851EB7">
        <w:rPr>
          <w:b/>
          <w:bCs/>
        </w:rPr>
        <w:t>Preço de Integralização</w:t>
      </w:r>
      <w:r w:rsidR="00BA2C1C">
        <w:t>”</w:t>
      </w:r>
      <w:r w:rsidR="00BA2C1C" w:rsidRPr="00FB23FA">
        <w:t>)</w:t>
      </w:r>
      <w:r w:rsidR="006948AF" w:rsidRPr="00CE0036">
        <w:rPr>
          <w:bCs/>
          <w:lang w:eastAsia="pt-BR"/>
        </w:rPr>
        <w:t>.</w:t>
      </w:r>
      <w:bookmarkEnd w:id="33"/>
    </w:p>
    <w:p w14:paraId="3700583A" w14:textId="572B22DF" w:rsidR="00BA2C1C" w:rsidRPr="00CC4083" w:rsidRDefault="00BA2C1C" w:rsidP="00290624">
      <w:pPr>
        <w:pStyle w:val="Level2"/>
      </w:pPr>
      <w:bookmarkStart w:id="34" w:name="_Ref264560361"/>
      <w:bookmarkStart w:id="35" w:name="_Ref507069533"/>
      <w:bookmarkStart w:id="36" w:name="_Ref58013026"/>
      <w:bookmarkEnd w:id="30"/>
      <w:r w:rsidRPr="00CC4083">
        <w:rPr>
          <w:i/>
          <w:iCs/>
        </w:rPr>
        <w:t>Atualização Monetária</w:t>
      </w:r>
      <w:r w:rsidRPr="00CC4083">
        <w:t>. O Valor Nominal Unitário das Debêntures não será atualizado monetariamente.</w:t>
      </w:r>
    </w:p>
    <w:p w14:paraId="52681BE4" w14:textId="15EE1C51" w:rsidR="00B57DEC" w:rsidRDefault="00290624" w:rsidP="008674F3">
      <w:pPr>
        <w:pStyle w:val="Level2"/>
      </w:pPr>
      <w:bookmarkStart w:id="37" w:name="_Ref57758700"/>
      <w:bookmarkStart w:id="38" w:name="_Ref54975062"/>
      <w:bookmarkStart w:id="39" w:name="_Ref66215767"/>
      <w:bookmarkStart w:id="40" w:name="_Ref70688792"/>
      <w:bookmarkEnd w:id="34"/>
      <w:bookmarkEnd w:id="35"/>
      <w:bookmarkEnd w:id="36"/>
      <w:r w:rsidRPr="00FB23FA">
        <w:rPr>
          <w:i/>
        </w:rPr>
        <w:t>Remuneração</w:t>
      </w:r>
      <w:r w:rsidRPr="00FB23FA">
        <w:t xml:space="preserve">. </w:t>
      </w:r>
      <w:bookmarkStart w:id="41" w:name="_Ref65522410"/>
      <w:bookmarkStart w:id="42" w:name="_Ref306619338"/>
      <w:bookmarkStart w:id="43" w:name="_Ref488948679"/>
      <w:bookmarkStart w:id="44" w:name="_Ref286154048"/>
      <w:bookmarkStart w:id="45" w:name="_Ref130282854"/>
      <w:bookmarkEnd w:id="37"/>
      <w:bookmarkEnd w:id="38"/>
      <w:bookmarkEnd w:id="39"/>
      <w:r w:rsidR="00B57DEC">
        <w:t>S</w:t>
      </w:r>
      <w:r w:rsidRPr="00FB23FA">
        <w:t xml:space="preserve">obre o </w:t>
      </w:r>
      <w:r w:rsidRPr="001C2098">
        <w:t xml:space="preserve">Valor Nominal Unitário </w:t>
      </w:r>
      <w:r w:rsidR="00DB4DF0" w:rsidRPr="00DB4DF0">
        <w:t xml:space="preserve">ou o saldo do Valor Nominal Unitário </w:t>
      </w:r>
      <w:r w:rsidR="00B57DEC">
        <w:t>das Debêntures</w:t>
      </w:r>
      <w:r w:rsidR="00DB4DF0">
        <w:t xml:space="preserve">, </w:t>
      </w:r>
      <w:r w:rsidR="00DB4DF0" w:rsidRPr="00DB4DF0">
        <w:t>conforme o caso,</w:t>
      </w:r>
      <w:r w:rsidR="00B57DEC">
        <w:t xml:space="preserve"> </w:t>
      </w:r>
      <w:r w:rsidRPr="00FB23FA">
        <w:t xml:space="preserve">incidirão juros </w:t>
      </w:r>
      <w:r w:rsidR="00B57DEC">
        <w:t xml:space="preserve">remuneratórios </w:t>
      </w:r>
      <w:r w:rsidR="00503E4B">
        <w:t xml:space="preserve">correspondentes </w:t>
      </w:r>
      <w:r w:rsidR="00B57DEC">
        <w:t xml:space="preserve">à variação acumulada de </w:t>
      </w:r>
      <w:r w:rsidR="00503E4B">
        <w:t>100% (cem por cento) das taxas médias diárias de DI – Depósito Interfinanceiro de um dia, “</w:t>
      </w:r>
      <w:r w:rsidR="00503E4B" w:rsidRPr="008674F3">
        <w:rPr>
          <w:i/>
        </w:rPr>
        <w:t>over extra grupo</w:t>
      </w:r>
      <w:r w:rsidR="00503E4B">
        <w:t xml:space="preserve">”, expressas </w:t>
      </w:r>
      <w:r w:rsidR="000358B3">
        <w:t xml:space="preserve">na forma percentual ao ano, </w:t>
      </w:r>
      <w:r w:rsidR="00503E4B">
        <w:t>base 252 (duzentos e cinquenta e dois) Dias Úteis, calculadas e</w:t>
      </w:r>
      <w:r w:rsidR="000358B3">
        <w:t xml:space="preserve"> divulgadas diariamente pela B3</w:t>
      </w:r>
      <w:r w:rsidR="00EA65F4">
        <w:t xml:space="preserve"> (“</w:t>
      </w:r>
      <w:r w:rsidR="00EA65F4" w:rsidRPr="008674F3">
        <w:rPr>
          <w:b/>
        </w:rPr>
        <w:t xml:space="preserve">Taxa </w:t>
      </w:r>
      <w:proofErr w:type="spellStart"/>
      <w:r w:rsidR="00EA65F4" w:rsidRPr="008674F3">
        <w:rPr>
          <w:b/>
        </w:rPr>
        <w:t>DI-Over</w:t>
      </w:r>
      <w:proofErr w:type="spellEnd"/>
      <w:r w:rsidR="00EA65F4">
        <w:t>”)</w:t>
      </w:r>
      <w:r w:rsidR="000358B3">
        <w:t xml:space="preserve">, acrescida de </w:t>
      </w:r>
      <w:r w:rsidR="000358B3" w:rsidRPr="008674F3">
        <w:rPr>
          <w:i/>
          <w:iCs/>
        </w:rPr>
        <w:t>spread</w:t>
      </w:r>
      <w:r w:rsidR="000358B3">
        <w:t xml:space="preserve"> (sobretaxa)</w:t>
      </w:r>
      <w:r w:rsidR="00FF7A17">
        <w:t xml:space="preserve"> </w:t>
      </w:r>
      <w:r w:rsidR="00FA7A26">
        <w:t xml:space="preserve">a ser definido de acordo com o Procedimento de </w:t>
      </w:r>
      <w:proofErr w:type="spellStart"/>
      <w:r w:rsidR="00FA7A26">
        <w:t>Bookbuilding</w:t>
      </w:r>
      <w:proofErr w:type="spellEnd"/>
      <w:r w:rsidR="00FA7A26">
        <w:t xml:space="preserve">, limitado a </w:t>
      </w:r>
      <w:r w:rsidR="00D32029">
        <w:t>2</w:t>
      </w:r>
      <w:r w:rsidR="00FF7A17">
        <w:t>,00</w:t>
      </w:r>
      <w:r>
        <w:t>% (</w:t>
      </w:r>
      <w:r w:rsidR="00D32029">
        <w:t>dois</w:t>
      </w:r>
      <w:r w:rsidR="001C2098">
        <w:t xml:space="preserve"> </w:t>
      </w:r>
      <w:r>
        <w:t>por cento)</w:t>
      </w:r>
      <w:r w:rsidRPr="00E2785D">
        <w:t xml:space="preserve"> ao ano, base 252 (duzentos e cinquenta e dois) Dias Úteis</w:t>
      </w:r>
      <w:r w:rsidDel="00D07EEB">
        <w:t xml:space="preserve"> </w:t>
      </w:r>
      <w:r w:rsidRPr="00FB23FA">
        <w:t>(</w:t>
      </w:r>
      <w:r w:rsidR="004C53E9">
        <w:t>“</w:t>
      </w:r>
      <w:r w:rsidRPr="008674F3">
        <w:rPr>
          <w:b/>
          <w:bCs/>
        </w:rPr>
        <w:t>Remuneração</w:t>
      </w:r>
      <w:r w:rsidR="004C53E9">
        <w:t>”</w:t>
      </w:r>
      <w:r w:rsidRPr="00FB23FA">
        <w:t>)</w:t>
      </w:r>
      <w:r w:rsidR="00B57DEC">
        <w:t>.</w:t>
      </w:r>
      <w:bookmarkEnd w:id="40"/>
    </w:p>
    <w:p w14:paraId="261ECA25" w14:textId="0927CBD9" w:rsidR="00290624" w:rsidRPr="00FB23FA" w:rsidRDefault="00B57DEC" w:rsidP="008674F3">
      <w:pPr>
        <w:pStyle w:val="Level3"/>
      </w:pPr>
      <w:r w:rsidRPr="0010276F">
        <w:lastRenderedPageBreak/>
        <w:t>A Remuneração será calculada</w:t>
      </w:r>
      <w:r w:rsidR="00290624" w:rsidRPr="00FB23FA">
        <w:t xml:space="preserve"> de forma exponencial e cumulativa </w:t>
      </w:r>
      <w:r w:rsidR="00290624" w:rsidRPr="00FE6851">
        <w:rPr>
          <w:i/>
        </w:rPr>
        <w:t xml:space="preserve">pro rata </w:t>
      </w:r>
      <w:proofErr w:type="spellStart"/>
      <w:r w:rsidR="00290624" w:rsidRPr="00FE6851">
        <w:rPr>
          <w:i/>
        </w:rPr>
        <w:t>temporis</w:t>
      </w:r>
      <w:proofErr w:type="spellEnd"/>
      <w:r w:rsidR="00290624" w:rsidRPr="0010276F">
        <w:t xml:space="preserve"> </w:t>
      </w:r>
      <w:r w:rsidR="00290624" w:rsidRPr="00FB23FA">
        <w:t>por Dias Úteis decorridos</w:t>
      </w:r>
      <w:r w:rsidR="000358B3" w:rsidRPr="000358B3">
        <w:t xml:space="preserve">, </w:t>
      </w:r>
      <w:r w:rsidRPr="0010276F">
        <w:t xml:space="preserve">incidentes sobre o Valor Nominal Unitário das Debêntures (ou sobre o saldo do Valor Nominal Unitário das Debêntures), </w:t>
      </w:r>
      <w:r w:rsidR="00290624" w:rsidRPr="00FB23FA">
        <w:t xml:space="preserve">desde a Primeira </w:t>
      </w:r>
      <w:r w:rsidR="00DB4DF0">
        <w:t xml:space="preserve">Data de </w:t>
      </w:r>
      <w:r w:rsidR="00290624" w:rsidRPr="00FB23FA">
        <w:t xml:space="preserve">Integralização das Debêntures ou a data de pagamento </w:t>
      </w:r>
      <w:r w:rsidR="00A442C1">
        <w:t>da Remuneração</w:t>
      </w:r>
      <w:r w:rsidR="00290624" w:rsidRPr="00FB23FA">
        <w:t xml:space="preserve"> imediatamente anterior</w:t>
      </w:r>
      <w:r w:rsidR="007F2D44">
        <w:t xml:space="preserve"> (inclusive)</w:t>
      </w:r>
      <w:r w:rsidR="00290624" w:rsidRPr="00FB23FA">
        <w:t>, conforme o caso, até a data d</w:t>
      </w:r>
      <w:r w:rsidR="007F2D44">
        <w:t>e</w:t>
      </w:r>
      <w:r w:rsidR="00290624" w:rsidRPr="00FB23FA">
        <w:t xml:space="preserve"> pagamento</w:t>
      </w:r>
      <w:r w:rsidR="007F2D44">
        <w:t xml:space="preserve"> da Remuneração em questão</w:t>
      </w:r>
      <w:r w:rsidR="007F2D44" w:rsidRPr="0010276F">
        <w:t>, data de declaração de vencimento antecipado em decorrência de um Evento de Inadimplemento (conforme abaixo definido) ou na data de um eventual Resgate Antecipado Facultativo (conforme abaixo definido)</w:t>
      </w:r>
      <w:r w:rsidR="00290624" w:rsidRPr="00FB23FA">
        <w:t>.</w:t>
      </w:r>
      <w:r w:rsidR="0077020A">
        <w:t xml:space="preserve"> A Remuneração será calculada</w:t>
      </w:r>
      <w:r w:rsidR="0077020A" w:rsidRPr="00FB23FA">
        <w:t xml:space="preserve"> de acordo com a seguinte fórmula:</w:t>
      </w:r>
      <w:bookmarkEnd w:id="41"/>
    </w:p>
    <w:p w14:paraId="063DA484" w14:textId="60D73FE3" w:rsidR="00290624" w:rsidRPr="00FB23FA" w:rsidRDefault="00290624" w:rsidP="00A3470E">
      <w:pPr>
        <w:pStyle w:val="Body2"/>
        <w:keepNext/>
        <w:jc w:val="center"/>
      </w:pPr>
      <w:r w:rsidRPr="00FB23FA">
        <w:t xml:space="preserve">J = </w:t>
      </w:r>
      <w:proofErr w:type="spellStart"/>
      <w:r w:rsidRPr="00FB23FA">
        <w:t>VN</w:t>
      </w:r>
      <w:r w:rsidR="00B57DEC">
        <w:t>e</w:t>
      </w:r>
      <w:proofErr w:type="spellEnd"/>
      <w:r w:rsidRPr="00FB23FA">
        <w:t xml:space="preserve"> x (</w:t>
      </w:r>
      <w:proofErr w:type="spellStart"/>
      <w:r w:rsidRPr="00FB23FA">
        <w:t>FatorJuros</w:t>
      </w:r>
      <w:proofErr w:type="spellEnd"/>
      <w:r w:rsidRPr="00FB23FA">
        <w:t xml:space="preserve"> - 1)</w:t>
      </w:r>
    </w:p>
    <w:p w14:paraId="35DC3AA8" w14:textId="77777777" w:rsidR="00992C8C" w:rsidRDefault="00290624" w:rsidP="00A3470E">
      <w:pPr>
        <w:pStyle w:val="Body2"/>
      </w:pPr>
      <w:r w:rsidRPr="00FB23FA">
        <w:t>Sendo que:</w:t>
      </w:r>
    </w:p>
    <w:p w14:paraId="0F8E3F24" w14:textId="2734F65E" w:rsidR="00290624" w:rsidRPr="00FB23FA" w:rsidRDefault="00290624" w:rsidP="00A3470E">
      <w:pPr>
        <w:pStyle w:val="Body2"/>
      </w:pPr>
      <w:r w:rsidRPr="00FB23FA">
        <w:t>J = valor unitário d</w:t>
      </w:r>
      <w:r w:rsidR="007F2D44">
        <w:t>a</w:t>
      </w:r>
      <w:r w:rsidRPr="00FB23FA">
        <w:t xml:space="preserve"> </w:t>
      </w:r>
      <w:r w:rsidR="007F2D44">
        <w:t xml:space="preserve">Remuneração </w:t>
      </w:r>
      <w:r w:rsidRPr="00FB23FA">
        <w:t>devid</w:t>
      </w:r>
      <w:r w:rsidR="007F2D44">
        <w:t>a</w:t>
      </w:r>
      <w:r w:rsidR="00D0548F">
        <w:t xml:space="preserve"> </w:t>
      </w:r>
      <w:r w:rsidR="007F2D44">
        <w:t>a</w:t>
      </w:r>
      <w:r w:rsidR="00D0548F">
        <w:t>o final do Período de Capitalização</w:t>
      </w:r>
      <w:r w:rsidR="007F2D44">
        <w:t xml:space="preserve"> (conforme abaixo definido)</w:t>
      </w:r>
      <w:r w:rsidRPr="00FB23FA">
        <w:t>, calculado com 8 (oito) casas decimais, sem arredondamento;</w:t>
      </w:r>
    </w:p>
    <w:p w14:paraId="5F1901EC" w14:textId="164D3D6D" w:rsidR="00290624" w:rsidRPr="00FB23FA" w:rsidRDefault="00290624" w:rsidP="00A3470E">
      <w:pPr>
        <w:pStyle w:val="Body2"/>
      </w:pPr>
      <w:proofErr w:type="spellStart"/>
      <w:r w:rsidRPr="00FB23FA">
        <w:t>VN</w:t>
      </w:r>
      <w:r w:rsidR="007F2D44">
        <w:t>e</w:t>
      </w:r>
      <w:proofErr w:type="spellEnd"/>
      <w:r w:rsidRPr="00FB23FA">
        <w:t xml:space="preserve"> = Valor Nominal Unitário</w:t>
      </w:r>
      <w:r w:rsidR="007F2D44">
        <w:t xml:space="preserve"> ou saldo do Valor Nominal Unitário</w:t>
      </w:r>
      <w:r w:rsidRPr="00FB23FA">
        <w:t>, calculado com 8 (oito) casas decimais, sem arredondamento;</w:t>
      </w:r>
    </w:p>
    <w:p w14:paraId="5D6B9D43" w14:textId="77777777" w:rsidR="00290624" w:rsidRDefault="00290624" w:rsidP="00A3470E">
      <w:pPr>
        <w:pStyle w:val="Body2"/>
      </w:pPr>
      <w:proofErr w:type="spellStart"/>
      <w:r w:rsidRPr="00FB23FA">
        <w:t>FatorJuros</w:t>
      </w:r>
      <w:proofErr w:type="spellEnd"/>
      <w:r w:rsidRPr="00FB23FA">
        <w:t xml:space="preserve"> = fator de juros </w:t>
      </w:r>
      <w:r w:rsidR="00D32029">
        <w:t>composto</w:t>
      </w:r>
      <w:r w:rsidR="00D32029" w:rsidRPr="00FB23FA">
        <w:t xml:space="preserve"> </w:t>
      </w:r>
      <w:r w:rsidR="00D32029">
        <w:t xml:space="preserve">pelo parâmetro de flutuação acrescido de spread, </w:t>
      </w:r>
      <w:r w:rsidRPr="00FB23FA">
        <w:t>calculado com 9 (nove) casas decimais, com arredondamento, apurado da seguinte forma:</w:t>
      </w:r>
    </w:p>
    <w:p w14:paraId="047D0E14" w14:textId="77777777" w:rsidR="00D32029" w:rsidRPr="00087850" w:rsidRDefault="00D32029" w:rsidP="001C2098">
      <w:pPr>
        <w:pStyle w:val="Body2"/>
        <w:jc w:val="center"/>
      </w:pPr>
      <w:r w:rsidRPr="00087850">
        <w:t>Fator de Juros = (</w:t>
      </w:r>
      <w:proofErr w:type="spellStart"/>
      <w:r w:rsidRPr="00087850">
        <w:t>FatorDI</w:t>
      </w:r>
      <w:proofErr w:type="spellEnd"/>
      <w:r w:rsidRPr="00087850">
        <w:t xml:space="preserve"> x </w:t>
      </w:r>
      <w:proofErr w:type="spellStart"/>
      <w:r w:rsidRPr="00087850">
        <w:t>FatorSpread</w:t>
      </w:r>
      <w:proofErr w:type="spellEnd"/>
      <w:r w:rsidRPr="00087850">
        <w:t>)</w:t>
      </w:r>
    </w:p>
    <w:p w14:paraId="4C91B69C" w14:textId="77777777" w:rsidR="00D32029" w:rsidRPr="00087850" w:rsidRDefault="00D32029" w:rsidP="00D32029">
      <w:pPr>
        <w:pStyle w:val="Body2"/>
        <w:keepNext/>
      </w:pPr>
      <w:r w:rsidRPr="00087850">
        <w:t>onde:</w:t>
      </w:r>
    </w:p>
    <w:p w14:paraId="0D1751FF" w14:textId="77777777" w:rsidR="00D32029" w:rsidRPr="00087850" w:rsidRDefault="00D32029" w:rsidP="00D32029">
      <w:pPr>
        <w:pStyle w:val="Body2"/>
      </w:pPr>
      <w:proofErr w:type="spellStart"/>
      <w:r w:rsidRPr="00087850">
        <w:t>FatorDI</w:t>
      </w:r>
      <w:proofErr w:type="spellEnd"/>
      <w:r w:rsidRPr="00087850">
        <w:t xml:space="preserve"> = </w:t>
      </w:r>
      <w:proofErr w:type="spellStart"/>
      <w:r w:rsidRPr="00087850">
        <w:t>produtório</w:t>
      </w:r>
      <w:proofErr w:type="spellEnd"/>
      <w:r w:rsidRPr="00087850">
        <w:t xml:space="preserve"> da Taxa </w:t>
      </w:r>
      <w:proofErr w:type="spellStart"/>
      <w:r w:rsidRPr="00087850">
        <w:t>DI-Over</w:t>
      </w:r>
      <w:proofErr w:type="spellEnd"/>
      <w:r w:rsidRPr="00087850">
        <w:t xml:space="preserve">, com uso de percentual aplicado, </w:t>
      </w:r>
      <w:r w:rsidR="00D0548F">
        <w:t>da data de início do Período de Capitalização</w:t>
      </w:r>
      <w:r w:rsidR="00EA65F4">
        <w:t>,</w:t>
      </w:r>
      <w:r w:rsidRPr="00087850">
        <w:t xml:space="preserve"> inclusive, até a data de cálculo, exclusive, calculado com 8 (oito) casas decimais, com arredondamento, apurado da seguinte forma: </w:t>
      </w:r>
    </w:p>
    <w:p w14:paraId="52B15683" w14:textId="77777777" w:rsidR="00D32029" w:rsidRPr="00087850" w:rsidRDefault="00D32029" w:rsidP="00330529">
      <w:pPr>
        <w:pStyle w:val="Body2"/>
        <w:jc w:val="center"/>
      </w:pPr>
      <w:r w:rsidRPr="00087850">
        <w:rPr>
          <w:noProof/>
          <w:lang w:eastAsia="pt-BR"/>
        </w:rPr>
        <w:drawing>
          <wp:inline distT="0" distB="0" distL="0" distR="0" wp14:anchorId="060BDF42" wp14:editId="21BDF009">
            <wp:extent cx="2194560" cy="541020"/>
            <wp:effectExtent l="0" t="0" r="4445" b="6350"/>
            <wp:docPr id="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541020"/>
                    </a:xfrm>
                    <a:prstGeom prst="rect">
                      <a:avLst/>
                    </a:prstGeom>
                    <a:noFill/>
                    <a:ln>
                      <a:noFill/>
                    </a:ln>
                  </pic:spPr>
                </pic:pic>
              </a:graphicData>
            </a:graphic>
          </wp:inline>
        </w:drawing>
      </w:r>
    </w:p>
    <w:p w14:paraId="7850C63D" w14:textId="77777777" w:rsidR="00D32029" w:rsidRPr="00087850" w:rsidRDefault="00D32029" w:rsidP="00D32029">
      <w:pPr>
        <w:pStyle w:val="Body2"/>
        <w:keepNext/>
      </w:pPr>
      <w:r w:rsidRPr="00087850">
        <w:t>onde:</w:t>
      </w:r>
    </w:p>
    <w:p w14:paraId="4DD20C84" w14:textId="77777777" w:rsidR="00D32029" w:rsidRPr="00087850" w:rsidRDefault="00D32029" w:rsidP="00D32029">
      <w:pPr>
        <w:pStyle w:val="Body2"/>
      </w:pPr>
      <w:proofErr w:type="spellStart"/>
      <w:r w:rsidRPr="00087850">
        <w:t>nDI</w:t>
      </w:r>
      <w:proofErr w:type="spellEnd"/>
      <w:r w:rsidRPr="00087850">
        <w:t>=</w:t>
      </w:r>
      <w:r w:rsidRPr="00087850">
        <w:tab/>
        <w:t xml:space="preserve">número total de Taxas </w:t>
      </w:r>
      <w:proofErr w:type="spellStart"/>
      <w:r w:rsidRPr="00087850">
        <w:t>DI-Over</w:t>
      </w:r>
      <w:proofErr w:type="spellEnd"/>
      <w:r w:rsidRPr="00087850">
        <w:t>, consideradas na atualização do ativo, sendo “</w:t>
      </w:r>
      <w:proofErr w:type="spellStart"/>
      <w:r w:rsidRPr="00087850">
        <w:t>nDI</w:t>
      </w:r>
      <w:proofErr w:type="spellEnd"/>
      <w:r w:rsidRPr="00087850">
        <w:t>” um número inteiro;</w:t>
      </w:r>
    </w:p>
    <w:p w14:paraId="0E37159F" w14:textId="77777777" w:rsidR="00D32029" w:rsidRPr="00087850" w:rsidRDefault="00D32029" w:rsidP="00D32029">
      <w:pPr>
        <w:pStyle w:val="Body2"/>
      </w:pPr>
      <w:proofErr w:type="spellStart"/>
      <w:r w:rsidRPr="00087850">
        <w:t>TDIk</w:t>
      </w:r>
      <w:proofErr w:type="spellEnd"/>
      <w:r w:rsidRPr="00087850">
        <w:t xml:space="preserve"> =</w:t>
      </w:r>
      <w:r w:rsidRPr="00087850">
        <w:tab/>
        <w:t xml:space="preserve">Taxa </w:t>
      </w:r>
      <w:proofErr w:type="spellStart"/>
      <w:r w:rsidRPr="00087850">
        <w:t>DI-Over</w:t>
      </w:r>
      <w:proofErr w:type="spellEnd"/>
      <w:r w:rsidRPr="00087850">
        <w:t>, expressa ao dia, calculada com 8 (oito) casas decimais com arredondamento, apurada da seguinte forma:</w:t>
      </w:r>
    </w:p>
    <w:p w14:paraId="72453D4A" w14:textId="77777777" w:rsidR="00D32029" w:rsidRPr="00087850" w:rsidRDefault="00D32029" w:rsidP="00330529">
      <w:pPr>
        <w:pStyle w:val="Body2"/>
        <w:jc w:val="center"/>
      </w:pPr>
      <w:r w:rsidRPr="00087850">
        <w:rPr>
          <w:noProof/>
          <w:lang w:eastAsia="pt-BR"/>
        </w:rPr>
        <w:drawing>
          <wp:inline distT="0" distB="0" distL="0" distR="0" wp14:anchorId="3239143A" wp14:editId="52C9B715">
            <wp:extent cx="1485900" cy="518160"/>
            <wp:effectExtent l="0" t="0" r="0"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54D397D" w14:textId="77777777" w:rsidR="00D32029" w:rsidRPr="00087850" w:rsidRDefault="00D32029" w:rsidP="00D32029">
      <w:pPr>
        <w:pStyle w:val="Body2"/>
        <w:keepNext/>
      </w:pPr>
      <w:r w:rsidRPr="00087850">
        <w:t xml:space="preserve">onde: </w:t>
      </w:r>
    </w:p>
    <w:p w14:paraId="5EA3691E" w14:textId="77777777" w:rsidR="00D32029" w:rsidRPr="00087850" w:rsidRDefault="00D32029" w:rsidP="00D32029">
      <w:pPr>
        <w:pStyle w:val="Body2"/>
      </w:pPr>
      <w:proofErr w:type="spellStart"/>
      <w:r w:rsidRPr="00087850">
        <w:t>DIk</w:t>
      </w:r>
      <w:proofErr w:type="spellEnd"/>
      <w:r w:rsidRPr="00087850">
        <w:t xml:space="preserve"> =</w:t>
      </w:r>
      <w:r w:rsidRPr="00087850">
        <w:tab/>
        <w:t xml:space="preserve">Taxa </w:t>
      </w:r>
      <w:proofErr w:type="spellStart"/>
      <w:r w:rsidRPr="00087850">
        <w:t>DI</w:t>
      </w:r>
      <w:r>
        <w:t>-Over</w:t>
      </w:r>
      <w:proofErr w:type="spellEnd"/>
      <w:r w:rsidRPr="00087850">
        <w:t>, divulgada pela B3, válida por 1 (um) Dia Útil (overnight), utilizada com 2 (duas) casas decimais;</w:t>
      </w:r>
    </w:p>
    <w:p w14:paraId="3E0495A4" w14:textId="77777777" w:rsidR="00D32029" w:rsidRPr="00087850" w:rsidRDefault="00D32029" w:rsidP="00D32029">
      <w:pPr>
        <w:pStyle w:val="Body2"/>
      </w:pPr>
      <w:proofErr w:type="spellStart"/>
      <w:r w:rsidRPr="00087850">
        <w:lastRenderedPageBreak/>
        <w:t>FatorSpread</w:t>
      </w:r>
      <w:proofErr w:type="spellEnd"/>
      <w:r w:rsidRPr="00087850">
        <w:t xml:space="preserve"> =</w:t>
      </w:r>
      <w:r w:rsidRPr="00087850">
        <w:tab/>
        <w:t>Sobretaxa de juros fixos, calculada com 9 (nove) casas decimais, com arredondamento, apurado da seguinte forma:</w:t>
      </w:r>
    </w:p>
    <w:p w14:paraId="50ED8414" w14:textId="77777777" w:rsidR="00D32029" w:rsidRPr="00087850" w:rsidRDefault="00D32029" w:rsidP="00330529">
      <w:pPr>
        <w:pStyle w:val="Body2"/>
        <w:jc w:val="center"/>
      </w:pPr>
      <w:r w:rsidRPr="00087850">
        <w:rPr>
          <w:noProof/>
          <w:lang w:eastAsia="pt-BR"/>
        </w:rPr>
        <w:drawing>
          <wp:inline distT="0" distB="0" distL="0" distR="0" wp14:anchorId="1F817B72" wp14:editId="45697D96">
            <wp:extent cx="2019300" cy="662940"/>
            <wp:effectExtent l="0" t="0" r="0" b="0"/>
            <wp:docPr id="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662940"/>
                    </a:xfrm>
                    <a:prstGeom prst="rect">
                      <a:avLst/>
                    </a:prstGeom>
                    <a:noFill/>
                    <a:ln>
                      <a:noFill/>
                    </a:ln>
                  </pic:spPr>
                </pic:pic>
              </a:graphicData>
            </a:graphic>
          </wp:inline>
        </w:drawing>
      </w:r>
    </w:p>
    <w:p w14:paraId="42F0C264" w14:textId="77777777" w:rsidR="00D32029" w:rsidRPr="00087850" w:rsidRDefault="00D32029" w:rsidP="00D32029">
      <w:pPr>
        <w:pStyle w:val="Body2"/>
        <w:keepNext/>
      </w:pPr>
      <w:r w:rsidRPr="00087850">
        <w:t xml:space="preserve">onde: </w:t>
      </w:r>
    </w:p>
    <w:p w14:paraId="295E48FA" w14:textId="0168A919" w:rsidR="00D32029" w:rsidRPr="00087850" w:rsidRDefault="00D32029" w:rsidP="00D32029">
      <w:pPr>
        <w:pStyle w:val="Body2"/>
      </w:pPr>
      <w:r w:rsidRPr="001C23F6">
        <w:t>spread</w:t>
      </w:r>
      <w:r w:rsidRPr="00087850">
        <w:t xml:space="preserve"> = </w:t>
      </w:r>
      <w:r w:rsidR="00FA7A26">
        <w:t xml:space="preserve">a ser calculado de acordo com o Procedimento de </w:t>
      </w:r>
      <w:proofErr w:type="spellStart"/>
      <w:r w:rsidR="00FA7A26">
        <w:t>Bookbuilding</w:t>
      </w:r>
      <w:proofErr w:type="spellEnd"/>
      <w:r w:rsidR="00FA7A26">
        <w:t>, limitado a 2,0000</w:t>
      </w:r>
      <w:r w:rsidR="00FF7A17">
        <w:t>;</w:t>
      </w:r>
    </w:p>
    <w:p w14:paraId="21225FB6" w14:textId="77777777" w:rsidR="001C2098" w:rsidRPr="00087850" w:rsidRDefault="001C2098" w:rsidP="001C2098">
      <w:pPr>
        <w:pStyle w:val="Body2"/>
      </w:pPr>
      <w:bookmarkStart w:id="46" w:name="_Ref495492067"/>
      <w:bookmarkEnd w:id="42"/>
      <w:bookmarkEnd w:id="43"/>
      <w:r w:rsidRPr="00087850">
        <w:t xml:space="preserve">n = o número de dias úteis entre a data do próximo Período de Capitalização e a data do </w:t>
      </w:r>
      <w:r>
        <w:t>P</w:t>
      </w:r>
      <w:r w:rsidRPr="00087850">
        <w:t xml:space="preserve">eríodo de </w:t>
      </w:r>
      <w:r>
        <w:t>C</w:t>
      </w:r>
      <w:r w:rsidRPr="00087850">
        <w:t>apitalização anterior, sendo “n” um número inteiro;</w:t>
      </w:r>
    </w:p>
    <w:p w14:paraId="3EBE8822" w14:textId="1D0FDFDA" w:rsidR="001C2098" w:rsidRPr="00087850" w:rsidRDefault="001C2098" w:rsidP="00DB4DF0">
      <w:pPr>
        <w:pStyle w:val="Body2"/>
      </w:pPr>
      <w:r w:rsidRPr="00087850">
        <w:t xml:space="preserve">DT = número de dias úteis entre </w:t>
      </w:r>
      <w:r w:rsidR="00DB4DF0">
        <w:t xml:space="preserve">a Primeira Data de Integralização ou a data de pagamento da Remuneração </w:t>
      </w:r>
      <w:r w:rsidR="00DB4DF0" w:rsidRPr="00DB4DF0">
        <w:t>imediatamente anterior e a próxima data de pagamento da Remuneração</w:t>
      </w:r>
      <w:r w:rsidRPr="00087850">
        <w:t>, sendo “DT” um número inteiro;</w:t>
      </w:r>
    </w:p>
    <w:p w14:paraId="2E7950FA" w14:textId="45EEF50A" w:rsidR="001C2098" w:rsidRPr="00087850" w:rsidRDefault="001C2098" w:rsidP="001C2098">
      <w:pPr>
        <w:pStyle w:val="Body2"/>
      </w:pPr>
      <w:r w:rsidRPr="00087850">
        <w:t xml:space="preserve">DP = número de dias úteis entre </w:t>
      </w:r>
      <w:r w:rsidR="00DB4DF0">
        <w:t>a Primeira Data de Integralização ou a data de pagamento da Remuneração imediatamente anterior</w:t>
      </w:r>
      <w:r w:rsidRPr="00087850">
        <w:t xml:space="preserve"> e a data atual, sendo “DP” um número inteiro.</w:t>
      </w:r>
    </w:p>
    <w:p w14:paraId="7F244B60" w14:textId="77777777" w:rsidR="001C2098" w:rsidRPr="003F3570" w:rsidRDefault="001C2098" w:rsidP="001C2098">
      <w:pPr>
        <w:pStyle w:val="Level3"/>
      </w:pPr>
      <w:r w:rsidRPr="003F3570">
        <w:t xml:space="preserve">Efetua-se o </w:t>
      </w:r>
      <w:proofErr w:type="spellStart"/>
      <w:r w:rsidRPr="003F3570">
        <w:t>produtório</w:t>
      </w:r>
      <w:proofErr w:type="spellEnd"/>
      <w:r w:rsidRPr="003F3570">
        <w:t xml:space="preserve"> dos fatores diários (1+TDIk), sendo que a cada fator diário acumulado, trunca-se o resultado com 16 (dezesseis) casas decimais, aplicando-se o próximo fator diário, e assim por diante até o último considerado. </w:t>
      </w:r>
    </w:p>
    <w:p w14:paraId="2E6CA9CC" w14:textId="77777777" w:rsidR="001C2098" w:rsidRPr="003F3570" w:rsidRDefault="001C2098" w:rsidP="001C2098">
      <w:pPr>
        <w:pStyle w:val="Level3"/>
      </w:pPr>
      <w:r w:rsidRPr="003F3570">
        <w:t xml:space="preserve">Se os fatores diários estiverem acumulados, considerar-se-á o fator resultante “Fator DI” com 8 (oito) casas decimais, com arredondamento. </w:t>
      </w:r>
    </w:p>
    <w:p w14:paraId="19BABDC5" w14:textId="77777777" w:rsidR="001C2098" w:rsidRPr="003F3570" w:rsidRDefault="001C2098" w:rsidP="001C2098">
      <w:pPr>
        <w:pStyle w:val="Level3"/>
      </w:pPr>
      <w:r w:rsidRPr="003F3570">
        <w:t xml:space="preserve">O fator resultante da expressão (Fator DI x Fator Spread) é considerado com 9 (nove) casas decimais, com arredondamento. </w:t>
      </w:r>
    </w:p>
    <w:p w14:paraId="2C0EED0F" w14:textId="77777777" w:rsidR="001C2098" w:rsidRPr="003F3570" w:rsidRDefault="001C2098" w:rsidP="001C2098">
      <w:pPr>
        <w:pStyle w:val="Level3"/>
      </w:pPr>
      <w:r w:rsidRPr="003F3570">
        <w:t xml:space="preserve">A Taxa </w:t>
      </w:r>
      <w:proofErr w:type="spellStart"/>
      <w:r w:rsidRPr="003F3570">
        <w:t>DI</w:t>
      </w:r>
      <w:r>
        <w:t>-Over</w:t>
      </w:r>
      <w:proofErr w:type="spellEnd"/>
      <w:r w:rsidRPr="003F3570">
        <w:t xml:space="preserve"> deverá ser utilizada considerando idêntico número de casas decimais divulgado pelo órgão responsável pelo seu cálculo. </w:t>
      </w:r>
    </w:p>
    <w:p w14:paraId="53A91EA8" w14:textId="1CC8436F" w:rsidR="001C2098" w:rsidRDefault="001C2098" w:rsidP="001C2098">
      <w:pPr>
        <w:pStyle w:val="Level3"/>
      </w:pPr>
      <w:r w:rsidRPr="003F3570">
        <w:t xml:space="preserve">Observado o disposto na Cláusula abaixo, se, a qualquer tempo durante a vigência das Debêntures, não houver divulgação da Taxa </w:t>
      </w:r>
      <w:proofErr w:type="spellStart"/>
      <w:r w:rsidRPr="003F3570">
        <w:t>DI</w:t>
      </w:r>
      <w:r>
        <w:t>-Over</w:t>
      </w:r>
      <w:proofErr w:type="spellEnd"/>
      <w:r w:rsidRPr="003F3570">
        <w:t xml:space="preserve">, será aplicada a última Taxa </w:t>
      </w:r>
      <w:proofErr w:type="spellStart"/>
      <w:r w:rsidRPr="003F3570">
        <w:t>DI</w:t>
      </w:r>
      <w:r>
        <w:t>-Over</w:t>
      </w:r>
      <w:proofErr w:type="spellEnd"/>
      <w:r w:rsidRPr="003F3570">
        <w:t xml:space="preserve"> disponível até o momento para cálculo da Remuneração, não sendo devidas quaisquer compensações</w:t>
      </w:r>
      <w:r w:rsidR="0081509E">
        <w:t>, multas ou penalidades,</w:t>
      </w:r>
      <w:r w:rsidRPr="003F3570">
        <w:t xml:space="preserve"> entre a </w:t>
      </w:r>
      <w:r>
        <w:t xml:space="preserve">Companhia </w:t>
      </w:r>
      <w:r w:rsidRPr="003F3570">
        <w:t xml:space="preserve">e o titular das Debêntures quando da divulgação posterior da Taxa </w:t>
      </w:r>
      <w:proofErr w:type="spellStart"/>
      <w:r w:rsidRPr="003F3570">
        <w:t>DI</w:t>
      </w:r>
      <w:r>
        <w:t>-Over</w:t>
      </w:r>
      <w:proofErr w:type="spellEnd"/>
      <w:r w:rsidRPr="003F3570">
        <w:t xml:space="preserve"> que seria aplicável. </w:t>
      </w:r>
    </w:p>
    <w:p w14:paraId="1A09F471" w14:textId="46F9EAD6" w:rsidR="001C2098" w:rsidRPr="003F3570" w:rsidRDefault="001C2098" w:rsidP="001C2098">
      <w:pPr>
        <w:pStyle w:val="Level3"/>
      </w:pPr>
      <w:r w:rsidRPr="003F3570">
        <w:t xml:space="preserve">Caso a Taxa </w:t>
      </w:r>
      <w:proofErr w:type="spellStart"/>
      <w:r w:rsidRPr="003F3570">
        <w:t>DI</w:t>
      </w:r>
      <w:r>
        <w:t>-Over</w:t>
      </w:r>
      <w:proofErr w:type="spellEnd"/>
      <w:r w:rsidRPr="003F3570">
        <w:t xml:space="preserve"> deixe de ser divulgada por prazo superior a 30 (trinta) dias, ou caso seja extinta, ou haja a impossibilidade legal de aplicação da Taxa </w:t>
      </w:r>
      <w:proofErr w:type="spellStart"/>
      <w:r w:rsidRPr="003F3570">
        <w:t>DI</w:t>
      </w:r>
      <w:r>
        <w:t>-Over</w:t>
      </w:r>
      <w:proofErr w:type="spellEnd"/>
      <w:r w:rsidRPr="003F3570">
        <w:t xml:space="preserve"> para cálculo da Remuneração,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w:t>
      </w:r>
      <w:r>
        <w:t> </w:t>
      </w:r>
      <w:r w:rsidR="00F20CEB">
        <w:fldChar w:fldCharType="begin"/>
      </w:r>
      <w:r w:rsidR="00F20CEB">
        <w:instrText xml:space="preserve"> REF _Ref272246430 \r \h </w:instrText>
      </w:r>
      <w:r w:rsidR="00F20CEB">
        <w:fldChar w:fldCharType="separate"/>
      </w:r>
      <w:r w:rsidR="00ED7895">
        <w:t>12</w:t>
      </w:r>
      <w:r w:rsidR="00F20CEB">
        <w:fldChar w:fldCharType="end"/>
      </w:r>
      <w:r w:rsidR="00F20CEB">
        <w:t xml:space="preserve"> abaixo</w:t>
      </w:r>
      <w:r w:rsidRPr="003F3570">
        <w:t xml:space="preserve">, a qual terá como objeto a deliberação pelos Debenturistas, de comum acordo com a </w:t>
      </w:r>
      <w:r>
        <w:t>Companhia</w:t>
      </w:r>
      <w:r w:rsidRPr="003F3570">
        <w:t xml:space="preserve">, do novo parâmetro de </w:t>
      </w:r>
      <w:r w:rsidR="00BF3B8F">
        <w:t>r</w:t>
      </w:r>
      <w:r w:rsidRPr="003F3570">
        <w:t xml:space="preserve">emuneração das </w:t>
      </w:r>
      <w:r w:rsidRPr="003F3570">
        <w:lastRenderedPageBreak/>
        <w:t>Debêntures, parâmetro este que deverá preservar</w:t>
      </w:r>
      <w:r w:rsidR="00FF7A17">
        <w:t>, da melhor forma possível,</w:t>
      </w:r>
      <w:r w:rsidRPr="003F3570">
        <w:t xml:space="preserve"> o valor real e os mesmos níveis d</w:t>
      </w:r>
      <w:r w:rsidR="00BF3B8F">
        <w:t>a</w:t>
      </w:r>
      <w:r w:rsidRPr="003F3570">
        <w:t xml:space="preserve"> Remuneração. Caso não haja acordo sobre o novo parâmetro de </w:t>
      </w:r>
      <w:r w:rsidR="00BF3B8F">
        <w:t>r</w:t>
      </w:r>
      <w:r w:rsidRPr="003F3570">
        <w:t>emuneração</w:t>
      </w:r>
      <w:r w:rsidR="00BF3B8F">
        <w:t xml:space="preserve"> das Debêntures</w:t>
      </w:r>
      <w:r w:rsidRPr="003F3570">
        <w:t xml:space="preserve"> entre a </w:t>
      </w:r>
      <w:r>
        <w:t xml:space="preserve">Companhia </w:t>
      </w:r>
      <w:r w:rsidRPr="003F3570">
        <w:t xml:space="preserve">e os Debenturistas representando, no mínimo, </w:t>
      </w:r>
      <w:r w:rsidR="00E30A17" w:rsidRPr="00D4620D">
        <w:t>60% (sessenta por cento)</w:t>
      </w:r>
      <w:r w:rsidRPr="00FE6851">
        <w:t xml:space="preserve"> das Debêntures em Circulação em </w:t>
      </w:r>
      <w:r w:rsidR="00FE6851">
        <w:t>1ª (</w:t>
      </w:r>
      <w:r w:rsidRPr="00FE6851">
        <w:t>primeira</w:t>
      </w:r>
      <w:r w:rsidR="00FE6851">
        <w:t>)</w:t>
      </w:r>
      <w:r w:rsidRPr="00FE6851">
        <w:t xml:space="preserve"> ou </w:t>
      </w:r>
      <w:r w:rsidR="00FE6851">
        <w:t>2ª (</w:t>
      </w:r>
      <w:r w:rsidRPr="00FE6851">
        <w:t>segunda</w:t>
      </w:r>
      <w:r w:rsidR="00FE6851">
        <w:t xml:space="preserve">) </w:t>
      </w:r>
      <w:r w:rsidRPr="00FE6851">
        <w:t>convocação</w:t>
      </w:r>
      <w:r w:rsidRPr="003F3570">
        <w:t xml:space="preserve">, a </w:t>
      </w:r>
      <w:r>
        <w:t>Companhia</w:t>
      </w:r>
      <w:r w:rsidRPr="003F3570">
        <w:t xml:space="preserve"> deverá </w:t>
      </w:r>
      <w:r>
        <w:t>resgatar antecipadamente</w:t>
      </w:r>
      <w:r w:rsidRPr="003F3570">
        <w:t xml:space="preserve"> a totalidade das Debêntures, no prazo máximo de 30 (trinta) dias corridos contado da data de encerramento da respectiva Assembleia Geral de Debenturistas ou em prazo superior que venha a ser definido em comum acordo em referida assembleia, pelo seu Valor Nominal Unitário</w:t>
      </w:r>
      <w:r w:rsidR="00E30A17">
        <w:t xml:space="preserve"> ou saldo do Valor Nominal Unitário, conforme o caso</w:t>
      </w:r>
      <w:r w:rsidRPr="003F3570">
        <w:t xml:space="preserve">, acrescido da Remuneração devida até a data </w:t>
      </w:r>
      <w:r>
        <w:t>do efetivo resgate</w:t>
      </w:r>
      <w:r w:rsidRPr="003F3570">
        <w:t xml:space="preserve">, calculada </w:t>
      </w:r>
      <w:r w:rsidRPr="003F3570">
        <w:rPr>
          <w:i/>
          <w:iCs/>
        </w:rPr>
        <w:t xml:space="preserve">pro rata </w:t>
      </w:r>
      <w:proofErr w:type="spellStart"/>
      <w:r w:rsidRPr="003F3570">
        <w:rPr>
          <w:i/>
          <w:iCs/>
        </w:rPr>
        <w:t>temporis</w:t>
      </w:r>
      <w:proofErr w:type="spellEnd"/>
      <w:r w:rsidRPr="003F3570">
        <w:t xml:space="preserve">, a partir da </w:t>
      </w:r>
      <w:r>
        <w:t xml:space="preserve">Primeira </w:t>
      </w:r>
      <w:r w:rsidRPr="003F3570">
        <w:t xml:space="preserve">Data </w:t>
      </w:r>
      <w:r>
        <w:t>de Integralização</w:t>
      </w:r>
      <w:r w:rsidRPr="003F3570">
        <w:t xml:space="preserve">. As Debêntures </w:t>
      </w:r>
      <w:r>
        <w:t>resgatadas</w:t>
      </w:r>
      <w:r w:rsidRPr="003F3570">
        <w:t xml:space="preserve"> nos termos deste item serão canceladas pela </w:t>
      </w:r>
      <w:r>
        <w:t>Companhia</w:t>
      </w:r>
      <w:r w:rsidRPr="003F3570">
        <w:t xml:space="preserve">. Nesta alternativa, para cálculo da Remuneração das Debêntures a serem </w:t>
      </w:r>
      <w:r>
        <w:t>resgatadas</w:t>
      </w:r>
      <w:r w:rsidRPr="003F3570">
        <w:t xml:space="preserve">, para cada dia do período </w:t>
      </w:r>
      <w:r w:rsidR="00BF3B8F">
        <w:t xml:space="preserve">de </w:t>
      </w:r>
      <w:r w:rsidRPr="003F3570">
        <w:t xml:space="preserve">ausência de taxas, será utilizada a última Taxa </w:t>
      </w:r>
      <w:proofErr w:type="spellStart"/>
      <w:r w:rsidRPr="003F3570">
        <w:t>DI</w:t>
      </w:r>
      <w:r>
        <w:t>-Over</w:t>
      </w:r>
      <w:proofErr w:type="spellEnd"/>
      <w:r w:rsidRPr="003F3570">
        <w:t xml:space="preserve"> divulgada oficialmente. </w:t>
      </w:r>
    </w:p>
    <w:p w14:paraId="0C8E3A81" w14:textId="7027836D" w:rsidR="008D1641" w:rsidRPr="003F3570" w:rsidRDefault="001C2098" w:rsidP="00D43C1F">
      <w:pPr>
        <w:pStyle w:val="Level3"/>
      </w:pPr>
      <w:bookmarkStart w:id="47" w:name="_Ref68859387"/>
      <w:r w:rsidRPr="003F3570">
        <w:t xml:space="preserve">O período de capitalização da remuneração </w:t>
      </w:r>
      <w:r w:rsidRPr="00E03C95">
        <w:t>(“</w:t>
      </w:r>
      <w:r w:rsidRPr="00E03C95">
        <w:rPr>
          <w:b/>
          <w:bCs/>
        </w:rPr>
        <w:t>Período de Capitalização</w:t>
      </w:r>
      <w:r w:rsidRPr="003F3570">
        <w:t>”) é</w:t>
      </w:r>
      <w:r w:rsidR="008D1641" w:rsidRPr="00CC4083">
        <w:t xml:space="preserve">, para o </w:t>
      </w:r>
      <w:r w:rsidR="00BF3B8F">
        <w:t>1º (</w:t>
      </w:r>
      <w:r w:rsidR="008D1641" w:rsidRPr="00CC4083">
        <w:t>primeiro</w:t>
      </w:r>
      <w:r w:rsidR="00BF3B8F">
        <w:t>)</w:t>
      </w:r>
      <w:r w:rsidR="008D1641" w:rsidRPr="00CC4083">
        <w:t xml:space="preserve"> Período de Capitalização,</w:t>
      </w:r>
      <w:r w:rsidRPr="003F3570">
        <w:t xml:space="preserve"> o intervalo de tempo que se inicia na </w:t>
      </w:r>
      <w:r>
        <w:t xml:space="preserve">Primeira </w:t>
      </w:r>
      <w:r w:rsidRPr="003F3570">
        <w:t xml:space="preserve">Data </w:t>
      </w:r>
      <w:r>
        <w:t>de Integralização</w:t>
      </w:r>
      <w:r w:rsidR="008D1641">
        <w:t xml:space="preserve"> (inclusive), e termina na </w:t>
      </w:r>
      <w:r w:rsidR="00BF3B8F">
        <w:t>1ª (</w:t>
      </w:r>
      <w:r w:rsidR="008D1641">
        <w:t>primeira</w:t>
      </w:r>
      <w:r w:rsidR="00BF3B8F">
        <w:t>)</w:t>
      </w:r>
      <w:r w:rsidR="008D1641">
        <w:t xml:space="preserve"> data de </w:t>
      </w:r>
      <w:r w:rsidR="00BF3B8F">
        <w:t>p</w:t>
      </w:r>
      <w:r w:rsidR="008D1641">
        <w:t>agamento da Remuneração (exclusive) e, para os demais Períodos de Capitalização, o intervalo de tempo que se inicia n</w:t>
      </w:r>
      <w:r w:rsidR="00D43C1F">
        <w:t>a data de pagamento da Remuneração imediatamente anterior (</w:t>
      </w:r>
      <w:r w:rsidRPr="003F3570">
        <w:t>inclusive</w:t>
      </w:r>
      <w:r w:rsidR="00D43C1F">
        <w:t>), conforme o caso</w:t>
      </w:r>
      <w:r w:rsidRPr="003F3570">
        <w:t xml:space="preserve">, </w:t>
      </w:r>
      <w:r w:rsidR="00D43C1F">
        <w:t>e termina na d</w:t>
      </w:r>
      <w:r w:rsidRPr="003F3570">
        <w:t xml:space="preserve">ata de </w:t>
      </w:r>
      <w:r w:rsidR="00D43C1F">
        <w:t>pagamento da Remuneração subsequente</w:t>
      </w:r>
      <w:r w:rsidRPr="003F3570">
        <w:t xml:space="preserve"> </w:t>
      </w:r>
      <w:r w:rsidR="00BF3B8F">
        <w:t>(</w:t>
      </w:r>
      <w:r w:rsidRPr="003F3570">
        <w:t>exclusive</w:t>
      </w:r>
      <w:r w:rsidR="00BF3B8F">
        <w:t>)</w:t>
      </w:r>
      <w:r w:rsidRPr="003F3570">
        <w:t xml:space="preserve">. </w:t>
      </w:r>
      <w:r w:rsidR="00D43C1F" w:rsidRPr="00D43C1F">
        <w:t xml:space="preserve">Cada Período de Capitalização sucede o anterior sem solução de continuidade, até a Data de Vencimento, </w:t>
      </w:r>
      <w:r w:rsidR="00BF3B8F">
        <w:t xml:space="preserve">o </w:t>
      </w:r>
      <w:r w:rsidR="00D43C1F" w:rsidRPr="00D43C1F">
        <w:t xml:space="preserve">resgate da totalidade </w:t>
      </w:r>
      <w:r w:rsidR="00BF3B8F">
        <w:t xml:space="preserve">das Debêntures </w:t>
      </w:r>
      <w:r w:rsidR="00D43C1F" w:rsidRPr="00D43C1F">
        <w:t xml:space="preserve">ou </w:t>
      </w:r>
      <w:r w:rsidR="00BF3B8F">
        <w:t xml:space="preserve">o </w:t>
      </w:r>
      <w:r w:rsidR="00D43C1F" w:rsidRPr="00D43C1F">
        <w:t>vencimento antecipado das Debêntures, conforme o caso.</w:t>
      </w:r>
      <w:bookmarkEnd w:id="47"/>
    </w:p>
    <w:p w14:paraId="4DBFE33A" w14:textId="04687FF9" w:rsidR="00F67B97" w:rsidRDefault="00F67B97" w:rsidP="00BA2C1C">
      <w:pPr>
        <w:pStyle w:val="Level2"/>
      </w:pPr>
      <w:r w:rsidRPr="00CC4083">
        <w:rPr>
          <w:i/>
          <w:iCs/>
        </w:rPr>
        <w:t>Pagamento da Remuneração</w:t>
      </w:r>
      <w:r>
        <w:t xml:space="preserve">. </w:t>
      </w:r>
      <w:r w:rsidRPr="00FB23FA">
        <w:t>Sem prejuízo dos pagamentos em decorrência de resgate antecipado das Debêntures, ou de vencimento antecipado das obrigações decorrentes das Debêntures, nos termos pr</w:t>
      </w:r>
      <w:r w:rsidRPr="00162374">
        <w:t xml:space="preserve">evistos nesta Escritura de Emissão, </w:t>
      </w:r>
      <w:r>
        <w:t xml:space="preserve">a Remuneração será </w:t>
      </w:r>
      <w:r w:rsidRPr="00162374">
        <w:t>pag</w:t>
      </w:r>
      <w:r>
        <w:t>a</w:t>
      </w:r>
      <w:r w:rsidRPr="00162374">
        <w:t xml:space="preserve"> semestralmente, no dia </w:t>
      </w:r>
      <w:r w:rsidR="00D4620D">
        <w:t>15</w:t>
      </w:r>
      <w:r w:rsidR="00D4620D" w:rsidRPr="00FB23FA">
        <w:t xml:space="preserve"> </w:t>
      </w:r>
      <w:r w:rsidRPr="00FB23FA">
        <w:t xml:space="preserve">dos meses de </w:t>
      </w:r>
      <w:r w:rsidR="00D4620D">
        <w:t>julho</w:t>
      </w:r>
      <w:r w:rsidR="00D4620D" w:rsidRPr="00FB23FA">
        <w:t xml:space="preserve"> </w:t>
      </w:r>
      <w:r w:rsidRPr="00FB23FA">
        <w:t xml:space="preserve">e </w:t>
      </w:r>
      <w:r w:rsidR="00D4620D">
        <w:t>janeiro</w:t>
      </w:r>
      <w:r w:rsidR="00D4620D" w:rsidRPr="00FB23FA">
        <w:t xml:space="preserve"> </w:t>
      </w:r>
      <w:r w:rsidRPr="00FB23FA">
        <w:t xml:space="preserve">de cada ano, ocorrendo o primeiro pagamento em </w:t>
      </w:r>
      <w:r w:rsidR="00D4620D">
        <w:t>15 </w:t>
      </w:r>
      <w:r>
        <w:t>de </w:t>
      </w:r>
      <w:r w:rsidR="00D4620D">
        <w:t>janeiro </w:t>
      </w:r>
      <w:r>
        <w:t>de </w:t>
      </w:r>
      <w:r w:rsidR="00D4620D">
        <w:t>2022</w:t>
      </w:r>
      <w:r w:rsidR="00D4620D" w:rsidRPr="00FB23FA">
        <w:t xml:space="preserve"> </w:t>
      </w:r>
      <w:r w:rsidRPr="00FB23FA">
        <w:t>e o último, na Data de Vencimento.</w:t>
      </w:r>
    </w:p>
    <w:p w14:paraId="6278DF0E" w14:textId="698354CC" w:rsidR="00BA2C1C" w:rsidRDefault="00BA2C1C" w:rsidP="00BA2C1C">
      <w:pPr>
        <w:pStyle w:val="Level2"/>
      </w:pPr>
      <w:bookmarkStart w:id="48" w:name="_Ref70689017"/>
      <w:r>
        <w:rPr>
          <w:i/>
        </w:rPr>
        <w:t xml:space="preserve">Amortização do </w:t>
      </w:r>
      <w:r w:rsidRPr="00FB23FA">
        <w:rPr>
          <w:i/>
        </w:rPr>
        <w:t>Valor Nominal Unitário</w:t>
      </w:r>
      <w:r w:rsidRPr="00FB23FA">
        <w:t xml:space="preserve">. Sem prejuízo dos pagamentos em decorrência de resgate antecipado das Debêntures ou de vencimento antecipado das obrigações decorrentes das Debêntures, nos termos previstos nesta Escritura de Emissão, </w:t>
      </w:r>
      <w:r w:rsidR="00E30A17">
        <w:t>o saldo do</w:t>
      </w:r>
      <w:r w:rsidRPr="00FB23FA">
        <w:t xml:space="preserve"> Valor Nominal Unitário</w:t>
      </w:r>
      <w:r>
        <w:t xml:space="preserve"> </w:t>
      </w:r>
      <w:r w:rsidRPr="00FB23FA">
        <w:t xml:space="preserve">será amortizado </w:t>
      </w:r>
      <w:r>
        <w:t xml:space="preserve">semestralmente, </w:t>
      </w:r>
      <w:r w:rsidR="00E30A17">
        <w:t xml:space="preserve">no dia </w:t>
      </w:r>
      <w:r w:rsidR="00D4620D">
        <w:t xml:space="preserve">15 </w:t>
      </w:r>
      <w:r w:rsidR="00E30A17">
        <w:t xml:space="preserve">dos meses de </w:t>
      </w:r>
      <w:r w:rsidR="00D4620D">
        <w:t xml:space="preserve">julho </w:t>
      </w:r>
      <w:r w:rsidR="00E30A17">
        <w:t xml:space="preserve">e </w:t>
      </w:r>
      <w:r w:rsidR="00D4620D">
        <w:t xml:space="preserve">janeiro </w:t>
      </w:r>
      <w:r w:rsidR="00E30A17">
        <w:t xml:space="preserve">de cada ano, ocorrendo o 1° (primeiro) pagamento em </w:t>
      </w:r>
      <w:r w:rsidR="00D4620D">
        <w:t xml:space="preserve">15 </w:t>
      </w:r>
      <w:r w:rsidR="00E30A17">
        <w:t xml:space="preserve">de </w:t>
      </w:r>
      <w:r w:rsidR="00D4620D">
        <w:t xml:space="preserve">janeiro </w:t>
      </w:r>
      <w:r w:rsidR="00E30A17">
        <w:t xml:space="preserve">de </w:t>
      </w:r>
      <w:r w:rsidR="00D4620D">
        <w:t xml:space="preserve">2022 </w:t>
      </w:r>
      <w:r w:rsidR="00E30A17">
        <w:t xml:space="preserve">e o último, na Data de Vencimento, </w:t>
      </w:r>
      <w:r>
        <w:t xml:space="preserve">de </w:t>
      </w:r>
      <w:r w:rsidRPr="00FB23FA">
        <w:t>acordo com o cronograma de pagamento abaixo:</w:t>
      </w:r>
      <w:bookmarkEnd w:id="48"/>
    </w:p>
    <w:tbl>
      <w:tblPr>
        <w:tblStyle w:val="Tabelacomgrade"/>
        <w:tblW w:w="7713" w:type="dxa"/>
        <w:tblInd w:w="9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73"/>
        <w:gridCol w:w="2477"/>
        <w:gridCol w:w="2963"/>
      </w:tblGrid>
      <w:tr w:rsidR="00C27E2B" w:rsidRPr="00C61BFC" w14:paraId="12FC7551" w14:textId="77777777" w:rsidTr="00C76284">
        <w:trPr>
          <w:tblHeader/>
        </w:trPr>
        <w:tc>
          <w:tcPr>
            <w:tcW w:w="2273" w:type="dxa"/>
            <w:shd w:val="clear" w:color="auto" w:fill="BFBFBF" w:themeFill="background1" w:themeFillShade="BF"/>
            <w:vAlign w:val="center"/>
          </w:tcPr>
          <w:p w14:paraId="52120E5A" w14:textId="77777777" w:rsidR="00C27E2B" w:rsidRPr="00254C47" w:rsidRDefault="00C27E2B" w:rsidP="00B57DEC">
            <w:pPr>
              <w:spacing w:before="20" w:after="20" w:line="276" w:lineRule="auto"/>
              <w:jc w:val="center"/>
              <w:rPr>
                <w:rFonts w:cs="Tahoma"/>
                <w:b/>
                <w:bCs/>
                <w:sz w:val="18"/>
                <w:szCs w:val="18"/>
              </w:rPr>
            </w:pPr>
            <w:r w:rsidRPr="00254C47">
              <w:rPr>
                <w:rFonts w:cs="Tahoma"/>
                <w:b/>
                <w:bCs/>
                <w:sz w:val="18"/>
                <w:szCs w:val="18"/>
              </w:rPr>
              <w:t>Data de Amortização</w:t>
            </w:r>
          </w:p>
        </w:tc>
        <w:tc>
          <w:tcPr>
            <w:tcW w:w="2477" w:type="dxa"/>
            <w:shd w:val="clear" w:color="auto" w:fill="BFBFBF" w:themeFill="background1" w:themeFillShade="BF"/>
            <w:vAlign w:val="center"/>
          </w:tcPr>
          <w:p w14:paraId="4EA6E0C6" w14:textId="4D712932" w:rsidR="00C27E2B" w:rsidRPr="00254C47" w:rsidRDefault="00C27E2B" w:rsidP="005F4F31">
            <w:pPr>
              <w:spacing w:before="20" w:after="20" w:line="276" w:lineRule="auto"/>
              <w:jc w:val="center"/>
              <w:rPr>
                <w:rFonts w:cs="Tahoma"/>
                <w:b/>
                <w:bCs/>
                <w:sz w:val="18"/>
                <w:szCs w:val="18"/>
              </w:rPr>
            </w:pPr>
            <w:r>
              <w:rPr>
                <w:rFonts w:cs="Tahoma"/>
                <w:b/>
                <w:bCs/>
                <w:sz w:val="18"/>
                <w:szCs w:val="18"/>
              </w:rPr>
              <w:t>Percentual de Amortização</w:t>
            </w:r>
          </w:p>
        </w:tc>
        <w:tc>
          <w:tcPr>
            <w:tcW w:w="2963" w:type="dxa"/>
            <w:shd w:val="clear" w:color="auto" w:fill="BFBFBF" w:themeFill="background1" w:themeFillShade="BF"/>
            <w:vAlign w:val="center"/>
          </w:tcPr>
          <w:p w14:paraId="19BD6C9D" w14:textId="5FD021A0" w:rsidR="00C27E2B" w:rsidRPr="00254C47" w:rsidRDefault="00C27E2B" w:rsidP="00B57DEC">
            <w:pPr>
              <w:spacing w:before="20" w:after="20" w:line="276" w:lineRule="auto"/>
              <w:jc w:val="center"/>
              <w:rPr>
                <w:rFonts w:cs="Tahoma"/>
                <w:b/>
                <w:bCs/>
                <w:sz w:val="18"/>
                <w:szCs w:val="18"/>
              </w:rPr>
            </w:pPr>
            <w:r w:rsidRPr="00254C47">
              <w:rPr>
                <w:rFonts w:cs="Tahoma"/>
                <w:b/>
                <w:bCs/>
                <w:sz w:val="18"/>
                <w:szCs w:val="18"/>
              </w:rPr>
              <w:t>Percentual do</w:t>
            </w:r>
            <w:r>
              <w:rPr>
                <w:rFonts w:cs="Tahoma"/>
                <w:b/>
                <w:bCs/>
                <w:sz w:val="18"/>
                <w:szCs w:val="18"/>
              </w:rPr>
              <w:t xml:space="preserve"> saldo do</w:t>
            </w:r>
            <w:r w:rsidRPr="00254C47">
              <w:rPr>
                <w:rFonts w:cs="Tahoma"/>
                <w:b/>
                <w:bCs/>
                <w:sz w:val="18"/>
                <w:szCs w:val="18"/>
              </w:rPr>
              <w:t xml:space="preserve"> Valor Nominal Unitário a ser amortizado</w:t>
            </w:r>
          </w:p>
        </w:tc>
      </w:tr>
      <w:tr w:rsidR="005F4F31" w:rsidRPr="00972C8E" w14:paraId="0EE5E0FE" w14:textId="77777777" w:rsidTr="00C76284">
        <w:tc>
          <w:tcPr>
            <w:tcW w:w="2273" w:type="dxa"/>
            <w:vAlign w:val="center"/>
          </w:tcPr>
          <w:p w14:paraId="7A2D5354" w14:textId="0C4F885C" w:rsidR="005F4F31" w:rsidRPr="00C27E2B" w:rsidRDefault="005F4F31" w:rsidP="005F4F31">
            <w:pPr>
              <w:spacing w:before="20" w:after="20" w:line="276" w:lineRule="auto"/>
              <w:jc w:val="center"/>
              <w:rPr>
                <w:rFonts w:cs="Tahoma"/>
                <w:sz w:val="18"/>
                <w:szCs w:val="18"/>
              </w:rPr>
            </w:pPr>
            <w:r w:rsidRPr="00C76284">
              <w:rPr>
                <w:sz w:val="18"/>
                <w:szCs w:val="18"/>
              </w:rPr>
              <w:t>15</w:t>
            </w:r>
            <w:r w:rsidRPr="005F4F31">
              <w:rPr>
                <w:rFonts w:cs="Tahoma"/>
                <w:sz w:val="18"/>
                <w:szCs w:val="18"/>
              </w:rPr>
              <w:t xml:space="preserve"> de </w:t>
            </w:r>
            <w:r w:rsidRPr="00C76284">
              <w:rPr>
                <w:sz w:val="18"/>
                <w:szCs w:val="18"/>
              </w:rPr>
              <w:t>janeiro</w:t>
            </w:r>
            <w:r w:rsidRPr="005F4F31">
              <w:rPr>
                <w:rFonts w:cs="Tahoma"/>
                <w:sz w:val="18"/>
                <w:szCs w:val="18"/>
              </w:rPr>
              <w:t xml:space="preserve"> de </w:t>
            </w:r>
            <w:r w:rsidRPr="00C76284">
              <w:rPr>
                <w:sz w:val="18"/>
                <w:szCs w:val="18"/>
              </w:rPr>
              <w:t>2022</w:t>
            </w:r>
          </w:p>
        </w:tc>
        <w:tc>
          <w:tcPr>
            <w:tcW w:w="2477" w:type="dxa"/>
            <w:vAlign w:val="center"/>
          </w:tcPr>
          <w:p w14:paraId="5E6740BC" w14:textId="5D863E8C"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2.7745%</w:t>
            </w:r>
          </w:p>
        </w:tc>
        <w:tc>
          <w:tcPr>
            <w:tcW w:w="2963" w:type="dxa"/>
            <w:vAlign w:val="center"/>
          </w:tcPr>
          <w:p w14:paraId="37E2B27B" w14:textId="0FD325D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2.7745%</w:t>
            </w:r>
          </w:p>
        </w:tc>
      </w:tr>
      <w:tr w:rsidR="005F4F31" w:rsidRPr="00972C8E" w14:paraId="6ED458C4" w14:textId="77777777" w:rsidTr="00C76284">
        <w:tc>
          <w:tcPr>
            <w:tcW w:w="2273" w:type="dxa"/>
          </w:tcPr>
          <w:p w14:paraId="23F52E9E" w14:textId="6411A9BA"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julho</w:t>
            </w:r>
            <w:r w:rsidRPr="00C27E2B">
              <w:rPr>
                <w:rFonts w:cs="Tahoma"/>
                <w:sz w:val="18"/>
                <w:szCs w:val="18"/>
              </w:rPr>
              <w:t xml:space="preserve"> de </w:t>
            </w:r>
            <w:r w:rsidRPr="00C76284">
              <w:rPr>
                <w:sz w:val="18"/>
                <w:szCs w:val="18"/>
              </w:rPr>
              <w:t>2022</w:t>
            </w:r>
          </w:p>
        </w:tc>
        <w:tc>
          <w:tcPr>
            <w:tcW w:w="2477" w:type="dxa"/>
            <w:vAlign w:val="center"/>
          </w:tcPr>
          <w:p w14:paraId="2D89CC36" w14:textId="021A57B5"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2.7039%</w:t>
            </w:r>
          </w:p>
        </w:tc>
        <w:tc>
          <w:tcPr>
            <w:tcW w:w="2963" w:type="dxa"/>
            <w:vAlign w:val="center"/>
          </w:tcPr>
          <w:p w14:paraId="100A1BAC" w14:textId="2F1A0172"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2.7811%</w:t>
            </w:r>
          </w:p>
        </w:tc>
      </w:tr>
      <w:tr w:rsidR="005F4F31" w:rsidRPr="00972C8E" w14:paraId="3BFDD30F" w14:textId="77777777" w:rsidTr="00C76284">
        <w:tc>
          <w:tcPr>
            <w:tcW w:w="2273" w:type="dxa"/>
          </w:tcPr>
          <w:p w14:paraId="635E5BC0" w14:textId="58B98AE5"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3</w:t>
            </w:r>
          </w:p>
        </w:tc>
        <w:tc>
          <w:tcPr>
            <w:tcW w:w="2477" w:type="dxa"/>
            <w:vAlign w:val="center"/>
          </w:tcPr>
          <w:p w14:paraId="3A5380F5" w14:textId="47A35BDF"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3.3227%</w:t>
            </w:r>
          </w:p>
        </w:tc>
        <w:tc>
          <w:tcPr>
            <w:tcW w:w="2963" w:type="dxa"/>
            <w:vAlign w:val="center"/>
          </w:tcPr>
          <w:p w14:paraId="35F2BB07" w14:textId="2FC56272"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3.5153%</w:t>
            </w:r>
          </w:p>
        </w:tc>
      </w:tr>
      <w:tr w:rsidR="005F4F31" w:rsidRPr="00972C8E" w14:paraId="625F403A" w14:textId="77777777" w:rsidTr="00C76284">
        <w:tc>
          <w:tcPr>
            <w:tcW w:w="2273" w:type="dxa"/>
          </w:tcPr>
          <w:p w14:paraId="1396C649" w14:textId="792FAE14"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3</w:t>
            </w:r>
          </w:p>
        </w:tc>
        <w:tc>
          <w:tcPr>
            <w:tcW w:w="2477" w:type="dxa"/>
            <w:vAlign w:val="center"/>
          </w:tcPr>
          <w:p w14:paraId="48B4FF1B" w14:textId="61085ECA"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3.4369%</w:t>
            </w:r>
          </w:p>
        </w:tc>
        <w:tc>
          <w:tcPr>
            <w:tcW w:w="2963" w:type="dxa"/>
            <w:vAlign w:val="center"/>
          </w:tcPr>
          <w:p w14:paraId="1A419E36" w14:textId="7FEC3DAD"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3.7686%</w:t>
            </w:r>
          </w:p>
        </w:tc>
      </w:tr>
      <w:tr w:rsidR="005F4F31" w:rsidRPr="00972C8E" w14:paraId="51633A1A" w14:textId="77777777" w:rsidTr="00C76284">
        <w:tc>
          <w:tcPr>
            <w:tcW w:w="2273" w:type="dxa"/>
          </w:tcPr>
          <w:p w14:paraId="7B2FDD43" w14:textId="1993E009"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4</w:t>
            </w:r>
          </w:p>
        </w:tc>
        <w:tc>
          <w:tcPr>
            <w:tcW w:w="2477" w:type="dxa"/>
            <w:vAlign w:val="center"/>
          </w:tcPr>
          <w:p w14:paraId="6A63D170" w14:textId="192967FE"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3.7818%</w:t>
            </w:r>
          </w:p>
        </w:tc>
        <w:tc>
          <w:tcPr>
            <w:tcW w:w="2963" w:type="dxa"/>
            <w:vAlign w:val="center"/>
          </w:tcPr>
          <w:p w14:paraId="76485EA1" w14:textId="7EF62448"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4.3091%</w:t>
            </w:r>
          </w:p>
        </w:tc>
      </w:tr>
      <w:tr w:rsidR="005F4F31" w:rsidRPr="00972C8E" w14:paraId="506CACE2" w14:textId="77777777" w:rsidTr="00C76284">
        <w:tc>
          <w:tcPr>
            <w:tcW w:w="2273" w:type="dxa"/>
          </w:tcPr>
          <w:p w14:paraId="66B8DBC6" w14:textId="01231F31" w:rsidR="005F4F31" w:rsidRPr="00C27E2B" w:rsidRDefault="005F4F31">
            <w:pPr>
              <w:spacing w:before="20" w:after="20" w:line="276" w:lineRule="auto"/>
              <w:jc w:val="center"/>
              <w:rPr>
                <w:rFonts w:cs="Tahoma"/>
                <w:sz w:val="18"/>
                <w:szCs w:val="18"/>
              </w:rPr>
            </w:pPr>
            <w:r w:rsidRPr="00C76284">
              <w:rPr>
                <w:sz w:val="18"/>
                <w:szCs w:val="18"/>
              </w:rPr>
              <w:lastRenderedPageBreak/>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4</w:t>
            </w:r>
          </w:p>
        </w:tc>
        <w:tc>
          <w:tcPr>
            <w:tcW w:w="2477" w:type="dxa"/>
            <w:vAlign w:val="center"/>
          </w:tcPr>
          <w:p w14:paraId="08C7443B" w14:textId="6487315F"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3.6946%</w:t>
            </w:r>
          </w:p>
        </w:tc>
        <w:tc>
          <w:tcPr>
            <w:tcW w:w="2963" w:type="dxa"/>
            <w:vAlign w:val="center"/>
          </w:tcPr>
          <w:p w14:paraId="5CD41D16" w14:textId="6D937C2C"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4.3994%</w:t>
            </w:r>
          </w:p>
        </w:tc>
      </w:tr>
      <w:tr w:rsidR="005F4F31" w:rsidRPr="00972C8E" w14:paraId="10B1E891" w14:textId="77777777" w:rsidTr="00C76284">
        <w:tc>
          <w:tcPr>
            <w:tcW w:w="2273" w:type="dxa"/>
          </w:tcPr>
          <w:p w14:paraId="74313669" w14:textId="22D5EC00"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5</w:t>
            </w:r>
          </w:p>
        </w:tc>
        <w:tc>
          <w:tcPr>
            <w:tcW w:w="2477" w:type="dxa"/>
            <w:vAlign w:val="center"/>
          </w:tcPr>
          <w:p w14:paraId="5FB49E82" w14:textId="317DE8E6"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3.9767%</w:t>
            </w:r>
          </w:p>
        </w:tc>
        <w:tc>
          <w:tcPr>
            <w:tcW w:w="2963" w:type="dxa"/>
            <w:vAlign w:val="center"/>
          </w:tcPr>
          <w:p w14:paraId="1F0151F5" w14:textId="4F325636"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4.9531%</w:t>
            </w:r>
          </w:p>
        </w:tc>
      </w:tr>
      <w:tr w:rsidR="005F4F31" w:rsidRPr="00972C8E" w14:paraId="6856F73B" w14:textId="77777777" w:rsidTr="00C76284">
        <w:tc>
          <w:tcPr>
            <w:tcW w:w="2273" w:type="dxa"/>
          </w:tcPr>
          <w:p w14:paraId="1433BDDF" w14:textId="7966C0A8"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5</w:t>
            </w:r>
          </w:p>
        </w:tc>
        <w:tc>
          <w:tcPr>
            <w:tcW w:w="2477" w:type="dxa"/>
            <w:vAlign w:val="center"/>
          </w:tcPr>
          <w:p w14:paraId="243831F3" w14:textId="465C7BCC"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4.2026%</w:t>
            </w:r>
          </w:p>
        </w:tc>
        <w:tc>
          <w:tcPr>
            <w:tcW w:w="2963" w:type="dxa"/>
            <w:vAlign w:val="center"/>
          </w:tcPr>
          <w:p w14:paraId="2007DA86" w14:textId="269AB8D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5.5074%</w:t>
            </w:r>
          </w:p>
        </w:tc>
      </w:tr>
      <w:tr w:rsidR="005F4F31" w:rsidRPr="00972C8E" w14:paraId="61A7269F" w14:textId="77777777" w:rsidTr="00C76284">
        <w:tc>
          <w:tcPr>
            <w:tcW w:w="2273" w:type="dxa"/>
          </w:tcPr>
          <w:p w14:paraId="6B57873F" w14:textId="1085EB74"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6</w:t>
            </w:r>
          </w:p>
        </w:tc>
        <w:tc>
          <w:tcPr>
            <w:tcW w:w="2477" w:type="dxa"/>
            <w:vAlign w:val="center"/>
          </w:tcPr>
          <w:p w14:paraId="454F551C" w14:textId="65061C72"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4.4084%</w:t>
            </w:r>
          </w:p>
        </w:tc>
        <w:tc>
          <w:tcPr>
            <w:tcW w:w="2963" w:type="dxa"/>
            <w:vAlign w:val="center"/>
          </w:tcPr>
          <w:p w14:paraId="17EC5C8C" w14:textId="298150AB"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6.1138%</w:t>
            </w:r>
          </w:p>
        </w:tc>
      </w:tr>
      <w:tr w:rsidR="005F4F31" w:rsidRPr="00972C8E" w14:paraId="24C95089" w14:textId="77777777" w:rsidTr="00C76284">
        <w:tc>
          <w:tcPr>
            <w:tcW w:w="2273" w:type="dxa"/>
          </w:tcPr>
          <w:p w14:paraId="648191B4" w14:textId="5B584C93"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6</w:t>
            </w:r>
          </w:p>
        </w:tc>
        <w:tc>
          <w:tcPr>
            <w:tcW w:w="2477" w:type="dxa"/>
            <w:vAlign w:val="center"/>
          </w:tcPr>
          <w:p w14:paraId="5D6AFC48" w14:textId="367E2B5D"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4.9881%</w:t>
            </w:r>
          </w:p>
        </w:tc>
        <w:tc>
          <w:tcPr>
            <w:tcW w:w="2963" w:type="dxa"/>
            <w:vAlign w:val="center"/>
          </w:tcPr>
          <w:p w14:paraId="59BF8E77" w14:textId="3B652879"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7.3682%</w:t>
            </w:r>
          </w:p>
        </w:tc>
      </w:tr>
      <w:tr w:rsidR="005F4F31" w:rsidRPr="00972C8E" w14:paraId="0A8393FB" w14:textId="77777777" w:rsidTr="00C76284">
        <w:tc>
          <w:tcPr>
            <w:tcW w:w="2273" w:type="dxa"/>
          </w:tcPr>
          <w:p w14:paraId="5A23616C" w14:textId="0E6A08F8"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7</w:t>
            </w:r>
          </w:p>
        </w:tc>
        <w:tc>
          <w:tcPr>
            <w:tcW w:w="2477" w:type="dxa"/>
            <w:vAlign w:val="center"/>
          </w:tcPr>
          <w:p w14:paraId="4FFB44CE" w14:textId="2152627B"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5.2824%</w:t>
            </w:r>
          </w:p>
        </w:tc>
        <w:tc>
          <w:tcPr>
            <w:tcW w:w="2963" w:type="dxa"/>
            <w:vAlign w:val="center"/>
          </w:tcPr>
          <w:p w14:paraId="1A5D5B48" w14:textId="10FB60D4"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8.4236%</w:t>
            </w:r>
          </w:p>
        </w:tc>
      </w:tr>
      <w:tr w:rsidR="005F4F31" w:rsidRPr="00972C8E" w14:paraId="155A3EB7" w14:textId="77777777" w:rsidTr="00C76284">
        <w:tc>
          <w:tcPr>
            <w:tcW w:w="2273" w:type="dxa"/>
          </w:tcPr>
          <w:p w14:paraId="74D0A7D9" w14:textId="2456167C"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202</w:t>
            </w:r>
            <w:r>
              <w:rPr>
                <w:sz w:val="18"/>
                <w:szCs w:val="18"/>
              </w:rPr>
              <w:t>7</w:t>
            </w:r>
          </w:p>
        </w:tc>
        <w:tc>
          <w:tcPr>
            <w:tcW w:w="2477" w:type="dxa"/>
            <w:vAlign w:val="center"/>
          </w:tcPr>
          <w:p w14:paraId="0289E6DE" w14:textId="7098DE66"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4.8472%</w:t>
            </w:r>
          </w:p>
        </w:tc>
        <w:tc>
          <w:tcPr>
            <w:tcW w:w="2963" w:type="dxa"/>
            <w:vAlign w:val="center"/>
          </w:tcPr>
          <w:p w14:paraId="03C41B5C" w14:textId="4D7CCF84"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8.4406%</w:t>
            </w:r>
          </w:p>
        </w:tc>
      </w:tr>
      <w:tr w:rsidR="005F4F31" w:rsidRPr="00972C8E" w14:paraId="5E574367" w14:textId="77777777" w:rsidTr="00C76284">
        <w:tc>
          <w:tcPr>
            <w:tcW w:w="2273" w:type="dxa"/>
          </w:tcPr>
          <w:p w14:paraId="42249EFD" w14:textId="47A4ACD9"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8</w:t>
            </w:r>
          </w:p>
        </w:tc>
        <w:tc>
          <w:tcPr>
            <w:tcW w:w="2477" w:type="dxa"/>
            <w:vAlign w:val="center"/>
          </w:tcPr>
          <w:p w14:paraId="32B9E18B" w14:textId="3398E777"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5.2256%</w:t>
            </w:r>
          </w:p>
        </w:tc>
        <w:tc>
          <w:tcPr>
            <w:tcW w:w="2963" w:type="dxa"/>
            <w:vAlign w:val="center"/>
          </w:tcPr>
          <w:p w14:paraId="11F425B5" w14:textId="3C40AA6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9.9384%</w:t>
            </w:r>
          </w:p>
        </w:tc>
      </w:tr>
      <w:tr w:rsidR="005F4F31" w:rsidRPr="00972C8E" w14:paraId="37893686" w14:textId="77777777" w:rsidTr="00C76284">
        <w:tc>
          <w:tcPr>
            <w:tcW w:w="2273" w:type="dxa"/>
          </w:tcPr>
          <w:p w14:paraId="54C1BE87" w14:textId="1CF6588B"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202</w:t>
            </w:r>
            <w:r>
              <w:rPr>
                <w:sz w:val="18"/>
                <w:szCs w:val="18"/>
              </w:rPr>
              <w:t>8</w:t>
            </w:r>
          </w:p>
        </w:tc>
        <w:tc>
          <w:tcPr>
            <w:tcW w:w="2477" w:type="dxa"/>
            <w:vAlign w:val="center"/>
          </w:tcPr>
          <w:p w14:paraId="649A4F84" w14:textId="0BF4962D"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5.5415%</w:t>
            </w:r>
          </w:p>
        </w:tc>
        <w:tc>
          <w:tcPr>
            <w:tcW w:w="2963" w:type="dxa"/>
            <w:vAlign w:val="center"/>
          </w:tcPr>
          <w:p w14:paraId="27B72167" w14:textId="5AD01A57"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11.7022%</w:t>
            </w:r>
          </w:p>
        </w:tc>
      </w:tr>
      <w:tr w:rsidR="005F4F31" w:rsidRPr="00972C8E" w14:paraId="768B604E" w14:textId="77777777" w:rsidTr="00C76284">
        <w:tc>
          <w:tcPr>
            <w:tcW w:w="2273" w:type="dxa"/>
          </w:tcPr>
          <w:p w14:paraId="25FD7ECF" w14:textId="46AB0C66"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9</w:t>
            </w:r>
          </w:p>
        </w:tc>
        <w:tc>
          <w:tcPr>
            <w:tcW w:w="2477" w:type="dxa"/>
            <w:vAlign w:val="center"/>
          </w:tcPr>
          <w:p w14:paraId="2A552B2D" w14:textId="4131FCF0"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5.9970%</w:t>
            </w:r>
          </w:p>
        </w:tc>
        <w:tc>
          <w:tcPr>
            <w:tcW w:w="2963" w:type="dxa"/>
            <w:vAlign w:val="center"/>
          </w:tcPr>
          <w:p w14:paraId="08F693A9" w14:textId="62B7AD42"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14.3424%</w:t>
            </w:r>
          </w:p>
        </w:tc>
      </w:tr>
      <w:tr w:rsidR="005F4F31" w:rsidRPr="00972C8E" w14:paraId="4297C420" w14:textId="77777777" w:rsidTr="00C76284">
        <w:tc>
          <w:tcPr>
            <w:tcW w:w="2273" w:type="dxa"/>
          </w:tcPr>
          <w:p w14:paraId="5BFA8D17" w14:textId="1536CB48"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202</w:t>
            </w:r>
            <w:r>
              <w:rPr>
                <w:sz w:val="18"/>
                <w:szCs w:val="18"/>
              </w:rPr>
              <w:t>9</w:t>
            </w:r>
          </w:p>
        </w:tc>
        <w:tc>
          <w:tcPr>
            <w:tcW w:w="2477" w:type="dxa"/>
            <w:vAlign w:val="center"/>
          </w:tcPr>
          <w:p w14:paraId="09915E72" w14:textId="35C14CB1"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6.2956%</w:t>
            </w:r>
          </w:p>
        </w:tc>
        <w:tc>
          <w:tcPr>
            <w:tcW w:w="2963" w:type="dxa"/>
            <w:vAlign w:val="center"/>
          </w:tcPr>
          <w:p w14:paraId="360395D4" w14:textId="3DBE9D24"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17.5777%</w:t>
            </w:r>
          </w:p>
        </w:tc>
      </w:tr>
      <w:tr w:rsidR="005F4F31" w:rsidRPr="00972C8E" w14:paraId="5285EE6F" w14:textId="77777777" w:rsidTr="00C76284">
        <w:tc>
          <w:tcPr>
            <w:tcW w:w="2273" w:type="dxa"/>
          </w:tcPr>
          <w:p w14:paraId="534BDEDC" w14:textId="15EA0B86"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w:t>
            </w:r>
            <w:r>
              <w:rPr>
                <w:sz w:val="18"/>
                <w:szCs w:val="18"/>
              </w:rPr>
              <w:t>30</w:t>
            </w:r>
          </w:p>
        </w:tc>
        <w:tc>
          <w:tcPr>
            <w:tcW w:w="2477" w:type="dxa"/>
            <w:vAlign w:val="center"/>
          </w:tcPr>
          <w:p w14:paraId="57537CD8" w14:textId="53A80368"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6.7957%</w:t>
            </w:r>
          </w:p>
        </w:tc>
        <w:tc>
          <w:tcPr>
            <w:tcW w:w="2963" w:type="dxa"/>
            <w:vAlign w:val="center"/>
          </w:tcPr>
          <w:p w14:paraId="20B17298" w14:textId="34198593"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23.0202%</w:t>
            </w:r>
          </w:p>
        </w:tc>
      </w:tr>
      <w:tr w:rsidR="005F4F31" w:rsidRPr="00972C8E" w14:paraId="10EC7D84" w14:textId="77777777" w:rsidTr="00C76284">
        <w:tc>
          <w:tcPr>
            <w:tcW w:w="2273" w:type="dxa"/>
          </w:tcPr>
          <w:p w14:paraId="77190185" w14:textId="195747D3"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w:t>
            </w:r>
            <w:r>
              <w:rPr>
                <w:sz w:val="18"/>
                <w:szCs w:val="18"/>
              </w:rPr>
              <w:t>30</w:t>
            </w:r>
          </w:p>
        </w:tc>
        <w:tc>
          <w:tcPr>
            <w:tcW w:w="2477" w:type="dxa"/>
            <w:vAlign w:val="center"/>
          </w:tcPr>
          <w:p w14:paraId="6B46F5D4" w14:textId="6F979634"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7.1215%</w:t>
            </w:r>
          </w:p>
        </w:tc>
        <w:tc>
          <w:tcPr>
            <w:tcW w:w="2963" w:type="dxa"/>
            <w:vAlign w:val="center"/>
          </w:tcPr>
          <w:p w14:paraId="155C4C6C" w14:textId="2DE89D6F"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31.3382%</w:t>
            </w:r>
          </w:p>
        </w:tc>
      </w:tr>
      <w:tr w:rsidR="005F4F31" w:rsidRPr="00972C8E" w14:paraId="3106E1E9" w14:textId="77777777" w:rsidTr="00C76284">
        <w:tc>
          <w:tcPr>
            <w:tcW w:w="2273" w:type="dxa"/>
          </w:tcPr>
          <w:p w14:paraId="5B97DFDB" w14:textId="30833173"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w:t>
            </w:r>
            <w:r>
              <w:rPr>
                <w:sz w:val="18"/>
                <w:szCs w:val="18"/>
              </w:rPr>
              <w:t>31</w:t>
            </w:r>
          </w:p>
        </w:tc>
        <w:tc>
          <w:tcPr>
            <w:tcW w:w="2477" w:type="dxa"/>
            <w:vAlign w:val="center"/>
          </w:tcPr>
          <w:p w14:paraId="080BA5A5" w14:textId="256A3889"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7.6580%</w:t>
            </w:r>
          </w:p>
        </w:tc>
        <w:tc>
          <w:tcPr>
            <w:tcW w:w="2963" w:type="dxa"/>
            <w:vAlign w:val="center"/>
          </w:tcPr>
          <w:p w14:paraId="6C73C985" w14:textId="6C6BC3B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49.0799%</w:t>
            </w:r>
          </w:p>
        </w:tc>
      </w:tr>
      <w:tr w:rsidR="00C27E2B" w:rsidRPr="00972C8E" w14:paraId="252145B3" w14:textId="77777777" w:rsidTr="00C76284">
        <w:tc>
          <w:tcPr>
            <w:tcW w:w="2273" w:type="dxa"/>
            <w:vAlign w:val="center"/>
          </w:tcPr>
          <w:p w14:paraId="70158561" w14:textId="77777777" w:rsidR="00C27E2B" w:rsidRPr="00254C47" w:rsidRDefault="00C27E2B" w:rsidP="00B57DEC">
            <w:pPr>
              <w:spacing w:before="20" w:after="20" w:line="276" w:lineRule="auto"/>
              <w:jc w:val="center"/>
              <w:rPr>
                <w:rFonts w:cs="Tahoma"/>
                <w:sz w:val="18"/>
                <w:szCs w:val="18"/>
              </w:rPr>
            </w:pPr>
            <w:r w:rsidRPr="00254C47">
              <w:rPr>
                <w:rFonts w:cs="Tahoma"/>
                <w:sz w:val="18"/>
                <w:szCs w:val="18"/>
              </w:rPr>
              <w:t>Data de Vencimento</w:t>
            </w:r>
          </w:p>
        </w:tc>
        <w:tc>
          <w:tcPr>
            <w:tcW w:w="2477" w:type="dxa"/>
          </w:tcPr>
          <w:p w14:paraId="0D7C8228" w14:textId="7475376C" w:rsidR="00C27E2B" w:rsidRPr="00254C47" w:rsidRDefault="005F4F31" w:rsidP="00B57DEC">
            <w:pPr>
              <w:spacing w:before="20" w:after="20" w:line="276" w:lineRule="auto"/>
              <w:jc w:val="center"/>
              <w:rPr>
                <w:rFonts w:cs="Tahoma"/>
                <w:color w:val="000000"/>
                <w:sz w:val="18"/>
                <w:szCs w:val="18"/>
              </w:rPr>
            </w:pPr>
            <w:r>
              <w:rPr>
                <w:rFonts w:cs="Tahoma"/>
                <w:color w:val="000000"/>
                <w:sz w:val="18"/>
                <w:szCs w:val="18"/>
              </w:rPr>
              <w:t>7.9452%</w:t>
            </w:r>
          </w:p>
        </w:tc>
        <w:tc>
          <w:tcPr>
            <w:tcW w:w="2963" w:type="dxa"/>
            <w:vAlign w:val="center"/>
          </w:tcPr>
          <w:p w14:paraId="04AABCFF" w14:textId="41DE7007" w:rsidR="00C27E2B" w:rsidRPr="00254C47" w:rsidRDefault="00C27E2B" w:rsidP="00B57DEC">
            <w:pPr>
              <w:spacing w:before="20" w:after="20" w:line="276" w:lineRule="auto"/>
              <w:jc w:val="center"/>
              <w:rPr>
                <w:rFonts w:cs="Tahoma"/>
                <w:sz w:val="18"/>
                <w:szCs w:val="18"/>
              </w:rPr>
            </w:pPr>
            <w:r w:rsidRPr="00254C47">
              <w:rPr>
                <w:rFonts w:cs="Tahoma"/>
                <w:color w:val="000000"/>
                <w:sz w:val="18"/>
                <w:szCs w:val="18"/>
              </w:rPr>
              <w:t>100,0000%</w:t>
            </w:r>
          </w:p>
        </w:tc>
      </w:tr>
    </w:tbl>
    <w:p w14:paraId="087BAD50" w14:textId="77777777" w:rsidR="00BA2C1C" w:rsidRPr="00162374" w:rsidRDefault="00BA2C1C" w:rsidP="00BA2C1C">
      <w:pPr>
        <w:ind w:left="709"/>
        <w:rPr>
          <w:szCs w:val="22"/>
        </w:rPr>
      </w:pPr>
    </w:p>
    <w:p w14:paraId="74501220" w14:textId="6B869B68" w:rsidR="00B57DEC" w:rsidRDefault="00B57DEC" w:rsidP="00B57DEC">
      <w:pPr>
        <w:pStyle w:val="Level2"/>
      </w:pPr>
      <w:bookmarkStart w:id="49" w:name="_Ref68950134"/>
      <w:bookmarkEnd w:id="44"/>
      <w:bookmarkEnd w:id="46"/>
      <w:r w:rsidRPr="00FB23FA">
        <w:rPr>
          <w:i/>
        </w:rPr>
        <w:t>Local de Pagamento</w:t>
      </w:r>
      <w:r w:rsidRPr="00FB23FA">
        <w:t>. Os pagamentos referentes às Debêntures e a quaisquer outros valores eventualmente devidos pela Companhia, nos termos desta Escritura de Emissão</w:t>
      </w:r>
      <w:r w:rsidRPr="00635201">
        <w:t xml:space="preserve"> </w:t>
      </w:r>
      <w:r w:rsidRPr="00E2785D">
        <w:t xml:space="preserve">e/ou de qualquer dos demais </w:t>
      </w:r>
      <w:r>
        <w:t>Documentos das Obrigações Garantidas,</w:t>
      </w:r>
      <w:r w:rsidRPr="00FB23FA">
        <w:t xml:space="preserve"> serão realizados pela Companhia, no que se refere a pagamentos referentes ao Valor Nominal Unitário, à Remuneração, a prêmio de pagamento antecipado e aos Encargos Moratórios, </w:t>
      </w:r>
      <w:r>
        <w:t xml:space="preserve">(i) </w:t>
      </w:r>
      <w:r w:rsidRPr="00FB23FA">
        <w:t xml:space="preserve">com relação às Debêntures que estejam custodiadas eletronicamente na B3, por meio da B3; </w:t>
      </w:r>
      <w:r>
        <w:t xml:space="preserve">e </w:t>
      </w:r>
      <w:r w:rsidRPr="00FB23FA">
        <w:t>(</w:t>
      </w:r>
      <w:proofErr w:type="spellStart"/>
      <w:r w:rsidRPr="00FB23FA">
        <w:t>ii</w:t>
      </w:r>
      <w:proofErr w:type="spellEnd"/>
      <w:r w:rsidRPr="00FB23FA">
        <w:t>) </w:t>
      </w:r>
      <w:r>
        <w:t>com relação às Debêntures que não estejam custodiadas eletronicamente na B3</w:t>
      </w:r>
      <w:r w:rsidRPr="00FB23FA">
        <w:t xml:space="preserve">, por meio do </w:t>
      </w:r>
      <w:proofErr w:type="spellStart"/>
      <w:r w:rsidRPr="00FB23FA">
        <w:t>Escriturador</w:t>
      </w:r>
      <w:proofErr w:type="spellEnd"/>
      <w:r w:rsidRPr="00FB23FA">
        <w:t xml:space="preserve"> ou</w:t>
      </w:r>
      <w:r>
        <w:t xml:space="preserve">, com relação aos pagamentos que não possam ser realizados por meio do </w:t>
      </w:r>
      <w:proofErr w:type="spellStart"/>
      <w:r>
        <w:t>Escriturador</w:t>
      </w:r>
      <w:proofErr w:type="spellEnd"/>
      <w:r>
        <w:t>,</w:t>
      </w:r>
      <w:r w:rsidRPr="00FB23FA">
        <w:t xml:space="preserve"> na sede da Companhia, conforme o caso.</w:t>
      </w:r>
      <w:bookmarkEnd w:id="49"/>
    </w:p>
    <w:p w14:paraId="2383F84C" w14:textId="77777777" w:rsidR="00B57DEC" w:rsidRPr="00FB23FA" w:rsidRDefault="00B57DEC" w:rsidP="00B57DEC">
      <w:pPr>
        <w:pStyle w:val="Level2"/>
      </w:pPr>
      <w:r w:rsidRPr="00FB23FA">
        <w:rPr>
          <w:i/>
        </w:rPr>
        <w:t>Prorrogação dos Prazos</w:t>
      </w:r>
      <w:r w:rsidRPr="00FB23FA">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p>
    <w:p w14:paraId="18D9474A" w14:textId="6B0F4FA8" w:rsidR="00B57DEC" w:rsidRDefault="00B57DEC" w:rsidP="00B57DEC">
      <w:pPr>
        <w:pStyle w:val="Level2"/>
      </w:pPr>
      <w:bookmarkStart w:id="50" w:name="_Ref68950994"/>
      <w:r w:rsidRPr="00FB23FA">
        <w:rPr>
          <w:i/>
        </w:rPr>
        <w:t>Encargos Moratórios</w:t>
      </w:r>
      <w:r w:rsidRPr="00FB23FA">
        <w:t xml:space="preserve">. Ocorrendo impontualidade no pagamento de qualquer valor devido pela Companhia aos Debenturistas nos termos desta Escritura de Emissão, adicionalmente ao pagamento da Remuneração, calculada </w:t>
      </w:r>
      <w:r w:rsidRPr="00FB23FA">
        <w:rPr>
          <w:i/>
        </w:rPr>
        <w:t xml:space="preserve">pro rata </w:t>
      </w:r>
      <w:proofErr w:type="spellStart"/>
      <w:r w:rsidRPr="00FB23FA">
        <w:rPr>
          <w:i/>
        </w:rPr>
        <w:t>temporis</w:t>
      </w:r>
      <w:proofErr w:type="spellEnd"/>
      <w:r w:rsidRPr="00FB23FA">
        <w:t xml:space="preserve">, desde a data de inadimplemento até a data do efetivo pagamento, sobre todos e quaisquer valores em atraso incidirão, independentemente de aviso, notificação ou interpelação judicial ou extrajudicial, (i) juros de mora de 1% (um por cento) ao mês, calculados </w:t>
      </w:r>
      <w:r w:rsidRPr="00FB23FA">
        <w:rPr>
          <w:i/>
        </w:rPr>
        <w:t xml:space="preserve">pro rata </w:t>
      </w:r>
      <w:proofErr w:type="spellStart"/>
      <w:r w:rsidRPr="00FB23FA">
        <w:rPr>
          <w:i/>
        </w:rPr>
        <w:t>temporis</w:t>
      </w:r>
      <w:proofErr w:type="spellEnd"/>
      <w:r w:rsidRPr="00FB23FA">
        <w:t>, desde a data de inadimplemento até a data do efetivo pagamento; e (</w:t>
      </w:r>
      <w:proofErr w:type="spellStart"/>
      <w:r w:rsidRPr="00FB23FA">
        <w:t>ii</w:t>
      </w:r>
      <w:proofErr w:type="spellEnd"/>
      <w:r w:rsidRPr="00FB23FA">
        <w:t>) multa moratória</w:t>
      </w:r>
      <w:r>
        <w:t xml:space="preserve"> não compensatória</w:t>
      </w:r>
      <w:r w:rsidRPr="00FB23FA">
        <w:t xml:space="preserve"> de 2% (dois por cento) (</w:t>
      </w:r>
      <w:r>
        <w:t>“</w:t>
      </w:r>
      <w:r w:rsidRPr="00851EB7">
        <w:rPr>
          <w:b/>
          <w:bCs/>
        </w:rPr>
        <w:t>Encargos Moratórios</w:t>
      </w:r>
      <w:r>
        <w:t>”</w:t>
      </w:r>
      <w:r w:rsidRPr="00FB23FA">
        <w:t>).</w:t>
      </w:r>
      <w:bookmarkEnd w:id="50"/>
    </w:p>
    <w:p w14:paraId="6ABEABCF" w14:textId="77777777" w:rsidR="00B57DEC" w:rsidRDefault="00B57DEC" w:rsidP="00B57DEC">
      <w:pPr>
        <w:pStyle w:val="Level2"/>
      </w:pPr>
      <w:r w:rsidRPr="00FB23FA">
        <w:rPr>
          <w:i/>
        </w:rPr>
        <w:t>Decadência dos Direitos aos Acréscimos</w:t>
      </w:r>
      <w:r w:rsidRPr="00FB23FA">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w:t>
      </w:r>
      <w:r w:rsidRPr="00FB23FA">
        <w:lastRenderedPageBreak/>
        <w:t xml:space="preserve">atraso no recebimento, assegurados, todavia, os direitos adquiridos até a data do respectivo vencimento </w:t>
      </w:r>
      <w:r w:rsidRPr="00FB23FA">
        <w:rPr>
          <w:rFonts w:eastAsia="Batang"/>
        </w:rPr>
        <w:t>ou pagamento, no caso de impontualidade no pagamento</w:t>
      </w:r>
      <w:r w:rsidRPr="00FB23FA">
        <w:t>.</w:t>
      </w:r>
    </w:p>
    <w:p w14:paraId="716A6900" w14:textId="49E268D8" w:rsidR="00290624" w:rsidRDefault="00290624" w:rsidP="00290624">
      <w:pPr>
        <w:pStyle w:val="Level2"/>
      </w:pPr>
      <w:r w:rsidRPr="00FB23FA">
        <w:rPr>
          <w:i/>
        </w:rPr>
        <w:t>Repactuação Programada</w:t>
      </w:r>
      <w:r w:rsidRPr="00FB23FA">
        <w:t>. Não haverá repactuação programada das Debêntures.</w:t>
      </w:r>
    </w:p>
    <w:p w14:paraId="2DB4DA8D" w14:textId="20CEDC12" w:rsidR="00965E42" w:rsidRDefault="00965E42" w:rsidP="00965E42">
      <w:pPr>
        <w:pStyle w:val="Level2"/>
      </w:pPr>
      <w:bookmarkStart w:id="51" w:name="_Ref68900176"/>
      <w:r w:rsidRPr="00FB23FA">
        <w:rPr>
          <w:i/>
        </w:rPr>
        <w:t>Publicidade</w:t>
      </w:r>
      <w:r w:rsidRPr="00FB23FA">
        <w:t xml:space="preserve">. Todos os atos e decisões relativos às Debêntures deverão ser comunicados, na forma de aviso, </w:t>
      </w:r>
      <w:r w:rsidRPr="00D77217">
        <w:t>nos Jornais de Publicação,</w:t>
      </w:r>
      <w:r w:rsidRPr="00FB23FA">
        <w:t xml:space="preserve"> </w:t>
      </w:r>
      <w:r>
        <w:t xml:space="preserve">bem como divulgados na página da Companhia na rede mundial de computadores – </w:t>
      </w:r>
      <w:r w:rsidRPr="00BF3B8F">
        <w:t xml:space="preserve">Internet </w:t>
      </w:r>
      <w:r w:rsidRPr="00FE6851">
        <w:t>(cele</w:t>
      </w:r>
      <w:r w:rsidR="00A2001E">
        <w:t>o</w:t>
      </w:r>
      <w:r w:rsidRPr="00FE6851">
        <w:t>redesbrasil.com.br)</w:t>
      </w:r>
      <w:r w:rsidRPr="00BF3B8F">
        <w:t>, se</w:t>
      </w:r>
      <w:r w:rsidRPr="00FB23FA">
        <w:t xml:space="preserve">mpre imediatamente após a realização ou ocorrência do ato a ser divulgado, </w:t>
      </w:r>
      <w:r w:rsidRPr="004054CF">
        <w:t>observado</w:t>
      </w:r>
      <w:r w:rsidRPr="003F3570">
        <w:t xml:space="preserve"> o estabelecido no artigo </w:t>
      </w:r>
      <w:r w:rsidRPr="00D77217">
        <w:t>289 da Lei das Sociedades</w:t>
      </w:r>
      <w:r w:rsidRPr="003F3570">
        <w:t xml:space="preserve"> por Ações e as limitações impostas pela Instrução CVM 476 em relação à publicidade da Oferta e os prazos legais, devendo a </w:t>
      </w:r>
      <w:r>
        <w:t xml:space="preserve">Companhia </w:t>
      </w:r>
      <w:r w:rsidRPr="003F3570">
        <w:t>comunicar o Agente Fiduciário e a B3 a respeito de qualquer publicação na data da sua realização</w:t>
      </w:r>
      <w:r w:rsidRPr="00FB23FA">
        <w:t>. A Companhia poderá alterar o jornal acima por outro jornal de grande circulação e de edição nacional que seja adotado para suas publicações societárias, mediante comunicação por escrito ao Agente Fiduciário e a publicação, na forma de aviso, no jornal a ser substituído.</w:t>
      </w:r>
      <w:bookmarkEnd w:id="51"/>
      <w:r w:rsidRPr="00FB23FA">
        <w:t xml:space="preserve"> </w:t>
      </w:r>
    </w:p>
    <w:p w14:paraId="60CDDC30" w14:textId="77777777" w:rsidR="00965E42" w:rsidRPr="00FB23FA" w:rsidRDefault="00965E42" w:rsidP="00965E42">
      <w:pPr>
        <w:pStyle w:val="Level2"/>
      </w:pPr>
      <w:r w:rsidRPr="00FB23FA">
        <w:rPr>
          <w:i/>
        </w:rPr>
        <w:t>Direito ao Recebimento dos Pagamentos</w:t>
      </w:r>
      <w:r w:rsidRPr="00FB23FA">
        <w:t xml:space="preserve">. Farão jus ao recebimento de qualquer valor devido aos Debenturistas nos termos desta Escritura de Emissão aqueles que </w:t>
      </w:r>
      <w:proofErr w:type="gramStart"/>
      <w:r w:rsidRPr="00FB23FA">
        <w:t>forem Debenturistas</w:t>
      </w:r>
      <w:proofErr w:type="gramEnd"/>
      <w:r w:rsidRPr="00FB23FA">
        <w:t xml:space="preserve"> no encerramento do Dia Útil imediatamente anterior à respectiva data de pagamento.</w:t>
      </w:r>
    </w:p>
    <w:p w14:paraId="397EC167" w14:textId="1E96E8ED" w:rsidR="00965E42" w:rsidRPr="003F3570" w:rsidRDefault="00965E42" w:rsidP="00965E42">
      <w:pPr>
        <w:pStyle w:val="Level2"/>
      </w:pPr>
      <w:bookmarkStart w:id="52" w:name="_Ref68898040"/>
      <w:r w:rsidRPr="006951CE">
        <w:rPr>
          <w:i/>
        </w:rPr>
        <w:t>Imunidade Tributária</w:t>
      </w:r>
      <w:r>
        <w:t xml:space="preserve">. </w:t>
      </w:r>
      <w:r w:rsidRPr="003F3570">
        <w:t xml:space="preserve">Caso qualquer Debenturista goze de algum tipo de imunidade ou isenção tributária, este deverá encaminhar ao </w:t>
      </w:r>
      <w:r>
        <w:t>Agente</w:t>
      </w:r>
      <w:r w:rsidR="00E30A17">
        <w:t xml:space="preserve"> de Liquidação</w:t>
      </w:r>
      <w:r>
        <w:t xml:space="preserve"> </w:t>
      </w:r>
      <w:r w:rsidRPr="003F3570">
        <w:t xml:space="preserve">e à </w:t>
      </w:r>
      <w:r>
        <w:t>Companhia</w:t>
      </w:r>
      <w:r w:rsidRPr="003F3570">
        <w:t xml:space="preserve">, no prazo mínimo de 10 (dez) Dias Úteis de antecedência em relação à data prevista para recebimento de valores relativos às Debêntures, documentação comprobatória dessa imunidade ou isenção tributária, sendo certo que, caso o Debenturista não envie referida documentação, a </w:t>
      </w:r>
      <w:r>
        <w:t>Companhia</w:t>
      </w:r>
      <w:r w:rsidRPr="003F3570">
        <w:t xml:space="preserve"> fará as retenções dos tributos previstos na legislação tributária em vigor nos rendimentos de tal Debenturista.</w:t>
      </w:r>
      <w:bookmarkEnd w:id="52"/>
    </w:p>
    <w:p w14:paraId="4ECE6B0D" w14:textId="0079DBF6" w:rsidR="00965E42" w:rsidRDefault="00965E42" w:rsidP="00965E42">
      <w:pPr>
        <w:pStyle w:val="Level3"/>
      </w:pPr>
      <w:r w:rsidRPr="003F3570">
        <w:rPr>
          <w:iCs/>
        </w:rPr>
        <w:t xml:space="preserve">O Debenturista que tenha apresentado </w:t>
      </w:r>
      <w:r w:rsidRPr="003F3570">
        <w:t>documentação comprobatória de sua condição de imunidade ou isenção tributária, nos termos da Cláusula </w:t>
      </w:r>
      <w:r w:rsidR="00F20CEB">
        <w:fldChar w:fldCharType="begin"/>
      </w:r>
      <w:r w:rsidR="00F20CEB">
        <w:instrText xml:space="preserve"> REF _Ref68898040 \r \h </w:instrText>
      </w:r>
      <w:r w:rsidR="00F20CEB">
        <w:fldChar w:fldCharType="separate"/>
      </w:r>
      <w:r w:rsidR="00ED7895">
        <w:t>7.21</w:t>
      </w:r>
      <w:r w:rsidR="00F20CEB">
        <w:fldChar w:fldCharType="end"/>
      </w:r>
      <w:r w:rsidR="00F20CEB">
        <w:t xml:space="preserve"> acima</w:t>
      </w:r>
      <w:r w:rsidRPr="003F3570">
        <w:t xml:space="preserve">,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w:t>
      </w:r>
      <w:proofErr w:type="spellStart"/>
      <w:r w:rsidRPr="003F3570">
        <w:t>nesta</w:t>
      </w:r>
      <w:proofErr w:type="spellEnd"/>
      <w:r w:rsidRPr="003F3570">
        <w:t xml:space="preserve"> Cláusula, deverá comunicar esse fato, de forma detalhada e por escrito, ao </w:t>
      </w:r>
      <w:r>
        <w:t xml:space="preserve">Agente </w:t>
      </w:r>
      <w:r w:rsidR="00DE079A" w:rsidRPr="00DE079A">
        <w:t>de Liquidação</w:t>
      </w:r>
      <w:r w:rsidR="00DE079A" w:rsidRPr="00DE079A" w:rsidDel="00DE079A">
        <w:t xml:space="preserve"> </w:t>
      </w:r>
      <w:r w:rsidRPr="006951CE">
        <w:t xml:space="preserve"> e ao </w:t>
      </w:r>
      <w:proofErr w:type="spellStart"/>
      <w:r w:rsidRPr="006951CE">
        <w:t>Escriturador</w:t>
      </w:r>
      <w:proofErr w:type="spellEnd"/>
      <w:r w:rsidRPr="003F3570">
        <w:t xml:space="preserve">, com cópia para a </w:t>
      </w:r>
      <w:r>
        <w:t>Companhia</w:t>
      </w:r>
      <w:r w:rsidRPr="003F3570">
        <w:t xml:space="preserve">, bem como prestar qualquer informação adicional em relação ao tema que lhe seja solicitada pelo </w:t>
      </w:r>
      <w:r>
        <w:t xml:space="preserve">Agente </w:t>
      </w:r>
      <w:r w:rsidR="00DE079A" w:rsidRPr="00DE079A">
        <w:t>de Liquidação</w:t>
      </w:r>
      <w:r w:rsidRPr="003F3570">
        <w:t xml:space="preserve"> e pelo </w:t>
      </w:r>
      <w:proofErr w:type="spellStart"/>
      <w:r w:rsidRPr="003F3570">
        <w:t>Escriturador</w:t>
      </w:r>
      <w:proofErr w:type="spellEnd"/>
      <w:r w:rsidRPr="003F3570">
        <w:t xml:space="preserve"> ou pela </w:t>
      </w:r>
      <w:r>
        <w:t>Companhia</w:t>
      </w:r>
      <w:r w:rsidRPr="003F3570">
        <w:t xml:space="preserve">, no prazo de 5 (cinco) Dias Úteis do seu conhecimento, e sempre, no mínimo, 2 </w:t>
      </w:r>
      <w:r>
        <w:t xml:space="preserve">(dois) </w:t>
      </w:r>
      <w:r w:rsidRPr="003F3570">
        <w:t xml:space="preserve">Dias Úteis de qualquer pagamento a ser realizado pela </w:t>
      </w:r>
      <w:r>
        <w:t>Companhia</w:t>
      </w:r>
      <w:r w:rsidRPr="003F3570">
        <w:t>.</w:t>
      </w:r>
      <w:r>
        <w:t xml:space="preserve"> </w:t>
      </w:r>
    </w:p>
    <w:p w14:paraId="28052FCA" w14:textId="59EA1498" w:rsidR="008674F3" w:rsidRPr="008674F3" w:rsidRDefault="00B57DEC" w:rsidP="00CC4083">
      <w:pPr>
        <w:pStyle w:val="Level2"/>
        <w:rPr>
          <w:i/>
        </w:rPr>
      </w:pPr>
      <w:r w:rsidRPr="00CC4083">
        <w:rPr>
          <w:i/>
        </w:rPr>
        <w:t>Classificação de Risco</w:t>
      </w:r>
      <w:r>
        <w:rPr>
          <w:i/>
        </w:rPr>
        <w:t xml:space="preserve">. </w:t>
      </w:r>
      <w:r w:rsidRPr="00CE0036">
        <w:rPr>
          <w:iCs/>
        </w:rPr>
        <w:t xml:space="preserve">Foi contratada, como agência de classificação de risco da Oferta, a </w:t>
      </w:r>
      <w:r w:rsidR="00D4620D">
        <w:rPr>
          <w:iCs/>
        </w:rPr>
        <w:t xml:space="preserve">Standard &amp; </w:t>
      </w:r>
      <w:proofErr w:type="spellStart"/>
      <w:r w:rsidR="00D4620D">
        <w:rPr>
          <w:iCs/>
        </w:rPr>
        <w:t>Poor’s</w:t>
      </w:r>
      <w:proofErr w:type="spellEnd"/>
      <w:r w:rsidR="00D4620D">
        <w:rPr>
          <w:iCs/>
        </w:rPr>
        <w:t xml:space="preserve"> Ratings</w:t>
      </w:r>
      <w:r w:rsidR="00D4620D" w:rsidRPr="00CE0036">
        <w:rPr>
          <w:iCs/>
        </w:rPr>
        <w:t xml:space="preserve"> </w:t>
      </w:r>
      <w:r w:rsidR="00D4620D">
        <w:rPr>
          <w:iCs/>
        </w:rPr>
        <w:t xml:space="preserve">do Brasil Ltda. </w:t>
      </w:r>
      <w:r w:rsidRPr="00CE0036">
        <w:rPr>
          <w:iCs/>
        </w:rPr>
        <w:t>(“</w:t>
      </w:r>
      <w:r w:rsidRPr="00FE6851">
        <w:rPr>
          <w:b/>
          <w:iCs/>
        </w:rPr>
        <w:t>Agência(s) de Classificação de Risco</w:t>
      </w:r>
      <w:r w:rsidRPr="00CE0036">
        <w:rPr>
          <w:iCs/>
        </w:rPr>
        <w:t>”), que atribuirá rating às Debêntures.</w:t>
      </w:r>
    </w:p>
    <w:p w14:paraId="6A070FAD" w14:textId="77777777" w:rsidR="008674F3" w:rsidRDefault="008674F3" w:rsidP="008674F3">
      <w:pPr>
        <w:pStyle w:val="Level2"/>
      </w:pPr>
      <w:bookmarkStart w:id="53" w:name="_Ref68897937"/>
      <w:r w:rsidRPr="006951CE">
        <w:rPr>
          <w:i/>
        </w:rPr>
        <w:t>Garantias</w:t>
      </w:r>
      <w:r>
        <w:t xml:space="preserve">. Em garantia do fiel, pontual e integral cumprimento das obrigações pecuniárias, principais e acessórias, presentes e futuras, assumidas pela Companhia nesta </w:t>
      </w:r>
      <w:r>
        <w:lastRenderedPageBreak/>
        <w:t xml:space="preserve">Escritura de Emissão, incluindo, mas não se limitando, das </w:t>
      </w:r>
      <w:r w:rsidRPr="00E03C95">
        <w:t>Obrigações Garantidas</w:t>
      </w:r>
      <w:r>
        <w:t>, serão constituídas, em favor dos Debenturistas:</w:t>
      </w:r>
      <w:bookmarkEnd w:id="53"/>
    </w:p>
    <w:p w14:paraId="2BF16200" w14:textId="15CA7825" w:rsidR="008674F3" w:rsidRDefault="008674F3" w:rsidP="00E953E5">
      <w:pPr>
        <w:pStyle w:val="roman3"/>
        <w:numPr>
          <w:ilvl w:val="0"/>
          <w:numId w:val="68"/>
        </w:numPr>
      </w:pPr>
      <w:bookmarkStart w:id="54" w:name="_Ref68950366"/>
      <w:r>
        <w:t>alienação fiduciária de 100% (cem por cento) das ações representativas da totalidade do capital social da Companhia, detidas pela Acionista, quer existentes ou futuras, todos os frutos, rendimentos e vantagens que forem a elas atribuídos, a qualquer título, inclusive lucros, dividendos, juros sobre o capital próprio e todos os demais valores que de qualquer outra forma vierem a ser distribuídos pela Companhia, bem como quaisquer bens em que as ações oneradas sejam convertidas (inclusive quaisquer certificados de depósitos ou valores mobiliários), todas as ações que porventura, a partir desta data, sejam atribuídas à Acionista, ou seu eventual sucessor legal ou qualquer novo acionista por meio de subscrição, por força de desmembramentos, grupamentos ou exercício de direito de preferência das ações oneradas, distribuição de bonificações, conversão de debêntures de emissão da Companhia e de titularidade da Acionista, todas as ações, valores mobiliários e demais direitos que porventura, a partir desta data, venham a substituir as ações oneradas, em razão de cancelamento das mesmas, incorporação, fusão, cisão ou qualquer outra forma de reorganização societária envolvendo a Companhia (“</w:t>
      </w:r>
      <w:r w:rsidRPr="008674F3">
        <w:rPr>
          <w:b/>
        </w:rPr>
        <w:t>Alienação Fiduciária</w:t>
      </w:r>
      <w:r>
        <w:t xml:space="preserve">”), nos termos do Contrato </w:t>
      </w:r>
      <w:r w:rsidRPr="001C2098">
        <w:t>de Alienação Fiduciária de Ações</w:t>
      </w:r>
      <w:r>
        <w:t>; e</w:t>
      </w:r>
      <w:bookmarkEnd w:id="54"/>
    </w:p>
    <w:p w14:paraId="2FDDA985" w14:textId="1373324E" w:rsidR="00B57DEC" w:rsidRPr="00FE6851" w:rsidRDefault="008674F3" w:rsidP="00E953E5">
      <w:pPr>
        <w:pStyle w:val="roman3"/>
        <w:numPr>
          <w:ilvl w:val="0"/>
          <w:numId w:val="68"/>
        </w:numPr>
      </w:pPr>
      <w:bookmarkStart w:id="55" w:name="_Ref68950778"/>
      <w:r>
        <w:t xml:space="preserve">cessão fiduciária (a) de todos os direitos creditórios, atuais e futuros, detidos e a serem detidos pela Companhia, emergentes dos Contratos do Projeto; e (b) de todos os direitos creditórios emergentes da conta corrente </w:t>
      </w:r>
      <w:r w:rsidR="004B1E20">
        <w:t>indicada no Contrato de Cessão Fiduciária</w:t>
      </w:r>
      <w:r w:rsidR="00FF7A17">
        <w:t>, na qual deverá conter o montante equivalente ao necessário para o pagamento d</w:t>
      </w:r>
      <w:r w:rsidR="00963DFC">
        <w:t>a</w:t>
      </w:r>
      <w:r w:rsidR="00FF7A17">
        <w:t xml:space="preserve"> próxim</w:t>
      </w:r>
      <w:r w:rsidR="00963DFC">
        <w:t>a</w:t>
      </w:r>
      <w:r w:rsidR="00FF7A17">
        <w:t xml:space="preserve"> </w:t>
      </w:r>
      <w:r w:rsidR="00963DFC">
        <w:t xml:space="preserve">parcela do </w:t>
      </w:r>
      <w:r w:rsidR="00FF7A17">
        <w:t>serviço da dívida das Debêntures</w:t>
      </w:r>
      <w:r>
        <w:t xml:space="preserve"> (“</w:t>
      </w:r>
      <w:r w:rsidRPr="00BF3B8F">
        <w:rPr>
          <w:b/>
        </w:rPr>
        <w:t>Banco Depositário</w:t>
      </w:r>
      <w:r>
        <w:t xml:space="preserve">” </w:t>
      </w:r>
      <w:r w:rsidRPr="00E03C95">
        <w:t>e “</w:t>
      </w:r>
      <w:r w:rsidRPr="00BF3B8F">
        <w:rPr>
          <w:b/>
        </w:rPr>
        <w:t>Conta Reserva</w:t>
      </w:r>
      <w:r w:rsidRPr="00E03C95">
        <w:t>”, respectivamente</w:t>
      </w:r>
      <w:r>
        <w:t>), inclusive enquanto em trânsito ou em processo de compensação bancária, bem como todos os seus respectivos frutos e rendimentos, incluindo os Investimentos Permitidos (conforme definido no Contrato de Cessão Fiduciária)</w:t>
      </w:r>
      <w:r w:rsidR="00BF3B8F">
        <w:t>, observados os artigos 28 e 28-A da Lei nº 8.987</w:t>
      </w:r>
      <w:r w:rsidR="00664B4B">
        <w:t>,</w:t>
      </w:r>
      <w:r w:rsidR="00BF3B8F">
        <w:t xml:space="preserve"> de 13 de fevereiro de 1995, que dispõe sobre as despesas essenciais à continuidade da prestação de serviço objeto da Concessão, conforme detalhado no Contrato de Cessão Fiduciária </w:t>
      </w:r>
      <w:r>
        <w:t>(“</w:t>
      </w:r>
      <w:r w:rsidRPr="00BF3B8F">
        <w:rPr>
          <w:b/>
        </w:rPr>
        <w:t>Cessão Fiduciária</w:t>
      </w:r>
      <w:r>
        <w:t>”, e em conjunto com a Alienação Fiduciária, as “</w:t>
      </w:r>
      <w:r w:rsidRPr="00BF3B8F">
        <w:rPr>
          <w:b/>
        </w:rPr>
        <w:t>Garantias</w:t>
      </w:r>
      <w:r>
        <w:t xml:space="preserve">”), nos termos do Contrato de Cessão Fiduciária e, em conjunto com o Contrato de Alienação Fiduciária, os </w:t>
      </w:r>
      <w:r w:rsidRPr="00E03C95">
        <w:t>“</w:t>
      </w:r>
      <w:r w:rsidRPr="00BF3B8F">
        <w:rPr>
          <w:b/>
        </w:rPr>
        <w:t>Contratos de Garantia</w:t>
      </w:r>
      <w:r>
        <w:t>”).</w:t>
      </w:r>
      <w:bookmarkEnd w:id="55"/>
      <w:r w:rsidR="00B57DEC" w:rsidRPr="00BF3B8F">
        <w:rPr>
          <w:i/>
        </w:rPr>
        <w:t xml:space="preserve"> </w:t>
      </w:r>
    </w:p>
    <w:p w14:paraId="2919F0AC" w14:textId="0E494D3B" w:rsidR="00656EB3" w:rsidRPr="00FB23FA" w:rsidRDefault="00656EB3" w:rsidP="00CC4083">
      <w:pPr>
        <w:pStyle w:val="Level1"/>
      </w:pPr>
      <w:r w:rsidRPr="00CC4083">
        <w:t>RESGATE ANTECIPADO FACULTATIVO TOTAL, AMORTIZAÇÃO EXTRAORDINÁRIA, OFERTA DE RESGATE ANTECIPADO E AQUISIÇÃO FACULTATIVA</w:t>
      </w:r>
    </w:p>
    <w:p w14:paraId="1A4B29B3" w14:textId="12C01F71" w:rsidR="00290624" w:rsidRPr="00FB23FA" w:rsidRDefault="00290624">
      <w:pPr>
        <w:pStyle w:val="Level2"/>
      </w:pPr>
      <w:bookmarkStart w:id="56" w:name="_Ref488955249"/>
      <w:bookmarkStart w:id="57" w:name="_Ref51010692"/>
      <w:bookmarkStart w:id="58" w:name="_Ref66215388"/>
      <w:bookmarkStart w:id="59" w:name="_Ref68899888"/>
      <w:bookmarkStart w:id="60" w:name="_Ref534176584"/>
      <w:bookmarkEnd w:id="45"/>
      <w:r w:rsidRPr="00FB23FA">
        <w:rPr>
          <w:i/>
        </w:rPr>
        <w:t>Resgate Antecipado Facultativo</w:t>
      </w:r>
      <w:r w:rsidRPr="00FB23FA">
        <w:t xml:space="preserve">. </w:t>
      </w:r>
      <w:bookmarkEnd w:id="56"/>
      <w:r w:rsidR="00AF3D83">
        <w:t>A</w:t>
      </w:r>
      <w:r w:rsidRPr="00FB23FA">
        <w:t xml:space="preserve"> Companhia poderá</w:t>
      </w:r>
      <w:r w:rsidR="0010276F">
        <w:t xml:space="preserve">, a partir de </w:t>
      </w:r>
      <w:r w:rsidR="00D4620D">
        <w:t>15</w:t>
      </w:r>
      <w:r w:rsidRPr="00D4620D">
        <w:t xml:space="preserve"> </w:t>
      </w:r>
      <w:r w:rsidR="0010276F" w:rsidRPr="00D4620D">
        <w:t xml:space="preserve">de </w:t>
      </w:r>
      <w:r w:rsidR="00D4620D">
        <w:t>julho</w:t>
      </w:r>
      <w:r w:rsidR="00D4620D" w:rsidRPr="00D4620D">
        <w:t xml:space="preserve"> </w:t>
      </w:r>
      <w:r w:rsidR="0010276F" w:rsidRPr="00D4620D">
        <w:t xml:space="preserve">de </w:t>
      </w:r>
      <w:r w:rsidR="00357B15" w:rsidRPr="00D4620D">
        <w:t>202</w:t>
      </w:r>
      <w:r w:rsidR="00DE079A" w:rsidRPr="00D4620D">
        <w:t>5</w:t>
      </w:r>
      <w:r w:rsidR="00D4620D">
        <w:t xml:space="preserve"> (inclusive)</w:t>
      </w:r>
      <w:r w:rsidR="00357B15">
        <w:t xml:space="preserve">, </w:t>
      </w:r>
      <w:r w:rsidRPr="00FB23FA">
        <w:t>optar por realizar o resgate antecipado facultativo total das Debêntures</w:t>
      </w:r>
      <w:r w:rsidR="00AF3D83">
        <w:t xml:space="preserve"> </w:t>
      </w:r>
      <w:r>
        <w:t>(</w:t>
      </w:r>
      <w:r w:rsidR="004C53E9" w:rsidRPr="00C76284">
        <w:rPr>
          <w:bCs/>
        </w:rPr>
        <w:t>“</w:t>
      </w:r>
      <w:r w:rsidRPr="00D0548F">
        <w:rPr>
          <w:b/>
          <w:bCs/>
        </w:rPr>
        <w:t>Resgate Antecipado Facultativo das Debêntures</w:t>
      </w:r>
      <w:r w:rsidR="004C53E9">
        <w:t>”</w:t>
      </w:r>
      <w:r>
        <w:t>)</w:t>
      </w:r>
      <w:r w:rsidRPr="00FB23FA">
        <w:t>.</w:t>
      </w:r>
      <w:bookmarkEnd w:id="57"/>
      <w:bookmarkEnd w:id="58"/>
      <w:r w:rsidR="00785CD2">
        <w:t xml:space="preserve"> </w:t>
      </w:r>
      <w:r w:rsidR="00785CD2" w:rsidRPr="00CC4083">
        <w:t xml:space="preserve">Por ocasião do Resgate Antecipado Facultativo Total, o valor devido pela </w:t>
      </w:r>
      <w:r w:rsidR="00785CD2">
        <w:t xml:space="preserve">Companhia </w:t>
      </w:r>
      <w:r w:rsidR="00785CD2" w:rsidRPr="00CC4083">
        <w:t xml:space="preserve">será equivalente ao (a) Valor Nominal Unitário das Debêntures ou </w:t>
      </w:r>
      <w:r w:rsidR="00785CD2">
        <w:t>s</w:t>
      </w:r>
      <w:r w:rsidR="00785CD2" w:rsidRPr="00CC4083">
        <w:t>aldo do Valor Nominal Unitário das Debêntures, conforme o caso</w:t>
      </w:r>
      <w:r w:rsidR="00785CD2">
        <w:t>,</w:t>
      </w:r>
      <w:r w:rsidR="00785CD2" w:rsidRPr="00CC4083">
        <w:t xml:space="preserve"> a serem resgatadas, acrescido (b) da Remuneração e demais encargos devidos e não pagos até a data do Resgate Antecipado Facultativo Total, calculado </w:t>
      </w:r>
      <w:r w:rsidR="00785CD2" w:rsidRPr="00CC4083">
        <w:rPr>
          <w:i/>
          <w:iCs/>
        </w:rPr>
        <w:t xml:space="preserve">pro rata </w:t>
      </w:r>
      <w:proofErr w:type="spellStart"/>
      <w:r w:rsidR="00785CD2" w:rsidRPr="00CC4083">
        <w:rPr>
          <w:i/>
          <w:iCs/>
        </w:rPr>
        <w:t>temporis</w:t>
      </w:r>
      <w:proofErr w:type="spellEnd"/>
      <w:r w:rsidR="00785CD2" w:rsidRPr="00CC4083">
        <w:t xml:space="preserve"> desde a </w:t>
      </w:r>
      <w:r w:rsidR="00785CD2">
        <w:t>Primeira Data de Integralização</w:t>
      </w:r>
      <w:r w:rsidR="00785CD2" w:rsidRPr="00CC4083">
        <w:t xml:space="preserve">, ou a data do pagamento da Remuneração anterior, conforme o caso, até a data do efetivo Resgate Antecipado Facultativo Total, incidente sobre o Valor Nominal Unitário ou </w:t>
      </w:r>
      <w:r w:rsidR="00785CD2">
        <w:t>s</w:t>
      </w:r>
      <w:r w:rsidR="00785CD2" w:rsidRPr="00CC4083">
        <w:t>aldo do Valor Nominal Unitário, conforme o caso</w:t>
      </w:r>
      <w:r w:rsidR="00785CD2">
        <w:t>,</w:t>
      </w:r>
      <w:r w:rsidR="00785CD2" w:rsidRPr="00CC4083">
        <w:t xml:space="preserve"> </w:t>
      </w:r>
      <w:r w:rsidR="00785CD2" w:rsidRPr="00CC4083">
        <w:lastRenderedPageBreak/>
        <w:t xml:space="preserve">e (c) de prêmio equivalente a </w:t>
      </w:r>
      <w:r w:rsidR="00D4620D">
        <w:t>0,40</w:t>
      </w:r>
      <w:r w:rsidR="00D4620D" w:rsidRPr="00CC4083">
        <w:t>% (</w:t>
      </w:r>
      <w:r w:rsidR="00D4620D">
        <w:t>quarenta centésimos</w:t>
      </w:r>
      <w:r w:rsidR="00D4620D" w:rsidRPr="00CC4083">
        <w:t xml:space="preserve"> </w:t>
      </w:r>
      <w:r w:rsidR="00785CD2" w:rsidRPr="00CC4083">
        <w:t xml:space="preserve">por cento) ao ano, </w:t>
      </w:r>
      <w:r w:rsidR="00785CD2" w:rsidRPr="00CC4083">
        <w:rPr>
          <w:i/>
          <w:iCs/>
        </w:rPr>
        <w:t xml:space="preserve">pro rata </w:t>
      </w:r>
      <w:proofErr w:type="spellStart"/>
      <w:r w:rsidR="00785CD2" w:rsidRPr="00CC4083">
        <w:rPr>
          <w:i/>
          <w:iCs/>
        </w:rPr>
        <w:t>temporis</w:t>
      </w:r>
      <w:proofErr w:type="spellEnd"/>
      <w:r w:rsidR="00785CD2" w:rsidRPr="00CC4083">
        <w:t>, base 252 (duzentos e cinquenta e dois) Dias Úteis, considerando a quantidade de Dias Úteis a transcorrer entre a data do efetivo Resgate Antecipado Facultativo Total e a Data de Vencimento das Debêntures</w:t>
      </w:r>
      <w:r w:rsidR="00785CD2">
        <w:t xml:space="preserve"> (“</w:t>
      </w:r>
      <w:r w:rsidR="00785CD2" w:rsidRPr="00D0548F">
        <w:rPr>
          <w:rFonts w:eastAsia="Arial Unicode MS"/>
          <w:b/>
        </w:rPr>
        <w:t>Valor do Resgate Antecipado Facultativo</w:t>
      </w:r>
      <w:r w:rsidR="00785CD2">
        <w:t>”)</w:t>
      </w:r>
      <w:r w:rsidR="00FF7A17">
        <w:t>, conforme fórmula abaixo:</w:t>
      </w:r>
      <w:r w:rsidR="00BF3B8F">
        <w:t xml:space="preserve"> </w:t>
      </w:r>
      <w:bookmarkEnd w:id="59"/>
    </w:p>
    <w:p w14:paraId="0EC96886" w14:textId="3B4699E2" w:rsidR="00FF7A17" w:rsidRPr="00FE6851" w:rsidRDefault="00FF7A17" w:rsidP="00FE6851">
      <w:pPr>
        <w:tabs>
          <w:tab w:val="left" w:pos="709"/>
        </w:tabs>
        <w:spacing w:line="300" w:lineRule="exact"/>
        <w:ind w:left="709"/>
        <w:jc w:val="center"/>
        <w:rPr>
          <w:rFonts w:cs="Tahoma"/>
          <w:b/>
          <w:bCs/>
        </w:rPr>
      </w:pPr>
      <w:proofErr w:type="spellStart"/>
      <w:r w:rsidRPr="00FE6851">
        <w:rPr>
          <w:rFonts w:cs="Tahoma"/>
          <w:b/>
          <w:bCs/>
        </w:rPr>
        <w:t>PUprêmio</w:t>
      </w:r>
      <w:proofErr w:type="spellEnd"/>
      <w:r w:rsidRPr="00FE6851">
        <w:rPr>
          <w:rFonts w:cs="Tahoma"/>
          <w:b/>
          <w:bCs/>
        </w:rPr>
        <w:t xml:space="preserve"> = Prêmio * (Prazo Remanescente/252) * </w:t>
      </w:r>
      <w:proofErr w:type="spellStart"/>
      <w:r w:rsidRPr="00FE6851">
        <w:rPr>
          <w:rFonts w:cs="Tahoma"/>
          <w:b/>
          <w:bCs/>
        </w:rPr>
        <w:t>PUdebênture</w:t>
      </w:r>
      <w:proofErr w:type="spellEnd"/>
    </w:p>
    <w:p w14:paraId="5FBB9EEA" w14:textId="77777777" w:rsidR="00FF7A17" w:rsidRPr="00FE6851" w:rsidRDefault="00FF7A17" w:rsidP="00FF7A17">
      <w:pPr>
        <w:tabs>
          <w:tab w:val="left" w:pos="709"/>
        </w:tabs>
        <w:spacing w:line="300" w:lineRule="exact"/>
        <w:rPr>
          <w:rFonts w:cs="Tahoma"/>
          <w:b/>
          <w:bCs/>
        </w:rPr>
      </w:pPr>
    </w:p>
    <w:p w14:paraId="2B8DC0BE" w14:textId="77777777" w:rsidR="00FF7A17" w:rsidRPr="00964EB7" w:rsidRDefault="00FF7A17" w:rsidP="00FF7A17">
      <w:pPr>
        <w:pStyle w:val="Level1"/>
        <w:numPr>
          <w:ilvl w:val="0"/>
          <w:numId w:val="0"/>
        </w:numPr>
        <w:ind w:firstLine="720"/>
        <w:rPr>
          <w:rFonts w:cs="Tahoma"/>
          <w:b w:val="0"/>
        </w:rPr>
      </w:pPr>
      <w:r w:rsidRPr="00964EB7">
        <w:rPr>
          <w:rFonts w:cs="Tahoma"/>
          <w:b w:val="0"/>
        </w:rPr>
        <w:t>Onde:</w:t>
      </w:r>
    </w:p>
    <w:p w14:paraId="78280453" w14:textId="527611F2" w:rsidR="00FF7A17" w:rsidRPr="00DE20C7" w:rsidRDefault="00FF7A17" w:rsidP="00FF7A17">
      <w:pPr>
        <w:pStyle w:val="Level1"/>
        <w:numPr>
          <w:ilvl w:val="0"/>
          <w:numId w:val="0"/>
        </w:numPr>
        <w:ind w:left="720"/>
        <w:rPr>
          <w:rFonts w:cs="Tahoma"/>
          <w:b w:val="0"/>
        </w:rPr>
      </w:pPr>
      <w:proofErr w:type="spellStart"/>
      <w:r w:rsidRPr="000E41D9">
        <w:rPr>
          <w:rFonts w:cs="Tahoma"/>
          <w:b w:val="0"/>
        </w:rPr>
        <w:t>PUdebênture</w:t>
      </w:r>
      <w:proofErr w:type="spellEnd"/>
      <w:r w:rsidRPr="000E41D9">
        <w:rPr>
          <w:rFonts w:cs="Tahoma"/>
          <w:b w:val="0"/>
        </w:rPr>
        <w:t xml:space="preserve"> = Valor Nominal Unitário ou saldo do Valor Nominal Unitário, conforme o caso, acrescido da Remuneração calculada </w:t>
      </w:r>
      <w:r w:rsidRPr="000E41D9">
        <w:rPr>
          <w:rFonts w:cs="Tahoma"/>
          <w:b w:val="0"/>
          <w:i/>
          <w:iCs/>
        </w:rPr>
        <w:t xml:space="preserve">pro rata </w:t>
      </w:r>
      <w:proofErr w:type="spellStart"/>
      <w:r w:rsidRPr="000E41D9">
        <w:rPr>
          <w:rFonts w:cs="Tahoma"/>
          <w:b w:val="0"/>
          <w:i/>
          <w:iCs/>
        </w:rPr>
        <w:t>temporis</w:t>
      </w:r>
      <w:proofErr w:type="spellEnd"/>
      <w:r w:rsidRPr="000E41D9">
        <w:rPr>
          <w:rFonts w:cs="Tahoma"/>
          <w:b w:val="0"/>
        </w:rPr>
        <w:t xml:space="preserve"> desde a Primeira </w:t>
      </w:r>
      <w:r w:rsidR="00963DFC">
        <w:rPr>
          <w:rFonts w:cs="Tahoma"/>
          <w:b w:val="0"/>
        </w:rPr>
        <w:t xml:space="preserve">Data de </w:t>
      </w:r>
      <w:r w:rsidRPr="000E41D9">
        <w:rPr>
          <w:rFonts w:cs="Tahoma"/>
          <w:b w:val="0"/>
        </w:rPr>
        <w:t>Integralização, ou da data de pagamento da Remu</w:t>
      </w:r>
      <w:r w:rsidRPr="007601A1">
        <w:rPr>
          <w:rFonts w:cs="Tahoma"/>
          <w:b w:val="0"/>
        </w:rPr>
        <w:t>neração imediatamente anterior, conforme o caso, até a Data do Resgate Antecipado Facultativo, acrescido de prêmio ao ano incidente sobre o Valor Nominal Unitário ou saldo do Valor Nominal Unitário, acrescido da Remuneração;</w:t>
      </w:r>
    </w:p>
    <w:p w14:paraId="323AD30C" w14:textId="419F2370" w:rsidR="00FF7A17" w:rsidRPr="00964EB7" w:rsidRDefault="00FF7A17" w:rsidP="00FF7A17">
      <w:pPr>
        <w:pStyle w:val="Level1"/>
        <w:numPr>
          <w:ilvl w:val="0"/>
          <w:numId w:val="0"/>
        </w:numPr>
        <w:ind w:left="709"/>
        <w:rPr>
          <w:rFonts w:cs="Tahoma"/>
          <w:b w:val="0"/>
        </w:rPr>
      </w:pPr>
      <w:r w:rsidRPr="00FE6851">
        <w:rPr>
          <w:rFonts w:cs="Tahoma"/>
          <w:b w:val="0"/>
        </w:rPr>
        <w:t xml:space="preserve">Prêmio = </w:t>
      </w:r>
      <w:r w:rsidR="00D4620D">
        <w:rPr>
          <w:rFonts w:cs="Tahoma"/>
          <w:b w:val="0"/>
        </w:rPr>
        <w:t>0,40% (quarenta centésimos por cento)</w:t>
      </w:r>
      <w:r w:rsidR="00D4620D" w:rsidRPr="00964EB7">
        <w:rPr>
          <w:rFonts w:cs="Tahoma"/>
          <w:b w:val="0"/>
        </w:rPr>
        <w:t xml:space="preserve"> </w:t>
      </w:r>
      <w:r w:rsidRPr="00964EB7">
        <w:rPr>
          <w:rFonts w:cs="Tahoma"/>
          <w:b w:val="0"/>
        </w:rPr>
        <w:t>ao ano</w:t>
      </w:r>
    </w:p>
    <w:p w14:paraId="34DADEA9" w14:textId="77777777" w:rsidR="00FF7A17" w:rsidRPr="000E41D9" w:rsidRDefault="00FF7A17" w:rsidP="00FE6851">
      <w:pPr>
        <w:pStyle w:val="Level3"/>
        <w:numPr>
          <w:ilvl w:val="0"/>
          <w:numId w:val="0"/>
        </w:numPr>
        <w:ind w:left="709"/>
        <w:rPr>
          <w:rFonts w:cs="Tahoma"/>
        </w:rPr>
      </w:pPr>
      <w:r w:rsidRPr="00964EB7">
        <w:rPr>
          <w:rFonts w:cs="Tahoma"/>
        </w:rPr>
        <w:t>Prazo Remanescente = quantidade de Dias Úteis, contados da Data do Resgate Antecipado Facultativo até a Data de Vencimento.</w:t>
      </w:r>
    </w:p>
    <w:p w14:paraId="64C48C8E" w14:textId="105550E4" w:rsidR="00785CD2" w:rsidRPr="00CC4083" w:rsidRDefault="00785CD2" w:rsidP="00FF7A17">
      <w:pPr>
        <w:pStyle w:val="Level3"/>
      </w:pPr>
      <w:r w:rsidRPr="00CC4083">
        <w:t xml:space="preserve">Caso a data de realização do Resgate Antecipado Facultativo Total coincida com uma </w:t>
      </w:r>
      <w:r>
        <w:t>d</w:t>
      </w:r>
      <w:r w:rsidRPr="00CC4083">
        <w:t xml:space="preserve">ata de </w:t>
      </w:r>
      <w:r>
        <w:t>a</w:t>
      </w:r>
      <w:r w:rsidRPr="00CC4083">
        <w:t>mortização e/ou pagamento d</w:t>
      </w:r>
      <w:r>
        <w:t>a</w:t>
      </w:r>
      <w:r w:rsidRPr="00CC4083">
        <w:t xml:space="preserve"> </w:t>
      </w:r>
      <w:r>
        <w:t>R</w:t>
      </w:r>
      <w:r w:rsidRPr="00CC4083">
        <w:t xml:space="preserve">emuneração, o prêmio previsto no item (c) da Cláusula </w:t>
      </w:r>
      <w:r>
        <w:fldChar w:fldCharType="begin"/>
      </w:r>
      <w:r>
        <w:instrText xml:space="preserve"> REF _Ref68899888 \r \h </w:instrText>
      </w:r>
      <w:r>
        <w:fldChar w:fldCharType="separate"/>
      </w:r>
      <w:r w:rsidR="00ED7895">
        <w:t>8.1</w:t>
      </w:r>
      <w:r>
        <w:fldChar w:fldCharType="end"/>
      </w:r>
      <w:r w:rsidRPr="00CC4083">
        <w:t xml:space="preserve"> acima deverá ser calculado sobre o </w:t>
      </w:r>
      <w:r>
        <w:t>s</w:t>
      </w:r>
      <w:r w:rsidRPr="00CC4083">
        <w:t>aldo do Valor Nominal Unitário após o referido pagamento.</w:t>
      </w:r>
    </w:p>
    <w:p w14:paraId="508B85E1" w14:textId="11E04BB1" w:rsidR="00290624" w:rsidRPr="00FB23FA" w:rsidRDefault="00290624" w:rsidP="00A3470E">
      <w:pPr>
        <w:pStyle w:val="Level3"/>
        <w:rPr>
          <w:rFonts w:eastAsia="Arial Unicode MS"/>
        </w:rPr>
      </w:pPr>
      <w:r w:rsidRPr="00FB23FA">
        <w:rPr>
          <w:rFonts w:eastAsia="Arial Unicode MS"/>
        </w:rPr>
        <w:t xml:space="preserve">O Resgate </w:t>
      </w:r>
      <w:r w:rsidRPr="007F64A7">
        <w:rPr>
          <w:szCs w:val="22"/>
        </w:rPr>
        <w:t>Antecipado</w:t>
      </w:r>
      <w:r w:rsidRPr="00FB23FA">
        <w:rPr>
          <w:rFonts w:eastAsia="Arial Unicode MS"/>
        </w:rPr>
        <w:t xml:space="preserve"> Facultativo das Debêntures observará o quanto segue:</w:t>
      </w:r>
    </w:p>
    <w:p w14:paraId="139BD804" w14:textId="4985CC16" w:rsidR="00290624" w:rsidRDefault="00290624" w:rsidP="00E953E5">
      <w:pPr>
        <w:pStyle w:val="roman4"/>
        <w:numPr>
          <w:ilvl w:val="0"/>
          <w:numId w:val="43"/>
        </w:numPr>
        <w:rPr>
          <w:rFonts w:eastAsia="Arial Unicode MS"/>
        </w:rPr>
      </w:pPr>
      <w:r w:rsidRPr="00A3470E">
        <w:rPr>
          <w:rFonts w:eastAsia="Arial Unicode MS"/>
        </w:rPr>
        <w:t xml:space="preserve">a Companhia informará aos Debenturistas acerca da realização do Resgate Antecipado Facultativo das Debêntures por meio de comunicação individual aos Debenturistas, com </w:t>
      </w:r>
      <w:r w:rsidRPr="00A3470E">
        <w:rPr>
          <w:szCs w:val="22"/>
        </w:rPr>
        <w:t>cópia</w:t>
      </w:r>
      <w:r w:rsidRPr="00A3470E">
        <w:rPr>
          <w:rFonts w:eastAsia="Arial Unicode MS"/>
        </w:rPr>
        <w:t xml:space="preserve"> ao Agente </w:t>
      </w:r>
      <w:r w:rsidRPr="00D0548F">
        <w:rPr>
          <w:rFonts w:eastAsia="Arial Unicode MS"/>
        </w:rPr>
        <w:t>Fiduciário</w:t>
      </w:r>
      <w:r w:rsidR="007A4534" w:rsidRPr="00D0548F">
        <w:rPr>
          <w:rFonts w:eastAsia="Arial Unicode MS"/>
        </w:rPr>
        <w:t xml:space="preserve">, </w:t>
      </w:r>
      <w:r w:rsidR="002D765C">
        <w:rPr>
          <w:rFonts w:eastAsia="Arial Unicode MS"/>
        </w:rPr>
        <w:t xml:space="preserve">à B3 e à ANBIMA, </w:t>
      </w:r>
      <w:r w:rsidRPr="00D0548F">
        <w:rPr>
          <w:rFonts w:eastAsia="Arial Unicode MS"/>
        </w:rPr>
        <w:t>ou por meio de publicação de anúncio aos Debenturista</w:t>
      </w:r>
      <w:r w:rsidR="007A4534" w:rsidRPr="00D0548F">
        <w:rPr>
          <w:rFonts w:eastAsia="Arial Unicode MS"/>
        </w:rPr>
        <w:t>s</w:t>
      </w:r>
      <w:r w:rsidRPr="00D0548F">
        <w:rPr>
          <w:rFonts w:eastAsia="Arial Unicode MS"/>
        </w:rPr>
        <w:t xml:space="preserve">, na forma prevista nesta Escritura de Emissão, com, no mínimo, </w:t>
      </w:r>
      <w:r w:rsidR="00785CD2">
        <w:rPr>
          <w:rFonts w:eastAsia="Arial Unicode MS"/>
        </w:rPr>
        <w:t>5</w:t>
      </w:r>
      <w:r w:rsidR="007A4534" w:rsidRPr="00D0548F">
        <w:rPr>
          <w:rFonts w:eastAsia="Arial Unicode MS"/>
        </w:rPr>
        <w:t xml:space="preserve"> </w:t>
      </w:r>
      <w:r w:rsidRPr="00D0548F">
        <w:rPr>
          <w:rFonts w:eastAsia="Arial Unicode MS"/>
        </w:rPr>
        <w:t>(</w:t>
      </w:r>
      <w:r w:rsidR="00785CD2">
        <w:rPr>
          <w:rFonts w:eastAsia="Arial Unicode MS"/>
        </w:rPr>
        <w:t>cinco</w:t>
      </w:r>
      <w:r w:rsidRPr="00D0548F">
        <w:rPr>
          <w:rFonts w:eastAsia="Arial Unicode MS"/>
        </w:rPr>
        <w:t>) Dias</w:t>
      </w:r>
      <w:r w:rsidRPr="00A3470E">
        <w:rPr>
          <w:rFonts w:eastAsia="Arial Unicode MS"/>
        </w:rPr>
        <w:t xml:space="preserve"> Úteis de antecedência da data definida para a realização do Resgate Antecipado Facultativo das Debêntures, a qual conterá informações sobre: (a) a data do Resgate Antecipado Facultativo das Debêntures, que deverá ser uma das datas previstas na Cláusula </w:t>
      </w:r>
      <w:r w:rsidR="002B4D73">
        <w:rPr>
          <w:rFonts w:eastAsia="Arial Unicode MS"/>
        </w:rPr>
        <w:fldChar w:fldCharType="begin"/>
      </w:r>
      <w:r w:rsidR="002B4D73">
        <w:rPr>
          <w:rFonts w:eastAsia="Arial Unicode MS"/>
        </w:rPr>
        <w:instrText xml:space="preserve"> REF _Ref70689017 \r \h </w:instrText>
      </w:r>
      <w:r w:rsidR="002B4D73">
        <w:rPr>
          <w:rFonts w:eastAsia="Arial Unicode MS"/>
        </w:rPr>
      </w:r>
      <w:r w:rsidR="002B4D73">
        <w:rPr>
          <w:rFonts w:eastAsia="Arial Unicode MS"/>
        </w:rPr>
        <w:fldChar w:fldCharType="separate"/>
      </w:r>
      <w:r w:rsidR="00ED7895">
        <w:rPr>
          <w:rFonts w:eastAsia="Arial Unicode MS"/>
        </w:rPr>
        <w:t>7.13</w:t>
      </w:r>
      <w:r w:rsidR="002B4D73">
        <w:rPr>
          <w:rFonts w:eastAsia="Arial Unicode MS"/>
        </w:rPr>
        <w:fldChar w:fldCharType="end"/>
      </w:r>
      <w:r w:rsidR="002B4D73">
        <w:rPr>
          <w:rFonts w:eastAsia="Arial Unicode MS"/>
        </w:rPr>
        <w:t xml:space="preserve"> acima</w:t>
      </w:r>
      <w:r w:rsidRPr="00A3470E">
        <w:rPr>
          <w:rFonts w:eastAsia="Arial Unicode MS"/>
        </w:rPr>
        <w:t xml:space="preserve">, observado, contudo, que a data do Resgate Antecipado Facultativo das Debêntures deverá obrigatoriamente ser um Dia Útil; (b) o Valor do Resgate Antecipado Facultativo, conforme </w:t>
      </w:r>
      <w:r w:rsidR="007A4534">
        <w:rPr>
          <w:rFonts w:eastAsia="Arial Unicode MS"/>
        </w:rPr>
        <w:t>definido abaixo</w:t>
      </w:r>
      <w:r w:rsidRPr="00A3470E">
        <w:rPr>
          <w:rFonts w:eastAsia="Arial Unicode MS"/>
        </w:rPr>
        <w:t xml:space="preserve">; e (c) demais informações eventualmente necessárias; </w:t>
      </w:r>
    </w:p>
    <w:p w14:paraId="60ECE522" w14:textId="21A14AD9" w:rsidR="002C3D9F" w:rsidRPr="002C3D9F" w:rsidRDefault="002C3D9F" w:rsidP="00E953E5">
      <w:pPr>
        <w:pStyle w:val="roman4"/>
        <w:numPr>
          <w:ilvl w:val="0"/>
          <w:numId w:val="43"/>
        </w:numPr>
        <w:rPr>
          <w:rFonts w:eastAsia="Arial Unicode MS"/>
          <w:szCs w:val="28"/>
        </w:rPr>
      </w:pPr>
      <w:r w:rsidRPr="00CC4083">
        <w:rPr>
          <w:rFonts w:eastAsia="Arial Unicode MS"/>
          <w:szCs w:val="28"/>
        </w:rPr>
        <w:t>a B3 deverá ser comunicada, por meio de correspondência</w:t>
      </w:r>
      <w:r>
        <w:rPr>
          <w:rFonts w:eastAsia="Arial Unicode MS"/>
          <w:szCs w:val="28"/>
        </w:rPr>
        <w:t xml:space="preserve"> </w:t>
      </w:r>
      <w:r w:rsidRPr="00CC4083">
        <w:rPr>
          <w:rFonts w:eastAsia="Arial Unicode MS"/>
        </w:rPr>
        <w:t xml:space="preserve">encaminhada pela Companhia, </w:t>
      </w:r>
      <w:r w:rsidR="002D765C">
        <w:rPr>
          <w:rFonts w:eastAsia="Arial Unicode MS"/>
        </w:rPr>
        <w:t xml:space="preserve">com cópia ao Agente Fiduciário e à ANBIMA, </w:t>
      </w:r>
      <w:r w:rsidRPr="00CC4083">
        <w:rPr>
          <w:rFonts w:eastAsia="Arial Unicode MS"/>
        </w:rPr>
        <w:t>com 3 (três) Dias Úteis de antecedência, da</w:t>
      </w:r>
      <w:r>
        <w:rPr>
          <w:rFonts w:eastAsia="Arial Unicode MS"/>
        </w:rPr>
        <w:t xml:space="preserve"> </w:t>
      </w:r>
      <w:r w:rsidRPr="00CC4083">
        <w:rPr>
          <w:rFonts w:eastAsia="Arial Unicode MS"/>
        </w:rPr>
        <w:t>realização do Resgate Antecipado Facultativo das Debêntures, na mesma</w:t>
      </w:r>
      <w:r>
        <w:rPr>
          <w:rFonts w:eastAsia="Arial Unicode MS"/>
        </w:rPr>
        <w:t xml:space="preserve"> </w:t>
      </w:r>
      <w:r w:rsidRPr="00CC4083">
        <w:rPr>
          <w:rFonts w:eastAsia="Arial Unicode MS"/>
        </w:rPr>
        <w:t>data em que o Debenturista for notificado;</w:t>
      </w:r>
      <w:r>
        <w:rPr>
          <w:rFonts w:eastAsia="Arial Unicode MS"/>
        </w:rPr>
        <w:t xml:space="preserve"> </w:t>
      </w:r>
    </w:p>
    <w:p w14:paraId="402FC34E" w14:textId="20826865" w:rsidR="002C3D9F" w:rsidRPr="002C3D9F" w:rsidRDefault="002C3D9F" w:rsidP="00E953E5">
      <w:pPr>
        <w:pStyle w:val="roman4"/>
        <w:numPr>
          <w:ilvl w:val="0"/>
          <w:numId w:val="43"/>
        </w:numPr>
        <w:rPr>
          <w:rFonts w:eastAsia="Arial Unicode MS"/>
          <w:szCs w:val="28"/>
        </w:rPr>
      </w:pPr>
      <w:r w:rsidRPr="00CC4083">
        <w:rPr>
          <w:rFonts w:eastAsia="Arial Unicode MS"/>
        </w:rPr>
        <w:lastRenderedPageBreak/>
        <w:t>na data de realização do Resgate Antecipado Facultativo das</w:t>
      </w:r>
      <w:r>
        <w:rPr>
          <w:rFonts w:eastAsia="Arial Unicode MS"/>
        </w:rPr>
        <w:t xml:space="preserve"> </w:t>
      </w:r>
      <w:r w:rsidRPr="00CC4083">
        <w:rPr>
          <w:rFonts w:eastAsia="Arial Unicode MS"/>
        </w:rPr>
        <w:t>Debêntures, a Companhia deverá proceder à liquidação do resgate</w:t>
      </w:r>
      <w:r>
        <w:rPr>
          <w:rFonts w:eastAsia="Arial Unicode MS"/>
        </w:rPr>
        <w:t xml:space="preserve"> </w:t>
      </w:r>
      <w:r w:rsidRPr="00CC4083">
        <w:rPr>
          <w:rFonts w:eastAsia="Arial Unicode MS"/>
        </w:rPr>
        <w:t>antecipado;</w:t>
      </w:r>
    </w:p>
    <w:p w14:paraId="5CBACBAC" w14:textId="77777777" w:rsidR="00290624" w:rsidRPr="00FB23FA" w:rsidRDefault="00290624" w:rsidP="00A3470E">
      <w:pPr>
        <w:pStyle w:val="roman4"/>
        <w:rPr>
          <w:rFonts w:eastAsia="Arial Unicode MS"/>
        </w:rPr>
      </w:pPr>
      <w:r w:rsidRPr="00FB23FA">
        <w:rPr>
          <w:rFonts w:eastAsia="Arial Unicode MS"/>
        </w:rPr>
        <w:t xml:space="preserve">no caso das Debêntures custodiadas eletronicamente na B3, </w:t>
      </w:r>
      <w:r w:rsidR="00F764D5">
        <w:rPr>
          <w:rFonts w:eastAsia="Arial Unicode MS"/>
        </w:rPr>
        <w:t xml:space="preserve">o Resgate Antecipado Facultativo das Debêntures seguirá os procedimentos de liquidação adotados pela </w:t>
      </w:r>
      <w:r w:rsidRPr="00FB23FA">
        <w:rPr>
          <w:rFonts w:eastAsia="Arial Unicode MS"/>
        </w:rPr>
        <w:t>B3; e</w:t>
      </w:r>
    </w:p>
    <w:p w14:paraId="0524647F" w14:textId="3C10A686" w:rsidR="00290624" w:rsidRPr="009570F0" w:rsidRDefault="00290624" w:rsidP="00DE079A">
      <w:pPr>
        <w:pStyle w:val="roman4"/>
        <w:rPr>
          <w:rFonts w:eastAsia="Arial Unicode MS"/>
        </w:rPr>
      </w:pPr>
      <w:r w:rsidRPr="00FB23FA">
        <w:rPr>
          <w:rFonts w:eastAsia="Arial Unicode MS"/>
        </w:rPr>
        <w:t xml:space="preserve">no caso das Debêntures não custodiadas eletronicamente na B3, </w:t>
      </w:r>
      <w:r w:rsidR="00F764D5">
        <w:rPr>
          <w:rFonts w:eastAsia="Arial Unicode MS"/>
        </w:rPr>
        <w:t>o</w:t>
      </w:r>
      <w:r w:rsidRPr="00FB23FA">
        <w:rPr>
          <w:rFonts w:eastAsia="Arial Unicode MS"/>
        </w:rPr>
        <w:t xml:space="preserve"> Resgate Antecipado Facultativo das Debêntures se dará mediante depósito a ser realizado pelo </w:t>
      </w:r>
      <w:r w:rsidR="00E75081">
        <w:rPr>
          <w:rFonts w:eastAsia="Arial Unicode MS"/>
        </w:rPr>
        <w:t xml:space="preserve">Agente </w:t>
      </w:r>
      <w:r w:rsidR="00DE079A">
        <w:rPr>
          <w:rFonts w:eastAsia="Arial Unicode MS"/>
        </w:rPr>
        <w:t>de Liquidação</w:t>
      </w:r>
      <w:r w:rsidRPr="00FB23FA">
        <w:rPr>
          <w:rFonts w:eastAsia="Arial Unicode MS"/>
        </w:rPr>
        <w:t xml:space="preserve"> nas contas correntes indicadas pelos Debenturistas</w:t>
      </w:r>
      <w:r w:rsidR="00DE079A" w:rsidRPr="00DE079A">
        <w:rPr>
          <w:rFonts w:eastAsia="Arial Unicode MS"/>
        </w:rPr>
        <w:t>, observados os procedimentos</w:t>
      </w:r>
      <w:r w:rsidR="00DE079A">
        <w:rPr>
          <w:rFonts w:eastAsia="Arial Unicode MS"/>
        </w:rPr>
        <w:t xml:space="preserve"> </w:t>
      </w:r>
      <w:r w:rsidR="00DE079A" w:rsidRPr="00DE079A">
        <w:rPr>
          <w:rFonts w:eastAsia="Arial Unicode MS"/>
        </w:rPr>
        <w:t xml:space="preserve">adotados pelo </w:t>
      </w:r>
      <w:proofErr w:type="spellStart"/>
      <w:r w:rsidR="00DE079A" w:rsidRPr="00DE079A">
        <w:rPr>
          <w:rFonts w:eastAsia="Arial Unicode MS"/>
        </w:rPr>
        <w:t>Escriturador</w:t>
      </w:r>
      <w:proofErr w:type="spellEnd"/>
      <w:r w:rsidR="00DE079A" w:rsidRPr="00DE079A">
        <w:rPr>
          <w:rFonts w:eastAsia="Arial Unicode MS"/>
        </w:rPr>
        <w:t>.</w:t>
      </w:r>
    </w:p>
    <w:p w14:paraId="6F42F0A2" w14:textId="4704C18F" w:rsidR="00785CD2" w:rsidRPr="00CC4083" w:rsidRDefault="00785CD2" w:rsidP="00CC4083">
      <w:pPr>
        <w:pStyle w:val="Level3"/>
        <w:rPr>
          <w:rFonts w:eastAsia="Arial Unicode MS"/>
        </w:rPr>
      </w:pPr>
      <w:bookmarkStart w:id="61" w:name="_Ref74154171"/>
      <w:bookmarkStart w:id="62" w:name="_Ref52369088"/>
      <w:bookmarkStart w:id="63" w:name="_Ref66215368"/>
      <w:r w:rsidRPr="00CC4083">
        <w:rPr>
          <w:rFonts w:eastAsia="Arial Unicode MS"/>
        </w:rPr>
        <w:t xml:space="preserve">As Debêntures resgatadas pela </w:t>
      </w:r>
      <w:r>
        <w:rPr>
          <w:rFonts w:eastAsia="Arial Unicode MS"/>
        </w:rPr>
        <w:t>Companhia</w:t>
      </w:r>
      <w:r w:rsidRPr="00CC4083">
        <w:rPr>
          <w:rFonts w:eastAsia="Arial Unicode MS"/>
        </w:rPr>
        <w:t>, conforme previsto nesta Cláusula, serão obrigatoriamente canceladas.</w:t>
      </w:r>
      <w:bookmarkEnd w:id="61"/>
      <w:r w:rsidRPr="00CC4083">
        <w:rPr>
          <w:rFonts w:eastAsia="Arial Unicode MS"/>
        </w:rPr>
        <w:t xml:space="preserve"> </w:t>
      </w:r>
    </w:p>
    <w:p w14:paraId="64E3D86A" w14:textId="1C8255A8" w:rsidR="00785CD2" w:rsidRPr="00785CD2" w:rsidRDefault="00785CD2" w:rsidP="00CC4083">
      <w:pPr>
        <w:pStyle w:val="Level3"/>
        <w:rPr>
          <w:rFonts w:eastAsia="Arial Unicode MS"/>
        </w:rPr>
      </w:pPr>
      <w:r w:rsidRPr="00CC4083">
        <w:rPr>
          <w:rFonts w:eastAsia="Arial Unicode MS"/>
        </w:rPr>
        <w:t>Não será admitido o resgate antecipado facultativo parcial das Debêntures.</w:t>
      </w:r>
    </w:p>
    <w:p w14:paraId="2F1037E9" w14:textId="7341CFED" w:rsidR="00290624" w:rsidRPr="00FB23FA" w:rsidRDefault="00290624">
      <w:pPr>
        <w:pStyle w:val="Level2"/>
      </w:pPr>
      <w:bookmarkStart w:id="64" w:name="_Ref285570716"/>
      <w:bookmarkStart w:id="65" w:name="_Ref366061184"/>
      <w:bookmarkStart w:id="66" w:name="_Ref488955252"/>
      <w:bookmarkStart w:id="67" w:name="_Ref515011093"/>
      <w:bookmarkEnd w:id="62"/>
      <w:bookmarkEnd w:id="63"/>
      <w:r w:rsidRPr="00FE6851">
        <w:rPr>
          <w:i/>
        </w:rPr>
        <w:t>Amortização Extraordinária Facultativa</w:t>
      </w:r>
      <w:r w:rsidRPr="00FB23FA">
        <w:t xml:space="preserve">. </w:t>
      </w:r>
      <w:r w:rsidR="00BF3B8F">
        <w:t>A Companhia não poderá, voluntariamente, realizar</w:t>
      </w:r>
      <w:r w:rsidR="000F6CE2">
        <w:t xml:space="preserve"> </w:t>
      </w:r>
      <w:r w:rsidRPr="00FB23FA">
        <w:t xml:space="preserve">a amortização extraordinária </w:t>
      </w:r>
      <w:r w:rsidR="00BF3B8F">
        <w:t xml:space="preserve">de qualquer </w:t>
      </w:r>
      <w:r w:rsidRPr="00FB23FA">
        <w:t>das Debêntures.</w:t>
      </w:r>
      <w:bookmarkEnd w:id="64"/>
      <w:bookmarkEnd w:id="65"/>
      <w:bookmarkEnd w:id="66"/>
      <w:bookmarkEnd w:id="67"/>
      <w:r w:rsidRPr="00FB23FA">
        <w:t xml:space="preserve"> </w:t>
      </w:r>
    </w:p>
    <w:p w14:paraId="1C3DAFAD" w14:textId="0F0FE0BB" w:rsidR="00290624" w:rsidRPr="007601A1" w:rsidRDefault="00290624">
      <w:pPr>
        <w:pStyle w:val="Level2"/>
        <w:rPr>
          <w:iCs/>
          <w:szCs w:val="22"/>
        </w:rPr>
      </w:pPr>
      <w:bookmarkStart w:id="68" w:name="_Ref47378463"/>
      <w:r w:rsidRPr="00FB23FA">
        <w:rPr>
          <w:i/>
        </w:rPr>
        <w:t>Oferta Facultativa de Resgate Antecipado</w:t>
      </w:r>
      <w:r w:rsidRPr="00FB23FA">
        <w:t xml:space="preserve">. </w:t>
      </w:r>
      <w:r w:rsidR="000F6CE2">
        <w:t>A</w:t>
      </w:r>
      <w:r w:rsidRPr="00FB23FA">
        <w:t xml:space="preserve"> Companhia poderá, a seu exclusivo critério, realizar oferta</w:t>
      </w:r>
      <w:r w:rsidR="002C3D9F">
        <w:t xml:space="preserve"> facultativa</w:t>
      </w:r>
      <w:r w:rsidRPr="00FB23FA">
        <w:t xml:space="preserve"> de resgate antecipado da totalidade das Debêntures</w:t>
      </w:r>
      <w:r w:rsidR="002C3D9F">
        <w:t xml:space="preserve"> (sendo vedada a oferta facultativa de resgate antecipado parcial)</w:t>
      </w:r>
      <w:r w:rsidRPr="00FB23FA">
        <w:t xml:space="preserve">, com o consequente cancelamento de tais Debêntures, que será endereçada a todos os Debenturistas, sem distinção, assegurada a igualdade de condições a todos </w:t>
      </w:r>
      <w:r w:rsidRPr="00FB23FA">
        <w:rPr>
          <w:iCs/>
        </w:rPr>
        <w:t xml:space="preserve">os Debenturistas para aceitar </w:t>
      </w:r>
      <w:r w:rsidR="000F6CE2">
        <w:rPr>
          <w:iCs/>
        </w:rPr>
        <w:t xml:space="preserve">a oferta de </w:t>
      </w:r>
      <w:r w:rsidRPr="00FB23FA">
        <w:rPr>
          <w:iCs/>
        </w:rPr>
        <w:t xml:space="preserve">resgate antecipado das </w:t>
      </w:r>
      <w:r w:rsidRPr="00FB23FA">
        <w:t>Debêntures de que forem titulares, de acordo com os termos e condições previstos abaixo</w:t>
      </w:r>
      <w:r w:rsidRPr="00FB23FA">
        <w:rPr>
          <w:iCs/>
        </w:rPr>
        <w:t xml:space="preserve"> (</w:t>
      </w:r>
      <w:r w:rsidR="004C53E9">
        <w:rPr>
          <w:iCs/>
        </w:rPr>
        <w:t>“</w:t>
      </w:r>
      <w:r w:rsidRPr="00851EB7">
        <w:rPr>
          <w:b/>
          <w:bCs/>
          <w:iCs/>
        </w:rPr>
        <w:t>Oferta Facultativa de Resgate Antecipado</w:t>
      </w:r>
      <w:r w:rsidR="004C53E9" w:rsidRPr="00FE6851">
        <w:rPr>
          <w:bCs/>
          <w:iCs/>
        </w:rPr>
        <w:t>”</w:t>
      </w:r>
      <w:r w:rsidRPr="00FB23FA">
        <w:rPr>
          <w:iCs/>
        </w:rPr>
        <w:t>):</w:t>
      </w:r>
      <w:bookmarkEnd w:id="68"/>
      <w:r w:rsidR="00BF3B8F" w:rsidRPr="00FE6851">
        <w:rPr>
          <w:i/>
          <w:iCs/>
        </w:rPr>
        <w:t xml:space="preserve"> </w:t>
      </w:r>
    </w:p>
    <w:p w14:paraId="05894503" w14:textId="5DDCA579" w:rsidR="00290624" w:rsidRPr="00FB23FA" w:rsidRDefault="00290624" w:rsidP="00E953E5">
      <w:pPr>
        <w:pStyle w:val="roman3"/>
        <w:numPr>
          <w:ilvl w:val="0"/>
          <w:numId w:val="44"/>
        </w:numPr>
      </w:pPr>
      <w:bookmarkStart w:id="69" w:name="_Ref488942306"/>
      <w:bookmarkStart w:id="70" w:name="_Ref279314174"/>
      <w:r w:rsidRPr="00FB23FA">
        <w:t xml:space="preserve">a Companhia realizará a Oferta Facultativa de Resgate Antecipado por meio de comunicação </w:t>
      </w:r>
      <w:r w:rsidR="00757753">
        <w:t>individual</w:t>
      </w:r>
      <w:r w:rsidRPr="00FB23FA">
        <w:t xml:space="preserve"> aos Debenturistas</w:t>
      </w:r>
      <w:r w:rsidR="00757753">
        <w:t>, com cópia ao Agente Fiduciário ou</w:t>
      </w:r>
      <w:r w:rsidRPr="00FB23FA">
        <w:t xml:space="preserve"> publicação de anúncio nos termos </w:t>
      </w:r>
      <w:r w:rsidRPr="002B4F52">
        <w:t>da Cláusula </w:t>
      </w:r>
      <w:r w:rsidR="00ED7895">
        <w:t>7.19 abaixo</w:t>
      </w:r>
      <w:r w:rsidRPr="00FB23FA">
        <w:t xml:space="preserve"> (</w:t>
      </w:r>
      <w:r w:rsidR="004C53E9">
        <w:t>“</w:t>
      </w:r>
      <w:r w:rsidRPr="00F119A6">
        <w:rPr>
          <w:b/>
          <w:bCs/>
        </w:rPr>
        <w:t>Comunicação de Oferta Facultativa de Resgate Antecipado</w:t>
      </w:r>
      <w:r w:rsidR="004C53E9">
        <w:t>”</w:t>
      </w:r>
      <w:r w:rsidRPr="00FB23FA">
        <w:t xml:space="preserve">), </w:t>
      </w:r>
      <w:r w:rsidR="00757753">
        <w:t xml:space="preserve">com 10 (dez) Dias Úteis de antecedência da data em que se pretende realizar a Oferta </w:t>
      </w:r>
      <w:r w:rsidR="002B4F52">
        <w:t xml:space="preserve">Facultativa </w:t>
      </w:r>
      <w:r w:rsidR="00757753">
        <w:t xml:space="preserve">de Resgate Antecipado, </w:t>
      </w:r>
      <w:r w:rsidRPr="00FB23FA">
        <w:t xml:space="preserve">o qual deverá descrever os termos e condições da Oferta Facultativa de Resgate Antecipado, incluindo (a) o </w:t>
      </w:r>
      <w:r w:rsidR="00DA4791">
        <w:t xml:space="preserve">valor </w:t>
      </w:r>
      <w:r w:rsidRPr="00FB23FA">
        <w:t xml:space="preserve">do prêmio de resgate, caso exista, que não poderá ser negativo; (b) a forma e o prazo de manifestação, à Companhia, com cópia ao Agente Fiduciário, pelos Debenturistas que optarem pela adesão à Oferta Facultativa de Resgate Antecipado; (c) a data efetiva para o resgate e o pagamento das Debêntures, que será </w:t>
      </w:r>
      <w:r w:rsidR="00DA4791">
        <w:t>em Dia Útil</w:t>
      </w:r>
      <w:r w:rsidRPr="00FB23FA">
        <w:t>; e (d) demais informações necessárias para a tomada de decisão pelos Debenturistas e à operacionalização do resgate das Debêntures;</w:t>
      </w:r>
      <w:bookmarkEnd w:id="69"/>
    </w:p>
    <w:p w14:paraId="7E292A4D" w14:textId="77777777" w:rsidR="001A5785" w:rsidRPr="003F3570" w:rsidRDefault="001A5785" w:rsidP="00E953E5">
      <w:pPr>
        <w:pStyle w:val="roman3"/>
        <w:numPr>
          <w:ilvl w:val="0"/>
          <w:numId w:val="44"/>
        </w:numPr>
      </w:pPr>
      <w:r>
        <w:t>a</w:t>
      </w:r>
      <w:r w:rsidRPr="003F3570">
        <w:t xml:space="preserve">pós a publicação dos termos da Oferta </w:t>
      </w:r>
      <w:r>
        <w:t xml:space="preserve">Facultativa </w:t>
      </w:r>
      <w:r w:rsidRPr="003F3570">
        <w:t xml:space="preserve">de Resgate Antecipado, os Debenturistas que optarem pela adesão à referida oferta terão que se manifestar à </w:t>
      </w:r>
      <w:r>
        <w:t xml:space="preserve">Companhia </w:t>
      </w:r>
      <w:r w:rsidRPr="003F3570">
        <w:t xml:space="preserve">no prazo e forma dispostos na Comunicação de Oferta </w:t>
      </w:r>
      <w:r>
        <w:t xml:space="preserve">Facultativa </w:t>
      </w:r>
      <w:r w:rsidRPr="003F3570">
        <w:t xml:space="preserve">de Resgate Antecipado, a qual ocorrerá em uma única data para todas as Debêntures objeto da Oferta </w:t>
      </w:r>
      <w:r>
        <w:t xml:space="preserve">Facultativa </w:t>
      </w:r>
      <w:r w:rsidRPr="003F3570">
        <w:t xml:space="preserve">de Resgate Antecipado, observado que a </w:t>
      </w:r>
      <w:r>
        <w:t xml:space="preserve">Companhia </w:t>
      </w:r>
      <w:r w:rsidRPr="003F3570">
        <w:t xml:space="preserve">somente poderá resgatar antecipadamente a quantidade de Debêntures que tenha </w:t>
      </w:r>
      <w:r w:rsidRPr="003F3570">
        <w:lastRenderedPageBreak/>
        <w:t>sido indicada por seus respectivos titulares em adesão</w:t>
      </w:r>
      <w:r>
        <w:t xml:space="preserve"> à Oferta Facultativa de Resgate Antecipado;</w:t>
      </w:r>
    </w:p>
    <w:p w14:paraId="0C48BE3E" w14:textId="77777777" w:rsidR="001A5785" w:rsidRPr="003F3570" w:rsidRDefault="001A5785" w:rsidP="00E953E5">
      <w:pPr>
        <w:pStyle w:val="roman3"/>
        <w:numPr>
          <w:ilvl w:val="0"/>
          <w:numId w:val="44"/>
        </w:numPr>
      </w:pPr>
      <w:r>
        <w:t>a</w:t>
      </w:r>
      <w:r w:rsidRPr="003F3570">
        <w:t xml:space="preserve"> </w:t>
      </w:r>
      <w:r>
        <w:t xml:space="preserve">Companhia </w:t>
      </w:r>
      <w:r w:rsidRPr="003F3570">
        <w:t xml:space="preserve">poderá condicionar a Oferta </w:t>
      </w:r>
      <w:r>
        <w:t xml:space="preserve">Facultativa </w:t>
      </w:r>
      <w:r w:rsidRPr="003F3570">
        <w:t xml:space="preserve">de Resgate Antecipado à aceitação deste por um percentual mínimo de Debêntures, a ser por ela definido quando da realização da Oferta </w:t>
      </w:r>
      <w:r>
        <w:t>Facultativa de Resgate Antecipado, sendo</w:t>
      </w:r>
      <w:r w:rsidRPr="003F3570">
        <w:t xml:space="preserve"> </w:t>
      </w:r>
      <w:r>
        <w:t>t</w:t>
      </w:r>
      <w:r w:rsidRPr="003F3570">
        <w:t>al percentual estipulado na Comunicação de Ofe</w:t>
      </w:r>
      <w:r>
        <w:t>rta Facultativa de Resgate Antecipado;</w:t>
      </w:r>
    </w:p>
    <w:p w14:paraId="5127056A" w14:textId="4920D7EC" w:rsidR="00290624" w:rsidRDefault="00290624" w:rsidP="00A3470E">
      <w:pPr>
        <w:pStyle w:val="roman3"/>
      </w:pPr>
      <w:r w:rsidRPr="00FB23FA">
        <w:t xml:space="preserve">a Companhia deverá (a) na respectiva data de término do prazo de adesão à Oferta Facultativa de Resgate Antecipado, confirmar ao Agente Fiduciário a realização ou não do resgate antecipado, conforme os critérios estabelecidos na Comunicação de Oferta Facultativa de Resgate Antecipado; e (b) com antecedência mínima de 3 (três) Dias Úteis da data do resgate antecipado, comunicar ao </w:t>
      </w:r>
      <w:proofErr w:type="spellStart"/>
      <w:r w:rsidRPr="00FB23FA">
        <w:t>Escriturador</w:t>
      </w:r>
      <w:proofErr w:type="spellEnd"/>
      <w:r w:rsidRPr="00FB23FA">
        <w:t xml:space="preserve">, ao </w:t>
      </w:r>
      <w:r w:rsidR="00E75081">
        <w:t xml:space="preserve">Agente </w:t>
      </w:r>
      <w:r w:rsidR="00DE079A">
        <w:t>de Liquidação</w:t>
      </w:r>
      <w:r w:rsidR="002D765C">
        <w:t xml:space="preserve">, </w:t>
      </w:r>
      <w:r w:rsidRPr="00FB23FA">
        <w:t xml:space="preserve"> à B3 </w:t>
      </w:r>
      <w:r w:rsidR="002D765C">
        <w:t xml:space="preserve">e à ANBIMA, com o de acordo do Agente Fiduciário, </w:t>
      </w:r>
      <w:r w:rsidRPr="00FB23FA">
        <w:t>a respectiva data do resgate antecipado;</w:t>
      </w:r>
    </w:p>
    <w:p w14:paraId="610784A7" w14:textId="0FDF4CA4" w:rsidR="00290624" w:rsidRPr="00FB23FA" w:rsidRDefault="00290624" w:rsidP="00A3470E">
      <w:pPr>
        <w:pStyle w:val="roman3"/>
      </w:pPr>
      <w:r w:rsidRPr="00FB23FA">
        <w:t xml:space="preserve">o valor a ser pago </w:t>
      </w:r>
      <w:bookmarkStart w:id="71" w:name="_Hlk17972622"/>
      <w:r w:rsidRPr="00FB23FA">
        <w:t xml:space="preserve">em relação a cada uma das Debêntures </w:t>
      </w:r>
      <w:bookmarkEnd w:id="71"/>
      <w:r w:rsidRPr="00FB23FA">
        <w:t>a serem resgatadas antecipadamente por meio da Oferta Facultativa de Resgate Antecipado corresponderá, cumulativamente, (a) ao Valor Nominal Unitário</w:t>
      </w:r>
      <w:r w:rsidR="00DE079A">
        <w:t xml:space="preserve"> ou saldo do Valor Nominal Unitário, conforme o caso</w:t>
      </w:r>
      <w:r w:rsidRPr="00FB23FA">
        <w:t xml:space="preserve">, acrescido </w:t>
      </w:r>
      <w:r w:rsidR="00CF7418">
        <w:t>da Remuneração</w:t>
      </w:r>
      <w:r w:rsidRPr="00FB23FA">
        <w:t>, calculad</w:t>
      </w:r>
      <w:r w:rsidR="00CF7418">
        <w:t>a</w:t>
      </w:r>
      <w:r w:rsidRPr="00FB23FA">
        <w:t xml:space="preserve"> </w:t>
      </w:r>
      <w:r w:rsidRPr="00FB23FA">
        <w:rPr>
          <w:i/>
        </w:rPr>
        <w:t xml:space="preserve">pro rata </w:t>
      </w:r>
      <w:proofErr w:type="spellStart"/>
      <w:r w:rsidRPr="00FB23FA">
        <w:rPr>
          <w:i/>
        </w:rPr>
        <w:t>temporis</w:t>
      </w:r>
      <w:proofErr w:type="spellEnd"/>
      <w:r w:rsidRPr="00FB23FA">
        <w:t xml:space="preserve">, desde a Primeira Data de Integralização ou a data de pagamento </w:t>
      </w:r>
      <w:r w:rsidR="00CF7418">
        <w:t xml:space="preserve">da Remuneração </w:t>
      </w:r>
      <w:r w:rsidRPr="00FB23FA">
        <w:t>imediatamente anterior, conforme o caso, até a data do efetivo pagamento; e (b) se for o caso, de prêmio de resgate antecipado a ser oferecido aos Debenturistas, a exclusivo critério da Companhia, que não poderá ser negativo;</w:t>
      </w:r>
    </w:p>
    <w:p w14:paraId="7878F001" w14:textId="110FD866" w:rsidR="00290624" w:rsidRPr="00FB23FA" w:rsidRDefault="00290624">
      <w:pPr>
        <w:pStyle w:val="roman3"/>
      </w:pPr>
      <w:r w:rsidRPr="00FB23FA">
        <w:t xml:space="preserve">o pagamento das Debêntures resgatadas antecipadamente por meio da Oferta Facultativa de Resgate Antecipado será realizado nos termos da </w:t>
      </w:r>
      <w:r w:rsidRPr="006951CE">
        <w:t>Cláusula </w:t>
      </w:r>
      <w:r w:rsidR="001047B8">
        <w:fldChar w:fldCharType="begin"/>
      </w:r>
      <w:r w:rsidR="001047B8">
        <w:instrText xml:space="preserve"> REF _Ref68950134 \r \h </w:instrText>
      </w:r>
      <w:r w:rsidR="001047B8">
        <w:fldChar w:fldCharType="separate"/>
      </w:r>
      <w:r w:rsidR="00ED7895">
        <w:t>7.14</w:t>
      </w:r>
      <w:r w:rsidR="001047B8">
        <w:fldChar w:fldCharType="end"/>
      </w:r>
      <w:r w:rsidR="00ED7895">
        <w:t xml:space="preserve"> acima</w:t>
      </w:r>
      <w:r w:rsidRPr="00FB23FA">
        <w:t>; e</w:t>
      </w:r>
    </w:p>
    <w:p w14:paraId="529C416F" w14:textId="77777777" w:rsidR="00290624" w:rsidRPr="00FB23FA" w:rsidRDefault="00290624" w:rsidP="00A3470E">
      <w:pPr>
        <w:pStyle w:val="roman3"/>
      </w:pPr>
      <w:r w:rsidRPr="00FB23FA">
        <w:t xml:space="preserve">o resgate antecipado, com relação às Debêntures que (a) estejam custodiadas eletronicamente na B3, será realizado em conformidade com os procedimentos operacionais da B3; e (b) não estejam custodiadas eletronicamente na B3, será realizado em conformidade com os procedimentos operacionais do </w:t>
      </w:r>
      <w:proofErr w:type="spellStart"/>
      <w:r w:rsidRPr="00FB23FA">
        <w:t>Escriturador</w:t>
      </w:r>
      <w:bookmarkStart w:id="72" w:name="_Hlk2013990"/>
      <w:proofErr w:type="spellEnd"/>
      <w:r w:rsidRPr="00FB23FA">
        <w:t>.</w:t>
      </w:r>
    </w:p>
    <w:bookmarkEnd w:id="72"/>
    <w:p w14:paraId="4F872EE4" w14:textId="751209AC" w:rsidR="00290624" w:rsidRPr="00FB23FA" w:rsidRDefault="00290624" w:rsidP="00290624">
      <w:pPr>
        <w:pStyle w:val="Level2"/>
      </w:pPr>
      <w:r w:rsidRPr="00FB23FA">
        <w:rPr>
          <w:i/>
        </w:rPr>
        <w:t>Aquisição Facultativa</w:t>
      </w:r>
      <w:r w:rsidRPr="00FB23FA">
        <w:t xml:space="preserve">. </w:t>
      </w:r>
      <w:bookmarkEnd w:id="70"/>
      <w:r w:rsidRPr="00FB23FA">
        <w:t>A Companhia</w:t>
      </w:r>
      <w:r w:rsidR="00CC2FF6">
        <w:t xml:space="preserve"> poderá </w:t>
      </w:r>
      <w:r w:rsidRPr="00FB23FA">
        <w:t>adquirir Debêntures, desde que, conforme aplicável, observem o disposto no artigo 55, parágrafo 3º, da Lei das Sociedades por Ações, e na regulamentação aplicável da CVM, incluindo os termos da Instrução da CVM n.º 620, de 17 de março de 2020, conforme alterada</w:t>
      </w:r>
      <w:r w:rsidR="00CC2FF6">
        <w:t xml:space="preserve">, </w:t>
      </w:r>
      <w:r w:rsidR="00CC2FF6" w:rsidRPr="003F3570">
        <w:t xml:space="preserve">devendo tal fato, se assim exigido pelas disposições legais e regulamentares aplicáveis, constar do relatório da administração e das demonstrações financeiras da </w:t>
      </w:r>
      <w:r w:rsidR="00CC2FF6">
        <w:t>Companhia</w:t>
      </w:r>
      <w:r w:rsidRPr="00FB23FA">
        <w:t>. As Debêntures adquiridas pela Companhia poderão, a critério da Companhia, ser canceladas, permanecer em tesouraria ou ser novamente colocadas no mercado. As Debêntures adquiridas pela Companhia para permanência em tesouraria nos termos desta Cláusula, se e quando recolocadas no mercado, farão jus à mesma Remuneração aplicável às demais Debêntures.</w:t>
      </w:r>
    </w:p>
    <w:p w14:paraId="67597CF8" w14:textId="03220B4F" w:rsidR="00965E42" w:rsidRPr="00CC4083" w:rsidRDefault="00965E42" w:rsidP="00CC4083">
      <w:pPr>
        <w:pStyle w:val="Level1"/>
      </w:pPr>
      <w:bookmarkStart w:id="73" w:name="_Ref534176672"/>
      <w:bookmarkStart w:id="74" w:name="_Ref359943667"/>
      <w:bookmarkEnd w:id="60"/>
      <w:r>
        <w:t>VENCIMENTO ANTECIPADO</w:t>
      </w:r>
    </w:p>
    <w:p w14:paraId="082069CD" w14:textId="78817B74" w:rsidR="00290624" w:rsidRPr="00FB23FA" w:rsidRDefault="00290624" w:rsidP="00290624">
      <w:pPr>
        <w:pStyle w:val="Level2"/>
      </w:pPr>
      <w:bookmarkStart w:id="75" w:name="_Ref70688276"/>
      <w:r w:rsidRPr="00FB23FA">
        <w:rPr>
          <w:i/>
        </w:rPr>
        <w:t>Vencimento Antecipado</w:t>
      </w:r>
      <w:r w:rsidRPr="00FB23FA">
        <w:t xml:space="preserve">. Sujeito ao disposto </w:t>
      </w:r>
      <w:r w:rsidRPr="00940B49">
        <w:t>nas Cláusulas </w:t>
      </w:r>
      <w:r w:rsidRPr="00940B49">
        <w:fldChar w:fldCharType="begin"/>
      </w:r>
      <w:r w:rsidRPr="00940B49">
        <w:instrText xml:space="preserve"> REF _Ref356481657 \n \h  \* MERGEFORMAT </w:instrText>
      </w:r>
      <w:r w:rsidRPr="00940B49">
        <w:fldChar w:fldCharType="separate"/>
      </w:r>
      <w:r w:rsidR="00ED7895">
        <w:t>9.1.1</w:t>
      </w:r>
      <w:r w:rsidRPr="00940B49">
        <w:fldChar w:fldCharType="end"/>
      </w:r>
      <w:r w:rsidRPr="00940B49">
        <w:t xml:space="preserve"> a </w:t>
      </w:r>
      <w:r w:rsidRPr="00940B49">
        <w:fldChar w:fldCharType="begin"/>
      </w:r>
      <w:r w:rsidRPr="00940B49">
        <w:instrText xml:space="preserve"> REF _Ref359943492 \n \p \h  \* MERGEFORMAT </w:instrText>
      </w:r>
      <w:r w:rsidRPr="00940B49">
        <w:fldChar w:fldCharType="separate"/>
      </w:r>
      <w:r w:rsidR="00ED7895">
        <w:t>9.1.7 abaixo</w:t>
      </w:r>
      <w:r w:rsidRPr="00940B49">
        <w:fldChar w:fldCharType="end"/>
      </w:r>
      <w:r w:rsidRPr="00940B49">
        <w:t>, o</w:t>
      </w:r>
      <w:r w:rsidRPr="00FB23FA">
        <w:t xml:space="preserve"> Agente Fiduciário deverá considerar antecipadamente vencidas as obrigações decorrentes das </w:t>
      </w:r>
      <w:r w:rsidRPr="00FB23FA">
        <w:lastRenderedPageBreak/>
        <w:t xml:space="preserve">Debêntures, e exigir o imediato pagamento, pela Companhia, </w:t>
      </w:r>
      <w:r w:rsidR="00BF4AAD">
        <w:t>do Valor Nominal Unitário</w:t>
      </w:r>
      <w:r w:rsidR="009570F0">
        <w:t xml:space="preserve"> ou saldo do Valor Nominal Unitário, conforme o caso</w:t>
      </w:r>
      <w:r w:rsidR="00BF4AAD">
        <w:t xml:space="preserve">, acrescido da Remuneração aplicável, calculada </w:t>
      </w:r>
      <w:r w:rsidR="00BF4AAD" w:rsidRPr="00772B95">
        <w:rPr>
          <w:i/>
        </w:rPr>
        <w:t xml:space="preserve">pro rata </w:t>
      </w:r>
      <w:proofErr w:type="spellStart"/>
      <w:r w:rsidR="00BF4AAD" w:rsidRPr="00772B95">
        <w:rPr>
          <w:i/>
        </w:rPr>
        <w:t>temporis</w:t>
      </w:r>
      <w:proofErr w:type="spellEnd"/>
      <w:r w:rsidR="00BF4AAD">
        <w:t xml:space="preserve"> desde a </w:t>
      </w:r>
      <w:r w:rsidR="00FA5C41">
        <w:t xml:space="preserve">Primeira Data de Integralização até a data do efetivo pagamento, </w:t>
      </w:r>
      <w:r w:rsidR="00F42C29">
        <w:t>sem prejuízo, quando for o caso, dos Encargos Moratórios</w:t>
      </w:r>
      <w:r w:rsidRPr="00FB23FA">
        <w:t xml:space="preserve">, na ocorrência de qualquer dos eventos previstos </w:t>
      </w:r>
      <w:r w:rsidRPr="00940B49">
        <w:t>nas Cláusulas </w:t>
      </w:r>
      <w:r w:rsidRPr="00940B49">
        <w:fldChar w:fldCharType="begin"/>
      </w:r>
      <w:r w:rsidRPr="00940B49">
        <w:instrText xml:space="preserve"> REF _Ref356481657 \n \p \h  \* MERGEFORMAT </w:instrText>
      </w:r>
      <w:r w:rsidRPr="00940B49">
        <w:fldChar w:fldCharType="separate"/>
      </w:r>
      <w:r w:rsidR="00ED7895">
        <w:t>9.1.1 abaixo</w:t>
      </w:r>
      <w:r w:rsidRPr="00940B49">
        <w:fldChar w:fldCharType="end"/>
      </w:r>
      <w:r w:rsidRPr="00940B49">
        <w:t xml:space="preserve"> e </w:t>
      </w:r>
      <w:r w:rsidRPr="00940B49">
        <w:fldChar w:fldCharType="begin"/>
      </w:r>
      <w:r w:rsidRPr="00940B49">
        <w:instrText xml:space="preserve"> REF _Ref356481704 \n \p \h  \* MERGEFORMAT </w:instrText>
      </w:r>
      <w:r w:rsidRPr="00940B49">
        <w:fldChar w:fldCharType="separate"/>
      </w:r>
      <w:r w:rsidR="00ED7895">
        <w:t>9.1.2 abaixo</w:t>
      </w:r>
      <w:r w:rsidRPr="00940B49">
        <w:fldChar w:fldCharType="end"/>
      </w:r>
      <w:r w:rsidRPr="00FB23FA">
        <w:t xml:space="preserve"> (cada evento, um </w:t>
      </w:r>
      <w:r w:rsidR="004C53E9">
        <w:t>“</w:t>
      </w:r>
      <w:r w:rsidRPr="00851EB7">
        <w:rPr>
          <w:b/>
          <w:bCs/>
        </w:rPr>
        <w:t>Evento de Inadimplemento</w:t>
      </w:r>
      <w:r w:rsidR="004C53E9">
        <w:t>”</w:t>
      </w:r>
      <w:r w:rsidRPr="00FB23FA">
        <w:t>)</w:t>
      </w:r>
      <w:bookmarkEnd w:id="73"/>
      <w:r w:rsidRPr="00FB23FA">
        <w:t>.</w:t>
      </w:r>
      <w:bookmarkEnd w:id="74"/>
      <w:bookmarkEnd w:id="75"/>
    </w:p>
    <w:p w14:paraId="5E879A2A" w14:textId="5746557A" w:rsidR="00290624" w:rsidRPr="00FB23FA" w:rsidRDefault="00290624" w:rsidP="00A3470E">
      <w:pPr>
        <w:pStyle w:val="Level3"/>
      </w:pPr>
      <w:bookmarkStart w:id="76" w:name="_Ref356481657"/>
      <w:r w:rsidRPr="00FB23FA">
        <w:t xml:space="preserve">Constituem Eventos de Inadimplemento que acarretam o vencimento antecipado automático das obrigações decorrentes das Debêntures, independentemente de aviso ou notificação, judicial ou extrajudicial, aplicando-se o disposto </w:t>
      </w:r>
      <w:r w:rsidRPr="00940B49">
        <w:t>na Cláusula </w:t>
      </w:r>
      <w:r w:rsidRPr="00940B49">
        <w:fldChar w:fldCharType="begin"/>
      </w:r>
      <w:r w:rsidRPr="00940B49">
        <w:instrText xml:space="preserve"> REF _Ref130283217 \n \p \h  \* MERGEFORMAT </w:instrText>
      </w:r>
      <w:r w:rsidRPr="00940B49">
        <w:fldChar w:fldCharType="separate"/>
      </w:r>
      <w:r w:rsidR="00ED7895">
        <w:t>9.1.3 abaixo</w:t>
      </w:r>
      <w:r w:rsidRPr="00940B49">
        <w:fldChar w:fldCharType="end"/>
      </w:r>
      <w:r w:rsidRPr="00FB23FA">
        <w:t>:</w:t>
      </w:r>
      <w:bookmarkEnd w:id="76"/>
    </w:p>
    <w:p w14:paraId="13321C0C" w14:textId="00303AC0" w:rsidR="00290624" w:rsidRPr="00FB23FA" w:rsidRDefault="00290624" w:rsidP="00E953E5">
      <w:pPr>
        <w:pStyle w:val="roman4"/>
        <w:numPr>
          <w:ilvl w:val="0"/>
          <w:numId w:val="45"/>
        </w:numPr>
      </w:pPr>
      <w:bookmarkStart w:id="77" w:name="_Ref137475231"/>
      <w:bookmarkStart w:id="78" w:name="_Ref149033996"/>
      <w:bookmarkStart w:id="79" w:name="_Ref164238998"/>
      <w:bookmarkStart w:id="80" w:name="_Ref130283570"/>
      <w:bookmarkStart w:id="81" w:name="_Ref130301134"/>
      <w:bookmarkStart w:id="82" w:name="_Ref137104995"/>
      <w:bookmarkStart w:id="83" w:name="_Ref137475230"/>
      <w:r w:rsidRPr="00FB23FA">
        <w:t>inadimplemento, pela Companhia de qualquer obrigação pecuniária relativa às Debêntures e/ou prevista nesta Escritura de Emissão</w:t>
      </w:r>
      <w:r w:rsidRPr="00635201">
        <w:t xml:space="preserve"> </w:t>
      </w:r>
      <w:r w:rsidRPr="00E2785D">
        <w:t xml:space="preserve">e/ou </w:t>
      </w:r>
      <w:r>
        <w:t>em</w:t>
      </w:r>
      <w:r w:rsidRPr="00E2785D">
        <w:t xml:space="preserve"> qualquer dos demais </w:t>
      </w:r>
      <w:r w:rsidR="008A47C1">
        <w:t>Documentos das Obrigações Garantidas</w:t>
      </w:r>
      <w:r w:rsidRPr="00FB23FA">
        <w:t>, na respectiva data de pagamento, não sanado no prazo de 2 (dois) Dias Úteis contados da data do respectivo inadimplemento;</w:t>
      </w:r>
      <w:bookmarkEnd w:id="77"/>
      <w:bookmarkEnd w:id="78"/>
      <w:bookmarkEnd w:id="79"/>
    </w:p>
    <w:p w14:paraId="046AA339" w14:textId="77777777" w:rsidR="00290624" w:rsidRPr="00FB23FA" w:rsidRDefault="00290624" w:rsidP="00A3470E">
      <w:pPr>
        <w:pStyle w:val="roman4"/>
      </w:pPr>
      <w:bookmarkStart w:id="84" w:name="_Ref352202606"/>
      <w:r w:rsidRPr="00FB23FA">
        <w:t>liquidação, dissolução ou extinção da Companhia;</w:t>
      </w:r>
      <w:bookmarkEnd w:id="84"/>
    </w:p>
    <w:p w14:paraId="0A04714A" w14:textId="77777777" w:rsidR="00290624" w:rsidRPr="00FB23FA" w:rsidRDefault="00290624" w:rsidP="00A3470E">
      <w:pPr>
        <w:pStyle w:val="roman4"/>
      </w:pPr>
      <w:r w:rsidRPr="00FB23FA">
        <w:t>(a) decretação de falência da Companhia; (b) pedido de autofalência formulado pela Companhia; (c) pedido de falência da Companhia, formulado por terceiros, não elidido no prazo legal</w:t>
      </w:r>
      <w:r w:rsidR="006201AD">
        <w:t xml:space="preserve">; </w:t>
      </w:r>
      <w:r w:rsidR="006201AD" w:rsidRPr="00917951">
        <w:t>(</w:t>
      </w:r>
      <w:r w:rsidR="006201AD">
        <w:t>d</w:t>
      </w:r>
      <w:r w:rsidR="006201AD" w:rsidRPr="00917951">
        <w:t>) apresentação, pela Companhia, de plano de recuperação extrajudicial a qualquer credor ou classe de credores, independentemente de ter sido solicitada ou obtida a aprovação judicial do referido plano; ou (</w:t>
      </w:r>
      <w:r w:rsidR="006201AD">
        <w:t>e</w:t>
      </w:r>
      <w:r w:rsidR="006201AD" w:rsidRPr="00917951">
        <w:t>) pedido de recuperação judicial pela Companhia, independentemente de a recuperação ter sido aceita ou concedida pelo juízo competente</w:t>
      </w:r>
      <w:r w:rsidRPr="00FB23FA">
        <w:t xml:space="preserve">; </w:t>
      </w:r>
    </w:p>
    <w:p w14:paraId="677AE478" w14:textId="77777777" w:rsidR="00290624" w:rsidRPr="00FB23FA" w:rsidRDefault="00290624" w:rsidP="00A3470E">
      <w:pPr>
        <w:pStyle w:val="roman4"/>
      </w:pPr>
      <w:bookmarkStart w:id="85" w:name="_Ref328666840"/>
      <w:r w:rsidRPr="00FB23FA">
        <w:t>transformação da forma societária da Companhia de sociedade por ações para qualquer outro tipo societário, nos termos dos artigos 220 a 222 da Lei das Sociedades por Ações;</w:t>
      </w:r>
      <w:bookmarkEnd w:id="85"/>
    </w:p>
    <w:p w14:paraId="709BBF76" w14:textId="77777777" w:rsidR="00290624" w:rsidRPr="00FB23FA" w:rsidRDefault="00290624" w:rsidP="00A3470E">
      <w:pPr>
        <w:pStyle w:val="roman4"/>
      </w:pPr>
      <w:bookmarkStart w:id="86" w:name="_Ref50984987"/>
      <w:r w:rsidRPr="00FB23FA">
        <w:t>extinção definitiva ou transferência (total ou parcial) da Concessão ou encampação, caducidade, rescisão, anulação ou intervenção, pelo Poder Concedente, da Concessão;</w:t>
      </w:r>
      <w:bookmarkEnd w:id="86"/>
    </w:p>
    <w:p w14:paraId="220CF2FA" w14:textId="12D58AF0" w:rsidR="00290624" w:rsidRDefault="00290624" w:rsidP="00A3470E">
      <w:pPr>
        <w:pStyle w:val="roman4"/>
      </w:pPr>
      <w:r w:rsidRPr="00FB23FA">
        <w:t xml:space="preserve">vencimento antecipado de qualquer </w:t>
      </w:r>
      <w:r w:rsidR="00A2001E">
        <w:t>dívida</w:t>
      </w:r>
      <w:r w:rsidR="006201AD" w:rsidRPr="00FE6851">
        <w:t xml:space="preserve"> </w:t>
      </w:r>
      <w:r w:rsidR="006201AD">
        <w:t xml:space="preserve">financeira </w:t>
      </w:r>
      <w:r w:rsidRPr="00FB23FA">
        <w:t xml:space="preserve">da Companhia, </w:t>
      </w:r>
      <w:r w:rsidR="006201AD">
        <w:t xml:space="preserve">com terceiros </w:t>
      </w:r>
      <w:r w:rsidRPr="00FB23FA">
        <w:t xml:space="preserve">em valor, individual ou agregado, igual ou superior </w:t>
      </w:r>
      <w:r w:rsidRPr="001C0DB6">
        <w:t xml:space="preserve">a </w:t>
      </w:r>
      <w:r w:rsidRPr="00FE6851">
        <w:t>R$10.000.000,00 (dez milhões de reais)</w:t>
      </w:r>
      <w:r w:rsidRPr="001C0DB6">
        <w:t>, atualizados</w:t>
      </w:r>
      <w:r w:rsidRPr="00FB23FA">
        <w:t xml:space="preserve"> anualmente, a partir da Data de Emissão, pela variação positiva do IPCA, ou seu equivalente em outras moedas; </w:t>
      </w:r>
      <w:r>
        <w:t>ou</w:t>
      </w:r>
      <w:r w:rsidR="00940B49">
        <w:t xml:space="preserve"> </w:t>
      </w:r>
    </w:p>
    <w:p w14:paraId="65D223E1" w14:textId="554A7AE4" w:rsidR="00290624" w:rsidRPr="005319E1" w:rsidRDefault="00290624" w:rsidP="00A3470E">
      <w:pPr>
        <w:pStyle w:val="roman4"/>
      </w:pPr>
      <w:r w:rsidRPr="007A248A">
        <w:t>invalidade, nulidade, inexequi</w:t>
      </w:r>
      <w:r w:rsidRPr="009B24BD">
        <w:t>bilidade, rescisão ou ineficácia total desta Escritura de Emissão</w:t>
      </w:r>
      <w:r>
        <w:t xml:space="preserve"> </w:t>
      </w:r>
      <w:r w:rsidRPr="00E2785D">
        <w:t xml:space="preserve">e/ou de qualquer dos demais </w:t>
      </w:r>
      <w:r w:rsidR="008A47C1">
        <w:t>Documentos das Obrigações Garantidas</w:t>
      </w:r>
      <w:r w:rsidRPr="009B24BD">
        <w:t>.</w:t>
      </w:r>
    </w:p>
    <w:p w14:paraId="49B75E62" w14:textId="0309CE83" w:rsidR="00290624" w:rsidRPr="00FB23FA" w:rsidRDefault="00290624" w:rsidP="00A3470E">
      <w:pPr>
        <w:pStyle w:val="Level3"/>
      </w:pPr>
      <w:bookmarkStart w:id="87" w:name="_DV_M45"/>
      <w:bookmarkStart w:id="88" w:name="_Ref356481704"/>
      <w:bookmarkStart w:id="89" w:name="_Ref359943338"/>
      <w:bookmarkStart w:id="90" w:name="_Ref130283254"/>
      <w:bookmarkEnd w:id="80"/>
      <w:bookmarkEnd w:id="81"/>
      <w:bookmarkEnd w:id="82"/>
      <w:bookmarkEnd w:id="83"/>
      <w:bookmarkEnd w:id="87"/>
      <w:r w:rsidRPr="00FB23FA">
        <w:t xml:space="preserve">Constituem Eventos de Inadimplemento que podem acarretar o vencimento antecipado </w:t>
      </w:r>
      <w:r>
        <w:t xml:space="preserve">não automático </w:t>
      </w:r>
      <w:r w:rsidRPr="00FB23FA">
        <w:t xml:space="preserve">das obrigações decorrentes das Debêntures, aplicando-se </w:t>
      </w:r>
      <w:r w:rsidRPr="00FB23FA">
        <w:lastRenderedPageBreak/>
        <w:t xml:space="preserve">o disposto </w:t>
      </w:r>
      <w:r w:rsidRPr="00940B49">
        <w:t>na Cláusula </w:t>
      </w:r>
      <w:r w:rsidRPr="00940B49">
        <w:fldChar w:fldCharType="begin"/>
      </w:r>
      <w:r w:rsidRPr="00940B49">
        <w:instrText xml:space="preserve"> REF _Ref130283218 \n \p \h  \* MERGEFORMAT </w:instrText>
      </w:r>
      <w:r w:rsidRPr="00940B49">
        <w:fldChar w:fldCharType="separate"/>
      </w:r>
      <w:r w:rsidR="00ED7895">
        <w:t>9.1.4 abaixo</w:t>
      </w:r>
      <w:r w:rsidRPr="00940B49">
        <w:fldChar w:fldCharType="end"/>
      </w:r>
      <w:r w:rsidRPr="00940B49">
        <w:t>,</w:t>
      </w:r>
      <w:r w:rsidRPr="00FB23FA">
        <w:t xml:space="preserve"> qualquer dos eventos previstos em lei e/ou qualquer dos seguintes Eventos de Inadimplemento:</w:t>
      </w:r>
      <w:bookmarkEnd w:id="88"/>
      <w:bookmarkEnd w:id="89"/>
    </w:p>
    <w:p w14:paraId="1AACA1CE" w14:textId="444C53C4" w:rsidR="006256BB" w:rsidRDefault="006256BB" w:rsidP="00E953E5">
      <w:pPr>
        <w:pStyle w:val="roman4"/>
        <w:numPr>
          <w:ilvl w:val="0"/>
          <w:numId w:val="46"/>
        </w:numPr>
      </w:pPr>
      <w:r w:rsidRPr="00FB23FA">
        <w:t>inadimplemento, pela Companhia, de qualquer obrigação não pecuniária prevista nesta Escritura de Emissão</w:t>
      </w:r>
      <w:r>
        <w:t xml:space="preserve"> e/ou em qualquer dos demais </w:t>
      </w:r>
      <w:r w:rsidR="008A47C1">
        <w:t>Documentos das Obrigações Garantidas</w:t>
      </w:r>
      <w:r w:rsidRPr="00FB23FA">
        <w:t>, não sanado no prazo de 30 (trinta) dias contados da data (a) da notificação ao Agente Fiduciário neste sentido; ou (b) em que a Companhia tomar ciência do inadimplemento da obrigação, o que ocorrer primeiro, sendo que o prazo previsto neste inciso não se aplica para qualquer dos demais Eventos de Inadimplemento;</w:t>
      </w:r>
    </w:p>
    <w:p w14:paraId="6BC82B42" w14:textId="35FEA2DE" w:rsidR="00290624" w:rsidRPr="00FB23FA" w:rsidRDefault="00290624" w:rsidP="00E953E5">
      <w:pPr>
        <w:pStyle w:val="roman4"/>
        <w:numPr>
          <w:ilvl w:val="0"/>
          <w:numId w:val="46"/>
        </w:numPr>
      </w:pPr>
      <w:r w:rsidRPr="00FB23FA">
        <w:t>inadimplemento</w:t>
      </w:r>
      <w:r w:rsidR="00AE5B22">
        <w:t>,</w:t>
      </w:r>
      <w:r w:rsidRPr="00FB23FA">
        <w:t xml:space="preserve"> </w:t>
      </w:r>
      <w:r w:rsidR="00AE5B22">
        <w:t xml:space="preserve">pela Companhia, </w:t>
      </w:r>
      <w:r w:rsidR="00AE5B22" w:rsidRPr="00917951">
        <w:t xml:space="preserve">não sanado no prazo de cura previsto no respectivo contrato, ou, em sua falta, no prazo de </w:t>
      </w:r>
      <w:r w:rsidR="001C0DB6">
        <w:t>2</w:t>
      </w:r>
      <w:r w:rsidR="00AE5B22" w:rsidRPr="00917951">
        <w:t xml:space="preserve"> (</w:t>
      </w:r>
      <w:r w:rsidR="001C0DB6">
        <w:t>dois</w:t>
      </w:r>
      <w:r w:rsidR="00AE5B22" w:rsidRPr="00917951">
        <w:t>) Dias Úteis contados da data do respectivo inadimplemento</w:t>
      </w:r>
      <w:r w:rsidR="00AE5B22">
        <w:t>,</w:t>
      </w:r>
      <w:r w:rsidR="00AE5B22" w:rsidRPr="00917951">
        <w:t xml:space="preserve"> </w:t>
      </w:r>
      <w:r w:rsidRPr="00FB23FA">
        <w:t xml:space="preserve">de qualquer </w:t>
      </w:r>
      <w:r w:rsidR="00F56C2D" w:rsidRPr="00F56C2D">
        <w:t>dív</w:t>
      </w:r>
      <w:r w:rsidR="00F56C2D">
        <w:t>i</w:t>
      </w:r>
      <w:r w:rsidR="00F56C2D" w:rsidRPr="00F56C2D">
        <w:t xml:space="preserve">da </w:t>
      </w:r>
      <w:r w:rsidR="007611FF" w:rsidRPr="00F56C2D">
        <w:t>financeira</w:t>
      </w:r>
      <w:r w:rsidR="007611FF">
        <w:t xml:space="preserve"> com terceiros </w:t>
      </w:r>
      <w:r w:rsidRPr="00FB23FA">
        <w:t xml:space="preserve">em valor, individual ou agregado, igual ou superior </w:t>
      </w:r>
      <w:r w:rsidRPr="001C0DB6">
        <w:t xml:space="preserve">a </w:t>
      </w:r>
      <w:r w:rsidRPr="00FE6851">
        <w:t>R$1</w:t>
      </w:r>
      <w:r w:rsidR="00F119A6" w:rsidRPr="002F5E8B">
        <w:t>4</w:t>
      </w:r>
      <w:r w:rsidRPr="00FE6851">
        <w:t>.000.000,00 (</w:t>
      </w:r>
      <w:r w:rsidR="005247A0" w:rsidRPr="00FE6851">
        <w:t>c</w:t>
      </w:r>
      <w:r w:rsidR="00F119A6" w:rsidRPr="002F5E8B">
        <w:t>atorze</w:t>
      </w:r>
      <w:r w:rsidR="007611FF" w:rsidRPr="00FE6851">
        <w:t xml:space="preserve"> </w:t>
      </w:r>
      <w:r w:rsidRPr="00FE6851">
        <w:t>milhões de reais)</w:t>
      </w:r>
      <w:r w:rsidRPr="001C0DB6">
        <w:t>,</w:t>
      </w:r>
      <w:r w:rsidRPr="00FB23FA">
        <w:t xml:space="preserve"> atualizados anualmente, a partir da Data de Emissão, pela variação positiva do IPCA, ou seu equivalente em outras moedas; </w:t>
      </w:r>
    </w:p>
    <w:p w14:paraId="7930717E" w14:textId="77777777" w:rsidR="00290624" w:rsidRPr="00FB23FA" w:rsidRDefault="00290624" w:rsidP="00A3470E">
      <w:pPr>
        <w:pStyle w:val="roman4"/>
      </w:pPr>
      <w:bookmarkStart w:id="91" w:name="_Ref322627685"/>
      <w:bookmarkStart w:id="92" w:name="_Ref272841215"/>
      <w:r w:rsidRPr="00FB23FA">
        <w:t>cisão, fusão, incorporação (no qual a Companhia seja a incorporada) ou incorporação de ações da Companhia, ou qualquer forma de reestruturação ou reorganização societária envolvendo a Companhia, exceto se:</w:t>
      </w:r>
      <w:bookmarkEnd w:id="91"/>
      <w:r w:rsidRPr="00FB23FA">
        <w:t xml:space="preserve"> </w:t>
      </w:r>
    </w:p>
    <w:p w14:paraId="527EEBFA" w14:textId="77777777" w:rsidR="00290624" w:rsidRPr="00FB23FA" w:rsidRDefault="00290624" w:rsidP="00A3470E">
      <w:pPr>
        <w:pStyle w:val="alpha5"/>
      </w:pPr>
      <w:r w:rsidRPr="00FB23FA">
        <w:t>previamente autorizado por Debenturistas representando, no mínimo, 2/3 (dois terços) das Debêntures em Circulação; ou</w:t>
      </w:r>
    </w:p>
    <w:p w14:paraId="6A2FC3BD" w14:textId="77777777" w:rsidR="00290624" w:rsidRPr="00FB23FA" w:rsidRDefault="00290624" w:rsidP="00A3470E">
      <w:pPr>
        <w:pStyle w:val="alpha5"/>
      </w:pPr>
      <w:bookmarkStart w:id="93" w:name="_Ref67935608"/>
      <w:r w:rsidRPr="00FB23FA">
        <w:t xml:space="preserve">a respectiva reestruturação societária for realizada entre sociedades do mesmo grupo econômico da Companhia e desde que a Companhia permaneça sob o Controle final, direto ou indireto, (i) da </w:t>
      </w:r>
      <w:proofErr w:type="spellStart"/>
      <w:r w:rsidRPr="00FB23FA">
        <w:t>Elecnor</w:t>
      </w:r>
      <w:proofErr w:type="spellEnd"/>
      <w:r w:rsidRPr="00FB23FA">
        <w:t xml:space="preserve"> S.A. e/ou (</w:t>
      </w:r>
      <w:proofErr w:type="spellStart"/>
      <w:r w:rsidRPr="00FB23FA">
        <w:t>ii</w:t>
      </w:r>
      <w:proofErr w:type="spellEnd"/>
      <w:r w:rsidRPr="00FB23FA">
        <w:t>) de qualquer entidade ou fundo gerido (</w:t>
      </w:r>
      <w:proofErr w:type="spellStart"/>
      <w:r w:rsidRPr="00FB23FA">
        <w:rPr>
          <w:i/>
          <w:iCs/>
        </w:rPr>
        <w:t>managed</w:t>
      </w:r>
      <w:proofErr w:type="spellEnd"/>
      <w:r w:rsidRPr="00FB23FA">
        <w:t xml:space="preserve">) pela APG </w:t>
      </w:r>
      <w:proofErr w:type="spellStart"/>
      <w:r w:rsidRPr="00FB23FA">
        <w:t>Asset</w:t>
      </w:r>
      <w:proofErr w:type="spellEnd"/>
      <w:r w:rsidRPr="00FB23FA">
        <w:t xml:space="preserve"> Management N.V. ou de sociedade controlada por entidade ou fundo gerido (</w:t>
      </w:r>
      <w:proofErr w:type="spellStart"/>
      <w:r w:rsidRPr="00FB23FA">
        <w:rPr>
          <w:i/>
          <w:iCs/>
        </w:rPr>
        <w:t>managed</w:t>
      </w:r>
      <w:proofErr w:type="spellEnd"/>
      <w:r w:rsidRPr="00FB23FA">
        <w:t xml:space="preserve">) pela APG </w:t>
      </w:r>
      <w:proofErr w:type="spellStart"/>
      <w:r w:rsidRPr="00FB23FA">
        <w:t>Asset</w:t>
      </w:r>
      <w:proofErr w:type="spellEnd"/>
      <w:r w:rsidRPr="00FB23FA">
        <w:t xml:space="preserve"> Management N.V. (</w:t>
      </w:r>
      <w:r w:rsidR="004C53E9">
        <w:t>“</w:t>
      </w:r>
      <w:r w:rsidRPr="00851EB7">
        <w:rPr>
          <w:b/>
          <w:bCs/>
        </w:rPr>
        <w:t>Reorganização Intragrupo</w:t>
      </w:r>
      <w:r w:rsidR="004C53E9">
        <w:t>”</w:t>
      </w:r>
      <w:r w:rsidRPr="00FB23FA">
        <w:t>)</w:t>
      </w:r>
      <w:r>
        <w:t>;</w:t>
      </w:r>
      <w:bookmarkEnd w:id="93"/>
    </w:p>
    <w:bookmarkEnd w:id="92"/>
    <w:p w14:paraId="45751568" w14:textId="23DE79DE" w:rsidR="00290624" w:rsidRPr="00FB23FA" w:rsidRDefault="00290624" w:rsidP="00A3470E">
      <w:pPr>
        <w:pStyle w:val="roman4"/>
      </w:pPr>
      <w:r w:rsidRPr="00FB23FA">
        <w:t>cessão ou qualquer forma de transferência a terceiros, no todo ou em parte, pela Companhia, de qualquer de suas obrigações nos termos desta Escritura de Emissão</w:t>
      </w:r>
      <w:r>
        <w:t xml:space="preserve"> e/ou de qualquer dos demais </w:t>
      </w:r>
      <w:r w:rsidR="008A47C1">
        <w:t>Documentos das Obrigações Garantidas</w:t>
      </w:r>
      <w:r w:rsidRPr="00FB23FA">
        <w:t>, conforme aplicável;</w:t>
      </w:r>
    </w:p>
    <w:p w14:paraId="37C31844" w14:textId="7FB9038A" w:rsidR="00290624" w:rsidRPr="002F5E8B" w:rsidRDefault="00290624" w:rsidP="00A3470E">
      <w:pPr>
        <w:pStyle w:val="roman4"/>
      </w:pPr>
      <w:r w:rsidRPr="00FB23FA">
        <w:t>realização de resgate, recompra, amortização ou bonificação de ações de emissão da Companhia, bem como distribuição e/ou pagamento, pela Companhia, de dividendos, juros sobre o capital próprio ou quaisquer outras distribuições de lucros, exceto pelos dividendos obrigatórios previstos no artigo 202 da Lei das Sociedades por Ações, nos termos do estatuto social da Companhia vigente na Data de Emissão, caso (a) a Companhia esteja em mora com qualquer de suas obrigações estabelecidas nesta Escritura de Emissão</w:t>
      </w:r>
      <w:r>
        <w:t xml:space="preserve"> e/ou em qualquer dos demais </w:t>
      </w:r>
      <w:r w:rsidR="008A47C1">
        <w:t>Documentos das Obrigações Garantidas</w:t>
      </w:r>
      <w:r w:rsidRPr="00FB23FA">
        <w:t xml:space="preserve">; (b) tenha </w:t>
      </w:r>
      <w:r w:rsidRPr="00FB23FA">
        <w:lastRenderedPageBreak/>
        <w:t>ocorrido e esteja vigente qualquer Evento de Inadimplemento; e/ou (c)</w:t>
      </w:r>
      <w:r w:rsidR="00B979D0">
        <w:t> </w:t>
      </w:r>
      <w:r w:rsidRPr="00FB23FA">
        <w:t xml:space="preserve">não tenha sido observado ICSD igual ou superior a </w:t>
      </w:r>
      <w:r w:rsidR="00FF7A17" w:rsidRPr="00552226">
        <w:t>1,20x</w:t>
      </w:r>
      <w:r w:rsidR="00552226" w:rsidRPr="002F5E8B">
        <w:t xml:space="preserve"> (um inteiro e vinte centésimos</w:t>
      </w:r>
      <w:r w:rsidR="00552226" w:rsidRPr="00552226">
        <w:t>)</w:t>
      </w:r>
      <w:r w:rsidRPr="00FB23FA">
        <w:t xml:space="preserve"> com base nas Demonstrações Financeiras da </w:t>
      </w:r>
      <w:r w:rsidRPr="002F5E8B">
        <w:t xml:space="preserve">Companhia do </w:t>
      </w:r>
      <w:r w:rsidR="009570F0">
        <w:t>exercício</w:t>
      </w:r>
      <w:r w:rsidR="00276BCF" w:rsidRPr="002F5E8B">
        <w:t xml:space="preserve"> </w:t>
      </w:r>
      <w:r w:rsidRPr="002F5E8B">
        <w:t>imediatamente anterior.</w:t>
      </w:r>
    </w:p>
    <w:p w14:paraId="5286A83E" w14:textId="0381ADB3" w:rsidR="00290624" w:rsidRPr="002F5E8B" w:rsidRDefault="00290624" w:rsidP="00A3470E">
      <w:pPr>
        <w:pStyle w:val="roman4"/>
      </w:pPr>
      <w:bookmarkStart w:id="94" w:name="_Ref264657534"/>
      <w:bookmarkStart w:id="95" w:name="_Ref272360045"/>
      <w:bookmarkStart w:id="96" w:name="_Ref278402643"/>
      <w:bookmarkStart w:id="97" w:name="_Ref328666873"/>
      <w:r w:rsidRPr="002F5E8B">
        <w:t>redução de capital social da Companhia, exceto</w:t>
      </w:r>
      <w:bookmarkEnd w:id="94"/>
      <w:bookmarkEnd w:id="95"/>
      <w:bookmarkEnd w:id="96"/>
      <w:bookmarkEnd w:id="97"/>
      <w:r w:rsidRPr="002F5E8B">
        <w:t>:</w:t>
      </w:r>
      <w:r w:rsidR="00FA7133" w:rsidRPr="002F5E8B">
        <w:t xml:space="preserve"> </w:t>
      </w:r>
    </w:p>
    <w:p w14:paraId="12F12D90" w14:textId="41BD002A" w:rsidR="00940B49" w:rsidRPr="00E3485F" w:rsidRDefault="00AE5B22" w:rsidP="00E953E5">
      <w:pPr>
        <w:pStyle w:val="alpha5"/>
        <w:numPr>
          <w:ilvl w:val="0"/>
          <w:numId w:val="47"/>
        </w:numPr>
      </w:pPr>
      <w:r w:rsidRPr="00E3485F">
        <w:t xml:space="preserve">se </w:t>
      </w:r>
      <w:r w:rsidR="00F56C2D">
        <w:t>resultar</w:t>
      </w:r>
      <w:r w:rsidR="00C37B8D" w:rsidRPr="00E3485F">
        <w:t xml:space="preserve"> </w:t>
      </w:r>
      <w:r w:rsidR="00F119A6" w:rsidRPr="00E3485F">
        <w:t>em um capital social em valor igual ou superior a R$</w:t>
      </w:r>
      <w:r w:rsidR="00E3485F" w:rsidRPr="00E3485F">
        <w:t> </w:t>
      </w:r>
      <w:r w:rsidR="00F119A6" w:rsidRPr="00E3485F">
        <w:t>20.000.000,00 (vinte milhões de reais)</w:t>
      </w:r>
      <w:r w:rsidR="00E3485F" w:rsidRPr="00E3485F">
        <w:t xml:space="preserve"> e os recursos decorrentes de referida</w:t>
      </w:r>
      <w:r w:rsidR="00C37B8D" w:rsidRPr="00E3485F">
        <w:t xml:space="preserve"> redução de capital social </w:t>
      </w:r>
      <w:r w:rsidR="00E3485F" w:rsidRPr="00E3485F">
        <w:t xml:space="preserve">tenham como finalidade </w:t>
      </w:r>
      <w:r w:rsidR="00E3485F">
        <w:t xml:space="preserve">única o pagamento </w:t>
      </w:r>
      <w:r w:rsidR="00E3485F" w:rsidRPr="00E3485F">
        <w:t xml:space="preserve">das debentures emitidas pela Acionista, nos termos do “Instrumento Particular de Escritura da 1ª (primeira) Emissão de Debêntures Simples, Não Conversíveis em Ações, da Espécie Quirografária com Garantia Adicional Fidejussória, em Série Única, para Distribuição Pública, com Esforços Restritos de Distribuição, </w:t>
      </w:r>
      <w:r w:rsidR="00E3485F" w:rsidRPr="00E3485F">
        <w:rPr>
          <w:snapToGrid w:val="0"/>
        </w:rPr>
        <w:t xml:space="preserve">da </w:t>
      </w:r>
      <w:proofErr w:type="spellStart"/>
      <w:r w:rsidR="00E3485F" w:rsidRPr="00E3485F">
        <w:rPr>
          <w:snapToGrid w:val="0"/>
        </w:rPr>
        <w:t>Celeo</w:t>
      </w:r>
      <w:proofErr w:type="spellEnd"/>
      <w:r w:rsidR="00E3485F" w:rsidRPr="00E3485F">
        <w:rPr>
          <w:snapToGrid w:val="0"/>
        </w:rPr>
        <w:t xml:space="preserve"> Redes Expansões S.A.</w:t>
      </w:r>
      <w:r w:rsidR="00E3485F">
        <w:rPr>
          <w:snapToGrid w:val="0"/>
        </w:rPr>
        <w:t>”</w:t>
      </w:r>
      <w:r w:rsidR="00940B49" w:rsidRPr="00E3485F">
        <w:t>;</w:t>
      </w:r>
    </w:p>
    <w:p w14:paraId="496DBB63" w14:textId="77777777" w:rsidR="00290624" w:rsidRPr="00FB23FA" w:rsidRDefault="00290624" w:rsidP="00E953E5">
      <w:pPr>
        <w:pStyle w:val="alpha5"/>
        <w:numPr>
          <w:ilvl w:val="0"/>
          <w:numId w:val="47"/>
        </w:numPr>
      </w:pPr>
      <w:r w:rsidRPr="00FB23FA">
        <w:t xml:space="preserve">se previamente autorizado por Debenturistas representando, no mínimo, 2/3 (dois terços) das Debêntures em Circulação; </w:t>
      </w:r>
      <w:r w:rsidR="00B979D0">
        <w:t>ou</w:t>
      </w:r>
    </w:p>
    <w:p w14:paraId="11BAA926" w14:textId="77777777" w:rsidR="00290624" w:rsidRPr="00FB23FA" w:rsidRDefault="00290624" w:rsidP="005442A9">
      <w:pPr>
        <w:pStyle w:val="alpha5"/>
      </w:pPr>
      <w:r w:rsidRPr="00FB23FA">
        <w:t>para a absorção de prejuízos;</w:t>
      </w:r>
    </w:p>
    <w:p w14:paraId="40F7C4A9" w14:textId="4A2FF4AB" w:rsidR="00290624" w:rsidRPr="00FB23FA" w:rsidRDefault="00290624">
      <w:pPr>
        <w:pStyle w:val="roman4"/>
      </w:pPr>
      <w:bookmarkStart w:id="98" w:name="_Ref67930702"/>
      <w:bookmarkStart w:id="99" w:name="_Ref47027043"/>
      <w:r w:rsidRPr="00FB23FA">
        <w:t xml:space="preserve">celebração de contratos de mútuo pela Companhia, com seus acionistas, diretos ou indiretos, e/ou com pessoas físicas ou jurídicas integrantes do grupo econômico a que pertença a Companhia, incluindo administradores, ressalvados </w:t>
      </w:r>
      <w:r w:rsidR="00F119A6">
        <w:t xml:space="preserve">(a) </w:t>
      </w:r>
      <w:r w:rsidRPr="00FB23FA">
        <w:t xml:space="preserve">os contratos de mútuo celebrados ou a serem celebrados entre a Companhia, na qualidade de mutuária, e a </w:t>
      </w:r>
      <w:r w:rsidR="006256BB">
        <w:t>Acionista</w:t>
      </w:r>
      <w:r w:rsidRPr="00FB23FA">
        <w:t>, na qualidade de mutuante, bem como adiantamentos para futuro aumento de capital (</w:t>
      </w:r>
      <w:r w:rsidR="004C53E9">
        <w:t>“</w:t>
      </w:r>
      <w:proofErr w:type="spellStart"/>
      <w:r w:rsidRPr="00851EB7">
        <w:rPr>
          <w:b/>
          <w:bCs/>
        </w:rPr>
        <w:t>AFACs</w:t>
      </w:r>
      <w:proofErr w:type="spellEnd"/>
      <w:r w:rsidR="004C53E9">
        <w:t>”</w:t>
      </w:r>
      <w:r w:rsidRPr="00FB23FA">
        <w:t xml:space="preserve">) com seus acionistas, diretos ou indiretos, sendo que o pagamento de quaisquer valores decorrentes dos mútuos (incluindo principal, juros e encargos) ou o reembolso dos </w:t>
      </w:r>
      <w:proofErr w:type="spellStart"/>
      <w:r w:rsidRPr="00FB23FA">
        <w:t>AFACs</w:t>
      </w:r>
      <w:proofErr w:type="spellEnd"/>
      <w:r w:rsidRPr="00FB23FA">
        <w:t xml:space="preserve"> deverão ser subordinados à integral quitação de todas as obrigações previstas nesta Escritura de Emissão</w:t>
      </w:r>
      <w:r>
        <w:t xml:space="preserve"> e em qualquer dos demais </w:t>
      </w:r>
      <w:r w:rsidR="008A47C1">
        <w:t>Documentos das Obrigações Garantidas</w:t>
      </w:r>
      <w:r w:rsidR="00F119A6">
        <w:t xml:space="preserve">, e (b) os mútuos sem remuneração e/ou </w:t>
      </w:r>
      <w:proofErr w:type="spellStart"/>
      <w:r w:rsidR="00F119A6">
        <w:t>AFACs</w:t>
      </w:r>
      <w:proofErr w:type="spellEnd"/>
      <w:r w:rsidR="00F119A6">
        <w:t xml:space="preserve"> celebrados ou realizados até a Primeira Data de Integralização;</w:t>
      </w:r>
      <w:bookmarkEnd w:id="98"/>
      <w:bookmarkEnd w:id="99"/>
    </w:p>
    <w:p w14:paraId="7E8F622E" w14:textId="77777777" w:rsidR="00FF7A17" w:rsidRPr="00FB23FA" w:rsidRDefault="00FF7A17" w:rsidP="00FF7A17">
      <w:pPr>
        <w:pStyle w:val="roman4"/>
      </w:pPr>
      <w:r>
        <w:t>cancelamento do registro da Companhia como emissora de valores mobiliários, no mínimo categoria B, na CVM;</w:t>
      </w:r>
    </w:p>
    <w:p w14:paraId="7C406786" w14:textId="72D4A6F4" w:rsidR="00290624" w:rsidRPr="00FB23FA" w:rsidRDefault="00290624" w:rsidP="005442A9">
      <w:pPr>
        <w:pStyle w:val="roman4"/>
      </w:pPr>
      <w:r w:rsidRPr="00FB23FA">
        <w:t>não destinação, pela Companhia, dos recursos obtidos com a Emissão nos termos da Cláusula </w:t>
      </w:r>
      <w:r w:rsidR="00D847E8">
        <w:fldChar w:fldCharType="begin"/>
      </w:r>
      <w:r w:rsidR="00D847E8">
        <w:instrText xml:space="preserve"> REF _Ref495673862 \r \h </w:instrText>
      </w:r>
      <w:r w:rsidR="00D847E8">
        <w:fldChar w:fldCharType="separate"/>
      </w:r>
      <w:r w:rsidR="00ED7895">
        <w:t>5.1</w:t>
      </w:r>
      <w:r w:rsidR="00D847E8">
        <w:fldChar w:fldCharType="end"/>
      </w:r>
      <w:r w:rsidR="00D847E8">
        <w:t xml:space="preserve"> acima</w:t>
      </w:r>
      <w:r w:rsidRPr="00FB23FA">
        <w:t>;</w:t>
      </w:r>
    </w:p>
    <w:p w14:paraId="4DD0819B" w14:textId="77777777" w:rsidR="00290624" w:rsidRPr="00FB23FA" w:rsidRDefault="00290624" w:rsidP="005442A9">
      <w:pPr>
        <w:pStyle w:val="roman4"/>
      </w:pPr>
      <w:r w:rsidRPr="00FB23FA">
        <w:t>desapropriação, confisco ou qualquer outro ato de qualquer entidade governamental de qualquer jurisdição que resulte na perda, pela Companhia, da propriedade e/ou da posse direta ou indireta da totalidade ou de parte substancial de seus ativos, exceto se tal medida for cancelada, sustada ou, por qualquer forma, suspensa, em qualquer hipótese, dentro dos prazos legais;</w:t>
      </w:r>
    </w:p>
    <w:p w14:paraId="5308EFF3" w14:textId="2CFD1383" w:rsidR="00290624" w:rsidRPr="00FB23FA" w:rsidRDefault="00290624" w:rsidP="005442A9">
      <w:pPr>
        <w:pStyle w:val="roman4"/>
      </w:pPr>
      <w:bookmarkStart w:id="100" w:name="_Ref50578724"/>
      <w:r w:rsidRPr="00FB23FA">
        <w:lastRenderedPageBreak/>
        <w:t>existência de sentença condenatória em razão da prática de atos, pela Companhia, que importem em discriminação de raça ou gênero, trabalho infantil, trabalho análogo ao de escravo, ou crime contra o meio ambiente;</w:t>
      </w:r>
      <w:bookmarkEnd w:id="100"/>
      <w:r w:rsidRPr="00FB23FA">
        <w:t xml:space="preserve"> </w:t>
      </w:r>
    </w:p>
    <w:p w14:paraId="18EA128C" w14:textId="7E9724CD" w:rsidR="00290624" w:rsidRPr="001C2098" w:rsidRDefault="00290624" w:rsidP="005442A9">
      <w:pPr>
        <w:pStyle w:val="roman4"/>
      </w:pPr>
      <w:bookmarkStart w:id="101" w:name="_Ref47014578"/>
      <w:r w:rsidRPr="001C2098">
        <w:t xml:space="preserve">concessão de preferência/prioridade a outros créditos (i.e., inclusão de novas garantias reais ou fidejussórias, repactuação de cronograma de pagamento ou pagamento antecipado etc.) ou assunção de </w:t>
      </w:r>
      <w:r w:rsidR="00A9014D">
        <w:t xml:space="preserve">novas </w:t>
      </w:r>
      <w:r w:rsidR="00F56C2D" w:rsidRPr="00F56C2D">
        <w:t>dívida</w:t>
      </w:r>
      <w:r w:rsidR="00A9014D">
        <w:t>s</w:t>
      </w:r>
      <w:r w:rsidR="00F56C2D" w:rsidRPr="00F56C2D">
        <w:t xml:space="preserve"> </w:t>
      </w:r>
      <w:r w:rsidR="00E63E8A" w:rsidRPr="00F56C2D">
        <w:t>financeira</w:t>
      </w:r>
      <w:r w:rsidR="00A9014D">
        <w:t>s</w:t>
      </w:r>
      <w:r w:rsidRPr="001C2098">
        <w:t xml:space="preserve"> pela Companhia, ressalvados os Endividamentos Permitidos</w:t>
      </w:r>
      <w:bookmarkStart w:id="102" w:name="_DV_M349"/>
      <w:bookmarkStart w:id="103" w:name="_DV_M350"/>
      <w:bookmarkEnd w:id="102"/>
      <w:bookmarkEnd w:id="103"/>
      <w:r w:rsidRPr="001C2098">
        <w:t>;</w:t>
      </w:r>
      <w:bookmarkEnd w:id="101"/>
    </w:p>
    <w:p w14:paraId="66D65375" w14:textId="43DF9BB1" w:rsidR="00290624" w:rsidRPr="007601A1" w:rsidRDefault="00290624" w:rsidP="005442A9">
      <w:pPr>
        <w:pStyle w:val="roman4"/>
      </w:pPr>
      <w:r w:rsidRPr="00FB23FA">
        <w:t xml:space="preserve">protesto de títulos contra a Companhia, em valor, individual ou agregado, igual ou superior </w:t>
      </w:r>
      <w:r w:rsidRPr="002F5E8B">
        <w:t>a R$1</w:t>
      </w:r>
      <w:r w:rsidR="005247A0" w:rsidRPr="002F5E8B">
        <w:t>4</w:t>
      </w:r>
      <w:r w:rsidRPr="002F5E8B">
        <w:t>.000.000,00 (</w:t>
      </w:r>
      <w:r w:rsidR="005247A0" w:rsidRPr="002F5E8B">
        <w:t xml:space="preserve">catorze </w:t>
      </w:r>
      <w:r w:rsidRPr="002F5E8B">
        <w:t>milhões de reais)</w:t>
      </w:r>
      <w:r w:rsidRPr="00534A54">
        <w:t>,</w:t>
      </w:r>
      <w:r w:rsidRPr="00FB23FA">
        <w:t xml:space="preserve"> atualizados anualmente, a partir da Data de Emissão, pela variação positiva do IPCA, ou seu equivalente em outras moedas, exceto se, </w:t>
      </w:r>
      <w:r w:rsidRPr="00FB23FA">
        <w:rPr>
          <w:bCs/>
        </w:rPr>
        <w:t>no prazo legal, tiver sido comprovado ao Agente Fiduciário que (a) o(s) protesto(s) foi(</w:t>
      </w:r>
      <w:proofErr w:type="spellStart"/>
      <w:r w:rsidRPr="00FB23FA">
        <w:rPr>
          <w:bCs/>
        </w:rPr>
        <w:t>ram</w:t>
      </w:r>
      <w:proofErr w:type="spellEnd"/>
      <w:r w:rsidRPr="00FB23FA">
        <w:rPr>
          <w:bCs/>
        </w:rPr>
        <w:t>) realizado(s) de má-fé por terceiro ou era ilegítimo; (b) o(s) protesto(s) foi(</w:t>
      </w:r>
      <w:proofErr w:type="spellStart"/>
      <w:r w:rsidRPr="00FB23FA">
        <w:rPr>
          <w:bCs/>
        </w:rPr>
        <w:t>ram</w:t>
      </w:r>
      <w:proofErr w:type="spellEnd"/>
      <w:r w:rsidRPr="00FB23FA">
        <w:rPr>
          <w:bCs/>
        </w:rPr>
        <w:t>) cancelado(s) ou suspenso(s)</w:t>
      </w:r>
      <w:r w:rsidRPr="00FB23FA">
        <w:t xml:space="preserve">; (c) </w:t>
      </w:r>
      <w:r w:rsidRPr="00FB23FA">
        <w:rPr>
          <w:bCs/>
        </w:rPr>
        <w:t>o(s) protesto(s) foi(</w:t>
      </w:r>
      <w:proofErr w:type="spellStart"/>
      <w:r w:rsidRPr="00FB23FA">
        <w:rPr>
          <w:bCs/>
        </w:rPr>
        <w:t>ram</w:t>
      </w:r>
      <w:proofErr w:type="spellEnd"/>
      <w:r w:rsidRPr="00FB23FA">
        <w:rPr>
          <w:bCs/>
        </w:rPr>
        <w:t>)pago(s); ou (d) foi(</w:t>
      </w:r>
      <w:proofErr w:type="spellStart"/>
      <w:r w:rsidRPr="00FB23FA">
        <w:rPr>
          <w:bCs/>
        </w:rPr>
        <w:t>ram</w:t>
      </w:r>
      <w:proofErr w:type="spellEnd"/>
      <w:r w:rsidRPr="00FB23FA">
        <w:rPr>
          <w:bCs/>
        </w:rPr>
        <w:t>) prestada(s) garantia(s) pela Companhia comprovadamente aceita pelo credor ou pelo Poder Judiciário, conforme o caso</w:t>
      </w:r>
      <w:r>
        <w:rPr>
          <w:bCs/>
        </w:rPr>
        <w:t>;</w:t>
      </w:r>
    </w:p>
    <w:p w14:paraId="7A319341" w14:textId="668C4F36" w:rsidR="00F119A6" w:rsidRPr="00FB23FA" w:rsidRDefault="00F119A6">
      <w:pPr>
        <w:pStyle w:val="roman4"/>
      </w:pPr>
      <w:r>
        <w:t>questionamento (por meios judiciais, arbitrais ou administrativos), pela Companhia, da validade e exequibilidade de qualquer disposição desta Escritura de Emissão e/ou de qualquer dos demais Documentos das Obrigações Garantidas;</w:t>
      </w:r>
    </w:p>
    <w:p w14:paraId="474C9E19" w14:textId="77777777" w:rsidR="00290624" w:rsidRPr="00FB23FA" w:rsidRDefault="00290624" w:rsidP="005442A9">
      <w:pPr>
        <w:pStyle w:val="roman4"/>
      </w:pPr>
      <w:r w:rsidRPr="00FB23FA">
        <w:t xml:space="preserve">a Companhia deixar de ter suas demonstrações financeiras auditadas por auditor independente registrado na CVM; </w:t>
      </w:r>
    </w:p>
    <w:p w14:paraId="552AEEAE" w14:textId="77777777" w:rsidR="00290624" w:rsidRPr="00FB23FA" w:rsidRDefault="00290624" w:rsidP="005442A9">
      <w:pPr>
        <w:pStyle w:val="roman4"/>
      </w:pPr>
      <w:r w:rsidRPr="00FB23FA">
        <w:t xml:space="preserve">rescisão ou distrato do Contrato de Concessão, bem como qualquer aditamento ou qualquer forma de alteração do Contrato de Concessão que possam resultar em um Efeito Adverso Relevante; </w:t>
      </w:r>
    </w:p>
    <w:p w14:paraId="6B13727C" w14:textId="67709644" w:rsidR="00290624" w:rsidRPr="00FB23FA" w:rsidRDefault="00290624" w:rsidP="005442A9">
      <w:pPr>
        <w:pStyle w:val="roman4"/>
      </w:pPr>
      <w:r w:rsidRPr="00FB23FA">
        <w:t xml:space="preserve">provarem-se falsas ou enganosas quaisquer declarações prestadas nesta data pela Companhia </w:t>
      </w:r>
      <w:r>
        <w:t xml:space="preserve">e/ou pela Acionista </w:t>
      </w:r>
      <w:r w:rsidRPr="00FB23FA">
        <w:t>nesta Escritura de Emissão</w:t>
      </w:r>
      <w:r>
        <w:t xml:space="preserve"> e/ou em qualquer dos demais </w:t>
      </w:r>
      <w:r w:rsidR="008A47C1">
        <w:t>Documentos das Obrigações Garantidas</w:t>
      </w:r>
      <w:r w:rsidR="00F119A6">
        <w:t>, conforme aplicável;</w:t>
      </w:r>
    </w:p>
    <w:p w14:paraId="641BE0C0" w14:textId="55C0608B" w:rsidR="00290624" w:rsidRDefault="00290624" w:rsidP="005442A9">
      <w:pPr>
        <w:pStyle w:val="roman4"/>
      </w:pPr>
      <w:r w:rsidRPr="00FB23FA">
        <w:t xml:space="preserve">revelarem-se incorretas, em qualquer aspecto relevante, quaisquer declarações prestadas pela Companhia </w:t>
      </w:r>
      <w:r>
        <w:t xml:space="preserve">e/ou pela Acionista </w:t>
      </w:r>
      <w:r w:rsidRPr="00FB23FA">
        <w:t>nesta Escritura de Emissão</w:t>
      </w:r>
      <w:r>
        <w:t xml:space="preserve"> e/ou em qualquer dos demais </w:t>
      </w:r>
      <w:r w:rsidR="008A47C1">
        <w:t>Documentos das Obrigações Garantidas</w:t>
      </w:r>
      <w:r w:rsidRPr="00FB23FA">
        <w:t>;</w:t>
      </w:r>
    </w:p>
    <w:p w14:paraId="0C641D84" w14:textId="4A9707BF" w:rsidR="00653A01" w:rsidRPr="00FB23FA" w:rsidRDefault="00653A01" w:rsidP="005442A9">
      <w:pPr>
        <w:pStyle w:val="roman4"/>
      </w:pPr>
      <w:r w:rsidRPr="00427C5D">
        <w:t>abandono e/ou paralisação do Projeto ou de qualquer ativo que seja essencial à implementação ou operação do Projeto, de forma total ou parcial, desde que tal abandono e/ou paralisação resulte em Efeito Adverso Relevante;</w:t>
      </w:r>
    </w:p>
    <w:p w14:paraId="1C8A208F" w14:textId="06911FDF" w:rsidR="00290624" w:rsidRPr="001C2098" w:rsidRDefault="00290624" w:rsidP="005442A9">
      <w:pPr>
        <w:pStyle w:val="roman4"/>
      </w:pPr>
      <w:bookmarkStart w:id="104" w:name="_Ref68538144"/>
      <w:r w:rsidRPr="001C2098">
        <w:t>(a) proferimento de decisão judicial, administrativa ou arbitral,</w:t>
      </w:r>
      <w:r w:rsidR="00653A01">
        <w:t xml:space="preserve"> em todos os 3 (três) casos,</w:t>
      </w:r>
      <w:r w:rsidRPr="001C2098">
        <w:t xml:space="preserve"> de natureza condenatória ou declaratória </w:t>
      </w:r>
      <w:r w:rsidRPr="001C2098">
        <w:lastRenderedPageBreak/>
        <w:t xml:space="preserve">para a qual não tenha sido obtido efeito suspensivo no prazo legal, contra a Companhia, que (i) no caso de decisão judicial, administrativa ou arbitral, impeça, ou, no caso de decisão judicial ou arbitral, possa vir comprovadamente a impedir a continuidade </w:t>
      </w:r>
      <w:r w:rsidR="00653A01">
        <w:t xml:space="preserve">e/ou conclusão </w:t>
      </w:r>
      <w:r w:rsidRPr="001C2098">
        <w:t>do Projeto; ou (</w:t>
      </w:r>
      <w:proofErr w:type="spellStart"/>
      <w:r w:rsidRPr="001C2098">
        <w:t>ii</w:t>
      </w:r>
      <w:proofErr w:type="spellEnd"/>
      <w:r w:rsidRPr="001C2098">
        <w:t>) que possa causar um Efeito Adverso Relevante; ou (b) </w:t>
      </w:r>
      <w:r w:rsidRPr="001C2098">
        <w:rPr>
          <w:color w:val="000000" w:themeColor="text1"/>
        </w:rPr>
        <w:t xml:space="preserve"> proferimento de decisão judicial de 2ª (segunda) instância ou decisão arbitral final, de natureza condenatória ou declaratória, para a qual não tenha sido obtido efeito suspensivo no prazo legal, contra a Companhia que cause </w:t>
      </w:r>
      <w:r w:rsidRPr="001C2098">
        <w:t xml:space="preserve">um efeito adverso relevante na reputação da Companhia; </w:t>
      </w:r>
      <w:bookmarkEnd w:id="104"/>
    </w:p>
    <w:p w14:paraId="7A0FDC9F" w14:textId="4FBA714A" w:rsidR="00290624" w:rsidRPr="00FB23FA" w:rsidRDefault="00290624" w:rsidP="005442A9">
      <w:pPr>
        <w:pStyle w:val="roman4"/>
      </w:pPr>
      <w:r w:rsidRPr="00FB23FA">
        <w:t xml:space="preserve">inadimplemento de qualquer decisão judicial ou administrativa e/ou de qualquer decisão arbitral, de natureza condenatória para a qual não tenha sido obtido efeito suspensivo no prazo legal contra a Companhia, em valor, individual ou agregado, igual ou superior a </w:t>
      </w:r>
      <w:r w:rsidRPr="002F5E8B">
        <w:t>R$1</w:t>
      </w:r>
      <w:r w:rsidR="00F119A6" w:rsidRPr="002F5E8B">
        <w:t>4</w:t>
      </w:r>
      <w:r w:rsidRPr="002F5E8B">
        <w:t>.000.000,00 (</w:t>
      </w:r>
      <w:r w:rsidR="00A52794" w:rsidRPr="002F5E8B">
        <w:t>c</w:t>
      </w:r>
      <w:r w:rsidR="00F119A6" w:rsidRPr="002F5E8B">
        <w:t>atorze</w:t>
      </w:r>
      <w:r w:rsidR="004B724E" w:rsidRPr="002F5E8B">
        <w:t xml:space="preserve"> </w:t>
      </w:r>
      <w:r w:rsidRPr="002F5E8B">
        <w:t>milhões de reais),</w:t>
      </w:r>
      <w:r>
        <w:t xml:space="preserve"> </w:t>
      </w:r>
      <w:r w:rsidRPr="00FB23FA">
        <w:t>atualizados anualmente, a partir da Data de Emissão, pela variação positiva do IPCA, ou seu equivalente em outras moedas;</w:t>
      </w:r>
    </w:p>
    <w:p w14:paraId="4D8FB553" w14:textId="77777777" w:rsidR="00290624" w:rsidRPr="00FB23FA" w:rsidRDefault="00290624" w:rsidP="005442A9">
      <w:pPr>
        <w:pStyle w:val="roman4"/>
      </w:pPr>
      <w:r w:rsidRPr="00FB23FA">
        <w:t>alteração ou transferência do Controle, direto ou indireto, da Companhia, exceto:</w:t>
      </w:r>
    </w:p>
    <w:p w14:paraId="1D2C0AD8" w14:textId="77777777" w:rsidR="00290624" w:rsidRPr="00FB23FA" w:rsidRDefault="00290624" w:rsidP="00E953E5">
      <w:pPr>
        <w:pStyle w:val="alpha5"/>
        <w:numPr>
          <w:ilvl w:val="0"/>
          <w:numId w:val="49"/>
        </w:numPr>
      </w:pPr>
      <w:r w:rsidRPr="00FB23FA">
        <w:t xml:space="preserve">se previamente autorizado por Debenturistas representando, no mínimo, 2/3 (dois terços) das Debêntures em Circulação; ou </w:t>
      </w:r>
    </w:p>
    <w:p w14:paraId="3DA8C434" w14:textId="77777777" w:rsidR="00290624" w:rsidRPr="00FB23FA" w:rsidRDefault="00290624" w:rsidP="005442A9">
      <w:pPr>
        <w:pStyle w:val="alpha5"/>
      </w:pPr>
      <w:r w:rsidRPr="00FB23FA">
        <w:t>na hipótese de uma Reorganização Intragrupo;</w:t>
      </w:r>
    </w:p>
    <w:p w14:paraId="0E7BE087" w14:textId="6D7EEA4B" w:rsidR="00290624" w:rsidRPr="00FB23FA" w:rsidRDefault="00290624" w:rsidP="005442A9">
      <w:pPr>
        <w:pStyle w:val="roman4"/>
      </w:pPr>
      <w:bookmarkStart w:id="105" w:name="_Ref52294582"/>
      <w:r w:rsidRPr="00FB23FA">
        <w:t>não renovação, não obtenção</w:t>
      </w:r>
      <w:r>
        <w:t xml:space="preserve"> (nos respectivos prazos legais)</w:t>
      </w:r>
      <w:r w:rsidRPr="00FB23FA">
        <w:t xml:space="preserve">, cancelamento, revogação, ou extinção das </w:t>
      </w:r>
      <w:bookmarkStart w:id="106" w:name="_DV_C15"/>
      <w:r w:rsidRPr="00FB23FA">
        <w:t>aprovações, alvarás, concessões</w:t>
      </w:r>
      <w:r w:rsidR="00613743">
        <w:t xml:space="preserve"> (que não a Concessão)</w:t>
      </w:r>
      <w:r w:rsidRPr="00FB23FA">
        <w:t>, autorizações, registros e</w:t>
      </w:r>
      <w:bookmarkEnd w:id="106"/>
      <w:r w:rsidRPr="00FB23FA">
        <w:t xml:space="preserve"> licenças, inclusive as ambientais</w:t>
      </w:r>
      <w:bookmarkStart w:id="107" w:name="_DV_C17"/>
      <w:r w:rsidRPr="00FB23FA">
        <w:t xml:space="preserve"> e as concedidas pela ANEEL, necessárias para a atividade da Companhia, incluindo, mas não se limitando aquelas exigidas para construir, operar e manter o </w:t>
      </w:r>
      <w:r w:rsidRPr="00D77217">
        <w:t>Projeto</w:t>
      </w:r>
      <w:r w:rsidRPr="00FB23FA">
        <w:t xml:space="preserve">, </w:t>
      </w:r>
      <w:bookmarkEnd w:id="107"/>
      <w:r w:rsidRPr="00FB23FA">
        <w:t xml:space="preserve">exceto se (a) dentro do prazo de 60 (sessenta) dias corridos a contar da data da referida não renovação, não obtenção, cancelamento, revogação, extinção ou da data em que a autorização, aprovação, registro ou licença deveria ter sido obtida e, caso a não renovação, não obtenção, cancelamento, revogação ou extinção da referida autorização, aprovação, registro, licença, concessão ou alvará cause uma paralisação das atividades da Companhia ou do Projeto, a Companhia comprove a existência de provimento administrativo ou jurisdicional autorizando a continuidade de suas atividades até a renovação ou obtenção da referida autorização, concessão, alvará, aprovação, registro ou licença; (b) tais aprovações, alvarás, concessões, autorizações, registros e licenças, inclusive as ambientais e as concedidas pela ANEEL, estejam em fase de renovação junto aos órgãos competentes; ou (c) a não renovação, não obtenção, cancelamento, revogação ou extinção, conforme o caso, (c.1) estiver sendo contestada de boa-fé pela Companhia por meio de procedimentos judiciais ou administrativos, e, caso a não renovação, não obtenção, </w:t>
      </w:r>
      <w:r w:rsidRPr="00FB23FA">
        <w:lastRenderedPageBreak/>
        <w:t>cancelamento, revogação ou extinção da referida autorização, registro, licença, aprovação, concessão ou alvará cause uma paralisação das atividades da Companhia ou do Projeto, desde que a Companhia obtenha provimento jurisdicional autorizando a continuidade das atividades da Companhia e do Projeto e (c.2) não cause um Efeito Adverso Relevante</w:t>
      </w:r>
      <w:r>
        <w:t>;</w:t>
      </w:r>
      <w:bookmarkEnd w:id="105"/>
    </w:p>
    <w:p w14:paraId="41614228" w14:textId="77777777" w:rsidR="00290624" w:rsidRPr="00FB23FA" w:rsidRDefault="00290624" w:rsidP="005442A9">
      <w:pPr>
        <w:pStyle w:val="roman4"/>
      </w:pPr>
      <w:r w:rsidRPr="00FB23FA">
        <w:t>alteração do objeto social da Companhia, conforme disposto em seu estatuto social vigente na Data de Emissão, exceto se não resultar em alteração de sua respectiva atividade principal;</w:t>
      </w:r>
    </w:p>
    <w:p w14:paraId="4B33CB54" w14:textId="577D8886" w:rsidR="00290624" w:rsidRPr="00FB23FA" w:rsidRDefault="00290624" w:rsidP="005442A9">
      <w:pPr>
        <w:pStyle w:val="roman4"/>
      </w:pPr>
      <w:r w:rsidRPr="00FB23FA">
        <w:t>alienação, venda, cessão, transferência, permuta, conferência ao capital, comodato, empréstimo, locação, arrendamento, dação em pagamento, endosso, desconto ou qualquer outra forma de transferência ou disposição, inclusive por meio de redução de capital</w:t>
      </w:r>
      <w:r w:rsidR="00A52794">
        <w:t xml:space="preserve"> </w:t>
      </w:r>
      <w:r w:rsidR="00A52794" w:rsidRPr="00FB23FA">
        <w:t xml:space="preserve">(exceto nas hipóteses previstas no </w:t>
      </w:r>
      <w:r w:rsidR="00A52794">
        <w:t>item (vi) acima</w:t>
      </w:r>
      <w:r w:rsidR="00A52794" w:rsidRPr="00D77217">
        <w:t>)</w:t>
      </w:r>
      <w:r w:rsidRPr="00FB23FA">
        <w:t>, ou constituição de qualquer Ônus</w:t>
      </w:r>
      <w:r>
        <w:t xml:space="preserve"> </w:t>
      </w:r>
      <w:r w:rsidRPr="00FB23FA">
        <w:t xml:space="preserve">(exceto nas hipóteses previstas no </w:t>
      </w:r>
      <w:r w:rsidRPr="00D77217">
        <w:t>inciso </w:t>
      </w:r>
      <w:r w:rsidRPr="00D77217">
        <w:fldChar w:fldCharType="begin"/>
      </w:r>
      <w:r w:rsidRPr="00D77217">
        <w:instrText xml:space="preserve"> REF _Ref68072277 \n \p \h </w:instrText>
      </w:r>
      <w:r w:rsidR="00B75C10" w:rsidRPr="00D77217">
        <w:instrText xml:space="preserve"> \* MERGEFORMAT </w:instrText>
      </w:r>
      <w:r w:rsidRPr="00D77217">
        <w:fldChar w:fldCharType="separate"/>
      </w:r>
      <w:r w:rsidR="00ED7895">
        <w:t>(</w:t>
      </w:r>
      <w:proofErr w:type="spellStart"/>
      <w:r w:rsidR="00ED7895">
        <w:t>xxvi</w:t>
      </w:r>
      <w:proofErr w:type="spellEnd"/>
      <w:r w:rsidR="00ED7895">
        <w:t>) abaixo</w:t>
      </w:r>
      <w:r w:rsidRPr="00D77217">
        <w:fldChar w:fldCharType="end"/>
      </w:r>
      <w:r w:rsidRPr="00D77217">
        <w:t>),</w:t>
      </w:r>
      <w:r w:rsidRPr="00FB23FA">
        <w:t xml:space="preserve"> ou permissão que qualquer dos atos acima seja realizado, de ativo(s) da Companhia, em qualquer dos casos deste inciso, de forma gratuita ou onerosa, no todo ou em parte, direta ou indiretamente, ainda que para ou em favor de pessoa do mesmo grupo econômico, exceto por ativos sobressalentes e/ou aqueles que tenham sido substituídos no âmbito do Projeto;</w:t>
      </w:r>
      <w:r>
        <w:t xml:space="preserve"> ou (b) nas hipóteses previstas no Contrato de Concessão, leis ou regulamentos aplicáveis, desde que operações não onerosas e que não afetem a receita da Companhia;</w:t>
      </w:r>
    </w:p>
    <w:p w14:paraId="1D0C2458" w14:textId="1A98B75A" w:rsidR="00290624" w:rsidRPr="00FB23FA" w:rsidRDefault="00290624" w:rsidP="005442A9">
      <w:pPr>
        <w:pStyle w:val="roman4"/>
      </w:pPr>
      <w:bookmarkStart w:id="108" w:name="_Ref68072277"/>
      <w:r w:rsidRPr="00FB23FA">
        <w:t>constituição de qualquer Ônus sobre ativo(s)</w:t>
      </w:r>
      <w:r w:rsidR="00FF7A17">
        <w:t>, bens e direitos</w:t>
      </w:r>
      <w:r w:rsidRPr="00FB23FA">
        <w:t xml:space="preserve"> da Companhia, exceto</w:t>
      </w:r>
      <w:r>
        <w:t xml:space="preserve"> </w:t>
      </w:r>
      <w:r w:rsidRPr="00E2785D">
        <w:t xml:space="preserve">(observado que as exceções abaixo não se aplicam a qualquer dos bens objeto da </w:t>
      </w:r>
      <w:r>
        <w:t>Cessão Fiduciária</w:t>
      </w:r>
      <w:r w:rsidR="00EA67CC">
        <w:t>)</w:t>
      </w:r>
      <w:r w:rsidRPr="00FB23FA">
        <w:t>:</w:t>
      </w:r>
      <w:bookmarkEnd w:id="108"/>
      <w:r w:rsidRPr="00FB23FA">
        <w:t xml:space="preserve"> </w:t>
      </w:r>
    </w:p>
    <w:p w14:paraId="75DAFABD" w14:textId="77777777" w:rsidR="00290624" w:rsidRPr="00FB23FA" w:rsidRDefault="00290624" w:rsidP="00E953E5">
      <w:pPr>
        <w:pStyle w:val="alpha5"/>
        <w:numPr>
          <w:ilvl w:val="0"/>
          <w:numId w:val="48"/>
        </w:numPr>
      </w:pPr>
      <w:r w:rsidRPr="00FB23FA">
        <w:t>se previamente autorizado por Debenturistas representando, no mínimo, 2/3 (dois terços) das Debêntures em Circulação;</w:t>
      </w:r>
    </w:p>
    <w:p w14:paraId="6CD21C65" w14:textId="77777777" w:rsidR="00290624" w:rsidRPr="00FB23FA" w:rsidRDefault="00290624" w:rsidP="005442A9">
      <w:pPr>
        <w:pStyle w:val="alpha5"/>
      </w:pPr>
      <w:r w:rsidRPr="00FB23FA">
        <w:t>por Ônus constituídos no âmbito de processos judiciais ou administrativos;</w:t>
      </w:r>
      <w:r w:rsidR="00EA67CC">
        <w:t xml:space="preserve"> ou</w:t>
      </w:r>
    </w:p>
    <w:p w14:paraId="539832B8" w14:textId="77777777" w:rsidR="00290624" w:rsidRPr="00FB23FA" w:rsidRDefault="00290624" w:rsidP="005442A9">
      <w:pPr>
        <w:pStyle w:val="alpha5"/>
      </w:pPr>
      <w:r w:rsidRPr="00FB23FA">
        <w:t>por Ônus constituídos sobre ativos sobressalentes e/ou aqueles que tenham sido substituídos no âmbito do Projeto</w:t>
      </w:r>
      <w:r>
        <w:t>;</w:t>
      </w:r>
    </w:p>
    <w:p w14:paraId="10DEA991" w14:textId="7B9DD092" w:rsidR="00290624" w:rsidRPr="00FB23FA" w:rsidRDefault="00290624" w:rsidP="005442A9">
      <w:pPr>
        <w:pStyle w:val="roman4"/>
      </w:pPr>
      <w:bookmarkStart w:id="109" w:name="_Ref488943014"/>
      <w:bookmarkStart w:id="110" w:name="_Ref47014649"/>
      <w:r w:rsidRPr="00FB23FA">
        <w:t>não observância, pela Companhia</w:t>
      </w:r>
      <w:r w:rsidR="009570F0" w:rsidRPr="00D4620D">
        <w:t>,</w:t>
      </w:r>
      <w:r>
        <w:t xml:space="preserve"> </w:t>
      </w:r>
      <w:r w:rsidR="00B9375A">
        <w:t xml:space="preserve">por mais de 2 (duas) vezes consecutivas e/ou por mais de 4 (quatro) vezes intercaladas, </w:t>
      </w:r>
      <w:r w:rsidRPr="00FB23FA">
        <w:t>do ICSD, que deverá ser igual ou superior a</w:t>
      </w:r>
      <w:r>
        <w:t xml:space="preserve"> </w:t>
      </w:r>
      <w:r w:rsidR="00F90E7C">
        <w:t>1,2</w:t>
      </w:r>
      <w:r w:rsidR="007205AD">
        <w:t>0x</w:t>
      </w:r>
      <w:r w:rsidR="00F90E7C">
        <w:t xml:space="preserve"> </w:t>
      </w:r>
      <w:r>
        <w:t>(</w:t>
      </w:r>
      <w:r w:rsidR="00F90E7C" w:rsidRPr="002F5E8B">
        <w:t>um inteiro e vinte centésimos</w:t>
      </w:r>
      <w:r>
        <w:t>)</w:t>
      </w:r>
      <w:r w:rsidRPr="00FB23FA">
        <w:t xml:space="preserve">, a ser apurado pela Companhia </w:t>
      </w:r>
      <w:r w:rsidR="009570F0" w:rsidRPr="00D4620D">
        <w:t>anualmente</w:t>
      </w:r>
      <w:r w:rsidRPr="00FB23FA">
        <w:t xml:space="preserve">, e acompanhado pelo Agente Fiduciário no prazo de até 10 (dez) Dias Úteis contados da data de recebimento, pelo Agente Fiduciário, das informações a que se </w:t>
      </w:r>
      <w:r w:rsidRPr="00D77217">
        <w:t>refere a Cláusula </w:t>
      </w:r>
      <w:r w:rsidRPr="00D77217">
        <w:fldChar w:fldCharType="begin"/>
      </w:r>
      <w:r w:rsidRPr="00D77217">
        <w:instrText xml:space="preserve"> REF _Ref279333767 \n \p \h  \* MERGEFORMAT </w:instrText>
      </w:r>
      <w:r w:rsidRPr="00D77217">
        <w:fldChar w:fldCharType="separate"/>
      </w:r>
      <w:r w:rsidR="00ED7895">
        <w:t>10.1 abaixo</w:t>
      </w:r>
      <w:r w:rsidRPr="00D77217">
        <w:fldChar w:fldCharType="end"/>
      </w:r>
      <w:r w:rsidRPr="00FB23FA">
        <w:t>, inciso </w:t>
      </w:r>
      <w:r w:rsidRPr="00FB23FA">
        <w:fldChar w:fldCharType="begin"/>
      </w:r>
      <w:r w:rsidRPr="00FB23FA">
        <w:instrText xml:space="preserve"> REF _Ref225332080 \n \h  \* MERGEFORMAT </w:instrText>
      </w:r>
      <w:r w:rsidRPr="00FB23FA">
        <w:fldChar w:fldCharType="separate"/>
      </w:r>
      <w:r w:rsidR="00ED7895">
        <w:t>(</w:t>
      </w:r>
      <w:proofErr w:type="spellStart"/>
      <w:r w:rsidR="00ED7895">
        <w:t>ii</w:t>
      </w:r>
      <w:proofErr w:type="spellEnd"/>
      <w:r w:rsidR="00ED7895">
        <w:t>)</w:t>
      </w:r>
      <w:r w:rsidRPr="00FB23FA">
        <w:fldChar w:fldCharType="end"/>
      </w:r>
      <w:r w:rsidRPr="00FB23FA">
        <w:t>, alínea </w:t>
      </w:r>
      <w:r w:rsidRPr="00FB23FA">
        <w:fldChar w:fldCharType="begin"/>
      </w:r>
      <w:r w:rsidRPr="00FB23FA">
        <w:instrText xml:space="preserve"> REF _Ref366495486 \n \h  \* MERGEFORMAT </w:instrText>
      </w:r>
      <w:r w:rsidRPr="00FB23FA">
        <w:fldChar w:fldCharType="separate"/>
      </w:r>
      <w:r w:rsidR="00ED7895">
        <w:t>(a)</w:t>
      </w:r>
      <w:r w:rsidRPr="00FB23FA">
        <w:fldChar w:fldCharType="end"/>
      </w:r>
      <w:r w:rsidRPr="00FB23FA">
        <w:t xml:space="preserve">, tendo por base as Demonstrações Financeiras da Companhia, a partir, inclusive, das Demonstrações Financeiras da Companhia </w:t>
      </w:r>
      <w:r w:rsidRPr="00A97A61">
        <w:t xml:space="preserve">relativas a </w:t>
      </w:r>
      <w:r w:rsidR="009570F0" w:rsidRPr="00D4620D">
        <w:t>31</w:t>
      </w:r>
      <w:r w:rsidRPr="00D4620D">
        <w:t> de </w:t>
      </w:r>
      <w:r w:rsidR="009570F0" w:rsidRPr="00D4620D">
        <w:t>dezembro</w:t>
      </w:r>
      <w:r w:rsidRPr="00D4620D">
        <w:t> de </w:t>
      </w:r>
      <w:r w:rsidR="009570F0" w:rsidRPr="00D4620D">
        <w:t>2021</w:t>
      </w:r>
      <w:bookmarkEnd w:id="109"/>
      <w:r w:rsidRPr="00276BCF">
        <w:t>.</w:t>
      </w:r>
      <w:bookmarkEnd w:id="110"/>
      <w:r w:rsidRPr="00A97A61">
        <w:t xml:space="preserve"> O</w:t>
      </w:r>
      <w:r w:rsidRPr="00FB23FA">
        <w:t xml:space="preserve"> ICSD será calculado </w:t>
      </w:r>
      <w:r w:rsidR="009570F0" w:rsidRPr="00D4620D">
        <w:t>anualmente</w:t>
      </w:r>
      <w:r w:rsidR="00FF7A17" w:rsidRPr="00FB23FA">
        <w:t xml:space="preserve"> </w:t>
      </w:r>
      <w:r w:rsidRPr="00FB23FA">
        <w:t xml:space="preserve">pelo Auditor Independente com base nas Demonstrações Financeiras da </w:t>
      </w:r>
      <w:r w:rsidRPr="00FB23FA">
        <w:lastRenderedPageBreak/>
        <w:t>Companhia, de acordo com as práticas contábeis adotadas no Brasil em vigor na Data de Emissão, observado que caso tais práticas sejam alteradas após a Data de Emissão, o ICSD deverá continuar sendo calculado de acordo com as práticas contábeis em vigor na Data de Emissão, desconsiderando as práticas alteradas</w:t>
      </w:r>
      <w:r>
        <w:t>;</w:t>
      </w:r>
      <w:r w:rsidR="00E3485F">
        <w:t xml:space="preserve"> ou</w:t>
      </w:r>
    </w:p>
    <w:p w14:paraId="491BE8A8" w14:textId="751B82EC" w:rsidR="00290624" w:rsidRPr="00D77217" w:rsidRDefault="00290624" w:rsidP="005442A9">
      <w:pPr>
        <w:pStyle w:val="roman4"/>
      </w:pPr>
      <w:r w:rsidRPr="00FB23FA">
        <w:t xml:space="preserve">recebimento de denúncia, pelo juiz, que não tenha sido arquivada em até 40 (quarenta) dias do respectivo recebimento e/ou ciência de eventual condenação relacionada a processo criminal em curso por conta de violação ou alegação de violação, conforme aplicável, de dispositivo legal ou regulatório relativo à prática de corrupção ou de atos lesivos à administração pública, sob qualquer jurisdição, incluindo a Legislação Anticorrupção, pela Companhia, pela </w:t>
      </w:r>
      <w:r w:rsidR="00EA67CC" w:rsidRPr="002F5E8B">
        <w:t>Acionista</w:t>
      </w:r>
      <w:r w:rsidRPr="002F5E8B">
        <w:t xml:space="preserve">, pelas controladas da </w:t>
      </w:r>
      <w:r w:rsidR="00EA67CC">
        <w:t xml:space="preserve">Acionista </w:t>
      </w:r>
      <w:r w:rsidRPr="00FB23FA">
        <w:t>e pelos respectivos administradores e empregados, bem como representantes com poderes legalmente outorgados, enquanto agindo nessa função</w:t>
      </w:r>
      <w:r w:rsidR="00E3485F">
        <w:rPr>
          <w:w w:val="0"/>
        </w:rPr>
        <w:t>.</w:t>
      </w:r>
    </w:p>
    <w:p w14:paraId="359AD81E" w14:textId="4A602AFB" w:rsidR="00290624" w:rsidRPr="00FB23FA" w:rsidRDefault="00290624" w:rsidP="00A3470E">
      <w:pPr>
        <w:pStyle w:val="Level3"/>
      </w:pPr>
      <w:bookmarkStart w:id="111" w:name="_Ref130283217"/>
      <w:bookmarkStart w:id="112" w:name="_Ref169028300"/>
      <w:bookmarkStart w:id="113" w:name="_Ref278369126"/>
      <w:bookmarkStart w:id="114" w:name="_Ref534176562"/>
      <w:bookmarkEnd w:id="90"/>
      <w:r w:rsidRPr="00FB23FA">
        <w:t xml:space="preserve">Ocorrendo qualquer dos Eventos de Inadimplemento previstos na </w:t>
      </w:r>
      <w:r w:rsidRPr="00D77217">
        <w:t>Cláusula </w:t>
      </w:r>
      <w:r w:rsidRPr="00D77217">
        <w:fldChar w:fldCharType="begin"/>
      </w:r>
      <w:r w:rsidRPr="00D77217">
        <w:instrText xml:space="preserve"> REF _Ref356481657 \n \p \h  \* MERGEFORMAT </w:instrText>
      </w:r>
      <w:r w:rsidRPr="00D77217">
        <w:fldChar w:fldCharType="separate"/>
      </w:r>
      <w:r w:rsidR="00ED7895">
        <w:t>9.1.1 acima</w:t>
      </w:r>
      <w:r w:rsidRPr="00D77217">
        <w:fldChar w:fldCharType="end"/>
      </w:r>
      <w:r w:rsidRPr="00D77217">
        <w:t>,</w:t>
      </w:r>
      <w:r w:rsidRPr="00FB23FA">
        <w:t xml:space="preserve"> </w:t>
      </w:r>
      <w:r w:rsidR="00F90E7C" w:rsidRPr="00F90E7C">
        <w:t>observados os respectivos prazos de cura aplicáveis,</w:t>
      </w:r>
      <w:r w:rsidR="00F90E7C">
        <w:t xml:space="preserve"> </w:t>
      </w:r>
      <w:r w:rsidRPr="00FB23FA">
        <w:t>as obrigações decorrentes das Debêntures tornar-se-ão automaticamente vencidas, independentemente de aviso ou notificação, judicial ou extrajudicial.</w:t>
      </w:r>
      <w:bookmarkEnd w:id="111"/>
      <w:bookmarkEnd w:id="112"/>
      <w:bookmarkEnd w:id="113"/>
    </w:p>
    <w:p w14:paraId="1A6AE05B" w14:textId="7FF76FD6" w:rsidR="00D74D28" w:rsidRPr="00FB23FA" w:rsidRDefault="00290624" w:rsidP="00D74D28">
      <w:pPr>
        <w:pStyle w:val="Level3"/>
      </w:pPr>
      <w:bookmarkStart w:id="115" w:name="_Ref130283218"/>
      <w:r w:rsidRPr="00FB23FA">
        <w:t xml:space="preserve">Ocorrendo qualquer dos Eventos de Inadimplemento previstos na </w:t>
      </w:r>
      <w:r w:rsidRPr="00D77217">
        <w:t>Cláusula </w:t>
      </w:r>
      <w:r w:rsidRPr="00D77217">
        <w:fldChar w:fldCharType="begin"/>
      </w:r>
      <w:r w:rsidRPr="00D77217">
        <w:instrText xml:space="preserve"> REF _Ref359943338 \n \p \h  \* MERGEFORMAT </w:instrText>
      </w:r>
      <w:r w:rsidRPr="00D77217">
        <w:fldChar w:fldCharType="separate"/>
      </w:r>
      <w:r w:rsidR="00ED7895">
        <w:t>9.1.2 acima</w:t>
      </w:r>
      <w:r w:rsidRPr="00D77217">
        <w:fldChar w:fldCharType="end"/>
      </w:r>
      <w:r w:rsidRPr="00D77217">
        <w:t xml:space="preserve">, </w:t>
      </w:r>
      <w:r w:rsidR="00F90E7C" w:rsidRPr="00F90E7C">
        <w:t>observados os respectivos prazos de cura aplicáveis,</w:t>
      </w:r>
      <w:r w:rsidR="00F90E7C">
        <w:t xml:space="preserve"> </w:t>
      </w:r>
      <w:r w:rsidRPr="00D77217">
        <w:t>o</w:t>
      </w:r>
      <w:r w:rsidRPr="00FB23FA">
        <w:t xml:space="preserve"> Agente Fiduciário deverá, inclusive para fins do disposto na </w:t>
      </w:r>
      <w:r w:rsidRPr="00D77217">
        <w:t>Cláusula </w:t>
      </w:r>
      <w:r w:rsidRPr="00D77217">
        <w:fldChar w:fldCharType="begin"/>
      </w:r>
      <w:r w:rsidRPr="00D77217">
        <w:instrText xml:space="preserve"> REF _Ref494783220 \n \p \h  \* MERGEFORMAT </w:instrText>
      </w:r>
      <w:r w:rsidRPr="00D77217">
        <w:fldChar w:fldCharType="separate"/>
      </w:r>
      <w:r w:rsidR="00ED7895">
        <w:t>11.6 abaixo</w:t>
      </w:r>
      <w:r w:rsidRPr="00D77217">
        <w:fldChar w:fldCharType="end"/>
      </w:r>
      <w:r w:rsidRPr="00D77217">
        <w:t>, convocar</w:t>
      </w:r>
      <w:r w:rsidRPr="00FB23FA">
        <w:t xml:space="preserve">, no prazo de até </w:t>
      </w:r>
      <w:r w:rsidR="002D765C">
        <w:t>3</w:t>
      </w:r>
      <w:r w:rsidR="002D765C" w:rsidRPr="00FB23FA">
        <w:t> </w:t>
      </w:r>
      <w:r w:rsidRPr="00FB23FA">
        <w:t>(</w:t>
      </w:r>
      <w:r w:rsidR="002D765C">
        <w:t>três</w:t>
      </w:r>
      <w:r w:rsidRPr="00FB23FA">
        <w:t xml:space="preserve">) Dias Úteis contados da data em que tomar conhecimento de sua ocorrência, </w:t>
      </w:r>
      <w:r w:rsidR="002D765C">
        <w:t>A</w:t>
      </w:r>
      <w:r w:rsidR="00FA7133" w:rsidRPr="00FB23FA">
        <w:t xml:space="preserve">ssembleia </w:t>
      </w:r>
      <w:r w:rsidR="002D765C">
        <w:t>G</w:t>
      </w:r>
      <w:r w:rsidR="00FA7133" w:rsidRPr="00FB23FA">
        <w:t xml:space="preserve">eral </w:t>
      </w:r>
      <w:r w:rsidRPr="00FB23FA">
        <w:t xml:space="preserve">de Debenturistas, a se realizar no prazo mínimo previsto em lei. Se a referida </w:t>
      </w:r>
      <w:r w:rsidR="00D74D28">
        <w:t>a</w:t>
      </w:r>
      <w:r w:rsidR="00FA7133" w:rsidRPr="00FB23FA">
        <w:t xml:space="preserve">ssembleia </w:t>
      </w:r>
      <w:r w:rsidR="00D74D28">
        <w:t>g</w:t>
      </w:r>
      <w:r w:rsidR="00FA7133" w:rsidRPr="00FB23FA">
        <w:t xml:space="preserve">eral </w:t>
      </w:r>
      <w:r w:rsidRPr="00FB23FA">
        <w:t>de Debenturistas</w:t>
      </w:r>
      <w:bookmarkEnd w:id="114"/>
      <w:bookmarkEnd w:id="115"/>
      <w:r w:rsidRPr="00FB23FA">
        <w:t xml:space="preserve">: </w:t>
      </w:r>
    </w:p>
    <w:p w14:paraId="10B1D571" w14:textId="5F937318" w:rsidR="00290624" w:rsidRDefault="00290624" w:rsidP="00E953E5">
      <w:pPr>
        <w:pStyle w:val="roman4"/>
        <w:numPr>
          <w:ilvl w:val="0"/>
          <w:numId w:val="50"/>
        </w:numPr>
      </w:pPr>
      <w:bookmarkStart w:id="116" w:name="_Ref495338909"/>
      <w:r w:rsidRPr="00E3485F">
        <w:t xml:space="preserve">tiver sido instalada e Debenturistas representando, no mínimo, </w:t>
      </w:r>
      <w:r w:rsidR="009570F0" w:rsidRPr="005F4F31">
        <w:t>60% (sessenta por cento)</w:t>
      </w:r>
      <w:r w:rsidRPr="00E3485F">
        <w:t xml:space="preserve"> das Debêntures em Circulação em </w:t>
      </w:r>
      <w:r w:rsidR="002F5E8B" w:rsidRPr="00E3485F">
        <w:t>1ª (</w:t>
      </w:r>
      <w:r w:rsidRPr="00E3485F">
        <w:t>primeira</w:t>
      </w:r>
      <w:r w:rsidR="002F5E8B" w:rsidRPr="00E3485F">
        <w:t>)</w:t>
      </w:r>
      <w:r w:rsidRPr="00E3485F">
        <w:t xml:space="preserve"> convocação </w:t>
      </w:r>
      <w:r w:rsidR="00901E9A" w:rsidRPr="00E3485F">
        <w:t xml:space="preserve">ou </w:t>
      </w:r>
      <w:r w:rsidR="002F5E8B" w:rsidRPr="00E3485F">
        <w:t>2ª (</w:t>
      </w:r>
      <w:r w:rsidRPr="00E3485F">
        <w:t>segunda</w:t>
      </w:r>
      <w:r w:rsidR="002F5E8B" w:rsidRPr="00E3485F">
        <w:t>)</w:t>
      </w:r>
      <w:r w:rsidRPr="00E3485F">
        <w:t xml:space="preserve"> convocação, decidirem por não declarar o vencimento antecipado das obrigações decorrentes das Debêntures, o Agente Fiduciário não deverá declarar o vencimento antecipado das obrigações decorrentes das Debêntures;</w:t>
      </w:r>
      <w:bookmarkEnd w:id="116"/>
    </w:p>
    <w:p w14:paraId="3DCA49BA" w14:textId="70B67B36" w:rsidR="00B24D98" w:rsidRPr="003F3570" w:rsidRDefault="00290624" w:rsidP="00B24D98">
      <w:pPr>
        <w:pStyle w:val="roman4"/>
      </w:pPr>
      <w:r w:rsidRPr="00D77217">
        <w:t xml:space="preserve">tiver sido instalada, em </w:t>
      </w:r>
      <w:r w:rsidR="009570F0">
        <w:t>1ª (</w:t>
      </w:r>
      <w:r w:rsidRPr="00D77217">
        <w:t>primeira</w:t>
      </w:r>
      <w:r w:rsidR="009570F0">
        <w:t>)</w:t>
      </w:r>
      <w:r w:rsidRPr="00D77217">
        <w:t xml:space="preserve"> convocação, mas não tenha sido atingido o quórum de deliberação previsto no inciso </w:t>
      </w:r>
      <w:r w:rsidRPr="00D77217">
        <w:fldChar w:fldCharType="begin"/>
      </w:r>
      <w:r w:rsidRPr="00D77217">
        <w:instrText xml:space="preserve"> REF _Ref495338909 \n \p \h  \* MERGEFORMAT </w:instrText>
      </w:r>
      <w:r w:rsidRPr="00D77217">
        <w:fldChar w:fldCharType="separate"/>
      </w:r>
      <w:r w:rsidR="00ED7895">
        <w:t>(i) acima</w:t>
      </w:r>
      <w:r w:rsidRPr="00D77217">
        <w:fldChar w:fldCharType="end"/>
      </w:r>
      <w:r w:rsidRPr="00D77217">
        <w:t xml:space="preserve">, o Agente Fiduciário deverá realizar a </w:t>
      </w:r>
      <w:r w:rsidR="009570F0">
        <w:t>2ª (</w:t>
      </w:r>
      <w:r w:rsidRPr="00D77217">
        <w:t>segunda</w:t>
      </w:r>
      <w:r w:rsidR="009570F0">
        <w:t>)</w:t>
      </w:r>
      <w:r w:rsidRPr="00D77217">
        <w:t xml:space="preserve"> convocação da </w:t>
      </w:r>
      <w:r w:rsidR="00FA7133" w:rsidRPr="00D77217">
        <w:t xml:space="preserve">Assembleia Geral </w:t>
      </w:r>
      <w:r w:rsidRPr="00D77217">
        <w:t>de Debenturistas</w:t>
      </w:r>
      <w:r w:rsidR="002D765C">
        <w:t>, independentemente da manifestação dos Debenturistas presentes na 1ª (primeira) convocação</w:t>
      </w:r>
      <w:r w:rsidRPr="00D77217">
        <w:t xml:space="preserve">; </w:t>
      </w:r>
    </w:p>
    <w:p w14:paraId="2EA0C362" w14:textId="2B027D84" w:rsidR="00290624" w:rsidRPr="00D77217" w:rsidRDefault="00290624" w:rsidP="00E953E5">
      <w:pPr>
        <w:pStyle w:val="roman4"/>
        <w:numPr>
          <w:ilvl w:val="0"/>
          <w:numId w:val="50"/>
        </w:numPr>
      </w:pPr>
      <w:r w:rsidRPr="00D77217">
        <w:t xml:space="preserve">tiver sido instalada, em </w:t>
      </w:r>
      <w:r w:rsidR="009570F0">
        <w:t>2ª (</w:t>
      </w:r>
      <w:r w:rsidRPr="00D77217">
        <w:t>segunda</w:t>
      </w:r>
      <w:r w:rsidR="009570F0">
        <w:t>)</w:t>
      </w:r>
      <w:r w:rsidRPr="00D77217">
        <w:t xml:space="preserve"> convocação, mas não tenha sido atingido o quórum de deliberação previsto no inciso </w:t>
      </w:r>
      <w:r w:rsidRPr="00D77217">
        <w:fldChar w:fldCharType="begin"/>
      </w:r>
      <w:r w:rsidRPr="00D77217">
        <w:instrText xml:space="preserve"> REF _Ref495338909 \n \p \h  \* MERGEFORMAT </w:instrText>
      </w:r>
      <w:r w:rsidRPr="00D77217">
        <w:fldChar w:fldCharType="separate"/>
      </w:r>
      <w:r w:rsidR="00ED7895">
        <w:t>(i) acima</w:t>
      </w:r>
      <w:r w:rsidRPr="00D77217">
        <w:fldChar w:fldCharType="end"/>
      </w:r>
      <w:r w:rsidRPr="00D77217">
        <w:t>, o Agente Fiduciário deverá, imediatamente, declarar o vencimento antecipado das obrigações decorrentes das Debêntures; ou</w:t>
      </w:r>
    </w:p>
    <w:p w14:paraId="68746589" w14:textId="5DB70C24" w:rsidR="00290624" w:rsidRDefault="00290624" w:rsidP="005442A9">
      <w:pPr>
        <w:pStyle w:val="roman4"/>
      </w:pPr>
      <w:r w:rsidRPr="00D77217">
        <w:t xml:space="preserve">não tiver sido instalada após </w:t>
      </w:r>
      <w:r w:rsidR="009570F0">
        <w:t>2ª (</w:t>
      </w:r>
      <w:r w:rsidRPr="00D77217">
        <w:t>segunda</w:t>
      </w:r>
      <w:r w:rsidR="009570F0">
        <w:t>)</w:t>
      </w:r>
      <w:r w:rsidRPr="00D77217">
        <w:t xml:space="preserve"> convocação, o Agente Fiduciário deverá, imediatamente, declarar o vencimento antecipado das obrigações decorrentes das Debêntures.</w:t>
      </w:r>
    </w:p>
    <w:p w14:paraId="546817ED" w14:textId="40CE4441" w:rsidR="00290624" w:rsidRPr="00FB23FA" w:rsidRDefault="00290624" w:rsidP="009570F0">
      <w:pPr>
        <w:pStyle w:val="Level3"/>
      </w:pPr>
      <w:bookmarkStart w:id="117" w:name="_Ref130283221"/>
      <w:bookmarkStart w:id="118" w:name="_Ref534176563"/>
      <w:bookmarkStart w:id="119" w:name="_Ref495496127"/>
      <w:r w:rsidRPr="00FB23FA">
        <w:lastRenderedPageBreak/>
        <w:t>Na ocorrência do vencimento antecipado das obrigações decorrentes das Debêntures, a Companhia obriga-se a resgatar a totalidade das Debêntures, com o seu consequente cancelamento, mediante o pagamento do Valor Nominal Unitário</w:t>
      </w:r>
      <w:r w:rsidR="009570F0">
        <w:t xml:space="preserve"> ou saldo do Valor Nominal Unitário, conforme o caso</w:t>
      </w:r>
      <w:r w:rsidRPr="00FB23FA">
        <w:t xml:space="preserve">, acrescido </w:t>
      </w:r>
      <w:r w:rsidR="00355E31">
        <w:t>da Remuneração</w:t>
      </w:r>
      <w:r>
        <w:t>, calculad</w:t>
      </w:r>
      <w:r w:rsidR="00355E31">
        <w:t>a</w:t>
      </w:r>
      <w:r w:rsidRPr="00FB23FA">
        <w:t xml:space="preserve"> </w:t>
      </w:r>
      <w:r w:rsidRPr="009570F0">
        <w:rPr>
          <w:i/>
        </w:rPr>
        <w:t xml:space="preserve">pro rata </w:t>
      </w:r>
      <w:proofErr w:type="spellStart"/>
      <w:r w:rsidRPr="009570F0">
        <w:rPr>
          <w:i/>
        </w:rPr>
        <w:t>temporis</w:t>
      </w:r>
      <w:proofErr w:type="spellEnd"/>
      <w:r w:rsidRPr="00FB23FA">
        <w:t xml:space="preserve">, desde a Primeira Data de Integralização ou a data de pagamento </w:t>
      </w:r>
      <w:r w:rsidR="00355E31">
        <w:t xml:space="preserve">da Remuneração </w:t>
      </w:r>
      <w:r w:rsidRPr="00FB23FA">
        <w:t>imediatamente anterior, conforme o caso, até a data do efetivo pagamento, sem prejuízo do pagamento dos Encargos Moratórios, quando for o caso, e de quaisquer outros valores eventualmente devidos pela Companhia nos termos desta Escritura de Emissão</w:t>
      </w:r>
      <w:r>
        <w:t xml:space="preserve"> e/ou dos demais </w:t>
      </w:r>
      <w:r w:rsidR="008A47C1">
        <w:t>Documentos das Obrigações Garantidas</w:t>
      </w:r>
      <w:r w:rsidRPr="00FB23FA">
        <w:t>, no prazo de até 5 (cinco) Dias Úteis contados da data do vencimento antecipado, sob pena de, em não o fazendo, ficar obrigada, ainda, ao pagamento dos Encargos Moratórios.</w:t>
      </w:r>
      <w:bookmarkEnd w:id="117"/>
      <w:bookmarkEnd w:id="118"/>
      <w:bookmarkEnd w:id="119"/>
      <w:r w:rsidRPr="00FB23FA">
        <w:t xml:space="preserve"> </w:t>
      </w:r>
      <w:r w:rsidR="009570F0">
        <w:t>Para que</w:t>
      </w:r>
      <w:r w:rsidRPr="00FB23FA">
        <w:t xml:space="preserve"> o pagamento da totalidade das Debêntures seja realizado por meio da B3, a </w:t>
      </w:r>
      <w:r w:rsidR="00355E31">
        <w:t>Companhia</w:t>
      </w:r>
      <w:r w:rsidR="00355E31" w:rsidRPr="00FB23FA">
        <w:t xml:space="preserve"> </w:t>
      </w:r>
      <w:r w:rsidRPr="00FB23FA">
        <w:t>deverá comunicar a B3, por meio de correspondência em conjunto com o Agente Fiduciário, sobre o tal pagamento, com, no mínimo, 3 (três) Dias Úteis de antecedência da data estipulada para a sua realização.</w:t>
      </w:r>
    </w:p>
    <w:p w14:paraId="386AD32A" w14:textId="562A80F2" w:rsidR="00290624" w:rsidRPr="00FB23FA" w:rsidRDefault="00290624" w:rsidP="00A3470E">
      <w:pPr>
        <w:pStyle w:val="Level3"/>
      </w:pPr>
      <w:r w:rsidRPr="00FB23FA">
        <w:t xml:space="preserve">Na ocorrência do vencimento antecipado das obrigações decorrentes das Debêntures, o Agente Fiduciário deverá notificar o </w:t>
      </w:r>
      <w:proofErr w:type="spellStart"/>
      <w:r w:rsidRPr="00FB23FA">
        <w:t>Escriturador</w:t>
      </w:r>
      <w:proofErr w:type="spellEnd"/>
      <w:r w:rsidRPr="00FB23FA">
        <w:t xml:space="preserve">, o </w:t>
      </w:r>
      <w:r w:rsidR="00E75081">
        <w:t xml:space="preserve">Agente </w:t>
      </w:r>
      <w:r w:rsidR="009570F0">
        <w:t>de Liquidação</w:t>
      </w:r>
      <w:r w:rsidRPr="00FB23FA">
        <w:t xml:space="preserve"> e a B3 acerca de tal acontecimento na mesma data de sua ocorrência.</w:t>
      </w:r>
    </w:p>
    <w:p w14:paraId="7533B398" w14:textId="5B74F1A4" w:rsidR="00290624" w:rsidRPr="00FB23FA" w:rsidRDefault="00290624" w:rsidP="00A3470E">
      <w:pPr>
        <w:pStyle w:val="Level3"/>
      </w:pPr>
      <w:bookmarkStart w:id="120" w:name="_Ref359943492"/>
      <w:r w:rsidRPr="00FB23FA">
        <w:t xml:space="preserve">Na ocorrência do vencimento antecipado das obrigações decorrentes das Debêntures, </w:t>
      </w:r>
      <w:r w:rsidRPr="00FB23FA">
        <w:rPr>
          <w:bCs/>
        </w:rPr>
        <w:t xml:space="preserve">os recursos recebidos em pagamento </w:t>
      </w:r>
      <w:r w:rsidRPr="00FB23FA">
        <w:t>das obrigações decorrentes das Debêntures</w:t>
      </w:r>
      <w:r w:rsidRPr="00FB23FA">
        <w:rPr>
          <w:bCs/>
        </w:rPr>
        <w:t xml:space="preserve">, inclusive em decorrência da </w:t>
      </w:r>
      <w:r>
        <w:rPr>
          <w:bCs/>
        </w:rPr>
        <w:t xml:space="preserve">excussão ou </w:t>
      </w:r>
      <w:r w:rsidRPr="00FB23FA">
        <w:rPr>
          <w:bCs/>
        </w:rPr>
        <w:t xml:space="preserve">execução </w:t>
      </w:r>
      <w:r>
        <w:t>de qualquer das Garantias</w:t>
      </w:r>
      <w:r w:rsidRPr="00FB23FA">
        <w:rPr>
          <w:bCs/>
        </w:rPr>
        <w:t xml:space="preserve">, </w:t>
      </w:r>
      <w:r w:rsidRPr="00FB23FA">
        <w:t>na medida em que forem sendo recebidos, deverão ser imediatamente aplicados na amortização ou, se possível, quitação do saldo das obrigações decorrentes das Debêntures</w:t>
      </w:r>
      <w:r w:rsidRPr="00FB23FA">
        <w:rPr>
          <w:bCs/>
        </w:rPr>
        <w:t xml:space="preserve">. Caso os recursos recebidos em pagamento </w:t>
      </w:r>
      <w:r w:rsidRPr="00FB23FA">
        <w:t>das obrigações decorrentes das Debêntures</w:t>
      </w:r>
      <w:r w:rsidRPr="00FB23FA">
        <w:rPr>
          <w:bCs/>
        </w:rPr>
        <w:t xml:space="preserve">, inclusive em decorrência da </w:t>
      </w:r>
      <w:r>
        <w:rPr>
          <w:bCs/>
        </w:rPr>
        <w:t xml:space="preserve">excussão ou </w:t>
      </w:r>
      <w:r w:rsidRPr="00FB23FA">
        <w:rPr>
          <w:bCs/>
        </w:rPr>
        <w:t xml:space="preserve">execução </w:t>
      </w:r>
      <w:r>
        <w:t>de qualquer das Garantias</w:t>
      </w:r>
      <w:r w:rsidRPr="00FB23FA">
        <w:rPr>
          <w:bCs/>
        </w:rPr>
        <w:t xml:space="preserve">, </w:t>
      </w:r>
      <w:r w:rsidRPr="00FB23FA">
        <w:t>não sejam suficientes para quitar simultaneamente todas as obrigações decorrentes das Debêntures, tais recursos</w:t>
      </w:r>
      <w:r w:rsidRPr="00FB23FA">
        <w:rPr>
          <w:bCs/>
        </w:rPr>
        <w:t xml:space="preserve"> deverão ser imputados na seguinte ordem, de tal forma que, uma vez quitados os valores referentes ao primeiro item, os recursos sejam alocados para o item imediatamente seguinte, e assim sucessivamente: (i) quaisquer valores devidos pela Companhia </w:t>
      </w:r>
      <w:r w:rsidRPr="00FB23FA">
        <w:t xml:space="preserve">nos termos desta Escritura de Emissão </w:t>
      </w:r>
      <w:r>
        <w:t xml:space="preserve">e/ou de qualquer dos demais </w:t>
      </w:r>
      <w:r w:rsidR="008A47C1">
        <w:t>Documentos das Obrigações Garantidas</w:t>
      </w:r>
      <w:r>
        <w:t xml:space="preserve"> </w:t>
      </w:r>
      <w:r w:rsidRPr="00FB23FA">
        <w:t>(incluindo a remuneração e as despesas incorridas pelo Agente Fiduciário)</w:t>
      </w:r>
      <w:r w:rsidRPr="00FB23FA">
        <w:rPr>
          <w:bCs/>
        </w:rPr>
        <w:t>, que não sejam os valores a que se referem os itens (</w:t>
      </w:r>
      <w:proofErr w:type="spellStart"/>
      <w:r w:rsidRPr="00FB23FA">
        <w:rPr>
          <w:bCs/>
        </w:rPr>
        <w:t>ii</w:t>
      </w:r>
      <w:proofErr w:type="spellEnd"/>
      <w:r w:rsidRPr="00FB23FA">
        <w:rPr>
          <w:bCs/>
        </w:rPr>
        <w:t>) e (</w:t>
      </w:r>
      <w:proofErr w:type="spellStart"/>
      <w:r w:rsidRPr="00FB23FA">
        <w:rPr>
          <w:bCs/>
        </w:rPr>
        <w:t>iii</w:t>
      </w:r>
      <w:proofErr w:type="spellEnd"/>
      <w:r w:rsidRPr="00FB23FA">
        <w:rPr>
          <w:bCs/>
        </w:rPr>
        <w:t>) abaixo; (</w:t>
      </w:r>
      <w:proofErr w:type="spellStart"/>
      <w:r w:rsidRPr="00FB23FA">
        <w:rPr>
          <w:bCs/>
        </w:rPr>
        <w:t>ii</w:t>
      </w:r>
      <w:proofErr w:type="spellEnd"/>
      <w:r w:rsidRPr="00FB23FA">
        <w:rPr>
          <w:bCs/>
        </w:rPr>
        <w:t xml:space="preserve">) Remuneração, Encargos Moratórios e demais encargos devidos sob as </w:t>
      </w:r>
      <w:r w:rsidRPr="00FB23FA">
        <w:t>obrigações decorrentes das Debêntures</w:t>
      </w:r>
      <w:r w:rsidRPr="00FB23FA">
        <w:rPr>
          <w:bCs/>
        </w:rPr>
        <w:t>; e (</w:t>
      </w:r>
      <w:proofErr w:type="spellStart"/>
      <w:r w:rsidRPr="00FB23FA">
        <w:rPr>
          <w:bCs/>
        </w:rPr>
        <w:t>iii</w:t>
      </w:r>
      <w:proofErr w:type="spellEnd"/>
      <w:r w:rsidRPr="00FB23FA">
        <w:rPr>
          <w:bCs/>
        </w:rPr>
        <w:t>) saldo do Valor Nominal Unitário das Debêntures. A Companhia permanecer</w:t>
      </w:r>
      <w:r w:rsidR="00355E31">
        <w:rPr>
          <w:bCs/>
        </w:rPr>
        <w:t>á</w:t>
      </w:r>
      <w:r w:rsidRPr="00FB23FA">
        <w:rPr>
          <w:bCs/>
        </w:rPr>
        <w:t xml:space="preserve"> responsáve</w:t>
      </w:r>
      <w:r w:rsidR="00355E31">
        <w:rPr>
          <w:bCs/>
        </w:rPr>
        <w:t>l</w:t>
      </w:r>
      <w:r w:rsidRPr="00FB23FA">
        <w:rPr>
          <w:bCs/>
        </w:rPr>
        <w:t xml:space="preserve"> pelo saldo das </w:t>
      </w:r>
      <w:r w:rsidRPr="00FB23FA">
        <w:t>obrigações decorrentes das Debêntures</w:t>
      </w:r>
      <w:r w:rsidRPr="00FB23FA">
        <w:rPr>
          <w:bCs/>
        </w:rPr>
        <w:t xml:space="preserve"> que não tiverem sido pagas, sem prejuízo dos acréscimos de Remuneração, Encargos Moratórios e outros encargos incidentes sobre o saldo das </w:t>
      </w:r>
      <w:r w:rsidRPr="00FB23FA">
        <w:t>obrigações decorrentes das Debêntures</w:t>
      </w:r>
      <w:r w:rsidRPr="00FB23FA">
        <w:rPr>
          <w:bCs/>
        </w:rPr>
        <w:t xml:space="preserve"> enquanto não forem pagas, sendo considerada dívida líquida e certa, passível de cobrança extrajudicial ou por meio de processo de execução judicial</w:t>
      </w:r>
      <w:r w:rsidRPr="00FB23FA">
        <w:t>.</w:t>
      </w:r>
      <w:bookmarkEnd w:id="120"/>
    </w:p>
    <w:p w14:paraId="00E3FF56" w14:textId="77777777" w:rsidR="00290624" w:rsidRPr="00FB23FA" w:rsidRDefault="005442A9" w:rsidP="00290624">
      <w:pPr>
        <w:pStyle w:val="Level1"/>
      </w:pPr>
      <w:r w:rsidRPr="00FB23FA">
        <w:t>OBRIGAÇÕES ADICIONAIS DA COMPANHIA</w:t>
      </w:r>
      <w:bookmarkStart w:id="121" w:name="_Ref130390982"/>
    </w:p>
    <w:p w14:paraId="45C72DA8" w14:textId="77777777" w:rsidR="00290624" w:rsidRPr="00FB23FA" w:rsidRDefault="00290624" w:rsidP="00290624">
      <w:pPr>
        <w:pStyle w:val="Level2"/>
      </w:pPr>
      <w:bookmarkStart w:id="122" w:name="_Ref279333767"/>
      <w:r w:rsidRPr="00FB23FA">
        <w:t>A Companhia est</w:t>
      </w:r>
      <w:r w:rsidR="009B2473">
        <w:t>á</w:t>
      </w:r>
      <w:r w:rsidRPr="00FB23FA">
        <w:t xml:space="preserve"> adicionalmente obrigada a:</w:t>
      </w:r>
      <w:bookmarkEnd w:id="121"/>
      <w:bookmarkEnd w:id="122"/>
    </w:p>
    <w:p w14:paraId="052F4E58" w14:textId="0D6E5463" w:rsidR="00290624" w:rsidRPr="00FB23FA" w:rsidRDefault="00290624" w:rsidP="00E953E5">
      <w:pPr>
        <w:pStyle w:val="roman3"/>
        <w:numPr>
          <w:ilvl w:val="0"/>
          <w:numId w:val="51"/>
        </w:numPr>
      </w:pPr>
      <w:bookmarkStart w:id="123" w:name="_Ref262552287"/>
      <w:bookmarkStart w:id="124" w:name="_Ref67926013"/>
      <w:bookmarkStart w:id="125" w:name="_Ref168844178"/>
      <w:r w:rsidRPr="00FB23FA">
        <w:lastRenderedPageBreak/>
        <w:t>disponibilizar em sua página na rede mundial de computadores e fornecer ao Agente Fiduciário</w:t>
      </w:r>
      <w:bookmarkStart w:id="126" w:name="_Ref289720326"/>
      <w:bookmarkStart w:id="127" w:name="_Ref488848532"/>
      <w:bookmarkStart w:id="128" w:name="_Ref262552290"/>
      <w:bookmarkEnd w:id="123"/>
      <w:r w:rsidRPr="00FB23FA">
        <w:t xml:space="preserve">, na data em que ocorrer primeiro entre o último dia do prazo estabelecido pelas disposições legais e regulamentares aplicáveis e a data da efetiva divulgação, cópia das demonstrações financeiras da Companhia auditadas pelo Auditor Independente, relativas a </w:t>
      </w:r>
      <w:r w:rsidRPr="00F90E7C">
        <w:t xml:space="preserve">cada </w:t>
      </w:r>
      <w:r w:rsidRPr="007205AD">
        <w:t>exercício social</w:t>
      </w:r>
      <w:r w:rsidRPr="00F90E7C">
        <w:t>,</w:t>
      </w:r>
      <w:r w:rsidRPr="00FB23FA">
        <w:t xml:space="preserve"> preparadas de acordo com a Lei das Sociedades por Ações e com as regras emitidas pela CVM (</w:t>
      </w:r>
      <w:r w:rsidR="004C53E9">
        <w:t>“</w:t>
      </w:r>
      <w:r w:rsidRPr="00851EB7">
        <w:rPr>
          <w:b/>
          <w:bCs/>
        </w:rPr>
        <w:t>Demonstrações Financeiras da Companhia</w:t>
      </w:r>
      <w:r w:rsidR="004C53E9">
        <w:t>”</w:t>
      </w:r>
      <w:r w:rsidRPr="00FB23FA">
        <w:t>);</w:t>
      </w:r>
      <w:bookmarkEnd w:id="124"/>
      <w:bookmarkEnd w:id="126"/>
      <w:bookmarkEnd w:id="127"/>
    </w:p>
    <w:p w14:paraId="02DD296A" w14:textId="77777777" w:rsidR="00290624" w:rsidRPr="00FB23FA" w:rsidRDefault="00290624" w:rsidP="005442A9">
      <w:pPr>
        <w:pStyle w:val="roman3"/>
      </w:pPr>
      <w:bookmarkStart w:id="129" w:name="_Ref225332080"/>
      <w:bookmarkEnd w:id="125"/>
      <w:bookmarkEnd w:id="128"/>
      <w:r w:rsidRPr="00FB23FA">
        <w:t>fornecer ao Agente Fiduciário:</w:t>
      </w:r>
      <w:bookmarkEnd w:id="129"/>
    </w:p>
    <w:p w14:paraId="798A77C2" w14:textId="3DD118B8" w:rsidR="00290624" w:rsidRPr="00FB23FA" w:rsidRDefault="00290624" w:rsidP="00E953E5">
      <w:pPr>
        <w:pStyle w:val="alpha4"/>
        <w:numPr>
          <w:ilvl w:val="0"/>
          <w:numId w:val="52"/>
        </w:numPr>
      </w:pPr>
      <w:bookmarkStart w:id="130" w:name="_Ref366495486"/>
      <w:r w:rsidRPr="00FB23FA">
        <w:t>no prazo de até 5 (cinco) Dias Úteis contados da data a que se refere o inciso </w:t>
      </w:r>
      <w:r w:rsidRPr="00FB23FA">
        <w:fldChar w:fldCharType="begin"/>
      </w:r>
      <w:r w:rsidRPr="00FB23FA">
        <w:instrText xml:space="preserve"> REF _Ref262552287 \n \p \h  \* MERGEFORMAT </w:instrText>
      </w:r>
      <w:r w:rsidRPr="00FB23FA">
        <w:fldChar w:fldCharType="separate"/>
      </w:r>
      <w:r w:rsidR="00ED7895">
        <w:t>(i) acima</w:t>
      </w:r>
      <w:r w:rsidRPr="00FB23FA">
        <w:fldChar w:fldCharType="end"/>
      </w:r>
      <w:r w:rsidRPr="00FB23FA">
        <w:t>, relatório específico de apuração do ICSD, elaborado pelo Auditor Independente, contendo a memória de cálculo com todas as rubricas necessárias que demonstrem o cálculo do ICSD, sob pena de impossibilidade de acompanhamento do ICSD pelo Agente Fiduciário, podendo este solicitar à Companhia e/ou ao Auditor Independente todos os eventuais esclarecimentos adicionais que se façam necessários;</w:t>
      </w:r>
      <w:bookmarkEnd w:id="130"/>
    </w:p>
    <w:p w14:paraId="50214CC8" w14:textId="7A31F59D" w:rsidR="00290624" w:rsidRPr="00FB23FA" w:rsidRDefault="00290624" w:rsidP="005442A9">
      <w:pPr>
        <w:pStyle w:val="alpha4"/>
      </w:pPr>
      <w:bookmarkStart w:id="131" w:name="_Ref285571943"/>
      <w:r w:rsidRPr="00FB23FA">
        <w:t>no prazo de até 5 (cinco) Dias Úteis contados da data a que se refere o inciso </w:t>
      </w:r>
      <w:r w:rsidRPr="00FB23FA">
        <w:fldChar w:fldCharType="begin"/>
      </w:r>
      <w:r w:rsidRPr="00FB23FA">
        <w:instrText xml:space="preserve"> REF _Ref262552287 \n \p \h  \* MERGEFORMAT </w:instrText>
      </w:r>
      <w:r w:rsidRPr="00FB23FA">
        <w:fldChar w:fldCharType="separate"/>
      </w:r>
      <w:r w:rsidR="00ED7895">
        <w:t>(i) acima</w:t>
      </w:r>
      <w:r w:rsidRPr="00FB23FA">
        <w:fldChar w:fldCharType="end"/>
      </w:r>
      <w:r w:rsidRPr="00FB23FA">
        <w:t>, declaração firmada por representantes legais da Companhia, na forma de seu estatuto social, atestando (i) a veracidade e ausência de vícios no cálculo do ICSD; (</w:t>
      </w:r>
      <w:proofErr w:type="spellStart"/>
      <w:r w:rsidRPr="00FB23FA">
        <w:t>ii</w:t>
      </w:r>
      <w:proofErr w:type="spellEnd"/>
      <w:r w:rsidRPr="00FB23FA">
        <w:t>) que permanecem válidas as disposições contidas nesta Escritura de Emissão</w:t>
      </w:r>
      <w:r>
        <w:t xml:space="preserve"> e nos demais </w:t>
      </w:r>
      <w:r w:rsidR="008A47C1">
        <w:t>Documentos das Obrigações Garantidas</w:t>
      </w:r>
      <w:r w:rsidRPr="00FB23FA">
        <w:t>; e (</w:t>
      </w:r>
      <w:proofErr w:type="spellStart"/>
      <w:r w:rsidRPr="00FB23FA">
        <w:t>iii</w:t>
      </w:r>
      <w:proofErr w:type="spellEnd"/>
      <w:r w:rsidRPr="00FB23FA">
        <w:t>) a não ocorrência de qualquer Evento de Inadimplemento e a inexistência de descumprimento de qualquer obrigação prevista nesta Escritura de Emissão</w:t>
      </w:r>
      <w:r>
        <w:t xml:space="preserve"> e/ou em qualquer dos demais </w:t>
      </w:r>
      <w:r w:rsidR="008A47C1">
        <w:t>Documentos das Obrigações Garantidas</w:t>
      </w:r>
      <w:r w:rsidRPr="00FB23FA">
        <w:t>;</w:t>
      </w:r>
      <w:bookmarkEnd w:id="131"/>
    </w:p>
    <w:p w14:paraId="288B7670" w14:textId="20A8A1AE" w:rsidR="00290624" w:rsidRPr="00FB23FA" w:rsidRDefault="00290624" w:rsidP="005442A9">
      <w:pPr>
        <w:pStyle w:val="alpha4"/>
      </w:pPr>
      <w:r w:rsidRPr="00FB23FA">
        <w:t xml:space="preserve">no prazo de até 20 (vinte) dias antes da data de encerramento do prazo para disponibilização, na página do Agente Fiduciário na rede mundial de computadores, insumos para elaboração do relatório anual do Agente Fiduciário, conforme </w:t>
      </w:r>
      <w:r w:rsidRPr="00772B95">
        <w:t>Resolução CVM 17</w:t>
      </w:r>
      <w:r w:rsidRPr="00FB23FA">
        <w:t>, demonstrações financeiras, atos societários e organograma do grupo societário da Companhia e demais informações necessárias à realização do relatório que venham a ser justificadamente solicitados, por escrito, pelo Agente Fiduciário;</w:t>
      </w:r>
    </w:p>
    <w:p w14:paraId="094B821B" w14:textId="77777777" w:rsidR="00290624" w:rsidRPr="00FB23FA" w:rsidRDefault="00290624" w:rsidP="005442A9">
      <w:pPr>
        <w:pStyle w:val="alpha4"/>
      </w:pPr>
      <w:bookmarkStart w:id="132" w:name="_Ref168844063"/>
      <w:bookmarkStart w:id="133" w:name="_Ref278277903"/>
      <w:bookmarkStart w:id="134" w:name="_Ref168844180"/>
      <w:r w:rsidRPr="00FB23FA">
        <w:t>no prazo de até 2 (dois) Dias Úteis contados da data em que forem realizados, avisos aos Debenturistas;</w:t>
      </w:r>
      <w:bookmarkEnd w:id="132"/>
      <w:bookmarkEnd w:id="133"/>
    </w:p>
    <w:p w14:paraId="30CAEA00" w14:textId="3A5384C1" w:rsidR="00290624" w:rsidRPr="00FB23FA" w:rsidRDefault="00290624" w:rsidP="005442A9">
      <w:pPr>
        <w:pStyle w:val="alpha4"/>
      </w:pPr>
      <w:r w:rsidRPr="00FB23FA">
        <w:t>no prazo de até 5 (cinco) Dias Úteis contados da data de ocorrência, informações a respeito da ocorrência de (i) qualquer inadimplemento, pela Companhia, de qualquer obrigação prevista nesta Escritura de Emissão</w:t>
      </w:r>
      <w:r>
        <w:t xml:space="preserve"> e/ou em qualquer dos demais </w:t>
      </w:r>
      <w:r w:rsidR="008A47C1">
        <w:t>Documentos das Obrigações Garantidas</w:t>
      </w:r>
      <w:r w:rsidRPr="00FB23FA">
        <w:t>; e/ou (</w:t>
      </w:r>
      <w:proofErr w:type="spellStart"/>
      <w:r w:rsidRPr="00FB23FA">
        <w:t>ii</w:t>
      </w:r>
      <w:proofErr w:type="spellEnd"/>
      <w:r w:rsidRPr="00FB23FA">
        <w:t>) qualquer Evento de Inadimplemento;</w:t>
      </w:r>
    </w:p>
    <w:p w14:paraId="737FD192" w14:textId="77777777" w:rsidR="00290624" w:rsidRPr="00FB23FA" w:rsidRDefault="00290624" w:rsidP="005442A9">
      <w:pPr>
        <w:pStyle w:val="alpha4"/>
      </w:pPr>
      <w:bookmarkStart w:id="135" w:name="_Ref286939940"/>
      <w:r w:rsidRPr="00FB23FA">
        <w:t xml:space="preserve">no prazo de até 5 (cinco) Dias Úteis contados da data de ciência, informações a respeito da ocorrência </w:t>
      </w:r>
      <w:r>
        <w:t xml:space="preserve">(i) </w:t>
      </w:r>
      <w:r w:rsidRPr="00FB23FA">
        <w:t>de qualquer evento ou situação que possa causar um Efeito Adverso Relevante;</w:t>
      </w:r>
      <w:bookmarkEnd w:id="135"/>
      <w:r>
        <w:t xml:space="preserve"> ou </w:t>
      </w:r>
      <w:r w:rsidRPr="00F7402B">
        <w:t>(</w:t>
      </w:r>
      <w:proofErr w:type="spellStart"/>
      <w:r>
        <w:t>ii</w:t>
      </w:r>
      <w:proofErr w:type="spellEnd"/>
      <w:r w:rsidRPr="00F7402B">
        <w:t>)</w:t>
      </w:r>
      <w:r>
        <w:t> de qualquer autuação pelas autoridades competentes envolvendo a Companhia em matéria de trabalho infantil e/ou análogo ao escravo, prostituição e/ou crime ambiental</w:t>
      </w:r>
      <w:r>
        <w:rPr>
          <w:color w:val="000000" w:themeColor="text1"/>
        </w:rPr>
        <w:t xml:space="preserve">; </w:t>
      </w:r>
      <w:r>
        <w:rPr>
          <w:color w:val="000000" w:themeColor="text1"/>
        </w:rPr>
        <w:lastRenderedPageBreak/>
        <w:t>ou (</w:t>
      </w:r>
      <w:proofErr w:type="spellStart"/>
      <w:r>
        <w:rPr>
          <w:color w:val="000000" w:themeColor="text1"/>
        </w:rPr>
        <w:t>iii</w:t>
      </w:r>
      <w:proofErr w:type="spellEnd"/>
      <w:r>
        <w:rPr>
          <w:color w:val="000000" w:themeColor="text1"/>
        </w:rPr>
        <w:t>) </w:t>
      </w:r>
      <w:r w:rsidRPr="00964836">
        <w:rPr>
          <w:color w:val="000000" w:themeColor="text1"/>
        </w:rPr>
        <w:t>proferimento de decisão judicial de 2ª</w:t>
      </w:r>
      <w:r>
        <w:rPr>
          <w:color w:val="000000" w:themeColor="text1"/>
        </w:rPr>
        <w:t> </w:t>
      </w:r>
      <w:r w:rsidRPr="00964836">
        <w:rPr>
          <w:color w:val="000000" w:themeColor="text1"/>
        </w:rPr>
        <w:t>(segunda) instância ou decisão arbitral final, de natureza condenatória ou declaratória, para a qual não tenha sido obtido efeito suspensivo no prazo legal, contra a Companhia que cause</w:t>
      </w:r>
      <w:r>
        <w:rPr>
          <w:color w:val="000000" w:themeColor="text1"/>
        </w:rPr>
        <w:t xml:space="preserve"> </w:t>
      </w:r>
      <w:r w:rsidRPr="00F7402B">
        <w:t>um efeito adverso relevante na reputação da Companhia</w:t>
      </w:r>
      <w:r w:rsidRPr="00FB23FA">
        <w:t>;</w:t>
      </w:r>
    </w:p>
    <w:p w14:paraId="0997CA80" w14:textId="77777777" w:rsidR="00290624" w:rsidRPr="00FB23FA" w:rsidRDefault="00290624" w:rsidP="005442A9">
      <w:pPr>
        <w:pStyle w:val="alpha4"/>
      </w:pPr>
      <w:bookmarkStart w:id="136" w:name="_Ref168844067"/>
      <w:r w:rsidRPr="00FB23FA">
        <w:t>no prazo de até 5 (cinco) Dias Úteis contados da data de recebimento da respectiva solicitação, informações e/ou documentos que venham a ser justificadamente solicitados pelo Agente Fiduciário;</w:t>
      </w:r>
      <w:bookmarkEnd w:id="136"/>
    </w:p>
    <w:p w14:paraId="1F4038BD" w14:textId="306EA32C" w:rsidR="00290624" w:rsidRPr="00FB23FA" w:rsidRDefault="00290624">
      <w:pPr>
        <w:pStyle w:val="alpha4"/>
      </w:pPr>
      <w:bookmarkStart w:id="137" w:name="_Ref65538468"/>
      <w:r w:rsidRPr="00FB23FA">
        <w:t>no prazo de até 5 (cinco) Dias Úteis contados da data da respectiva celebração desta Escritura de Emissão e de seus aditamentos, cópia eletrônica (formato PDF) do protocolo para inscrição desta Escritura de Emissão ou do respectivo aditamento a esta Escritura de Emissão perante a JUCERJA</w:t>
      </w:r>
      <w:r w:rsidR="00F90E7C">
        <w:t xml:space="preserve"> desde que a JUCERJA esteja realizando protocolos de maneira regular. Caso a JUCERJA não esteja realizando protocolos de maneira regular, a Emissora deverá realizar o protocolo em até 5 (cinco) Dias Úteis contados da data em que a JUCERJA reestabeleça o funcionamento regular do seu setor de protocolos;</w:t>
      </w:r>
      <w:bookmarkEnd w:id="137"/>
    </w:p>
    <w:p w14:paraId="7DCD72E3" w14:textId="77777777" w:rsidR="00290624" w:rsidRPr="00FB23FA" w:rsidRDefault="00290624" w:rsidP="005442A9">
      <w:pPr>
        <w:pStyle w:val="alpha4"/>
      </w:pPr>
      <w:bookmarkStart w:id="138" w:name="_Ref67930502"/>
      <w:r w:rsidRPr="00FB23FA">
        <w:t>no prazo de até 5 (cinco) Dias Úteis contados da data</w:t>
      </w:r>
      <w:r w:rsidR="003E46F7">
        <w:t xml:space="preserve"> </w:t>
      </w:r>
      <w:r w:rsidR="003E46F7" w:rsidRPr="00FB23FA">
        <w:t>da respectiva inscrição na JUCERJA, cópia eletrônica (formato PDF) desta Escritura de Emissão ou do respectivo aditamento a esta Escritura de Emissão contendo a chancela digital de inscrição na JUCERJA</w:t>
      </w:r>
      <w:r w:rsidR="003E46F7">
        <w:t>;</w:t>
      </w:r>
      <w:bookmarkEnd w:id="138"/>
    </w:p>
    <w:p w14:paraId="4DBD7290" w14:textId="77777777" w:rsidR="00290624" w:rsidRPr="00FB23FA" w:rsidRDefault="00290624" w:rsidP="005442A9">
      <w:pPr>
        <w:pStyle w:val="alpha4"/>
      </w:pPr>
      <w:r w:rsidRPr="00FB23FA">
        <w:t>no prazo de até 5 (cinco) Dias Úteis contados da data do respectivo arquivamento na JUCERJA, (i) </w:t>
      </w:r>
      <w:r w:rsidR="006F12A7">
        <w:t>1 (</w:t>
      </w:r>
      <w:r w:rsidRPr="00FB23FA">
        <w:t>uma</w:t>
      </w:r>
      <w:r w:rsidR="006F12A7">
        <w:t>)</w:t>
      </w:r>
      <w:r w:rsidRPr="00FB23FA">
        <w:t xml:space="preserve"> via original da respectiva ata de </w:t>
      </w:r>
      <w:r w:rsidR="00FA7133" w:rsidRPr="00FB23FA">
        <w:t xml:space="preserve">Assembleia Geral </w:t>
      </w:r>
      <w:r w:rsidRPr="00FB23FA">
        <w:t>de Debenturistas arquivada na JUCERJA; ou (</w:t>
      </w:r>
      <w:proofErr w:type="spellStart"/>
      <w:r w:rsidRPr="00FB23FA">
        <w:t>ii</w:t>
      </w:r>
      <w:proofErr w:type="spellEnd"/>
      <w:r w:rsidRPr="00FB23FA">
        <w:t xml:space="preserve">) caso aplicável, cópia eletrônica (formato PDF) da respectiva ata de </w:t>
      </w:r>
      <w:r w:rsidR="00FA7133" w:rsidRPr="00FB23FA">
        <w:t xml:space="preserve">Assembleia Geral </w:t>
      </w:r>
      <w:r w:rsidRPr="00FB23FA">
        <w:t>de Debenturistas contendo a chancela digital de arquivamento na JUCERJA;</w:t>
      </w:r>
    </w:p>
    <w:p w14:paraId="3DEAA0E4" w14:textId="27A380D1" w:rsidR="00CB3A89" w:rsidRPr="000E20CA" w:rsidRDefault="00CB3A89" w:rsidP="00CB3A89">
      <w:pPr>
        <w:pStyle w:val="alpha4"/>
        <w:rPr>
          <w:szCs w:val="22"/>
        </w:rPr>
      </w:pPr>
      <w:bookmarkStart w:id="139" w:name="_Ref68863519"/>
      <w:r w:rsidRPr="00FB23FA">
        <w:t xml:space="preserve">no prazo de até 5 (cinco) Dias Úteis contados da data do respectivo </w:t>
      </w:r>
      <w:r>
        <w:t>registro nos competentes Cartórios de Títulos e Documentos, (i)</w:t>
      </w:r>
      <w:r w:rsidRPr="00FB23FA">
        <w:t> </w:t>
      </w:r>
      <w:r w:rsidRPr="00DA6443">
        <w:rPr>
          <w:szCs w:val="22"/>
        </w:rPr>
        <w:t>1</w:t>
      </w:r>
      <w:r w:rsidRPr="00FB23FA">
        <w:t> </w:t>
      </w:r>
      <w:r w:rsidRPr="00DA6443">
        <w:rPr>
          <w:szCs w:val="22"/>
        </w:rPr>
        <w:t xml:space="preserve">(uma) via original </w:t>
      </w:r>
      <w:r w:rsidRPr="00E2785D">
        <w:t xml:space="preserve">do Contrato de </w:t>
      </w:r>
      <w:r>
        <w:t>Cessão Fiduciária; e (</w:t>
      </w:r>
      <w:proofErr w:type="spellStart"/>
      <w:r>
        <w:t>ii</w:t>
      </w:r>
      <w:proofErr w:type="spellEnd"/>
      <w:r>
        <w:t>)</w:t>
      </w:r>
      <w:r w:rsidRPr="00FB23FA">
        <w:t> </w:t>
      </w:r>
      <w:r w:rsidRPr="00DA6443">
        <w:rPr>
          <w:szCs w:val="22"/>
        </w:rPr>
        <w:t>1</w:t>
      </w:r>
      <w:r w:rsidRPr="00FB23FA">
        <w:t> </w:t>
      </w:r>
      <w:r w:rsidRPr="00DA6443">
        <w:rPr>
          <w:szCs w:val="22"/>
        </w:rPr>
        <w:t xml:space="preserve">(uma) via original </w:t>
      </w:r>
      <w:r w:rsidRPr="00E2785D">
        <w:t>d</w:t>
      </w:r>
      <w:r>
        <w:t xml:space="preserve">o Contrato de </w:t>
      </w:r>
      <w:r w:rsidRPr="00EF7C47">
        <w:t>Alienação Fiduciária</w:t>
      </w:r>
      <w:r w:rsidR="00F90E7C">
        <w:t>, devidamente registrados;</w:t>
      </w:r>
      <w:bookmarkEnd w:id="139"/>
    </w:p>
    <w:p w14:paraId="77E0E124" w14:textId="3CDD9173" w:rsidR="00290624" w:rsidRPr="00772B95" w:rsidRDefault="00290624" w:rsidP="005442A9">
      <w:pPr>
        <w:pStyle w:val="alpha4"/>
      </w:pPr>
      <w:r w:rsidRPr="00FB23FA">
        <w:t xml:space="preserve">no prazo de até 5 (cinco) dias contados da data de veiculação, cópia eletrônica (formato PDF) do relatório de reavaliação anual da agência classificadora de risco da Emissão, contratada na forma </w:t>
      </w:r>
      <w:r w:rsidRPr="00772B95">
        <w:t>do inciso </w:t>
      </w:r>
      <w:r w:rsidRPr="00772B95">
        <w:fldChar w:fldCharType="begin"/>
      </w:r>
      <w:r w:rsidRPr="00772B95">
        <w:instrText xml:space="preserve"> REF _Ref286438579 \n \p \h  \* MERGEFORMAT </w:instrText>
      </w:r>
      <w:r w:rsidRPr="00772B95">
        <w:fldChar w:fldCharType="separate"/>
      </w:r>
      <w:r w:rsidR="00ED7895">
        <w:t>(</w:t>
      </w:r>
      <w:proofErr w:type="spellStart"/>
      <w:r w:rsidR="00ED7895">
        <w:t>xvi</w:t>
      </w:r>
      <w:proofErr w:type="spellEnd"/>
      <w:r w:rsidR="00ED7895">
        <w:t>) abaixo</w:t>
      </w:r>
      <w:r w:rsidRPr="00772B95">
        <w:fldChar w:fldCharType="end"/>
      </w:r>
      <w:r w:rsidRPr="00772B95">
        <w:t>;</w:t>
      </w:r>
    </w:p>
    <w:p w14:paraId="092A1253" w14:textId="1D38E6D7" w:rsidR="00290624" w:rsidRPr="00772B95" w:rsidRDefault="00290624" w:rsidP="005442A9">
      <w:pPr>
        <w:pStyle w:val="roman3"/>
      </w:pPr>
      <w:bookmarkStart w:id="140" w:name="_Ref168844076"/>
      <w:bookmarkEnd w:id="134"/>
      <w:r w:rsidRPr="00FB23FA">
        <w:t xml:space="preserve">cumprir as leis, regulamentos, normas administrativas e determinações dos órgãos governamentais, autarquias ou instâncias judiciais aplicáveis ao exercício de suas atividades, exceto por aqueles </w:t>
      </w:r>
      <w:r w:rsidR="006F12A7">
        <w:t xml:space="preserve">(a) </w:t>
      </w:r>
      <w:r w:rsidRPr="00FB23FA">
        <w:t>questionados de boa-fé nas esferas administrativa e/ou judicial</w:t>
      </w:r>
      <w:r w:rsidR="006F12A7">
        <w:t>; ou (</w:t>
      </w:r>
      <w:proofErr w:type="spellStart"/>
      <w:r w:rsidR="006F12A7">
        <w:t>ii</w:t>
      </w:r>
      <w:proofErr w:type="spellEnd"/>
      <w:r w:rsidR="006F12A7">
        <w:t>)</w:t>
      </w:r>
      <w:r w:rsidR="006F12A7" w:rsidRPr="003F3570">
        <w:t xml:space="preserve"> </w:t>
      </w:r>
      <w:r w:rsidRPr="00FB23FA">
        <w:t>cujo descumprimento não possa causar um Efeito Adverso Relevante</w:t>
      </w:r>
      <w:r>
        <w:t xml:space="preserve">, observados, em qualquer caso, os </w:t>
      </w:r>
      <w:r w:rsidRPr="00FB23FA">
        <w:t>Eventos de Inadimplemento</w:t>
      </w:r>
      <w:r>
        <w:t xml:space="preserve"> dispostos na </w:t>
      </w:r>
      <w:r w:rsidRPr="00772B95">
        <w:t xml:space="preserve">Cláusula </w:t>
      </w:r>
      <w:r w:rsidRPr="00772B95">
        <w:fldChar w:fldCharType="begin"/>
      </w:r>
      <w:r w:rsidRPr="00772B95">
        <w:instrText xml:space="preserve"> REF _Ref356481704 \r \h </w:instrText>
      </w:r>
      <w:r w:rsidR="00F87B2F" w:rsidRPr="00772B95">
        <w:instrText xml:space="preserve"> \* MERGEFORMAT </w:instrText>
      </w:r>
      <w:r w:rsidRPr="00772B95">
        <w:fldChar w:fldCharType="separate"/>
      </w:r>
      <w:r w:rsidR="00ED7895">
        <w:t>9.1.2</w:t>
      </w:r>
      <w:r w:rsidRPr="00772B95">
        <w:fldChar w:fldCharType="end"/>
      </w:r>
      <w:r w:rsidRPr="00772B95">
        <w:t xml:space="preserve">, itens </w:t>
      </w:r>
      <w:r w:rsidR="00D847E8">
        <w:fldChar w:fldCharType="begin"/>
      </w:r>
      <w:r w:rsidR="00D847E8">
        <w:instrText xml:space="preserve"> REF _Ref50578724 \r \h </w:instrText>
      </w:r>
      <w:r w:rsidR="00D847E8">
        <w:fldChar w:fldCharType="separate"/>
      </w:r>
      <w:r w:rsidR="00ED7895">
        <w:t>(xi)</w:t>
      </w:r>
      <w:r w:rsidR="00D847E8">
        <w:fldChar w:fldCharType="end"/>
      </w:r>
      <w:r w:rsidRPr="00772B95">
        <w:t xml:space="preserve"> e </w:t>
      </w:r>
      <w:r w:rsidRPr="00772B95">
        <w:fldChar w:fldCharType="begin"/>
      </w:r>
      <w:r w:rsidRPr="00772B95">
        <w:instrText xml:space="preserve"> REF _Ref68538144 \r \h </w:instrText>
      </w:r>
      <w:r w:rsidR="00F87B2F" w:rsidRPr="00772B95">
        <w:instrText xml:space="preserve"> \* MERGEFORMAT </w:instrText>
      </w:r>
      <w:r w:rsidRPr="00772B95">
        <w:fldChar w:fldCharType="separate"/>
      </w:r>
      <w:r w:rsidR="00ED7895">
        <w:t>(</w:t>
      </w:r>
      <w:proofErr w:type="spellStart"/>
      <w:r w:rsidR="00ED7895">
        <w:t>xx</w:t>
      </w:r>
      <w:proofErr w:type="spellEnd"/>
      <w:r w:rsidR="00ED7895">
        <w:t>)</w:t>
      </w:r>
      <w:r w:rsidRPr="00772B95">
        <w:fldChar w:fldCharType="end"/>
      </w:r>
      <w:r w:rsidR="009570F0">
        <w:t xml:space="preserve"> acima</w:t>
      </w:r>
      <w:r w:rsidRPr="00772B95">
        <w:rPr>
          <w:color w:val="000000" w:themeColor="text1"/>
        </w:rPr>
        <w:t>;</w:t>
      </w:r>
      <w:bookmarkEnd w:id="140"/>
    </w:p>
    <w:p w14:paraId="2E0DB187" w14:textId="2CED8D88" w:rsidR="00290624" w:rsidRPr="00FB23FA" w:rsidRDefault="00290624" w:rsidP="005442A9">
      <w:pPr>
        <w:pStyle w:val="roman3"/>
      </w:pPr>
      <w:r w:rsidRPr="00FB23FA">
        <w:t xml:space="preserve">sem prejuízo do disposto </w:t>
      </w:r>
      <w:r w:rsidRPr="00772B95">
        <w:t>na Cláusula </w:t>
      </w:r>
      <w:r w:rsidRPr="00772B95">
        <w:fldChar w:fldCharType="begin"/>
      </w:r>
      <w:r w:rsidRPr="00772B95">
        <w:instrText xml:space="preserve"> REF _Ref356481704 \n \p \h </w:instrText>
      </w:r>
      <w:r w:rsidR="00F87B2F" w:rsidRPr="00772B95">
        <w:instrText xml:space="preserve"> \* MERGEFORMAT </w:instrText>
      </w:r>
      <w:r w:rsidRPr="00772B95">
        <w:fldChar w:fldCharType="separate"/>
      </w:r>
      <w:r w:rsidR="00ED7895">
        <w:t>9.1.2 acima</w:t>
      </w:r>
      <w:r w:rsidRPr="00772B95">
        <w:fldChar w:fldCharType="end"/>
      </w:r>
      <w:r w:rsidRPr="00772B95">
        <w:t>, inciso </w:t>
      </w:r>
      <w:r w:rsidR="009867E9">
        <w:fldChar w:fldCharType="begin"/>
      </w:r>
      <w:r w:rsidR="009867E9">
        <w:instrText xml:space="preserve"> REF _Ref50578724 \r \h </w:instrText>
      </w:r>
      <w:r w:rsidR="009867E9">
        <w:fldChar w:fldCharType="separate"/>
      </w:r>
      <w:r w:rsidR="00ED7895">
        <w:t>(xi)</w:t>
      </w:r>
      <w:r w:rsidR="009867E9">
        <w:fldChar w:fldCharType="end"/>
      </w:r>
      <w:r w:rsidRPr="00772B95">
        <w:t>,</w:t>
      </w:r>
      <w:r w:rsidRPr="00FB23FA">
        <w:t xml:space="preserve"> observar, cumprir e fazer cumprir por si</w:t>
      </w:r>
      <w:r w:rsidR="005F4F31">
        <w:t xml:space="preserve"> </w:t>
      </w:r>
      <w:r w:rsidRPr="00FB23FA">
        <w:t xml:space="preserve">e pelos respectivos administradores e empregados, bem </w:t>
      </w:r>
      <w:r w:rsidRPr="00FB23FA">
        <w:lastRenderedPageBreak/>
        <w:t xml:space="preserve">como pelos representantes com poderes legalmente outorgados, enquanto agindo nessa função, o cumprimento da Legislação Anticorrupção, bem como da legislação relacionada a crimes contra a ordem econômica ou tributária, de </w:t>
      </w:r>
      <w:r w:rsidR="004C53E9">
        <w:t>“</w:t>
      </w:r>
      <w:r w:rsidRPr="00FB23FA">
        <w:t>lavagem</w:t>
      </w:r>
      <w:r w:rsidR="004C53E9">
        <w:t>”</w:t>
      </w:r>
      <w:r w:rsidRPr="00FB23FA">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w:t>
      </w:r>
      <w:r>
        <w:t>Lei do Mercado de Capitais</w:t>
      </w:r>
      <w:r w:rsidRPr="00FB23FA">
        <w:t>, da Lei nº 7.492, de 16 de junho de 1986, conforme alterada (</w:t>
      </w:r>
      <w:r w:rsidR="004C53E9">
        <w:t>“</w:t>
      </w:r>
      <w:r w:rsidRPr="00851EB7">
        <w:rPr>
          <w:b/>
          <w:bCs/>
        </w:rPr>
        <w:t>Lei 7.492</w:t>
      </w:r>
      <w:r w:rsidR="004C53E9">
        <w:t>”</w:t>
      </w:r>
      <w:r w:rsidRPr="00FB23FA">
        <w:t>), da Lei nº 8.137, de 27 de dezembro de 1990, conforme alterada (</w:t>
      </w:r>
      <w:r w:rsidR="004C53E9">
        <w:t>“</w:t>
      </w:r>
      <w:r w:rsidRPr="00851EB7">
        <w:rPr>
          <w:b/>
          <w:bCs/>
        </w:rPr>
        <w:t>Lei 8.317</w:t>
      </w:r>
      <w:r w:rsidR="004C53E9">
        <w:t>”</w:t>
      </w:r>
      <w:r w:rsidRPr="00FB23FA">
        <w:t>), da Lei nº 8.429, de 2 de junho de 1992, conforme alterada (</w:t>
      </w:r>
      <w:r w:rsidR="004C53E9">
        <w:t>“</w:t>
      </w:r>
      <w:r w:rsidRPr="00851EB7">
        <w:rPr>
          <w:b/>
          <w:bCs/>
        </w:rPr>
        <w:t>Lei 8.429</w:t>
      </w:r>
      <w:r w:rsidR="004C53E9">
        <w:t>”</w:t>
      </w:r>
      <w:r w:rsidRPr="00FB23FA">
        <w:t>), da Lei nº 8.666, de 21 de junho de 1993, conforme alterada (e outras normas de licitações e contratos da administração pública) (</w:t>
      </w:r>
      <w:r w:rsidR="004C53E9">
        <w:t>“</w:t>
      </w:r>
      <w:r w:rsidRPr="00851EB7">
        <w:rPr>
          <w:b/>
          <w:bCs/>
        </w:rPr>
        <w:t>Lei 8.666</w:t>
      </w:r>
      <w:r w:rsidR="004C53E9">
        <w:t>”</w:t>
      </w:r>
      <w:r w:rsidRPr="00FB23FA">
        <w:t>), da Lei nº 9.613, de 3 de março de 1998, conforme alterada (</w:t>
      </w:r>
      <w:r w:rsidR="004C53E9">
        <w:t>“</w:t>
      </w:r>
      <w:r w:rsidRPr="00851EB7">
        <w:rPr>
          <w:b/>
          <w:bCs/>
        </w:rPr>
        <w:t>Lei 9.613</w:t>
      </w:r>
      <w:r w:rsidR="004C53E9">
        <w:t>”</w:t>
      </w:r>
      <w:r w:rsidRPr="00FB23FA">
        <w:t>), da Lei nº 12.529, de 30 de novembro de 2011, conforme alterada (</w:t>
      </w:r>
      <w:r w:rsidR="004C53E9">
        <w:t>“</w:t>
      </w:r>
      <w:r w:rsidRPr="00851EB7">
        <w:rPr>
          <w:b/>
          <w:bCs/>
        </w:rPr>
        <w:t>Lei 12.529</w:t>
      </w:r>
      <w:r w:rsidR="004C53E9">
        <w:t>”</w:t>
      </w:r>
      <w:r w:rsidRPr="00FB23FA">
        <w:t>), devendo (a) manter políticas e procedimentos internos que assegurem integral cumprimento das leis acima; (b) dar conhecimento pleno de tais normas a todos os seus profissionais e/ou os demais prestadores de serviços, previamente ao início de sua atuação no âmbito da Oferta; e (c) abster-se de praticar atos de corrupção e de agir de forma lesiva à administração pública, nacional e estrangeira, no seu interesse ou para seu benefício, exclusivo ou não; e (d) caso tenha conhecimento de qualquer ato ou fato que viole aludidas normas, comunicar imediatamente ao Agente Fiduciário que poderá tomar todas as providências que entender necessárias;</w:t>
      </w:r>
    </w:p>
    <w:p w14:paraId="5E60446F" w14:textId="55F4F5CD" w:rsidR="00290624" w:rsidRPr="00FB23FA" w:rsidRDefault="00290624" w:rsidP="00406808">
      <w:pPr>
        <w:pStyle w:val="roman3"/>
      </w:pPr>
      <w:r w:rsidRPr="00FB23FA">
        <w:t xml:space="preserve">notificar o Agente Fiduciário, em até 2 (dois) Dias Úteis da data em que tomar ciência, de que ela ou ainda, os respectivos membros da administração ou empregados, bem como representantes com poderes legalmente outorgados, enquanto agindo nessa função, encontram-se envolvidos em investigação, inquérito, ação, procedimento judicial ou administrativo conduzido por autoridade administrativa ou judicial nacional ou estrangeira relativo à prática de atos lesivos, infrações ou crimes contra a ordem econômica ou tributária, de </w:t>
      </w:r>
      <w:r w:rsidR="004C53E9">
        <w:t>“</w:t>
      </w:r>
      <w:r w:rsidRPr="00FB23FA">
        <w:t>lavagem</w:t>
      </w:r>
      <w:r w:rsidR="004C53E9">
        <w:t>”</w:t>
      </w:r>
      <w:r w:rsidRPr="00FB23FA">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w:t>
      </w:r>
      <w:r>
        <w:t>Lei do Mercado de Capitais</w:t>
      </w:r>
      <w:r w:rsidRPr="00FB23FA">
        <w:t>, Lei 7.492, Lei 8.</w:t>
      </w:r>
      <w:r w:rsidRPr="00FB23FA" w:rsidDel="00521AF6">
        <w:t xml:space="preserve"> </w:t>
      </w:r>
      <w:r w:rsidRPr="00FB23FA">
        <w:t>317, Lei 8.429, Lei 8.666 (ou outras normas de licitações e contratos da administração pública)</w:t>
      </w:r>
      <w:r w:rsidR="009867E9">
        <w:t>,</w:t>
      </w:r>
      <w:r w:rsidRPr="00FB23FA">
        <w:t xml:space="preserve"> Lei 9.613, Lei 12.529 e Lei 12.846, devendo: (a) </w:t>
      </w:r>
      <w:proofErr w:type="spellStart"/>
      <w:r w:rsidRPr="00FB23FA">
        <w:t>fornecer</w:t>
      </w:r>
      <w:proofErr w:type="spellEnd"/>
      <w:r w:rsidRPr="00FB23FA">
        <w:t xml:space="preserve"> cópia de eventuais decisões proferidas nos citados procedimentos, bem como informações detalhadas sobre as medidas adotadas em resposta a tais procedimentos, em que ela ou seus membros da administração estejam envolvidos; e (b) apresentar ao Agente Fiduciário, assim que disponível, cópia de quaisquer acordos judiciais ou extrajudiciais, termos de ajustamento de conduta, acordos de leniência ou afins eventualmente celebrados, em que ela ou </w:t>
      </w:r>
      <w:bookmarkStart w:id="141" w:name="_DV_M432"/>
      <w:bookmarkEnd w:id="141"/>
      <w:r w:rsidRPr="00FB23FA">
        <w:t>seus membros da administração estejam envolvidos;</w:t>
      </w:r>
    </w:p>
    <w:p w14:paraId="2E2E3F9A" w14:textId="293DC602" w:rsidR="00290624" w:rsidRPr="00FB23FA" w:rsidRDefault="00290624" w:rsidP="005442A9">
      <w:pPr>
        <w:pStyle w:val="roman3"/>
      </w:pPr>
      <w:r w:rsidRPr="00FB23FA">
        <w:t>cumprir a Legislação Socioambiental e adotar as medidas e ações preventivas ou reparatórias destinadas a evitar ou corrigir eventuais danos ambientais decorrentes do exercício de suas atividades</w:t>
      </w:r>
      <w:r>
        <w:t xml:space="preserve">, </w:t>
      </w:r>
      <w:r w:rsidRPr="00FB23FA">
        <w:t xml:space="preserve">exceto por aqueles </w:t>
      </w:r>
      <w:r w:rsidR="00F87B2F">
        <w:t xml:space="preserve">(i) </w:t>
      </w:r>
      <w:r w:rsidRPr="00FB23FA">
        <w:t xml:space="preserve">questionados de boa-fé nas esferas administrativa e/ou judicial </w:t>
      </w:r>
      <w:r w:rsidR="00F87B2F">
        <w:t>ou (</w:t>
      </w:r>
      <w:proofErr w:type="spellStart"/>
      <w:r w:rsidR="00F87B2F">
        <w:t>ii</w:t>
      </w:r>
      <w:proofErr w:type="spellEnd"/>
      <w:r w:rsidR="00F87B2F">
        <w:t xml:space="preserve">) </w:t>
      </w:r>
      <w:r w:rsidRPr="00FB23FA">
        <w:t xml:space="preserve">cujo descumprimento não possa </w:t>
      </w:r>
      <w:r w:rsidRPr="00FB23FA">
        <w:lastRenderedPageBreak/>
        <w:t>causar um Efeito Adverso Relevante</w:t>
      </w:r>
      <w:r>
        <w:t>, observados</w:t>
      </w:r>
      <w:r w:rsidRPr="00BE6695">
        <w:t xml:space="preserve">, em </w:t>
      </w:r>
      <w:r>
        <w:t xml:space="preserve">qualquer caso, os </w:t>
      </w:r>
      <w:r w:rsidRPr="00FB23FA">
        <w:t>Eventos de Inadimplemento</w:t>
      </w:r>
      <w:r>
        <w:t xml:space="preserve"> dispostos na </w:t>
      </w:r>
      <w:r w:rsidRPr="00772B95">
        <w:t xml:space="preserve">Cláusula </w:t>
      </w:r>
      <w:r w:rsidRPr="00772B95">
        <w:fldChar w:fldCharType="begin"/>
      </w:r>
      <w:r w:rsidRPr="00772B95">
        <w:instrText xml:space="preserve"> REF _Ref356481704 \r \h </w:instrText>
      </w:r>
      <w:r w:rsidR="00F87B2F" w:rsidRPr="00772B95">
        <w:instrText xml:space="preserve"> \* MERGEFORMAT </w:instrText>
      </w:r>
      <w:r w:rsidRPr="00772B95">
        <w:fldChar w:fldCharType="separate"/>
      </w:r>
      <w:r w:rsidR="00ED7895">
        <w:t>9.1.2</w:t>
      </w:r>
      <w:r w:rsidRPr="00772B95">
        <w:fldChar w:fldCharType="end"/>
      </w:r>
      <w:r w:rsidRPr="00772B95">
        <w:t xml:space="preserve">, itens </w:t>
      </w:r>
      <w:r w:rsidR="009867E9">
        <w:fldChar w:fldCharType="begin"/>
      </w:r>
      <w:r w:rsidR="009867E9">
        <w:instrText xml:space="preserve"> REF _Ref50578724 \r \h </w:instrText>
      </w:r>
      <w:r w:rsidR="009867E9">
        <w:fldChar w:fldCharType="separate"/>
      </w:r>
      <w:r w:rsidR="00ED7895">
        <w:t>(xi)</w:t>
      </w:r>
      <w:r w:rsidR="009867E9">
        <w:fldChar w:fldCharType="end"/>
      </w:r>
      <w:r w:rsidRPr="00772B95">
        <w:t xml:space="preserve"> e </w:t>
      </w:r>
      <w:r w:rsidRPr="00772B95">
        <w:fldChar w:fldCharType="begin"/>
      </w:r>
      <w:r w:rsidRPr="00772B95">
        <w:instrText xml:space="preserve"> REF _Ref68538144 \r \h </w:instrText>
      </w:r>
      <w:r w:rsidR="00F87B2F" w:rsidRPr="00772B95">
        <w:instrText xml:space="preserve"> \* MERGEFORMAT </w:instrText>
      </w:r>
      <w:r w:rsidRPr="00772B95">
        <w:fldChar w:fldCharType="separate"/>
      </w:r>
      <w:r w:rsidR="00ED7895">
        <w:t>(</w:t>
      </w:r>
      <w:proofErr w:type="spellStart"/>
      <w:r w:rsidR="00ED7895">
        <w:t>xx</w:t>
      </w:r>
      <w:proofErr w:type="spellEnd"/>
      <w:r w:rsidR="00ED7895">
        <w:t>)</w:t>
      </w:r>
      <w:r w:rsidRPr="00772B95">
        <w:fldChar w:fldCharType="end"/>
      </w:r>
      <w:r w:rsidR="00406808">
        <w:t xml:space="preserve"> acima</w:t>
      </w:r>
      <w:r w:rsidRPr="00772B95">
        <w:t>;</w:t>
      </w:r>
    </w:p>
    <w:p w14:paraId="3F4AB24A" w14:textId="77777777" w:rsidR="00290624" w:rsidRPr="00FB23FA" w:rsidRDefault="00290624" w:rsidP="005442A9">
      <w:pPr>
        <w:pStyle w:val="roman3"/>
      </w:pPr>
      <w:r w:rsidRPr="00FB23FA">
        <w:t>observar, durante o período de vigência das Debêntures, o disposto na legislação aplicável às pessoas portadoras de deficiência;</w:t>
      </w:r>
    </w:p>
    <w:p w14:paraId="2FA69554" w14:textId="77777777" w:rsidR="00290624" w:rsidRPr="00FB23FA" w:rsidRDefault="00290624" w:rsidP="005442A9">
      <w:pPr>
        <w:pStyle w:val="roman3"/>
      </w:pPr>
      <w:r w:rsidRPr="00FB23FA">
        <w:t xml:space="preserve">manter-se em situação regular com relação às suas obrigações junto aos órgãos do meio ambiente, à ANEEL, ao MME e ao </w:t>
      </w:r>
      <w:r>
        <w:t>ONS</w:t>
      </w:r>
      <w:r w:rsidRPr="00FB23FA">
        <w:t xml:space="preserve">, durante a vigência das Debêntures, exceto (a) com relação àquelas matérias que estejam sendo discutidas de boa-fé pela Companhia em sede administrativa ou judicial e que cause uma paralisação das atividades da Companhia ou do Projeto, desde que tenha sido obtido provimento jurisdicional concedendo efeito suspensivo em relação à exigibilidade das obrigações discutidas de boa-fé pela Companhia, ou (b) desde que o referido descumprimento não cause um Efeito Adverso Relevante; </w:t>
      </w:r>
    </w:p>
    <w:p w14:paraId="24BB8631" w14:textId="24E78C0B" w:rsidR="00290624" w:rsidRPr="00FB23FA" w:rsidRDefault="00290624" w:rsidP="005442A9">
      <w:pPr>
        <w:pStyle w:val="roman3"/>
      </w:pPr>
      <w:r w:rsidRPr="00FB23FA">
        <w:t xml:space="preserve">informar ao Agente Fiduciário, dentro do prazo de até 5 (cinco) Dias Úteis contados do respectivo recebimento, sobre quaisquer autuações pelos órgãos governamentais, de caráter fiscal, ambiental, trabalhista relativa à saúde e segurança ocupacional, regulatório, ou de defesa da concorrência, entre outros, </w:t>
      </w:r>
      <w:r w:rsidR="008959BA">
        <w:t xml:space="preserve">em relação ao Projeto ou à Companhia, </w:t>
      </w:r>
      <w:r w:rsidRPr="00FB23FA">
        <w:t xml:space="preserve">que imponham ou possam resultar em sanções ou penalidades acima </w:t>
      </w:r>
      <w:r w:rsidRPr="002F5E8B">
        <w:t>de R$</w:t>
      </w:r>
      <w:r w:rsidR="00F90E7C" w:rsidRPr="002F5E8B">
        <w:t>3</w:t>
      </w:r>
      <w:r w:rsidRPr="002F5E8B">
        <w:t>0.000.000,00 (</w:t>
      </w:r>
      <w:r w:rsidR="00F90E7C" w:rsidRPr="002F5E8B">
        <w:t>trinta</w:t>
      </w:r>
      <w:r w:rsidR="00B57828" w:rsidRPr="002F5E8B">
        <w:t xml:space="preserve"> </w:t>
      </w:r>
      <w:r w:rsidRPr="002F5E8B">
        <w:t>milhões de reais);</w:t>
      </w:r>
    </w:p>
    <w:p w14:paraId="4917D500" w14:textId="5996FB97" w:rsidR="00290624" w:rsidRPr="00FB23FA" w:rsidRDefault="00290624" w:rsidP="005442A9">
      <w:pPr>
        <w:pStyle w:val="roman3"/>
      </w:pPr>
      <w:r w:rsidRPr="00FB23FA">
        <w:t>manter em dia o pagamento de todas as obrigações de natureza tributária (municipal, estadual e federal), trabalhista, previdenciária, ambiental e de quaisquer outras obrigações impostas por lei, exceto por aquel</w:t>
      </w:r>
      <w:r>
        <w:t>a</w:t>
      </w:r>
      <w:r w:rsidRPr="00FB23FA">
        <w:t xml:space="preserve">s </w:t>
      </w:r>
      <w:r w:rsidR="00B57828">
        <w:t xml:space="preserve">(i) </w:t>
      </w:r>
      <w:r w:rsidRPr="00FB23FA">
        <w:t>questionados de boa-fé nas esferas administrativa e/ou judicial</w:t>
      </w:r>
      <w:r w:rsidR="00B57828" w:rsidRPr="003F3570">
        <w:t xml:space="preserve"> </w:t>
      </w:r>
      <w:r w:rsidR="00B57828">
        <w:t>ou</w:t>
      </w:r>
      <w:r w:rsidR="00B57828" w:rsidRPr="003F3570">
        <w:t xml:space="preserve"> </w:t>
      </w:r>
      <w:r w:rsidR="00B57828">
        <w:t>(</w:t>
      </w:r>
      <w:proofErr w:type="spellStart"/>
      <w:r w:rsidR="00B57828">
        <w:t>ii</w:t>
      </w:r>
      <w:proofErr w:type="spellEnd"/>
      <w:r w:rsidR="00B57828">
        <w:t xml:space="preserve">) </w:t>
      </w:r>
      <w:r w:rsidRPr="00FB23FA">
        <w:t xml:space="preserve">cujo descumprimento não possa causar um Efeito Adverso </w:t>
      </w:r>
      <w:r w:rsidRPr="00772B95">
        <w:t xml:space="preserve">Relevante, observados, em qualquer caso, os Eventos de Inadimplemento dispostos na Cláusula </w:t>
      </w:r>
      <w:r w:rsidRPr="00772B95">
        <w:fldChar w:fldCharType="begin"/>
      </w:r>
      <w:r w:rsidRPr="00772B95">
        <w:instrText xml:space="preserve"> REF _Ref356481704 \r \h </w:instrText>
      </w:r>
      <w:r w:rsidR="00B57828" w:rsidRPr="00772B95">
        <w:instrText xml:space="preserve"> \* MERGEFORMAT </w:instrText>
      </w:r>
      <w:r w:rsidRPr="00772B95">
        <w:fldChar w:fldCharType="separate"/>
      </w:r>
      <w:r w:rsidR="00ED7895">
        <w:t>9.1.2</w:t>
      </w:r>
      <w:r w:rsidRPr="00772B95">
        <w:fldChar w:fldCharType="end"/>
      </w:r>
      <w:r w:rsidRPr="00772B95">
        <w:t xml:space="preserve">, itens </w:t>
      </w:r>
      <w:r w:rsidR="009867E9">
        <w:fldChar w:fldCharType="begin"/>
      </w:r>
      <w:r w:rsidR="009867E9">
        <w:instrText xml:space="preserve"> REF _Ref50578724 \r \h </w:instrText>
      </w:r>
      <w:r w:rsidR="009867E9">
        <w:fldChar w:fldCharType="separate"/>
      </w:r>
      <w:r w:rsidR="00ED7895">
        <w:t>(xi)</w:t>
      </w:r>
      <w:r w:rsidR="009867E9">
        <w:fldChar w:fldCharType="end"/>
      </w:r>
      <w:r w:rsidR="009867E9">
        <w:t xml:space="preserve"> </w:t>
      </w:r>
      <w:r w:rsidRPr="00772B95">
        <w:t xml:space="preserve">e </w:t>
      </w:r>
      <w:r w:rsidRPr="00772B95">
        <w:fldChar w:fldCharType="begin"/>
      </w:r>
      <w:r w:rsidRPr="00772B95">
        <w:instrText xml:space="preserve"> REF _Ref68538144 \r \h </w:instrText>
      </w:r>
      <w:r w:rsidR="00B57828" w:rsidRPr="00772B95">
        <w:instrText xml:space="preserve"> \* MERGEFORMAT </w:instrText>
      </w:r>
      <w:r w:rsidRPr="00772B95">
        <w:fldChar w:fldCharType="separate"/>
      </w:r>
      <w:r w:rsidR="00ED7895">
        <w:t>(</w:t>
      </w:r>
      <w:proofErr w:type="spellStart"/>
      <w:r w:rsidR="00ED7895">
        <w:t>xx</w:t>
      </w:r>
      <w:proofErr w:type="spellEnd"/>
      <w:r w:rsidR="00ED7895">
        <w:t>)</w:t>
      </w:r>
      <w:r w:rsidRPr="00772B95">
        <w:fldChar w:fldCharType="end"/>
      </w:r>
      <w:r w:rsidR="00406808">
        <w:t xml:space="preserve"> acima</w:t>
      </w:r>
      <w:r w:rsidRPr="00772B95">
        <w:rPr>
          <w:color w:val="000000" w:themeColor="text1"/>
        </w:rPr>
        <w:t>;</w:t>
      </w:r>
      <w:r w:rsidRPr="00FB23FA">
        <w:t xml:space="preserve"> </w:t>
      </w:r>
    </w:p>
    <w:p w14:paraId="32533A9E" w14:textId="305E08B9" w:rsidR="00290624" w:rsidRPr="00FB23FA" w:rsidRDefault="008959BA" w:rsidP="005442A9">
      <w:pPr>
        <w:pStyle w:val="roman3"/>
      </w:pPr>
      <w:bookmarkStart w:id="142" w:name="_Ref168844078"/>
      <w:r w:rsidRPr="00427C5D">
        <w:t xml:space="preserve">sem prejuízo do disposto na Cláusula </w:t>
      </w:r>
      <w:r w:rsidRPr="00427C5D">
        <w:fldChar w:fldCharType="begin"/>
      </w:r>
      <w:r w:rsidRPr="00427C5D">
        <w:instrText xml:space="preserve"> REF _Ref356481704 \r \h </w:instrText>
      </w:r>
      <w:r w:rsidR="00427C5D">
        <w:instrText xml:space="preserve"> \* MERGEFORMAT </w:instrText>
      </w:r>
      <w:r w:rsidRPr="00427C5D">
        <w:fldChar w:fldCharType="separate"/>
      </w:r>
      <w:r w:rsidR="00ED7895">
        <w:t>9.1.2</w:t>
      </w:r>
      <w:r w:rsidRPr="00427C5D">
        <w:fldChar w:fldCharType="end"/>
      </w:r>
      <w:r w:rsidRPr="00427C5D">
        <w:t xml:space="preserve">, inciso </w:t>
      </w:r>
      <w:r w:rsidRPr="00427C5D">
        <w:fldChar w:fldCharType="begin"/>
      </w:r>
      <w:r w:rsidRPr="00427C5D">
        <w:instrText xml:space="preserve"> REF _Ref52294582 \r \h </w:instrText>
      </w:r>
      <w:r w:rsidR="00427C5D">
        <w:instrText xml:space="preserve"> \* MERGEFORMAT </w:instrText>
      </w:r>
      <w:r w:rsidRPr="00427C5D">
        <w:fldChar w:fldCharType="separate"/>
      </w:r>
      <w:r w:rsidR="00ED7895">
        <w:t>(</w:t>
      </w:r>
      <w:proofErr w:type="spellStart"/>
      <w:r w:rsidR="00ED7895">
        <w:t>xxiii</w:t>
      </w:r>
      <w:proofErr w:type="spellEnd"/>
      <w:r w:rsidR="00ED7895">
        <w:t>)</w:t>
      </w:r>
      <w:r w:rsidRPr="00427C5D">
        <w:fldChar w:fldCharType="end"/>
      </w:r>
      <w:r w:rsidRPr="00427C5D">
        <w:t xml:space="preserve">, acima, </w:t>
      </w:r>
      <w:r w:rsidR="00290624" w:rsidRPr="00FB23FA">
        <w:t>manter sempre válidas, eficazes, em perfeita ordem e em pleno vigor, todas as licenças, concessões, autorizações, permissões e alvarás, inclusive ambientais, necessárias ao exercício de suas atividades, exceto se (a) estiver sendo contestada de boa-fé pela Companhia por meio de procedimentos judiciais ou administrativos, desde que, caso a ausência de tal licença, concessão, autorização, permissão ou alvará cause uma paralisação das atividades da Companhia ou do Projeto, a Companhia obtenha provimento jurisdicional autorizando a continuidade das atividades da Companhia e do Projeto ou (b) a ausência não cause um Efeito Adverso Relevante;</w:t>
      </w:r>
      <w:bookmarkStart w:id="143" w:name="_Ref510085206"/>
      <w:bookmarkEnd w:id="142"/>
    </w:p>
    <w:p w14:paraId="3DFC7C2A" w14:textId="77777777" w:rsidR="00290624" w:rsidRPr="00FB23FA" w:rsidRDefault="00290624" w:rsidP="005442A9">
      <w:pPr>
        <w:pStyle w:val="roman3"/>
      </w:pPr>
      <w:r w:rsidRPr="00FB23FA">
        <w:t>manter seguro adequado para seus bens e ativos relevantes, conforme práticas correntes de mercado;</w:t>
      </w:r>
      <w:bookmarkEnd w:id="143"/>
    </w:p>
    <w:p w14:paraId="1A343D03" w14:textId="77777777" w:rsidR="00290624" w:rsidRPr="00FB23FA" w:rsidRDefault="00290624" w:rsidP="005442A9">
      <w:pPr>
        <w:pStyle w:val="roman3"/>
      </w:pPr>
      <w:r w:rsidRPr="00FB23FA">
        <w:t xml:space="preserve">permitir inspeção do Projeto por parte de representante do Agente Fiduciário, inclusive por terceiros contratados especificamente para este fim, com a aprovação prévia dos Debenturistas, reunidos em </w:t>
      </w:r>
      <w:r w:rsidR="00FA7133" w:rsidRPr="00FB23FA">
        <w:t xml:space="preserve">Assembleia Geral </w:t>
      </w:r>
      <w:r w:rsidRPr="00FB23FA">
        <w:t xml:space="preserve">de Debenturistas, observados os procedimentos, custos, escopo de trabalho e os prazos a serem definidos de comum acordo entre a Companhia e os Debenturistas, na respectiva </w:t>
      </w:r>
      <w:r w:rsidR="00FA7133" w:rsidRPr="00FB23FA">
        <w:t xml:space="preserve">Assembleia Geral </w:t>
      </w:r>
      <w:r w:rsidRPr="00FB23FA">
        <w:t xml:space="preserve">de Debenturistas; </w:t>
      </w:r>
    </w:p>
    <w:p w14:paraId="0D71531F" w14:textId="2540F11A" w:rsidR="00290624" w:rsidRPr="00FB23FA" w:rsidRDefault="00290624" w:rsidP="005442A9">
      <w:pPr>
        <w:pStyle w:val="roman3"/>
      </w:pPr>
      <w:bookmarkStart w:id="144" w:name="_Ref168844079"/>
      <w:r w:rsidRPr="00FB23FA">
        <w:lastRenderedPageBreak/>
        <w:t xml:space="preserve">manter sempre válidas, eficazes, em perfeita ordem e em pleno vigor todas as autorizações necessárias à celebração desta Escritura de Emissão </w:t>
      </w:r>
      <w:r>
        <w:t xml:space="preserve">e dos demais </w:t>
      </w:r>
      <w:r w:rsidR="008A47C1">
        <w:t>Documentos das Obrigações Garantidas</w:t>
      </w:r>
      <w:r>
        <w:t xml:space="preserve"> </w:t>
      </w:r>
      <w:r w:rsidRPr="00FB23FA">
        <w:t xml:space="preserve">e ao cumprimento de todas as obrigações aqui </w:t>
      </w:r>
      <w:r>
        <w:t xml:space="preserve">e ali </w:t>
      </w:r>
      <w:r w:rsidRPr="00FB23FA">
        <w:t>previstas;</w:t>
      </w:r>
      <w:bookmarkEnd w:id="144"/>
    </w:p>
    <w:p w14:paraId="4F8E8954" w14:textId="558335B4" w:rsidR="00290624" w:rsidRPr="00FB23FA" w:rsidRDefault="00290624" w:rsidP="005442A9">
      <w:pPr>
        <w:pStyle w:val="roman3"/>
      </w:pPr>
      <w:bookmarkStart w:id="145" w:name="_Ref168844086"/>
      <w:r w:rsidRPr="00FB23FA">
        <w:t>contratar e manter contratados, às suas expensas, os prestadores de serviços inerentes às obrigações previstas nesta Escritura de Emissão</w:t>
      </w:r>
      <w:r>
        <w:t xml:space="preserve"> e nos demais </w:t>
      </w:r>
      <w:r w:rsidR="008A47C1">
        <w:t>Documentos das Obrigações Garantidas</w:t>
      </w:r>
      <w:r w:rsidRPr="00FB23FA">
        <w:t xml:space="preserve">, incluindo o Agente Fiduciário, o </w:t>
      </w:r>
      <w:proofErr w:type="spellStart"/>
      <w:r w:rsidRPr="00FB23FA">
        <w:t>Escriturador</w:t>
      </w:r>
      <w:proofErr w:type="spellEnd"/>
      <w:r w:rsidRPr="00FB23FA">
        <w:t xml:space="preserve">, o </w:t>
      </w:r>
      <w:r w:rsidR="00E75081">
        <w:t xml:space="preserve">Agente </w:t>
      </w:r>
      <w:r w:rsidR="00406808">
        <w:t>de Liquidação</w:t>
      </w:r>
      <w:r w:rsidRPr="00FB23FA">
        <w:t>, o Auditor Independente, o ambiente de distribuição no mercado primário (MDA) e o ambiente de negociação no mercado secundário (CETIP21);</w:t>
      </w:r>
      <w:bookmarkEnd w:id="145"/>
    </w:p>
    <w:p w14:paraId="2A3736C8" w14:textId="528D4552" w:rsidR="00290624" w:rsidRPr="00FB23FA" w:rsidRDefault="008959BA" w:rsidP="005442A9">
      <w:pPr>
        <w:pStyle w:val="roman3"/>
      </w:pPr>
      <w:bookmarkStart w:id="146" w:name="_Ref286438579"/>
      <w:bookmarkStart w:id="147" w:name="_Ref278278911"/>
      <w:r>
        <w:t xml:space="preserve">com relação à </w:t>
      </w:r>
      <w:r w:rsidR="00290624" w:rsidRPr="00FB23FA">
        <w:t>classificação de risco (</w:t>
      </w:r>
      <w:r w:rsidR="00290624" w:rsidRPr="00FB23FA">
        <w:rPr>
          <w:i/>
        </w:rPr>
        <w:t>rating</w:t>
      </w:r>
      <w:r w:rsidR="00290624" w:rsidRPr="00FB23FA">
        <w:t xml:space="preserve">) da Emissão, (a) atualizar tal classificação de risco anualmente, contado da data do primeiro relatório, até </w:t>
      </w:r>
      <w:bookmarkStart w:id="148" w:name="_Hlk47379124"/>
      <w:r w:rsidR="00290624" w:rsidRPr="00FB23FA">
        <w:t>a integral quitação das Debêntures</w:t>
      </w:r>
      <w:bookmarkEnd w:id="148"/>
      <w:r w:rsidR="00290624" w:rsidRPr="00FB23FA">
        <w:t xml:space="preserve">; (b) divulgar ou permitir que a </w:t>
      </w:r>
      <w:r w:rsidR="00FE6851" w:rsidRPr="00FB23FA">
        <w:t xml:space="preserve">Agência </w:t>
      </w:r>
      <w:r w:rsidR="00290624" w:rsidRPr="00FB23FA">
        <w:t xml:space="preserve">de </w:t>
      </w:r>
      <w:r w:rsidR="00FE6851" w:rsidRPr="00FB23FA">
        <w:t xml:space="preserve">Classificação </w:t>
      </w:r>
      <w:r w:rsidR="00290624" w:rsidRPr="00FB23FA">
        <w:t xml:space="preserve">de </w:t>
      </w:r>
      <w:r w:rsidR="00FE6851" w:rsidRPr="00FB23FA">
        <w:t xml:space="preserve">Risco </w:t>
      </w:r>
      <w:r w:rsidR="00290624" w:rsidRPr="00FB23FA">
        <w:t xml:space="preserve">divulgue amplamente ao mercado os relatórios de tal classificação de risco; (c) entregar ao Agente Fiduciário cópia eletrônica (formato PDF) dos relatórios de tal classificação de risco no prazo de até 5 (cinco) Dias Úteis contados da data de sua veiculação; e (d) comunicar, na mesma data, ao Agente Fiduciário qualquer alteração de tal classificação de risco; observado que, caso a </w:t>
      </w:r>
      <w:r w:rsidR="00FE6851" w:rsidRPr="00FB23FA">
        <w:t xml:space="preserve">Agência </w:t>
      </w:r>
      <w:r w:rsidR="00290624" w:rsidRPr="00FB23FA">
        <w:t xml:space="preserve">de </w:t>
      </w:r>
      <w:r w:rsidR="00FE6851" w:rsidRPr="00FB23FA">
        <w:t xml:space="preserve">Classificação </w:t>
      </w:r>
      <w:r w:rsidR="00290624" w:rsidRPr="00FB23FA">
        <w:t xml:space="preserve">de </w:t>
      </w:r>
      <w:r w:rsidR="00FE6851" w:rsidRPr="00FB23FA">
        <w:t xml:space="preserve">Risco </w:t>
      </w:r>
      <w:r w:rsidR="00290624" w:rsidRPr="00FB23FA">
        <w:t xml:space="preserve">contratada cesse suas atividades no Brasil, tenha seu registro ou reconhecimento, perante a CVM, para atuação como </w:t>
      </w:r>
      <w:r w:rsidR="00FE6851" w:rsidRPr="00FB23FA">
        <w:t xml:space="preserve">Agência </w:t>
      </w:r>
      <w:r w:rsidR="00290624" w:rsidRPr="00FB23FA">
        <w:t xml:space="preserve">de </w:t>
      </w:r>
      <w:r w:rsidR="00FE6851" w:rsidRPr="00FB23FA">
        <w:t xml:space="preserve">Classificação </w:t>
      </w:r>
      <w:r w:rsidR="00290624" w:rsidRPr="00FB23FA">
        <w:t xml:space="preserve">de </w:t>
      </w:r>
      <w:r w:rsidR="00FE6851" w:rsidRPr="00FB23FA">
        <w:t>Risco</w:t>
      </w:r>
      <w:r w:rsidR="00290624" w:rsidRPr="00FB23FA">
        <w:t xml:space="preserve">, cancelado, ou, por qualquer motivo, esteja ou seja impedida de emitir tal classificação de risco, a Companhia deverá (i) contratar outra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 xml:space="preserve">sem necessidade de aprovação dos Debenturistas, bastando notificar o Agente Fiduciário, desde que tal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 xml:space="preserve">seja Standard &amp; </w:t>
      </w:r>
      <w:proofErr w:type="spellStart"/>
      <w:r w:rsidR="00290624" w:rsidRPr="00FB23FA">
        <w:t>Poor's</w:t>
      </w:r>
      <w:proofErr w:type="spellEnd"/>
      <w:r w:rsidR="00290624" w:rsidRPr="00FB23FA">
        <w:t>, Fitch Ratings ou Moody's; ou (</w:t>
      </w:r>
      <w:proofErr w:type="spellStart"/>
      <w:r w:rsidR="00290624" w:rsidRPr="00FB23FA">
        <w:t>ii</w:t>
      </w:r>
      <w:proofErr w:type="spellEnd"/>
      <w:r w:rsidR="00290624" w:rsidRPr="00FB23FA">
        <w:t xml:space="preserve">) caso a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 xml:space="preserve">não esteja entre as indicadas no item (i) acima, no prazo de até 5 (cinco) Dias Úteis contados da data em que tomar conhecimento do evento, notificar o Agente Fiduciário e convocar </w:t>
      </w:r>
      <w:r w:rsidR="00FA7133" w:rsidRPr="00FB23FA">
        <w:t xml:space="preserve">Assembleia Geral </w:t>
      </w:r>
      <w:r w:rsidR="00290624" w:rsidRPr="00FB23FA">
        <w:t xml:space="preserve">de Debenturistas para que estes definam a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substituta;</w:t>
      </w:r>
      <w:bookmarkEnd w:id="146"/>
    </w:p>
    <w:p w14:paraId="233D5346" w14:textId="77777777" w:rsidR="00290624" w:rsidRPr="00FB23FA" w:rsidRDefault="00290624" w:rsidP="005442A9">
      <w:pPr>
        <w:pStyle w:val="roman3"/>
      </w:pPr>
      <w:r w:rsidRPr="00FB23FA">
        <w:t>realizar o recolhimento de todos os tributos que incidam ou venham a incidir sobre as Debêntures que sejam de responsabilidade da Companhia;</w:t>
      </w:r>
      <w:bookmarkEnd w:id="147"/>
    </w:p>
    <w:p w14:paraId="02B07C40" w14:textId="082E4AAC" w:rsidR="00290624" w:rsidRPr="00FB23FA" w:rsidRDefault="00290624" w:rsidP="005442A9">
      <w:pPr>
        <w:pStyle w:val="roman3"/>
      </w:pPr>
      <w:bookmarkStart w:id="149" w:name="_Ref168844096"/>
      <w:r w:rsidRPr="00FB23FA">
        <w:t xml:space="preserve">realizar (a) o pagamento da remuneração do Agente Fiduciário, nos termos </w:t>
      </w:r>
      <w:r w:rsidRPr="00772B95">
        <w:t>da Cláusula </w:t>
      </w:r>
      <w:r w:rsidRPr="00772B95">
        <w:fldChar w:fldCharType="begin"/>
      </w:r>
      <w:r w:rsidRPr="00772B95">
        <w:instrText xml:space="preserve"> REF _Ref130284025 \n \p \h  \* MERGEFORMAT </w:instrText>
      </w:r>
      <w:r w:rsidRPr="00772B95">
        <w:fldChar w:fldCharType="separate"/>
      </w:r>
      <w:r w:rsidR="00ED7895">
        <w:t>11.4 abaixo</w:t>
      </w:r>
      <w:r w:rsidRPr="00772B95">
        <w:fldChar w:fldCharType="end"/>
      </w:r>
      <w:r w:rsidRPr="00FB23FA">
        <w:t>, inciso </w:t>
      </w:r>
      <w:r w:rsidRPr="00FB23FA">
        <w:fldChar w:fldCharType="begin"/>
      </w:r>
      <w:r w:rsidRPr="00FB23FA">
        <w:instrText xml:space="preserve"> REF _Ref264564354 \n \h  \* MERGEFORMAT </w:instrText>
      </w:r>
      <w:r w:rsidRPr="00FB23FA">
        <w:fldChar w:fldCharType="separate"/>
      </w:r>
      <w:r w:rsidR="00ED7895">
        <w:t>(i)</w:t>
      </w:r>
      <w:r w:rsidRPr="00FB23FA">
        <w:fldChar w:fldCharType="end"/>
      </w:r>
      <w:r w:rsidRPr="00FB23FA">
        <w:t xml:space="preserve">; e (b) desde que assim solicitado pelo Agente Fiduciário, o pagamento das despesas devidamente comprovadas incorridas pelo Agente Fiduciário, nos termos da </w:t>
      </w:r>
      <w:r w:rsidRPr="00772B95">
        <w:t>Cláusula </w:t>
      </w:r>
      <w:r w:rsidRPr="00772B95">
        <w:fldChar w:fldCharType="begin"/>
      </w:r>
      <w:r w:rsidRPr="00772B95">
        <w:instrText xml:space="preserve"> REF _Ref130284025 \n \p \h  \* MERGEFORMAT </w:instrText>
      </w:r>
      <w:r w:rsidRPr="00772B95">
        <w:fldChar w:fldCharType="separate"/>
      </w:r>
      <w:r w:rsidR="00ED7895">
        <w:t>11.4 abaixo</w:t>
      </w:r>
      <w:r w:rsidRPr="00772B95">
        <w:fldChar w:fldCharType="end"/>
      </w:r>
      <w:r w:rsidRPr="00772B95">
        <w:t>, inciso</w:t>
      </w:r>
      <w:r w:rsidRPr="00FB23FA">
        <w:t> </w:t>
      </w:r>
      <w:r w:rsidRPr="00FB23FA">
        <w:fldChar w:fldCharType="begin"/>
      </w:r>
      <w:r w:rsidRPr="00FB23FA">
        <w:instrText xml:space="preserve"> REF _Ref52294700 \n \h </w:instrText>
      </w:r>
      <w:r w:rsidRPr="00FB23FA">
        <w:fldChar w:fldCharType="separate"/>
      </w:r>
      <w:r w:rsidR="00ED7895">
        <w:t>(</w:t>
      </w:r>
      <w:proofErr w:type="spellStart"/>
      <w:r w:rsidR="00ED7895">
        <w:t>ii</w:t>
      </w:r>
      <w:proofErr w:type="spellEnd"/>
      <w:r w:rsidR="00ED7895">
        <w:t>)</w:t>
      </w:r>
      <w:r w:rsidRPr="00FB23FA">
        <w:fldChar w:fldCharType="end"/>
      </w:r>
      <w:r w:rsidRPr="00FB23FA">
        <w:t>;</w:t>
      </w:r>
      <w:bookmarkEnd w:id="149"/>
    </w:p>
    <w:p w14:paraId="479B523B" w14:textId="77777777" w:rsidR="00290624" w:rsidRPr="00FB23FA" w:rsidRDefault="00290624" w:rsidP="005442A9">
      <w:pPr>
        <w:pStyle w:val="roman3"/>
      </w:pPr>
      <w:bookmarkStart w:id="150" w:name="_Ref168844100"/>
      <w:r w:rsidRPr="00FB23FA">
        <w:t xml:space="preserve">notificar, na mesma data, o Agente Fiduciário da convocação, pela Companhia, de qualquer </w:t>
      </w:r>
      <w:r w:rsidR="00FA7133" w:rsidRPr="00FB23FA">
        <w:t xml:space="preserve">Assembleia Geral </w:t>
      </w:r>
      <w:r w:rsidRPr="00FB23FA">
        <w:t>de Debenturistas;</w:t>
      </w:r>
      <w:bookmarkEnd w:id="150"/>
    </w:p>
    <w:p w14:paraId="2CAE7701" w14:textId="77777777" w:rsidR="00290624" w:rsidRPr="00FB23FA" w:rsidRDefault="00290624" w:rsidP="005442A9">
      <w:pPr>
        <w:pStyle w:val="roman3"/>
      </w:pPr>
      <w:bookmarkStart w:id="151" w:name="_Ref168844102"/>
      <w:bookmarkStart w:id="152" w:name="_Ref168844104"/>
      <w:r w:rsidRPr="00FB23FA">
        <w:t xml:space="preserve">convocar, no prazo de até 5 (cinco) Dias Úteis, </w:t>
      </w:r>
      <w:r w:rsidR="00FA7133" w:rsidRPr="00FB23FA">
        <w:t xml:space="preserve">Assembleia Geral </w:t>
      </w:r>
      <w:r w:rsidRPr="00FB23FA">
        <w:t>de Debenturistas para deliberar sobre qualquer das matérias que sejam do interesse dos Debenturistas, caso o Agente Fiduciário deva fazer, nos termos da lei e/ou desta Escritura de Emissão, mas não o faça no prazo aplicável;</w:t>
      </w:r>
      <w:bookmarkEnd w:id="151"/>
    </w:p>
    <w:p w14:paraId="3C183C7A" w14:textId="77777777" w:rsidR="00290624" w:rsidRPr="00FB23FA" w:rsidRDefault="00290624" w:rsidP="005442A9">
      <w:pPr>
        <w:pStyle w:val="roman3"/>
      </w:pPr>
      <w:r w:rsidRPr="00FB23FA">
        <w:t xml:space="preserve">comparecer, por meio de seus representantes, às </w:t>
      </w:r>
      <w:r w:rsidR="00FA7133" w:rsidRPr="00FB23FA">
        <w:t xml:space="preserve">Assembleias Gerais </w:t>
      </w:r>
      <w:r w:rsidRPr="00FB23FA">
        <w:t>de Debenturistas, sempre que solicitad</w:t>
      </w:r>
      <w:bookmarkEnd w:id="152"/>
      <w:r w:rsidRPr="00FB23FA">
        <w:t xml:space="preserve">as; </w:t>
      </w:r>
      <w:r>
        <w:t>e</w:t>
      </w:r>
    </w:p>
    <w:p w14:paraId="08D4E95E" w14:textId="77777777" w:rsidR="00290624" w:rsidRPr="00FB23FA" w:rsidRDefault="00290624" w:rsidP="005442A9">
      <w:pPr>
        <w:pStyle w:val="roman3"/>
      </w:pPr>
      <w:r w:rsidRPr="00FB23FA">
        <w:lastRenderedPageBreak/>
        <w:t>exclusivamente com relação à Companhia, sem prejuízo das demais obrigações previstas acima ou de outras obrigações expressamente previstas na regulamentação em vigor e nesta Escritura de Emissão, nos termos do artigo 17 da Instrução CVM 476:</w:t>
      </w:r>
    </w:p>
    <w:p w14:paraId="6B0974D7" w14:textId="77777777" w:rsidR="00290624" w:rsidRPr="00FB23FA" w:rsidRDefault="00290624" w:rsidP="00E953E5">
      <w:pPr>
        <w:pStyle w:val="alpha4"/>
        <w:numPr>
          <w:ilvl w:val="0"/>
          <w:numId w:val="53"/>
        </w:numPr>
      </w:pPr>
      <w:r w:rsidRPr="00FB23FA">
        <w:t>preparar demonstrações financeiras</w:t>
      </w:r>
      <w:bookmarkStart w:id="153" w:name="_DV_C53"/>
      <w:r w:rsidRPr="00FB23FA">
        <w:t xml:space="preserve"> de encerramento de exercício</w:t>
      </w:r>
      <w:bookmarkStart w:id="154" w:name="_DV_M74"/>
      <w:bookmarkEnd w:id="153"/>
      <w:bookmarkEnd w:id="154"/>
      <w:r w:rsidRPr="00FB23FA">
        <w:t xml:space="preserve"> e, se for o caso, demonstrações consolidadas, em conformidade com a Lei das Sociedades por Ações e com as regras emitidas pela CVM;</w:t>
      </w:r>
    </w:p>
    <w:p w14:paraId="64D45710" w14:textId="77777777" w:rsidR="00290624" w:rsidRPr="00FB23FA" w:rsidRDefault="00290624" w:rsidP="005442A9">
      <w:pPr>
        <w:pStyle w:val="alpha4"/>
      </w:pPr>
      <w:r w:rsidRPr="00FB23FA">
        <w:t>submeter suas demonstrações financeiras a auditoria, por auditor registrado na CVM;</w:t>
      </w:r>
    </w:p>
    <w:p w14:paraId="411CDD80" w14:textId="77777777" w:rsidR="00290624" w:rsidRPr="00FB23FA" w:rsidRDefault="00290624" w:rsidP="005442A9">
      <w:pPr>
        <w:pStyle w:val="alpha4"/>
      </w:pPr>
      <w:bookmarkStart w:id="155" w:name="_Ref523828282"/>
      <w:r w:rsidRPr="00FB23FA">
        <w:t>divulgar, até o dia anterior ao início das negociações das Debêntures, as demonstrações financeiras, acompanhadas de notas explicativas e do relatório dos auditores independentes, relativas aos 3 (três) últimos exercícios sociais encerrados, (i) em sua página na rede mundial de computadores, mantendo-as disponíveis pelo período de 3 (três) anos; e (</w:t>
      </w:r>
      <w:proofErr w:type="spellStart"/>
      <w:r w:rsidRPr="00FB23FA">
        <w:t>ii</w:t>
      </w:r>
      <w:proofErr w:type="spellEnd"/>
      <w:r w:rsidRPr="00FB23FA">
        <w:t>) em sistema disponibilizado pela B3;</w:t>
      </w:r>
      <w:bookmarkEnd w:id="155"/>
    </w:p>
    <w:p w14:paraId="0B6A456E" w14:textId="77777777" w:rsidR="00290624" w:rsidRPr="00FB23FA" w:rsidRDefault="00290624" w:rsidP="005442A9">
      <w:pPr>
        <w:pStyle w:val="alpha4"/>
      </w:pPr>
      <w:r w:rsidRPr="00FB23FA">
        <w:t>divulgar as demonstrações financeiras subsequentes, acompanhadas de notas explicativas e relatório dos auditores independentes, dentro de 3 (três) meses contados do encerramento do exercício social, (i) em sua página na rede mundial de computadores, mantendo-as disponíveis pelo período de 3 (três) anos; e (</w:t>
      </w:r>
      <w:proofErr w:type="spellStart"/>
      <w:r w:rsidRPr="00FB23FA">
        <w:t>ii</w:t>
      </w:r>
      <w:proofErr w:type="spellEnd"/>
      <w:r w:rsidRPr="00FB23FA">
        <w:t>) em sistema disponibilizado pela B3;</w:t>
      </w:r>
    </w:p>
    <w:p w14:paraId="06F63CD8" w14:textId="77777777" w:rsidR="00290624" w:rsidRPr="00FB23FA" w:rsidRDefault="00290624" w:rsidP="005442A9">
      <w:pPr>
        <w:pStyle w:val="alpha4"/>
      </w:pPr>
      <w:r w:rsidRPr="00FB23FA">
        <w:t>observar as disposições da Instrução CVM 358, no tocante a dever de sigilo e vedações à negociação;</w:t>
      </w:r>
    </w:p>
    <w:p w14:paraId="2F88E091" w14:textId="77777777" w:rsidR="00290624" w:rsidRPr="00FB23FA" w:rsidRDefault="00290624" w:rsidP="005442A9">
      <w:pPr>
        <w:pStyle w:val="alpha4"/>
      </w:pPr>
      <w:bookmarkStart w:id="156" w:name="_Ref523828290"/>
      <w:r w:rsidRPr="00FB23FA">
        <w:t>divulgar a ocorrência de fato relevante, conforme definido no artigo 2º da Instrução CVM 358 (i) em sua página na rede mundial de computadores, mantendo-as disponíveis pelo período de 3 (três) anos; e (</w:t>
      </w:r>
      <w:proofErr w:type="spellStart"/>
      <w:r w:rsidRPr="00FB23FA">
        <w:t>ii</w:t>
      </w:r>
      <w:proofErr w:type="spellEnd"/>
      <w:r w:rsidRPr="00FB23FA">
        <w:t>) em sistema disponibilizado pela B3;</w:t>
      </w:r>
      <w:bookmarkEnd w:id="156"/>
    </w:p>
    <w:p w14:paraId="311BFA10" w14:textId="77777777" w:rsidR="00290624" w:rsidRPr="00FB23FA" w:rsidRDefault="00290624" w:rsidP="005442A9">
      <w:pPr>
        <w:pStyle w:val="alpha4"/>
      </w:pPr>
      <w:r w:rsidRPr="00FB23FA">
        <w:t>fornecer as informações solicitadas pela CVM;</w:t>
      </w:r>
    </w:p>
    <w:p w14:paraId="1954F40F" w14:textId="77777777" w:rsidR="00290624" w:rsidRPr="00FB23FA" w:rsidRDefault="00290624" w:rsidP="005442A9">
      <w:pPr>
        <w:pStyle w:val="alpha4"/>
      </w:pPr>
      <w:r w:rsidRPr="00FB23FA">
        <w:t>divulgar em sua página na rede mundial de computadores o relatório anual e demais comunicações enviadas pelo Agente Fiduciário na mesma data do seu recebimento, mantendo-as disponíveis pelo período de 3 (três) anos; e</w:t>
      </w:r>
    </w:p>
    <w:p w14:paraId="6B23986C" w14:textId="77777777" w:rsidR="00290624" w:rsidRPr="00FB23FA" w:rsidRDefault="00290624" w:rsidP="005442A9">
      <w:pPr>
        <w:pStyle w:val="alpha4"/>
      </w:pPr>
      <w:bookmarkStart w:id="157" w:name="_Hlk40725613"/>
      <w:r w:rsidRPr="00FB23FA">
        <w:t>observar as disposições da regulamentação específica editada pela CVM, caso seja convocada, para realização de modo parcial ou exclusivamente digital, assembleia de titulares de Debêntures</w:t>
      </w:r>
      <w:bookmarkEnd w:id="157"/>
      <w:r w:rsidRPr="00FB23FA">
        <w:t>.</w:t>
      </w:r>
    </w:p>
    <w:p w14:paraId="4F9B512F" w14:textId="77777777" w:rsidR="00290624" w:rsidRPr="00FB23FA" w:rsidRDefault="005442A9" w:rsidP="00290624">
      <w:pPr>
        <w:pStyle w:val="Level1"/>
      </w:pPr>
      <w:r w:rsidRPr="00FB23FA">
        <w:t>AGENTE FIDUCIÁRIO</w:t>
      </w:r>
    </w:p>
    <w:p w14:paraId="14864BEC" w14:textId="77777777" w:rsidR="00290624" w:rsidRPr="00FB23FA" w:rsidRDefault="00290624" w:rsidP="00290624">
      <w:pPr>
        <w:pStyle w:val="Level2"/>
      </w:pPr>
      <w:bookmarkStart w:id="158" w:name="_Ref65537667"/>
      <w:r w:rsidRPr="00FB23FA">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bookmarkEnd w:id="158"/>
    </w:p>
    <w:p w14:paraId="7F1B5A06" w14:textId="77777777" w:rsidR="00290624" w:rsidRPr="00FB23FA" w:rsidRDefault="00290624" w:rsidP="00E953E5">
      <w:pPr>
        <w:pStyle w:val="roman3"/>
        <w:numPr>
          <w:ilvl w:val="0"/>
          <w:numId w:val="54"/>
        </w:numPr>
      </w:pPr>
      <w:proofErr w:type="spellStart"/>
      <w:r w:rsidRPr="00FB23FA">
        <w:lastRenderedPageBreak/>
        <w:t>é</w:t>
      </w:r>
      <w:proofErr w:type="spellEnd"/>
      <w:r w:rsidRPr="00FB23FA">
        <w:t xml:space="preserve"> instituição financeira devidamente organizada, constituída e existente sob a forma de sociedade por ações, de acordo com as leis brasileiras;</w:t>
      </w:r>
    </w:p>
    <w:p w14:paraId="57598859" w14:textId="3254B42E" w:rsidR="00290624" w:rsidRPr="00FB23FA" w:rsidRDefault="00290624" w:rsidP="005442A9">
      <w:pPr>
        <w:pStyle w:val="roman3"/>
      </w:pPr>
      <w:r w:rsidRPr="00FB23FA">
        <w:t xml:space="preserve">está devidamente autorizado e obteve todas as autorizações, inclusive, conforme aplicável, legais, societárias, regulatórias e de terceiros, necessárias à celebração desta Escritura de Emissão </w:t>
      </w:r>
      <w:r>
        <w:t xml:space="preserve">e dos demais </w:t>
      </w:r>
      <w:r w:rsidR="008A47C1">
        <w:t>Documentos das Obrigações Garantidas</w:t>
      </w:r>
      <w:r>
        <w:t xml:space="preserve"> </w:t>
      </w:r>
      <w:r w:rsidRPr="00FB23FA">
        <w:t>e ao cumprimento de todas as obrigações aqui</w:t>
      </w:r>
      <w:r>
        <w:t xml:space="preserve"> e ali</w:t>
      </w:r>
      <w:r w:rsidRPr="00FB23FA">
        <w:t xml:space="preserve"> previstas, tendo sido plenamente satisfeitos todos os requisitos legais, societários, regulatórios e de terceiros necessários para tanto;</w:t>
      </w:r>
    </w:p>
    <w:p w14:paraId="20D09507" w14:textId="769118F5" w:rsidR="00290624" w:rsidRPr="00FB23FA" w:rsidRDefault="00290624" w:rsidP="005442A9">
      <w:pPr>
        <w:pStyle w:val="roman3"/>
      </w:pPr>
      <w:r w:rsidRPr="00FB23FA">
        <w:t>o(s) representante(s) legal(</w:t>
      </w:r>
      <w:proofErr w:type="spellStart"/>
      <w:r w:rsidRPr="00FB23FA">
        <w:t>is</w:t>
      </w:r>
      <w:proofErr w:type="spellEnd"/>
      <w:r w:rsidRPr="00FB23FA">
        <w:t xml:space="preserve">) do Agente Fiduciário que assina(m) esta Escritura de Emissão </w:t>
      </w:r>
      <w:r>
        <w:t xml:space="preserve">e os demais </w:t>
      </w:r>
      <w:r w:rsidR="008A47C1">
        <w:t>Documentos das Obrigações Garantidas</w:t>
      </w:r>
      <w:r>
        <w:t xml:space="preserve"> </w:t>
      </w:r>
      <w:r w:rsidRPr="00FB23FA">
        <w:t xml:space="preserve">tem(têm), conforme o caso, poderes societários e/ou delegados para assumir, em nome do Agente Fiduciário, as obrigações aqui </w:t>
      </w:r>
      <w:r>
        <w:t xml:space="preserve">e ali </w:t>
      </w:r>
      <w:r w:rsidRPr="00FB23FA">
        <w:t>previstas e, sendo mandatário(s), tem(têm) os poderes legitimamente outorgados, estando o(s) respectivo(s) mandato(s) em pleno vigor;</w:t>
      </w:r>
    </w:p>
    <w:p w14:paraId="7CF1E716" w14:textId="37775D73" w:rsidR="00290624" w:rsidRPr="00FB23FA" w:rsidRDefault="00290624" w:rsidP="005442A9">
      <w:pPr>
        <w:pStyle w:val="roman3"/>
      </w:pPr>
      <w:r w:rsidRPr="00FB23FA">
        <w:t xml:space="preserve">esta Escritura de Emissão </w:t>
      </w:r>
      <w:r>
        <w:t xml:space="preserve">e os demais </w:t>
      </w:r>
      <w:r w:rsidR="008A47C1">
        <w:t>Documentos das Obrigações Garantidas</w:t>
      </w:r>
      <w:r>
        <w:t xml:space="preserve"> </w:t>
      </w:r>
      <w:r w:rsidRPr="00FB23FA">
        <w:t xml:space="preserve">e as obrigações aqui </w:t>
      </w:r>
      <w:r>
        <w:t xml:space="preserve">e ali </w:t>
      </w:r>
      <w:r w:rsidRPr="00FB23FA">
        <w:t>previstas constituem obrigações lícitas, válidas, vinculantes e eficazes do Agente Fiduciário, exequíveis de acordo com os seus termos e condições;</w:t>
      </w:r>
    </w:p>
    <w:p w14:paraId="673B2403" w14:textId="7948D4B9" w:rsidR="00290624" w:rsidRPr="00FB23FA" w:rsidRDefault="00290624" w:rsidP="005442A9">
      <w:pPr>
        <w:pStyle w:val="roman3"/>
      </w:pPr>
      <w:r w:rsidRPr="00FB23FA">
        <w:t xml:space="preserve">a celebração, os termos e condições desta Escritura de Emissão </w:t>
      </w:r>
      <w:r>
        <w:t xml:space="preserve">e dos demais </w:t>
      </w:r>
      <w:r w:rsidR="008A47C1">
        <w:t>Documentos das Obrigações Garantidas</w:t>
      </w:r>
      <w:r>
        <w:t xml:space="preserve"> </w:t>
      </w:r>
      <w:r w:rsidRPr="00FB23FA">
        <w:t xml:space="preserve">e o cumprimento das obrigações aqui </w:t>
      </w:r>
      <w:r>
        <w:t xml:space="preserve">e ali </w:t>
      </w:r>
      <w:r w:rsidRPr="00FB23FA">
        <w:t>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62E16C04" w14:textId="7A15B623" w:rsidR="00290624" w:rsidRPr="00FB23FA" w:rsidRDefault="00290624" w:rsidP="005442A9">
      <w:pPr>
        <w:pStyle w:val="roman3"/>
      </w:pPr>
      <w:r w:rsidRPr="00FB23FA">
        <w:t>aceita a função para a qual foi nomeado, assumindo integralmente os deveres e atribuições previstos na legislação específica e nesta Escritura de Emissão</w:t>
      </w:r>
      <w:r>
        <w:t xml:space="preserve"> e nos demais </w:t>
      </w:r>
      <w:r w:rsidR="008A47C1">
        <w:t>Documentos das Obrigações Garantidas</w:t>
      </w:r>
      <w:r w:rsidRPr="00FB23FA">
        <w:t>;</w:t>
      </w:r>
    </w:p>
    <w:p w14:paraId="7CF9C8FD" w14:textId="2DF96383" w:rsidR="00290624" w:rsidRPr="00FB23FA" w:rsidRDefault="00290624" w:rsidP="005442A9">
      <w:pPr>
        <w:pStyle w:val="roman3"/>
      </w:pPr>
      <w:r w:rsidRPr="00FB23FA">
        <w:t xml:space="preserve">conhece e aceita integralmente esta Escritura de Emissão </w:t>
      </w:r>
      <w:r>
        <w:t xml:space="preserve">e os demais </w:t>
      </w:r>
      <w:r w:rsidR="008A47C1">
        <w:t>Documentos das Obrigações Garantidas</w:t>
      </w:r>
      <w:r>
        <w:t xml:space="preserve"> </w:t>
      </w:r>
      <w:r w:rsidRPr="00FB23FA">
        <w:t>e todos os seus termos e condições;</w:t>
      </w:r>
    </w:p>
    <w:p w14:paraId="15A09590" w14:textId="536B69BC" w:rsidR="00290624" w:rsidRPr="00FB23FA" w:rsidRDefault="00290624" w:rsidP="005442A9">
      <w:pPr>
        <w:pStyle w:val="roman3"/>
      </w:pPr>
      <w:r w:rsidRPr="00FB23FA">
        <w:t xml:space="preserve">verificou a veracidade das informações relativas </w:t>
      </w:r>
      <w:r>
        <w:t>às Garantias</w:t>
      </w:r>
      <w:r w:rsidRPr="00FB23FA">
        <w:t xml:space="preserve"> e a consistência das demais informações contidas </w:t>
      </w:r>
      <w:proofErr w:type="spellStart"/>
      <w:r w:rsidRPr="00FB23FA">
        <w:t>nesta</w:t>
      </w:r>
      <w:proofErr w:type="spellEnd"/>
      <w:r w:rsidRPr="00FB23FA">
        <w:t xml:space="preserve"> Escritura de Emissão</w:t>
      </w:r>
      <w:r>
        <w:t xml:space="preserve"> e nos demais </w:t>
      </w:r>
      <w:r w:rsidR="008A47C1">
        <w:t>Documentos das Obrigações Garantidas</w:t>
      </w:r>
      <w:r w:rsidRPr="00FB23FA">
        <w:t>, com base nas informações prestadas pela Companhia, sendo certo que o Agente Fiduciário não conduziu qualquer procedimento de verificação independente ou adicional;</w:t>
      </w:r>
    </w:p>
    <w:p w14:paraId="4C966E55" w14:textId="77777777" w:rsidR="00290624" w:rsidRPr="00FB23FA" w:rsidRDefault="00290624" w:rsidP="005442A9">
      <w:pPr>
        <w:pStyle w:val="roman3"/>
      </w:pPr>
      <w:r w:rsidRPr="00FB23FA">
        <w:t>está ciente da regulamentação aplicável emanada do Banco Central do Brasil e da CVM;</w:t>
      </w:r>
    </w:p>
    <w:p w14:paraId="4213957C" w14:textId="77777777" w:rsidR="00290624" w:rsidRPr="00FB23FA" w:rsidRDefault="00290624" w:rsidP="005442A9">
      <w:pPr>
        <w:pStyle w:val="roman3"/>
      </w:pPr>
      <w:r w:rsidRPr="00FB23FA">
        <w:t xml:space="preserve">não tem, sob as penas de lei, qualquer impedimento legal, conforme o artigo 66, parágrafo 3º, da Lei das Sociedades por Ações, a </w:t>
      </w:r>
      <w:r>
        <w:t>Resolução CVM 17</w:t>
      </w:r>
      <w:r w:rsidRPr="00FB23FA">
        <w:t xml:space="preserve"> e demais normas aplicáveis, para exercer a função que lhe é conferida;</w:t>
      </w:r>
    </w:p>
    <w:p w14:paraId="045A9163" w14:textId="77777777" w:rsidR="00290624" w:rsidRPr="00FB23FA" w:rsidRDefault="00290624" w:rsidP="005442A9">
      <w:pPr>
        <w:pStyle w:val="roman3"/>
      </w:pPr>
      <w:r w:rsidRPr="00FB23FA">
        <w:lastRenderedPageBreak/>
        <w:t xml:space="preserve">não se encontra em nenhuma das situações de conflito de interesse previstas no artigo 6º da </w:t>
      </w:r>
      <w:r>
        <w:t>Resolução CVM 17</w:t>
      </w:r>
      <w:r w:rsidRPr="00FB23FA">
        <w:t>;</w:t>
      </w:r>
    </w:p>
    <w:p w14:paraId="2188468D" w14:textId="6F69299D" w:rsidR="00290624" w:rsidRPr="00FB23FA" w:rsidRDefault="00290624" w:rsidP="005442A9">
      <w:pPr>
        <w:pStyle w:val="roman3"/>
      </w:pPr>
      <w:bookmarkStart w:id="159" w:name="_Ref488955432"/>
      <w:r w:rsidRPr="00FB23FA">
        <w:t xml:space="preserve">na data de celebração desta Escritura de Emissão, conforme organograma encaminhado pela Companhia, o Agente Fiduciário identificou que presta serviços de agente fiduciário, agente de notas ou agente de garantias nas emissões identificadas no </w:t>
      </w:r>
      <w:r w:rsidRPr="00FB23FA">
        <w:rPr>
          <w:u w:val="single"/>
        </w:rPr>
        <w:t>Anexo </w:t>
      </w:r>
      <w:r w:rsidR="00FA7A26">
        <w:rPr>
          <w:u w:val="single"/>
        </w:rPr>
        <w:t>I</w:t>
      </w:r>
      <w:r>
        <w:rPr>
          <w:u w:val="single"/>
        </w:rPr>
        <w:t>I</w:t>
      </w:r>
      <w:r w:rsidRPr="00FB23FA">
        <w:rPr>
          <w:u w:val="single"/>
        </w:rPr>
        <w:t>I</w:t>
      </w:r>
      <w:r w:rsidRPr="00FB23FA">
        <w:t xml:space="preserve"> a esta Escritura de Emissão; e</w:t>
      </w:r>
      <w:bookmarkEnd w:id="159"/>
    </w:p>
    <w:p w14:paraId="040762EC" w14:textId="77777777" w:rsidR="00290624" w:rsidRPr="00FB23FA" w:rsidRDefault="00290624" w:rsidP="005442A9">
      <w:pPr>
        <w:pStyle w:val="roman3"/>
      </w:pPr>
      <w:r w:rsidRPr="00FB23FA">
        <w:t>assegurará tratamento equitativo a todos os Debenturistas e a todos os titulares de valores mobiliários em que atue ou venha a atuar como agente fiduciário, agente de notas ou agente de garantias, respeitadas as garantias, as obrigações e os direitos específicos atribuídos aos respectivos titulares de valores mobiliários de cada emissão ou série.</w:t>
      </w:r>
    </w:p>
    <w:p w14:paraId="2A6AA717" w14:textId="5AC446A2" w:rsidR="00290624" w:rsidRPr="00FB23FA" w:rsidRDefault="00290624" w:rsidP="00290624">
      <w:pPr>
        <w:pStyle w:val="Level2"/>
      </w:pPr>
      <w:r w:rsidRPr="00FB23FA">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w:t>
      </w:r>
      <w:r>
        <w:t xml:space="preserve"> e dos demais </w:t>
      </w:r>
      <w:r w:rsidR="008A47C1">
        <w:t>Documentos das Obrigações Garantidas</w:t>
      </w:r>
      <w:r w:rsidRPr="00FB23FA">
        <w:t>, ou até sua substituição.</w:t>
      </w:r>
    </w:p>
    <w:p w14:paraId="5898EF67" w14:textId="77777777" w:rsidR="00290624" w:rsidRPr="00FB23FA" w:rsidRDefault="00290624" w:rsidP="00290624">
      <w:pPr>
        <w:pStyle w:val="Level2"/>
      </w:pPr>
      <w:r w:rsidRPr="00FB23FA">
        <w:t>Em caso de</w:t>
      </w:r>
      <w:r>
        <w:t xml:space="preserve"> substituição,</w:t>
      </w:r>
      <w:r w:rsidRPr="00FB23FA">
        <w:t xml:space="preserve"> impedimentos, renúncia, destituição, intervenção, liquidação judicial ou extrajudicial ou qualquer outro caso de vacância do Agente Fiduciário, aplicam-se as seguintes regras:</w:t>
      </w:r>
    </w:p>
    <w:p w14:paraId="7E251848" w14:textId="77777777" w:rsidR="00290624" w:rsidRPr="00FB23FA" w:rsidRDefault="00290624" w:rsidP="00E953E5">
      <w:pPr>
        <w:pStyle w:val="roman3"/>
        <w:numPr>
          <w:ilvl w:val="0"/>
          <w:numId w:val="55"/>
        </w:numPr>
      </w:pPr>
      <w:r w:rsidRPr="00FB23FA">
        <w:t xml:space="preserve">os Debenturistas podem substituir o Agente Fiduciário e indicar seu substituto a qualquer tempo após o encerramento da Oferta, em </w:t>
      </w:r>
      <w:r w:rsidR="00FA7133" w:rsidRPr="00FB23FA">
        <w:t xml:space="preserve">Assembleia Geral </w:t>
      </w:r>
      <w:r w:rsidRPr="00FB23FA">
        <w:t>de Debenturistas especialmente convocada para esse fim;</w:t>
      </w:r>
    </w:p>
    <w:p w14:paraId="70218880" w14:textId="77777777" w:rsidR="00290624" w:rsidRPr="00FB23FA" w:rsidRDefault="00290624" w:rsidP="005442A9">
      <w:pPr>
        <w:pStyle w:val="roman3"/>
      </w:pPr>
      <w:r w:rsidRPr="00FB23FA">
        <w:t xml:space="preserve">caso o Agente Fiduciário não possa continuar a exercer as suas funções por circunstâncias supervenientes a esta Escritura de Emissão, deverá comunicar imediatamente o fato à Companhia e aos Debenturistas, mediante convocação de </w:t>
      </w:r>
      <w:r w:rsidR="00FA7133" w:rsidRPr="00FB23FA">
        <w:t xml:space="preserve">Assembleia Geral </w:t>
      </w:r>
      <w:r w:rsidRPr="00FB23FA">
        <w:t>de Debenturistas, solicitando sua substituição;</w:t>
      </w:r>
    </w:p>
    <w:p w14:paraId="517E8A90" w14:textId="77777777" w:rsidR="00290624" w:rsidRPr="00FB23FA" w:rsidRDefault="00290624" w:rsidP="005442A9">
      <w:pPr>
        <w:pStyle w:val="roman3"/>
      </w:pPr>
      <w:r w:rsidRPr="00FB23FA">
        <w:t xml:space="preserve">caso o Agente Fiduciário renuncie às suas funções, deverá permanecer no exercício de suas funções até que uma instituição substituta seja indicada pela Companhia e aprovada pela </w:t>
      </w:r>
      <w:r w:rsidR="00FA7133" w:rsidRPr="00FB23FA">
        <w:t xml:space="preserve">Assembleia Geral </w:t>
      </w:r>
      <w:r w:rsidRPr="00FB23FA">
        <w:t xml:space="preserve">de Debenturistas e </w:t>
      </w:r>
      <w:proofErr w:type="spellStart"/>
      <w:r w:rsidRPr="00FB23FA">
        <w:t>assuma</w:t>
      </w:r>
      <w:proofErr w:type="spellEnd"/>
      <w:r w:rsidRPr="00FB23FA">
        <w:t xml:space="preserve"> efetivamente as suas funções;</w:t>
      </w:r>
    </w:p>
    <w:p w14:paraId="7E969E16" w14:textId="77777777" w:rsidR="00290624" w:rsidRPr="00FB23FA" w:rsidRDefault="00290624" w:rsidP="005442A9">
      <w:pPr>
        <w:pStyle w:val="roman3"/>
      </w:pPr>
      <w:bookmarkStart w:id="160" w:name="_Ref130285900"/>
      <w:r w:rsidRPr="00FB23FA">
        <w:t xml:space="preserve">será realizada, no prazo máximo de 30 (trinta) dias contados da data do evento que a determinar, </w:t>
      </w:r>
      <w:r w:rsidR="00FA7133" w:rsidRPr="00FB23FA">
        <w:t xml:space="preserve">Assembleia Geral </w:t>
      </w:r>
      <w:r w:rsidRPr="00FB23FA">
        <w:t xml:space="preserve">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no prazo de até 15 (quinze) dias antes do término do prazo aqui previsto, caberá à Companhia realizá-la; em casos excepcionais, a CVM pode proceder à convocação da </w:t>
      </w:r>
      <w:r w:rsidR="00FA7133" w:rsidRPr="00FB23FA">
        <w:t xml:space="preserve">Assembleia Geral </w:t>
      </w:r>
      <w:r w:rsidRPr="00FB23FA">
        <w:t>de Debenturistas para a escolha do novo agente fiduciário ou nomear substituto provisório;</w:t>
      </w:r>
      <w:bookmarkEnd w:id="160"/>
    </w:p>
    <w:p w14:paraId="733BA1C8" w14:textId="65EB3265" w:rsidR="00290624" w:rsidRPr="00FB23FA" w:rsidRDefault="00290624" w:rsidP="005442A9">
      <w:pPr>
        <w:pStyle w:val="roman3"/>
      </w:pPr>
      <w:r w:rsidRPr="00FB23FA">
        <w:t xml:space="preserve">a substituição do Agente Fiduciário deverá ser comunicada à CVM no prazo de até 7 (sete) Dias Úteis contados da data de inscrição e averbação do aditamento a esta Escritura de Emissão nos termos da </w:t>
      </w:r>
      <w:r w:rsidRPr="00772B95">
        <w:t>Cláusula </w:t>
      </w:r>
      <w:r w:rsidRPr="00772B95">
        <w:rPr>
          <w:highlight w:val="cyan"/>
        </w:rPr>
        <w:fldChar w:fldCharType="begin"/>
      </w:r>
      <w:r w:rsidRPr="00772B95">
        <w:instrText xml:space="preserve"> REF _Ref376965967 \n \p \h  \* MERGEFORMAT </w:instrText>
      </w:r>
      <w:r w:rsidRPr="00772B95">
        <w:rPr>
          <w:highlight w:val="cyan"/>
        </w:rPr>
      </w:r>
      <w:r w:rsidRPr="00772B95">
        <w:rPr>
          <w:highlight w:val="cyan"/>
        </w:rPr>
        <w:fldChar w:fldCharType="separate"/>
      </w:r>
      <w:r w:rsidR="00ED7895">
        <w:t>3.1 acima</w:t>
      </w:r>
      <w:r w:rsidRPr="00772B95">
        <w:rPr>
          <w:highlight w:val="cyan"/>
        </w:rPr>
        <w:fldChar w:fldCharType="end"/>
      </w:r>
      <w:r w:rsidRPr="00FB23FA">
        <w:t>, inciso </w:t>
      </w:r>
      <w:r w:rsidRPr="00FB23FA">
        <w:fldChar w:fldCharType="begin"/>
      </w:r>
      <w:r w:rsidRPr="00FB23FA">
        <w:instrText xml:space="preserve"> REF _Ref411417147 \n \h  \* MERGEFORMAT </w:instrText>
      </w:r>
      <w:r w:rsidRPr="00FB23FA">
        <w:fldChar w:fldCharType="separate"/>
      </w:r>
      <w:r w:rsidR="00ED7895">
        <w:t>(</w:t>
      </w:r>
      <w:proofErr w:type="spellStart"/>
      <w:r w:rsidR="00ED7895">
        <w:t>ii</w:t>
      </w:r>
      <w:proofErr w:type="spellEnd"/>
      <w:r w:rsidR="00ED7895">
        <w:t>)</w:t>
      </w:r>
      <w:r w:rsidRPr="00FB23FA">
        <w:fldChar w:fldCharType="end"/>
      </w:r>
      <w:r w:rsidRPr="00FB23FA">
        <w:t xml:space="preserve">, juntamente </w:t>
      </w:r>
      <w:r w:rsidRPr="00FB23FA">
        <w:lastRenderedPageBreak/>
        <w:t xml:space="preserve">com a declaração e as demais informações exigidas no artigo 5º, </w:t>
      </w:r>
      <w:r w:rsidRPr="00FB23FA">
        <w:rPr>
          <w:i/>
        </w:rPr>
        <w:t>caput</w:t>
      </w:r>
      <w:r w:rsidRPr="00FB23FA">
        <w:t xml:space="preserve"> e parágrafo 1º, da </w:t>
      </w:r>
      <w:r>
        <w:t>Resolução CVM 17</w:t>
      </w:r>
      <w:r w:rsidRPr="00FB23FA">
        <w:t>;</w:t>
      </w:r>
    </w:p>
    <w:p w14:paraId="51BA7628" w14:textId="77777777" w:rsidR="00290624" w:rsidRPr="00FB23FA" w:rsidRDefault="00290624" w:rsidP="005442A9">
      <w:pPr>
        <w:pStyle w:val="roman3"/>
      </w:pPr>
      <w:r w:rsidRPr="00FB23FA">
        <w:t>os pagamentos ao Agente Fiduciário substituído serão realizados observando-se a proporcionalidade ao período da efetiva prestação dos serviços;</w:t>
      </w:r>
    </w:p>
    <w:p w14:paraId="7953CA26" w14:textId="756CEDB6" w:rsidR="00290624" w:rsidRPr="00FB23FA" w:rsidRDefault="00290624" w:rsidP="005442A9">
      <w:pPr>
        <w:pStyle w:val="roman3"/>
      </w:pPr>
      <w:r w:rsidRPr="00FB23FA">
        <w:t xml:space="preserve">o agente fiduciário substituto fará jus à mesma remuneração percebida pelo anterior, caso (a) a Companhia não tenha concordado com o novo valor da remuneração do agente fiduciário proposto pela </w:t>
      </w:r>
      <w:r w:rsidR="00FA7133" w:rsidRPr="00FB23FA">
        <w:t xml:space="preserve">Assembleia Geral </w:t>
      </w:r>
      <w:r w:rsidRPr="00FB23FA">
        <w:t>de Debenturistas a que se refere o inciso </w:t>
      </w:r>
      <w:r w:rsidRPr="00FB23FA">
        <w:fldChar w:fldCharType="begin"/>
      </w:r>
      <w:r w:rsidRPr="00FB23FA">
        <w:instrText xml:space="preserve"> REF _Ref130285900 \r \p \h  \* MERGEFORMAT </w:instrText>
      </w:r>
      <w:r w:rsidRPr="00FB23FA">
        <w:fldChar w:fldCharType="separate"/>
      </w:r>
      <w:r w:rsidR="00ED7895">
        <w:t>(</w:t>
      </w:r>
      <w:proofErr w:type="spellStart"/>
      <w:r w:rsidR="00ED7895">
        <w:t>iv</w:t>
      </w:r>
      <w:proofErr w:type="spellEnd"/>
      <w:r w:rsidR="00ED7895">
        <w:t>) acima</w:t>
      </w:r>
      <w:r w:rsidRPr="00FB23FA">
        <w:fldChar w:fldCharType="end"/>
      </w:r>
      <w:r w:rsidRPr="00FB23FA">
        <w:t xml:space="preserve">; ou (b) a </w:t>
      </w:r>
      <w:r w:rsidR="00FA7133" w:rsidRPr="00FB23FA">
        <w:t xml:space="preserve">Assembleia Geral </w:t>
      </w:r>
      <w:r w:rsidRPr="00FB23FA">
        <w:t>de Debenturistas a que se refere o inciso </w:t>
      </w:r>
      <w:r w:rsidRPr="00FB23FA">
        <w:fldChar w:fldCharType="begin"/>
      </w:r>
      <w:r w:rsidRPr="00FB23FA">
        <w:instrText xml:space="preserve"> REF _Ref130285900 \r \p \h  \* MERGEFORMAT </w:instrText>
      </w:r>
      <w:r w:rsidRPr="00FB23FA">
        <w:fldChar w:fldCharType="separate"/>
      </w:r>
      <w:r w:rsidR="00ED7895">
        <w:t>(</w:t>
      </w:r>
      <w:proofErr w:type="spellStart"/>
      <w:r w:rsidR="00ED7895">
        <w:t>iv</w:t>
      </w:r>
      <w:proofErr w:type="spellEnd"/>
      <w:r w:rsidR="00ED7895">
        <w:t>) acima</w:t>
      </w:r>
      <w:r w:rsidRPr="00FB23FA">
        <w:fldChar w:fldCharType="end"/>
      </w:r>
      <w:r w:rsidRPr="00FB23FA">
        <w:t xml:space="preserve"> não delibere sobre a matéria;</w:t>
      </w:r>
    </w:p>
    <w:p w14:paraId="1E7F0A0B" w14:textId="1061A2BF" w:rsidR="00290624" w:rsidRPr="00FB23FA" w:rsidRDefault="00290624" w:rsidP="005442A9">
      <w:pPr>
        <w:pStyle w:val="roman3"/>
      </w:pPr>
      <w:r w:rsidRPr="00FB23FA">
        <w:t xml:space="preserve">o agente fiduciário substituto deverá, imediatamente </w:t>
      </w:r>
      <w:r w:rsidRPr="00772B95">
        <w:t>após sua nomeação, comunicá-la à Companhia e aos Debenturistas nos termos das Cláusulas </w:t>
      </w:r>
      <w:r w:rsidR="001047B8">
        <w:fldChar w:fldCharType="begin"/>
      </w:r>
      <w:r w:rsidR="001047B8">
        <w:instrText xml:space="preserve"> REF _Ref68900176 \r \h </w:instrText>
      </w:r>
      <w:r w:rsidR="001047B8">
        <w:fldChar w:fldCharType="separate"/>
      </w:r>
      <w:r w:rsidR="00ED7895">
        <w:t>7.19</w:t>
      </w:r>
      <w:r w:rsidR="001047B8">
        <w:fldChar w:fldCharType="end"/>
      </w:r>
      <w:r w:rsidR="001047B8">
        <w:t xml:space="preserve"> acima</w:t>
      </w:r>
      <w:r w:rsidRPr="00772B95">
        <w:t xml:space="preserve"> e </w:t>
      </w:r>
      <w:r w:rsidRPr="00772B95">
        <w:rPr>
          <w:highlight w:val="cyan"/>
        </w:rPr>
        <w:fldChar w:fldCharType="begin"/>
      </w:r>
      <w:r w:rsidRPr="00772B95">
        <w:instrText xml:space="preserve"> REF _Ref384312323 \n \p \h  \* MERGEFORMAT </w:instrText>
      </w:r>
      <w:r w:rsidRPr="00772B95">
        <w:rPr>
          <w:highlight w:val="cyan"/>
        </w:rPr>
      </w:r>
      <w:r w:rsidRPr="00772B95">
        <w:rPr>
          <w:highlight w:val="cyan"/>
        </w:rPr>
        <w:fldChar w:fldCharType="separate"/>
      </w:r>
      <w:r w:rsidR="00ED7895">
        <w:t>15 abaixo</w:t>
      </w:r>
      <w:r w:rsidRPr="00772B95">
        <w:rPr>
          <w:highlight w:val="cyan"/>
        </w:rPr>
        <w:fldChar w:fldCharType="end"/>
      </w:r>
      <w:r w:rsidRPr="00FB23FA">
        <w:t>; e</w:t>
      </w:r>
    </w:p>
    <w:p w14:paraId="0AB113C1" w14:textId="77777777" w:rsidR="00290624" w:rsidRPr="00FB23FA" w:rsidRDefault="00290624" w:rsidP="005442A9">
      <w:pPr>
        <w:pStyle w:val="roman3"/>
      </w:pPr>
      <w:r w:rsidRPr="00FB23FA">
        <w:t>aplicam-se às hipóteses de substituição do Agente Fiduciário as normas e preceitos emanados da CVM.</w:t>
      </w:r>
    </w:p>
    <w:p w14:paraId="464F78BA" w14:textId="77777777" w:rsidR="00290624" w:rsidRPr="00FB23FA" w:rsidRDefault="00290624" w:rsidP="00290624">
      <w:pPr>
        <w:pStyle w:val="Level2"/>
      </w:pPr>
      <w:bookmarkStart w:id="161" w:name="_Ref130284025"/>
      <w:r w:rsidRPr="00FB23FA">
        <w:t>Pelo desempenho dos deveres e atribuições que lhe competem, nos termos da lei e desta Escritura de Emissão, o Agente Fiduciário, ou a instituição que vier a substituí-lo nessa qualidade:</w:t>
      </w:r>
      <w:bookmarkEnd w:id="161"/>
    </w:p>
    <w:p w14:paraId="71D75873" w14:textId="77777777" w:rsidR="00290624" w:rsidRPr="00FB23FA" w:rsidRDefault="00290624" w:rsidP="00E953E5">
      <w:pPr>
        <w:pStyle w:val="roman3"/>
        <w:numPr>
          <w:ilvl w:val="0"/>
          <w:numId w:val="56"/>
        </w:numPr>
      </w:pPr>
      <w:bookmarkStart w:id="162" w:name="_Ref264564354"/>
      <w:bookmarkStart w:id="163" w:name="_Ref130286973"/>
      <w:r w:rsidRPr="00FB23FA">
        <w:t>receberá uma remuneração:</w:t>
      </w:r>
      <w:bookmarkEnd w:id="162"/>
    </w:p>
    <w:p w14:paraId="6D692EA8" w14:textId="4362C465" w:rsidR="00290624" w:rsidRPr="00FB23FA" w:rsidRDefault="00290624" w:rsidP="00E953E5">
      <w:pPr>
        <w:pStyle w:val="alpha4"/>
        <w:numPr>
          <w:ilvl w:val="0"/>
          <w:numId w:val="57"/>
        </w:numPr>
      </w:pPr>
      <w:bookmarkStart w:id="164" w:name="_Ref274576365"/>
      <w:r w:rsidRPr="00FB23FA">
        <w:t>de R$</w:t>
      </w:r>
      <w:r w:rsidR="002D765C">
        <w:t xml:space="preserve"> 20.000,00 (vinte mil reais)</w:t>
      </w:r>
      <w:r w:rsidRPr="00FB23FA">
        <w:t xml:space="preserve"> por ano, devida pela Companhia, sendo a primeira parcela da remuneração devida no 5º (quinto) Dia Útil contado da data de celebração desta Escritura de Emissão, e as demais, no mesmo dia dos anos subsequentes, até o vencimento da Emissão, ou enquanto o Agente Fiduciário representar os interesses dos Debenturistas;</w:t>
      </w:r>
      <w:bookmarkEnd w:id="164"/>
    </w:p>
    <w:p w14:paraId="772FDF09" w14:textId="7DE3B283" w:rsidR="00290624" w:rsidRPr="00FB23FA" w:rsidRDefault="00290624" w:rsidP="005442A9">
      <w:pPr>
        <w:pStyle w:val="alpha4"/>
      </w:pPr>
      <w:r w:rsidRPr="00FB23FA">
        <w:t>adicional, em caso de inadimplemento no pagamento das Debêntures ou de reestruturação das condições das Debêntures após a Emissão ou da participação em reuniões ou conferência telefônicas, antes ou depois da Emissão, bem como atendimento à solicitações extraordinárias, serão devidas ao Agente Fiduciário, adicionalmente, o valor de R$</w:t>
      </w:r>
      <w:r w:rsidR="002D765C">
        <w:t xml:space="preserve"> 500,00 (quinhentos reais)</w:t>
      </w:r>
      <w:r w:rsidRPr="00FB23FA">
        <w:t xml:space="preserve"> por hora-homem de trabalho dedicado a tais fatos bem como à (i) comentários aos documentos da Emissão durante a estruturação da mesma, caso a operação não venha a se efetivar; (</w:t>
      </w:r>
      <w:proofErr w:type="spellStart"/>
      <w:r w:rsidRPr="00FB23FA">
        <w:t>ii</w:t>
      </w:r>
      <w:proofErr w:type="spellEnd"/>
      <w:r w:rsidRPr="00FB23FA">
        <w:t>) execução das garantias; (</w:t>
      </w:r>
      <w:proofErr w:type="spellStart"/>
      <w:r w:rsidRPr="00FB23FA">
        <w:t>iii</w:t>
      </w:r>
      <w:proofErr w:type="spellEnd"/>
      <w:r w:rsidRPr="00FB23FA">
        <w:t>) participação em reuniões formais ou virtuais com a Companhia e/ou investidores; e (</w:t>
      </w:r>
      <w:proofErr w:type="spellStart"/>
      <w:r w:rsidRPr="00FB23FA">
        <w:t>iv</w:t>
      </w:r>
      <w:proofErr w:type="spellEnd"/>
      <w:r w:rsidRPr="00FB23FA">
        <w:t xml:space="preserve">) implementação das consequentes decisões tomadas em tais eventos, a ser paga no prazo de 5 (cinco) dias contados da data de comprovação da entrega, pelo Agente Fiduciário de </w:t>
      </w:r>
      <w:r w:rsidR="004C53E9">
        <w:t>“</w:t>
      </w:r>
      <w:r w:rsidRPr="00FB23FA">
        <w:t>relatório de horas</w:t>
      </w:r>
      <w:r w:rsidR="004C53E9">
        <w:t>”</w:t>
      </w:r>
      <w:r w:rsidRPr="00FB23FA">
        <w:t xml:space="preserve"> à Companhia. Entende-se por reestruturação das Debêntures os eventos relacionados à alteração (i) das garantias; (</w:t>
      </w:r>
      <w:proofErr w:type="spellStart"/>
      <w:r w:rsidRPr="00FB23FA">
        <w:t>ii</w:t>
      </w:r>
      <w:proofErr w:type="spellEnd"/>
      <w:r w:rsidRPr="00FB23FA">
        <w:t>) prazos de pagamento e (</w:t>
      </w:r>
      <w:proofErr w:type="spellStart"/>
      <w:r w:rsidRPr="00FB23FA">
        <w:t>iii</w:t>
      </w:r>
      <w:proofErr w:type="spellEnd"/>
      <w:r w:rsidRPr="00FB23FA">
        <w:t>) condições relacionadas ao vencimento antecipado. Os eventos relacionados à amortização das Debêntures não são considerados reestruturação das Debêntures;</w:t>
      </w:r>
    </w:p>
    <w:p w14:paraId="2FBC09D1" w14:textId="463D0775" w:rsidR="002D765C" w:rsidRDefault="002D765C" w:rsidP="005442A9">
      <w:pPr>
        <w:pStyle w:val="alpha4"/>
      </w:pPr>
      <w:bookmarkStart w:id="165" w:name="_Ref264707931"/>
      <w:r>
        <w:t>n</w:t>
      </w:r>
      <w:r w:rsidRPr="001850DC">
        <w:t xml:space="preserve">o caso de celebração de aditamentos </w:t>
      </w:r>
      <w:r>
        <w:t>aos instrumentos de Emissão,</w:t>
      </w:r>
      <w:r w:rsidRPr="001850DC">
        <w:t xml:space="preserve"> bem como nas horas externas ao escritório do Agente Fiduciário, serão </w:t>
      </w:r>
      <w:r w:rsidRPr="001850DC">
        <w:lastRenderedPageBreak/>
        <w:t>cobradas, adicionalmente, o valor de R$ 500,00 (quinhentos reais) por hora-homem de trabalho dedicado a tais alterações/serviços</w:t>
      </w:r>
      <w:r>
        <w:t>;</w:t>
      </w:r>
    </w:p>
    <w:p w14:paraId="724A8B2E" w14:textId="2A203B07" w:rsidR="002D765C" w:rsidRDefault="002D765C" w:rsidP="005442A9">
      <w:pPr>
        <w:pStyle w:val="alpha4"/>
      </w:pPr>
      <w:r>
        <w:t>a</w:t>
      </w:r>
      <w:r w:rsidRPr="001850DC">
        <w:t xml:space="preserve"> Remuneração do Agente Fiduciário será devida mesmo após o vencimento final das Debêntures, caso o Agente Fiduciário ainda esteja exercendo atividades inerentes a sua função em relação à Emissão</w:t>
      </w:r>
      <w:r>
        <w:t>;</w:t>
      </w:r>
    </w:p>
    <w:p w14:paraId="028C4DCA" w14:textId="2A91A036" w:rsidR="00290624" w:rsidRPr="00FB23FA" w:rsidRDefault="00290624" w:rsidP="005442A9">
      <w:pPr>
        <w:pStyle w:val="alpha4"/>
      </w:pPr>
      <w:r w:rsidRPr="00FB23FA">
        <w:t xml:space="preserve">reajustada anualmente, desde a data de pagamento da primeira parcela, pela variação positiva acumulada do IPCA ou do índice que eventualmente o substitua, calculada </w:t>
      </w:r>
      <w:r w:rsidRPr="00FB23FA">
        <w:rPr>
          <w:i/>
        </w:rPr>
        <w:t xml:space="preserve">pro rata </w:t>
      </w:r>
      <w:proofErr w:type="spellStart"/>
      <w:r w:rsidRPr="00FB23FA">
        <w:rPr>
          <w:i/>
        </w:rPr>
        <w:t>temporis</w:t>
      </w:r>
      <w:proofErr w:type="spellEnd"/>
      <w:r w:rsidRPr="00FB23FA">
        <w:t>, se necessário;</w:t>
      </w:r>
      <w:bookmarkEnd w:id="165"/>
    </w:p>
    <w:p w14:paraId="56BDAB1D" w14:textId="0B9BA160" w:rsidR="00290624" w:rsidRPr="00FB23FA" w:rsidRDefault="00290624" w:rsidP="005442A9">
      <w:pPr>
        <w:pStyle w:val="alpha4"/>
      </w:pPr>
      <w:r w:rsidRPr="00FB23FA">
        <w:t xml:space="preserve">acrescida, em caso de mora em seu pagamento, independentemente de aviso, notificação ou interpelação judicial ou extrajudicial, sobre os valores em atraso, de (i) juros de mora de 1% (um por cento) ao mês, calculados </w:t>
      </w:r>
      <w:r w:rsidRPr="00FB23FA">
        <w:rPr>
          <w:i/>
        </w:rPr>
        <w:t xml:space="preserve">pro rata </w:t>
      </w:r>
      <w:proofErr w:type="spellStart"/>
      <w:r w:rsidRPr="00FB23FA">
        <w:rPr>
          <w:i/>
        </w:rPr>
        <w:t>temporis</w:t>
      </w:r>
      <w:proofErr w:type="spellEnd"/>
      <w:r w:rsidRPr="00FB23FA">
        <w:t>, desde a data de inadimplemento até a data do efetivo pagamento; (</w:t>
      </w:r>
      <w:proofErr w:type="spellStart"/>
      <w:r w:rsidRPr="00FB23FA">
        <w:t>ii</w:t>
      </w:r>
      <w:proofErr w:type="spellEnd"/>
      <w:r w:rsidRPr="00FB23FA">
        <w:t>) multa moratória, irredutível e de natureza não compensatória, de 2% (dois por cento); e (</w:t>
      </w:r>
      <w:proofErr w:type="spellStart"/>
      <w:r w:rsidRPr="00FB23FA">
        <w:t>iii</w:t>
      </w:r>
      <w:proofErr w:type="spellEnd"/>
      <w:r w:rsidRPr="00FB23FA">
        <w:t xml:space="preserve">) atualização monetária pelo IPCA, calculada </w:t>
      </w:r>
      <w:r w:rsidRPr="00FB23FA">
        <w:rPr>
          <w:i/>
        </w:rPr>
        <w:t xml:space="preserve">pro rata </w:t>
      </w:r>
      <w:proofErr w:type="spellStart"/>
      <w:r w:rsidRPr="00FB23FA">
        <w:rPr>
          <w:i/>
        </w:rPr>
        <w:t>temporis</w:t>
      </w:r>
      <w:proofErr w:type="spellEnd"/>
      <w:r w:rsidRPr="00FB23FA">
        <w:t xml:space="preserve">, desde a data de inadimplemento até a data do efetivo pagamento; </w:t>
      </w:r>
    </w:p>
    <w:p w14:paraId="373B072A" w14:textId="144CFE61" w:rsidR="00290624" w:rsidRPr="00FB23FA" w:rsidRDefault="00290624" w:rsidP="005442A9">
      <w:pPr>
        <w:pStyle w:val="alpha4"/>
      </w:pPr>
      <w:bookmarkStart w:id="166" w:name="_Ref130284022"/>
      <w:bookmarkEnd w:id="163"/>
      <w:r w:rsidRPr="00FB23FA">
        <w:t>em atendimento ao Ofício-Circular CVM/SER nº 0</w:t>
      </w:r>
      <w:r w:rsidR="002D765C">
        <w:t>1</w:t>
      </w:r>
      <w:r w:rsidRPr="00FB23FA">
        <w:t>/</w:t>
      </w:r>
      <w:r w:rsidR="002D765C">
        <w:t>21</w:t>
      </w:r>
      <w:r w:rsidRPr="00FB23FA">
        <w:t>, o Agente Fiduciário poderá, às expensas da Companhia, contratar terceiro especializado para avaliar ou reavaliar, o valor das garantias prestadas, conforme o caso, bem como solicitar informações e comprovações que entender necessárias, na forma prevista no referido Ofício; e</w:t>
      </w:r>
    </w:p>
    <w:p w14:paraId="6E8EB2F1" w14:textId="77777777" w:rsidR="00290624" w:rsidRPr="00FB23FA" w:rsidRDefault="00290624" w:rsidP="005442A9">
      <w:pPr>
        <w:pStyle w:val="alpha4"/>
      </w:pPr>
      <w:r w:rsidRPr="00FB23FA">
        <w:t>não haverá devoluções de valores já recebidos pelo Agente Fiduciário a título da prestação de serviços, exceto se o valor tiver sido pago incorretamente;</w:t>
      </w:r>
    </w:p>
    <w:p w14:paraId="7373BBD6" w14:textId="77777777" w:rsidR="00290624" w:rsidRPr="00FB23FA" w:rsidRDefault="00290624" w:rsidP="005442A9">
      <w:pPr>
        <w:pStyle w:val="roman3"/>
      </w:pPr>
      <w:bookmarkStart w:id="167" w:name="_Ref52294700"/>
      <w:r w:rsidRPr="00FB23FA">
        <w:t>será reembolsado pela Companhia por todas as despesas que comprovadamente incorrer para proteger os direitos e interesses dos Debenturistas ou para realizar seus créditos, no prazo de até 10 (dez) dias contados da data de entrega de cópia dos documentos comprobatórios neste sentido, desde que as despesas tenham sido, sempre que possível, previamente aprovadas pela Companhia, as quais serão consideradas aprovadas caso a Companhia não se manifeste no prazo de 5 (cinco) Dias Úteis contados da data de recebimento da respectiva solicitação pelo Agente Fiduciário, incluindo despesas com:</w:t>
      </w:r>
      <w:bookmarkEnd w:id="166"/>
      <w:bookmarkEnd w:id="167"/>
    </w:p>
    <w:p w14:paraId="39F9FD59" w14:textId="49F565B3" w:rsidR="00290624" w:rsidRPr="00FB23FA" w:rsidRDefault="00290624" w:rsidP="00E953E5">
      <w:pPr>
        <w:pStyle w:val="alpha4"/>
        <w:numPr>
          <w:ilvl w:val="0"/>
          <w:numId w:val="58"/>
        </w:numPr>
      </w:pPr>
      <w:r w:rsidRPr="00FB23FA">
        <w:t>publicação de relatórios, editais de convocação, avisos, notificações e outros, conforme previsto nesta Escritura de Emissão</w:t>
      </w:r>
      <w:r>
        <w:t xml:space="preserve"> e nos demais </w:t>
      </w:r>
      <w:r w:rsidR="008A47C1">
        <w:t>Documentos das Obrigações Garantidas</w:t>
      </w:r>
      <w:r w:rsidRPr="00FB23FA">
        <w:t>, e outras que vierem a ser exigidas pelas disposições legais e regulamentares aplicáveis;</w:t>
      </w:r>
    </w:p>
    <w:p w14:paraId="46791BDE" w14:textId="77777777" w:rsidR="00290624" w:rsidRPr="00FB23FA" w:rsidRDefault="00290624" w:rsidP="005442A9">
      <w:pPr>
        <w:pStyle w:val="alpha4"/>
      </w:pPr>
      <w:r w:rsidRPr="00FB23FA">
        <w:t>extração de certidões;</w:t>
      </w:r>
    </w:p>
    <w:p w14:paraId="2F2EFA00" w14:textId="77777777" w:rsidR="00290624" w:rsidRPr="00FB23FA" w:rsidRDefault="00290624" w:rsidP="005442A9">
      <w:pPr>
        <w:pStyle w:val="alpha4"/>
      </w:pPr>
      <w:r w:rsidRPr="00FB23FA">
        <w:t>despesas cartorárias;</w:t>
      </w:r>
    </w:p>
    <w:p w14:paraId="3839B07C" w14:textId="664B5BB1" w:rsidR="00290624" w:rsidRPr="00FB23FA" w:rsidRDefault="00290624" w:rsidP="005442A9">
      <w:pPr>
        <w:pStyle w:val="alpha4"/>
      </w:pPr>
      <w:r w:rsidRPr="00FB23FA">
        <w:t>transporte, viagens, alimentação e estadas, quando necessárias ao desempenho de suas funções nos termos desta Escritura de Emissão</w:t>
      </w:r>
      <w:r>
        <w:t xml:space="preserve"> e dos demais </w:t>
      </w:r>
      <w:r w:rsidR="008A47C1">
        <w:t>Documentos das Obrigações Garantidas</w:t>
      </w:r>
      <w:r w:rsidRPr="00FB23FA">
        <w:t>;</w:t>
      </w:r>
    </w:p>
    <w:p w14:paraId="183460C3" w14:textId="77777777" w:rsidR="00290624" w:rsidRPr="00FB23FA" w:rsidRDefault="00290624" w:rsidP="005442A9">
      <w:pPr>
        <w:pStyle w:val="alpha4"/>
      </w:pPr>
      <w:r w:rsidRPr="00FB23FA">
        <w:lastRenderedPageBreak/>
        <w:t>despesas com fotocópias, digitalizações e envio de documentos;</w:t>
      </w:r>
    </w:p>
    <w:p w14:paraId="2C70D8E8" w14:textId="77777777" w:rsidR="00290624" w:rsidRPr="00FB23FA" w:rsidRDefault="00290624" w:rsidP="005442A9">
      <w:pPr>
        <w:pStyle w:val="alpha4"/>
      </w:pPr>
      <w:r w:rsidRPr="00FB23FA">
        <w:t>despesas com contatos telefônicos e conferências telefônicas;</w:t>
      </w:r>
    </w:p>
    <w:p w14:paraId="003DFB60" w14:textId="77777777" w:rsidR="00290624" w:rsidRPr="00FB23FA" w:rsidRDefault="00290624" w:rsidP="005442A9">
      <w:pPr>
        <w:pStyle w:val="alpha4"/>
      </w:pPr>
      <w:bookmarkStart w:id="168" w:name="_Ref130287028"/>
      <w:r w:rsidRPr="00FB23FA">
        <w:t>despesas com especialistas, tais como auditoria e fiscalização; e</w:t>
      </w:r>
    </w:p>
    <w:p w14:paraId="64E1431A" w14:textId="77777777" w:rsidR="00290624" w:rsidRPr="00FB23FA" w:rsidRDefault="00290624" w:rsidP="005442A9">
      <w:pPr>
        <w:pStyle w:val="alpha4"/>
      </w:pPr>
      <w:r w:rsidRPr="00FB23FA">
        <w:t>contratação de assessoria jurídica aos Debenturistas;</w:t>
      </w:r>
    </w:p>
    <w:p w14:paraId="30D82340" w14:textId="35A2A8B1" w:rsidR="00290624" w:rsidRPr="00FB23FA" w:rsidRDefault="00290624" w:rsidP="005442A9">
      <w:pPr>
        <w:pStyle w:val="roman3"/>
      </w:pPr>
      <w:bookmarkStart w:id="169" w:name="_Ref312338168"/>
      <w:r w:rsidRPr="00FB23FA">
        <w:t>poderá solicitar aos Debenturistas adiantamento para o pagamento de despesas com procedimentos legais, judiciais ou administrativos que o Agente Fiduciário venha a incorrer para resguardar os interesses dos Debenturistas, que deverão ser, sempre que possível, previamente aprovadas e adiantadas pelos Debenturistas, e posteriormente, ressarcidas pela Companhia, desde que devidamente comprovadas, sendo que as despesas a serem adiantadas pelos Debenturistas incluem os gastos com honorários advocatícios de terceiros, depósitos, custas e taxas judiciárias nas ações propostas pelo Agente Fiduciário ou decorrentes de ações contra ele propostas no exercício de sua função, ou, ainda, que lhe causem prejuízos ou riscos financeiros, enquanto representante da comunhão dos Debenturistas; as eventuais despesas, depósitos e custas judiciais decorrentes da sucumbência em ações judiciais serão igualmente suportados pelos Debenturistas, bem como sua remuneração e as despesas a que se referem os incisos </w:t>
      </w:r>
      <w:r w:rsidRPr="00FB23FA">
        <w:fldChar w:fldCharType="begin"/>
      </w:r>
      <w:r w:rsidRPr="00FB23FA">
        <w:instrText xml:space="preserve"> REF _Ref264564354 \n \h  \* MERGEFORMAT </w:instrText>
      </w:r>
      <w:r w:rsidRPr="00FB23FA">
        <w:fldChar w:fldCharType="separate"/>
      </w:r>
      <w:r w:rsidR="00ED7895">
        <w:t>(i)</w:t>
      </w:r>
      <w:r w:rsidRPr="00FB23FA">
        <w:fldChar w:fldCharType="end"/>
      </w:r>
      <w:r w:rsidRPr="00FB23FA">
        <w:t xml:space="preserve"> e </w:t>
      </w:r>
      <w:r w:rsidRPr="00FB23FA">
        <w:fldChar w:fldCharType="begin"/>
      </w:r>
      <w:r w:rsidRPr="00FB23FA">
        <w:instrText xml:space="preserve"> REF _Ref52294700 \n \p \h </w:instrText>
      </w:r>
      <w:r w:rsidRPr="00FB23FA">
        <w:fldChar w:fldCharType="separate"/>
      </w:r>
      <w:r w:rsidR="00ED7895">
        <w:t>(</w:t>
      </w:r>
      <w:proofErr w:type="spellStart"/>
      <w:r w:rsidR="00ED7895">
        <w:t>ii</w:t>
      </w:r>
      <w:proofErr w:type="spellEnd"/>
      <w:r w:rsidR="00ED7895">
        <w:t>) acima</w:t>
      </w:r>
      <w:r w:rsidRPr="00FB23FA">
        <w:fldChar w:fldCharType="end"/>
      </w:r>
      <w:r w:rsidRPr="00FB23FA">
        <w:t>, em caso de inadimplência da Companhia no pagamento destas por um período superior a 10 (dez) dias, podendo o Agente Fiduciário solicitar garantia dos Debenturistas para cobertura do risco de sucumbência; e</w:t>
      </w:r>
      <w:bookmarkEnd w:id="168"/>
      <w:bookmarkEnd w:id="169"/>
    </w:p>
    <w:p w14:paraId="6ECD1834" w14:textId="05D78942" w:rsidR="00290624" w:rsidRPr="00FB23FA" w:rsidRDefault="00290624" w:rsidP="005442A9">
      <w:pPr>
        <w:pStyle w:val="roman3"/>
      </w:pPr>
      <w:r w:rsidRPr="00FB23FA">
        <w:t>o crédito do Agente Fiduciário por despesas incorridas para proteger direitos e interesses ou realizar créditos dos Debenturistas que não tenha sido saldado na forma prevista no inciso </w:t>
      </w:r>
      <w:r w:rsidRPr="00FB23FA">
        <w:fldChar w:fldCharType="begin"/>
      </w:r>
      <w:r w:rsidRPr="00FB23FA">
        <w:instrText xml:space="preserve"> REF _Ref312338168 \n \p \h  \* MERGEFORMAT </w:instrText>
      </w:r>
      <w:r w:rsidRPr="00FB23FA">
        <w:fldChar w:fldCharType="separate"/>
      </w:r>
      <w:r w:rsidR="00ED7895">
        <w:t>(</w:t>
      </w:r>
      <w:proofErr w:type="spellStart"/>
      <w:r w:rsidR="00ED7895">
        <w:t>iii</w:t>
      </w:r>
      <w:proofErr w:type="spellEnd"/>
      <w:r w:rsidR="00ED7895">
        <w:t>) acima</w:t>
      </w:r>
      <w:r w:rsidRPr="00FB23FA">
        <w:fldChar w:fldCharType="end"/>
      </w:r>
      <w:r w:rsidRPr="00FB23FA">
        <w:t xml:space="preserve"> será acrescido à dívida da Companhia, tendo preferência sobre </w:t>
      </w:r>
      <w:proofErr w:type="gramStart"/>
      <w:r w:rsidRPr="00FB23FA">
        <w:t>esta</w:t>
      </w:r>
      <w:proofErr w:type="gramEnd"/>
      <w:r w:rsidRPr="00FB23FA">
        <w:t xml:space="preserve"> na ordem de pagamento.</w:t>
      </w:r>
    </w:p>
    <w:p w14:paraId="4D266772" w14:textId="77777777" w:rsidR="00290624" w:rsidRPr="00FB23FA" w:rsidRDefault="00290624" w:rsidP="00290624">
      <w:pPr>
        <w:pStyle w:val="Level2"/>
      </w:pPr>
      <w:bookmarkStart w:id="170" w:name="_Ref164589409"/>
      <w:r w:rsidRPr="00FB23FA">
        <w:t>Além de outros previstos em lei, na regulamentação da CVM e nesta Escritura de Emissão, constituem deveres e atribuições do Agente Fiduciário:</w:t>
      </w:r>
      <w:bookmarkEnd w:id="170"/>
    </w:p>
    <w:p w14:paraId="555B5143" w14:textId="77777777" w:rsidR="00290624" w:rsidRPr="00FB23FA" w:rsidRDefault="00290624" w:rsidP="00E953E5">
      <w:pPr>
        <w:pStyle w:val="roman3"/>
        <w:numPr>
          <w:ilvl w:val="0"/>
          <w:numId w:val="59"/>
        </w:numPr>
      </w:pPr>
      <w:bookmarkStart w:id="171" w:name="_Ref130283640"/>
      <w:r w:rsidRPr="00FB23FA">
        <w:t>exercer suas atividades com boa-fé, transparência e lealdade para com os Debenturistas;</w:t>
      </w:r>
    </w:p>
    <w:p w14:paraId="2B4950CE" w14:textId="77777777" w:rsidR="00290624" w:rsidRPr="00FB23FA" w:rsidRDefault="00290624" w:rsidP="005442A9">
      <w:pPr>
        <w:pStyle w:val="roman3"/>
      </w:pPr>
      <w:r w:rsidRPr="00FB23FA">
        <w:t>proteger os direitos e interesses dos Debenturistas, empregando, no exercício da função, o cuidado e a diligência com que todo homem ativo e probo costuma empregar na administração de seus próprios bens;</w:t>
      </w:r>
    </w:p>
    <w:p w14:paraId="36ADC408" w14:textId="77777777" w:rsidR="00290624" w:rsidRPr="00FB23FA" w:rsidRDefault="00290624" w:rsidP="005442A9">
      <w:pPr>
        <w:pStyle w:val="roman3"/>
      </w:pPr>
      <w:r w:rsidRPr="00FB23FA">
        <w:t xml:space="preserve">renunciar à função, na hipótese de superveniência de conflito de interesses ou de qualquer outra modalidade de inaptidão e realizar a imediata convocação da </w:t>
      </w:r>
      <w:r w:rsidR="00FA7133" w:rsidRPr="00FB23FA">
        <w:t xml:space="preserve">Assembleia Geral </w:t>
      </w:r>
      <w:r w:rsidRPr="00FB23FA">
        <w:t xml:space="preserve">de Debenturistas prevista no artigo 7º da </w:t>
      </w:r>
      <w:r>
        <w:t>Resolução CVM 17</w:t>
      </w:r>
      <w:r w:rsidRPr="00FB23FA">
        <w:t xml:space="preserve"> para deliberar sobre sua substituição;</w:t>
      </w:r>
    </w:p>
    <w:p w14:paraId="43462E8A" w14:textId="77777777" w:rsidR="00290624" w:rsidRPr="00FB23FA" w:rsidRDefault="00290624" w:rsidP="005442A9">
      <w:pPr>
        <w:pStyle w:val="roman3"/>
      </w:pPr>
      <w:r w:rsidRPr="00FB23FA">
        <w:t>conservar em boa guarda toda a documentação relativa ao exercício de suas funções;</w:t>
      </w:r>
    </w:p>
    <w:p w14:paraId="7674307B" w14:textId="77777777" w:rsidR="00290624" w:rsidRPr="00FB23FA" w:rsidRDefault="00290624" w:rsidP="005442A9">
      <w:pPr>
        <w:pStyle w:val="roman3"/>
      </w:pPr>
      <w:r w:rsidRPr="00FB23FA">
        <w:t>verificar, no momento de aceitar a função, a veracidade das informações relativas à</w:t>
      </w:r>
      <w:r>
        <w:t xml:space="preserve">s Garantias </w:t>
      </w:r>
      <w:r w:rsidRPr="00FB23FA">
        <w:t xml:space="preserve">e a consistência das demais informações contidas </w:t>
      </w:r>
      <w:proofErr w:type="spellStart"/>
      <w:r w:rsidRPr="00FB23FA">
        <w:t>nesta</w:t>
      </w:r>
      <w:proofErr w:type="spellEnd"/>
      <w:r w:rsidRPr="00FB23FA">
        <w:t xml:space="preserve"> Escritura de Emissão, diligenciando no sentido de que sejam sanadas as omissões, falhas ou defeitos de que tenha conhecimento;</w:t>
      </w:r>
    </w:p>
    <w:p w14:paraId="6274E268" w14:textId="38259672" w:rsidR="00290624" w:rsidRPr="00FB23FA" w:rsidRDefault="00290624" w:rsidP="005442A9">
      <w:pPr>
        <w:pStyle w:val="roman3"/>
      </w:pPr>
      <w:r w:rsidRPr="00FB23FA">
        <w:lastRenderedPageBreak/>
        <w:t xml:space="preserve">diligenciar junto à Companhia para que esta Escritura de Emissão </w:t>
      </w:r>
      <w:r>
        <w:t xml:space="preserve">e os demais </w:t>
      </w:r>
      <w:r w:rsidR="008A47C1">
        <w:t>Documentos das Obrigações Garantidas</w:t>
      </w:r>
      <w:r>
        <w:t xml:space="preserve"> </w:t>
      </w:r>
      <w:r w:rsidRPr="00FB23FA">
        <w:t xml:space="preserve">e seus aditamentos sejam inscritos, registrados e/ou averbados, conforme o caso, nos termos da </w:t>
      </w:r>
      <w:r w:rsidRPr="00190C19">
        <w:t>Cláusula </w:t>
      </w:r>
      <w:r w:rsidRPr="00190C19">
        <w:rPr>
          <w:highlight w:val="cyan"/>
        </w:rPr>
        <w:fldChar w:fldCharType="begin"/>
      </w:r>
      <w:r w:rsidRPr="00190C19">
        <w:instrText xml:space="preserve"> REF _Ref376965967 \n \p \h  \* MERGEFORMAT </w:instrText>
      </w:r>
      <w:r w:rsidRPr="00190C19">
        <w:rPr>
          <w:highlight w:val="cyan"/>
        </w:rPr>
      </w:r>
      <w:r w:rsidRPr="00190C19">
        <w:rPr>
          <w:highlight w:val="cyan"/>
        </w:rPr>
        <w:fldChar w:fldCharType="separate"/>
      </w:r>
      <w:r w:rsidR="00ED7895">
        <w:t>3.1 acima</w:t>
      </w:r>
      <w:r w:rsidRPr="00190C19">
        <w:rPr>
          <w:highlight w:val="cyan"/>
        </w:rPr>
        <w:fldChar w:fldCharType="end"/>
      </w:r>
      <w:r w:rsidRPr="00FB23FA">
        <w:t>, adotando, no caso da omissão da Companhia, as medidas eventualmente previstas em lei;</w:t>
      </w:r>
    </w:p>
    <w:p w14:paraId="391E9635" w14:textId="2477D662" w:rsidR="00290624" w:rsidRPr="00FB23FA" w:rsidRDefault="00290624" w:rsidP="005442A9">
      <w:pPr>
        <w:pStyle w:val="roman3"/>
      </w:pPr>
      <w:r w:rsidRPr="00FB23FA">
        <w:t>acompanhar a prestação das informações periódicas pela Companhia e alertar os Debenturistas, no relatório anual de que trata o inciso </w:t>
      </w:r>
      <w:r w:rsidRPr="00FB23FA">
        <w:fldChar w:fldCharType="begin"/>
      </w:r>
      <w:r w:rsidRPr="00FB23FA">
        <w:instrText xml:space="preserve"> REF _Ref480236077 \n \p \h  \* MERGEFORMAT </w:instrText>
      </w:r>
      <w:r w:rsidRPr="00FB23FA">
        <w:fldChar w:fldCharType="separate"/>
      </w:r>
      <w:r w:rsidR="00ED7895">
        <w:t>(</w:t>
      </w:r>
      <w:proofErr w:type="spellStart"/>
      <w:r w:rsidR="00ED7895">
        <w:t>xviii</w:t>
      </w:r>
      <w:proofErr w:type="spellEnd"/>
      <w:r w:rsidR="00ED7895">
        <w:t>) abaixo</w:t>
      </w:r>
      <w:r w:rsidRPr="00FB23FA">
        <w:fldChar w:fldCharType="end"/>
      </w:r>
      <w:r w:rsidRPr="00FB23FA">
        <w:t>, sobre inconsistências ou omissões de que tenha conhecimento;</w:t>
      </w:r>
    </w:p>
    <w:p w14:paraId="657554B4" w14:textId="77777777" w:rsidR="00290624" w:rsidRPr="00FB23FA" w:rsidRDefault="00290624" w:rsidP="005442A9">
      <w:pPr>
        <w:pStyle w:val="roman3"/>
      </w:pPr>
      <w:r w:rsidRPr="00FB23FA">
        <w:t>opinar sobre a suficiência das informações prestadas nas propostas de modificação das condições das Debêntures;</w:t>
      </w:r>
    </w:p>
    <w:p w14:paraId="613F7B58" w14:textId="2BF6275A" w:rsidR="00290624" w:rsidRPr="00FB23FA" w:rsidRDefault="00290624" w:rsidP="005442A9">
      <w:pPr>
        <w:pStyle w:val="roman3"/>
      </w:pPr>
      <w:r w:rsidRPr="00FB23FA">
        <w:t>verificar a regularidade da constituição da</w:t>
      </w:r>
      <w:r>
        <w:t>s Garantias</w:t>
      </w:r>
      <w:r w:rsidRPr="00FB23FA">
        <w:t xml:space="preserve"> e do valor dos bens dados em garantia, observando a manutenção de sua suficiência e exequibilidade, nos termos desta Escritura de Emissão</w:t>
      </w:r>
      <w:r>
        <w:t xml:space="preserve"> e dos demais </w:t>
      </w:r>
      <w:r w:rsidR="008A47C1">
        <w:t>Documentos das Obrigações Garantidas</w:t>
      </w:r>
      <w:r w:rsidRPr="00FB23FA">
        <w:t>;</w:t>
      </w:r>
    </w:p>
    <w:p w14:paraId="5B6BC5C5" w14:textId="77777777" w:rsidR="00290624" w:rsidRDefault="00290624" w:rsidP="005442A9">
      <w:pPr>
        <w:pStyle w:val="roman3"/>
      </w:pPr>
      <w:r w:rsidRPr="00FB23FA">
        <w:t xml:space="preserve">examinar proposta de substituição dos bens dados em garantia, manifestando sua opinião a respeito do assunto de forma justificada, após aprovação pelos Debenturistas, reunidos em </w:t>
      </w:r>
      <w:r w:rsidR="00FA7133" w:rsidRPr="00FB23FA">
        <w:t xml:space="preserve">Assembleia Geral </w:t>
      </w:r>
      <w:r w:rsidRPr="00FB23FA">
        <w:t>de Debenturistas;</w:t>
      </w:r>
    </w:p>
    <w:p w14:paraId="508EF87F" w14:textId="77777777" w:rsidR="00290624" w:rsidRPr="00FB23FA" w:rsidRDefault="00290624" w:rsidP="005442A9">
      <w:pPr>
        <w:pStyle w:val="roman3"/>
      </w:pPr>
      <w:r w:rsidRPr="00FB23FA">
        <w:t>solicitar, quando julgar necessário, para o fiel desempenho de suas funções, certidões atualizadas da Companhia, dos distribuidores cíveis, das varas de Fazenda Pública, dos cartórios de protesto, das varas da Justiça do Trabalho e da Procuradoria da Fazenda Pública, do domicílio ou da sede da Companhia;</w:t>
      </w:r>
    </w:p>
    <w:p w14:paraId="17E0097D" w14:textId="77777777" w:rsidR="00290624" w:rsidRPr="00FB23FA" w:rsidRDefault="00290624" w:rsidP="005442A9">
      <w:pPr>
        <w:pStyle w:val="roman3"/>
      </w:pPr>
      <w:r w:rsidRPr="00FB23FA">
        <w:t>solicitar, quando considerar necessário, auditoria externa da Companhia;</w:t>
      </w:r>
    </w:p>
    <w:p w14:paraId="08D8C2BA" w14:textId="3D39F73C" w:rsidR="00290624" w:rsidRPr="00FB23FA" w:rsidRDefault="00290624" w:rsidP="005442A9">
      <w:pPr>
        <w:pStyle w:val="roman3"/>
      </w:pPr>
      <w:r w:rsidRPr="00FB23FA">
        <w:t xml:space="preserve">convocar, quando necessário, </w:t>
      </w:r>
      <w:r w:rsidR="00FA7133" w:rsidRPr="00FB23FA">
        <w:t xml:space="preserve">Assembleia Geral </w:t>
      </w:r>
      <w:r w:rsidRPr="00FB23FA">
        <w:t xml:space="preserve">de Debenturistas nos termos da </w:t>
      </w:r>
      <w:r w:rsidRPr="00190C19">
        <w:t>Cláusula </w:t>
      </w:r>
      <w:r w:rsidRPr="00190C19">
        <w:rPr>
          <w:highlight w:val="cyan"/>
        </w:rPr>
        <w:fldChar w:fldCharType="begin"/>
      </w:r>
      <w:r w:rsidRPr="00190C19">
        <w:instrText xml:space="preserve"> REF _Ref187755774 \r \p \h  \* MERGEFORMAT </w:instrText>
      </w:r>
      <w:r w:rsidRPr="00190C19">
        <w:rPr>
          <w:highlight w:val="cyan"/>
        </w:rPr>
      </w:r>
      <w:r w:rsidRPr="00190C19">
        <w:rPr>
          <w:highlight w:val="cyan"/>
        </w:rPr>
        <w:fldChar w:fldCharType="separate"/>
      </w:r>
      <w:r w:rsidR="00ED7895">
        <w:t>12.3 abaixo</w:t>
      </w:r>
      <w:r w:rsidRPr="00190C19">
        <w:rPr>
          <w:highlight w:val="cyan"/>
        </w:rPr>
        <w:fldChar w:fldCharType="end"/>
      </w:r>
      <w:r w:rsidRPr="00FB23FA">
        <w:t>;</w:t>
      </w:r>
    </w:p>
    <w:p w14:paraId="7EB30387" w14:textId="77777777" w:rsidR="00290624" w:rsidRPr="00FB23FA" w:rsidRDefault="00290624" w:rsidP="005442A9">
      <w:pPr>
        <w:pStyle w:val="roman3"/>
      </w:pPr>
      <w:r w:rsidRPr="00FB23FA">
        <w:t xml:space="preserve">comparecer às </w:t>
      </w:r>
      <w:r w:rsidR="00FA7133" w:rsidRPr="00FB23FA">
        <w:t xml:space="preserve">Assembleias Gerais </w:t>
      </w:r>
      <w:r w:rsidRPr="00FB23FA">
        <w:t>de Debenturistas a fim de prestar as informações que lhe forem solicitadas;</w:t>
      </w:r>
    </w:p>
    <w:p w14:paraId="349B4775" w14:textId="4E83565F" w:rsidR="00290624" w:rsidRPr="00FB23FA" w:rsidRDefault="00290624" w:rsidP="005442A9">
      <w:pPr>
        <w:pStyle w:val="roman3"/>
      </w:pPr>
      <w:r w:rsidRPr="00FB23FA">
        <w:t xml:space="preserve">manter atualizada a relação dos Debenturistas e seus endereços, mediante, inclusive, gestões perante a Companhia, o </w:t>
      </w:r>
      <w:proofErr w:type="spellStart"/>
      <w:r w:rsidRPr="00FB23FA">
        <w:t>Escriturador</w:t>
      </w:r>
      <w:proofErr w:type="spellEnd"/>
      <w:r w:rsidRPr="00FB23FA">
        <w:t xml:space="preserve">, o </w:t>
      </w:r>
      <w:r w:rsidR="00E75081">
        <w:t xml:space="preserve">Agente </w:t>
      </w:r>
      <w:r w:rsidR="00406808">
        <w:t>de Liquidação</w:t>
      </w:r>
      <w:r w:rsidRPr="00FB23FA">
        <w:t xml:space="preserve"> e a B3, sendo que, para fins de atendimento ao disposto neste inciso, a Companhia </w:t>
      </w:r>
      <w:r w:rsidRPr="00FB23FA">
        <w:rPr>
          <w:rFonts w:eastAsia="Arial Unicode MS"/>
          <w:w w:val="0"/>
        </w:rPr>
        <w:t>e os Debenturistas, assim que subscreverem e integralizarem ou adquirirem as Debêntures,</w:t>
      </w:r>
      <w:r w:rsidRPr="00FB23FA">
        <w:t xml:space="preserve"> expressamente autorizam, desde já, o </w:t>
      </w:r>
      <w:proofErr w:type="spellStart"/>
      <w:r w:rsidRPr="00FB23FA">
        <w:t>Escriturador</w:t>
      </w:r>
      <w:proofErr w:type="spellEnd"/>
      <w:r w:rsidRPr="00FB23FA">
        <w:t xml:space="preserve">, o </w:t>
      </w:r>
      <w:r w:rsidR="00E75081">
        <w:t xml:space="preserve">Agente </w:t>
      </w:r>
      <w:r w:rsidR="00406808">
        <w:t>de Liquidação</w:t>
      </w:r>
      <w:r w:rsidRPr="00FB23FA">
        <w:t xml:space="preserve"> e a B3 a atenderem quaisquer solicitações realizadas pelo Agente Fiduciário, inclusive referente à divulgação, a qualquer momento, da posição de Debêntures, e seus respectivos Debenturistas;</w:t>
      </w:r>
    </w:p>
    <w:p w14:paraId="44111F42" w14:textId="60AC77C0" w:rsidR="00290624" w:rsidRPr="00190C19" w:rsidRDefault="00290624" w:rsidP="005442A9">
      <w:pPr>
        <w:pStyle w:val="roman3"/>
      </w:pPr>
      <w:r w:rsidRPr="00FB23FA">
        <w:t>fiscalizar o cumprimento das cláusulas constantes desta Escritura de Emissão</w:t>
      </w:r>
      <w:r>
        <w:t xml:space="preserve"> e dos demais </w:t>
      </w:r>
      <w:r w:rsidR="008A47C1">
        <w:t>Documentos das Obrigações Garantidas</w:t>
      </w:r>
      <w:r w:rsidRPr="00FB23FA">
        <w:t xml:space="preserve">, inclusive (a) daquelas impositivas de obrigações de fazer e de não fazer; (b) daquelas relativas à obrigação de manutenção da contratação de agência de classificação de risco para atualização do relatório de classificação de risco da Emissão, e à obrigação de dar ampla divulgação da atualização do relatório de tal classificação de risco, nos </w:t>
      </w:r>
      <w:r w:rsidRPr="00190C19">
        <w:t>termos da Cláusula </w:t>
      </w:r>
      <w:r w:rsidRPr="00190C19">
        <w:fldChar w:fldCharType="begin"/>
      </w:r>
      <w:r w:rsidRPr="00190C19">
        <w:instrText xml:space="preserve"> REF _Ref279333767 \n \p \h  \* MERGEFORMAT </w:instrText>
      </w:r>
      <w:r w:rsidRPr="00190C19">
        <w:fldChar w:fldCharType="separate"/>
      </w:r>
      <w:r w:rsidR="00ED7895">
        <w:t>10.1 acima</w:t>
      </w:r>
      <w:r w:rsidRPr="00190C19">
        <w:fldChar w:fldCharType="end"/>
      </w:r>
      <w:r w:rsidRPr="00190C19">
        <w:t>, inciso </w:t>
      </w:r>
      <w:r w:rsidRPr="00190C19">
        <w:fldChar w:fldCharType="begin"/>
      </w:r>
      <w:r w:rsidRPr="00190C19">
        <w:instrText xml:space="preserve"> REF _Ref286438579 \n \h  \* MERGEFORMAT </w:instrText>
      </w:r>
      <w:r w:rsidRPr="00190C19">
        <w:fldChar w:fldCharType="separate"/>
      </w:r>
      <w:r w:rsidR="00ED7895">
        <w:t>(</w:t>
      </w:r>
      <w:proofErr w:type="spellStart"/>
      <w:r w:rsidR="00ED7895">
        <w:t>xvi</w:t>
      </w:r>
      <w:proofErr w:type="spellEnd"/>
      <w:r w:rsidR="00ED7895">
        <w:t>)</w:t>
      </w:r>
      <w:r w:rsidRPr="00190C19">
        <w:fldChar w:fldCharType="end"/>
      </w:r>
      <w:r w:rsidRPr="00190C19">
        <w:t>; e (c) daquela relativa à observância do ICSD;</w:t>
      </w:r>
    </w:p>
    <w:p w14:paraId="5FE8F2F4" w14:textId="1C4C14E8" w:rsidR="00290624" w:rsidRPr="00FB23FA" w:rsidRDefault="00290624" w:rsidP="005442A9">
      <w:pPr>
        <w:pStyle w:val="roman3"/>
      </w:pPr>
      <w:r w:rsidRPr="00FB23FA">
        <w:lastRenderedPageBreak/>
        <w:t>comunicar aos Debenturistas qualquer inadimplemento, pela Companhia, de obrigações financeiras assumidas nesta Escritura de Emissão</w:t>
      </w:r>
      <w:r>
        <w:t xml:space="preserve"> e/ou em qualquer dos demais </w:t>
      </w:r>
      <w:r w:rsidR="008A47C1">
        <w:t>Documentos das Obrigações Garantidas</w:t>
      </w:r>
      <w:r w:rsidRPr="00FB23FA">
        <w:t>, incluindo obrigações relativas à</w:t>
      </w:r>
      <w:r>
        <w:t>s Garantias</w:t>
      </w:r>
      <w:r w:rsidRPr="00FB23FA">
        <w:t xml:space="preserve"> e 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 pelo Agente Fiduciário, do inadimplemento;</w:t>
      </w:r>
    </w:p>
    <w:p w14:paraId="06BD5B87" w14:textId="77777777" w:rsidR="00290624" w:rsidRPr="00FB23FA" w:rsidRDefault="00290624" w:rsidP="005442A9">
      <w:pPr>
        <w:pStyle w:val="roman3"/>
      </w:pPr>
      <w:bookmarkStart w:id="172" w:name="_Ref480236077"/>
      <w:r w:rsidRPr="00FB23FA">
        <w:t xml:space="preserve">no prazo de até 4 (quatro) meses contados do término do exercício social da Companhia, divulgar, em sua página na rede mundial de computadores,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w:t>
      </w:r>
      <w:r>
        <w:t>artigo</w:t>
      </w:r>
      <w:r w:rsidRPr="00FB23FA">
        <w:t xml:space="preserve"> 15 </w:t>
      </w:r>
      <w:r>
        <w:t>da</w:t>
      </w:r>
      <w:r w:rsidRPr="00FB23FA">
        <w:t xml:space="preserve"> </w:t>
      </w:r>
      <w:r>
        <w:t>Resolução CVM 17</w:t>
      </w:r>
      <w:r w:rsidRPr="00FB23FA">
        <w:t>;</w:t>
      </w:r>
      <w:bookmarkEnd w:id="172"/>
    </w:p>
    <w:p w14:paraId="296CF833" w14:textId="2BD2DC83" w:rsidR="00290624" w:rsidRPr="00FB23FA" w:rsidRDefault="00290624" w:rsidP="005442A9">
      <w:pPr>
        <w:pStyle w:val="roman3"/>
      </w:pPr>
      <w:r w:rsidRPr="00FB23FA">
        <w:t>manter o relatório anual a que se refere o inciso </w:t>
      </w:r>
      <w:r w:rsidRPr="00FB23FA">
        <w:fldChar w:fldCharType="begin"/>
      </w:r>
      <w:r w:rsidRPr="00FB23FA">
        <w:instrText xml:space="preserve"> REF _Ref480236077 \n \p \h  \* MERGEFORMAT </w:instrText>
      </w:r>
      <w:r w:rsidRPr="00FB23FA">
        <w:fldChar w:fldCharType="separate"/>
      </w:r>
      <w:r w:rsidR="00ED7895">
        <w:t>(</w:t>
      </w:r>
      <w:proofErr w:type="spellStart"/>
      <w:r w:rsidR="00ED7895">
        <w:t>xviii</w:t>
      </w:r>
      <w:proofErr w:type="spellEnd"/>
      <w:r w:rsidR="00ED7895">
        <w:t>) acima</w:t>
      </w:r>
      <w:r w:rsidRPr="00FB23FA">
        <w:fldChar w:fldCharType="end"/>
      </w:r>
      <w:r w:rsidRPr="00FB23FA">
        <w:t xml:space="preserve"> disponível para consulta pública em sua página na rede mundial de computadores pelo prazo de 3 (três) anos;</w:t>
      </w:r>
    </w:p>
    <w:p w14:paraId="547A922B" w14:textId="77777777" w:rsidR="00290624" w:rsidRPr="00FB23FA" w:rsidRDefault="00290624" w:rsidP="005442A9">
      <w:pPr>
        <w:pStyle w:val="roman3"/>
      </w:pPr>
      <w:r w:rsidRPr="00FB23FA">
        <w:t>manter disponível em sua página na rede mundial de computadores lista atualizada das emissões em que exerce a função de agente fiduciário, agente de notas ou agente de garantias;</w:t>
      </w:r>
    </w:p>
    <w:p w14:paraId="7D466D0F" w14:textId="77777777" w:rsidR="00290624" w:rsidRPr="00FB23FA" w:rsidRDefault="00290624" w:rsidP="005442A9">
      <w:pPr>
        <w:pStyle w:val="roman3"/>
      </w:pPr>
      <w:r w:rsidRPr="00FB23FA">
        <w:t xml:space="preserve">divulgar em sua página na rede mundial de computadores as informações previstas no artigo 16 da </w:t>
      </w:r>
      <w:r>
        <w:t>Resolução CVM 17</w:t>
      </w:r>
      <w:r w:rsidRPr="00FB23FA">
        <w:t xml:space="preserve"> e mantê-las disponíveis para consulta pública em sua página na rede mundial de computadores pelo prazo de 3 (três) anos; e</w:t>
      </w:r>
    </w:p>
    <w:p w14:paraId="11D2D8CE" w14:textId="77777777" w:rsidR="00290624" w:rsidRPr="00FB23FA" w:rsidRDefault="00290624" w:rsidP="005442A9">
      <w:pPr>
        <w:pStyle w:val="roman3"/>
      </w:pPr>
      <w:r w:rsidRPr="00FB23FA">
        <w:t>divulgar aos Debenturistas e demais participantes do mercado, em sua página na rede mundial de computadores e/ou em sua central de atendimento, em cada Dia Útil, o saldo unitário das Debêntures, calculado pela Companhia em conjunto com o Agente Fiduciário.</w:t>
      </w:r>
    </w:p>
    <w:p w14:paraId="60D41028" w14:textId="58AB2F74" w:rsidR="00290624" w:rsidRPr="00FB23FA" w:rsidRDefault="00290624" w:rsidP="00290624">
      <w:pPr>
        <w:pStyle w:val="Level2"/>
      </w:pPr>
      <w:bookmarkStart w:id="173" w:name="_Ref264564739"/>
      <w:bookmarkStart w:id="174" w:name="_Ref494783220"/>
      <w:r w:rsidRPr="00FB23FA">
        <w:t>No caso de inadimplemento, pela Companhia, de qualquer de suas obrigações previstas nesta Escritura de Emissão</w:t>
      </w:r>
      <w:r>
        <w:t xml:space="preserve"> e/ou em qualquer dos demais </w:t>
      </w:r>
      <w:r w:rsidR="008A47C1">
        <w:t>Documentos das Obrigações Garantidas</w:t>
      </w:r>
      <w:r>
        <w:t>,</w:t>
      </w:r>
      <w:r w:rsidRPr="00FB23FA">
        <w:t xml:space="preserve"> deverá o Agente Fiduciário </w:t>
      </w:r>
      <w:bookmarkEnd w:id="171"/>
      <w:bookmarkEnd w:id="173"/>
      <w:r w:rsidRPr="00FB23FA">
        <w:t xml:space="preserve">usar de toda e qualquer medida prevista em lei ou nesta Escritura de Emissão </w:t>
      </w:r>
      <w:r>
        <w:t xml:space="preserve">e/ou em qualquer dos demais </w:t>
      </w:r>
      <w:r w:rsidR="008A47C1">
        <w:t>Documentos das Obrigações Garantidas</w:t>
      </w:r>
      <w:r>
        <w:t xml:space="preserve"> </w:t>
      </w:r>
      <w:r w:rsidRPr="00FB23FA">
        <w:t xml:space="preserve">para proteger direitos ou defender interesses dos Debenturistas, nos termos do artigo 68, parágrafo 3º, da Lei das Sociedades por Ações e do artigo 12 da </w:t>
      </w:r>
      <w:r>
        <w:t>Resolução CVM 17</w:t>
      </w:r>
      <w:r w:rsidRPr="00FB23FA">
        <w:t>, incluindo:</w:t>
      </w:r>
      <w:bookmarkEnd w:id="174"/>
    </w:p>
    <w:p w14:paraId="427CA6A6" w14:textId="77777777" w:rsidR="00290624" w:rsidRPr="00FB23FA" w:rsidRDefault="00290624" w:rsidP="00E953E5">
      <w:pPr>
        <w:pStyle w:val="roman3"/>
        <w:numPr>
          <w:ilvl w:val="0"/>
          <w:numId w:val="60"/>
        </w:numPr>
      </w:pPr>
      <w:bookmarkStart w:id="175" w:name="_Ref130286637"/>
      <w:r w:rsidRPr="00FB23FA">
        <w:t>declarar, observadas as condições desta Escritura de Emissão, antecipadamente vencidas as obrigações decorrentes das Debêntures, e cobrar seu principal e acessórios;</w:t>
      </w:r>
      <w:bookmarkEnd w:id="175"/>
    </w:p>
    <w:p w14:paraId="4311F928" w14:textId="335628D2" w:rsidR="00290624" w:rsidRPr="00FB23FA" w:rsidRDefault="00290624" w:rsidP="005442A9">
      <w:pPr>
        <w:pStyle w:val="roman3"/>
      </w:pPr>
      <w:r w:rsidRPr="00FB23FA">
        <w:t>observadas as disposições desta Escritura de Emissão</w:t>
      </w:r>
      <w:r>
        <w:t xml:space="preserve"> e dos demais </w:t>
      </w:r>
      <w:r w:rsidR="008A47C1">
        <w:t>Documentos das Obrigações Garantidas</w:t>
      </w:r>
      <w:r w:rsidRPr="00FB23FA">
        <w:t xml:space="preserve">, </w:t>
      </w:r>
      <w:r>
        <w:t xml:space="preserve">excutir ou </w:t>
      </w:r>
      <w:r w:rsidRPr="00FB23FA">
        <w:t>executar a</w:t>
      </w:r>
      <w:r>
        <w:t>s Garantias</w:t>
      </w:r>
      <w:r w:rsidRPr="00FB23FA">
        <w:t>, aplicando o produto no pagamento, integral ou proporcional, aos Debenturistas;</w:t>
      </w:r>
    </w:p>
    <w:p w14:paraId="23905EFB" w14:textId="77777777" w:rsidR="00290624" w:rsidRPr="00FB23FA" w:rsidRDefault="00290624" w:rsidP="005442A9">
      <w:pPr>
        <w:pStyle w:val="roman3"/>
      </w:pPr>
      <w:r w:rsidRPr="00FB23FA">
        <w:lastRenderedPageBreak/>
        <w:t>requerer a falência da Companhia, se não existirem garantias reais;</w:t>
      </w:r>
    </w:p>
    <w:p w14:paraId="749888CA" w14:textId="77777777" w:rsidR="00290624" w:rsidRPr="00FB23FA" w:rsidRDefault="00290624" w:rsidP="005442A9">
      <w:pPr>
        <w:pStyle w:val="roman3"/>
      </w:pPr>
      <w:bookmarkStart w:id="176" w:name="_Ref130286643"/>
      <w:r w:rsidRPr="00FB23FA">
        <w:t>tomar quaisquer outras providências necessárias para que os Debenturistas realizem seus créditos; e</w:t>
      </w:r>
      <w:bookmarkEnd w:id="176"/>
    </w:p>
    <w:p w14:paraId="1AC4A3C6" w14:textId="77777777" w:rsidR="00290624" w:rsidRPr="00FB23FA" w:rsidRDefault="00290624" w:rsidP="005442A9">
      <w:pPr>
        <w:pStyle w:val="roman3"/>
      </w:pPr>
      <w:bookmarkStart w:id="177" w:name="_Ref130286653"/>
      <w:r w:rsidRPr="00FB23FA">
        <w:t>representar os Debenturistas em processo de falência, recuperação judicial, recuperação extrajudicial ou, se aplicável, intervenção ou liquidação extrajudicial da Companhia.</w:t>
      </w:r>
      <w:bookmarkEnd w:id="177"/>
    </w:p>
    <w:p w14:paraId="04CB961C" w14:textId="77777777" w:rsidR="00290624" w:rsidRPr="00FB23FA" w:rsidRDefault="00290624" w:rsidP="00290624">
      <w:pPr>
        <w:pStyle w:val="Level2"/>
      </w:pPr>
      <w:r w:rsidRPr="00FB23FA">
        <w:t>O Agente Fiduciário deverá se balizar nas informações auferidas pelo Auditor Independente, que lhe forem disponibilizadas pela Companhia, para acompanhar o atendimento do ICSD.</w:t>
      </w:r>
    </w:p>
    <w:p w14:paraId="114A65F9" w14:textId="77777777" w:rsidR="00290624" w:rsidRPr="00FB23FA" w:rsidRDefault="00290624" w:rsidP="00290624">
      <w:pPr>
        <w:pStyle w:val="Level2"/>
      </w:pPr>
      <w:r w:rsidRPr="00FB23FA">
        <w:t>O Agente Fiduciário não será obrigado a realizar qualquer verificação de veracidade de 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de elaborá-los, nos termos da legislação aplicável.</w:t>
      </w:r>
    </w:p>
    <w:p w14:paraId="6E36C4F7" w14:textId="0D7E1541" w:rsidR="00290624" w:rsidRPr="00FB23FA" w:rsidRDefault="00290624" w:rsidP="00290624">
      <w:pPr>
        <w:pStyle w:val="Level2"/>
      </w:pPr>
      <w:r w:rsidRPr="00FB23FA">
        <w:t xml:space="preserve">O Agente Fiduciário não fará qualquer juízo sobre orientação acerca de qualquer fato da Emissão que seja de competência de definição pelos Debenturistas, nos termos da </w:t>
      </w:r>
      <w:r w:rsidRPr="00E970AA">
        <w:t>Cláusula </w:t>
      </w:r>
      <w:r w:rsidRPr="00E970AA">
        <w:fldChar w:fldCharType="begin"/>
      </w:r>
      <w:r w:rsidRPr="00E970AA">
        <w:instrText xml:space="preserve"> REF _Ref272246430 \n \p \h  \* MERGEFORMAT </w:instrText>
      </w:r>
      <w:r w:rsidRPr="00E970AA">
        <w:fldChar w:fldCharType="separate"/>
      </w:r>
      <w:r w:rsidR="00ED7895">
        <w:t>12 abaixo</w:t>
      </w:r>
      <w:r w:rsidRPr="00E970AA">
        <w:fldChar w:fldCharType="end"/>
      </w:r>
      <w:r w:rsidRPr="00FB23FA">
        <w:t xml:space="preserve">, obrigando-se, tão-somente, a agir em conformidade com as instruções que lhe foram transmitidas pelos Debenturistas, nos termos da </w:t>
      </w:r>
      <w:r w:rsidRPr="00E970AA">
        <w:t>Cláusula </w:t>
      </w:r>
      <w:r w:rsidRPr="00E970AA">
        <w:fldChar w:fldCharType="begin"/>
      </w:r>
      <w:r w:rsidRPr="00E970AA">
        <w:instrText xml:space="preserve"> REF _Ref272246430 \n \p \h  \* MERGEFORMAT </w:instrText>
      </w:r>
      <w:r w:rsidRPr="00E970AA">
        <w:fldChar w:fldCharType="separate"/>
      </w:r>
      <w:r w:rsidR="00ED7895">
        <w:t>12 abaixo</w:t>
      </w:r>
      <w:r w:rsidRPr="00E970AA">
        <w:fldChar w:fldCharType="end"/>
      </w:r>
      <w:r w:rsidRPr="00FB23FA">
        <w:t xml:space="preserve">, e de acordo com as atribuições que lhe são conferidas por lei, pela </w:t>
      </w:r>
      <w:r w:rsidRPr="00E970AA">
        <w:t>Cláusula </w:t>
      </w:r>
      <w:r w:rsidRPr="00E970AA">
        <w:fldChar w:fldCharType="begin"/>
      </w:r>
      <w:r w:rsidRPr="00E970AA">
        <w:instrText xml:space="preserve"> REF _Ref164589409 \n \p \h  \* MERGEFORMAT </w:instrText>
      </w:r>
      <w:r w:rsidRPr="00E970AA">
        <w:fldChar w:fldCharType="separate"/>
      </w:r>
      <w:r w:rsidR="00ED7895">
        <w:t>11.5 acima</w:t>
      </w:r>
      <w:r w:rsidRPr="00E970AA">
        <w:fldChar w:fldCharType="end"/>
      </w:r>
      <w:r w:rsidRPr="00FB23FA">
        <w:t xml:space="preserve"> e pelas demais disposições desta Escritura de Emissão</w:t>
      </w:r>
      <w:r>
        <w:t xml:space="preserve"> e dos demais </w:t>
      </w:r>
      <w:r w:rsidR="008A47C1">
        <w:t>Documentos das Obrigações Garantidas</w:t>
      </w:r>
      <w:r w:rsidRPr="00FB23FA">
        <w:t>.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Pr="00FB23FA">
        <w:fldChar w:fldCharType="begin"/>
      </w:r>
      <w:r w:rsidRPr="00FB23FA">
        <w:instrText xml:space="preserve"> REF _Ref272246430 \n \p \h  \* MERGEFORMAT </w:instrText>
      </w:r>
      <w:r w:rsidRPr="00FB23FA">
        <w:fldChar w:fldCharType="separate"/>
      </w:r>
      <w:r w:rsidR="00ED7895">
        <w:t>12 abaixo</w:t>
      </w:r>
      <w:r w:rsidRPr="00FB23FA">
        <w:fldChar w:fldCharType="end"/>
      </w:r>
      <w:r w:rsidRPr="00FB23FA">
        <w:t>, e reproduzidas perante a Companhia.</w:t>
      </w:r>
    </w:p>
    <w:p w14:paraId="462F2AD2" w14:textId="4FF9FF72" w:rsidR="00290624" w:rsidRPr="00FB23FA" w:rsidRDefault="00290624" w:rsidP="00290624">
      <w:pPr>
        <w:pStyle w:val="Level2"/>
      </w:pPr>
      <w:r w:rsidRPr="00FB23FA">
        <w:t xml:space="preserve">A atuação do Agente Fiduciário limita-se ao escopo da </w:t>
      </w:r>
      <w:r>
        <w:t>Resolução CVM 17</w:t>
      </w:r>
      <w:r w:rsidRPr="00FB23FA">
        <w:t>, dos artigos aplicáveis da Lei das Sociedades por Ações</w:t>
      </w:r>
      <w:r>
        <w:t>,</w:t>
      </w:r>
      <w:r w:rsidRPr="00FB23FA">
        <w:t xml:space="preserve"> desta Escritura de Emissão</w:t>
      </w:r>
      <w:r w:rsidRPr="003A0FD9">
        <w:t xml:space="preserve"> </w:t>
      </w:r>
      <w:r>
        <w:t xml:space="preserve">e dos demais </w:t>
      </w:r>
      <w:r w:rsidR="008A47C1">
        <w:t>Documentos das Obrigações Garantidas</w:t>
      </w:r>
      <w:r w:rsidRPr="00FB23FA">
        <w:t>, estando o Agente Fiduciário isento, sob qualquer forma ou pretexto, de qualquer responsabilidade adicional que não tenha decorrido das disposições legais e regulamentares aplicáveis, desta Escritura de Emissão</w:t>
      </w:r>
      <w:r>
        <w:t xml:space="preserve"> e dos demais </w:t>
      </w:r>
      <w:r w:rsidR="008A47C1">
        <w:t>Documentos das Obrigações Garantidas</w:t>
      </w:r>
      <w:r w:rsidRPr="00FB23FA">
        <w:t>.</w:t>
      </w:r>
    </w:p>
    <w:p w14:paraId="1A8A9421" w14:textId="77777777" w:rsidR="00290624" w:rsidRPr="00FB23FA" w:rsidRDefault="00290624" w:rsidP="00290624">
      <w:pPr>
        <w:pStyle w:val="Level1"/>
      </w:pPr>
      <w:bookmarkStart w:id="178" w:name="_Ref272246430"/>
      <w:r w:rsidRPr="00FB23FA">
        <w:t>ASSEMBLEIA GERAL DE DEBENTURISTAS</w:t>
      </w:r>
      <w:bookmarkEnd w:id="178"/>
    </w:p>
    <w:p w14:paraId="516187A9" w14:textId="77777777" w:rsidR="00290624" w:rsidRPr="00FB23FA" w:rsidRDefault="00290624" w:rsidP="00290624">
      <w:pPr>
        <w:pStyle w:val="Level2"/>
      </w:pPr>
      <w:bookmarkStart w:id="179" w:name="_Ref379625198"/>
      <w:bookmarkStart w:id="180" w:name="_Ref17986746"/>
      <w:bookmarkStart w:id="181" w:name="_Ref68855862"/>
      <w:r w:rsidRPr="00FB23FA">
        <w:t>Os Debenturistas poderão, a qualquer tempo, reunir-se em assembleia geral, de acordo com o disposto no artigo 71 da Lei das Sociedades por Ações, a fim de deliberarem sobre matéria de interesse da comunhão dos Debenturistas</w:t>
      </w:r>
      <w:bookmarkEnd w:id="179"/>
      <w:bookmarkEnd w:id="180"/>
      <w:r w:rsidR="00007976">
        <w:t xml:space="preserve"> (“</w:t>
      </w:r>
      <w:r w:rsidR="00007976" w:rsidRPr="00FA7133">
        <w:rPr>
          <w:b/>
        </w:rPr>
        <w:t>Assembleia Geral de Debenturistas</w:t>
      </w:r>
      <w:r w:rsidR="00007976">
        <w:t>”)</w:t>
      </w:r>
      <w:r w:rsidRPr="00FB23FA">
        <w:t>.</w:t>
      </w:r>
      <w:bookmarkEnd w:id="181"/>
    </w:p>
    <w:p w14:paraId="259E37C9" w14:textId="77777777" w:rsidR="00290624" w:rsidRPr="00FB23FA" w:rsidRDefault="00290624" w:rsidP="00290624">
      <w:pPr>
        <w:pStyle w:val="Level2"/>
      </w:pPr>
      <w:r w:rsidRPr="00FB23FA">
        <w:t xml:space="preserve">As </w:t>
      </w:r>
      <w:r w:rsidR="00FA7133" w:rsidRPr="00FB23FA">
        <w:t xml:space="preserve">Assembleias Gerais </w:t>
      </w:r>
      <w:r w:rsidRPr="00FB23FA">
        <w:t>de Debenturistas poder</w:t>
      </w:r>
      <w:r w:rsidR="00190C19">
        <w:t>ão</w:t>
      </w:r>
      <w:r w:rsidRPr="00FB23FA">
        <w:t xml:space="preserve"> ser convocada</w:t>
      </w:r>
      <w:r w:rsidR="00190C19">
        <w:t>s</w:t>
      </w:r>
      <w:r w:rsidRPr="00FB23FA">
        <w:t xml:space="preserve"> pelo Agente Fiduciário, pela Companhia, por Debenturistas que representem, no mínimo, 10% (dez por cento) das Debêntures em Circulação </w:t>
      </w:r>
      <w:r w:rsidR="0074243C">
        <w:t xml:space="preserve">ou </w:t>
      </w:r>
      <w:r w:rsidRPr="00FB23FA">
        <w:t>pela CVM.</w:t>
      </w:r>
    </w:p>
    <w:p w14:paraId="41CEE83F" w14:textId="2BBA3795" w:rsidR="00290624" w:rsidRPr="00FB23FA" w:rsidRDefault="00290624">
      <w:pPr>
        <w:pStyle w:val="Level2"/>
      </w:pPr>
      <w:bookmarkStart w:id="182" w:name="_Ref187755774"/>
      <w:r w:rsidRPr="00FB23FA">
        <w:t xml:space="preserve">A convocação das </w:t>
      </w:r>
      <w:r w:rsidR="00FA7133" w:rsidRPr="00FB23FA">
        <w:t xml:space="preserve">Assembleias Gerais </w:t>
      </w:r>
      <w:r w:rsidRPr="00FB23FA">
        <w:t xml:space="preserve">de Debenturistas dar-se-á mediante anúncio publicado pelo menos 3 (três) vezes nos termos </w:t>
      </w:r>
      <w:r w:rsidRPr="00190C19">
        <w:t>da Cláusula </w:t>
      </w:r>
      <w:r w:rsidR="001047B8">
        <w:fldChar w:fldCharType="begin"/>
      </w:r>
      <w:r w:rsidR="001047B8">
        <w:instrText xml:space="preserve"> REF _Ref68900176 \r \h </w:instrText>
      </w:r>
      <w:r w:rsidR="001047B8">
        <w:fldChar w:fldCharType="separate"/>
      </w:r>
      <w:r w:rsidR="00ED7895">
        <w:t>7.19</w:t>
      </w:r>
      <w:r w:rsidR="001047B8">
        <w:fldChar w:fldCharType="end"/>
      </w:r>
      <w:r w:rsidR="00ED7895">
        <w:t xml:space="preserve"> acima</w:t>
      </w:r>
      <w:r w:rsidRPr="00FB23FA">
        <w:t xml:space="preserve">, respeitadas outras </w:t>
      </w:r>
      <w:r w:rsidRPr="00FB23FA">
        <w:lastRenderedPageBreak/>
        <w:t xml:space="preserve">regras relacionadas à publicação de anúncio de convocação de assembleias gerais constantes da Lei das Sociedades por Ações, da regulamentação aplicável e desta Escritura de Emissão, ficando </w:t>
      </w:r>
      <w:r w:rsidR="0074243C">
        <w:t>d</w:t>
      </w:r>
      <w:r w:rsidRPr="00FB23FA">
        <w:t>ispensada a convocação no caso da presença da totalidade dos Debenturistas, conforme o caso.</w:t>
      </w:r>
      <w:bookmarkEnd w:id="182"/>
    </w:p>
    <w:p w14:paraId="39B084A4" w14:textId="5FC69F6B" w:rsidR="0074243C" w:rsidRPr="00190C19" w:rsidRDefault="0074243C" w:rsidP="0074243C">
      <w:pPr>
        <w:pStyle w:val="Level2"/>
      </w:pPr>
      <w:r w:rsidRPr="00190C19">
        <w:t xml:space="preserve">As Assembleias Gerais de Debenturistas serão convocadas, (i) em </w:t>
      </w:r>
      <w:r w:rsidR="00406808">
        <w:t>1ª (</w:t>
      </w:r>
      <w:r w:rsidRPr="00190C19">
        <w:t>primeira</w:t>
      </w:r>
      <w:r w:rsidR="00406808">
        <w:t>)</w:t>
      </w:r>
      <w:r w:rsidRPr="00190C19">
        <w:t xml:space="preserve"> convocação, com antecedência mínima de 8 (oito) dias corridos; e (</w:t>
      </w:r>
      <w:proofErr w:type="spellStart"/>
      <w:r w:rsidRPr="00190C19">
        <w:t>ii</w:t>
      </w:r>
      <w:proofErr w:type="spellEnd"/>
      <w:r w:rsidRPr="00190C19">
        <w:t xml:space="preserve">) em </w:t>
      </w:r>
      <w:r w:rsidR="00406808">
        <w:t>2ª (</w:t>
      </w:r>
      <w:r w:rsidRPr="00190C19">
        <w:t>segunda</w:t>
      </w:r>
      <w:r w:rsidR="00406808">
        <w:t>)</w:t>
      </w:r>
      <w:r w:rsidRPr="00190C19">
        <w:t xml:space="preserve"> convocação, somente poderá ser convocada com antecedência mínima de 5 (cinco) dias corridos. </w:t>
      </w:r>
    </w:p>
    <w:p w14:paraId="43DD538E" w14:textId="138AD4D0" w:rsidR="00290624" w:rsidRPr="00FB23FA" w:rsidRDefault="00290624" w:rsidP="00290624">
      <w:pPr>
        <w:pStyle w:val="Level2"/>
      </w:pPr>
      <w:r w:rsidRPr="00FB23FA">
        <w:t xml:space="preserve">As </w:t>
      </w:r>
      <w:r w:rsidR="00FA7133" w:rsidRPr="00FB23FA">
        <w:t xml:space="preserve">Assembleias Gerais </w:t>
      </w:r>
      <w:r w:rsidRPr="00FB23FA">
        <w:t xml:space="preserve">de Debenturistas, instalar-se-ão, em </w:t>
      </w:r>
      <w:r w:rsidR="00406808">
        <w:t>1ª (</w:t>
      </w:r>
      <w:r w:rsidRPr="00FB23FA">
        <w:t>primeira</w:t>
      </w:r>
      <w:r w:rsidR="00406808">
        <w:t>)</w:t>
      </w:r>
      <w:r w:rsidRPr="00FB23FA">
        <w:t xml:space="preserve"> convocação, com a presença de titulares de, no mínimo, metade das Debêntures em Circulação, e, em </w:t>
      </w:r>
      <w:r w:rsidR="00406808">
        <w:t>2ª (</w:t>
      </w:r>
      <w:r w:rsidRPr="00FB23FA">
        <w:t>segunda</w:t>
      </w:r>
      <w:r w:rsidR="00406808">
        <w:t>)</w:t>
      </w:r>
      <w:r w:rsidRPr="00FB23FA">
        <w:t xml:space="preserve"> convocação, com qualquer quórum.</w:t>
      </w:r>
    </w:p>
    <w:p w14:paraId="1CDB4F78" w14:textId="77777777" w:rsidR="00290624" w:rsidRPr="00FB23FA" w:rsidRDefault="00290624" w:rsidP="00290624">
      <w:pPr>
        <w:pStyle w:val="Level2"/>
      </w:pPr>
      <w:r w:rsidRPr="00FB23FA">
        <w:t xml:space="preserve">A presidência das </w:t>
      </w:r>
      <w:r w:rsidR="00FA7133" w:rsidRPr="00FB23FA">
        <w:t xml:space="preserve">Assembleias Gerais </w:t>
      </w:r>
      <w:r w:rsidRPr="00FB23FA">
        <w:t>de Debenturistas caberá ao Debenturista eleito por estes próprios ou àquele que for designado pela CVM.</w:t>
      </w:r>
    </w:p>
    <w:p w14:paraId="2484831D" w14:textId="3D7C600D" w:rsidR="00290624" w:rsidRPr="00FB23FA" w:rsidRDefault="00290624" w:rsidP="00290624">
      <w:pPr>
        <w:pStyle w:val="Level2"/>
      </w:pPr>
      <w:bookmarkStart w:id="183" w:name="_Ref130286717"/>
      <w:r w:rsidRPr="00FB23FA">
        <w:t xml:space="preserve">Nas deliberações das </w:t>
      </w:r>
      <w:r w:rsidR="00FA7133" w:rsidRPr="00FB23FA">
        <w:t xml:space="preserve">Assembleias Gerais </w:t>
      </w:r>
      <w:r w:rsidRPr="00FB23FA">
        <w:t xml:space="preserve">de Debenturistas, a cada uma das Debêntures em Circulação caberá um voto, admitida a constituição de mandatário, </w:t>
      </w:r>
      <w:proofErr w:type="gramStart"/>
      <w:r w:rsidRPr="00FB23FA">
        <w:t>Debenturista</w:t>
      </w:r>
      <w:proofErr w:type="gramEnd"/>
      <w:r w:rsidRPr="00FB23FA">
        <w:t xml:space="preserve"> ou não. Observado o disposto na </w:t>
      </w:r>
      <w:r w:rsidRPr="00190C19">
        <w:t>Cláusula </w:t>
      </w:r>
      <w:r w:rsidRPr="00190C19">
        <w:rPr>
          <w:highlight w:val="cyan"/>
        </w:rPr>
        <w:fldChar w:fldCharType="begin"/>
      </w:r>
      <w:r w:rsidRPr="00190C19">
        <w:instrText xml:space="preserve"> REF _Ref379625198 \n \p \h  \* MERGEFORMAT </w:instrText>
      </w:r>
      <w:r w:rsidRPr="00190C19">
        <w:rPr>
          <w:highlight w:val="cyan"/>
        </w:rPr>
      </w:r>
      <w:r w:rsidRPr="00190C19">
        <w:rPr>
          <w:highlight w:val="cyan"/>
        </w:rPr>
        <w:fldChar w:fldCharType="separate"/>
      </w:r>
      <w:r w:rsidR="00ED7895">
        <w:t>12.1 acima</w:t>
      </w:r>
      <w:r w:rsidRPr="00190C19">
        <w:rPr>
          <w:highlight w:val="cyan"/>
        </w:rPr>
        <w:fldChar w:fldCharType="end"/>
      </w:r>
      <w:r w:rsidRPr="00FB23FA">
        <w:t xml:space="preserve"> (e </w:t>
      </w:r>
      <w:proofErr w:type="spellStart"/>
      <w:r w:rsidRPr="00FB23FA">
        <w:t>subcláusulas</w:t>
      </w:r>
      <w:proofErr w:type="spellEnd"/>
      <w:r w:rsidRPr="00FB23FA">
        <w:t xml:space="preserve">), e exceto pelo disposto </w:t>
      </w:r>
      <w:r w:rsidRPr="00190C19">
        <w:t>na Cláusula </w:t>
      </w:r>
      <w:r w:rsidRPr="00190C19">
        <w:fldChar w:fldCharType="begin"/>
      </w:r>
      <w:r w:rsidRPr="00190C19">
        <w:instrText xml:space="preserve"> REF _Ref130286715 \r \p \h  \* MERGEFORMAT </w:instrText>
      </w:r>
      <w:r w:rsidRPr="00190C19">
        <w:fldChar w:fldCharType="separate"/>
      </w:r>
      <w:r w:rsidR="00ED7895">
        <w:t>12.7.1 abaixo</w:t>
      </w:r>
      <w:r w:rsidRPr="00190C19">
        <w:fldChar w:fldCharType="end"/>
      </w:r>
      <w:r w:rsidRPr="00190C19">
        <w:t>,</w:t>
      </w:r>
      <w:r w:rsidRPr="00FB23FA">
        <w:t xml:space="preserve"> todas as deliberações a serem tomadas em </w:t>
      </w:r>
      <w:r w:rsidR="00FA7133" w:rsidRPr="00FB23FA">
        <w:t xml:space="preserve">Assembleia Geral </w:t>
      </w:r>
      <w:r w:rsidRPr="00FB23FA">
        <w:t xml:space="preserve">de Debenturistas dependerão de aprovação de Debenturistas representando, no mínimo, </w:t>
      </w:r>
      <w:r w:rsidR="00406808" w:rsidRPr="005F4F31">
        <w:t>60% (sessenta por cento)</w:t>
      </w:r>
      <w:r w:rsidRPr="002F5E8B">
        <w:t xml:space="preserve"> </w:t>
      </w:r>
      <w:r w:rsidRPr="00FB23FA">
        <w:t xml:space="preserve">das Debêntures em Circulação em </w:t>
      </w:r>
      <w:r w:rsidR="0006305E">
        <w:t>1ª (</w:t>
      </w:r>
      <w:r w:rsidRPr="00FB23FA">
        <w:t>primeira</w:t>
      </w:r>
      <w:r w:rsidR="0006305E">
        <w:t>)</w:t>
      </w:r>
      <w:r w:rsidRPr="00FB23FA">
        <w:t xml:space="preserve"> convocação</w:t>
      </w:r>
      <w:r w:rsidR="0074243C">
        <w:t xml:space="preserve"> ou</w:t>
      </w:r>
      <w:r w:rsidR="00B86553">
        <w:t xml:space="preserve"> </w:t>
      </w:r>
      <w:r w:rsidRPr="00FB23FA">
        <w:t xml:space="preserve">em </w:t>
      </w:r>
      <w:r w:rsidR="0006305E">
        <w:t>2ª (</w:t>
      </w:r>
      <w:r w:rsidRPr="00FB23FA">
        <w:t>segunda</w:t>
      </w:r>
      <w:r w:rsidR="0006305E">
        <w:t>)</w:t>
      </w:r>
      <w:r w:rsidRPr="00FB23FA">
        <w:t xml:space="preserve"> convocação</w:t>
      </w:r>
      <w:r w:rsidR="00EB72D3">
        <w:t xml:space="preserve">, </w:t>
      </w:r>
      <w:r w:rsidR="00EB72D3" w:rsidRPr="003F3570">
        <w:t xml:space="preserve">inclusive com relação </w:t>
      </w:r>
      <w:r w:rsidR="00EB72D3">
        <w:t xml:space="preserve">(i) à renúncia ou perdão temporário de qualquer </w:t>
      </w:r>
      <w:r w:rsidR="00EB72D3" w:rsidRPr="00190C19">
        <w:t>Evento de Inadimplemento</w:t>
      </w:r>
      <w:r w:rsidR="00EB72D3">
        <w:t>; ou (</w:t>
      </w:r>
      <w:proofErr w:type="spellStart"/>
      <w:r w:rsidR="00EB72D3">
        <w:t>ii</w:t>
      </w:r>
      <w:proofErr w:type="spellEnd"/>
      <w:r w:rsidR="00EB72D3">
        <w:t xml:space="preserve">) </w:t>
      </w:r>
      <w:r w:rsidR="00EB72D3" w:rsidRPr="003F3570">
        <w:t>a alterações nas cláusulas ou condições previstas nesta Escritura de Emissão que não apresentem outro quórum específico</w:t>
      </w:r>
      <w:r w:rsidRPr="00FB23FA">
        <w:t>.</w:t>
      </w:r>
      <w:bookmarkEnd w:id="183"/>
      <w:r w:rsidRPr="00FB23FA">
        <w:t xml:space="preserve"> </w:t>
      </w:r>
    </w:p>
    <w:p w14:paraId="0AA6C52F" w14:textId="5C6B954F" w:rsidR="00290624" w:rsidRPr="00FB23FA" w:rsidRDefault="00290624" w:rsidP="00A3470E">
      <w:pPr>
        <w:pStyle w:val="Level3"/>
      </w:pPr>
      <w:bookmarkStart w:id="184" w:name="_Ref130286715"/>
      <w:r w:rsidRPr="00FB23FA">
        <w:t>Não estão incluídos no quórum a que se refere a Cláusula </w:t>
      </w:r>
      <w:r w:rsidRPr="00FB23FA">
        <w:fldChar w:fldCharType="begin"/>
      </w:r>
      <w:r w:rsidRPr="00FB23FA">
        <w:instrText xml:space="preserve"> REF _Ref130286717 \r \p \h  \* MERGEFORMAT </w:instrText>
      </w:r>
      <w:r w:rsidRPr="00FB23FA">
        <w:fldChar w:fldCharType="separate"/>
      </w:r>
      <w:r w:rsidR="00ED7895">
        <w:t>12.7 acima</w:t>
      </w:r>
      <w:r w:rsidRPr="00FB23FA">
        <w:fldChar w:fldCharType="end"/>
      </w:r>
      <w:r w:rsidRPr="00FB23FA">
        <w:t>:</w:t>
      </w:r>
      <w:bookmarkEnd w:id="184"/>
    </w:p>
    <w:p w14:paraId="3AE740CA" w14:textId="77777777" w:rsidR="00290624" w:rsidRPr="00FB23FA" w:rsidRDefault="00290624" w:rsidP="00E953E5">
      <w:pPr>
        <w:pStyle w:val="roman4"/>
        <w:numPr>
          <w:ilvl w:val="0"/>
          <w:numId w:val="61"/>
        </w:numPr>
      </w:pPr>
      <w:r w:rsidRPr="00FB23FA">
        <w:t>os quóruns expressamente previstos em outras Cláusulas desta Escritura de Emissão; e</w:t>
      </w:r>
    </w:p>
    <w:p w14:paraId="54AD5F5F" w14:textId="5FAA1207" w:rsidR="00290624" w:rsidRPr="00FB23FA" w:rsidRDefault="00290624" w:rsidP="005442A9">
      <w:pPr>
        <w:pStyle w:val="roman4"/>
      </w:pPr>
      <w:r w:rsidRPr="00FB23FA">
        <w:t xml:space="preserve">as alterações, que deverão ser aprovadas por Debenturistas representando, no mínimo, </w:t>
      </w:r>
      <w:r w:rsidR="0006305E" w:rsidRPr="005F4F31">
        <w:t>8</w:t>
      </w:r>
      <w:r w:rsidR="00EB72D3" w:rsidRPr="005F4F31">
        <w:t>0</w:t>
      </w:r>
      <w:r w:rsidRPr="005F4F31">
        <w:t>% (</w:t>
      </w:r>
      <w:r w:rsidR="0006305E" w:rsidRPr="005F4F31">
        <w:t>oitenta</w:t>
      </w:r>
      <w:r w:rsidR="00EB72D3" w:rsidRPr="005F4F31">
        <w:t xml:space="preserve"> </w:t>
      </w:r>
      <w:r w:rsidRPr="005F4F31">
        <w:t>por cento)</w:t>
      </w:r>
      <w:r w:rsidRPr="00FB23FA">
        <w:t xml:space="preserve"> das Debêntures em Circulação, em primeira ou segunda convocações, (a) das disposições desta Cláusula; (b) de qualquer dos quóruns previstos nesta Escritura de Emissão; (c) da Remuneração</w:t>
      </w:r>
      <w:r w:rsidR="00EB72D3" w:rsidRPr="00EB72D3">
        <w:rPr>
          <w:w w:val="0"/>
        </w:rPr>
        <w:t xml:space="preserve"> </w:t>
      </w:r>
      <w:r w:rsidR="00EB72D3" w:rsidRPr="003F3570">
        <w:rPr>
          <w:w w:val="0"/>
        </w:rPr>
        <w:t>e/ou as disposições a ela relativas constantes desta Escritura de Emissão</w:t>
      </w:r>
      <w:r w:rsidRPr="00FB23FA">
        <w:t xml:space="preserve">; (d) de quaisquer datas de pagamento de quaisquer valores previstos nesta Escritura de Emissão; (e) do prazo de </w:t>
      </w:r>
      <w:r w:rsidR="00EB72D3">
        <w:t>vencimento</w:t>
      </w:r>
      <w:r w:rsidR="00EB72D3" w:rsidRPr="00FB23FA">
        <w:t xml:space="preserve"> </w:t>
      </w:r>
      <w:r w:rsidRPr="00FB23FA">
        <w:t>das Debêntures; (f) da espécie das Debêntures; (g) </w:t>
      </w:r>
      <w:r>
        <w:t>de qualquer das Garantias; (h) </w:t>
      </w:r>
      <w:r w:rsidRPr="00FB23FA">
        <w:t>da criação de evento de repactuação; (</w:t>
      </w:r>
      <w:r>
        <w:t>i</w:t>
      </w:r>
      <w:r w:rsidRPr="00FB23FA">
        <w:t xml:space="preserve">) das disposições relativas </w:t>
      </w:r>
      <w:r w:rsidRPr="00190C19">
        <w:t xml:space="preserve">a </w:t>
      </w:r>
      <w:r w:rsidR="00EB72D3" w:rsidRPr="00CF0543">
        <w:t>R</w:t>
      </w:r>
      <w:r w:rsidRPr="00190C19">
        <w:t xml:space="preserve">esgate </w:t>
      </w:r>
      <w:r w:rsidR="00EB72D3" w:rsidRPr="00190C19">
        <w:t>A</w:t>
      </w:r>
      <w:r w:rsidRPr="00190C19">
        <w:t xml:space="preserve">ntecipado </w:t>
      </w:r>
      <w:r w:rsidR="00EB72D3" w:rsidRPr="00190C19">
        <w:t>F</w:t>
      </w:r>
      <w:r w:rsidRPr="00190C19">
        <w:t>acultativo</w:t>
      </w:r>
      <w:r w:rsidR="00190C19" w:rsidRPr="00190C19">
        <w:t xml:space="preserve"> das Debêntures</w:t>
      </w:r>
      <w:r w:rsidRPr="00FB23FA">
        <w:t>; (</w:t>
      </w:r>
      <w:r>
        <w:t>j</w:t>
      </w:r>
      <w:r w:rsidRPr="00FB23FA">
        <w:t xml:space="preserve">) das disposições relativas </w:t>
      </w:r>
      <w:r w:rsidRPr="00190C19">
        <w:t>a amortizações extraordinárias facultativas</w:t>
      </w:r>
      <w:r w:rsidRPr="00FB23FA">
        <w:t>; (</w:t>
      </w:r>
      <w:r>
        <w:t>k</w:t>
      </w:r>
      <w:r w:rsidRPr="00FB23FA">
        <w:t xml:space="preserve">) das disposições relativas à Oferta Facultativa de Resgate Antecipado; </w:t>
      </w:r>
      <w:r w:rsidR="00EB72D3">
        <w:t xml:space="preserve">(l) </w:t>
      </w:r>
      <w:r w:rsidR="00EB72D3" w:rsidRPr="003F3570">
        <w:rPr>
          <w:w w:val="0"/>
        </w:rPr>
        <w:t>os valores e datas de amortização do principal das Debêntures</w:t>
      </w:r>
      <w:r w:rsidR="00EB72D3">
        <w:rPr>
          <w:w w:val="0"/>
        </w:rPr>
        <w:t>;</w:t>
      </w:r>
      <w:r w:rsidR="00EB72D3" w:rsidRPr="00FB23FA">
        <w:t xml:space="preserve"> </w:t>
      </w:r>
      <w:r w:rsidR="00CE3CE2">
        <w:t xml:space="preserve">ou </w:t>
      </w:r>
      <w:r w:rsidR="00EB72D3" w:rsidRPr="00CE3CE2">
        <w:t>(m)</w:t>
      </w:r>
      <w:r w:rsidRPr="00FB23FA">
        <w:t xml:space="preserve"> da </w:t>
      </w:r>
      <w:r w:rsidR="00EB72D3">
        <w:t xml:space="preserve">alteração </w:t>
      </w:r>
      <w:r w:rsidRPr="00FB23FA">
        <w:t>de qualquer E</w:t>
      </w:r>
      <w:r w:rsidRPr="00FB23FA">
        <w:rPr>
          <w:rFonts w:eastAsia="Arial Unicode MS"/>
        </w:rPr>
        <w:t>vento de Inadimplemento.</w:t>
      </w:r>
    </w:p>
    <w:p w14:paraId="1A309F1F" w14:textId="77777777" w:rsidR="00290624" w:rsidRPr="00FB23FA" w:rsidRDefault="00290624" w:rsidP="00290624">
      <w:pPr>
        <w:pStyle w:val="Level2"/>
      </w:pPr>
      <w:r w:rsidRPr="00FB23FA">
        <w:lastRenderedPageBreak/>
        <w:t xml:space="preserve">As deliberações tomadas pelos Debenturistas, no âmbito de sua competência legal, observados os quóruns previstos nesta Escritura de Emissão, serão válidas e eficazes perante a Companhia e obrigarão todos os Debenturistas, independentemente de seu comparecimento ou voto na respectiva </w:t>
      </w:r>
      <w:r w:rsidR="00FA7133" w:rsidRPr="00FB23FA">
        <w:t xml:space="preserve">Assembleia Geral </w:t>
      </w:r>
      <w:r w:rsidRPr="00FB23FA">
        <w:t>de Debenturistas.</w:t>
      </w:r>
    </w:p>
    <w:p w14:paraId="56553968" w14:textId="11C1005E" w:rsidR="00290624" w:rsidRPr="00FB23FA" w:rsidRDefault="00290624" w:rsidP="00290624">
      <w:pPr>
        <w:pStyle w:val="Level2"/>
      </w:pPr>
      <w:r w:rsidRPr="00FB23FA">
        <w:t xml:space="preserve">Fica desde já dispensada a realização de </w:t>
      </w:r>
      <w:r w:rsidR="00FA7133" w:rsidRPr="00FB23FA">
        <w:t xml:space="preserve">Assembleia Geral </w:t>
      </w:r>
      <w:r w:rsidRPr="00FB23FA">
        <w:t xml:space="preserve">de Debenturistas para deliberar sobre (i) correção de erro </w:t>
      </w:r>
      <w:r w:rsidR="00EB72D3">
        <w:t xml:space="preserve">material, </w:t>
      </w:r>
      <w:r w:rsidRPr="00FB23FA">
        <w:t>grosseiro, de digitação ou aritmético; (</w:t>
      </w:r>
      <w:proofErr w:type="spellStart"/>
      <w:r w:rsidRPr="00FB23FA">
        <w:t>ii</w:t>
      </w:r>
      <w:proofErr w:type="spellEnd"/>
      <w:r w:rsidRPr="00FB23FA">
        <w:t xml:space="preserve">) alterações a esta Escritura de Emissão </w:t>
      </w:r>
      <w:r>
        <w:t xml:space="preserve">e/ou a qualquer dos demais </w:t>
      </w:r>
      <w:r w:rsidR="008A47C1">
        <w:t>Documentos das Obrigações Garantidas</w:t>
      </w:r>
      <w:r>
        <w:t xml:space="preserve"> </w:t>
      </w:r>
      <w:r w:rsidRPr="00FB23FA">
        <w:t>já expressamente permitidas nos termos desta Escritura de Emissão</w:t>
      </w:r>
      <w:r>
        <w:t xml:space="preserve"> e/ou dos demais </w:t>
      </w:r>
      <w:r w:rsidR="008A47C1">
        <w:t>Documentos das Obrigações Garantidas</w:t>
      </w:r>
      <w:r w:rsidRPr="00FB23FA">
        <w:t>; (</w:t>
      </w:r>
      <w:proofErr w:type="spellStart"/>
      <w:r w:rsidRPr="00FB23FA">
        <w:t>iii</w:t>
      </w:r>
      <w:proofErr w:type="spellEnd"/>
      <w:r w:rsidRPr="00FB23FA">
        <w:t xml:space="preserve">) alterações a esta Escritura de Emissão </w:t>
      </w:r>
      <w:r>
        <w:t xml:space="preserve">e/ou a qualquer dos demais </w:t>
      </w:r>
      <w:r w:rsidR="008A47C1">
        <w:t>Documentos das Obrigações Garantidas</w:t>
      </w:r>
      <w:r>
        <w:t xml:space="preserve"> </w:t>
      </w:r>
      <w:r w:rsidRPr="00FB23FA">
        <w:t>em decorrência de exigências formuladas pela CVM, pela B3 ou pela ANBIMA; ou (</w:t>
      </w:r>
      <w:proofErr w:type="spellStart"/>
      <w:r w:rsidRPr="00FB23FA">
        <w:t>iv</w:t>
      </w:r>
      <w:proofErr w:type="spellEnd"/>
      <w:r w:rsidRPr="00FB23FA">
        <w:t xml:space="preserve">) alterações a esta Escritura de Emissão </w:t>
      </w:r>
      <w:r>
        <w:t xml:space="preserve">e/ou a qualquer dos demais </w:t>
      </w:r>
      <w:r w:rsidR="008A47C1">
        <w:t>Documentos das Obrigações Garantidas</w:t>
      </w:r>
      <w:r>
        <w:t xml:space="preserve"> </w:t>
      </w:r>
      <w:r w:rsidRPr="00FB23FA">
        <w:t>em decorrência da atualização dos dados cadastrais das Partes, tais como alteração na razão social, endereço e telefone, entre outros, desde que as alterações ou correções referidas nos itens (i), (</w:t>
      </w:r>
      <w:proofErr w:type="spellStart"/>
      <w:r w:rsidRPr="00FB23FA">
        <w:t>ii</w:t>
      </w:r>
      <w:proofErr w:type="spellEnd"/>
      <w:r w:rsidRPr="00FB23FA">
        <w:t>), (</w:t>
      </w:r>
      <w:proofErr w:type="spellStart"/>
      <w:r w:rsidRPr="00FB23FA">
        <w:t>iii</w:t>
      </w:r>
      <w:proofErr w:type="spellEnd"/>
      <w:r w:rsidRPr="00FB23FA">
        <w:t>) e (</w:t>
      </w:r>
      <w:proofErr w:type="spellStart"/>
      <w:r w:rsidRPr="00FB23FA">
        <w:t>iv</w:t>
      </w:r>
      <w:proofErr w:type="spellEnd"/>
      <w:r w:rsidRPr="00FB23FA">
        <w:t>) acima não possam acarretar qualquer prejuízo aos Debenturistas e/ou à Companhia ou qualquer alteração no fluxo das Debêntures, e desde que não haja qualquer custo ou despesa adicional para os Debenturistas.</w:t>
      </w:r>
    </w:p>
    <w:p w14:paraId="1E88401F" w14:textId="77777777" w:rsidR="00290624" w:rsidRPr="00FB23FA" w:rsidRDefault="00290624" w:rsidP="00290624">
      <w:pPr>
        <w:pStyle w:val="Level2"/>
      </w:pPr>
      <w:r w:rsidRPr="00FB23FA">
        <w:t xml:space="preserve">O Agente Fiduciário deverá comparecer às </w:t>
      </w:r>
      <w:r w:rsidR="00FA7133" w:rsidRPr="00FB23FA">
        <w:t xml:space="preserve">Assembleias Gerais </w:t>
      </w:r>
      <w:r w:rsidRPr="00FB23FA">
        <w:t>de Debenturistas e prestar aos Debenturistas as informações que lhe forem solicitadas.</w:t>
      </w:r>
    </w:p>
    <w:p w14:paraId="6C10A9F8" w14:textId="3B45DA89" w:rsidR="00CB3A12" w:rsidRPr="003F3570" w:rsidRDefault="00CB3A12" w:rsidP="00CB3A12">
      <w:pPr>
        <w:pStyle w:val="Level2"/>
      </w:pPr>
      <w:bookmarkStart w:id="185" w:name="_Ref534176609"/>
      <w:r w:rsidRPr="003F3570">
        <w:t xml:space="preserve">Será obrigatória a presença dos representantes legais da </w:t>
      </w:r>
      <w:r>
        <w:t>Companhia</w:t>
      </w:r>
      <w:r w:rsidRPr="003F3570">
        <w:t xml:space="preserve"> nas Assembleias Gerais de Debenturistas convocadas pela </w:t>
      </w:r>
      <w:r>
        <w:t>Companhia</w:t>
      </w:r>
      <w:r w:rsidRPr="003F3570">
        <w:t xml:space="preserve">, enquanto nas assembleias convocadas pelos Debenturistas ou pelo Agente Fiduciário, a presença dos representantes legais da </w:t>
      </w:r>
      <w:r>
        <w:t xml:space="preserve">Companhia </w:t>
      </w:r>
      <w:r w:rsidRPr="003F3570">
        <w:t>será facultativa, a não ser quando solicitada pelos Debenturistas ou pelo Agente Fiduciário, conforme o caso, hipótese em que será obrigatória.</w:t>
      </w:r>
    </w:p>
    <w:p w14:paraId="56557E96" w14:textId="77777777" w:rsidR="00290624" w:rsidRDefault="00290624" w:rsidP="00290624">
      <w:pPr>
        <w:pStyle w:val="Level2"/>
      </w:pPr>
      <w:r w:rsidRPr="00FB23FA">
        <w:t xml:space="preserve">Aplica-se às </w:t>
      </w:r>
      <w:r w:rsidR="00FA7133" w:rsidRPr="00FB23FA">
        <w:t xml:space="preserve">Assembleias Gerais </w:t>
      </w:r>
      <w:r w:rsidRPr="00FB23FA">
        <w:t>de Debenturistas, no que couber, o disposto na Lei das Sociedades por Ações, sobre a assembleia geral de acionistas.</w:t>
      </w:r>
    </w:p>
    <w:p w14:paraId="28E6251F" w14:textId="77777777" w:rsidR="00290624" w:rsidRPr="00FB23FA" w:rsidRDefault="00290624" w:rsidP="00290624">
      <w:pPr>
        <w:pStyle w:val="Level2"/>
        <w:rPr>
          <w:szCs w:val="22"/>
        </w:rPr>
      </w:pPr>
      <w:r w:rsidRPr="00126D80">
        <w:t xml:space="preserve">Sem prejuízo das demais disposições desta Escritura de Emissão, as </w:t>
      </w:r>
      <w:r w:rsidR="00FA7133">
        <w:t>A</w:t>
      </w:r>
      <w:r w:rsidR="00FA7133" w:rsidRPr="00126D80">
        <w:t xml:space="preserve">ssembleias </w:t>
      </w:r>
      <w:r w:rsidR="00FA7133">
        <w:t>G</w:t>
      </w:r>
      <w:r w:rsidR="00FA7133" w:rsidRPr="00126D80">
        <w:t xml:space="preserve">erais </w:t>
      </w:r>
      <w:r w:rsidRPr="00126D80">
        <w:t xml:space="preserve">de Debenturistas poderão ser realizadas de forma exclusiva ou parcialmente digital, observadas as disposições da Instrução </w:t>
      </w:r>
      <w:r>
        <w:t xml:space="preserve">da </w:t>
      </w:r>
      <w:r w:rsidRPr="00126D80">
        <w:t xml:space="preserve">CVM </w:t>
      </w:r>
      <w:r>
        <w:t>n.º </w:t>
      </w:r>
      <w:r w:rsidRPr="00126D80">
        <w:t>625, de 14</w:t>
      </w:r>
      <w:r>
        <w:t> </w:t>
      </w:r>
      <w:r w:rsidRPr="00126D80">
        <w:t>de</w:t>
      </w:r>
      <w:r>
        <w:t> </w:t>
      </w:r>
      <w:r w:rsidRPr="00126D80">
        <w:t>maio</w:t>
      </w:r>
      <w:r>
        <w:t> </w:t>
      </w:r>
      <w:r w:rsidRPr="00126D80">
        <w:t>de</w:t>
      </w:r>
      <w:r>
        <w:t> </w:t>
      </w:r>
      <w:r w:rsidRPr="00126D80">
        <w:t>2020</w:t>
      </w:r>
      <w:r>
        <w:t>.</w:t>
      </w:r>
    </w:p>
    <w:p w14:paraId="202AEDEE" w14:textId="77777777" w:rsidR="00290624" w:rsidRPr="00FB23FA" w:rsidRDefault="005442A9" w:rsidP="00290624">
      <w:pPr>
        <w:pStyle w:val="Level1"/>
      </w:pPr>
      <w:bookmarkStart w:id="186" w:name="_Ref147910921"/>
      <w:r w:rsidRPr="00FB23FA">
        <w:t>DECLARAÇÕES DA COMPANHIA</w:t>
      </w:r>
      <w:bookmarkEnd w:id="186"/>
    </w:p>
    <w:p w14:paraId="29F68ADF" w14:textId="77777777" w:rsidR="00290624" w:rsidRPr="00FB23FA" w:rsidRDefault="00290624" w:rsidP="00290624">
      <w:pPr>
        <w:pStyle w:val="Level2"/>
      </w:pPr>
      <w:bookmarkStart w:id="187" w:name="_Ref130286814"/>
      <w:r w:rsidRPr="00FB23FA">
        <w:t>A Companhia, neste ato, na Data de Emissão e em cada Data de Integralização, declara que:</w:t>
      </w:r>
      <w:bookmarkEnd w:id="185"/>
      <w:bookmarkEnd w:id="187"/>
    </w:p>
    <w:p w14:paraId="723A4475" w14:textId="77777777" w:rsidR="00290624" w:rsidRPr="00FB23FA" w:rsidRDefault="00290624" w:rsidP="00E953E5">
      <w:pPr>
        <w:pStyle w:val="roman3"/>
        <w:numPr>
          <w:ilvl w:val="0"/>
          <w:numId w:val="62"/>
        </w:numPr>
      </w:pPr>
      <w:proofErr w:type="spellStart"/>
      <w:r w:rsidRPr="00FB23FA">
        <w:t>é</w:t>
      </w:r>
      <w:proofErr w:type="spellEnd"/>
      <w:r w:rsidRPr="00FB23FA">
        <w:t xml:space="preserve"> sociedade devidamente organizada, constituída e existente sob a forma de sociedade por ações, de acordo com as leis brasileiras, </w:t>
      </w:r>
      <w:r w:rsidR="00CB3A12">
        <w:t>com</w:t>
      </w:r>
      <w:r w:rsidR="00CB3A12" w:rsidRPr="00FB23FA">
        <w:t xml:space="preserve"> </w:t>
      </w:r>
      <w:r w:rsidRPr="00FB23FA">
        <w:t>registro de emissor de valores mobiliários perante a CVM;</w:t>
      </w:r>
    </w:p>
    <w:p w14:paraId="4061263A" w14:textId="3437D53D" w:rsidR="00290624" w:rsidRPr="00FB23FA" w:rsidRDefault="00290624" w:rsidP="005442A9">
      <w:pPr>
        <w:pStyle w:val="roman3"/>
      </w:pPr>
      <w:bookmarkStart w:id="188" w:name="_Ref130286824"/>
      <w:r w:rsidRPr="00FB23FA">
        <w:t>est</w:t>
      </w:r>
      <w:r w:rsidR="00CB3A12">
        <w:t>á</w:t>
      </w:r>
      <w:r w:rsidRPr="00FB23FA">
        <w:t xml:space="preserve"> devidamente autorizada e </w:t>
      </w:r>
      <w:r w:rsidR="00CB3A12">
        <w:t xml:space="preserve">obteve </w:t>
      </w:r>
      <w:r w:rsidRPr="00FB23FA">
        <w:t>todas as autorizações, inclusive, conforme aplicável, legais, societárias, regulatórias e de terceiros, necessárias à celebração desta Escritura de Emissão</w:t>
      </w:r>
      <w:r>
        <w:t xml:space="preserve"> e dos demais </w:t>
      </w:r>
      <w:r w:rsidR="008A47C1">
        <w:t>Documentos das Obrigações Garantidas</w:t>
      </w:r>
      <w:r w:rsidRPr="00FB23FA">
        <w:t xml:space="preserve"> e ao cumprimento de todas as obrigações aqui </w:t>
      </w:r>
      <w:r>
        <w:t xml:space="preserve">e ali </w:t>
      </w:r>
      <w:r w:rsidRPr="00FB23FA">
        <w:t>previstas e, conforme o caso, à realização da Emissão e da Oferta, tendo sido plenamente satisfeitos todos os requisitos legais, societários, regulatórios e de terceiros necessários para tanto;</w:t>
      </w:r>
    </w:p>
    <w:p w14:paraId="6A04644C" w14:textId="5CFC5CC0" w:rsidR="00290624" w:rsidRPr="00FB23FA" w:rsidRDefault="00290624" w:rsidP="005442A9">
      <w:pPr>
        <w:pStyle w:val="roman3"/>
      </w:pPr>
      <w:r w:rsidRPr="00FB23FA">
        <w:lastRenderedPageBreak/>
        <w:t xml:space="preserve">os representantes legais da Companhia que assinam esta Escritura de Emissão </w:t>
      </w:r>
      <w:r>
        <w:t xml:space="preserve">e os demais </w:t>
      </w:r>
      <w:r w:rsidR="008A47C1">
        <w:t>Documentos das Obrigações Garantidas</w:t>
      </w:r>
      <w:r>
        <w:t xml:space="preserve"> </w:t>
      </w:r>
      <w:r w:rsidRPr="00FB23FA">
        <w:t xml:space="preserve">têm, conforme o caso, poderes societários e/ou delegados para assumir, em nome da Companhia, as obrigações aqui </w:t>
      </w:r>
      <w:r>
        <w:t xml:space="preserve">e ali </w:t>
      </w:r>
      <w:r w:rsidRPr="00FB23FA">
        <w:t>previstas e, sendo mandatários, têm os poderes legitimamente outorgados, estando os respectivos mandatos em pleno vigor;</w:t>
      </w:r>
    </w:p>
    <w:p w14:paraId="4588A0A9" w14:textId="587F188D" w:rsidR="00290624" w:rsidRPr="00FB23FA" w:rsidRDefault="00290624" w:rsidP="005442A9">
      <w:pPr>
        <w:pStyle w:val="roman3"/>
      </w:pPr>
      <w:r w:rsidRPr="00FB23FA">
        <w:t xml:space="preserve">esta Escritura de Emissão </w:t>
      </w:r>
      <w:r>
        <w:t xml:space="preserve">e dos demais </w:t>
      </w:r>
      <w:r w:rsidR="008A47C1">
        <w:t>Documentos das Obrigações Garantidas</w:t>
      </w:r>
      <w:r>
        <w:t xml:space="preserve"> </w:t>
      </w:r>
      <w:r w:rsidRPr="00FB23FA">
        <w:t xml:space="preserve">e as obrigações aqui </w:t>
      </w:r>
      <w:r>
        <w:t xml:space="preserve">e ali </w:t>
      </w:r>
      <w:r w:rsidRPr="00FB23FA">
        <w:t>previstas constituem obrigações lícitas, válidas, vinculantes e eficazes da Companhia, exequíveis de acordo com os seus termos e condições;</w:t>
      </w:r>
    </w:p>
    <w:p w14:paraId="25884033" w14:textId="337FF7AF" w:rsidR="00290624" w:rsidRPr="00FB23FA" w:rsidRDefault="00290624" w:rsidP="005442A9">
      <w:pPr>
        <w:pStyle w:val="roman3"/>
      </w:pPr>
      <w:r w:rsidRPr="00FB23FA">
        <w:t xml:space="preserve">exceto pelo disposto na </w:t>
      </w:r>
      <w:r w:rsidRPr="00190C19">
        <w:t>Cláusula </w:t>
      </w:r>
      <w:r w:rsidRPr="00190C19">
        <w:rPr>
          <w:highlight w:val="cyan"/>
        </w:rPr>
        <w:fldChar w:fldCharType="begin"/>
      </w:r>
      <w:r w:rsidRPr="00190C19">
        <w:instrText xml:space="preserve"> REF _Ref330905317 \n \p \h  \* MERGEFORMAT </w:instrText>
      </w:r>
      <w:r w:rsidRPr="00190C19">
        <w:rPr>
          <w:highlight w:val="cyan"/>
        </w:rPr>
      </w:r>
      <w:r w:rsidRPr="00190C19">
        <w:rPr>
          <w:highlight w:val="cyan"/>
        </w:rPr>
        <w:fldChar w:fldCharType="separate"/>
      </w:r>
      <w:r w:rsidR="00ED7895">
        <w:t>3 acima</w:t>
      </w:r>
      <w:r w:rsidRPr="00190C19">
        <w:rPr>
          <w:highlight w:val="cyan"/>
        </w:rPr>
        <w:fldChar w:fldCharType="end"/>
      </w:r>
      <w:r w:rsidRPr="00FB23FA">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w:t>
      </w:r>
      <w:r>
        <w:t xml:space="preserve">e dos demais </w:t>
      </w:r>
      <w:r w:rsidR="008A47C1">
        <w:t>Documentos das Obrigações Garantidas</w:t>
      </w:r>
      <w:r>
        <w:t xml:space="preserve"> </w:t>
      </w:r>
      <w:r w:rsidRPr="00FB23FA">
        <w:t xml:space="preserve">e, conforme o caso, à realização da Emissão e da Oferta; </w:t>
      </w:r>
    </w:p>
    <w:p w14:paraId="77139EF8" w14:textId="2DBDA0A1" w:rsidR="00290624" w:rsidRPr="00FB23FA" w:rsidRDefault="00290624" w:rsidP="005442A9">
      <w:pPr>
        <w:pStyle w:val="roman3"/>
      </w:pPr>
      <w:r w:rsidRPr="00FB23FA">
        <w:t xml:space="preserve">a celebração, os termos e condições desta Escritura de Emissão </w:t>
      </w:r>
      <w:r>
        <w:t xml:space="preserve">e dos demais </w:t>
      </w:r>
      <w:r w:rsidR="008A47C1">
        <w:t>Documentos das Obrigações Garantidas</w:t>
      </w:r>
      <w:r>
        <w:t xml:space="preserve"> </w:t>
      </w:r>
      <w:r w:rsidRPr="00FB23FA">
        <w:t xml:space="preserve">e o cumprimento das obrigações aqui </w:t>
      </w:r>
      <w:r>
        <w:t xml:space="preserve">e ali </w:t>
      </w:r>
      <w:r w:rsidRPr="00FB23FA">
        <w:t>previstas e, conforme o caso, a realização da Emissão e da Oferta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seja parte e/ou pelo qual qualquer de seus ativos esteja sujeito; ou (</w:t>
      </w:r>
      <w:proofErr w:type="spellStart"/>
      <w:r w:rsidRPr="00FB23FA">
        <w:t>ii</w:t>
      </w:r>
      <w:proofErr w:type="spellEnd"/>
      <w:r w:rsidRPr="00FB23FA">
        <w:t>) rescisão de qualquer desses contratos ou instrumentos; (d) não resultarão na criação de qualquer Ônus sobre qualquer ativo da Companhia</w:t>
      </w:r>
      <w:r>
        <w:t xml:space="preserve"> (exceto pela</w:t>
      </w:r>
      <w:r w:rsidR="00B86553">
        <w:t>s</w:t>
      </w:r>
      <w:r>
        <w:t xml:space="preserve"> </w:t>
      </w:r>
      <w:r w:rsidR="00B86553">
        <w:t>Garantias</w:t>
      </w:r>
      <w:r>
        <w:t>)</w:t>
      </w:r>
      <w:r w:rsidRPr="00FB23FA">
        <w:t>; (e) não infringem qualquer disposição legal ou regulamentar a que a Companhia</w:t>
      </w:r>
      <w:r>
        <w:t xml:space="preserve"> </w:t>
      </w:r>
      <w:r w:rsidRPr="00FB23FA">
        <w:t xml:space="preserve">e/ou qualquer de seus ativos esteja sujeito; e (f) não infringem qualquer ordem, decisão ou sentença administrativa, judicial ou arbitral que afete a Companhia e/ou qualquer de seus ativos; </w:t>
      </w:r>
    </w:p>
    <w:p w14:paraId="46C68402" w14:textId="5EC810CF" w:rsidR="00290624" w:rsidRPr="00FB23FA" w:rsidRDefault="00290624" w:rsidP="005442A9">
      <w:pPr>
        <w:pStyle w:val="roman3"/>
      </w:pPr>
      <w:r w:rsidRPr="00FB23FA">
        <w:t xml:space="preserve">estão adimplentes com o cumprimento das obrigações constantes desta Escritura de Emissão </w:t>
      </w:r>
      <w:r>
        <w:t xml:space="preserve">e dos demais </w:t>
      </w:r>
      <w:r w:rsidR="008A47C1">
        <w:t>Documentos das Obrigações Garantidas</w:t>
      </w:r>
      <w:r>
        <w:t xml:space="preserve"> </w:t>
      </w:r>
      <w:r w:rsidRPr="00FB23FA">
        <w:t>e não ocorreu e não existe, na presente data, qualquer Evento de Inadimplemento;</w:t>
      </w:r>
    </w:p>
    <w:p w14:paraId="48C31A91" w14:textId="77777777" w:rsidR="00290624" w:rsidRPr="00FB23FA" w:rsidRDefault="00290624" w:rsidP="005442A9">
      <w:pPr>
        <w:pStyle w:val="roman3"/>
      </w:pPr>
      <w:r w:rsidRPr="00FB23FA">
        <w:t>têm plena ciência e concordam integralmente com a forma de divulgação e apuração do IPCA, e a forma de cálculo da Remuneração foi acordada por livre vontade da Companhia, em observância ao princípio da boa-fé;</w:t>
      </w:r>
    </w:p>
    <w:p w14:paraId="7FDEFE58" w14:textId="77777777" w:rsidR="00290624" w:rsidRPr="00FB23FA" w:rsidRDefault="00290624" w:rsidP="005442A9">
      <w:pPr>
        <w:pStyle w:val="roman3"/>
      </w:pPr>
      <w:r w:rsidRPr="00FB23FA">
        <w:t>as informações prestadas por ocasião da Oferta são verdadeiras, consistentes, corretas e suficientes, permitindo aos investidores uma tomada de decisão fundamentada a respeito da Oferta;</w:t>
      </w:r>
    </w:p>
    <w:p w14:paraId="28D075B9" w14:textId="101EB4B7" w:rsidR="00290624" w:rsidRPr="00FB23FA" w:rsidRDefault="00290624" w:rsidP="005442A9">
      <w:pPr>
        <w:pStyle w:val="roman3"/>
      </w:pPr>
      <w:r w:rsidRPr="00FB23FA">
        <w:t xml:space="preserve">os documentos e informações fornecidos ao Agente Fiduciário e/ou aos potenciais Investidores Profissionais, incluindo o </w:t>
      </w:r>
      <w:r w:rsidR="004C53E9">
        <w:t>“</w:t>
      </w:r>
      <w:r w:rsidRPr="00FB23FA">
        <w:t xml:space="preserve">Sumário de Debêntures Simples, Não Conversíveis em Ações, da </w:t>
      </w:r>
      <w:r w:rsidR="00B86553">
        <w:t>Segunda</w:t>
      </w:r>
      <w:r w:rsidR="00B86553" w:rsidRPr="00FB23FA">
        <w:t xml:space="preserve"> </w:t>
      </w:r>
      <w:r w:rsidRPr="00FB23FA">
        <w:t xml:space="preserve">Emissão </w:t>
      </w:r>
      <w:r w:rsidRPr="00FB23FA">
        <w:rPr>
          <w:snapToGrid w:val="0"/>
        </w:rPr>
        <w:t xml:space="preserve">de </w:t>
      </w:r>
      <w:r w:rsidR="00B96E53" w:rsidRPr="004C53E9">
        <w:t xml:space="preserve">Cachoeira Paulista Transmissora </w:t>
      </w:r>
      <w:r w:rsidR="00B96E53">
        <w:t>d</w:t>
      </w:r>
      <w:r w:rsidR="00B96E53" w:rsidRPr="004C53E9">
        <w:t>e Energia</w:t>
      </w:r>
      <w:r w:rsidR="00B96E53" w:rsidRPr="00FB23FA">
        <w:rPr>
          <w:snapToGrid w:val="0"/>
        </w:rPr>
        <w:t xml:space="preserve"> S.A.</w:t>
      </w:r>
      <w:r w:rsidR="004C53E9">
        <w:t>”</w:t>
      </w:r>
      <w:r w:rsidRPr="00FB23FA">
        <w:t>, são verdadeiros, consistentes, precisos, completos, corretos e suficientes, estão atualizados até a data em que foram fornecidos e incluem os documentos e informações relevantes para a tomada de decisão de investimento sobre as Debêntures;</w:t>
      </w:r>
    </w:p>
    <w:p w14:paraId="60410881" w14:textId="5E4ED3A7" w:rsidR="00290624" w:rsidRPr="00FB23FA" w:rsidRDefault="00290624" w:rsidP="005442A9">
      <w:pPr>
        <w:pStyle w:val="roman3"/>
      </w:pPr>
      <w:r w:rsidRPr="00FB23FA">
        <w:lastRenderedPageBreak/>
        <w:t>as Demonstrações Financeiras da Companhia relativas aos exercícios sociais encerrados em 31 de dezembro de </w:t>
      </w:r>
      <w:r>
        <w:t>201</w:t>
      </w:r>
      <w:r w:rsidR="00B86553">
        <w:t>8</w:t>
      </w:r>
      <w:r>
        <w:t xml:space="preserve">, </w:t>
      </w:r>
      <w:r w:rsidRPr="00FB23FA">
        <w:t>201</w:t>
      </w:r>
      <w:r w:rsidR="00B86553">
        <w:t>9</w:t>
      </w:r>
      <w:r>
        <w:t xml:space="preserve"> e</w:t>
      </w:r>
      <w:r w:rsidRPr="00FB23FA">
        <w:t xml:space="preserve"> 20</w:t>
      </w:r>
      <w:r w:rsidR="00B86553">
        <w:t>20</w:t>
      </w:r>
      <w:r w:rsidRPr="00FB23FA">
        <w:t xml:space="preserve"> representam corretamente a posição patrimonial e financeira da Companhia naquelas datas e para aqueles períodos e foram devidamente elaboradas em conformidade com a Lei das Sociedades por Ações e com as regras emitidas pela CVM;</w:t>
      </w:r>
      <w:r>
        <w:t xml:space="preserve"> </w:t>
      </w:r>
    </w:p>
    <w:p w14:paraId="39F035F3" w14:textId="77777777" w:rsidR="00290624" w:rsidRPr="00FB23FA" w:rsidRDefault="00290624" w:rsidP="005442A9">
      <w:pPr>
        <w:pStyle w:val="roman3"/>
      </w:pPr>
      <w:r w:rsidRPr="00FB23FA">
        <w:t>desde a data das mais recentes Demonstrações Financeiras da Companhia, não houve qualquer (a) Efeito Adverso Relevante; (b) operação relevante realizada pela Companhia; (c) obrigação relevante, direta ou contingente, incorrida pela Companhia; ou (d) alteração no capital social ou aumento no endividamento da Companhia;</w:t>
      </w:r>
    </w:p>
    <w:p w14:paraId="4F527322" w14:textId="640B8A7D" w:rsidR="00290624" w:rsidRPr="00FB23FA" w:rsidRDefault="00290624" w:rsidP="005442A9">
      <w:pPr>
        <w:pStyle w:val="roman3"/>
      </w:pPr>
      <w:r w:rsidRPr="00FB23FA">
        <w:t xml:space="preserve">estão cumprindo as leis, regulamentos, normas administrativas e determinações dos órgãos governamentais, autarquias ou instâncias judiciais aplicáveis ao exercício de suas atividades, exceto por aqueles </w:t>
      </w:r>
      <w:r w:rsidR="00B96E53">
        <w:t xml:space="preserve">(i) </w:t>
      </w:r>
      <w:r w:rsidRPr="00FB23FA">
        <w:t>questionados de boa-fé nas esferas administrativa e/ou judicial</w:t>
      </w:r>
      <w:r w:rsidR="00B96E53" w:rsidRPr="003F3570">
        <w:t xml:space="preserve"> </w:t>
      </w:r>
      <w:r w:rsidR="00B96E53">
        <w:t>ou (</w:t>
      </w:r>
      <w:proofErr w:type="spellStart"/>
      <w:r w:rsidR="00B96E53">
        <w:t>ii</w:t>
      </w:r>
      <w:proofErr w:type="spellEnd"/>
      <w:r w:rsidR="00B96E53">
        <w:t xml:space="preserve">) cujo descumprimento não possa causar </w:t>
      </w:r>
      <w:r w:rsidRPr="00FB23FA">
        <w:t>Efeito Adverso Relevante</w:t>
      </w:r>
      <w:r w:rsidRPr="0085181E">
        <w:t xml:space="preserve"> </w:t>
      </w:r>
      <w:r>
        <w:t>nem um efeito adverso relevante na reputação da Companhia</w:t>
      </w:r>
      <w:r w:rsidRPr="00FB23FA">
        <w:t>;</w:t>
      </w:r>
    </w:p>
    <w:p w14:paraId="2917C09C" w14:textId="77777777" w:rsidR="00290624" w:rsidRPr="00FB23FA" w:rsidRDefault="00290624" w:rsidP="005442A9">
      <w:pPr>
        <w:pStyle w:val="roman3"/>
      </w:pPr>
      <w:r w:rsidRPr="00FB23FA">
        <w:t>estão cumprindo a Legislação Socioambiental, adotando as medidas e ações preventivas ou reparatórias destinadas a evitar ou corrigir eventuais danos ambientais decorrentes do exercício de suas atividades;</w:t>
      </w:r>
    </w:p>
    <w:p w14:paraId="0F44F1AC" w14:textId="1AA6BE71" w:rsidR="00290624" w:rsidRPr="00FB23FA" w:rsidRDefault="00290624" w:rsidP="005442A9">
      <w:pPr>
        <w:pStyle w:val="roman3"/>
      </w:pPr>
      <w:r w:rsidRPr="00FB23FA">
        <w:t xml:space="preserve">estão em dia com o pagamento de todas as obrigações de natureza tributária (municipal, estadual e federal), trabalhista, previdenciária, ambiental e de quaisquer outras obrigações impostas por lei, exceto por aquelas </w:t>
      </w:r>
      <w:r w:rsidR="00B96E53">
        <w:t xml:space="preserve">(i) </w:t>
      </w:r>
      <w:r w:rsidRPr="00FB23FA">
        <w:t xml:space="preserve">questionadas de boa-fé nas esferas administrativa e/ou judicial </w:t>
      </w:r>
      <w:r w:rsidR="00B96E53">
        <w:t>ou (</w:t>
      </w:r>
      <w:proofErr w:type="spellStart"/>
      <w:r w:rsidR="00B96E53">
        <w:t>ii</w:t>
      </w:r>
      <w:proofErr w:type="spellEnd"/>
      <w:r w:rsidR="00B96E53">
        <w:t>)</w:t>
      </w:r>
      <w:r w:rsidRPr="00FB23FA">
        <w:t xml:space="preserve"> cujo descumprimento não possa causar um Efeito Adverso Relevante</w:t>
      </w:r>
      <w:r w:rsidRPr="0085181E">
        <w:t xml:space="preserve"> </w:t>
      </w:r>
      <w:r>
        <w:t>nem um efeito adverso relevante na reputação da Companhia</w:t>
      </w:r>
      <w:r w:rsidRPr="00FB23FA">
        <w:t>;</w:t>
      </w:r>
    </w:p>
    <w:p w14:paraId="62F81485" w14:textId="77777777" w:rsidR="00290624" w:rsidRPr="00FB23FA" w:rsidRDefault="00290624" w:rsidP="005442A9">
      <w:pPr>
        <w:pStyle w:val="roman3"/>
      </w:pPr>
      <w:r w:rsidRPr="00FB23FA">
        <w:t>possuem válidas, eficazes, em perfeita ordem e em pleno vigor todas as licenças, concessões, autorizações, permissões e alvarás, inclusive ambientais, necessárias ao exercício de suas atividades</w:t>
      </w:r>
      <w:r>
        <w:t xml:space="preserve"> à época da respectiva declaração</w:t>
      </w:r>
      <w:r w:rsidRPr="00FB23FA">
        <w:t>, exceto por aquelas que estejam em processo tempestivo de renovação e cuja ausência não possa causar um Efeito Adverso Relevante;</w:t>
      </w:r>
    </w:p>
    <w:p w14:paraId="623825A1" w14:textId="568973C1" w:rsidR="00290624" w:rsidRPr="00FB23FA" w:rsidRDefault="00290624" w:rsidP="005442A9">
      <w:pPr>
        <w:pStyle w:val="roman3"/>
      </w:pPr>
      <w:bookmarkStart w:id="189" w:name="_Ref423005656"/>
      <w:r w:rsidRPr="00FB23FA">
        <w:t xml:space="preserve">cumprem e fazem cumprir os respectivos administradores e empregados, bem como representantes com poderes legalmente outorgados, enquanto agindo nessa função, </w:t>
      </w:r>
      <w:bookmarkEnd w:id="189"/>
      <w:r w:rsidRPr="00FB23FA">
        <w:t xml:space="preserve">a Legislação Anticorrupção, bem como (a) mantêm políticas e procedimentos internos objetivando a divulgação e o integral cumprimento da Legislação Anticorrupção; (b) dão pleno conhecimento da Legislação Anticorrupção a todos os profissionais com quem venham a se relacionar, previamente ao início de sua atuação; (c) não violaram, os respectivos administradores e empregados, bem como representantes com poderes legalmente outorgados, enquanto agindo nessa função, as Leis Anticorrupção; e (d) comunicarão os Debenturistas (por meio de publicação de anúncio nos termos </w:t>
      </w:r>
      <w:r w:rsidRPr="00190C19">
        <w:t>da Cláusula </w:t>
      </w:r>
      <w:r w:rsidR="00ED7895">
        <w:t>7.19 acima</w:t>
      </w:r>
      <w:r w:rsidRPr="00190C19">
        <w:t xml:space="preserve"> ou</w:t>
      </w:r>
      <w:r w:rsidRPr="00FB23FA">
        <w:t xml:space="preserve"> de comunicação individual a todos os Debenturistas, com cópia para o Agente Fiduciário) e o Agente Fiduciário caso tenham conhecimento de qualquer ato ou fato relacionado ao disposto neste inciso que viole a Legislação Anticorrupção;</w:t>
      </w:r>
    </w:p>
    <w:p w14:paraId="1F08803C" w14:textId="10069F51" w:rsidR="00290624" w:rsidRPr="00FB23FA" w:rsidRDefault="00290624" w:rsidP="005442A9">
      <w:pPr>
        <w:pStyle w:val="roman3"/>
      </w:pPr>
      <w:r w:rsidRPr="00FB23FA">
        <w:lastRenderedPageBreak/>
        <w:t>inexiste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possa causar um Efeito Adverso Relevante</w:t>
      </w:r>
      <w:r w:rsidRPr="0085181E">
        <w:t xml:space="preserve"> </w:t>
      </w:r>
      <w:r>
        <w:t>nem um efeito adverso relevante na reputação da Companhia</w:t>
      </w:r>
      <w:r w:rsidRPr="00FB23FA">
        <w:t>; ou (</w:t>
      </w:r>
      <w:proofErr w:type="spellStart"/>
      <w:r w:rsidRPr="00FB23FA">
        <w:t>ii</w:t>
      </w:r>
      <w:proofErr w:type="spellEnd"/>
      <w:r w:rsidRPr="00FB23FA">
        <w:t>) visando a anular, alterar, invalidar, questionar ou de qualquer forma afetar esta Escritura de Emissão</w:t>
      </w:r>
      <w:r>
        <w:t xml:space="preserve"> e/ou qualquer dos demais </w:t>
      </w:r>
      <w:r w:rsidR="008A47C1">
        <w:t>Documentos das Obrigações Garantidas</w:t>
      </w:r>
      <w:r w:rsidRPr="00FB23FA">
        <w:t xml:space="preserve">; </w:t>
      </w:r>
      <w:r>
        <w:t>e</w:t>
      </w:r>
    </w:p>
    <w:p w14:paraId="242C431C" w14:textId="77777777" w:rsidR="00290624" w:rsidRPr="00FB23FA" w:rsidRDefault="00290624" w:rsidP="005442A9">
      <w:pPr>
        <w:pStyle w:val="roman3"/>
      </w:pPr>
      <w:r w:rsidRPr="00FB23FA">
        <w:t>inexiste qualquer situação de conflito de interesses que impeça o Agente Fiduciário de exercer plenamente suas funções</w:t>
      </w:r>
      <w:r w:rsidRPr="00FB23FA">
        <w:rPr>
          <w:rFonts w:ascii="TimesNewRomanPSMT" w:hAnsi="TimesNewRomanPSMT" w:cs="TimesNewRomanPSMT"/>
        </w:rPr>
        <w:t>.</w:t>
      </w:r>
    </w:p>
    <w:p w14:paraId="51173D52" w14:textId="3CEB27C3" w:rsidR="00290624" w:rsidRPr="00FB23FA" w:rsidRDefault="00290624" w:rsidP="00290624">
      <w:pPr>
        <w:pStyle w:val="Level2"/>
      </w:pPr>
      <w:bookmarkStart w:id="190" w:name="_Ref264567062"/>
      <w:bookmarkEnd w:id="188"/>
      <w:r w:rsidRPr="00FB23FA">
        <w:t>A Companhia, em caráter irrevogável e irretratável, se obriga a indenizar os Debenturistas e o Agente Fiduciário por todos e quaisquer prejuízos, danos diretos, perdas, custos e/ou despesas (incluindo custas judiciais e honorários advocatícios) incorridos e comprovados pelos Debenturistas e/ou pelo Agente Fiduciário em razão da falsidade e/ou incorreção de qualquer das declarações prestadas nos termos da Cláusula </w:t>
      </w:r>
      <w:r w:rsidRPr="00FB23FA">
        <w:fldChar w:fldCharType="begin"/>
      </w:r>
      <w:r w:rsidRPr="00FB23FA">
        <w:instrText xml:space="preserve"> REF _Ref130286814 \r \p \h  \* MERGEFORMAT </w:instrText>
      </w:r>
      <w:r w:rsidRPr="00FB23FA">
        <w:fldChar w:fldCharType="separate"/>
      </w:r>
      <w:r w:rsidR="00ED7895">
        <w:t>13.1 acima</w:t>
      </w:r>
      <w:r w:rsidRPr="00FB23FA">
        <w:fldChar w:fldCharType="end"/>
      </w:r>
      <w:r w:rsidRPr="00FB23FA">
        <w:t>.</w:t>
      </w:r>
      <w:bookmarkEnd w:id="190"/>
      <w:r w:rsidRPr="00FB23FA">
        <w:t xml:space="preserve"> </w:t>
      </w:r>
    </w:p>
    <w:p w14:paraId="03985CD1" w14:textId="3AAA48E3" w:rsidR="00290624" w:rsidRDefault="00290624" w:rsidP="00290624">
      <w:pPr>
        <w:pStyle w:val="Level2"/>
      </w:pPr>
      <w:r w:rsidRPr="00FB23FA">
        <w:t>Sem prejuízo do disposto na Cláusula </w:t>
      </w:r>
      <w:r w:rsidRPr="00FB23FA">
        <w:fldChar w:fldCharType="begin"/>
      </w:r>
      <w:r w:rsidRPr="00FB23FA">
        <w:instrText xml:space="preserve"> REF _Ref264567062 \n \p \h  \* MERGEFORMAT </w:instrText>
      </w:r>
      <w:r w:rsidRPr="00FB23FA">
        <w:fldChar w:fldCharType="separate"/>
      </w:r>
      <w:r w:rsidR="00ED7895">
        <w:t>13.2 acima</w:t>
      </w:r>
      <w:r w:rsidRPr="00FB23FA">
        <w:fldChar w:fldCharType="end"/>
      </w:r>
      <w:r w:rsidRPr="00FB23FA">
        <w:t xml:space="preserve">, a Companhia obriga-se a notificar, no prazo de até 1 (um) Dia Útil contado da data em que tomar conhecimento, os Debenturistas (por meio de publicação de anúncio nos </w:t>
      </w:r>
      <w:r w:rsidRPr="00190C19">
        <w:t>termos da Cláusula </w:t>
      </w:r>
      <w:r w:rsidR="001047B8">
        <w:fldChar w:fldCharType="begin"/>
      </w:r>
      <w:r w:rsidR="001047B8">
        <w:instrText xml:space="preserve"> REF _Ref68900176 \r \h </w:instrText>
      </w:r>
      <w:r w:rsidR="001047B8">
        <w:fldChar w:fldCharType="separate"/>
      </w:r>
      <w:r w:rsidR="00ED7895">
        <w:t>7.19</w:t>
      </w:r>
      <w:r w:rsidR="001047B8">
        <w:fldChar w:fldCharType="end"/>
      </w:r>
      <w:r w:rsidR="00ED7895">
        <w:t xml:space="preserve"> acima,</w:t>
      </w:r>
      <w:r w:rsidRPr="00FB23FA">
        <w:t xml:space="preserve"> ou de comunicação individual a todos os Debenturistas, com cópia ao Agente Fiduciário) e o Agente Fiduciário caso qualquer das declarações prestadas nos termos da Cláusula </w:t>
      </w:r>
      <w:r w:rsidRPr="00FB23FA">
        <w:fldChar w:fldCharType="begin"/>
      </w:r>
      <w:r w:rsidRPr="00FB23FA">
        <w:instrText xml:space="preserve"> REF _Ref130286814 \r \p \h  \* MERGEFORMAT </w:instrText>
      </w:r>
      <w:r w:rsidRPr="00FB23FA">
        <w:fldChar w:fldCharType="separate"/>
      </w:r>
      <w:r w:rsidR="00ED7895">
        <w:t>13.1 acima</w:t>
      </w:r>
      <w:r w:rsidRPr="00FB23FA">
        <w:fldChar w:fldCharType="end"/>
      </w:r>
      <w:r w:rsidRPr="00FB23FA">
        <w:t xml:space="preserve"> tenha sido falsa e/ou incorreta à época em que foi prestada.</w:t>
      </w:r>
    </w:p>
    <w:p w14:paraId="072D723B" w14:textId="77777777" w:rsidR="00290624" w:rsidRPr="00FB23FA" w:rsidRDefault="005442A9" w:rsidP="00290624">
      <w:pPr>
        <w:pStyle w:val="Level1"/>
      </w:pPr>
      <w:r w:rsidRPr="00FB23FA">
        <w:t>DESPESAS</w:t>
      </w:r>
    </w:p>
    <w:p w14:paraId="7583ECAA" w14:textId="43557554" w:rsidR="00290624" w:rsidRPr="00FB23FA" w:rsidRDefault="00290624" w:rsidP="00290624">
      <w:pPr>
        <w:pStyle w:val="Level2"/>
      </w:pPr>
      <w:r w:rsidRPr="00FB23FA">
        <w:t>Correrão por conta da Companhia todos os custos incorridos com a Emissão e a Oferta e com a estruturação, emissão, registro, depósito e execução das Debêntures e da</w:t>
      </w:r>
      <w:r>
        <w:t>s Garantias</w:t>
      </w:r>
      <w:r w:rsidRPr="00FB23FA">
        <w:t xml:space="preserve">, conforme o caso, incluindo publicações, inscrições, registros, depósitos, contratação do Agente Fiduciário, do </w:t>
      </w:r>
      <w:proofErr w:type="spellStart"/>
      <w:r w:rsidRPr="00FB23FA">
        <w:t>Escriturador</w:t>
      </w:r>
      <w:proofErr w:type="spellEnd"/>
      <w:r w:rsidRPr="00FB23FA">
        <w:t xml:space="preserve">, do </w:t>
      </w:r>
      <w:r w:rsidR="00E75081">
        <w:t xml:space="preserve">Agente </w:t>
      </w:r>
      <w:r w:rsidR="0006305E">
        <w:t>de Liquidação</w:t>
      </w:r>
      <w:r w:rsidRPr="00FB23FA">
        <w:t>, do Auditor Independente, da(s) agência(s) de classificação de risco</w:t>
      </w:r>
      <w:r w:rsidRPr="00FB23FA" w:rsidDel="00FD5B59">
        <w:t xml:space="preserve"> </w:t>
      </w:r>
      <w:r w:rsidRPr="00FB23FA">
        <w:t xml:space="preserve">e dos demais prestadores de serviços, e quaisquer outros custos relacionados às Debêntures ou </w:t>
      </w:r>
      <w:r>
        <w:t>às Garantias</w:t>
      </w:r>
      <w:r w:rsidRPr="00FB23FA">
        <w:t>.</w:t>
      </w:r>
    </w:p>
    <w:p w14:paraId="611B2E8A" w14:textId="77777777" w:rsidR="00290624" w:rsidRPr="00FB23FA" w:rsidRDefault="005442A9" w:rsidP="00290624">
      <w:pPr>
        <w:pStyle w:val="Level1"/>
      </w:pPr>
      <w:bookmarkStart w:id="191" w:name="_Ref384312323"/>
      <w:r w:rsidRPr="00FB23FA">
        <w:t>COMUNICAÇÕES</w:t>
      </w:r>
      <w:bookmarkEnd w:id="191"/>
    </w:p>
    <w:p w14:paraId="6AD55CD7" w14:textId="77777777" w:rsidR="00290624" w:rsidRPr="00FB23FA" w:rsidRDefault="00290624" w:rsidP="00290624">
      <w:pPr>
        <w:pStyle w:val="Level2"/>
      </w:pPr>
      <w:r w:rsidRPr="00FB23FA">
        <w:t xml:space="preserve">Todas as comunicações realizadas nos termos desta Escritura de Emissão devem ser sempre realizadas por escrito, para os endereços abaixo, e serão consideradas recebidas (i) no caso das comunicações em geral, na data de sua entrega, sob protocolo ou mediante </w:t>
      </w:r>
      <w:r w:rsidR="004C53E9">
        <w:t>“</w:t>
      </w:r>
      <w:r w:rsidRPr="00FB23FA">
        <w:t>aviso de recebimento</w:t>
      </w:r>
      <w:r w:rsidR="004C53E9">
        <w:t>”</w:t>
      </w:r>
      <w:r w:rsidRPr="00FB23FA">
        <w:t xml:space="preserve"> expedido pela Empresa Brasileira de Correios e Telégrafos; e (</w:t>
      </w:r>
      <w:proofErr w:type="spellStart"/>
      <w:r w:rsidRPr="00FB23FA">
        <w:t>ii</w:t>
      </w:r>
      <w:proofErr w:type="spellEnd"/>
      <w:r w:rsidRPr="00FB23FA">
        <w:t>) no caso das comunicações realizadas por correio eletrônico,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14:paraId="165795D9" w14:textId="77777777" w:rsidR="00290624" w:rsidRPr="00FB23FA" w:rsidRDefault="00290624" w:rsidP="00E953E5">
      <w:pPr>
        <w:pStyle w:val="roman3"/>
        <w:keepNext/>
        <w:numPr>
          <w:ilvl w:val="0"/>
          <w:numId w:val="63"/>
        </w:numPr>
      </w:pPr>
      <w:r w:rsidRPr="00FB23FA">
        <w:t>para a Companhia:</w:t>
      </w:r>
    </w:p>
    <w:p w14:paraId="391C757B" w14:textId="77777777" w:rsidR="00290624" w:rsidRPr="00FB23FA" w:rsidRDefault="00B96E53" w:rsidP="005442A9">
      <w:pPr>
        <w:pStyle w:val="Body3"/>
        <w:jc w:val="left"/>
      </w:pPr>
      <w:r w:rsidRPr="004C53E9">
        <w:t xml:space="preserve">Cachoeira Paulista Transmissora </w:t>
      </w:r>
      <w:r>
        <w:t>d</w:t>
      </w:r>
      <w:r w:rsidRPr="004C53E9">
        <w:t>e Energia</w:t>
      </w:r>
      <w:r w:rsidRPr="00FB23FA">
        <w:rPr>
          <w:snapToGrid w:val="0"/>
        </w:rPr>
        <w:t xml:space="preserve"> S.A.</w:t>
      </w:r>
      <w:r w:rsidR="00290624" w:rsidRPr="00FB23FA">
        <w:br/>
        <w:t>Rua do Passeio, 38, sala 1201, setor 2</w:t>
      </w:r>
      <w:r w:rsidR="00290624" w:rsidRPr="00FB23FA">
        <w:br/>
      </w:r>
      <w:r w:rsidR="00290624" w:rsidRPr="00FB23FA">
        <w:rPr>
          <w:bCs/>
        </w:rPr>
        <w:t>20021-</w:t>
      </w:r>
      <w:proofErr w:type="gramStart"/>
      <w:r w:rsidR="00290624" w:rsidRPr="00FB23FA">
        <w:rPr>
          <w:bCs/>
        </w:rPr>
        <w:t>290</w:t>
      </w:r>
      <w:r w:rsidR="00290624" w:rsidRPr="00FB23FA">
        <w:t xml:space="preserve">  Rio</w:t>
      </w:r>
      <w:proofErr w:type="gramEnd"/>
      <w:r w:rsidR="00290624" w:rsidRPr="00FB23FA">
        <w:t xml:space="preserve"> de Janeiro, RJ </w:t>
      </w:r>
      <w:r w:rsidR="00290624" w:rsidRPr="00FB23FA">
        <w:br/>
      </w:r>
      <w:r w:rsidR="00290624" w:rsidRPr="009458AB">
        <w:t>At.:</w:t>
      </w:r>
      <w:r w:rsidR="005442A9">
        <w:t xml:space="preserve"> </w:t>
      </w:r>
      <w:r w:rsidR="00290624" w:rsidRPr="009458AB">
        <w:t xml:space="preserve">Sr. </w:t>
      </w:r>
      <w:r w:rsidR="00290624" w:rsidRPr="00C42CF5">
        <w:t>Marcus Balata</w:t>
      </w:r>
      <w:r w:rsidR="00290624" w:rsidRPr="009458AB">
        <w:br/>
      </w:r>
      <w:r w:rsidR="00290624" w:rsidRPr="009458AB">
        <w:lastRenderedPageBreak/>
        <w:t>Telefone:</w:t>
      </w:r>
      <w:r w:rsidR="00290624" w:rsidRPr="009458AB">
        <w:tab/>
      </w:r>
      <w:r w:rsidR="005442A9">
        <w:t xml:space="preserve"> </w:t>
      </w:r>
      <w:r w:rsidR="00290624" w:rsidRPr="009458AB">
        <w:t>(21) 3961-9400</w:t>
      </w:r>
      <w:r w:rsidR="00290624" w:rsidRPr="009458AB">
        <w:br/>
        <w:t>Correio Eletrônico:</w:t>
      </w:r>
      <w:r w:rsidR="005442A9">
        <w:t xml:space="preserve"> </w:t>
      </w:r>
      <w:r w:rsidR="00290624" w:rsidRPr="00C42CF5">
        <w:t>Marcus.Balata</w:t>
      </w:r>
      <w:r w:rsidR="00290624" w:rsidRPr="009458AB">
        <w:t>@</w:t>
      </w:r>
      <w:r w:rsidR="00290624">
        <w:t>celeogroup</w:t>
      </w:r>
      <w:r w:rsidR="00290624" w:rsidRPr="009458AB">
        <w:t>.com</w:t>
      </w:r>
    </w:p>
    <w:p w14:paraId="13D3CCBF" w14:textId="77777777" w:rsidR="00290624" w:rsidRPr="00FB23FA" w:rsidRDefault="00290624" w:rsidP="005442A9">
      <w:pPr>
        <w:pStyle w:val="roman3"/>
        <w:keepNext/>
      </w:pPr>
      <w:r w:rsidRPr="00FB23FA">
        <w:t>para o Agente Fiduciário:</w:t>
      </w:r>
      <w:r w:rsidRPr="00FB23FA">
        <w:rPr>
          <w:b/>
        </w:rPr>
        <w:t xml:space="preserve"> </w:t>
      </w:r>
    </w:p>
    <w:p w14:paraId="3F6285CA" w14:textId="77777777" w:rsidR="00290624" w:rsidRPr="00FB23FA" w:rsidRDefault="00290624" w:rsidP="005442A9">
      <w:pPr>
        <w:pStyle w:val="Body3"/>
        <w:jc w:val="left"/>
      </w:pPr>
      <w:r w:rsidRPr="00FB23FA">
        <w:t>Oliveira Trust Distribuidora de Títulos e Valores Mobiliários S.A.</w:t>
      </w:r>
      <w:r w:rsidRPr="00FB23FA">
        <w:br/>
        <w:t>Avenida das Américas 3434, bloco 7, sala 201</w:t>
      </w:r>
      <w:r w:rsidRPr="00FB23FA">
        <w:br/>
        <w:t>22640-</w:t>
      </w:r>
      <w:proofErr w:type="gramStart"/>
      <w:r w:rsidRPr="00FB23FA">
        <w:t>102  Rio</w:t>
      </w:r>
      <w:proofErr w:type="gramEnd"/>
      <w:r w:rsidRPr="00FB23FA">
        <w:t xml:space="preserve"> de Janeiro, RJ</w:t>
      </w:r>
      <w:r w:rsidRPr="00FB23FA">
        <w:br/>
        <w:t>At.:</w:t>
      </w:r>
      <w:r w:rsidR="005442A9">
        <w:t xml:space="preserve"> </w:t>
      </w:r>
      <w:r w:rsidRPr="00FB23FA">
        <w:t>Sra. Maria Carolina Abrantes</w:t>
      </w:r>
      <w:r w:rsidRPr="00FB23FA">
        <w:br/>
        <w:t>Telefone:</w:t>
      </w:r>
      <w:r w:rsidR="005442A9">
        <w:t xml:space="preserve"> </w:t>
      </w:r>
      <w:r w:rsidRPr="00FB23FA">
        <w:t>(21) 3514-0000</w:t>
      </w:r>
      <w:r w:rsidRPr="00FB23FA">
        <w:br/>
        <w:t>Correio Eletrônico:</w:t>
      </w:r>
      <w:r w:rsidR="005442A9">
        <w:t xml:space="preserve"> </w:t>
      </w:r>
      <w:r w:rsidRPr="00FB23FA">
        <w:t>ger2.agente@oliveiratrust.com.br</w:t>
      </w:r>
    </w:p>
    <w:p w14:paraId="2714EBF7" w14:textId="77777777" w:rsidR="00290624" w:rsidRPr="00FB23FA" w:rsidRDefault="005442A9" w:rsidP="00290624">
      <w:pPr>
        <w:pStyle w:val="Level1"/>
      </w:pPr>
      <w:r w:rsidRPr="00FB23FA">
        <w:t>DISPOSIÇÕES GERAIS</w:t>
      </w:r>
    </w:p>
    <w:p w14:paraId="68AD2B09" w14:textId="77777777" w:rsidR="00290624" w:rsidRPr="00FB23FA" w:rsidRDefault="00290624" w:rsidP="00290624">
      <w:pPr>
        <w:pStyle w:val="Level2"/>
      </w:pPr>
      <w:r w:rsidRPr="00FB23FA">
        <w:t>As obrigações assumidas nesta Escritura de Emissão têm caráter irrevogável e irretratável, obrigando as Partes e seus sucessores, a qualquer título, ao seu integral cumprimento.</w:t>
      </w:r>
    </w:p>
    <w:p w14:paraId="5658DCF9" w14:textId="77777777" w:rsidR="00290624" w:rsidRPr="00FB23FA" w:rsidRDefault="00290624" w:rsidP="00290624">
      <w:pPr>
        <w:pStyle w:val="Level2"/>
      </w:pPr>
      <w:r w:rsidRPr="00FB23FA">
        <w:t>Qualquer alteração a esta Escritura de Emissão somente será considerada válida se formalizada por escrito, em instrumento próprio assinado por todas as Partes.</w:t>
      </w:r>
    </w:p>
    <w:p w14:paraId="2A221B18" w14:textId="20605671" w:rsidR="00290624" w:rsidRPr="00FB23FA" w:rsidRDefault="00290624" w:rsidP="00290624">
      <w:pPr>
        <w:pStyle w:val="Level2"/>
      </w:pPr>
      <w:r w:rsidRPr="00FB23FA">
        <w:t>A invalidade ou nulidade, no todo ou em parte, de quaisquer das cláusulas desta Escritura de Emissão não afetará as demais, que permanecerão válidas e eficazes até o cumprimento, pelas Partes, de todas as suas obrigações aqui previstas.</w:t>
      </w:r>
      <w:r w:rsidR="00B96E53">
        <w:t xml:space="preserve"> </w:t>
      </w:r>
      <w:r w:rsidR="00B96E53" w:rsidRPr="003F3570">
        <w:t xml:space="preserve">Ocorrendo a declaração de invalidade ou nulidade de qualquer cláusula desta Escritura de Emissão, as </w:t>
      </w:r>
      <w:r w:rsidR="00963F06">
        <w:t>P</w:t>
      </w:r>
      <w:r w:rsidR="00B96E53" w:rsidRPr="003F3570">
        <w:t xml:space="preserve">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963F06">
        <w:t>P</w:t>
      </w:r>
      <w:r w:rsidR="00B96E53" w:rsidRPr="003F3570">
        <w:t>artes quando da negociação da cláusula invalidada ou nula e o contexto em que se insere.</w:t>
      </w:r>
    </w:p>
    <w:p w14:paraId="79762B00" w14:textId="77777777" w:rsidR="00290624" w:rsidRPr="00FB23FA" w:rsidRDefault="00290624" w:rsidP="00290624">
      <w:pPr>
        <w:pStyle w:val="Level2"/>
      </w:pPr>
      <w:r w:rsidRPr="00FB23FA">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455CA38C" w14:textId="77777777" w:rsidR="00290624" w:rsidRPr="00FB23FA" w:rsidRDefault="00290624" w:rsidP="00290624">
      <w:pPr>
        <w:pStyle w:val="Level2"/>
      </w:pPr>
      <w:r w:rsidRPr="00FB23FA">
        <w:t xml:space="preserve">As Partes reconhecem esta Escritura de Emissão e as Debêntures como títulos executivos extrajudiciais nos termos do </w:t>
      </w:r>
      <w:r w:rsidRPr="00190C19">
        <w:t>artigo 784, incisos I, III e V,</w:t>
      </w:r>
      <w:r w:rsidRPr="00FB23FA">
        <w:t xml:space="preserve"> do Código de Processo Civil.</w:t>
      </w:r>
    </w:p>
    <w:p w14:paraId="0DFB1824" w14:textId="77777777" w:rsidR="00290624" w:rsidRPr="00FB23FA" w:rsidRDefault="00290624" w:rsidP="00290624">
      <w:pPr>
        <w:pStyle w:val="Level2"/>
      </w:pPr>
      <w:r w:rsidRPr="00FB23FA">
        <w:t xml:space="preserve">Para os fins desta Escritura de Emissão, as Partes poderão, a seu critério exclusivo, requerer a execução específica das obrigações aqui </w:t>
      </w:r>
      <w:r w:rsidRPr="00D40879">
        <w:t>assumidas, nos termos dos artigos </w:t>
      </w:r>
      <w:r w:rsidR="00D40879" w:rsidRPr="00D40879">
        <w:t xml:space="preserve">815 e seguintes, </w:t>
      </w:r>
      <w:r w:rsidRPr="00D40879">
        <w:t xml:space="preserve">497 e seguintes, 538 e dos </w:t>
      </w:r>
      <w:r w:rsidR="00D40879" w:rsidRPr="00D40879">
        <w:t xml:space="preserve">demais </w:t>
      </w:r>
      <w:r w:rsidRPr="00D40879">
        <w:t>artigos sobre as diversas espécies de execução (artigo 797 e seguintes), todos do Código de Processo Civil,</w:t>
      </w:r>
      <w:r w:rsidRPr="00FB23FA">
        <w:t xml:space="preserve"> sem prejuízo do direito de declarar o vencimento antecipado das obrigações decorrentes das Debêntures, nos termos previstos nesta Escritura de Emissão.</w:t>
      </w:r>
    </w:p>
    <w:p w14:paraId="74D9CE3A" w14:textId="77777777" w:rsidR="00290624" w:rsidRPr="00FB23FA" w:rsidRDefault="005442A9" w:rsidP="00290624">
      <w:pPr>
        <w:pStyle w:val="Level1"/>
      </w:pPr>
      <w:r w:rsidRPr="00FB23FA">
        <w:t>LEI DE REGÊNCIA</w:t>
      </w:r>
    </w:p>
    <w:p w14:paraId="62C98D44" w14:textId="77777777" w:rsidR="00290624" w:rsidRPr="00FB23FA" w:rsidRDefault="00290624" w:rsidP="00290624">
      <w:pPr>
        <w:pStyle w:val="Level2"/>
      </w:pPr>
      <w:r w:rsidRPr="00FB23FA">
        <w:t>Esta Escritura de Emissão é regida pelas leis da República Federativa do Brasil.</w:t>
      </w:r>
    </w:p>
    <w:p w14:paraId="693D4FD4" w14:textId="77777777" w:rsidR="00290624" w:rsidRPr="00FB23FA" w:rsidRDefault="005442A9" w:rsidP="00290624">
      <w:pPr>
        <w:pStyle w:val="Level1"/>
      </w:pPr>
      <w:bookmarkStart w:id="192" w:name="_Ref279318438"/>
      <w:r w:rsidRPr="00FB23FA">
        <w:lastRenderedPageBreak/>
        <w:t>FORO</w:t>
      </w:r>
      <w:bookmarkEnd w:id="192"/>
    </w:p>
    <w:p w14:paraId="702C67F5" w14:textId="77777777" w:rsidR="00290624" w:rsidRPr="00FB23FA" w:rsidRDefault="00290624" w:rsidP="00290624">
      <w:pPr>
        <w:pStyle w:val="Level2"/>
      </w:pPr>
      <w:r w:rsidRPr="00FB23FA">
        <w:t>Fica eleito o foro da Comarca da Cidade Rio de Janeiro, Estado do Rio de Janeiro, com exclusão de qualquer outro, por mais privilegiado que seja, para dirimir as questões porventura oriundas desta Escritura de Emissão.</w:t>
      </w:r>
    </w:p>
    <w:p w14:paraId="729D0A14" w14:textId="33C23133" w:rsidR="00290624" w:rsidRPr="00ED7895" w:rsidRDefault="00290624" w:rsidP="001F1440">
      <w:pPr>
        <w:pStyle w:val="Body"/>
        <w:rPr>
          <w:i/>
        </w:rPr>
      </w:pPr>
      <w:r w:rsidRPr="00FB23FA">
        <w:t xml:space="preserve">Estando assim certas e ajustadas, as Partes, obrigando-se por si e sucessores, firmam esta Escritura de Emissão </w:t>
      </w:r>
      <w:r w:rsidR="00225C27">
        <w:t>eletronicamente</w:t>
      </w:r>
      <w:r w:rsidRPr="00FB23FA">
        <w:t>, juntamente com 2 (duas) testemunhas abaixo identificadas, que também a assinam.</w:t>
      </w:r>
    </w:p>
    <w:p w14:paraId="0D9886A6" w14:textId="3B44713A" w:rsidR="00290624" w:rsidRPr="00FB23FA" w:rsidRDefault="00290624" w:rsidP="001F1440">
      <w:pPr>
        <w:pStyle w:val="Body"/>
        <w:jc w:val="center"/>
      </w:pPr>
      <w:r w:rsidRPr="00FB23FA">
        <w:t xml:space="preserve">Rio de Janeiro, </w:t>
      </w:r>
      <w:r w:rsidR="004B1E20">
        <w:t>06</w:t>
      </w:r>
      <w:r w:rsidRPr="00FB23FA">
        <w:t> de </w:t>
      </w:r>
      <w:r w:rsidR="004B1E20">
        <w:t>julho</w:t>
      </w:r>
      <w:r w:rsidRPr="00FB23FA">
        <w:t> de 2021.</w:t>
      </w:r>
    </w:p>
    <w:p w14:paraId="2F7238A4" w14:textId="77777777" w:rsidR="00290624" w:rsidRPr="00FB23FA" w:rsidRDefault="00290624" w:rsidP="001F1440">
      <w:pPr>
        <w:pStyle w:val="Body"/>
        <w:jc w:val="center"/>
        <w:rPr>
          <w:i/>
        </w:rPr>
      </w:pPr>
      <w:r w:rsidRPr="00FB23FA">
        <w:rPr>
          <w:i/>
        </w:rPr>
        <w:t>(As assinaturas seguem nas páginas seguintes.)</w:t>
      </w:r>
    </w:p>
    <w:p w14:paraId="4BF3B71B" w14:textId="77777777" w:rsidR="00290624" w:rsidRDefault="00290624" w:rsidP="001F1440">
      <w:pPr>
        <w:pStyle w:val="Body"/>
        <w:jc w:val="center"/>
        <w:rPr>
          <w:i/>
        </w:rPr>
      </w:pPr>
      <w:r w:rsidRPr="00FB23FA">
        <w:rPr>
          <w:i/>
        </w:rPr>
        <w:t>(Restante desta página intencionalmente deixado em branco.)</w:t>
      </w:r>
      <w:bookmarkEnd w:id="0"/>
    </w:p>
    <w:p w14:paraId="5FC4643E" w14:textId="77777777" w:rsidR="001F1440" w:rsidRDefault="001F1440" w:rsidP="001F1440">
      <w:pPr>
        <w:pStyle w:val="Body"/>
        <w:jc w:val="center"/>
        <w:rPr>
          <w:i/>
        </w:rPr>
      </w:pPr>
    </w:p>
    <w:p w14:paraId="0C468BC6" w14:textId="6EC9961C" w:rsidR="00290624" w:rsidRPr="001F1440" w:rsidRDefault="001F1440" w:rsidP="001F1440">
      <w:pPr>
        <w:pStyle w:val="Body"/>
        <w:pageBreakBefore/>
        <w:rPr>
          <w:i/>
          <w:iCs/>
        </w:rPr>
      </w:pPr>
      <w:r w:rsidRPr="001F1440">
        <w:rPr>
          <w:i/>
          <w:iCs/>
        </w:rPr>
        <w:lastRenderedPageBreak/>
        <w:t>(</w:t>
      </w:r>
      <w:r w:rsidR="00290624" w:rsidRPr="001F1440">
        <w:rPr>
          <w:i/>
          <w:iCs/>
        </w:rPr>
        <w:t xml:space="preserve">Página de Assinaturas do Instrumento Particular de Escritura </w:t>
      </w:r>
      <w:r w:rsidR="00A329AB">
        <w:rPr>
          <w:i/>
          <w:iCs/>
        </w:rPr>
        <w:t xml:space="preserve">da </w:t>
      </w:r>
      <w:r w:rsidR="00A329AB" w:rsidRPr="002F5E8B">
        <w:rPr>
          <w:i/>
          <w:iCs/>
        </w:rPr>
        <w:t>2ª (Segunda)</w:t>
      </w:r>
      <w:r w:rsidR="00A329AB">
        <w:rPr>
          <w:i/>
          <w:iCs/>
        </w:rPr>
        <w:t xml:space="preserve"> </w:t>
      </w:r>
      <w:r w:rsidR="00290624" w:rsidRPr="001F1440">
        <w:rPr>
          <w:i/>
          <w:iCs/>
        </w:rPr>
        <w:t xml:space="preserve">Emissão de Debêntures Simples, Não Conversíveis em Ações, </w:t>
      </w:r>
      <w:r w:rsidR="00A329AB">
        <w:rPr>
          <w:i/>
          <w:iCs/>
        </w:rPr>
        <w:t xml:space="preserve">da Espécie com Garantia Real, em Série Única, para Distribuição Pública, com Esforços Restritos, </w:t>
      </w:r>
      <w:r w:rsidR="00290624" w:rsidRPr="001F1440">
        <w:rPr>
          <w:i/>
          <w:iCs/>
          <w:snapToGrid w:val="0"/>
        </w:rPr>
        <w:t xml:space="preserve">da </w:t>
      </w:r>
      <w:r w:rsidR="00A329AB" w:rsidRPr="00A329AB">
        <w:rPr>
          <w:i/>
          <w:iCs/>
          <w:snapToGrid w:val="0"/>
        </w:rPr>
        <w:t>Cachoeira Paulista Transmissora de Energia S.A.</w:t>
      </w:r>
      <w:r w:rsidR="00290624" w:rsidRPr="001F1440">
        <w:rPr>
          <w:i/>
          <w:iCs/>
        </w:rPr>
        <w:t xml:space="preserve">, celebrado entre </w:t>
      </w:r>
      <w:r w:rsidR="00A329AB" w:rsidRPr="00A329AB">
        <w:rPr>
          <w:i/>
          <w:iCs/>
          <w:snapToGrid w:val="0"/>
        </w:rPr>
        <w:t xml:space="preserve">Cachoeira Paulista Transmissora de Energia </w:t>
      </w:r>
      <w:r w:rsidR="00290624" w:rsidRPr="001F1440">
        <w:rPr>
          <w:i/>
          <w:iCs/>
          <w:snapToGrid w:val="0"/>
        </w:rPr>
        <w:t xml:space="preserve">S.A., Oliveira Trust Distribuidora de Títulos e Valores Mobiliários S.A. e </w:t>
      </w:r>
      <w:proofErr w:type="spellStart"/>
      <w:r w:rsidR="00290624" w:rsidRPr="001F1440">
        <w:rPr>
          <w:i/>
          <w:iCs/>
          <w:snapToGrid w:val="0"/>
        </w:rPr>
        <w:t>Celeo</w:t>
      </w:r>
      <w:proofErr w:type="spellEnd"/>
      <w:r w:rsidR="00290624" w:rsidRPr="001F1440">
        <w:rPr>
          <w:i/>
          <w:iCs/>
          <w:snapToGrid w:val="0"/>
        </w:rPr>
        <w:t xml:space="preserve"> Redes </w:t>
      </w:r>
      <w:r w:rsidR="00A329AB">
        <w:rPr>
          <w:i/>
          <w:iCs/>
          <w:snapToGrid w:val="0"/>
        </w:rPr>
        <w:t>Expansões</w:t>
      </w:r>
      <w:r w:rsidR="00290624" w:rsidRPr="001F1440">
        <w:rPr>
          <w:i/>
          <w:iCs/>
          <w:snapToGrid w:val="0"/>
        </w:rPr>
        <w:t xml:space="preserve"> S.A.</w:t>
      </w:r>
      <w:r w:rsidR="00290624" w:rsidRPr="001F1440">
        <w:rPr>
          <w:i/>
          <w:iCs/>
        </w:rPr>
        <w:t>)</w:t>
      </w:r>
    </w:p>
    <w:p w14:paraId="096CD7F7" w14:textId="77777777" w:rsidR="00290624" w:rsidRPr="00FB23FA" w:rsidRDefault="00290624" w:rsidP="001F1440">
      <w:pPr>
        <w:pStyle w:val="Body"/>
      </w:pPr>
    </w:p>
    <w:p w14:paraId="2FA5D894" w14:textId="77777777" w:rsidR="00290624" w:rsidRPr="00FB23FA" w:rsidRDefault="00290624" w:rsidP="001F1440">
      <w:pPr>
        <w:pStyle w:val="Body"/>
      </w:pPr>
    </w:p>
    <w:p w14:paraId="087261F0" w14:textId="77777777" w:rsidR="00290624" w:rsidRPr="001F1440" w:rsidRDefault="00A329AB" w:rsidP="001F1440">
      <w:pPr>
        <w:pStyle w:val="Body"/>
        <w:jc w:val="center"/>
        <w:rPr>
          <w:b/>
          <w:bCs/>
          <w:smallCaps/>
        </w:rPr>
      </w:pPr>
      <w:r w:rsidRPr="00A329AB">
        <w:rPr>
          <w:b/>
          <w:bCs/>
          <w:smallCaps/>
        </w:rPr>
        <w:t>CACHOEIRA PAULISTA TRANSMISSORA DE ENERGIA S.A.</w:t>
      </w:r>
    </w:p>
    <w:p w14:paraId="2723E232" w14:textId="77777777" w:rsidR="00290624" w:rsidRPr="00FB23FA" w:rsidRDefault="00290624" w:rsidP="001F1440">
      <w:pPr>
        <w:pStyle w:val="Body"/>
      </w:pPr>
    </w:p>
    <w:p w14:paraId="26A95FDF" w14:textId="77777777" w:rsidR="00290624" w:rsidRPr="00FB23FA" w:rsidRDefault="00290624" w:rsidP="001F1440">
      <w:pPr>
        <w:pStyle w:val="Body"/>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90624" w:rsidRPr="00FB23FA" w14:paraId="721D3137" w14:textId="77777777" w:rsidTr="00290624">
        <w:trPr>
          <w:cantSplit/>
        </w:trPr>
        <w:tc>
          <w:tcPr>
            <w:tcW w:w="4253" w:type="dxa"/>
            <w:tcBorders>
              <w:top w:val="single" w:sz="6" w:space="0" w:color="auto"/>
            </w:tcBorders>
          </w:tcPr>
          <w:p w14:paraId="4ACFC155" w14:textId="77777777" w:rsidR="00290624" w:rsidRPr="00FB23FA" w:rsidRDefault="00290624" w:rsidP="001F1440">
            <w:pPr>
              <w:pStyle w:val="Body"/>
            </w:pPr>
            <w:r w:rsidRPr="00FB23FA">
              <w:t>Nome:</w:t>
            </w:r>
            <w:r w:rsidRPr="00FB23FA">
              <w:br/>
              <w:t>Cargo:</w:t>
            </w:r>
          </w:p>
        </w:tc>
        <w:tc>
          <w:tcPr>
            <w:tcW w:w="567" w:type="dxa"/>
          </w:tcPr>
          <w:p w14:paraId="1F38B31F" w14:textId="77777777" w:rsidR="00290624" w:rsidRPr="00FB23FA" w:rsidRDefault="00290624" w:rsidP="001F1440">
            <w:pPr>
              <w:pStyle w:val="Body"/>
            </w:pPr>
          </w:p>
        </w:tc>
        <w:tc>
          <w:tcPr>
            <w:tcW w:w="4253" w:type="dxa"/>
            <w:tcBorders>
              <w:top w:val="single" w:sz="6" w:space="0" w:color="auto"/>
            </w:tcBorders>
          </w:tcPr>
          <w:p w14:paraId="5D3C6C8C" w14:textId="77777777" w:rsidR="00290624" w:rsidRPr="00FB23FA" w:rsidRDefault="00290624" w:rsidP="001F1440">
            <w:pPr>
              <w:pStyle w:val="Body"/>
            </w:pPr>
            <w:r w:rsidRPr="00FB23FA">
              <w:t>Nome:</w:t>
            </w:r>
            <w:r w:rsidRPr="00FB23FA">
              <w:br/>
              <w:t>Cargo:</w:t>
            </w:r>
          </w:p>
        </w:tc>
      </w:tr>
    </w:tbl>
    <w:p w14:paraId="64F5FC92" w14:textId="77777777" w:rsidR="00290624" w:rsidRDefault="00290624" w:rsidP="001F1440">
      <w:pPr>
        <w:pStyle w:val="Body"/>
      </w:pPr>
    </w:p>
    <w:p w14:paraId="4BE754F7" w14:textId="77777777" w:rsidR="001F1440" w:rsidRDefault="001F1440" w:rsidP="001F1440">
      <w:pPr>
        <w:pStyle w:val="Body"/>
      </w:pPr>
    </w:p>
    <w:p w14:paraId="04B35F1A" w14:textId="2E51B3D3" w:rsidR="00290624" w:rsidRPr="001F1440" w:rsidRDefault="00A329AB" w:rsidP="001F1440">
      <w:pPr>
        <w:pStyle w:val="Body"/>
        <w:pageBreakBefore/>
        <w:rPr>
          <w:i/>
          <w:iCs/>
        </w:rPr>
      </w:pPr>
      <w:r w:rsidRPr="001F1440">
        <w:rPr>
          <w:i/>
          <w:iCs/>
        </w:rPr>
        <w:lastRenderedPageBreak/>
        <w:t xml:space="preserve">(Página de Assinaturas do Instrumento Particular de Escritura </w:t>
      </w:r>
      <w:r w:rsidRPr="00963F06">
        <w:rPr>
          <w:i/>
          <w:iCs/>
        </w:rPr>
        <w:t xml:space="preserve">da </w:t>
      </w:r>
      <w:r w:rsidRPr="002F5E8B">
        <w:rPr>
          <w:i/>
          <w:iCs/>
        </w:rPr>
        <w:t>2ª (Segunda)</w:t>
      </w:r>
      <w:r>
        <w:rPr>
          <w:i/>
          <w:iCs/>
        </w:rPr>
        <w:t xml:space="preserve"> </w:t>
      </w:r>
      <w:r w:rsidRPr="001F1440">
        <w:rPr>
          <w:i/>
          <w:iCs/>
        </w:rPr>
        <w:t xml:space="preserve">Emissão de Debêntures Simples, Não Conversíveis em Ações, </w:t>
      </w:r>
      <w:r>
        <w:rPr>
          <w:i/>
          <w:iCs/>
        </w:rPr>
        <w:t xml:space="preserve">da Espécie com Garantia Real, em Série Única, para Distribuição Pública, com Esforços Restritos, </w:t>
      </w:r>
      <w:r w:rsidRPr="001F1440">
        <w:rPr>
          <w:i/>
          <w:iCs/>
          <w:snapToGrid w:val="0"/>
        </w:rPr>
        <w:t xml:space="preserve">da </w:t>
      </w:r>
      <w:r w:rsidRPr="00A329AB">
        <w:rPr>
          <w:i/>
          <w:iCs/>
          <w:snapToGrid w:val="0"/>
        </w:rPr>
        <w:t>Cachoeira Paulista Transmissora de Energia S.A.</w:t>
      </w:r>
      <w:r w:rsidRPr="001F1440">
        <w:rPr>
          <w:i/>
          <w:iCs/>
        </w:rPr>
        <w:t xml:space="preserve">, celebrado entre </w:t>
      </w:r>
      <w:r w:rsidRPr="00A329AB">
        <w:rPr>
          <w:i/>
          <w:iCs/>
          <w:snapToGrid w:val="0"/>
        </w:rPr>
        <w:t xml:space="preserve">Cachoeira Paulista Transmissora de Energia </w:t>
      </w:r>
      <w:r w:rsidRPr="001F1440">
        <w:rPr>
          <w:i/>
          <w:iCs/>
          <w:snapToGrid w:val="0"/>
        </w:rPr>
        <w:t xml:space="preserve">S.A., Oliveira Trust Distribuidora de Títulos e Valores Mobiliários S.A. e </w:t>
      </w:r>
      <w:proofErr w:type="spellStart"/>
      <w:r w:rsidRPr="001F1440">
        <w:rPr>
          <w:i/>
          <w:iCs/>
          <w:snapToGrid w:val="0"/>
        </w:rPr>
        <w:t>Celeo</w:t>
      </w:r>
      <w:proofErr w:type="spellEnd"/>
      <w:r w:rsidRPr="001F1440">
        <w:rPr>
          <w:i/>
          <w:iCs/>
          <w:snapToGrid w:val="0"/>
        </w:rPr>
        <w:t xml:space="preserve"> Redes </w:t>
      </w:r>
      <w:r>
        <w:rPr>
          <w:i/>
          <w:iCs/>
          <w:snapToGrid w:val="0"/>
        </w:rPr>
        <w:t>Expansões</w:t>
      </w:r>
      <w:r w:rsidRPr="001F1440">
        <w:rPr>
          <w:i/>
          <w:iCs/>
          <w:snapToGrid w:val="0"/>
        </w:rPr>
        <w:t xml:space="preserve"> S.A.</w:t>
      </w:r>
      <w:r w:rsidRPr="001F1440">
        <w:rPr>
          <w:i/>
          <w:iCs/>
        </w:rPr>
        <w:t>)</w:t>
      </w:r>
    </w:p>
    <w:p w14:paraId="705413FA" w14:textId="77777777" w:rsidR="00290624" w:rsidRPr="00FB23FA" w:rsidRDefault="00290624" w:rsidP="001F1440">
      <w:pPr>
        <w:pStyle w:val="Body"/>
      </w:pPr>
    </w:p>
    <w:p w14:paraId="648F4C1D" w14:textId="77777777" w:rsidR="00290624" w:rsidRPr="00FB23FA" w:rsidRDefault="00290624" w:rsidP="001F1440">
      <w:pPr>
        <w:pStyle w:val="Body"/>
      </w:pPr>
    </w:p>
    <w:p w14:paraId="6867DCC2" w14:textId="77777777" w:rsidR="00290624" w:rsidRPr="001F1440" w:rsidRDefault="001F1440" w:rsidP="001F1440">
      <w:pPr>
        <w:pStyle w:val="Body"/>
        <w:jc w:val="center"/>
        <w:rPr>
          <w:b/>
          <w:bCs/>
          <w:smallCaps/>
        </w:rPr>
      </w:pPr>
      <w:r w:rsidRPr="001F1440">
        <w:rPr>
          <w:b/>
          <w:bCs/>
          <w:smallCaps/>
        </w:rPr>
        <w:t>OLIVEIRA TRUST DISTRIBUIDORA DE TÍTULOS E VALORES MOBILIÁRIOS S.A.</w:t>
      </w:r>
    </w:p>
    <w:p w14:paraId="738CF1B7" w14:textId="77777777" w:rsidR="00290624" w:rsidRPr="00FB23FA" w:rsidRDefault="00290624" w:rsidP="001F1440">
      <w:pPr>
        <w:pStyle w:val="Body"/>
      </w:pPr>
    </w:p>
    <w:p w14:paraId="0121E143" w14:textId="77777777" w:rsidR="00290624" w:rsidRPr="00FB23FA" w:rsidRDefault="00290624" w:rsidP="001F1440">
      <w:pPr>
        <w:pStyle w:val="Body"/>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90624" w:rsidRPr="00FB23FA" w14:paraId="4219D9A1" w14:textId="77777777" w:rsidTr="00290624">
        <w:trPr>
          <w:cantSplit/>
        </w:trPr>
        <w:tc>
          <w:tcPr>
            <w:tcW w:w="4253" w:type="dxa"/>
            <w:tcBorders>
              <w:top w:val="single" w:sz="6" w:space="0" w:color="auto"/>
            </w:tcBorders>
          </w:tcPr>
          <w:p w14:paraId="0BCB6A7C" w14:textId="77777777" w:rsidR="00290624" w:rsidRPr="00FB23FA" w:rsidRDefault="00290624" w:rsidP="001F1440">
            <w:pPr>
              <w:pStyle w:val="Body"/>
            </w:pPr>
            <w:r w:rsidRPr="00FB23FA">
              <w:t>Nome:</w:t>
            </w:r>
            <w:r w:rsidRPr="00FB23FA">
              <w:br/>
              <w:t>Cargo:</w:t>
            </w:r>
          </w:p>
        </w:tc>
        <w:tc>
          <w:tcPr>
            <w:tcW w:w="567" w:type="dxa"/>
          </w:tcPr>
          <w:p w14:paraId="15C0D1CB" w14:textId="77777777" w:rsidR="00290624" w:rsidRPr="00FB23FA" w:rsidRDefault="00290624" w:rsidP="001F1440">
            <w:pPr>
              <w:pStyle w:val="Body"/>
            </w:pPr>
          </w:p>
        </w:tc>
        <w:tc>
          <w:tcPr>
            <w:tcW w:w="4253" w:type="dxa"/>
            <w:tcBorders>
              <w:top w:val="single" w:sz="6" w:space="0" w:color="auto"/>
            </w:tcBorders>
          </w:tcPr>
          <w:p w14:paraId="213D2750" w14:textId="77777777" w:rsidR="00290624" w:rsidRPr="00FB23FA" w:rsidRDefault="00290624" w:rsidP="001F1440">
            <w:pPr>
              <w:pStyle w:val="Body"/>
            </w:pPr>
            <w:r w:rsidRPr="00FB23FA">
              <w:t>Nome:</w:t>
            </w:r>
            <w:r w:rsidRPr="00FB23FA">
              <w:br/>
              <w:t>Cargo:</w:t>
            </w:r>
          </w:p>
        </w:tc>
      </w:tr>
    </w:tbl>
    <w:p w14:paraId="74BEC219" w14:textId="77777777" w:rsidR="00290624" w:rsidRDefault="00290624" w:rsidP="001F1440">
      <w:pPr>
        <w:pStyle w:val="Body"/>
      </w:pPr>
    </w:p>
    <w:p w14:paraId="5529420D" w14:textId="77777777" w:rsidR="001F1440" w:rsidRDefault="001F1440" w:rsidP="001F1440">
      <w:pPr>
        <w:pStyle w:val="Body"/>
      </w:pPr>
    </w:p>
    <w:p w14:paraId="2B4DAC43" w14:textId="5E43373F" w:rsidR="00290624" w:rsidRPr="001F1440" w:rsidRDefault="00FC24E0" w:rsidP="001F1440">
      <w:pPr>
        <w:pStyle w:val="Body"/>
        <w:pageBreakBefore/>
        <w:rPr>
          <w:i/>
          <w:iCs/>
        </w:rPr>
      </w:pPr>
      <w:r w:rsidDel="00FC24E0">
        <w:lastRenderedPageBreak/>
        <w:t xml:space="preserve"> </w:t>
      </w:r>
      <w:r w:rsidR="00A329AB" w:rsidRPr="001F1440">
        <w:rPr>
          <w:i/>
          <w:iCs/>
        </w:rPr>
        <w:t xml:space="preserve">(Página de Assinaturas do Instrumento Particular de Escritura </w:t>
      </w:r>
      <w:r w:rsidR="00A329AB">
        <w:rPr>
          <w:i/>
          <w:iCs/>
        </w:rPr>
        <w:t xml:space="preserve">da </w:t>
      </w:r>
      <w:r w:rsidR="00A329AB" w:rsidRPr="002F5E8B">
        <w:rPr>
          <w:i/>
          <w:iCs/>
        </w:rPr>
        <w:t>2ª (Segunda)</w:t>
      </w:r>
      <w:r w:rsidR="00A329AB">
        <w:rPr>
          <w:i/>
          <w:iCs/>
        </w:rPr>
        <w:t xml:space="preserve"> </w:t>
      </w:r>
      <w:r w:rsidR="00A329AB" w:rsidRPr="001F1440">
        <w:rPr>
          <w:i/>
          <w:iCs/>
        </w:rPr>
        <w:t xml:space="preserve">Emissão de Debêntures Simples, Não Conversíveis em Ações, </w:t>
      </w:r>
      <w:r w:rsidR="00A329AB">
        <w:rPr>
          <w:i/>
          <w:iCs/>
        </w:rPr>
        <w:t xml:space="preserve">da Espécie com Garantia Real, em Série Única, para Distribuição Pública, com Esforços Restritos, </w:t>
      </w:r>
      <w:r w:rsidR="00A329AB" w:rsidRPr="001F1440">
        <w:rPr>
          <w:i/>
          <w:iCs/>
          <w:snapToGrid w:val="0"/>
        </w:rPr>
        <w:t xml:space="preserve">da </w:t>
      </w:r>
      <w:r w:rsidR="00A329AB" w:rsidRPr="00A329AB">
        <w:rPr>
          <w:i/>
          <w:iCs/>
          <w:snapToGrid w:val="0"/>
        </w:rPr>
        <w:t>Cachoeira Paulista Transmissora de Energia S.A.</w:t>
      </w:r>
      <w:r w:rsidR="00A329AB" w:rsidRPr="001F1440">
        <w:rPr>
          <w:i/>
          <w:iCs/>
        </w:rPr>
        <w:t xml:space="preserve">, celebrado entre </w:t>
      </w:r>
      <w:r w:rsidR="00A329AB" w:rsidRPr="00A329AB">
        <w:rPr>
          <w:i/>
          <w:iCs/>
          <w:snapToGrid w:val="0"/>
        </w:rPr>
        <w:t xml:space="preserve">Cachoeira Paulista Transmissora de Energia </w:t>
      </w:r>
      <w:r w:rsidR="00A329AB" w:rsidRPr="001F1440">
        <w:rPr>
          <w:i/>
          <w:iCs/>
          <w:snapToGrid w:val="0"/>
        </w:rPr>
        <w:t xml:space="preserve">S.A., Oliveira Trust Distribuidora de Títulos e Valores Mobiliários S.A. e </w:t>
      </w:r>
      <w:proofErr w:type="spellStart"/>
      <w:r w:rsidR="00A329AB" w:rsidRPr="001F1440">
        <w:rPr>
          <w:i/>
          <w:iCs/>
          <w:snapToGrid w:val="0"/>
        </w:rPr>
        <w:t>Celeo</w:t>
      </w:r>
      <w:proofErr w:type="spellEnd"/>
      <w:r w:rsidR="00A329AB" w:rsidRPr="001F1440">
        <w:rPr>
          <w:i/>
          <w:iCs/>
          <w:snapToGrid w:val="0"/>
        </w:rPr>
        <w:t xml:space="preserve"> Redes </w:t>
      </w:r>
      <w:r w:rsidR="00A329AB">
        <w:rPr>
          <w:i/>
          <w:iCs/>
          <w:snapToGrid w:val="0"/>
        </w:rPr>
        <w:t>Expansões</w:t>
      </w:r>
      <w:r w:rsidR="00A329AB" w:rsidRPr="001F1440">
        <w:rPr>
          <w:i/>
          <w:iCs/>
          <w:snapToGrid w:val="0"/>
        </w:rPr>
        <w:t xml:space="preserve"> S.A.</w:t>
      </w:r>
      <w:r w:rsidR="00A329AB" w:rsidRPr="001F1440">
        <w:rPr>
          <w:i/>
          <w:iCs/>
        </w:rPr>
        <w:t>)</w:t>
      </w:r>
    </w:p>
    <w:p w14:paraId="5DD6426E" w14:textId="77777777" w:rsidR="00290624" w:rsidRPr="00FB23FA" w:rsidRDefault="00290624" w:rsidP="001F1440">
      <w:pPr>
        <w:pStyle w:val="Body"/>
      </w:pPr>
    </w:p>
    <w:p w14:paraId="7FBF69B9" w14:textId="77777777" w:rsidR="00290624" w:rsidRPr="00FB23FA" w:rsidRDefault="00290624" w:rsidP="001F1440">
      <w:pPr>
        <w:pStyle w:val="Body"/>
      </w:pPr>
    </w:p>
    <w:p w14:paraId="6D47D065" w14:textId="77777777" w:rsidR="00290624" w:rsidRPr="00FB23FA" w:rsidRDefault="00290624" w:rsidP="001F1440">
      <w:pPr>
        <w:pStyle w:val="Body"/>
      </w:pPr>
      <w:r w:rsidRPr="00FB23FA">
        <w:t>Testemunhas:</w:t>
      </w:r>
    </w:p>
    <w:p w14:paraId="7712ABFF" w14:textId="77777777" w:rsidR="00290624" w:rsidRPr="00FB23FA" w:rsidRDefault="00290624" w:rsidP="001F1440">
      <w:pPr>
        <w:pStyle w:val="Body"/>
      </w:pPr>
    </w:p>
    <w:p w14:paraId="225D58D7" w14:textId="77777777" w:rsidR="00290624" w:rsidRPr="00FB23FA" w:rsidRDefault="00290624" w:rsidP="001F1440">
      <w:pPr>
        <w:pStyle w:val="Body"/>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90624" w:rsidRPr="00FB23FA" w14:paraId="16E49AEF" w14:textId="77777777" w:rsidTr="00290624">
        <w:trPr>
          <w:cantSplit/>
        </w:trPr>
        <w:tc>
          <w:tcPr>
            <w:tcW w:w="4253" w:type="dxa"/>
            <w:tcBorders>
              <w:top w:val="single" w:sz="6" w:space="0" w:color="auto"/>
            </w:tcBorders>
          </w:tcPr>
          <w:p w14:paraId="7225E5AD" w14:textId="77777777" w:rsidR="00290624" w:rsidRPr="00FB23FA" w:rsidRDefault="00290624" w:rsidP="001F1440">
            <w:pPr>
              <w:pStyle w:val="Body"/>
            </w:pPr>
            <w:r w:rsidRPr="00FB23FA">
              <w:t>Nome:</w:t>
            </w:r>
            <w:r w:rsidRPr="00FB23FA">
              <w:br/>
              <w:t>Id.:</w:t>
            </w:r>
            <w:r w:rsidRPr="00FB23FA">
              <w:br/>
              <w:t>CPF:</w:t>
            </w:r>
          </w:p>
        </w:tc>
        <w:tc>
          <w:tcPr>
            <w:tcW w:w="567" w:type="dxa"/>
          </w:tcPr>
          <w:p w14:paraId="32E9192E" w14:textId="77777777" w:rsidR="00290624" w:rsidRPr="00FB23FA" w:rsidRDefault="00290624" w:rsidP="001F1440">
            <w:pPr>
              <w:pStyle w:val="Body"/>
            </w:pPr>
          </w:p>
        </w:tc>
        <w:tc>
          <w:tcPr>
            <w:tcW w:w="4253" w:type="dxa"/>
            <w:tcBorders>
              <w:top w:val="single" w:sz="6" w:space="0" w:color="auto"/>
            </w:tcBorders>
          </w:tcPr>
          <w:p w14:paraId="3377D2F4" w14:textId="77777777" w:rsidR="00290624" w:rsidRPr="00FB23FA" w:rsidRDefault="00290624" w:rsidP="001F1440">
            <w:pPr>
              <w:pStyle w:val="Body"/>
            </w:pPr>
            <w:r w:rsidRPr="00FB23FA">
              <w:t>Nome:</w:t>
            </w:r>
            <w:r w:rsidRPr="00FB23FA">
              <w:br/>
              <w:t>Id.:</w:t>
            </w:r>
            <w:r w:rsidRPr="00FB23FA">
              <w:br/>
              <w:t>CPF:</w:t>
            </w:r>
          </w:p>
        </w:tc>
      </w:tr>
    </w:tbl>
    <w:p w14:paraId="5B187074" w14:textId="77777777" w:rsidR="00D40879" w:rsidRDefault="00D40879" w:rsidP="001F1440">
      <w:pPr>
        <w:pStyle w:val="Body"/>
      </w:pPr>
    </w:p>
    <w:p w14:paraId="539F03BB" w14:textId="77777777" w:rsidR="00D40879" w:rsidRDefault="00D40879" w:rsidP="00D40879">
      <w:pPr>
        <w:pStyle w:val="Body"/>
      </w:pPr>
      <w:r>
        <w:br w:type="page"/>
      </w:r>
    </w:p>
    <w:p w14:paraId="165F04DD" w14:textId="299752AF" w:rsidR="00290624" w:rsidRDefault="006B0F49" w:rsidP="001F1440">
      <w:pPr>
        <w:pStyle w:val="SubTtulo"/>
        <w:jc w:val="center"/>
      </w:pPr>
      <w:r w:rsidRPr="00D40879">
        <w:lastRenderedPageBreak/>
        <w:t xml:space="preserve">ANEXO </w:t>
      </w:r>
      <w:r w:rsidR="00290624" w:rsidRPr="00D40879">
        <w:t>I</w:t>
      </w:r>
    </w:p>
    <w:p w14:paraId="2D4BC211" w14:textId="5B4E4278" w:rsidR="00CA0D77" w:rsidRPr="00EC5074" w:rsidRDefault="00CA0D77" w:rsidP="00CC4083">
      <w:pPr>
        <w:pStyle w:val="Body"/>
        <w:jc w:val="center"/>
        <w:rPr>
          <w:bCs/>
        </w:rPr>
      </w:pPr>
      <w:r w:rsidRPr="00CC4083">
        <w:rPr>
          <w:b/>
          <w:bCs/>
        </w:rPr>
        <w:t>CONTRATOS DO PROJETO</w:t>
      </w:r>
    </w:p>
    <w:p w14:paraId="601C33E3"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bookmarkStart w:id="193" w:name="_Hlk68011591"/>
      <w:r w:rsidRPr="00C6467F">
        <w:rPr>
          <w:rFonts w:ascii="Tahoma" w:hAnsi="Tahoma" w:cs="Tahoma"/>
          <w:sz w:val="20"/>
        </w:rPr>
        <w:t xml:space="preserve">Contrato de Concessão nº 84/2002-ANEEL celebrado em 20 de dezembro de 2002 entre a Cachoeira Paulista Transmissora de Energia S.A. e a União. </w:t>
      </w:r>
    </w:p>
    <w:p w14:paraId="34FF71AB" w14:textId="77777777" w:rsidR="00E953E5" w:rsidRPr="00C6467F" w:rsidRDefault="00E953E5" w:rsidP="00E953E5">
      <w:pPr>
        <w:ind w:left="426" w:hanging="426"/>
        <w:rPr>
          <w:rFonts w:cs="Tahoma"/>
          <w:sz w:val="16"/>
          <w:szCs w:val="22"/>
        </w:rPr>
      </w:pPr>
    </w:p>
    <w:p w14:paraId="46B87DAB"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Primeiro Termo Aditivo ao Contrato de Concessão nº 84/2002-ANEEL de Serviço Público de Transmissão de Energia Elétrica celebrado em 28 de julho de 2004 entre Cachoeira Paulista Transmissora de Energia Ltda. e a União.</w:t>
      </w:r>
    </w:p>
    <w:p w14:paraId="2EB9ED14" w14:textId="77777777" w:rsidR="00E953E5" w:rsidRPr="00C6467F" w:rsidRDefault="00E953E5" w:rsidP="00E953E5">
      <w:pPr>
        <w:ind w:left="426" w:hanging="426"/>
        <w:rPr>
          <w:rFonts w:cs="Tahoma"/>
          <w:sz w:val="16"/>
          <w:szCs w:val="20"/>
        </w:rPr>
      </w:pPr>
    </w:p>
    <w:p w14:paraId="2DC8D795"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Segundo Termo Aditivo ao Contrato de Concessão nº 84/2002-ANEEL de Serviço Público de Transmissão de Energia Elétrica celebrado em 01 de julho de 2008 entre Cachoeira Paulista Transmissora de Energia S.A. e a União.</w:t>
      </w:r>
    </w:p>
    <w:p w14:paraId="0D033544" w14:textId="77777777" w:rsidR="00E953E5" w:rsidRPr="00C6467F" w:rsidRDefault="00E953E5" w:rsidP="00E953E5">
      <w:pPr>
        <w:ind w:left="426" w:hanging="426"/>
        <w:rPr>
          <w:rFonts w:cs="Tahoma"/>
          <w:sz w:val="16"/>
          <w:szCs w:val="20"/>
        </w:rPr>
      </w:pPr>
    </w:p>
    <w:p w14:paraId="4F1F25C7"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Terceiro Termo Aditivo ao Contrato de Concessão n.º 84/2002-ANEEL de Serviço Público de Transmissão de Energia Elétrica celebrado em 12 de dezembro de 2011 entre Cachoeira Paulista Transmissora de Energia S.A. e a União.</w:t>
      </w:r>
    </w:p>
    <w:p w14:paraId="78F92658" w14:textId="77777777" w:rsidR="00E953E5" w:rsidRPr="00C6467F" w:rsidRDefault="00E953E5" w:rsidP="00E953E5">
      <w:pPr>
        <w:ind w:left="426" w:hanging="426"/>
        <w:rPr>
          <w:rFonts w:cs="Tahoma"/>
          <w:sz w:val="16"/>
          <w:szCs w:val="20"/>
        </w:rPr>
      </w:pPr>
    </w:p>
    <w:p w14:paraId="0941031F"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Quarto Termo Aditivo ao Contrato de Concessão n.º 84/2002-ANEEL de Serviço Público de Transmissão de Energia Elétrica celebrado em 17 de abril de 2019 entre Cachoeira Paulista Transmissora de Energia S.A. e a União.</w:t>
      </w:r>
    </w:p>
    <w:p w14:paraId="1E216733" w14:textId="77777777" w:rsidR="00E953E5" w:rsidRPr="00C6467F" w:rsidRDefault="00E953E5" w:rsidP="00E953E5">
      <w:pPr>
        <w:ind w:left="426" w:hanging="426"/>
        <w:rPr>
          <w:rFonts w:cs="Tahoma"/>
          <w:sz w:val="16"/>
          <w:szCs w:val="20"/>
        </w:rPr>
      </w:pPr>
    </w:p>
    <w:p w14:paraId="0280C614"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Contrato de Compartilhamento de Instalações CCI n.º 14.482 FURNAS/CPTE celebrado em 19 de maio de 2003 entre Cachoeira Paulista Transmissora de Energia Ltda. e Furnas Centrais Elétricas S.A., com interveniência do Operador Nacional do Sistema Elétrico.</w:t>
      </w:r>
    </w:p>
    <w:p w14:paraId="213BA9BC" w14:textId="77777777" w:rsidR="00E953E5" w:rsidRPr="00C6467F" w:rsidRDefault="00E953E5" w:rsidP="00E953E5">
      <w:pPr>
        <w:ind w:left="426" w:hanging="426"/>
        <w:rPr>
          <w:rFonts w:cs="Tahoma"/>
          <w:sz w:val="16"/>
          <w:szCs w:val="20"/>
        </w:rPr>
      </w:pPr>
    </w:p>
    <w:p w14:paraId="08EB5B2F"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Primeiro Termo Aditivo ao Contrato de Compartilhamento de Instalações CCI n.º 14.482 FURNAS/CPTE celebrado em 02 de junho de 2004 entre Cachoeira Paulista Transmissora de Energia Ltda. e Furnas Centrais Elétricas S.A., com interveniência do Operador Nacional do Sistema Elétrico.</w:t>
      </w:r>
    </w:p>
    <w:p w14:paraId="4815C1F0" w14:textId="77777777" w:rsidR="00E953E5" w:rsidRPr="00C6467F" w:rsidRDefault="00E953E5" w:rsidP="00E953E5">
      <w:pPr>
        <w:ind w:left="426" w:hanging="426"/>
        <w:rPr>
          <w:rFonts w:cs="Tahoma"/>
          <w:sz w:val="16"/>
          <w:szCs w:val="20"/>
        </w:rPr>
      </w:pPr>
    </w:p>
    <w:p w14:paraId="05BDDFF2"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Segundo Termo Aditivo ao Contrato de Compartilhamento de Instalações CCI n.º 14.482 FURNAS/CPTE celebrado em 15 de setembro de 2004 entre Cachoeira Paulista Transmissora de Energia Ltda. e Furnas Centrais Elétricas S.A., com interveniência do Operador Nacional do Sistema Elétrico.</w:t>
      </w:r>
    </w:p>
    <w:p w14:paraId="6044EC87" w14:textId="77777777" w:rsidR="00E953E5" w:rsidRPr="00C6467F" w:rsidRDefault="00E953E5" w:rsidP="00E953E5">
      <w:pPr>
        <w:ind w:left="426" w:hanging="426"/>
        <w:rPr>
          <w:rFonts w:cs="Tahoma"/>
          <w:sz w:val="16"/>
          <w:szCs w:val="20"/>
        </w:rPr>
      </w:pPr>
    </w:p>
    <w:p w14:paraId="4F32D7ED"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Contrato de Prestação de Serviços de Transmissão – CPST n.º 008/2003 celebrado em 15 de janeiro de 2003 entre Cachoeira Paulista Transmissora de Energia Ltda. e Operador Nacional do Sistema Elétrico.</w:t>
      </w:r>
    </w:p>
    <w:p w14:paraId="6C92739D" w14:textId="77777777" w:rsidR="00E953E5" w:rsidRPr="00C6467F" w:rsidRDefault="00E953E5" w:rsidP="00E953E5">
      <w:pPr>
        <w:ind w:left="426" w:hanging="426"/>
        <w:rPr>
          <w:rFonts w:cs="Tahoma"/>
          <w:sz w:val="16"/>
          <w:szCs w:val="20"/>
        </w:rPr>
      </w:pPr>
    </w:p>
    <w:p w14:paraId="496A4A0B"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 xml:space="preserve">Contrato de Compartilhamento de Instalações – CCI CPTE/TE ITAPURA n.º 001/2019 celebrado em 05 de junho de 2019 entre Cachoeira Paulista Transmissora de Energia S.A. e a Interligação Elétrica </w:t>
      </w:r>
      <w:proofErr w:type="spellStart"/>
      <w:r w:rsidRPr="00C6467F">
        <w:rPr>
          <w:rFonts w:ascii="Tahoma" w:hAnsi="Tahoma" w:cs="Tahoma"/>
          <w:sz w:val="20"/>
        </w:rPr>
        <w:t>Itapura</w:t>
      </w:r>
      <w:proofErr w:type="spellEnd"/>
      <w:r w:rsidRPr="00C6467F">
        <w:rPr>
          <w:rFonts w:ascii="Tahoma" w:hAnsi="Tahoma" w:cs="Tahoma"/>
          <w:sz w:val="20"/>
        </w:rPr>
        <w:t xml:space="preserve"> S.A., com interveniência do Operador Nacional do Sistema Elétrico.</w:t>
      </w:r>
    </w:p>
    <w:p w14:paraId="03DD6945" w14:textId="77777777" w:rsidR="00E953E5" w:rsidRDefault="00E953E5">
      <w:pPr>
        <w:rPr>
          <w:b/>
          <w:bCs/>
        </w:rPr>
      </w:pPr>
    </w:p>
    <w:p w14:paraId="268D7163" w14:textId="31938837" w:rsidR="00006DA7" w:rsidRDefault="00006DA7">
      <w:pPr>
        <w:rPr>
          <w:bCs/>
          <w:kern w:val="21"/>
          <w:sz w:val="21"/>
        </w:rPr>
      </w:pPr>
      <w:r>
        <w:rPr>
          <w:b/>
          <w:bCs/>
        </w:rPr>
        <w:br w:type="page"/>
      </w:r>
    </w:p>
    <w:bookmarkEnd w:id="193"/>
    <w:p w14:paraId="4A7F1100" w14:textId="7EDCE7D8" w:rsidR="00FA7A26" w:rsidRPr="00ED7895" w:rsidRDefault="00FA7A26" w:rsidP="00ED7895">
      <w:pPr>
        <w:spacing w:after="240"/>
        <w:jc w:val="center"/>
        <w:rPr>
          <w:b/>
          <w:kern w:val="21"/>
          <w:sz w:val="21"/>
        </w:rPr>
      </w:pPr>
      <w:r w:rsidRPr="00ED7895">
        <w:rPr>
          <w:b/>
        </w:rPr>
        <w:lastRenderedPageBreak/>
        <w:t>ANEXO II</w:t>
      </w:r>
    </w:p>
    <w:p w14:paraId="1AF6AC1F" w14:textId="091ACA10" w:rsidR="00FA7A26" w:rsidRPr="00FA7A26" w:rsidRDefault="00FA7A26" w:rsidP="00FA7A26">
      <w:pPr>
        <w:jc w:val="both"/>
        <w:rPr>
          <w:b/>
        </w:rPr>
      </w:pPr>
      <w:r w:rsidRPr="00FA7A26">
        <w:rPr>
          <w:b/>
        </w:rPr>
        <w:t>PRIMEIRO ADITAMENTO AO INSTRUMENTO PARTICULAR DE ESCRITURA DA 2ª (SEGUNDA) EMISSÃO DE DEBÊNTURES SIMPLES, NÃO CONVERSÍVEIS EM AÇÕES, DA ESPÉCIE COM GARANTIA REAL, EM SÉRIE ÚNICA, PARA DISTRIBUIÇÃO PÚBLICA, COM ESFORÇOS RESTRITOS, DA CACHOEIRA PAULISTA TRANSMISSORA DE ENERGIA S.A.</w:t>
      </w:r>
    </w:p>
    <w:p w14:paraId="0435F230" w14:textId="77777777" w:rsidR="00FA7A26" w:rsidRPr="00727BDA" w:rsidRDefault="00FA7A26" w:rsidP="00FA7A26">
      <w:pPr>
        <w:pStyle w:val="Body"/>
      </w:pPr>
    </w:p>
    <w:p w14:paraId="2498D582" w14:textId="77777777" w:rsidR="00FA7A26" w:rsidRPr="005319E1" w:rsidRDefault="00FA7A26" w:rsidP="00FA7A26">
      <w:pPr>
        <w:pStyle w:val="Body"/>
      </w:pPr>
      <w:r w:rsidRPr="005319E1">
        <w:t xml:space="preserve">Celebram este </w:t>
      </w:r>
      <w:r>
        <w:t xml:space="preserve">“Primeiro Aditamento ao </w:t>
      </w:r>
      <w:r w:rsidRPr="00FB23FA">
        <w:t xml:space="preserve">Instrumento Particular de Escritura </w:t>
      </w:r>
      <w:r>
        <w:t xml:space="preserve">da </w:t>
      </w:r>
      <w:r w:rsidRPr="002F5E8B">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t>”</w:t>
      </w:r>
      <w:r w:rsidRPr="005319E1">
        <w:t xml:space="preserve"> (</w:t>
      </w:r>
      <w:r>
        <w:t>“</w:t>
      </w:r>
      <w:r w:rsidRPr="0059539F">
        <w:rPr>
          <w:b/>
          <w:bCs/>
        </w:rPr>
        <w:t>Primeiro Aditamento</w:t>
      </w:r>
      <w:r>
        <w:t>”</w:t>
      </w:r>
      <w:r w:rsidRPr="005319E1">
        <w:t>):</w:t>
      </w:r>
    </w:p>
    <w:p w14:paraId="1643AD4D" w14:textId="77777777" w:rsidR="00FA7A26" w:rsidRPr="005319E1" w:rsidRDefault="00FA7A26" w:rsidP="00E953E5">
      <w:pPr>
        <w:pStyle w:val="UCRoman1"/>
        <w:numPr>
          <w:ilvl w:val="0"/>
          <w:numId w:val="64"/>
        </w:numPr>
      </w:pPr>
      <w:r w:rsidRPr="005319E1">
        <w:t xml:space="preserve">como emissora e ofertante das Debêntures </w:t>
      </w:r>
      <w:r>
        <w:t>(conforme definido na Escritura de Emissão (</w:t>
      </w:r>
      <w:r w:rsidRPr="005319E1">
        <w:t>(conforme definido abaixo)</w:t>
      </w:r>
      <w:r>
        <w:t>)</w:t>
      </w:r>
      <w:r w:rsidRPr="005319E1">
        <w:t>:</w:t>
      </w:r>
    </w:p>
    <w:p w14:paraId="3D5C2AFB" w14:textId="77777777" w:rsidR="00FA7A26" w:rsidRPr="00FB23FA" w:rsidRDefault="00FA7A26" w:rsidP="00E953E5">
      <w:pPr>
        <w:pStyle w:val="Parties"/>
        <w:numPr>
          <w:ilvl w:val="0"/>
          <w:numId w:val="65"/>
        </w:numPr>
      </w:pPr>
      <w:r w:rsidRPr="002317E0">
        <w:rPr>
          <w:b/>
          <w:smallCaps/>
        </w:rPr>
        <w:t>CACHOEIRA PAULISTA TRANSMISSORA DE ENERGIA S.A</w:t>
      </w:r>
      <w:r w:rsidRPr="00964EB7">
        <w:rPr>
          <w:b/>
          <w:szCs w:val="22"/>
        </w:rPr>
        <w:t>.</w:t>
      </w:r>
      <w:r w:rsidRPr="00964EB7">
        <w:rPr>
          <w:szCs w:val="22"/>
        </w:rPr>
        <w:t xml:space="preserve">, sociedade por ações, com registro de emissor de valores mobiliários perante a </w:t>
      </w:r>
      <w:r w:rsidRPr="002317E0">
        <w:rPr>
          <w:rFonts w:cs="Tahoma"/>
        </w:rPr>
        <w:t>CVM</w:t>
      </w:r>
      <w:r w:rsidRPr="00964EB7">
        <w:rPr>
          <w:szCs w:val="22"/>
        </w:rPr>
        <w:t xml:space="preserve"> (conforme definido abaixo) sob o n.º 22683</w:t>
      </w:r>
      <w:r w:rsidRPr="002317E0">
        <w:rPr>
          <w:rFonts w:cs="Tahoma"/>
        </w:rPr>
        <w:t xml:space="preserve">, </w:t>
      </w:r>
      <w:r w:rsidRPr="00964EB7">
        <w:rPr>
          <w:szCs w:val="22"/>
        </w:rPr>
        <w:t>com sede na Cidade do Rio de Janeiro, no Estado do Rio de Janeiro, na Rua do Passeio, n.º 38, sala 1.201, setor 2, Centro, CEP 20.021-290, inscrita no CNPJ/ME (conforme definido abaixo) sob n.º 05.336.882/0001-84, com seus atos constitutivos arquivados na JUCERJA (conforme definido abaixo) sob o NIRE 333002737-78</w:t>
      </w:r>
      <w:r w:rsidRPr="00FB23FA">
        <w:t>, neste ato representada nos termos de seu estatuto social (</w:t>
      </w:r>
      <w:r>
        <w:t>“</w:t>
      </w:r>
      <w:r w:rsidRPr="002317E0">
        <w:rPr>
          <w:b/>
          <w:bCs/>
        </w:rPr>
        <w:t>Companhia</w:t>
      </w:r>
      <w:r>
        <w:t>”</w:t>
      </w:r>
      <w:r w:rsidRPr="00FB23FA">
        <w:t>);</w:t>
      </w:r>
      <w:r>
        <w:t xml:space="preserve"> e</w:t>
      </w:r>
    </w:p>
    <w:p w14:paraId="13E9A804" w14:textId="77777777" w:rsidR="00FA7A26" w:rsidRPr="00FB23FA" w:rsidRDefault="00FA7A26" w:rsidP="00FA7A26">
      <w:pPr>
        <w:pStyle w:val="UCRoman1"/>
      </w:pPr>
      <w:r w:rsidRPr="00FB23FA">
        <w:t>como agente fiduciário, nomeado nesta Escritura de Emissão, representando a comunhão dos Debenturistas (conforme definido abaixo):</w:t>
      </w:r>
    </w:p>
    <w:p w14:paraId="05DF6A36" w14:textId="77777777" w:rsidR="00FA7A26" w:rsidRPr="00FB23FA" w:rsidRDefault="00FA7A26" w:rsidP="00FA7A26">
      <w:pPr>
        <w:pStyle w:val="Parties"/>
      </w:pPr>
      <w:r w:rsidRPr="00290624">
        <w:rPr>
          <w:b/>
          <w:smallCaps/>
        </w:rPr>
        <w:t>OLIVEIRA TRUST DISTRIBUIDORA DE TÍTULOS E VALORES MOBILIÁRIOS S.A.</w:t>
      </w:r>
      <w:r w:rsidRPr="00FB23FA">
        <w:t>, instituição financeira com sede na Cidade do Rio de Janeiro, Estado do Rio de Janeiro, na Avenida das Américas</w:t>
      </w:r>
      <w:r>
        <w:t>,</w:t>
      </w:r>
      <w:r w:rsidRPr="00FB23FA">
        <w:t xml:space="preserve"> </w:t>
      </w:r>
      <w:r>
        <w:t xml:space="preserve">n.º </w:t>
      </w:r>
      <w:r w:rsidRPr="00FB23FA">
        <w:t>3</w:t>
      </w:r>
      <w:r>
        <w:t>.</w:t>
      </w:r>
      <w:r w:rsidRPr="00FB23FA">
        <w:t xml:space="preserve">434, </w:t>
      </w:r>
      <w:r>
        <w:t>b</w:t>
      </w:r>
      <w:r w:rsidRPr="00FB23FA">
        <w:t xml:space="preserve">loco 7, 2º andar, </w:t>
      </w:r>
      <w:r>
        <w:t xml:space="preserve">sala 201, CEP 22.640-102, </w:t>
      </w:r>
      <w:r w:rsidRPr="00FB23FA">
        <w:t>inscrita no CNPJ</w:t>
      </w:r>
      <w:r>
        <w:t>/ME</w:t>
      </w:r>
      <w:r w:rsidRPr="00FB23FA">
        <w:t xml:space="preserve"> sob o n.º</w:t>
      </w:r>
      <w:r>
        <w:t> </w:t>
      </w:r>
      <w:r w:rsidRPr="00FB23FA">
        <w:t>36.113.876/0001</w:t>
      </w:r>
      <w:r>
        <w:noBreakHyphen/>
      </w:r>
      <w:r w:rsidRPr="00FB23FA">
        <w:t>91, neste ato representada nos termos de seu estatuto social (</w:t>
      </w:r>
      <w:r>
        <w:t>“</w:t>
      </w:r>
      <w:r w:rsidRPr="00290624">
        <w:rPr>
          <w:b/>
          <w:bCs/>
        </w:rPr>
        <w:t>Agente Fiduciário</w:t>
      </w:r>
      <w:r>
        <w:t>”</w:t>
      </w:r>
      <w:r w:rsidRPr="00FB23FA">
        <w:t>)</w:t>
      </w:r>
      <w:r>
        <w:t>.</w:t>
      </w:r>
    </w:p>
    <w:p w14:paraId="66FA5B67" w14:textId="77777777" w:rsidR="00FA7A26" w:rsidRDefault="00FA7A26" w:rsidP="00FA7A26">
      <w:pPr>
        <w:pStyle w:val="Body"/>
      </w:pPr>
      <w:r>
        <w:t>as pessoas acima qualificadas, em conjunto, “</w:t>
      </w:r>
      <w:r w:rsidRPr="00851EB7">
        <w:rPr>
          <w:b/>
          <w:bCs/>
        </w:rPr>
        <w:t>Partes</w:t>
      </w:r>
      <w:r>
        <w:t>”, quando referidas coletivamente, e “</w:t>
      </w:r>
      <w:r w:rsidRPr="00851EB7">
        <w:rPr>
          <w:b/>
          <w:bCs/>
        </w:rPr>
        <w:t>Parte</w:t>
      </w:r>
      <w:r>
        <w:t>”, quando referidas individualmente;</w:t>
      </w:r>
    </w:p>
    <w:p w14:paraId="2D916AB1" w14:textId="77777777" w:rsidR="00FA7A26" w:rsidRPr="0059539F" w:rsidRDefault="00FA7A26" w:rsidP="00FA7A26">
      <w:pPr>
        <w:pStyle w:val="Body"/>
        <w:rPr>
          <w:rFonts w:eastAsia="Arial Unicode MS"/>
          <w:b/>
          <w:smallCaps/>
        </w:rPr>
      </w:pPr>
      <w:r w:rsidRPr="0059539F">
        <w:rPr>
          <w:rFonts w:eastAsia="Arial Unicode MS"/>
          <w:b/>
          <w:smallCaps/>
        </w:rPr>
        <w:t>CONSIDERANDO QUE:</w:t>
      </w:r>
    </w:p>
    <w:p w14:paraId="3EB6CDD6" w14:textId="77777777" w:rsidR="00FA7A26" w:rsidRDefault="00FA7A26" w:rsidP="00FA7A26">
      <w:pPr>
        <w:pStyle w:val="Recitals"/>
        <w:rPr>
          <w:rFonts w:eastAsia="Arial Unicode MS"/>
        </w:rPr>
      </w:pPr>
      <w:r w:rsidRPr="00C42CF5">
        <w:rPr>
          <w:rFonts w:eastAsia="Arial Unicode MS"/>
        </w:rPr>
        <w:t>as Partes celebraram</w:t>
      </w:r>
      <w:r>
        <w:rPr>
          <w:rFonts w:eastAsia="Arial Unicode MS"/>
        </w:rPr>
        <w:t xml:space="preserve"> a Escritura de Emissão</w:t>
      </w:r>
      <w:r w:rsidRPr="00C42CF5">
        <w:rPr>
          <w:rFonts w:eastAsia="Arial Unicode MS"/>
        </w:rPr>
        <w:t>;</w:t>
      </w:r>
    </w:p>
    <w:p w14:paraId="060353CD" w14:textId="77777777" w:rsidR="00FA7A26" w:rsidRPr="00630CE2" w:rsidRDefault="00FA7A26" w:rsidP="00FA7A26">
      <w:pPr>
        <w:pStyle w:val="Recitals"/>
        <w:rPr>
          <w:rFonts w:eastAsia="Arial Unicode MS"/>
        </w:rPr>
      </w:pPr>
      <w:r>
        <w:t xml:space="preserve">conforme previsto na Escritura de Emissão, foi realizado o </w:t>
      </w:r>
      <w:r w:rsidRPr="002F5E8B">
        <w:t>Procedimento de</w:t>
      </w:r>
      <w:r>
        <w:rPr>
          <w:i/>
        </w:rPr>
        <w:t xml:space="preserve"> </w:t>
      </w:r>
      <w:proofErr w:type="spellStart"/>
      <w:r>
        <w:rPr>
          <w:i/>
        </w:rPr>
        <w:t>Bookbuilding</w:t>
      </w:r>
      <w:proofErr w:type="spellEnd"/>
      <w:r>
        <w:t>, no qual foi definida a Remuneração; e</w:t>
      </w:r>
    </w:p>
    <w:p w14:paraId="48B296C5" w14:textId="77777777" w:rsidR="00FA7A26" w:rsidRPr="00630CE2" w:rsidRDefault="00FA7A26" w:rsidP="00FA7A26">
      <w:pPr>
        <w:pStyle w:val="Recitals"/>
        <w:rPr>
          <w:rFonts w:eastAsia="Arial Unicode MS"/>
        </w:rPr>
      </w:pPr>
      <w:bookmarkStart w:id="194" w:name="_Ref295410696"/>
      <w:r>
        <w:t>as Debêntures ainda não foram subscritas e integralizadas, de modo que não se faz necessária a realização de Assembleia Geral de Debenturistas para aprovar as matérias objeto deste Primeiro Aditamento;</w:t>
      </w:r>
      <w:bookmarkEnd w:id="194"/>
      <w:r>
        <w:t xml:space="preserve"> </w:t>
      </w:r>
      <w:bookmarkStart w:id="195" w:name="_DV_C18"/>
      <w:bookmarkStart w:id="196" w:name="_DV_C22"/>
    </w:p>
    <w:bookmarkEnd w:id="195"/>
    <w:bookmarkEnd w:id="196"/>
    <w:p w14:paraId="064EDF5B" w14:textId="77777777" w:rsidR="00FA7A26" w:rsidRPr="00C42CF5" w:rsidRDefault="00FA7A26" w:rsidP="00FA7A26">
      <w:pPr>
        <w:pStyle w:val="Body"/>
        <w:rPr>
          <w:rFonts w:eastAsia="Arial Unicode MS"/>
        </w:rPr>
      </w:pPr>
      <w:r w:rsidRPr="00D40879">
        <w:rPr>
          <w:rFonts w:eastAsia="Arial Unicode MS"/>
          <w:b/>
          <w:smallCaps/>
        </w:rPr>
        <w:t>RESOLVEM</w:t>
      </w:r>
      <w:r>
        <w:rPr>
          <w:rFonts w:eastAsia="Arial Unicode MS"/>
        </w:rPr>
        <w:t xml:space="preserve"> as</w:t>
      </w:r>
      <w:r w:rsidRPr="00C42CF5">
        <w:rPr>
          <w:rFonts w:eastAsia="Arial Unicode MS"/>
        </w:rPr>
        <w:t xml:space="preserve"> Partes por meio desta e na melhor forma de direito, firmar o presente</w:t>
      </w:r>
      <w:r w:rsidRPr="005319E1">
        <w:rPr>
          <w:rFonts w:eastAsia="Arial Unicode MS"/>
        </w:rPr>
        <w:t xml:space="preserve"> Primeiro Aditamento</w:t>
      </w:r>
      <w:r w:rsidRPr="00C42CF5">
        <w:rPr>
          <w:rFonts w:eastAsia="Arial Unicode MS"/>
        </w:rPr>
        <w:t xml:space="preserve"> nos seguintes termos e condições:</w:t>
      </w:r>
    </w:p>
    <w:p w14:paraId="1ADB6D18" w14:textId="77777777" w:rsidR="00FA7A26" w:rsidRPr="0059539F" w:rsidRDefault="00FA7A26" w:rsidP="00E953E5">
      <w:pPr>
        <w:pStyle w:val="Level1"/>
        <w:numPr>
          <w:ilvl w:val="0"/>
          <w:numId w:val="66"/>
        </w:numPr>
        <w:rPr>
          <w:rFonts w:eastAsia="Arial Unicode MS"/>
          <w:bCs/>
          <w:szCs w:val="22"/>
        </w:rPr>
      </w:pPr>
      <w:r>
        <w:t>DEFINIÇÕES</w:t>
      </w:r>
    </w:p>
    <w:p w14:paraId="6EF4ECAF" w14:textId="27CFA458" w:rsidR="00FA7A26" w:rsidRPr="00630CE2" w:rsidRDefault="00FA7A26" w:rsidP="00FA7A26">
      <w:pPr>
        <w:pStyle w:val="Level2"/>
        <w:rPr>
          <w:rFonts w:eastAsia="Arial Unicode MS"/>
          <w:bCs/>
          <w:szCs w:val="22"/>
        </w:rPr>
      </w:pPr>
      <w:r>
        <w:t xml:space="preserve">São considerados termos definidos, para os fins desta Escritura de Emissão, no singular ou no plural, os termos a seguir, sendo que termos iniciados por letra maiúscula </w:t>
      </w:r>
      <w:r>
        <w:lastRenderedPageBreak/>
        <w:t>utilizados neste Primeiro Aditamento que não estiverem aqui definidos têm o significado que lhes foi atribuído no “</w:t>
      </w:r>
      <w:r w:rsidRPr="00FB23FA">
        <w:t xml:space="preserve">Instrumento Particular de Escritura </w:t>
      </w:r>
      <w:r>
        <w:t xml:space="preserve">da </w:t>
      </w:r>
      <w:r w:rsidRPr="00AC6836">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rPr>
          <w:szCs w:val="22"/>
        </w:rPr>
        <w:t>”</w:t>
      </w:r>
      <w:r>
        <w:t xml:space="preserve">, celebrado entre as Partes em </w:t>
      </w:r>
      <w:r w:rsidR="004B1E20">
        <w:t>06</w:t>
      </w:r>
      <w:r>
        <w:t> de </w:t>
      </w:r>
      <w:r w:rsidR="004B1E20">
        <w:t>julho</w:t>
      </w:r>
      <w:r>
        <w:t> de 2021 (“</w:t>
      </w:r>
      <w:r w:rsidRPr="006B0F49">
        <w:rPr>
          <w:b/>
          <w:bCs/>
        </w:rPr>
        <w:t>Escritura de Emissão</w:t>
      </w:r>
      <w:r>
        <w:t>”).</w:t>
      </w:r>
    </w:p>
    <w:p w14:paraId="4528F3E7" w14:textId="77777777" w:rsidR="00FA7A26" w:rsidRPr="00C42CF5" w:rsidRDefault="00FA7A26" w:rsidP="00FA7A26">
      <w:pPr>
        <w:pStyle w:val="Level1"/>
        <w:rPr>
          <w:rFonts w:eastAsia="Arial Unicode MS"/>
          <w:bCs/>
          <w:szCs w:val="22"/>
        </w:rPr>
      </w:pPr>
      <w:r>
        <w:t>A</w:t>
      </w:r>
      <w:r w:rsidRPr="00630CE2">
        <w:t>LTERAÇÕES</w:t>
      </w:r>
    </w:p>
    <w:p w14:paraId="4F21C859" w14:textId="77777777" w:rsidR="00FA7A26" w:rsidRDefault="00FA7A26" w:rsidP="00FA7A26">
      <w:pPr>
        <w:pStyle w:val="Level2"/>
        <w:rPr>
          <w:sz w:val="26"/>
        </w:rPr>
      </w:pPr>
      <w:r>
        <w:t>A Cláusula 1.1 da Escritura de Emissão é ajustada para (i) refletir os ajustes nos termos definidos ao longo deste Primeiro Aditamento; e (</w:t>
      </w:r>
      <w:proofErr w:type="spellStart"/>
      <w:r>
        <w:t>ii</w:t>
      </w:r>
      <w:proofErr w:type="spellEnd"/>
      <w:r>
        <w:t>) incluir as seguintes definições:</w:t>
      </w:r>
    </w:p>
    <w:p w14:paraId="5E0FD998" w14:textId="731523BF" w:rsidR="00FA7A26" w:rsidRPr="00630CE2" w:rsidRDefault="00FA7A26" w:rsidP="00FA7A26">
      <w:pPr>
        <w:pStyle w:val="Body2"/>
      </w:pPr>
      <w:r>
        <w:t>“</w:t>
      </w:r>
      <w:r w:rsidRPr="00CE3CE2">
        <w:rPr>
          <w:u w:val="single"/>
        </w:rPr>
        <w:t>Escritura de Emissão Original</w:t>
      </w:r>
      <w:r>
        <w:t>”</w:t>
      </w:r>
      <w:r w:rsidRPr="00630CE2">
        <w:t xml:space="preserve"> significa o </w:t>
      </w:r>
      <w:r>
        <w:t>“</w:t>
      </w:r>
      <w:r w:rsidRPr="00FB23FA">
        <w:t xml:space="preserve">Instrumento Particular de Escritura </w:t>
      </w:r>
      <w:r>
        <w:t xml:space="preserve">da </w:t>
      </w:r>
      <w:r w:rsidRPr="00AC6836">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t>”</w:t>
      </w:r>
      <w:r w:rsidRPr="00630CE2">
        <w:t xml:space="preserve">, celebrado em </w:t>
      </w:r>
      <w:r w:rsidR="004B1E20">
        <w:t>06</w:t>
      </w:r>
      <w:r>
        <w:t> </w:t>
      </w:r>
      <w:r w:rsidRPr="00630CE2">
        <w:t>de</w:t>
      </w:r>
      <w:r>
        <w:t> </w:t>
      </w:r>
      <w:r w:rsidR="004B1E20">
        <w:t>julho</w:t>
      </w:r>
      <w:r w:rsidRPr="00630CE2">
        <w:t xml:space="preserve"> de 2021, entre a Companhia, a </w:t>
      </w:r>
      <w:r>
        <w:t>Acionista</w:t>
      </w:r>
      <w:r w:rsidRPr="00630CE2">
        <w:t xml:space="preserve"> e o Agente Fiduciário.</w:t>
      </w:r>
      <w:r>
        <w:t>”</w:t>
      </w:r>
    </w:p>
    <w:p w14:paraId="211B7F34" w14:textId="77777777" w:rsidR="00FA7A26" w:rsidRPr="00630CE2" w:rsidRDefault="00FA7A26" w:rsidP="00FA7A26">
      <w:pPr>
        <w:pStyle w:val="Body2"/>
      </w:pPr>
      <w:r>
        <w:t>“</w:t>
      </w:r>
      <w:r w:rsidRPr="00CE3CE2">
        <w:rPr>
          <w:u w:val="single"/>
        </w:rPr>
        <w:t>Primeiro Aditamento</w:t>
      </w:r>
      <w:r>
        <w:t>”</w:t>
      </w:r>
      <w:r w:rsidRPr="00630CE2">
        <w:t xml:space="preserve"> significa o </w:t>
      </w:r>
      <w:r>
        <w:t xml:space="preserve">“Primeiro Aditamento ao </w:t>
      </w:r>
      <w:r w:rsidRPr="00FB23FA">
        <w:t xml:space="preserve">Instrumento Particular de Escritura </w:t>
      </w:r>
      <w:r>
        <w:t xml:space="preserve">da </w:t>
      </w:r>
      <w:r w:rsidRPr="002F5E8B">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t>”</w:t>
      </w:r>
      <w:r w:rsidRPr="00630CE2">
        <w:t xml:space="preserve">, celebrado em </w:t>
      </w:r>
      <w:r w:rsidRPr="004B1E20">
        <w:t>[</w:t>
      </w:r>
      <w:r w:rsidRPr="004B1E20">
        <w:rPr>
          <w:rFonts w:cs="Tahoma"/>
        </w:rPr>
        <w:t>●</w:t>
      </w:r>
      <w:r w:rsidRPr="004B1E20">
        <w:t>]</w:t>
      </w:r>
      <w:r w:rsidRPr="004B1E20">
        <w:rPr>
          <w:rFonts w:cs="Tahoma"/>
          <w:szCs w:val="22"/>
        </w:rPr>
        <w:t> de </w:t>
      </w:r>
      <w:r w:rsidRPr="004B1E20">
        <w:t>[</w:t>
      </w:r>
      <w:r w:rsidRPr="004B1E20">
        <w:rPr>
          <w:rFonts w:cs="Tahoma"/>
        </w:rPr>
        <w:t>●</w:t>
      </w:r>
      <w:r w:rsidRPr="004B1E20">
        <w:t>]</w:t>
      </w:r>
      <w:r w:rsidRPr="004B1E20">
        <w:rPr>
          <w:rFonts w:cs="Tahoma"/>
          <w:szCs w:val="22"/>
        </w:rPr>
        <w:t> de</w:t>
      </w:r>
      <w:r w:rsidRPr="00630CE2">
        <w:rPr>
          <w:rFonts w:cs="Tahoma"/>
          <w:szCs w:val="22"/>
        </w:rPr>
        <w:t> 2021</w:t>
      </w:r>
      <w:r w:rsidRPr="00630CE2">
        <w:t xml:space="preserve">, entre a Companhia, a </w:t>
      </w:r>
      <w:r>
        <w:t>Acionista</w:t>
      </w:r>
      <w:r w:rsidRPr="00630CE2">
        <w:t xml:space="preserve"> e o Agente Fiduciário.</w:t>
      </w:r>
      <w:r>
        <w:t>”</w:t>
      </w:r>
    </w:p>
    <w:p w14:paraId="36EB9F58" w14:textId="49900D65" w:rsidR="00FA7A26" w:rsidRPr="00630CE2" w:rsidRDefault="00FA7A26" w:rsidP="00FA7A26">
      <w:pPr>
        <w:pStyle w:val="Level2"/>
        <w:rPr>
          <w:szCs w:val="26"/>
        </w:rPr>
      </w:pPr>
      <w:r>
        <w:t xml:space="preserve">O </w:t>
      </w:r>
      <w:r>
        <w:rPr>
          <w:iCs/>
          <w:szCs w:val="26"/>
        </w:rPr>
        <w:t>inciso</w:t>
      </w:r>
      <w:r w:rsidR="00BB126F">
        <w:rPr>
          <w:iCs/>
          <w:szCs w:val="26"/>
        </w:rPr>
        <w:t> </w:t>
      </w:r>
      <w:r>
        <w:t xml:space="preserve">II da Cláusula 3.1 da Escritura de Emissão passarão a vigorar com a </w:t>
      </w:r>
      <w:r w:rsidRPr="006332D4">
        <w:rPr>
          <w:iCs/>
          <w:szCs w:val="26"/>
        </w:rPr>
        <w:t>seguinte</w:t>
      </w:r>
      <w:r>
        <w:t xml:space="preserve"> redação:</w:t>
      </w:r>
    </w:p>
    <w:p w14:paraId="3C69277A" w14:textId="4E7FF2AF" w:rsidR="00FA7A26" w:rsidRDefault="00FA7A26" w:rsidP="00FA7A26">
      <w:pPr>
        <w:pStyle w:val="Body2"/>
      </w:pPr>
      <w:r>
        <w:t>“II.</w:t>
      </w:r>
      <w:r>
        <w:tab/>
      </w:r>
      <w:r w:rsidRPr="00FB23FA">
        <w:rPr>
          <w:i/>
        </w:rPr>
        <w:t>inscrição e registro desta Escritura de Emissão e seus aditamentos</w:t>
      </w:r>
      <w:r w:rsidRPr="00FB23FA">
        <w:t>. Nos termos do artigo 62, inciso II e parágrafo 3º, da Lei das Sociedades por Ações</w:t>
      </w:r>
      <w:r>
        <w:t xml:space="preserve">, a Escritura de </w:t>
      </w:r>
      <w:r w:rsidRPr="006B0F49">
        <w:rPr>
          <w:szCs w:val="22"/>
        </w:rPr>
        <w:t>Emissão</w:t>
      </w:r>
      <w:r>
        <w:t xml:space="preserve"> Original foi inscrita na JUCERJA em </w:t>
      </w:r>
      <w:r w:rsidRPr="00BB126F">
        <w:t>[</w:t>
      </w:r>
      <w:r w:rsidRPr="00BB126F">
        <w:rPr>
          <w:rFonts w:cs="Tahoma"/>
        </w:rPr>
        <w:t>●</w:t>
      </w:r>
      <w:r w:rsidRPr="00BB126F">
        <w:t>], sob o n.º [</w:t>
      </w:r>
      <w:r w:rsidRPr="00BB126F">
        <w:rPr>
          <w:rFonts w:cs="Tahoma"/>
        </w:rPr>
        <w:t>●</w:t>
      </w:r>
      <w:r w:rsidRPr="00BB126F">
        <w:t>],</w:t>
      </w:r>
      <w:r>
        <w:t xml:space="preserve"> e o </w:t>
      </w:r>
      <w:r w:rsidRPr="006B0F49">
        <w:rPr>
          <w:szCs w:val="22"/>
        </w:rPr>
        <w:t>Primeiro</w:t>
      </w:r>
      <w:r>
        <w:t xml:space="preserve"> Aditamento e os demais aditamentos a esta Escritura de Emissão serão inscritos na JUCERJA</w:t>
      </w:r>
      <w:r w:rsidRPr="006B0F49">
        <w:rPr>
          <w:szCs w:val="22"/>
        </w:rPr>
        <w:t>, observado o disposto na Cláusula </w:t>
      </w:r>
      <w:r>
        <w:rPr>
          <w:szCs w:val="22"/>
        </w:rPr>
        <w:t>10</w:t>
      </w:r>
      <w:r w:rsidRPr="006B0F49">
        <w:rPr>
          <w:szCs w:val="22"/>
        </w:rPr>
        <w:t>.1 abaixo, inciso II, nas alíneas (h) e (i)</w:t>
      </w:r>
      <w:r>
        <w:t xml:space="preserve">, sendo </w:t>
      </w:r>
      <w:r w:rsidRPr="00EF7C47">
        <w:t xml:space="preserve">certo que </w:t>
      </w:r>
      <w:r w:rsidRPr="001C2098">
        <w:t>o Agente Fiduciário poderá, nos termos do artig</w:t>
      </w:r>
      <w:r w:rsidRPr="00EF7C47">
        <w:t>o 62, parágrafo 2º, da Lei das Sociedades por Ações, promover os protocolos acima previstos, devendo a Emissora arcar com todos os respectivos custos e despesas dos respectivos registros</w:t>
      </w:r>
      <w:r>
        <w:t>.</w:t>
      </w:r>
    </w:p>
    <w:p w14:paraId="291C528E" w14:textId="77777777" w:rsidR="00FA7A26" w:rsidRDefault="00FA7A26" w:rsidP="00FA7A26">
      <w:pPr>
        <w:pStyle w:val="Level2"/>
        <w:rPr>
          <w:szCs w:val="26"/>
        </w:rPr>
      </w:pPr>
      <w:r>
        <w:t xml:space="preserve">A </w:t>
      </w:r>
      <w:r w:rsidRPr="006332D4">
        <w:rPr>
          <w:iCs/>
          <w:szCs w:val="26"/>
        </w:rPr>
        <w:t>Cláusula</w:t>
      </w:r>
      <w:r>
        <w:t xml:space="preserve"> 6.6 da Escritura de Emissão passa a vigorar com a seguinte </w:t>
      </w:r>
      <w:r>
        <w:rPr>
          <w:iCs/>
          <w:szCs w:val="26"/>
        </w:rPr>
        <w:t>redação</w:t>
      </w:r>
      <w:r>
        <w:t>:</w:t>
      </w:r>
    </w:p>
    <w:p w14:paraId="3E97E641" w14:textId="77777777" w:rsidR="00FA7A26" w:rsidRDefault="00FA7A26" w:rsidP="00FA7A26">
      <w:pPr>
        <w:pStyle w:val="Body2"/>
        <w:rPr>
          <w:rFonts w:eastAsia="Arial Unicode MS"/>
        </w:rPr>
      </w:pPr>
      <w:r>
        <w:rPr>
          <w:szCs w:val="26"/>
        </w:rPr>
        <w:t>“</w:t>
      </w:r>
      <w:r w:rsidRPr="006B0F49">
        <w:rPr>
          <w:rFonts w:eastAsia="Arial Unicode MS"/>
          <w:b/>
          <w:bCs/>
        </w:rPr>
        <w:t>6.2</w:t>
      </w:r>
      <w:r>
        <w:rPr>
          <w:rFonts w:eastAsia="Arial Unicode MS"/>
        </w:rPr>
        <w:tab/>
      </w:r>
      <w:r>
        <w:rPr>
          <w:i/>
        </w:rPr>
        <w:t>Coleta de Intenções de Investimento</w:t>
      </w:r>
      <w:r>
        <w:t>. Foi adotado o procedimento de coleta de intenções de investimento, organizado pelo Coordenador Líder, sem recebimento de reservas dos Investidores Profissionais, sem lotes mínimos ou máximos, para a verificação da demanda pelas Debêntures, em diferentes níveis de taxas de juros, para definir, junto à Companhia, observado o disposto no artigo 3º da Instrução CVM 476, a Remuneração, na qual foi definida nos termos da Cláusula 7.11 abaixo (“</w:t>
      </w:r>
      <w:r w:rsidRPr="006B0F49">
        <w:rPr>
          <w:b/>
          <w:bCs/>
        </w:rPr>
        <w:t xml:space="preserve">Procedimento de </w:t>
      </w:r>
      <w:proofErr w:type="spellStart"/>
      <w:r w:rsidRPr="006B0F49">
        <w:rPr>
          <w:b/>
          <w:bCs/>
          <w:i/>
        </w:rPr>
        <w:t>Bookbuildin</w:t>
      </w:r>
      <w:r w:rsidRPr="00A442C1">
        <w:rPr>
          <w:b/>
          <w:i/>
          <w:u w:val="single"/>
        </w:rPr>
        <w:t>g</w:t>
      </w:r>
      <w:proofErr w:type="spellEnd"/>
      <w:r>
        <w:t>”</w:t>
      </w:r>
      <w:r w:rsidRPr="00C42CF5">
        <w:t>)</w:t>
      </w:r>
      <w:r>
        <w:t>.</w:t>
      </w:r>
    </w:p>
    <w:p w14:paraId="64692F31" w14:textId="77777777" w:rsidR="00FA7A26" w:rsidRDefault="00FA7A26" w:rsidP="00FA7A26">
      <w:pPr>
        <w:pStyle w:val="Level2"/>
        <w:rPr>
          <w:szCs w:val="26"/>
        </w:rPr>
      </w:pPr>
      <w:r>
        <w:t xml:space="preserve">A </w:t>
      </w:r>
      <w:r w:rsidRPr="006332D4">
        <w:rPr>
          <w:iCs/>
          <w:szCs w:val="26"/>
        </w:rPr>
        <w:t>Cláusula</w:t>
      </w:r>
      <w:r>
        <w:t> 6.6.1 da Escritura de Emissão é excluída.</w:t>
      </w:r>
    </w:p>
    <w:p w14:paraId="32445400" w14:textId="77777777" w:rsidR="00FA7A26" w:rsidRDefault="00FA7A26" w:rsidP="00FA7A26">
      <w:pPr>
        <w:pStyle w:val="Level2"/>
        <w:rPr>
          <w:rFonts w:eastAsia="Arial Unicode MS"/>
          <w:i/>
        </w:rPr>
      </w:pPr>
      <w:r>
        <w:rPr>
          <w:rFonts w:eastAsia="Arial Unicode MS"/>
        </w:rPr>
        <w:t>A Cláusula 7.11 da Escritura de Emissão passará a vigorar com a seguinte redação:</w:t>
      </w:r>
    </w:p>
    <w:p w14:paraId="02575EBE" w14:textId="77777777" w:rsidR="00FA7A26" w:rsidRDefault="00FA7A26" w:rsidP="00FA7A26">
      <w:pPr>
        <w:pStyle w:val="Level2"/>
        <w:numPr>
          <w:ilvl w:val="0"/>
          <w:numId w:val="0"/>
        </w:numPr>
        <w:ind w:left="567"/>
      </w:pPr>
      <w:r>
        <w:lastRenderedPageBreak/>
        <w:t>“</w:t>
      </w:r>
      <w:r w:rsidRPr="002F5E8B">
        <w:rPr>
          <w:b/>
        </w:rPr>
        <w:t>7.11.</w:t>
      </w:r>
      <w:r>
        <w:tab/>
      </w:r>
      <w:r w:rsidRPr="00FB23FA">
        <w:rPr>
          <w:i/>
        </w:rPr>
        <w:t>Remuneração</w:t>
      </w:r>
      <w:r w:rsidRPr="00FB23FA">
        <w:t xml:space="preserve">. </w:t>
      </w:r>
      <w:r>
        <w:t>S</w:t>
      </w:r>
      <w:r w:rsidRPr="00FB23FA">
        <w:t xml:space="preserve">obre o </w:t>
      </w:r>
      <w:r w:rsidRPr="001C2098">
        <w:t xml:space="preserve">Valor Nominal Unitário </w:t>
      </w:r>
      <w:r>
        <w:t xml:space="preserve">ou saldo do Valor Nominal Unitário, conforme o caso, das Debêntures </w:t>
      </w:r>
      <w:r w:rsidRPr="00FB23FA">
        <w:t xml:space="preserve">incidirão juros </w:t>
      </w:r>
      <w:r>
        <w:t>remuneratórios correspondentes à variação acumulada de 100% (cem por cento) das taxas médias diárias de DI – Depósito Interfinanceiro de um dia, “</w:t>
      </w:r>
      <w:r w:rsidRPr="008674F3">
        <w:rPr>
          <w:i/>
        </w:rPr>
        <w:t>over extra grupo</w:t>
      </w:r>
      <w:r>
        <w:t>”, expressas na forma percentual ao ano, base 252 (duzentos e cinquenta e dois) Dias Úteis, calculadas e divulgadas diariamente pela B3 (“</w:t>
      </w:r>
      <w:r w:rsidRPr="008674F3">
        <w:rPr>
          <w:b/>
        </w:rPr>
        <w:t xml:space="preserve">Taxa </w:t>
      </w:r>
      <w:proofErr w:type="spellStart"/>
      <w:r w:rsidRPr="008674F3">
        <w:rPr>
          <w:b/>
        </w:rPr>
        <w:t>DI-Over</w:t>
      </w:r>
      <w:proofErr w:type="spellEnd"/>
      <w:r>
        <w:t xml:space="preserve">”), acrescida de </w:t>
      </w:r>
      <w:r w:rsidRPr="008674F3">
        <w:rPr>
          <w:i/>
          <w:iCs/>
        </w:rPr>
        <w:t>spread</w:t>
      </w:r>
      <w:r>
        <w:t xml:space="preserve"> (sobretaxa) de </w:t>
      </w:r>
      <w:r w:rsidRPr="00BB126F">
        <w:t>[</w:t>
      </w:r>
      <w:r w:rsidRPr="00BB126F">
        <w:rPr>
          <w:rFonts w:cs="Tahoma"/>
        </w:rPr>
        <w:t>●</w:t>
      </w:r>
      <w:r w:rsidRPr="00BB126F">
        <w:t>]% ([</w:t>
      </w:r>
      <w:r w:rsidRPr="00BB126F">
        <w:rPr>
          <w:rFonts w:cs="Tahoma"/>
        </w:rPr>
        <w:t>●</w:t>
      </w:r>
      <w:r w:rsidRPr="00BB126F">
        <w:t>]</w:t>
      </w:r>
      <w:r>
        <w:t xml:space="preserve"> por cento)</w:t>
      </w:r>
      <w:r w:rsidRPr="00E2785D">
        <w:t xml:space="preserve"> ao ano, base 252 (duzentos e cinquenta e dois) Dias Úteis</w:t>
      </w:r>
      <w:r w:rsidDel="00D07EEB">
        <w:t xml:space="preserve"> </w:t>
      </w:r>
      <w:r w:rsidRPr="00FB23FA">
        <w:t>(</w:t>
      </w:r>
      <w:r>
        <w:t>“</w:t>
      </w:r>
      <w:r w:rsidRPr="008674F3">
        <w:rPr>
          <w:b/>
          <w:bCs/>
        </w:rPr>
        <w:t>Remuneração</w:t>
      </w:r>
      <w:r>
        <w:t>”</w:t>
      </w:r>
      <w:r w:rsidRPr="00FB23FA">
        <w:t>)</w:t>
      </w:r>
      <w:r>
        <w:t>.</w:t>
      </w:r>
    </w:p>
    <w:p w14:paraId="6CDA5139" w14:textId="77777777" w:rsidR="00FA7A26" w:rsidRPr="00FB23FA" w:rsidRDefault="00FA7A26" w:rsidP="00FA7A26">
      <w:pPr>
        <w:pStyle w:val="Level3"/>
        <w:numPr>
          <w:ilvl w:val="0"/>
          <w:numId w:val="0"/>
        </w:numPr>
        <w:ind w:left="1247"/>
      </w:pPr>
      <w:r w:rsidRPr="002F5E8B">
        <w:rPr>
          <w:b/>
        </w:rPr>
        <w:t>7.11.1.</w:t>
      </w:r>
      <w:r>
        <w:t xml:space="preserve"> </w:t>
      </w:r>
      <w:r>
        <w:tab/>
      </w:r>
      <w:r w:rsidRPr="0010276F">
        <w:t>A Remuneração será calculada</w:t>
      </w:r>
      <w:r w:rsidRPr="00FB23FA">
        <w:t xml:space="preserve"> de forma exponencial e cumulativa </w:t>
      </w:r>
      <w:r w:rsidRPr="002F5E8B">
        <w:rPr>
          <w:i/>
        </w:rPr>
        <w:t xml:space="preserve">pro rata </w:t>
      </w:r>
      <w:proofErr w:type="spellStart"/>
      <w:r w:rsidRPr="002F5E8B">
        <w:rPr>
          <w:i/>
        </w:rPr>
        <w:t>temporis</w:t>
      </w:r>
      <w:proofErr w:type="spellEnd"/>
      <w:r w:rsidRPr="0010276F">
        <w:t xml:space="preserve"> </w:t>
      </w:r>
      <w:r w:rsidRPr="00FB23FA">
        <w:t>por Dias Úteis decorridos</w:t>
      </w:r>
      <w:r w:rsidRPr="000358B3">
        <w:t xml:space="preserve">, </w:t>
      </w:r>
      <w:r w:rsidRPr="0010276F">
        <w:t xml:space="preserve">incidentes sobre o Valor Nominal Unitário das Debêntures (ou sobre o saldo do Valor Nominal Unitário das Debêntures), </w:t>
      </w:r>
      <w:r w:rsidRPr="00FB23FA">
        <w:t xml:space="preserve">desde a Data de Primeira Integralização das Debêntures ou a data de pagamento </w:t>
      </w:r>
      <w:r>
        <w:t>da Remuneração</w:t>
      </w:r>
      <w:r w:rsidRPr="00FB23FA">
        <w:t xml:space="preserve"> imediatamente anterior</w:t>
      </w:r>
      <w:r>
        <w:t xml:space="preserve"> (inclusive)</w:t>
      </w:r>
      <w:r w:rsidRPr="00FB23FA">
        <w:t>, conforme o caso, até a data d</w:t>
      </w:r>
      <w:r>
        <w:t>e</w:t>
      </w:r>
      <w:r w:rsidRPr="00FB23FA">
        <w:t xml:space="preserve"> pagamento</w:t>
      </w:r>
      <w:r>
        <w:t xml:space="preserve"> da Remuneração em questão</w:t>
      </w:r>
      <w:r w:rsidRPr="0010276F">
        <w:t>, data de declaração de vencimento antecipado em decorrência de um Evento de Inadimplemento (conforme abaixo definido) ou na data de um eventual Resgate Antecipado Facultativo (conforme abaixo definido)</w:t>
      </w:r>
      <w:r w:rsidRPr="00FB23FA">
        <w:t>.</w:t>
      </w:r>
      <w:r>
        <w:t xml:space="preserve"> A Remuneração será calculada</w:t>
      </w:r>
      <w:r w:rsidRPr="00FB23FA">
        <w:t xml:space="preserve"> de acordo com a seguinte fórmula:</w:t>
      </w:r>
    </w:p>
    <w:p w14:paraId="0E6AEC60" w14:textId="77777777" w:rsidR="00FA7A26" w:rsidRPr="00FB23FA" w:rsidRDefault="00FA7A26" w:rsidP="00FA7A26">
      <w:pPr>
        <w:pStyle w:val="Body2"/>
        <w:keepNext/>
        <w:jc w:val="center"/>
      </w:pPr>
      <w:r w:rsidRPr="00FB23FA">
        <w:t xml:space="preserve">J = </w:t>
      </w:r>
      <w:proofErr w:type="spellStart"/>
      <w:r w:rsidRPr="00FB23FA">
        <w:t>VN</w:t>
      </w:r>
      <w:r>
        <w:t>e</w:t>
      </w:r>
      <w:proofErr w:type="spellEnd"/>
      <w:r w:rsidRPr="00FB23FA">
        <w:t xml:space="preserve"> x (</w:t>
      </w:r>
      <w:proofErr w:type="spellStart"/>
      <w:r w:rsidRPr="00FB23FA">
        <w:t>FatorJuros</w:t>
      </w:r>
      <w:proofErr w:type="spellEnd"/>
      <w:r w:rsidRPr="00FB23FA">
        <w:t xml:space="preserve"> - 1)</w:t>
      </w:r>
    </w:p>
    <w:p w14:paraId="36FAE23D" w14:textId="77777777" w:rsidR="00FA7A26" w:rsidRDefault="00FA7A26" w:rsidP="00FA7A26">
      <w:pPr>
        <w:pStyle w:val="Body2"/>
      </w:pPr>
      <w:r w:rsidRPr="00FB23FA">
        <w:t>Sendo que:</w:t>
      </w:r>
    </w:p>
    <w:p w14:paraId="51C5FCF3" w14:textId="77777777" w:rsidR="00FA7A26" w:rsidRPr="00FB23FA" w:rsidRDefault="00FA7A26" w:rsidP="00FA7A26">
      <w:pPr>
        <w:pStyle w:val="Body2"/>
      </w:pPr>
      <w:r w:rsidRPr="00FB23FA">
        <w:t>J = valor unitário d</w:t>
      </w:r>
      <w:r>
        <w:t>a</w:t>
      </w:r>
      <w:r w:rsidRPr="00FB23FA">
        <w:t xml:space="preserve"> </w:t>
      </w:r>
      <w:r>
        <w:t xml:space="preserve">Remuneração </w:t>
      </w:r>
      <w:r w:rsidRPr="00FB23FA">
        <w:t>devid</w:t>
      </w:r>
      <w:r>
        <w:t>a ao final do Período de Capitalização (conforme abaixo definido)</w:t>
      </w:r>
      <w:r w:rsidRPr="00FB23FA">
        <w:t>, calculado com 8 (oito) casas decimais, sem arredondamento;</w:t>
      </w:r>
    </w:p>
    <w:p w14:paraId="3385D85C" w14:textId="77777777" w:rsidR="00FA7A26" w:rsidRPr="00FB23FA" w:rsidRDefault="00FA7A26" w:rsidP="00FA7A26">
      <w:pPr>
        <w:pStyle w:val="Body2"/>
      </w:pPr>
      <w:proofErr w:type="spellStart"/>
      <w:r w:rsidRPr="00FB23FA">
        <w:t>VN</w:t>
      </w:r>
      <w:r>
        <w:t>e</w:t>
      </w:r>
      <w:proofErr w:type="spellEnd"/>
      <w:r w:rsidRPr="00FB23FA">
        <w:t xml:space="preserve"> = Valor Nominal Unitário</w:t>
      </w:r>
      <w:r>
        <w:t xml:space="preserve"> ou saldo do Valor Nominal Unitário</w:t>
      </w:r>
      <w:r w:rsidRPr="00FB23FA">
        <w:t>, calculado com 8 (oito) casas decimais, sem arredondamento;</w:t>
      </w:r>
    </w:p>
    <w:p w14:paraId="30CA1258" w14:textId="77777777" w:rsidR="00FA7A26" w:rsidRDefault="00FA7A26" w:rsidP="00FA7A26">
      <w:pPr>
        <w:pStyle w:val="Body2"/>
      </w:pPr>
      <w:proofErr w:type="spellStart"/>
      <w:r w:rsidRPr="00FB23FA">
        <w:t>FatorJuros</w:t>
      </w:r>
      <w:proofErr w:type="spellEnd"/>
      <w:r w:rsidRPr="00FB23FA">
        <w:t xml:space="preserve"> = fator de juros </w:t>
      </w:r>
      <w:r>
        <w:t>composto</w:t>
      </w:r>
      <w:r w:rsidRPr="00FB23FA">
        <w:t xml:space="preserve"> </w:t>
      </w:r>
      <w:r>
        <w:t xml:space="preserve">pelo parâmetro de flutuação acrescido de spread, </w:t>
      </w:r>
      <w:r w:rsidRPr="00FB23FA">
        <w:t>calculado com 9 (nove) casas decimais, com arredondamento, apurado da seguinte forma:</w:t>
      </w:r>
    </w:p>
    <w:p w14:paraId="532E9A67" w14:textId="77777777" w:rsidR="00FA7A26" w:rsidRPr="00087850" w:rsidRDefault="00FA7A26" w:rsidP="00FA7A26">
      <w:pPr>
        <w:pStyle w:val="Body2"/>
        <w:jc w:val="center"/>
      </w:pPr>
      <w:r w:rsidRPr="00087850">
        <w:t>Fator de Juros = (</w:t>
      </w:r>
      <w:proofErr w:type="spellStart"/>
      <w:r w:rsidRPr="00087850">
        <w:t>FatorDI</w:t>
      </w:r>
      <w:proofErr w:type="spellEnd"/>
      <w:r w:rsidRPr="00087850">
        <w:t xml:space="preserve"> x </w:t>
      </w:r>
      <w:proofErr w:type="spellStart"/>
      <w:r w:rsidRPr="00087850">
        <w:t>FatorSpread</w:t>
      </w:r>
      <w:proofErr w:type="spellEnd"/>
      <w:r w:rsidRPr="00087850">
        <w:t>)</w:t>
      </w:r>
    </w:p>
    <w:p w14:paraId="3DE6327E" w14:textId="77777777" w:rsidR="00FA7A26" w:rsidRPr="00087850" w:rsidRDefault="00FA7A26" w:rsidP="00FA7A26">
      <w:pPr>
        <w:pStyle w:val="Body2"/>
        <w:keepNext/>
      </w:pPr>
      <w:r w:rsidRPr="00087850">
        <w:t>onde:</w:t>
      </w:r>
    </w:p>
    <w:p w14:paraId="432BD3C8" w14:textId="77777777" w:rsidR="00FA7A26" w:rsidRPr="00087850" w:rsidRDefault="00FA7A26" w:rsidP="00FA7A26">
      <w:pPr>
        <w:pStyle w:val="Body2"/>
      </w:pPr>
      <w:proofErr w:type="spellStart"/>
      <w:r w:rsidRPr="00087850">
        <w:t>FatorDI</w:t>
      </w:r>
      <w:proofErr w:type="spellEnd"/>
      <w:r w:rsidRPr="00087850">
        <w:t xml:space="preserve"> = </w:t>
      </w:r>
      <w:proofErr w:type="spellStart"/>
      <w:r w:rsidRPr="00087850">
        <w:t>produtório</w:t>
      </w:r>
      <w:proofErr w:type="spellEnd"/>
      <w:r w:rsidRPr="00087850">
        <w:t xml:space="preserve"> da Taxa </w:t>
      </w:r>
      <w:proofErr w:type="spellStart"/>
      <w:r w:rsidRPr="00087850">
        <w:t>DI-Over</w:t>
      </w:r>
      <w:proofErr w:type="spellEnd"/>
      <w:r w:rsidRPr="00087850">
        <w:t xml:space="preserve">, com uso de percentual aplicado, </w:t>
      </w:r>
      <w:r>
        <w:t>da data de início do Período de Capitalização,</w:t>
      </w:r>
      <w:r w:rsidRPr="00087850">
        <w:t xml:space="preserve"> inclusive, até a data de cálculo, exclusive, calculado com 8 (oito) casas decimais, com arredondamento, apurado da seguinte forma: </w:t>
      </w:r>
    </w:p>
    <w:p w14:paraId="0368687E" w14:textId="77777777" w:rsidR="00FA7A26" w:rsidRPr="00087850" w:rsidRDefault="00FA7A26" w:rsidP="00FA7A26">
      <w:pPr>
        <w:pStyle w:val="Body2"/>
      </w:pPr>
      <w:r w:rsidRPr="00087850">
        <w:rPr>
          <w:noProof/>
          <w:lang w:eastAsia="pt-BR"/>
        </w:rPr>
        <w:drawing>
          <wp:inline distT="0" distB="0" distL="0" distR="0" wp14:anchorId="23B84B77" wp14:editId="7033E108">
            <wp:extent cx="2194560" cy="541020"/>
            <wp:effectExtent l="0" t="0" r="4445" b="635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541020"/>
                    </a:xfrm>
                    <a:prstGeom prst="rect">
                      <a:avLst/>
                    </a:prstGeom>
                    <a:noFill/>
                    <a:ln>
                      <a:noFill/>
                    </a:ln>
                  </pic:spPr>
                </pic:pic>
              </a:graphicData>
            </a:graphic>
          </wp:inline>
        </w:drawing>
      </w:r>
    </w:p>
    <w:p w14:paraId="577D4C2A" w14:textId="77777777" w:rsidR="00FA7A26" w:rsidRPr="00087850" w:rsidRDefault="00FA7A26" w:rsidP="00FA7A26">
      <w:pPr>
        <w:pStyle w:val="Body2"/>
        <w:keepNext/>
      </w:pPr>
      <w:r w:rsidRPr="00087850">
        <w:t>onde:</w:t>
      </w:r>
    </w:p>
    <w:p w14:paraId="7CDFCF68" w14:textId="77777777" w:rsidR="00FA7A26" w:rsidRPr="00087850" w:rsidRDefault="00FA7A26" w:rsidP="00FA7A26">
      <w:pPr>
        <w:pStyle w:val="Body2"/>
      </w:pPr>
      <w:proofErr w:type="spellStart"/>
      <w:r w:rsidRPr="00087850">
        <w:t>nDI</w:t>
      </w:r>
      <w:proofErr w:type="spellEnd"/>
      <w:r w:rsidRPr="00087850">
        <w:t>=</w:t>
      </w:r>
      <w:r w:rsidRPr="00087850">
        <w:tab/>
        <w:t xml:space="preserve">número total de Taxas </w:t>
      </w:r>
      <w:proofErr w:type="spellStart"/>
      <w:r w:rsidRPr="00087850">
        <w:t>DI-Over</w:t>
      </w:r>
      <w:proofErr w:type="spellEnd"/>
      <w:r w:rsidRPr="00087850">
        <w:t>, consideradas na atualização do ativo, sendo “</w:t>
      </w:r>
      <w:proofErr w:type="spellStart"/>
      <w:r w:rsidRPr="00087850">
        <w:t>nDI</w:t>
      </w:r>
      <w:proofErr w:type="spellEnd"/>
      <w:r w:rsidRPr="00087850">
        <w:t>” um número inteiro;</w:t>
      </w:r>
    </w:p>
    <w:p w14:paraId="3124B50E" w14:textId="77777777" w:rsidR="00FA7A26" w:rsidRPr="00087850" w:rsidRDefault="00FA7A26" w:rsidP="00FA7A26">
      <w:pPr>
        <w:pStyle w:val="Body2"/>
      </w:pPr>
      <w:proofErr w:type="spellStart"/>
      <w:r w:rsidRPr="00087850">
        <w:t>TDIk</w:t>
      </w:r>
      <w:proofErr w:type="spellEnd"/>
      <w:r w:rsidRPr="00087850">
        <w:t xml:space="preserve"> =</w:t>
      </w:r>
      <w:r w:rsidRPr="00087850">
        <w:tab/>
        <w:t xml:space="preserve">Taxa </w:t>
      </w:r>
      <w:proofErr w:type="spellStart"/>
      <w:r w:rsidRPr="00087850">
        <w:t>DI-Over</w:t>
      </w:r>
      <w:proofErr w:type="spellEnd"/>
      <w:r w:rsidRPr="00087850">
        <w:t>, expressa ao dia, calculada com 8 (oito) casas decimais com arredondamento, apurada da seguinte forma:</w:t>
      </w:r>
    </w:p>
    <w:p w14:paraId="68429FB1" w14:textId="77777777" w:rsidR="00FA7A26" w:rsidRPr="00087850" w:rsidRDefault="00FA7A26" w:rsidP="00FA7A26">
      <w:pPr>
        <w:pStyle w:val="Body2"/>
      </w:pPr>
      <w:r w:rsidRPr="00087850">
        <w:rPr>
          <w:noProof/>
          <w:lang w:eastAsia="pt-BR"/>
        </w:rPr>
        <w:lastRenderedPageBreak/>
        <w:drawing>
          <wp:inline distT="0" distB="0" distL="0" distR="0" wp14:anchorId="114CD0B7" wp14:editId="4AEFCA08">
            <wp:extent cx="1485900" cy="5181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5EF53FB0" w14:textId="77777777" w:rsidR="00FA7A26" w:rsidRPr="00087850" w:rsidRDefault="00FA7A26" w:rsidP="00FA7A26">
      <w:pPr>
        <w:pStyle w:val="Body2"/>
        <w:keepNext/>
      </w:pPr>
      <w:r w:rsidRPr="00087850">
        <w:t xml:space="preserve">onde: </w:t>
      </w:r>
    </w:p>
    <w:p w14:paraId="01991C7B" w14:textId="77777777" w:rsidR="00FA7A26" w:rsidRPr="00087850" w:rsidRDefault="00FA7A26" w:rsidP="00FA7A26">
      <w:pPr>
        <w:pStyle w:val="Body2"/>
      </w:pPr>
      <w:proofErr w:type="spellStart"/>
      <w:r w:rsidRPr="00087850">
        <w:t>DIk</w:t>
      </w:r>
      <w:proofErr w:type="spellEnd"/>
      <w:r w:rsidRPr="00087850">
        <w:t xml:space="preserve"> =</w:t>
      </w:r>
      <w:r w:rsidRPr="00087850">
        <w:tab/>
        <w:t xml:space="preserve">Taxa </w:t>
      </w:r>
      <w:proofErr w:type="spellStart"/>
      <w:r w:rsidRPr="00087850">
        <w:t>DI</w:t>
      </w:r>
      <w:r>
        <w:t>-Over</w:t>
      </w:r>
      <w:proofErr w:type="spellEnd"/>
      <w:r w:rsidRPr="00087850">
        <w:t>, divulgada pela B3, válida por 1 (um) Dia Útil (overnight), utilizada com 2 (duas) casas decimais;</w:t>
      </w:r>
    </w:p>
    <w:p w14:paraId="69E6507B" w14:textId="77777777" w:rsidR="00FA7A26" w:rsidRPr="00087850" w:rsidRDefault="00FA7A26" w:rsidP="00FA7A26">
      <w:pPr>
        <w:pStyle w:val="Body2"/>
      </w:pPr>
      <w:proofErr w:type="spellStart"/>
      <w:r w:rsidRPr="00087850">
        <w:t>FatorSpread</w:t>
      </w:r>
      <w:proofErr w:type="spellEnd"/>
      <w:r w:rsidRPr="00087850">
        <w:t xml:space="preserve"> =</w:t>
      </w:r>
      <w:r w:rsidRPr="00087850">
        <w:tab/>
        <w:t>Sobretaxa de juros fixos, calculada com 9 (nove) casas decimais, com arredondamento, apurado da seguinte forma:</w:t>
      </w:r>
    </w:p>
    <w:p w14:paraId="43AA688F" w14:textId="77777777" w:rsidR="00FA7A26" w:rsidRPr="00087850" w:rsidRDefault="00FA7A26" w:rsidP="00FA7A26">
      <w:pPr>
        <w:pStyle w:val="Body2"/>
      </w:pPr>
      <w:r w:rsidRPr="00087850">
        <w:rPr>
          <w:noProof/>
          <w:lang w:eastAsia="pt-BR"/>
        </w:rPr>
        <w:drawing>
          <wp:inline distT="0" distB="0" distL="0" distR="0" wp14:anchorId="6C266EAB" wp14:editId="19708731">
            <wp:extent cx="2019300" cy="662940"/>
            <wp:effectExtent l="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662940"/>
                    </a:xfrm>
                    <a:prstGeom prst="rect">
                      <a:avLst/>
                    </a:prstGeom>
                    <a:noFill/>
                    <a:ln>
                      <a:noFill/>
                    </a:ln>
                  </pic:spPr>
                </pic:pic>
              </a:graphicData>
            </a:graphic>
          </wp:inline>
        </w:drawing>
      </w:r>
    </w:p>
    <w:p w14:paraId="7B7A0E23" w14:textId="77777777" w:rsidR="00FA7A26" w:rsidRPr="00087850" w:rsidRDefault="00FA7A26" w:rsidP="00FA7A26">
      <w:pPr>
        <w:pStyle w:val="Body2"/>
        <w:keepNext/>
      </w:pPr>
      <w:r w:rsidRPr="00087850">
        <w:t xml:space="preserve">onde: </w:t>
      </w:r>
    </w:p>
    <w:p w14:paraId="147D4CE7" w14:textId="77777777" w:rsidR="00FA7A26" w:rsidRPr="00087850" w:rsidRDefault="00FA7A26" w:rsidP="00FA7A26">
      <w:pPr>
        <w:pStyle w:val="Body2"/>
      </w:pPr>
      <w:r w:rsidRPr="00BB126F">
        <w:t>spread = [</w:t>
      </w:r>
      <w:r w:rsidRPr="00BB126F">
        <w:rPr>
          <w:rFonts w:cs="Tahoma"/>
        </w:rPr>
        <w:t>●</w:t>
      </w:r>
      <w:r w:rsidRPr="00BB126F">
        <w:t>];</w:t>
      </w:r>
    </w:p>
    <w:p w14:paraId="25FBFAE2" w14:textId="77777777" w:rsidR="00FA7A26" w:rsidRPr="00087850" w:rsidRDefault="00FA7A26" w:rsidP="00FA7A26">
      <w:pPr>
        <w:pStyle w:val="Body2"/>
      </w:pPr>
      <w:r w:rsidRPr="00087850">
        <w:t xml:space="preserve">n = o número de dias úteis entre a data do próximo Período de Capitalização e a data do </w:t>
      </w:r>
      <w:r>
        <w:t>P</w:t>
      </w:r>
      <w:r w:rsidRPr="00087850">
        <w:t xml:space="preserve">eríodo de </w:t>
      </w:r>
      <w:r>
        <w:t>C</w:t>
      </w:r>
      <w:r w:rsidRPr="00087850">
        <w:t>apitalização anterior, sendo “n” um número inteiro;</w:t>
      </w:r>
    </w:p>
    <w:p w14:paraId="4ED47616" w14:textId="77777777" w:rsidR="00FA7A26" w:rsidRPr="00087850" w:rsidRDefault="00FA7A26" w:rsidP="00FA7A26">
      <w:pPr>
        <w:pStyle w:val="Body2"/>
      </w:pPr>
      <w:r w:rsidRPr="00087850">
        <w:t xml:space="preserve">DT = número de dias úteis entre </w:t>
      </w:r>
      <w:r>
        <w:t>a</w:t>
      </w:r>
      <w:r w:rsidRPr="00087850">
        <w:t xml:space="preserve"> último e o próximo Período de Capitalização, sendo “DT” um número inteiro;</w:t>
      </w:r>
    </w:p>
    <w:p w14:paraId="47C2F67E" w14:textId="77777777" w:rsidR="00FA7A26" w:rsidRPr="00087850" w:rsidRDefault="00FA7A26" w:rsidP="00FA7A26">
      <w:pPr>
        <w:pStyle w:val="Body2"/>
      </w:pPr>
      <w:r w:rsidRPr="00087850">
        <w:t>DP = número de dias úteis entre o Período de Capitalização e a data atual, sendo “DP” um número inteiro.</w:t>
      </w:r>
    </w:p>
    <w:p w14:paraId="1D772B13" w14:textId="77777777" w:rsidR="00FA7A26" w:rsidRPr="003F3570" w:rsidRDefault="00FA7A26" w:rsidP="00FA7A26">
      <w:pPr>
        <w:pStyle w:val="Level3"/>
        <w:numPr>
          <w:ilvl w:val="0"/>
          <w:numId w:val="0"/>
        </w:numPr>
        <w:ind w:left="1247"/>
      </w:pPr>
      <w:r w:rsidRPr="002F5E8B">
        <w:rPr>
          <w:b/>
        </w:rPr>
        <w:t>7.11.2.</w:t>
      </w:r>
      <w:r>
        <w:t xml:space="preserve"> </w:t>
      </w:r>
      <w:r>
        <w:tab/>
      </w:r>
      <w:r w:rsidRPr="003F3570">
        <w:t xml:space="preserve">Efetua-se o </w:t>
      </w:r>
      <w:proofErr w:type="spellStart"/>
      <w:r w:rsidRPr="003F3570">
        <w:t>produtório</w:t>
      </w:r>
      <w:proofErr w:type="spellEnd"/>
      <w:r w:rsidRPr="003F3570">
        <w:t xml:space="preserve"> dos fatores diários (1+TDIk), sendo que a cada fator diário acumulado, trunca-se o resultado com 16 (dezesseis) casas decimais, aplicando-se o próximo fator diário, e assim por diante até o último considerado. </w:t>
      </w:r>
    </w:p>
    <w:p w14:paraId="7FBC2F92" w14:textId="77777777" w:rsidR="00FA7A26" w:rsidRPr="003F3570" w:rsidRDefault="00FA7A26" w:rsidP="00FA7A26">
      <w:pPr>
        <w:pStyle w:val="Level3"/>
        <w:numPr>
          <w:ilvl w:val="0"/>
          <w:numId w:val="0"/>
        </w:numPr>
        <w:ind w:left="1247"/>
      </w:pPr>
      <w:r w:rsidRPr="002F5E8B">
        <w:rPr>
          <w:b/>
        </w:rPr>
        <w:t>7.11.3.</w:t>
      </w:r>
      <w:r>
        <w:tab/>
      </w:r>
      <w:r w:rsidRPr="003F3570">
        <w:t xml:space="preserve">Se os fatores diários estiverem acumulados, considerar-se-á o fator resultante “Fator DI” com 8 (oito) casas decimais, com arredondamento. </w:t>
      </w:r>
    </w:p>
    <w:p w14:paraId="7179F2AA" w14:textId="77777777" w:rsidR="00FA7A26" w:rsidRPr="003F3570" w:rsidRDefault="00FA7A26" w:rsidP="00FA7A26">
      <w:pPr>
        <w:pStyle w:val="Level3"/>
        <w:numPr>
          <w:ilvl w:val="0"/>
          <w:numId w:val="0"/>
        </w:numPr>
        <w:ind w:left="1247"/>
      </w:pPr>
      <w:r w:rsidRPr="002F5E8B">
        <w:rPr>
          <w:b/>
        </w:rPr>
        <w:t>7.11.4.</w:t>
      </w:r>
      <w:r>
        <w:tab/>
      </w:r>
      <w:r w:rsidRPr="003F3570">
        <w:t xml:space="preserve">O fator resultante da expressão (Fator DI x Fator Spread) é considerado com 9 (nove) casas decimais, com arredondamento. </w:t>
      </w:r>
    </w:p>
    <w:p w14:paraId="6E5F630F" w14:textId="77777777" w:rsidR="00FA7A26" w:rsidRPr="003F3570" w:rsidRDefault="00FA7A26" w:rsidP="00FA7A26">
      <w:pPr>
        <w:pStyle w:val="Level3"/>
        <w:numPr>
          <w:ilvl w:val="0"/>
          <w:numId w:val="0"/>
        </w:numPr>
        <w:ind w:left="1247"/>
      </w:pPr>
      <w:r w:rsidRPr="002F5E8B">
        <w:rPr>
          <w:b/>
        </w:rPr>
        <w:t>7.11.5.</w:t>
      </w:r>
      <w:r>
        <w:tab/>
      </w:r>
      <w:r w:rsidRPr="003F3570">
        <w:t xml:space="preserve">A Taxa </w:t>
      </w:r>
      <w:proofErr w:type="spellStart"/>
      <w:r w:rsidRPr="003F3570">
        <w:t>DI</w:t>
      </w:r>
      <w:r>
        <w:t>-Over</w:t>
      </w:r>
      <w:proofErr w:type="spellEnd"/>
      <w:r w:rsidRPr="003F3570">
        <w:t xml:space="preserve"> deverá ser utilizada considerando idêntico número de casas decimais divulgado pelo órgão responsável pelo seu cálculo. </w:t>
      </w:r>
    </w:p>
    <w:p w14:paraId="5C6827AA" w14:textId="77777777" w:rsidR="00FA7A26" w:rsidRDefault="00FA7A26" w:rsidP="00FA7A26">
      <w:pPr>
        <w:pStyle w:val="Level3"/>
        <w:numPr>
          <w:ilvl w:val="0"/>
          <w:numId w:val="0"/>
        </w:numPr>
        <w:ind w:left="1247"/>
      </w:pPr>
      <w:r w:rsidRPr="002F5E8B">
        <w:rPr>
          <w:b/>
        </w:rPr>
        <w:t>7.11.6.</w:t>
      </w:r>
      <w:r>
        <w:tab/>
      </w:r>
      <w:r w:rsidRPr="003F3570">
        <w:t xml:space="preserve">Observado o disposto na Cláusula abaixo, se, a qualquer tempo durante a vigência das Debêntures, não houver divulgação da Taxa </w:t>
      </w:r>
      <w:proofErr w:type="spellStart"/>
      <w:r w:rsidRPr="003F3570">
        <w:t>DI</w:t>
      </w:r>
      <w:r>
        <w:t>-Over</w:t>
      </w:r>
      <w:proofErr w:type="spellEnd"/>
      <w:r w:rsidRPr="003F3570">
        <w:t xml:space="preserve">, será aplicada a última Taxa </w:t>
      </w:r>
      <w:proofErr w:type="spellStart"/>
      <w:r w:rsidRPr="003F3570">
        <w:t>DI</w:t>
      </w:r>
      <w:r>
        <w:t>-Over</w:t>
      </w:r>
      <w:proofErr w:type="spellEnd"/>
      <w:r w:rsidRPr="003F3570">
        <w:t xml:space="preserve"> disponível até o momento para cálculo da Remuneração, não sendo devidas quaisquer compensações</w:t>
      </w:r>
      <w:r>
        <w:t>, multas ou penalidades,</w:t>
      </w:r>
      <w:r w:rsidRPr="003F3570">
        <w:t xml:space="preserve"> entre a </w:t>
      </w:r>
      <w:r>
        <w:t xml:space="preserve">Companhia </w:t>
      </w:r>
      <w:r w:rsidRPr="003F3570">
        <w:t xml:space="preserve">e o titular das Debêntures quando da divulgação posterior da Taxa </w:t>
      </w:r>
      <w:proofErr w:type="spellStart"/>
      <w:r w:rsidRPr="003F3570">
        <w:t>DI</w:t>
      </w:r>
      <w:r>
        <w:t>-Over</w:t>
      </w:r>
      <w:proofErr w:type="spellEnd"/>
      <w:r w:rsidRPr="003F3570">
        <w:t xml:space="preserve"> que seria aplicável. </w:t>
      </w:r>
    </w:p>
    <w:p w14:paraId="22C69048" w14:textId="31BAF226" w:rsidR="00FA7A26" w:rsidRPr="003F3570" w:rsidRDefault="00FA7A26" w:rsidP="00FA7A26">
      <w:pPr>
        <w:pStyle w:val="Level3"/>
        <w:numPr>
          <w:ilvl w:val="0"/>
          <w:numId w:val="0"/>
        </w:numPr>
        <w:ind w:left="1247"/>
      </w:pPr>
      <w:r w:rsidRPr="002F5E8B">
        <w:rPr>
          <w:b/>
        </w:rPr>
        <w:t>7.11.7.</w:t>
      </w:r>
      <w:r>
        <w:tab/>
      </w:r>
      <w:r w:rsidRPr="003F3570">
        <w:t xml:space="preserve">Caso a Taxa </w:t>
      </w:r>
      <w:proofErr w:type="spellStart"/>
      <w:r w:rsidRPr="003F3570">
        <w:t>DI</w:t>
      </w:r>
      <w:r>
        <w:t>-Over</w:t>
      </w:r>
      <w:proofErr w:type="spellEnd"/>
      <w:r w:rsidRPr="003F3570">
        <w:t xml:space="preserve"> deixe de ser divulgada por prazo superior a 30 (trinta) dias, ou caso seja extinta, ou haja a impossibilidade legal de aplicação da Taxa </w:t>
      </w:r>
      <w:proofErr w:type="spellStart"/>
      <w:r w:rsidRPr="003F3570">
        <w:t>DI</w:t>
      </w:r>
      <w:r>
        <w:t>-Over</w:t>
      </w:r>
      <w:proofErr w:type="spellEnd"/>
      <w:r w:rsidRPr="003F3570">
        <w:t xml:space="preserve"> para cálculo da Remuneração, o Agente Fiduciário deverá, no prazo máximo de até 5 (cinco) Dias Úteis a contar do final do prazo de 30 (trinta) dias acima </w:t>
      </w:r>
      <w:r w:rsidRPr="003F3570">
        <w:lastRenderedPageBreak/>
        <w:t>mencionado ou do evento de extinção ou inaplicabilidade, conforme o caso, convocar Assembleia Geral de Debenturistas, na forma e nos prazos estipulados no artigo 124 da Lei das Sociedades por Ações e nesta Escritura de Emissão, conforme definidos na Cláusula</w:t>
      </w:r>
      <w:r>
        <w:t> </w:t>
      </w:r>
      <w:r>
        <w:fldChar w:fldCharType="begin"/>
      </w:r>
      <w:r>
        <w:instrText xml:space="preserve"> REF _Ref272246430 \r \h </w:instrText>
      </w:r>
      <w:r>
        <w:fldChar w:fldCharType="separate"/>
      </w:r>
      <w:r w:rsidR="00ED7895">
        <w:t>12</w:t>
      </w:r>
      <w:r>
        <w:fldChar w:fldCharType="end"/>
      </w:r>
      <w:r>
        <w:t xml:space="preserve"> abaixo</w:t>
      </w:r>
      <w:r w:rsidRPr="003F3570">
        <w:t xml:space="preserve">, a qual terá como objeto a deliberação pelos Debenturistas, de comum acordo com a </w:t>
      </w:r>
      <w:r>
        <w:t>Companhia</w:t>
      </w:r>
      <w:r w:rsidRPr="003F3570">
        <w:t xml:space="preserve">, do novo parâmetro de </w:t>
      </w:r>
      <w:r>
        <w:t>r</w:t>
      </w:r>
      <w:r w:rsidRPr="003F3570">
        <w:t>emuneração das Debêntures, parâmetro este que deverá preservar</w:t>
      </w:r>
      <w:r>
        <w:t>, da melhor forma possível,</w:t>
      </w:r>
      <w:r w:rsidRPr="003F3570">
        <w:t xml:space="preserve"> o valor real e os mesmos níveis de Remuneração. Caso não haja acordo sobre o novo parâmetro de </w:t>
      </w:r>
      <w:r>
        <w:t>r</w:t>
      </w:r>
      <w:r w:rsidRPr="003F3570">
        <w:t xml:space="preserve">emuneração </w:t>
      </w:r>
      <w:r>
        <w:t xml:space="preserve">das Debêntures </w:t>
      </w:r>
      <w:r w:rsidRPr="003F3570">
        <w:t xml:space="preserve">entre a </w:t>
      </w:r>
      <w:r>
        <w:t xml:space="preserve">Companhia </w:t>
      </w:r>
      <w:r w:rsidRPr="003F3570">
        <w:t xml:space="preserve">e os Debenturistas representando, no mínimo, </w:t>
      </w:r>
      <w:r w:rsidRPr="00FE6851">
        <w:t xml:space="preserve">a 2/3 (dois terços) das Debêntures em Circulação em </w:t>
      </w:r>
      <w:r>
        <w:t>1ª (</w:t>
      </w:r>
      <w:r w:rsidRPr="00FE6851">
        <w:t>primeira</w:t>
      </w:r>
      <w:r>
        <w:t>)</w:t>
      </w:r>
      <w:r w:rsidRPr="00FE6851">
        <w:t xml:space="preserve"> ou </w:t>
      </w:r>
      <w:r>
        <w:t>2ª (</w:t>
      </w:r>
      <w:r w:rsidRPr="00FE6851">
        <w:t>segunda</w:t>
      </w:r>
      <w:r>
        <w:t xml:space="preserve">) </w:t>
      </w:r>
      <w:r w:rsidRPr="00FE6851">
        <w:t>convocação</w:t>
      </w:r>
      <w:r w:rsidRPr="003F3570">
        <w:t xml:space="preserve">, a </w:t>
      </w:r>
      <w:r>
        <w:t>Companhia</w:t>
      </w:r>
      <w:r w:rsidRPr="003F3570">
        <w:t xml:space="preserve"> deverá </w:t>
      </w:r>
      <w:r>
        <w:t>resgatar antecipadamente</w:t>
      </w:r>
      <w:r w:rsidRPr="003F3570">
        <w:t xml:space="preserve"> a totalidade das Debêntures em Circulação, no prazo máximo de 30 (trinta) dias corridos contados da data de encerramento da respectiva Assembleia Geral de Debenturistas ou em prazo superior que venha a ser definido em comum acordo em referida assembleia, pelo seu Valor Nominal Unitário, acrescido da Remuneração devida até a data </w:t>
      </w:r>
      <w:r>
        <w:t>do efetivo resgate</w:t>
      </w:r>
      <w:r w:rsidRPr="003F3570">
        <w:t xml:space="preserve">, calculada </w:t>
      </w:r>
      <w:r w:rsidRPr="003F3570">
        <w:rPr>
          <w:i/>
          <w:iCs/>
        </w:rPr>
        <w:t xml:space="preserve">pro rata </w:t>
      </w:r>
      <w:proofErr w:type="spellStart"/>
      <w:r w:rsidRPr="003F3570">
        <w:rPr>
          <w:i/>
          <w:iCs/>
        </w:rPr>
        <w:t>temporis</w:t>
      </w:r>
      <w:proofErr w:type="spellEnd"/>
      <w:r w:rsidRPr="003F3570">
        <w:t xml:space="preserve">, a partir da </w:t>
      </w:r>
      <w:r>
        <w:t xml:space="preserve">Primeira </w:t>
      </w:r>
      <w:r w:rsidRPr="003F3570">
        <w:t xml:space="preserve">Data </w:t>
      </w:r>
      <w:r>
        <w:t>de Integralização</w:t>
      </w:r>
      <w:r w:rsidRPr="003F3570">
        <w:t xml:space="preserve">. As Debêntures </w:t>
      </w:r>
      <w:r>
        <w:t>resgatadas</w:t>
      </w:r>
      <w:r w:rsidRPr="003F3570">
        <w:t xml:space="preserve"> nos termos deste item serão canceladas pela </w:t>
      </w:r>
      <w:r>
        <w:t>Companhia</w:t>
      </w:r>
      <w:r w:rsidRPr="003F3570">
        <w:t xml:space="preserve">. Nesta alternativa, para cálculo da Remuneração das Debêntures a serem </w:t>
      </w:r>
      <w:r>
        <w:t>resgatadas</w:t>
      </w:r>
      <w:r w:rsidRPr="003F3570">
        <w:t xml:space="preserve">, para cada dia do período </w:t>
      </w:r>
      <w:r>
        <w:t xml:space="preserve">de </w:t>
      </w:r>
      <w:r w:rsidRPr="003F3570">
        <w:t xml:space="preserve">ausência de taxas, será utilizada a última Taxa </w:t>
      </w:r>
      <w:proofErr w:type="spellStart"/>
      <w:r w:rsidRPr="003F3570">
        <w:t>DI</w:t>
      </w:r>
      <w:r>
        <w:t>-Over</w:t>
      </w:r>
      <w:proofErr w:type="spellEnd"/>
      <w:r w:rsidRPr="003F3570">
        <w:t xml:space="preserve"> divulgada oficialmente. </w:t>
      </w:r>
    </w:p>
    <w:p w14:paraId="3699E6BC" w14:textId="77777777" w:rsidR="00FA7A26" w:rsidRPr="00630CE2" w:rsidRDefault="00FA7A26" w:rsidP="00FA7A26">
      <w:pPr>
        <w:pStyle w:val="Body2"/>
      </w:pPr>
      <w:r w:rsidRPr="002F5E8B">
        <w:rPr>
          <w:b/>
        </w:rPr>
        <w:t>7.11.8.</w:t>
      </w:r>
      <w:r>
        <w:tab/>
      </w:r>
      <w:r w:rsidRPr="003F3570">
        <w:t xml:space="preserve">O período de capitalização da remuneração </w:t>
      </w:r>
      <w:r w:rsidRPr="00E03C95">
        <w:t>(“</w:t>
      </w:r>
      <w:r w:rsidRPr="00E03C95">
        <w:rPr>
          <w:b/>
          <w:bCs/>
        </w:rPr>
        <w:t>Período de Capitalização</w:t>
      </w:r>
      <w:r w:rsidRPr="003F3570">
        <w:t>”) é</w:t>
      </w:r>
      <w:r w:rsidRPr="00CC4083">
        <w:t xml:space="preserve">, para o </w:t>
      </w:r>
      <w:r>
        <w:t>1º (</w:t>
      </w:r>
      <w:r w:rsidRPr="00CC4083">
        <w:t>primeiro</w:t>
      </w:r>
      <w:r>
        <w:t>)</w:t>
      </w:r>
      <w:r w:rsidRPr="00CC4083">
        <w:t xml:space="preserve"> Período de Capitalização,</w:t>
      </w:r>
      <w:r w:rsidRPr="003F3570">
        <w:t xml:space="preserve"> o intervalo de tempo que se inicia na </w:t>
      </w:r>
      <w:r>
        <w:t xml:space="preserve">Primeira </w:t>
      </w:r>
      <w:r w:rsidRPr="003F3570">
        <w:t xml:space="preserve">Data </w:t>
      </w:r>
      <w:r>
        <w:t>de Integralização (inclusive), e termina na 1ª (primeira data de pagamento da Remuneração (exclusive) e, para os demais Períodos de Capitalização, o intervalo de tempo que se inicia na data de pagamento da Remuneração imediatamente anterior (</w:t>
      </w:r>
      <w:r w:rsidRPr="003F3570">
        <w:t>inclusive</w:t>
      </w:r>
      <w:r>
        <w:t>), conforme o caso</w:t>
      </w:r>
      <w:r w:rsidRPr="003F3570">
        <w:t xml:space="preserve">, </w:t>
      </w:r>
      <w:r>
        <w:t>e termina na d</w:t>
      </w:r>
      <w:r w:rsidRPr="003F3570">
        <w:t xml:space="preserve">ata de </w:t>
      </w:r>
      <w:r>
        <w:t>pagamento da Remuneração subsequente</w:t>
      </w:r>
      <w:r w:rsidRPr="003F3570">
        <w:t xml:space="preserve"> </w:t>
      </w:r>
      <w:r>
        <w:t>(</w:t>
      </w:r>
      <w:r w:rsidRPr="003F3570">
        <w:t>exclusive</w:t>
      </w:r>
      <w:r>
        <w:t>)</w:t>
      </w:r>
      <w:r w:rsidRPr="003F3570">
        <w:t xml:space="preserve">. </w:t>
      </w:r>
      <w:r w:rsidRPr="00D43C1F">
        <w:t xml:space="preserve">Cada Período de Capitalização sucede o anterior sem solução de continuidade, até a Data de Vencimento, </w:t>
      </w:r>
      <w:r>
        <w:t xml:space="preserve">o </w:t>
      </w:r>
      <w:r w:rsidRPr="00D43C1F">
        <w:t xml:space="preserve">resgate da totalidade </w:t>
      </w:r>
      <w:r>
        <w:t xml:space="preserve">das Debêntures </w:t>
      </w:r>
      <w:r w:rsidRPr="00D43C1F">
        <w:t xml:space="preserve">ou </w:t>
      </w:r>
      <w:r>
        <w:t xml:space="preserve">o </w:t>
      </w:r>
      <w:r w:rsidRPr="00D43C1F">
        <w:t>vencimento antecipado das Debêntures, conforme o caso.</w:t>
      </w:r>
      <w:r>
        <w:t>”</w:t>
      </w:r>
    </w:p>
    <w:p w14:paraId="49358633" w14:textId="77777777" w:rsidR="00FA7A26" w:rsidRPr="00630CE2" w:rsidRDefault="00FA7A26" w:rsidP="00FA7A26">
      <w:pPr>
        <w:pStyle w:val="Level1"/>
        <w:rPr>
          <w:rFonts w:eastAsia="Arial Unicode MS"/>
        </w:rPr>
      </w:pPr>
      <w:r>
        <w:rPr>
          <w:rFonts w:eastAsia="Arial Unicode MS"/>
        </w:rPr>
        <w:t>REQUISITOS</w:t>
      </w:r>
    </w:p>
    <w:p w14:paraId="256A2C71" w14:textId="77777777" w:rsidR="00FA7A26" w:rsidRDefault="00FA7A26" w:rsidP="00FA7A26">
      <w:pPr>
        <w:pStyle w:val="Level2"/>
        <w:rPr>
          <w:rFonts w:eastAsia="Arial Unicode MS"/>
        </w:rPr>
      </w:pPr>
      <w:r w:rsidRPr="005319E1">
        <w:rPr>
          <w:rFonts w:eastAsia="Arial Unicode MS"/>
        </w:rPr>
        <w:t xml:space="preserve">Nos termos do </w:t>
      </w:r>
      <w:r w:rsidRPr="005319E1">
        <w:t>artigo 62, inciso II e parágrafo 3º, da Lei das Sociedades por Ações</w:t>
      </w:r>
      <w:r w:rsidRPr="005319E1">
        <w:rPr>
          <w:rFonts w:eastAsia="Arial Unicode MS"/>
        </w:rPr>
        <w:t>, e</w:t>
      </w:r>
      <w:r w:rsidRPr="00C42CF5">
        <w:rPr>
          <w:rFonts w:eastAsia="Arial Unicode MS"/>
        </w:rPr>
        <w:t>ste</w:t>
      </w:r>
      <w:r w:rsidRPr="005319E1">
        <w:rPr>
          <w:rFonts w:eastAsia="Arial Unicode MS"/>
        </w:rPr>
        <w:t xml:space="preserve"> Primeiro</w:t>
      </w:r>
      <w:r w:rsidRPr="00C42CF5">
        <w:rPr>
          <w:rFonts w:eastAsia="Arial Unicode MS"/>
        </w:rPr>
        <w:t xml:space="preserve"> Aditamento </w:t>
      </w:r>
      <w:r w:rsidRPr="005319E1">
        <w:rPr>
          <w:rFonts w:eastAsia="Arial Unicode MS"/>
        </w:rPr>
        <w:t>deverá ser inscrito na JUCERJA</w:t>
      </w:r>
      <w:r w:rsidRPr="00C42CF5">
        <w:rPr>
          <w:rFonts w:eastAsia="Arial Unicode MS"/>
        </w:rPr>
        <w:t xml:space="preserve">, </w:t>
      </w:r>
      <w:r w:rsidRPr="005319E1">
        <w:rPr>
          <w:rFonts w:eastAsia="Arial Unicode MS"/>
        </w:rPr>
        <w:t xml:space="preserve">devendo a Companhia, em </w:t>
      </w:r>
      <w:r w:rsidRPr="00C42CF5">
        <w:rPr>
          <w:rFonts w:eastAsia="Arial Unicode MS"/>
        </w:rPr>
        <w:t>até 5 (cinco) Dias Úteis contados da sua celebração</w:t>
      </w:r>
      <w:r w:rsidRPr="005319E1">
        <w:rPr>
          <w:rFonts w:eastAsia="Arial Unicode MS"/>
        </w:rPr>
        <w:t>, apresentar ao Agente Fiduciário cópia eletrônica (formato PDF) do protocolo para inscrição deste Primeiro Aditamento perante a JUCERJA, nos termos da Cláusula</w:t>
      </w:r>
      <w:r>
        <w:rPr>
          <w:rFonts w:eastAsia="Arial Unicode MS"/>
        </w:rPr>
        <w:t> 10.1(</w:t>
      </w:r>
      <w:proofErr w:type="spellStart"/>
      <w:r>
        <w:rPr>
          <w:rFonts w:eastAsia="Arial Unicode MS"/>
        </w:rPr>
        <w:t>ii</w:t>
      </w:r>
      <w:proofErr w:type="spellEnd"/>
      <w:r>
        <w:rPr>
          <w:rFonts w:eastAsia="Arial Unicode MS"/>
        </w:rPr>
        <w:t>)(h)</w:t>
      </w:r>
      <w:r w:rsidRPr="005319E1">
        <w:rPr>
          <w:rFonts w:eastAsia="Arial Unicode MS"/>
        </w:rPr>
        <w:t xml:space="preserve"> da Escritura de Emissão.</w:t>
      </w:r>
    </w:p>
    <w:p w14:paraId="7537C3B0" w14:textId="77777777" w:rsidR="00FA7A26" w:rsidRDefault="00FA7A26" w:rsidP="00FA7A26">
      <w:pPr>
        <w:pStyle w:val="Level1"/>
        <w:rPr>
          <w:rFonts w:eastAsia="Arial Unicode MS"/>
        </w:rPr>
      </w:pPr>
      <w:r>
        <w:rPr>
          <w:rFonts w:eastAsia="Arial Unicode MS"/>
        </w:rPr>
        <w:t>DECLARAÇÕES DAS PARTES</w:t>
      </w:r>
    </w:p>
    <w:p w14:paraId="775B3291" w14:textId="77777777" w:rsidR="00FA7A26" w:rsidRPr="00942935" w:rsidRDefault="00FA7A26" w:rsidP="00FA7A26">
      <w:pPr>
        <w:pStyle w:val="Level2"/>
        <w:rPr>
          <w:rFonts w:eastAsia="Arial Unicode MS"/>
          <w:bCs/>
          <w:smallCaps/>
          <w:szCs w:val="22"/>
          <w:u w:val="single"/>
        </w:rPr>
      </w:pPr>
      <w:r>
        <w:t>As Partes ratificam e renovam, neste ato, todas as respectivas declarações prestadas na Escritura de Emissão, incluindo na Cláusula 11.1 e 13.1.</w:t>
      </w:r>
    </w:p>
    <w:p w14:paraId="00AFD9CB" w14:textId="77777777" w:rsidR="00FA7A26" w:rsidRDefault="00FA7A26" w:rsidP="00FA7A26">
      <w:pPr>
        <w:pStyle w:val="Level1"/>
        <w:rPr>
          <w:rFonts w:eastAsia="Arial Unicode MS"/>
        </w:rPr>
      </w:pPr>
      <w:r>
        <w:rPr>
          <w:rFonts w:eastAsia="Arial Unicode MS"/>
        </w:rPr>
        <w:t>RATIFICAÇÃO E CONSOLIDAÇÃO</w:t>
      </w:r>
    </w:p>
    <w:p w14:paraId="7542F09F" w14:textId="77777777" w:rsidR="00FA7A26" w:rsidRPr="005319E1" w:rsidRDefault="00FA7A26" w:rsidP="00FA7A26">
      <w:pPr>
        <w:pStyle w:val="Level2"/>
        <w:rPr>
          <w:szCs w:val="22"/>
        </w:rPr>
      </w:pPr>
      <w:r w:rsidRPr="002B1F2F">
        <w:t xml:space="preserve">Todos os demais termos e condições da Escritura de Emissão que não tiverem sido alterados por este </w:t>
      </w:r>
      <w:r>
        <w:t xml:space="preserve">Primeiro </w:t>
      </w:r>
      <w:r w:rsidRPr="002B1F2F">
        <w:t xml:space="preserve">Aditamento permanecem válidos e em pleno vigor, sendo transcrita no </w:t>
      </w:r>
      <w:r w:rsidRPr="002B1F2F">
        <w:rPr>
          <w:u w:val="single"/>
        </w:rPr>
        <w:t>Anexo</w:t>
      </w:r>
      <w:r>
        <w:rPr>
          <w:u w:val="single"/>
        </w:rPr>
        <w:t> </w:t>
      </w:r>
      <w:r w:rsidRPr="002B1F2F">
        <w:rPr>
          <w:u w:val="single"/>
        </w:rPr>
        <w:t>I</w:t>
      </w:r>
      <w:r w:rsidRPr="002B1F2F">
        <w:t xml:space="preserve"> a este </w:t>
      </w:r>
      <w:r>
        <w:t xml:space="preserve">Primeiro </w:t>
      </w:r>
      <w:r w:rsidRPr="002B1F2F">
        <w:t xml:space="preserve">Aditamento a versão consolidada da Escritura de Emissão, refletindo as alterações objeto deste </w:t>
      </w:r>
      <w:r>
        <w:t xml:space="preserve">Primeiro </w:t>
      </w:r>
      <w:r w:rsidRPr="002B1F2F">
        <w:t>Aditamento.</w:t>
      </w:r>
    </w:p>
    <w:p w14:paraId="24160697" w14:textId="77777777" w:rsidR="00FA7A26" w:rsidRPr="00630CE2" w:rsidRDefault="00FA7A26" w:rsidP="00FA7A26">
      <w:pPr>
        <w:pStyle w:val="Level1"/>
        <w:rPr>
          <w:rFonts w:eastAsia="Arial Unicode MS"/>
        </w:rPr>
      </w:pPr>
      <w:r w:rsidRPr="00630CE2">
        <w:rPr>
          <w:rFonts w:eastAsia="Arial Unicode MS"/>
        </w:rPr>
        <w:lastRenderedPageBreak/>
        <w:t>DISPOSIÇÕES GERAIS</w:t>
      </w:r>
    </w:p>
    <w:p w14:paraId="7C079369" w14:textId="77777777" w:rsidR="00FA7A26" w:rsidRPr="00C42CF5" w:rsidRDefault="00FA7A26" w:rsidP="00FA7A26">
      <w:pPr>
        <w:pStyle w:val="Level2"/>
        <w:rPr>
          <w:szCs w:val="22"/>
        </w:rPr>
      </w:pPr>
      <w:r>
        <w:t>Os documentos anexos a este Primeiro Aditamento constituem parte integrante e complementar deste Primeiro Aditamento.</w:t>
      </w:r>
    </w:p>
    <w:p w14:paraId="49AF2B10" w14:textId="77777777" w:rsidR="00FA7A26" w:rsidRDefault="00FA7A26" w:rsidP="00FA7A26">
      <w:pPr>
        <w:pStyle w:val="Level2"/>
        <w:rPr>
          <w:rFonts w:eastAsia="Arial Unicode MS"/>
        </w:rPr>
      </w:pPr>
      <w:r w:rsidRPr="00630CE2">
        <w:rPr>
          <w:rFonts w:eastAsia="Arial Unicode MS"/>
        </w:rPr>
        <w:t>As obrigações assumidas neste Primeiro Aditamento têm caráter irrevogável e irretratável, obrigando as Partes e seus sucessores, a qualquer título, ao seu integral cumprimento.</w:t>
      </w:r>
    </w:p>
    <w:p w14:paraId="6013F1D5" w14:textId="77777777" w:rsidR="00FA7A26" w:rsidRPr="00630CE2" w:rsidRDefault="00FA7A26" w:rsidP="00FA7A26">
      <w:pPr>
        <w:pStyle w:val="Level2"/>
        <w:rPr>
          <w:rFonts w:eastAsia="Arial Unicode MS"/>
          <w:szCs w:val="22"/>
        </w:rPr>
      </w:pPr>
      <w:r>
        <w:t>Qualquer alteração a este Primeiro Aditamento somente será considerada válida se formalizada por escrito, em instrumento próprio assinado por todas as Partes.</w:t>
      </w:r>
    </w:p>
    <w:p w14:paraId="78315D3B" w14:textId="77777777" w:rsidR="00FA7A26" w:rsidRPr="00630CE2" w:rsidRDefault="00FA7A26" w:rsidP="00FA7A26">
      <w:pPr>
        <w:pStyle w:val="Level2"/>
        <w:rPr>
          <w:rFonts w:eastAsia="Arial Unicode MS"/>
        </w:rPr>
      </w:pPr>
      <w:r w:rsidRPr="00630CE2">
        <w:rPr>
          <w:rFonts w:eastAsia="Arial Unicode MS"/>
        </w:rPr>
        <w:t>A invalidade ou nulidade, no todo ou em parte, de quaisquer das cláusulas deste Primeiro Aditamento não afetará as demais, que permanecerão válidas e eficazes até o cumprimento, pelas Partes, de todas as suas obrigações aqui previstas.</w:t>
      </w:r>
    </w:p>
    <w:p w14:paraId="18D28D02" w14:textId="77777777" w:rsidR="00FA7A26" w:rsidRPr="00630CE2" w:rsidRDefault="00FA7A26" w:rsidP="00FA7A26">
      <w:pPr>
        <w:pStyle w:val="Level2"/>
        <w:rPr>
          <w:rFonts w:eastAsia="Arial Unicode MS"/>
          <w:szCs w:val="22"/>
        </w:rPr>
      </w:pPr>
      <w: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607840D8" w14:textId="77777777" w:rsidR="00FA7A26" w:rsidRPr="00630CE2" w:rsidRDefault="00FA7A26" w:rsidP="00FA7A26">
      <w:pPr>
        <w:pStyle w:val="Level2"/>
        <w:rPr>
          <w:rFonts w:eastAsia="Arial Unicode MS"/>
          <w:szCs w:val="22"/>
        </w:rPr>
      </w:pPr>
      <w:r>
        <w:t>As Partes reconhecem este Primeiro Aditamento e as Debêntures como títulos executivos extrajudiciais nos termos do artigo 784, incisos I, III e V, do Código de Processo Civil.</w:t>
      </w:r>
    </w:p>
    <w:p w14:paraId="005C8460" w14:textId="77777777" w:rsidR="00FA7A26" w:rsidRDefault="00FA7A26" w:rsidP="00FA7A26">
      <w:pPr>
        <w:pStyle w:val="Level2"/>
        <w:rPr>
          <w:rFonts w:eastAsia="Arial Unicode MS"/>
          <w:szCs w:val="22"/>
        </w:rPr>
      </w:pPr>
      <w:r>
        <w:t>Para os fins deste Primeiro Aditamento, as Partes poderão, a seu critério exclusivo, requerer a execução específica das obrigações aqui assumidas, nos termos dos</w:t>
      </w:r>
      <w:r>
        <w:rPr>
          <w:szCs w:val="26"/>
        </w:rPr>
        <w:t xml:space="preserve"> </w:t>
      </w:r>
      <w:r w:rsidRPr="00D40879">
        <w:t>artigos 815 e seguintes, 497 e seguintes, 538 e dos demais artigos sobre as diversas espécies de execução (artigo 797 e seguintes), todos do Código de Processo Civil,</w:t>
      </w:r>
      <w:r w:rsidRPr="00FB23FA">
        <w:t xml:space="preserve"> sem prejuízo do direito de declarar o vencimento antecipado das obrigações decorrentes das Debêntures, nos termos previstos nesta Escritura de Emissão.</w:t>
      </w:r>
    </w:p>
    <w:p w14:paraId="784F0B8C" w14:textId="77777777" w:rsidR="00FA7A26" w:rsidRPr="00630CE2" w:rsidRDefault="00FA7A26" w:rsidP="00FA7A26">
      <w:pPr>
        <w:pStyle w:val="Level1"/>
        <w:rPr>
          <w:rFonts w:eastAsia="Arial Unicode MS"/>
        </w:rPr>
      </w:pPr>
      <w:r w:rsidRPr="00630CE2">
        <w:rPr>
          <w:rFonts w:eastAsia="Arial Unicode MS"/>
        </w:rPr>
        <w:t>LEI DE REGÊNCIA</w:t>
      </w:r>
    </w:p>
    <w:p w14:paraId="0B7AEE4E" w14:textId="77777777" w:rsidR="00FA7A26" w:rsidRPr="00630CE2" w:rsidRDefault="00FA7A26" w:rsidP="00FA7A26">
      <w:pPr>
        <w:pStyle w:val="Level2"/>
        <w:rPr>
          <w:rFonts w:eastAsia="Arial Unicode MS"/>
        </w:rPr>
      </w:pPr>
      <w:r w:rsidRPr="00630CE2">
        <w:rPr>
          <w:rFonts w:eastAsia="Arial Unicode MS"/>
        </w:rPr>
        <w:t>Este Primeiro Aditamento é regido pelas leis da República Federativa do Brasil.</w:t>
      </w:r>
    </w:p>
    <w:p w14:paraId="0614CC2E" w14:textId="77777777" w:rsidR="00FA7A26" w:rsidRPr="00630CE2" w:rsidRDefault="00FA7A26" w:rsidP="00FA7A26">
      <w:pPr>
        <w:pStyle w:val="Level1"/>
      </w:pPr>
      <w:r w:rsidRPr="00630CE2">
        <w:t>FORO</w:t>
      </w:r>
    </w:p>
    <w:p w14:paraId="66E9A9C5" w14:textId="77777777" w:rsidR="00FA7A26" w:rsidRPr="00630CE2" w:rsidRDefault="00FA7A26" w:rsidP="00FA7A26">
      <w:pPr>
        <w:pStyle w:val="Level2"/>
      </w:pPr>
      <w:r w:rsidRPr="00630CE2">
        <w:rPr>
          <w:rFonts w:eastAsia="Arial Unicode MS"/>
        </w:rPr>
        <w:t>Fica eleito o foro da Comarca da Cidade Rio de Janeiro, Estado do Rio de Janeiro, com exclusão de qualquer outro, por mais privilegiado que seja, para dirimir as questões porventura oriundas deste Primeiro Aditamento.</w:t>
      </w:r>
    </w:p>
    <w:p w14:paraId="2D22D916" w14:textId="77777777" w:rsidR="00FA7A26" w:rsidRDefault="00FA7A26" w:rsidP="00FA7A26">
      <w:pPr>
        <w:pStyle w:val="Body"/>
      </w:pPr>
      <w:r w:rsidRPr="005319E1">
        <w:t>Estando assim certas e ajustadas, as Partes, obrigando-se por si e sucessores, firmam este Primeiro Aditamento em 4 (quatro) vias de igual teor e forma, juntamente com 2 (duas) testemunhas abaixo identificadas, que também a assinam.</w:t>
      </w:r>
    </w:p>
    <w:p w14:paraId="2CEEF7C3" w14:textId="77777777" w:rsidR="00FA7A26" w:rsidRPr="005319E1" w:rsidRDefault="00FA7A26" w:rsidP="00FA7A26">
      <w:pPr>
        <w:pStyle w:val="Body"/>
        <w:jc w:val="center"/>
      </w:pPr>
      <w:r w:rsidRPr="005319E1">
        <w:t>Rio de Janeiro</w:t>
      </w:r>
      <w:r w:rsidRPr="00BB126F">
        <w:t>, [</w:t>
      </w:r>
      <w:r w:rsidRPr="00BB126F">
        <w:rPr>
          <w:rFonts w:cs="Tahoma"/>
        </w:rPr>
        <w:t>●</w:t>
      </w:r>
      <w:r w:rsidRPr="00BB126F">
        <w:t>] de [</w:t>
      </w:r>
      <w:r w:rsidRPr="00BB126F">
        <w:rPr>
          <w:rFonts w:cs="Tahoma"/>
        </w:rPr>
        <w:t>●</w:t>
      </w:r>
      <w:r w:rsidRPr="00BB126F">
        <w:t>]</w:t>
      </w:r>
      <w:r w:rsidRPr="005319E1">
        <w:t> de 2021.</w:t>
      </w:r>
    </w:p>
    <w:p w14:paraId="66A3B45A" w14:textId="77777777" w:rsidR="00FA7A26" w:rsidRPr="00C42CF5" w:rsidRDefault="00FA7A26" w:rsidP="00FA7A26">
      <w:pPr>
        <w:pStyle w:val="Body"/>
        <w:jc w:val="center"/>
        <w:rPr>
          <w:rFonts w:eastAsia="Arial Unicode MS"/>
          <w:i/>
        </w:rPr>
      </w:pPr>
      <w:r w:rsidRPr="00C42CF5">
        <w:rPr>
          <w:rFonts w:eastAsia="Arial Unicode MS"/>
          <w:i/>
        </w:rPr>
        <w:t>(As assinaturas seguem nas páginas seguintes</w:t>
      </w:r>
      <w:r>
        <w:rPr>
          <w:rFonts w:eastAsia="Arial Unicode MS"/>
          <w:i/>
        </w:rPr>
        <w:t>.</w:t>
      </w:r>
      <w:r w:rsidRPr="00C42CF5">
        <w:rPr>
          <w:rFonts w:eastAsia="Arial Unicode MS"/>
          <w:i/>
        </w:rPr>
        <w:t>)</w:t>
      </w:r>
    </w:p>
    <w:p w14:paraId="314AC999" w14:textId="77777777" w:rsidR="00FA7A26" w:rsidRDefault="00FA7A26" w:rsidP="00FA7A26">
      <w:pPr>
        <w:pStyle w:val="Body"/>
        <w:jc w:val="center"/>
        <w:rPr>
          <w:rFonts w:eastAsia="Arial Unicode MS"/>
          <w:i/>
        </w:rPr>
      </w:pPr>
      <w:r w:rsidRPr="00C42CF5">
        <w:rPr>
          <w:rFonts w:eastAsia="Arial Unicode MS"/>
          <w:i/>
        </w:rPr>
        <w:t>(Restante d</w:t>
      </w:r>
      <w:r>
        <w:rPr>
          <w:rFonts w:eastAsia="Arial Unicode MS"/>
          <w:i/>
        </w:rPr>
        <w:t>est</w:t>
      </w:r>
      <w:r w:rsidRPr="00C42CF5">
        <w:rPr>
          <w:rFonts w:eastAsia="Arial Unicode MS"/>
          <w:i/>
        </w:rPr>
        <w:t>a página intencionalmente deixado em branco</w:t>
      </w:r>
      <w:r>
        <w:rPr>
          <w:rFonts w:eastAsia="Arial Unicode MS"/>
          <w:i/>
        </w:rPr>
        <w:t>.</w:t>
      </w:r>
      <w:r w:rsidRPr="00C42CF5">
        <w:rPr>
          <w:rFonts w:eastAsia="Arial Unicode MS"/>
          <w:i/>
        </w:rPr>
        <w:t>)</w:t>
      </w:r>
    </w:p>
    <w:p w14:paraId="1D24B173" w14:textId="77777777" w:rsidR="00FA7A26" w:rsidRPr="002F5E8B" w:rsidRDefault="00FA7A26" w:rsidP="00FA7A26">
      <w:pPr>
        <w:pStyle w:val="SubTtulo"/>
        <w:jc w:val="center"/>
        <w:rPr>
          <w:rFonts w:eastAsia="Arial Unicode MS"/>
          <w:b w:val="0"/>
          <w:i/>
        </w:rPr>
      </w:pPr>
      <w:r w:rsidRPr="002F5E8B">
        <w:rPr>
          <w:rFonts w:eastAsia="Arial Unicode MS"/>
          <w:b w:val="0"/>
          <w:i/>
        </w:rPr>
        <w:lastRenderedPageBreak/>
        <w:t>(Inserir páginas de assinaturas e Anexo I com a consolidação da Escritura de Emissão.)</w:t>
      </w:r>
    </w:p>
    <w:p w14:paraId="0EF2FD93" w14:textId="77777777" w:rsidR="00FA7A26" w:rsidRDefault="00FA7A26">
      <w:pPr>
        <w:rPr>
          <w:b/>
          <w:kern w:val="21"/>
          <w:sz w:val="21"/>
        </w:rPr>
      </w:pPr>
    </w:p>
    <w:p w14:paraId="35FCCD20" w14:textId="77777777" w:rsidR="00FA7A26" w:rsidRDefault="00FA7A26">
      <w:pPr>
        <w:rPr>
          <w:b/>
          <w:kern w:val="21"/>
          <w:sz w:val="21"/>
        </w:rPr>
      </w:pPr>
      <w:r>
        <w:br w:type="page"/>
      </w:r>
    </w:p>
    <w:p w14:paraId="19635A08" w14:textId="69492427" w:rsidR="00290624" w:rsidRPr="00FB23FA" w:rsidRDefault="006B0F49" w:rsidP="006B0F49">
      <w:pPr>
        <w:pStyle w:val="SubTtulo"/>
        <w:jc w:val="center"/>
      </w:pPr>
      <w:r w:rsidRPr="00FB23FA">
        <w:lastRenderedPageBreak/>
        <w:t>ANEXO</w:t>
      </w:r>
      <w:r w:rsidR="00290624" w:rsidRPr="00FB23FA">
        <w:t xml:space="preserve"> I</w:t>
      </w:r>
      <w:r w:rsidR="00290624">
        <w:t>I</w:t>
      </w:r>
      <w:r w:rsidR="00FA7A26">
        <w:t>I</w:t>
      </w:r>
    </w:p>
    <w:p w14:paraId="13819311" w14:textId="77777777" w:rsidR="00290624" w:rsidRPr="00FB23FA" w:rsidRDefault="00290624" w:rsidP="006B0F49">
      <w:pPr>
        <w:pStyle w:val="SubTtulo"/>
        <w:jc w:val="center"/>
      </w:pPr>
      <w:r w:rsidRPr="00FB23FA">
        <w:t>DECLARAÇÃO DO AGENTE FIDUCIÁRIO ACERCA DA EXISTÊNCIA DE OUTRAS EMISSÕES DE VALORES MOBILIÁRIOS, PÚBLICOS OU PRIVADOS, FEITAS PELA COMPANHIA, POR SOCIEDADE COLIGADA, CONTROLADA, CONTROLADORA OU INTEGRANTE DO MESMO GRUPO DA COMPANHIA EM QUE TENHA ATUADO COMO AGENTE FIDUCIÁRIO NO PERÍODO.</w:t>
      </w: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01EB24BF" w14:textId="77777777" w:rsidTr="00EB4822">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C1912D" w14:textId="77777777" w:rsidR="002D765C" w:rsidRDefault="002D765C" w:rsidP="002D765C">
            <w:pPr>
              <w:spacing w:line="276" w:lineRule="auto"/>
              <w:rPr>
                <w:color w:val="222222"/>
                <w:sz w:val="18"/>
                <w:szCs w:val="18"/>
              </w:rPr>
            </w:pPr>
            <w:r>
              <w:rPr>
                <w:b/>
                <w:iCs/>
                <w:color w:val="222222"/>
                <w:sz w:val="18"/>
                <w:szCs w:val="18"/>
              </w:rPr>
              <w:t xml:space="preserve">Emissora: </w:t>
            </w:r>
            <w:r>
              <w:rPr>
                <w:color w:val="222222"/>
                <w:sz w:val="18"/>
                <w:szCs w:val="18"/>
              </w:rPr>
              <w:t>BRILHANTE TRANSMISSORA DE ENERGIA S.A.</w:t>
            </w:r>
          </w:p>
        </w:tc>
      </w:tr>
      <w:tr w:rsidR="002D765C" w14:paraId="135934E9" w14:textId="77777777" w:rsidTr="00EB4822">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ED6C1C"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6B141462" w14:textId="77777777" w:rsidTr="00EB4822">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4F84BE"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44C68"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20963561" w14:textId="77777777" w:rsidTr="00EB4822">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5EF54D"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F574FF"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2D765C" w14:paraId="04D4C95B" w14:textId="77777777" w:rsidTr="00EB4822">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8A7C71"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2D765C" w14:paraId="35DC54BA" w14:textId="77777777" w:rsidTr="00EB4822">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3D546A"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26/06/2022</w:t>
            </w:r>
          </w:p>
        </w:tc>
      </w:tr>
      <w:tr w:rsidR="002D765C" w14:paraId="257F29E3" w14:textId="77777777" w:rsidTr="00EB4822">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B44E7"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100% do CDI + 2,55% a.a. na base 252 no período de 02/07/2020 até 26/06/2022.</w:t>
            </w:r>
          </w:p>
        </w:tc>
      </w:tr>
      <w:tr w:rsidR="002D765C" w14:paraId="54D9CAED" w14:textId="77777777" w:rsidTr="00EB4822">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76A662"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2D765C" w14:paraId="4B4D0DDB" w14:textId="77777777" w:rsidTr="00EB4822">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4AD152" w14:textId="61EFC3F1" w:rsidR="002D765C" w:rsidRDefault="002D765C" w:rsidP="002D765C">
            <w:pPr>
              <w:spacing w:line="276" w:lineRule="auto"/>
              <w:jc w:val="both"/>
              <w:rPr>
                <w:b/>
                <w:iCs/>
                <w:color w:val="222222"/>
                <w:sz w:val="18"/>
                <w:szCs w:val="18"/>
              </w:rPr>
            </w:pPr>
            <w:r>
              <w:rPr>
                <w:b/>
                <w:sz w:val="18"/>
                <w:szCs w:val="18"/>
              </w:rPr>
              <w:t xml:space="preserve">Status: </w:t>
            </w:r>
            <w:del w:id="197" w:author="Luiz Girão" w:date="2021-07-06T16:08:00Z">
              <w:r w:rsidDel="00173626">
                <w:rPr>
                  <w:iCs/>
                  <w:color w:val="222222"/>
                  <w:sz w:val="18"/>
                  <w:szCs w:val="18"/>
                </w:rPr>
                <w:delText>INADIMPLENTE</w:delText>
              </w:r>
            </w:del>
            <w:ins w:id="198" w:author="Luiz Girão" w:date="2021-07-06T16:08:00Z">
              <w:r w:rsidR="00173626">
                <w:rPr>
                  <w:iCs/>
                  <w:color w:val="222222"/>
                  <w:sz w:val="18"/>
                  <w:szCs w:val="18"/>
                </w:rPr>
                <w:t>ATIVA</w:t>
              </w:r>
            </w:ins>
          </w:p>
        </w:tc>
      </w:tr>
      <w:tr w:rsidR="002D765C" w14:paraId="778F2A54" w14:textId="77777777" w:rsidTr="00EB4822">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1966F1" w14:textId="78779558" w:rsidR="002D765C" w:rsidRDefault="002D765C" w:rsidP="002D765C">
            <w:pPr>
              <w:spacing w:line="276" w:lineRule="auto"/>
              <w:jc w:val="both"/>
              <w:rPr>
                <w:b/>
                <w:iCs/>
                <w:color w:val="222222"/>
                <w:sz w:val="18"/>
                <w:szCs w:val="18"/>
              </w:rPr>
            </w:pPr>
            <w:r>
              <w:rPr>
                <w:b/>
                <w:sz w:val="18"/>
                <w:szCs w:val="18"/>
              </w:rPr>
              <w:t xml:space="preserve">Inadimplementos no período: </w:t>
            </w:r>
            <w:r>
              <w:rPr>
                <w:iCs/>
                <w:color w:val="222222"/>
                <w:sz w:val="18"/>
                <w:szCs w:val="18"/>
              </w:rPr>
              <w:t>Documentos Pendentes</w:t>
            </w:r>
            <w:ins w:id="199" w:author="Luiz Girão" w:date="2021-07-06T16:09:00Z">
              <w:r w:rsidR="00173626">
                <w:rPr>
                  <w:iCs/>
                  <w:color w:val="222222"/>
                  <w:sz w:val="18"/>
                  <w:szCs w:val="18"/>
                </w:rPr>
                <w:t>:</w:t>
              </w:r>
            </w:ins>
            <w:del w:id="200" w:author="Luiz Girão" w:date="2021-07-06T16:09:00Z">
              <w:r w:rsidDel="00173626">
                <w:rPr>
                  <w:iCs/>
                  <w:color w:val="222222"/>
                  <w:sz w:val="18"/>
                  <w:szCs w:val="18"/>
                </w:rPr>
                <w:delText xml:space="preserve">: </w:delText>
              </w:r>
            </w:del>
            <w:del w:id="201" w:author="Luiz Girão" w:date="2021-07-06T16:08:00Z">
              <w:r w:rsidDel="00173626">
                <w:rPr>
                  <w:iCs/>
                  <w:color w:val="222222"/>
                  <w:sz w:val="18"/>
                  <w:szCs w:val="18"/>
                </w:rPr>
                <w:delText xml:space="preserve">( ) 01 (uma) via digital do 1º Aditamento à Escritura, registrado na JUCERJA; </w:delText>
              </w:r>
            </w:del>
            <w:del w:id="202" w:author="Luiz Girão" w:date="2021-07-06T16:09:00Z">
              <w:r w:rsidDel="00173626">
                <w:rPr>
                  <w:iCs/>
                  <w:color w:val="222222"/>
                  <w:sz w:val="18"/>
                  <w:szCs w:val="18"/>
                </w:rPr>
                <w:delText>( ) Comprovação da Destinação de Recursos, conforme cláusula 3. 2.1 da Escritura de Emissão;</w:delText>
              </w:r>
            </w:del>
            <w:r>
              <w:rPr>
                <w:iCs/>
                <w:color w:val="222222"/>
                <w:sz w:val="18"/>
                <w:szCs w:val="18"/>
              </w:rPr>
              <w:t xml:space="preserve"> </w:t>
            </w:r>
            <w:del w:id="203" w:author="Luiz Girão" w:date="2021-07-06T16:10:00Z">
              <w:r w:rsidDel="00173626">
                <w:rPr>
                  <w:iCs/>
                  <w:color w:val="222222"/>
                  <w:sz w:val="18"/>
                  <w:szCs w:val="18"/>
                </w:rPr>
                <w:delText>AF de Ações da Emissora e da Brilhante II ( )</w:delText>
              </w:r>
            </w:del>
            <w:r>
              <w:rPr>
                <w:iCs/>
                <w:color w:val="222222"/>
                <w:sz w:val="18"/>
                <w:szCs w:val="18"/>
              </w:rPr>
              <w:t xml:space="preserve"> 01 (uma) via original da AF de Ações, registrado no RTD-RJ; </w:t>
            </w:r>
            <w:del w:id="204" w:author="Luiz Girão" w:date="2021-07-06T16:10:00Z">
              <w:r w:rsidDel="00173626">
                <w:rPr>
                  <w:iCs/>
                  <w:color w:val="222222"/>
                  <w:sz w:val="18"/>
                  <w:szCs w:val="18"/>
                </w:rPr>
                <w:delText xml:space="preserve">( ) Cópia autenticada do Livro de Registro de Ações da Emissora, conforme cláusula 3.1 (ii) do Contrato de AF de Ações; ( ) Cópia autenticada do Livro de Registro de Ações da Brilhante II, conforme cláusula 3.1 (ii) do Contrato de AF de Ações; ( ) Procuração, conforme cláusula 6.3 do Contrato de AF de Ações; Cessão Fiduciária de Direitos Emergentes e Direitos Creditórios </w:delText>
              </w:r>
            </w:del>
            <w:del w:id="205" w:author="Luiz Girão" w:date="2021-07-06T16:11:00Z">
              <w:r w:rsidDel="00173626">
                <w:rPr>
                  <w:iCs/>
                  <w:color w:val="222222"/>
                  <w:sz w:val="18"/>
                  <w:szCs w:val="18"/>
                </w:rPr>
                <w:delText xml:space="preserve">( ) </w:delText>
              </w:r>
            </w:del>
            <w:r>
              <w:rPr>
                <w:iCs/>
                <w:color w:val="222222"/>
                <w:sz w:val="18"/>
                <w:szCs w:val="18"/>
              </w:rPr>
              <w:t>01 (uma) via do Contrato de Cessão Fiduciária de Direitos Emergentes e Direitos Creditórios, registrado no RTD-RJ;</w:t>
            </w:r>
            <w:ins w:id="206" w:author="Luiz Girão" w:date="2021-07-06T16:10:00Z">
              <w:r w:rsidR="00173626">
                <w:rPr>
                  <w:iCs/>
                  <w:color w:val="222222"/>
                  <w:sz w:val="18"/>
                  <w:szCs w:val="18"/>
                </w:rPr>
                <w:t xml:space="preserve"> </w:t>
              </w:r>
            </w:ins>
            <w:del w:id="207" w:author="Luiz Girão" w:date="2021-07-06T16:10:00Z">
              <w:r w:rsidDel="00173626">
                <w:rPr>
                  <w:iCs/>
                  <w:color w:val="222222"/>
                  <w:sz w:val="18"/>
                  <w:szCs w:val="18"/>
                </w:rPr>
                <w:delText xml:space="preserve"> ( ) Cópia do Contrato de Concessão nº 008/2009 - ANEEL, celebrado em 27/04/2009; </w:delText>
              </w:r>
            </w:del>
            <w:del w:id="208" w:author="Luiz Girão" w:date="2021-07-06T16:11:00Z">
              <w:r w:rsidDel="00173626">
                <w:rPr>
                  <w:iCs/>
                  <w:color w:val="222222"/>
                  <w:sz w:val="18"/>
                  <w:szCs w:val="18"/>
                </w:rPr>
                <w:delText>( ) Cópia do Contrato de Prestação de Serviços de Transmissão nº 015/2009, celebrado entra a Emissora e a ONS; ( ) Cópia dos Contratos de Conexão ao Sistema de Transmissão, listados no Anexo VII do Contrato de CF de Direitos Emergentes; ( ) Comprovação da Notificação enviada à ONS, através do cartório de registro de títulos e documentos ou por instrumento particular com AR, conforme cláusula 3.1 (c) do Contrato de CF de Direitos Emergentes; ( ) Comprovação da Notificação enviada à ANEEL, através do cartório de registro de títulos e documentos ou por instrumento particular com AR, conforme cláusula 3.1 (d) do Contrato de CF de Direitos Emergentes;</w:delText>
              </w:r>
            </w:del>
            <w:r>
              <w:rPr>
                <w:iCs/>
                <w:color w:val="222222"/>
                <w:sz w:val="18"/>
                <w:szCs w:val="18"/>
              </w:rPr>
              <w:t xml:space="preserve"> </w:t>
            </w:r>
            <w:del w:id="209" w:author="Luiz Girão" w:date="2021-07-06T16:11:00Z">
              <w:r w:rsidDel="00173626">
                <w:rPr>
                  <w:iCs/>
                  <w:color w:val="222222"/>
                  <w:sz w:val="18"/>
                  <w:szCs w:val="18"/>
                </w:rPr>
                <w:delText xml:space="preserve">( ) Comprovação da Notificação enviada às contrapartes dos CCTs, conforme cláusula 3.1 (e) do Contrato de CF de Direitos Emergentes; ( ) </w:delText>
              </w:r>
            </w:del>
            <w:r>
              <w:rPr>
                <w:iCs/>
                <w:color w:val="222222"/>
                <w:sz w:val="18"/>
                <w:szCs w:val="18"/>
              </w:rPr>
              <w:t xml:space="preserve">Comprovação da inclusão nos documentos de cobrança da Receita Anual Permitida, referente ao projeto objeto do </w:t>
            </w:r>
            <w:proofErr w:type="spellStart"/>
            <w:r>
              <w:rPr>
                <w:iCs/>
                <w:color w:val="222222"/>
                <w:sz w:val="18"/>
                <w:szCs w:val="18"/>
              </w:rPr>
              <w:t>Ctt</w:t>
            </w:r>
            <w:proofErr w:type="spellEnd"/>
            <w:r>
              <w:rPr>
                <w:iCs/>
                <w:color w:val="222222"/>
                <w:sz w:val="18"/>
                <w:szCs w:val="18"/>
              </w:rPr>
              <w:t xml:space="preserve">. de Concessão, conforme cláusula 3.1 (f) do Contrato de CF de Direitos Emergentes; </w:t>
            </w:r>
            <w:del w:id="210" w:author="Luiz Girão" w:date="2021-07-06T16:12:00Z">
              <w:r w:rsidDel="00173626">
                <w:rPr>
                  <w:iCs/>
                  <w:color w:val="222222"/>
                  <w:sz w:val="18"/>
                  <w:szCs w:val="18"/>
                </w:rPr>
                <w:delText xml:space="preserve">( ) Via original da Procuração, nos moldes do Anexo II do Contrato de CF de Direitos Emergentes; Cessão Fiduciária de Dividendos </w:delText>
              </w:r>
            </w:del>
            <w:r>
              <w:rPr>
                <w:iCs/>
                <w:color w:val="222222"/>
                <w:sz w:val="18"/>
                <w:szCs w:val="18"/>
              </w:rPr>
              <w:t xml:space="preserve">( ) 01 (uma) via original do Contrato de Cessão Fiduciária de Dividendos, registrado no RTD-RJ; </w:t>
            </w:r>
            <w:del w:id="211" w:author="Luiz Girão" w:date="2021-07-06T16:12:00Z">
              <w:r w:rsidDel="00173626">
                <w:rPr>
                  <w:iCs/>
                  <w:color w:val="222222"/>
                  <w:sz w:val="18"/>
                  <w:szCs w:val="18"/>
                </w:rPr>
                <w:delText xml:space="preserve">( ) Procuração, conforme cláusula 8.3 do Contrato de Cessão Fiduciária de Dividendos; Autorizações ( ) AGE da Emissora realizada em 23 de junho de 2020, arquivada na JUCERJA e as publicações no DOERJ e no Jornal Diário do Acionista; ( ) AGE da Celeo realizada em 23 de junho de 2020, arquivada na JUCERJA e as publicações no DOERJ e no Jornal Diário do Acionista; ( ) AGE da Cobra realizada em 23 de junho de 2020, arquivada na JUCERJA e as publicações no DOERJ e no Jornal Diário do Acionista; Organograma completo do grupo societário da Emissora, atualizado até a data base de 31/12/2020; Declaração do Diretor de Relações com Investidores da Emissora atestando o cumprimento das obrigações dispostas no Instrumento de Emissão; Declaração acerca da utilização dos recursos decorrentes da Emissão; Documentos para verificação da suficiência das garantias. </w:delText>
              </w:r>
            </w:del>
          </w:p>
        </w:tc>
      </w:tr>
      <w:tr w:rsidR="002D765C" w14:paraId="23508890" w14:textId="77777777" w:rsidTr="00EB4822">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A57BF3E"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Com as seguintes garantias: (I) alienações fiduciárias de 100% das ações de emissão da Emissora e 100% das ações de emissão da Brilhante II; e (II) cessão fiduciária dos direitos creditórios de titularidade da Emissora, decorrentes (a) do Contrato de Concessão Nº 008/2009 - ANEEL, (b) da prestação de serviços de transmissão de energia elétrica, prevista no Contrato de Concessão, (c) da Conta Centralizadora, (d) dos Créditos Bancários Emissora e (e) Rendimentos da Conta Centralizadora; (III) cessão fiduciária dos direitos creditórios de titularidade das Acionistas decorrentes (a) das Contas Dividendos Brilhante II, (b) dos Créditos Bancários das Acionistas, (c) do Rendimento das Contas Dividendos Brilhante II e (d) dos Investimentos Permitidos Cedidos das Acionistas. </w:t>
            </w:r>
          </w:p>
        </w:tc>
      </w:tr>
    </w:tbl>
    <w:p w14:paraId="6393CA63" w14:textId="77777777" w:rsidR="002D765C" w:rsidRDefault="002D765C" w:rsidP="002D765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12EC8BAA"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81C25" w14:textId="77777777" w:rsidR="002D765C" w:rsidRDefault="002D765C" w:rsidP="002D765C">
            <w:pPr>
              <w:spacing w:line="276" w:lineRule="auto"/>
              <w:rPr>
                <w:color w:val="222222"/>
                <w:sz w:val="18"/>
                <w:szCs w:val="18"/>
              </w:rPr>
            </w:pPr>
            <w:r>
              <w:rPr>
                <w:b/>
                <w:iCs/>
                <w:color w:val="222222"/>
                <w:sz w:val="18"/>
                <w:szCs w:val="18"/>
              </w:rPr>
              <w:t xml:space="preserve">Emissora: </w:t>
            </w:r>
            <w:r>
              <w:rPr>
                <w:color w:val="222222"/>
                <w:sz w:val="18"/>
                <w:szCs w:val="18"/>
              </w:rPr>
              <w:t>CANTAREIRA TRANSMISSORA DE ENERGIA S.A.</w:t>
            </w:r>
          </w:p>
        </w:tc>
      </w:tr>
      <w:tr w:rsidR="002D765C" w14:paraId="56EBC09B"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B6B288"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6E09BAAD"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8D2CD"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CBC9CE"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063D4F9D"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4B6CB2"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95A73B"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2D765C" w14:paraId="72DFC64F"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23F0F4"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2D765C" w14:paraId="441EA090"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C7C6B4"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15/08/2032</w:t>
            </w:r>
          </w:p>
        </w:tc>
      </w:tr>
      <w:tr w:rsidR="002D765C" w14:paraId="08BB7ADF"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6027E7D"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IPCA + 6,9094% a.a. na base 252 no período de 15/12/2017 até 15/08/2032.</w:t>
            </w:r>
          </w:p>
        </w:tc>
      </w:tr>
      <w:tr w:rsidR="002D765C" w14:paraId="201FFFFC"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B658159"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IPCA no </w:t>
            </w:r>
            <w:proofErr w:type="spellStart"/>
            <w:r>
              <w:rPr>
                <w:iCs/>
                <w:color w:val="222222"/>
                <w:sz w:val="18"/>
                <w:szCs w:val="18"/>
              </w:rPr>
              <w:t>periodo</w:t>
            </w:r>
            <w:proofErr w:type="spellEnd"/>
            <w:r>
              <w:rPr>
                <w:iCs/>
                <w:color w:val="222222"/>
                <w:sz w:val="18"/>
                <w:szCs w:val="18"/>
              </w:rPr>
              <w:t xml:space="preserve"> de 09/01/2018 até 15/08/2032.</w:t>
            </w:r>
          </w:p>
        </w:tc>
      </w:tr>
      <w:tr w:rsidR="002D765C" w14:paraId="182393AB"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C396C" w14:textId="77777777" w:rsidR="002D765C" w:rsidRDefault="002D765C" w:rsidP="002D765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2D765C" w14:paraId="0CB7B2AE"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E4B9C6" w14:textId="77777777" w:rsidR="002D765C" w:rsidRDefault="002D765C" w:rsidP="002D765C">
            <w:pPr>
              <w:spacing w:line="276" w:lineRule="auto"/>
              <w:jc w:val="both"/>
              <w:rPr>
                <w:b/>
                <w:iCs/>
                <w:color w:val="222222"/>
                <w:sz w:val="18"/>
                <w:szCs w:val="18"/>
              </w:rPr>
            </w:pPr>
            <w:r>
              <w:rPr>
                <w:b/>
                <w:sz w:val="18"/>
                <w:szCs w:val="18"/>
              </w:rPr>
              <w:t xml:space="preserve">Observações: </w:t>
            </w:r>
            <w:r>
              <w:rPr>
                <w:iCs/>
                <w:color w:val="222222"/>
                <w:sz w:val="18"/>
                <w:szCs w:val="18"/>
              </w:rPr>
              <w:t xml:space="preserve">Em julho de 2020, a Emissora apresentou a documentação para a comprovação do </w:t>
            </w:r>
            <w:proofErr w:type="spellStart"/>
            <w:r>
              <w:rPr>
                <w:iCs/>
                <w:color w:val="222222"/>
                <w:sz w:val="18"/>
                <w:szCs w:val="18"/>
              </w:rPr>
              <w:t>Completion</w:t>
            </w:r>
            <w:proofErr w:type="spellEnd"/>
            <w:r>
              <w:rPr>
                <w:iCs/>
                <w:color w:val="222222"/>
                <w:sz w:val="18"/>
                <w:szCs w:val="18"/>
              </w:rPr>
              <w:t xml:space="preserve"> Financeiro. </w:t>
            </w:r>
          </w:p>
        </w:tc>
      </w:tr>
      <w:tr w:rsidR="002D765C" w14:paraId="233FF65C"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E4E7734"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As Debêntures contam com as seguintes garantias reais: (i) penhor, pela </w:t>
            </w:r>
            <w:proofErr w:type="spellStart"/>
            <w:r>
              <w:rPr>
                <w:iCs/>
                <w:color w:val="222222"/>
                <w:sz w:val="18"/>
                <w:szCs w:val="18"/>
              </w:rPr>
              <w:t>Celeo</w:t>
            </w:r>
            <w:proofErr w:type="spellEnd"/>
            <w:r>
              <w:rPr>
                <w:iCs/>
                <w:color w:val="222222"/>
                <w:sz w:val="18"/>
                <w:szCs w:val="18"/>
              </w:rPr>
              <w:t xml:space="preserve"> e pela Copel GET, da totalidade das ações atuais e futuramente detidas, de emissão da Emissora de titularidade da </w:t>
            </w:r>
            <w:proofErr w:type="spellStart"/>
            <w:r>
              <w:rPr>
                <w:iCs/>
                <w:color w:val="222222"/>
                <w:sz w:val="18"/>
                <w:szCs w:val="18"/>
              </w:rPr>
              <w:t>Celeo</w:t>
            </w:r>
            <w:proofErr w:type="spellEnd"/>
            <w:r>
              <w:rPr>
                <w:iCs/>
                <w:color w:val="222222"/>
                <w:sz w:val="18"/>
                <w:szCs w:val="18"/>
              </w:rPr>
              <w:t xml:space="preserve"> e da Copel GET, bem como quaisquer outras ações representativas do capital social da Emissora, que venham a ser subscritas, integralizadas, recebidas, conferidas, compradas ou de outra forma adquiridas pelas mesmas, até o pagamento integral das obrigações estabelecidas na presente Escritura de Emissão e no Contrato de Financiamento BNDES. (</w:t>
            </w:r>
            <w:proofErr w:type="spellStart"/>
            <w:r>
              <w:rPr>
                <w:iCs/>
                <w:color w:val="222222"/>
                <w:sz w:val="18"/>
                <w:szCs w:val="18"/>
              </w:rPr>
              <w:t>ii</w:t>
            </w:r>
            <w:proofErr w:type="spellEnd"/>
            <w:r>
              <w:rPr>
                <w:iCs/>
                <w:color w:val="222222"/>
                <w:sz w:val="18"/>
                <w:szCs w:val="18"/>
              </w:rPr>
              <w:t xml:space="preserve">) cessão fiduciária, pela Emissora, da totalidade dos direitos creditórios de titularidade da Emissora emergentes do Contrato de Concessão 019/2014-ANEEL, celebrado </w:t>
            </w:r>
            <w:r>
              <w:rPr>
                <w:iCs/>
                <w:color w:val="222222"/>
                <w:sz w:val="18"/>
                <w:szCs w:val="18"/>
              </w:rPr>
              <w:lastRenderedPageBreak/>
              <w:t xml:space="preserve">em 05 de setembro de 2014, entre a União, representada pela Agência Nacional de Energia Elétrica - ANEEL, e a Emissora, e seus posteriores aditivos, provenientes do Contrato de Prestação de Serviços de Transmissão nº 019/2014, firmado entre a Emissora e o Operador Nacional do Sistema </w:t>
            </w:r>
            <w:proofErr w:type="gramStart"/>
            <w:r>
              <w:rPr>
                <w:iCs/>
                <w:color w:val="222222"/>
                <w:sz w:val="18"/>
                <w:szCs w:val="18"/>
              </w:rPr>
              <w:t>Elétrico ?</w:t>
            </w:r>
            <w:proofErr w:type="gramEnd"/>
            <w:r>
              <w:rPr>
                <w:iCs/>
                <w:color w:val="222222"/>
                <w:sz w:val="18"/>
                <w:szCs w:val="18"/>
              </w:rPr>
              <w:t xml:space="preserve"> ONS, em 05 de novembro de 2014, e seus posteriores aditivos e provenientes dos Contratos de Uso do Sistema de Transmissão, celebrados entre o ONS e as concessionárias de transmissão e as usuárias do sistema de transmissão, compreendendo, mas não se limitando: (a) ao direito de receber todos e quaisquer valores que, efetiva ou potencialmente, sejam ou venham a se tornar exigíveis e pendentes de pagamento pelo poder concedente à Emissora, incluído o direito de receber todas as indenizações pela extinção da concessão outorgada nos termos do Contrato de Concessão; (b) aos direitos creditórios da Emissora, provenientes da prestação de serviços de transmissão de energia elétrica, previstos no Contrato de Concessão, no CPST e nos </w:t>
            </w:r>
            <w:proofErr w:type="spellStart"/>
            <w:r>
              <w:rPr>
                <w:iCs/>
                <w:color w:val="222222"/>
                <w:sz w:val="18"/>
                <w:szCs w:val="18"/>
              </w:rPr>
              <w:t>CUSTs</w:t>
            </w:r>
            <w:proofErr w:type="spellEnd"/>
            <w:r>
              <w:rPr>
                <w:iCs/>
                <w:color w:val="222222"/>
                <w:sz w:val="18"/>
                <w:szCs w:val="18"/>
              </w:rPr>
              <w:t>, inclusive a totalidade da receita proveniente da prestação dos serviços de transmissão; (c) os direitos creditórios de conta centralizadora na qual serão depositados todos os recursos provenientes dos direitos cedidos previstos neste item (</w:t>
            </w:r>
            <w:proofErr w:type="spellStart"/>
            <w:r>
              <w:rPr>
                <w:iCs/>
                <w:color w:val="222222"/>
                <w:sz w:val="18"/>
                <w:szCs w:val="18"/>
              </w:rPr>
              <w:t>ii</w:t>
            </w:r>
            <w:proofErr w:type="spellEnd"/>
            <w:r>
              <w:rPr>
                <w:iCs/>
                <w:color w:val="222222"/>
                <w:sz w:val="18"/>
                <w:szCs w:val="18"/>
              </w:rPr>
              <w:t xml:space="preserve">) e de conta reserva que será constituída para pagamento das prestações de amortização do principal e dos acessórios da dívida decorrente do Contrato de Financiamento BNDES e desta Escritura de Emissão, no caso de insuficiência de recursos na Conta Centralizadora; e (d) todos os demais direitos, corpóreos ou incorpóreos, potenciais ou não, da Emissora que possam ser objeto de cessão fiduciária de acordo com as normas legais e regulamentares aplicáveis, decorrentes do Contrato de Concessão, do CPST e dos </w:t>
            </w:r>
            <w:proofErr w:type="spellStart"/>
            <w:r>
              <w:rPr>
                <w:iCs/>
                <w:color w:val="222222"/>
                <w:sz w:val="18"/>
                <w:szCs w:val="18"/>
              </w:rPr>
              <w:t>CUSTs</w:t>
            </w:r>
            <w:proofErr w:type="spellEnd"/>
            <w:r>
              <w:rPr>
                <w:iCs/>
                <w:color w:val="222222"/>
                <w:sz w:val="18"/>
                <w:szCs w:val="18"/>
              </w:rPr>
              <w:t xml:space="preserve">, ou decorrentes, a qualquer título, da prestação de serviços de transmissão de energia elétrica pela Emissora. Consubstanciada por garantia adicional fidejussória, por intermédio de fiança, prestada pela </w:t>
            </w:r>
            <w:proofErr w:type="spellStart"/>
            <w:r>
              <w:rPr>
                <w:iCs/>
                <w:color w:val="222222"/>
                <w:sz w:val="18"/>
                <w:szCs w:val="18"/>
              </w:rPr>
              <w:t>Celeo</w:t>
            </w:r>
            <w:proofErr w:type="spellEnd"/>
            <w:r>
              <w:rPr>
                <w:iCs/>
                <w:color w:val="222222"/>
                <w:sz w:val="18"/>
                <w:szCs w:val="18"/>
              </w:rPr>
              <w:t xml:space="preserve"> Redes Brasil S.A. e Companhia Paranaense de Energia - Copel. </w:t>
            </w:r>
          </w:p>
        </w:tc>
      </w:tr>
    </w:tbl>
    <w:p w14:paraId="67DAF39F" w14:textId="77777777" w:rsidR="002D765C" w:rsidRDefault="002D765C" w:rsidP="002D765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6AA4B960"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1108C" w14:textId="77777777" w:rsidR="002D765C" w:rsidRDefault="002D765C" w:rsidP="002D765C">
            <w:pPr>
              <w:spacing w:line="276" w:lineRule="auto"/>
              <w:rPr>
                <w:color w:val="222222"/>
                <w:sz w:val="18"/>
                <w:szCs w:val="18"/>
              </w:rPr>
            </w:pPr>
            <w:r>
              <w:rPr>
                <w:b/>
                <w:iCs/>
                <w:color w:val="222222"/>
                <w:sz w:val="18"/>
                <w:szCs w:val="18"/>
              </w:rPr>
              <w:t xml:space="preserve">Emissora: </w:t>
            </w:r>
            <w:r>
              <w:rPr>
                <w:color w:val="222222"/>
                <w:sz w:val="18"/>
                <w:szCs w:val="18"/>
              </w:rPr>
              <w:t>SERRA DE IBIAPABA TRANSMISSORA DE ENERGIA S.A.</w:t>
            </w:r>
          </w:p>
        </w:tc>
      </w:tr>
      <w:tr w:rsidR="002D765C" w14:paraId="63292E3D"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89501"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73A604E5"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DFC30F"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4AFBAD"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1DF30113"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16B85B"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R$ 116.000.000,00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AB5BF1"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116.000</w:t>
            </w:r>
          </w:p>
        </w:tc>
      </w:tr>
      <w:tr w:rsidR="002D765C" w14:paraId="68710726"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7CE52F"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FIDEJUSSÓRIA</w:t>
            </w:r>
          </w:p>
        </w:tc>
      </w:tr>
      <w:tr w:rsidR="002D765C" w14:paraId="63330723"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2C3D28"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15/11/2040</w:t>
            </w:r>
          </w:p>
        </w:tc>
      </w:tr>
      <w:tr w:rsidR="002D765C" w14:paraId="6CF29D0B"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7A5C13A"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IPCA + 5,9% a.a. na base 252 no período de 11/12/2020 até 15/11/2040.</w:t>
            </w:r>
          </w:p>
        </w:tc>
      </w:tr>
      <w:tr w:rsidR="002D765C" w14:paraId="64466DBE"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27F9A12"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IPCA no </w:t>
            </w:r>
            <w:proofErr w:type="spellStart"/>
            <w:r>
              <w:rPr>
                <w:iCs/>
                <w:color w:val="222222"/>
                <w:sz w:val="18"/>
                <w:szCs w:val="18"/>
              </w:rPr>
              <w:t>periodo</w:t>
            </w:r>
            <w:proofErr w:type="spellEnd"/>
            <w:r>
              <w:rPr>
                <w:iCs/>
                <w:color w:val="222222"/>
                <w:sz w:val="18"/>
                <w:szCs w:val="18"/>
              </w:rPr>
              <w:t xml:space="preserve"> de 11/12/2020 até 15/11/2040.</w:t>
            </w:r>
          </w:p>
        </w:tc>
      </w:tr>
      <w:tr w:rsidR="002D765C" w14:paraId="2ACA904F"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ECFD9E" w14:textId="77777777" w:rsidR="002D765C" w:rsidRDefault="002D765C" w:rsidP="002D765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2D765C" w14:paraId="2FE29ED8"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80EEE8E"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Fiança outorgada pela </w:t>
            </w:r>
            <w:proofErr w:type="spellStart"/>
            <w:r>
              <w:rPr>
                <w:iCs/>
                <w:color w:val="222222"/>
                <w:sz w:val="18"/>
                <w:szCs w:val="18"/>
              </w:rPr>
              <w:t>Celeo</w:t>
            </w:r>
            <w:proofErr w:type="spellEnd"/>
            <w:r>
              <w:rPr>
                <w:iCs/>
                <w:color w:val="222222"/>
                <w:sz w:val="18"/>
                <w:szCs w:val="18"/>
              </w:rPr>
              <w:t xml:space="preserve"> Redes Brasil S.A. </w:t>
            </w:r>
          </w:p>
        </w:tc>
      </w:tr>
    </w:tbl>
    <w:p w14:paraId="23F49578" w14:textId="77777777" w:rsidR="002D765C" w:rsidRDefault="002D765C" w:rsidP="002D765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7D415CCD"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16DDA1" w14:textId="77777777" w:rsidR="002D765C" w:rsidRDefault="002D765C" w:rsidP="002D765C">
            <w:pPr>
              <w:spacing w:line="276" w:lineRule="auto"/>
              <w:rPr>
                <w:rFonts w:ascii="Arial" w:hAnsi="Arial"/>
                <w:color w:val="222222"/>
                <w:sz w:val="18"/>
                <w:szCs w:val="18"/>
              </w:rPr>
            </w:pPr>
            <w:r>
              <w:rPr>
                <w:b/>
                <w:iCs/>
                <w:color w:val="222222"/>
                <w:sz w:val="18"/>
                <w:szCs w:val="18"/>
              </w:rPr>
              <w:t xml:space="preserve">Emissora: </w:t>
            </w:r>
            <w:r>
              <w:rPr>
                <w:color w:val="222222"/>
                <w:sz w:val="18"/>
                <w:szCs w:val="18"/>
              </w:rPr>
              <w:t>CELEO REDES TRANSMISSÃO DE ENERGIA S.A.</w:t>
            </w:r>
          </w:p>
        </w:tc>
      </w:tr>
      <w:tr w:rsidR="002D765C" w14:paraId="31FAF099"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92134A"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090EFD8A"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ECFAF2"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63D5D4"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390F9907"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21413F"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R$ 565.000.000,00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D0C482"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565.000</w:t>
            </w:r>
          </w:p>
        </w:tc>
      </w:tr>
      <w:tr w:rsidR="002D765C" w14:paraId="747DD2EE"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6E674E"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2D765C" w14:paraId="3C9C3E40"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11EC20"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15/11/2023</w:t>
            </w:r>
          </w:p>
        </w:tc>
      </w:tr>
      <w:tr w:rsidR="002D765C" w14:paraId="761485B1"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10CE0AF"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100% do CDI + 0,75% a.a. na base 252 no período de 15/11/2018 até 15/11/2023.</w:t>
            </w:r>
          </w:p>
        </w:tc>
      </w:tr>
      <w:tr w:rsidR="002D765C" w14:paraId="6E4B5A92"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C59DBA1"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2D765C" w14:paraId="01904835"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DE7DE3" w14:textId="77777777" w:rsidR="002D765C" w:rsidRDefault="002D765C" w:rsidP="002D765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2D765C" w14:paraId="794015CD"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72ECB75"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Em garantia do fiel, pontual e integral cumprimento das Obrigações Garantidas a referida Emissão de Debêntures conta com as seguintes garantias: (i) Alienação Fiduciária de Ações Ordinárias representando a totalidade do capital social das Concessionárias, detidas na Data de Emissão pela Emissora; (</w:t>
            </w:r>
            <w:proofErr w:type="spellStart"/>
            <w:r>
              <w:rPr>
                <w:iCs/>
                <w:color w:val="222222"/>
                <w:sz w:val="18"/>
                <w:szCs w:val="18"/>
              </w:rPr>
              <w:t>ii</w:t>
            </w:r>
            <w:proofErr w:type="spellEnd"/>
            <w:r>
              <w:rPr>
                <w:iCs/>
                <w:color w:val="222222"/>
                <w:sz w:val="18"/>
                <w:szCs w:val="18"/>
              </w:rPr>
              <w:t xml:space="preserve">) cessão fiduciária de todos os direitos creditórios, atuais ou futuros, detidos e a serem detidos pela Emissora contra o Banco Citibank S.A. ("Banco Depositário"), como resultado dos valores depositados (1) na conta corrente nº 86083198, agência nº 001, no Banco Depositário ("Conta Reserva do Serviço da Dívida") e (2) na conta corrente nº 86083201, agência nº 001, no Banco Depositário ("Conta Reserva de Despesas O&amp;M", e em conjunto com a Conta Reserva do Serviço da Dívida, as "Contas Reserva"). </w:t>
            </w:r>
          </w:p>
        </w:tc>
      </w:tr>
    </w:tbl>
    <w:p w14:paraId="6CB774C7" w14:textId="77777777" w:rsidR="000F236C" w:rsidRDefault="000F236C" w:rsidP="000F236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0F236C" w14:paraId="2BF00A40"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07EBDB" w14:textId="77777777" w:rsidR="000F236C" w:rsidRDefault="000F236C" w:rsidP="000F236C">
            <w:pPr>
              <w:spacing w:line="276" w:lineRule="auto"/>
              <w:rPr>
                <w:rFonts w:ascii="Arial" w:hAnsi="Arial"/>
                <w:color w:val="222222"/>
                <w:sz w:val="18"/>
                <w:szCs w:val="18"/>
              </w:rPr>
            </w:pPr>
            <w:r>
              <w:rPr>
                <w:b/>
                <w:iCs/>
                <w:color w:val="222222"/>
                <w:sz w:val="18"/>
                <w:szCs w:val="18"/>
              </w:rPr>
              <w:t xml:space="preserve">Emissora: </w:t>
            </w:r>
            <w:r w:rsidRPr="0055777C">
              <w:rPr>
                <w:bCs/>
                <w:szCs w:val="22"/>
              </w:rPr>
              <w:t>PARINTINS AMAZONAS TRANSMISSORA DE ENERGIA S.A.</w:t>
            </w:r>
          </w:p>
        </w:tc>
      </w:tr>
      <w:tr w:rsidR="000F236C" w14:paraId="7087312D"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5FCFC" w14:textId="77777777" w:rsidR="000F236C" w:rsidRDefault="000F236C" w:rsidP="000F236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0F236C" w14:paraId="38C5B75D"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767F31" w14:textId="77777777" w:rsidR="000F236C" w:rsidRDefault="000F236C" w:rsidP="000F236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FA2763" w14:textId="77777777" w:rsidR="000F236C" w:rsidRDefault="000F236C" w:rsidP="000F236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0F236C" w14:paraId="6CC541B6"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183FAF" w14:textId="77777777" w:rsidR="000F236C" w:rsidRDefault="000F236C" w:rsidP="000F236C">
            <w:pPr>
              <w:spacing w:line="276" w:lineRule="auto"/>
              <w:rPr>
                <w:b/>
                <w:color w:val="222222"/>
                <w:sz w:val="18"/>
                <w:szCs w:val="18"/>
              </w:rPr>
            </w:pPr>
            <w:r>
              <w:rPr>
                <w:b/>
                <w:iCs/>
                <w:color w:val="222222"/>
                <w:sz w:val="18"/>
                <w:szCs w:val="18"/>
              </w:rPr>
              <w:t xml:space="preserve">Volume na Data de Emissão: </w:t>
            </w:r>
            <w:r>
              <w:rPr>
                <w:iCs/>
                <w:color w:val="222222"/>
                <w:sz w:val="18"/>
                <w:szCs w:val="18"/>
              </w:rPr>
              <w:t>R$ 220.000.000,00</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4FC856" w14:textId="77777777" w:rsidR="000F236C" w:rsidRDefault="000F236C" w:rsidP="000F236C">
            <w:pPr>
              <w:spacing w:line="276" w:lineRule="auto"/>
              <w:rPr>
                <w:b/>
                <w:color w:val="222222"/>
                <w:sz w:val="18"/>
                <w:szCs w:val="18"/>
              </w:rPr>
            </w:pPr>
            <w:r>
              <w:rPr>
                <w:b/>
                <w:iCs/>
                <w:color w:val="222222"/>
                <w:sz w:val="18"/>
                <w:szCs w:val="18"/>
              </w:rPr>
              <w:t xml:space="preserve">Quantidade de ativos: </w:t>
            </w:r>
            <w:r w:rsidRPr="00B15689">
              <w:rPr>
                <w:bCs/>
                <w:iCs/>
                <w:color w:val="222222"/>
                <w:sz w:val="18"/>
                <w:szCs w:val="18"/>
              </w:rPr>
              <w:t>220</w:t>
            </w:r>
            <w:r>
              <w:rPr>
                <w:iCs/>
                <w:color w:val="222222"/>
                <w:sz w:val="18"/>
                <w:szCs w:val="18"/>
              </w:rPr>
              <w:t>.000</w:t>
            </w:r>
          </w:p>
        </w:tc>
      </w:tr>
      <w:tr w:rsidR="000F236C" w14:paraId="7A493A81"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6E557" w14:textId="77777777" w:rsidR="000F236C" w:rsidRDefault="000F236C" w:rsidP="000F236C">
            <w:pPr>
              <w:spacing w:line="276" w:lineRule="auto"/>
              <w:rPr>
                <w:b/>
                <w:color w:val="222222"/>
                <w:sz w:val="18"/>
                <w:szCs w:val="18"/>
              </w:rPr>
            </w:pPr>
            <w:r>
              <w:rPr>
                <w:b/>
                <w:iCs/>
                <w:color w:val="222222"/>
                <w:sz w:val="18"/>
                <w:szCs w:val="18"/>
              </w:rPr>
              <w:t xml:space="preserve">Espécie: </w:t>
            </w:r>
            <w:r>
              <w:rPr>
                <w:iCs/>
                <w:color w:val="222222"/>
                <w:sz w:val="18"/>
                <w:szCs w:val="18"/>
              </w:rPr>
              <w:t>QUIROGRAFÁRIA</w:t>
            </w:r>
          </w:p>
        </w:tc>
      </w:tr>
      <w:tr w:rsidR="000F236C" w14:paraId="1C15E4FE"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566963" w14:textId="77777777" w:rsidR="000F236C" w:rsidRDefault="000F236C" w:rsidP="000F236C">
            <w:pPr>
              <w:spacing w:line="276" w:lineRule="auto"/>
              <w:rPr>
                <w:b/>
                <w:color w:val="222222"/>
                <w:sz w:val="18"/>
                <w:szCs w:val="18"/>
              </w:rPr>
            </w:pPr>
            <w:r>
              <w:rPr>
                <w:b/>
                <w:iCs/>
                <w:color w:val="222222"/>
                <w:sz w:val="18"/>
                <w:szCs w:val="18"/>
              </w:rPr>
              <w:t xml:space="preserve">Data de Vencimento: </w:t>
            </w:r>
            <w:r>
              <w:rPr>
                <w:iCs/>
                <w:color w:val="222222"/>
                <w:sz w:val="18"/>
                <w:szCs w:val="18"/>
              </w:rPr>
              <w:t>15/04/2046</w:t>
            </w:r>
          </w:p>
        </w:tc>
      </w:tr>
      <w:tr w:rsidR="000F236C" w14:paraId="58301100"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FE9894" w14:textId="77777777" w:rsidR="000F236C" w:rsidRDefault="000F236C" w:rsidP="000F236C">
            <w:pPr>
              <w:spacing w:line="276" w:lineRule="auto"/>
              <w:rPr>
                <w:b/>
                <w:color w:val="222222"/>
                <w:sz w:val="18"/>
                <w:szCs w:val="18"/>
              </w:rPr>
            </w:pPr>
            <w:r>
              <w:rPr>
                <w:b/>
                <w:iCs/>
                <w:color w:val="222222"/>
                <w:sz w:val="18"/>
                <w:szCs w:val="18"/>
              </w:rPr>
              <w:t>Taxa de Juros:</w:t>
            </w:r>
            <w:r>
              <w:rPr>
                <w:iCs/>
                <w:color w:val="222222"/>
                <w:sz w:val="18"/>
                <w:szCs w:val="18"/>
              </w:rPr>
              <w:t xml:space="preserve"> </w:t>
            </w:r>
            <w:r>
              <w:rPr>
                <w:sz w:val="18"/>
                <w:szCs w:val="18"/>
              </w:rPr>
              <w:t>IPCA + 5,6904% a.a. na base 252 no período de 30/04/2021 até 15/04/2046</w:t>
            </w:r>
            <w:r>
              <w:rPr>
                <w:iCs/>
                <w:color w:val="222222"/>
                <w:sz w:val="18"/>
                <w:szCs w:val="18"/>
              </w:rPr>
              <w:t>.</w:t>
            </w:r>
          </w:p>
        </w:tc>
      </w:tr>
      <w:tr w:rsidR="000F236C" w14:paraId="3F3BA495"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08FF6C" w14:textId="77777777" w:rsidR="000F236C" w:rsidRDefault="000F236C" w:rsidP="000F236C">
            <w:pPr>
              <w:spacing w:line="276" w:lineRule="auto"/>
              <w:rPr>
                <w:b/>
                <w:color w:val="222222"/>
                <w:sz w:val="18"/>
                <w:szCs w:val="18"/>
              </w:rPr>
            </w:pPr>
            <w:r>
              <w:rPr>
                <w:b/>
                <w:iCs/>
                <w:color w:val="222222"/>
                <w:sz w:val="18"/>
                <w:szCs w:val="18"/>
              </w:rPr>
              <w:t>Atualização Monetária:</w:t>
            </w:r>
            <w:r>
              <w:rPr>
                <w:iCs/>
                <w:color w:val="222222"/>
                <w:sz w:val="18"/>
                <w:szCs w:val="18"/>
              </w:rPr>
              <w:t xml:space="preserve"> IPCA no período </w:t>
            </w:r>
            <w:r>
              <w:rPr>
                <w:sz w:val="18"/>
                <w:szCs w:val="18"/>
              </w:rPr>
              <w:t>de 30/04/2021 até 15/04/2046</w:t>
            </w:r>
            <w:r>
              <w:rPr>
                <w:iCs/>
                <w:color w:val="222222"/>
                <w:sz w:val="18"/>
                <w:szCs w:val="18"/>
              </w:rPr>
              <w:t>.</w:t>
            </w:r>
          </w:p>
        </w:tc>
      </w:tr>
      <w:tr w:rsidR="000F236C" w14:paraId="376451BA" w14:textId="77777777" w:rsidTr="000F236C">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25B381" w14:textId="77777777" w:rsidR="000F236C" w:rsidRDefault="000F236C" w:rsidP="000F236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0F236C" w14:paraId="7F562E2D"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EA01BC6" w14:textId="77777777" w:rsidR="000F236C" w:rsidRDefault="000F236C" w:rsidP="000F236C">
            <w:pPr>
              <w:spacing w:line="276" w:lineRule="auto"/>
              <w:jc w:val="both"/>
              <w:rPr>
                <w:b/>
                <w:color w:val="222222"/>
                <w:sz w:val="18"/>
                <w:szCs w:val="18"/>
              </w:rPr>
            </w:pPr>
            <w:r>
              <w:rPr>
                <w:b/>
                <w:iCs/>
                <w:color w:val="222222"/>
                <w:sz w:val="18"/>
                <w:szCs w:val="18"/>
              </w:rPr>
              <w:t xml:space="preserve">Garantias: </w:t>
            </w:r>
            <w:r>
              <w:rPr>
                <w:iCs/>
                <w:color w:val="222222"/>
                <w:sz w:val="18"/>
                <w:szCs w:val="18"/>
              </w:rPr>
              <w:t>Em garantia do fiel, pontual e integral cumprimento das Obrigações Garantidas a referida Emissão de Debêntures conta com a</w:t>
            </w:r>
            <w:r w:rsidRPr="00B15689">
              <w:rPr>
                <w:iCs/>
                <w:color w:val="222222"/>
                <w:sz w:val="18"/>
                <w:szCs w:val="18"/>
              </w:rPr>
              <w:t xml:space="preserve"> fiança da </w:t>
            </w:r>
            <w:proofErr w:type="spellStart"/>
            <w:r w:rsidRPr="00B15689">
              <w:rPr>
                <w:iCs/>
                <w:color w:val="222222"/>
                <w:sz w:val="18"/>
                <w:szCs w:val="18"/>
              </w:rPr>
              <w:t>Celeo</w:t>
            </w:r>
            <w:proofErr w:type="spellEnd"/>
            <w:r w:rsidRPr="00B15689">
              <w:rPr>
                <w:iCs/>
                <w:color w:val="222222"/>
                <w:sz w:val="18"/>
                <w:szCs w:val="18"/>
              </w:rPr>
              <w:t xml:space="preserve"> Redes Brasil S.A., sociedade por ações com sede na Cidade do Rio de Janeiro, Estado do Rio de Janeiro, na Rua do Passeio, 38, sala 1201, setor 2, inscrita no CNPJ sob o nº 04.718.109/0001</w:t>
            </w:r>
            <w:r w:rsidRPr="00B15689">
              <w:rPr>
                <w:iCs/>
                <w:color w:val="222222"/>
                <w:sz w:val="18"/>
                <w:szCs w:val="18"/>
              </w:rPr>
              <w:noBreakHyphen/>
              <w:t>10, com seus atos constitutivos registrados perante a JUCERJA sob o NIRE nº 33.30028393-5</w:t>
            </w:r>
            <w:r>
              <w:rPr>
                <w:iCs/>
                <w:color w:val="222222"/>
                <w:sz w:val="18"/>
                <w:szCs w:val="18"/>
              </w:rPr>
              <w:t xml:space="preserve">). </w:t>
            </w:r>
          </w:p>
        </w:tc>
      </w:tr>
    </w:tbl>
    <w:p w14:paraId="278B5013" w14:textId="37590A9E" w:rsidR="000F236C" w:rsidRDefault="000F236C" w:rsidP="000F236C">
      <w:pPr>
        <w:pStyle w:val="Body"/>
        <w:rPr>
          <w:rFonts w:cs="Tahoma"/>
          <w:szCs w:val="20"/>
        </w:rPr>
      </w:pPr>
    </w:p>
    <w:p w14:paraId="6DF90E7C" w14:textId="6D43A660" w:rsidR="000F236C" w:rsidRDefault="000F236C" w:rsidP="000F236C">
      <w:pPr>
        <w:pStyle w:val="Body"/>
        <w:rPr>
          <w:rFonts w:cs="Tahoma"/>
          <w:szCs w:val="20"/>
        </w:rPr>
      </w:pPr>
    </w:p>
    <w:p w14:paraId="5752A516" w14:textId="4B222DA2" w:rsidR="000F236C" w:rsidRDefault="000F236C" w:rsidP="000F236C">
      <w:pPr>
        <w:pStyle w:val="Body"/>
        <w:rPr>
          <w:rFonts w:cs="Tahoma"/>
          <w:szCs w:val="20"/>
        </w:rPr>
      </w:pPr>
    </w:p>
    <w:p w14:paraId="793D88E6" w14:textId="237F44F8" w:rsidR="000F236C" w:rsidRDefault="000F236C" w:rsidP="000F236C">
      <w:pPr>
        <w:pStyle w:val="Body"/>
        <w:rPr>
          <w:rFonts w:cs="Tahoma"/>
          <w:szCs w:val="20"/>
        </w:rPr>
      </w:pPr>
    </w:p>
    <w:p w14:paraId="6485B11D" w14:textId="526FA289" w:rsidR="000F236C" w:rsidRDefault="000F236C" w:rsidP="000F236C">
      <w:pPr>
        <w:pStyle w:val="Body"/>
        <w:rPr>
          <w:rFonts w:cs="Tahoma"/>
          <w:szCs w:val="20"/>
        </w:rPr>
      </w:pPr>
    </w:p>
    <w:p w14:paraId="1FBB4A39" w14:textId="698AA2C3" w:rsidR="000F236C" w:rsidRDefault="000F236C" w:rsidP="000F236C">
      <w:pPr>
        <w:pStyle w:val="Body"/>
        <w:rPr>
          <w:rFonts w:cs="Tahoma"/>
          <w:szCs w:val="20"/>
        </w:rPr>
      </w:pPr>
    </w:p>
    <w:p w14:paraId="0692F872" w14:textId="6018F72A" w:rsidR="000F236C" w:rsidRDefault="000F236C" w:rsidP="000F236C">
      <w:pPr>
        <w:pStyle w:val="Body"/>
        <w:rPr>
          <w:rFonts w:cs="Tahoma"/>
          <w:szCs w:val="20"/>
        </w:rPr>
      </w:pPr>
    </w:p>
    <w:p w14:paraId="38CEEFFB" w14:textId="48A12B42" w:rsidR="000F236C" w:rsidRDefault="000F236C" w:rsidP="000F236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0F236C" w14:paraId="5AB504F4"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8BC298" w14:textId="77777777" w:rsidR="000F236C" w:rsidRDefault="000F236C" w:rsidP="000F236C">
            <w:pPr>
              <w:spacing w:line="276" w:lineRule="auto"/>
              <w:rPr>
                <w:rFonts w:ascii="Arial" w:hAnsi="Arial"/>
                <w:color w:val="222222"/>
                <w:sz w:val="18"/>
                <w:szCs w:val="18"/>
              </w:rPr>
            </w:pPr>
            <w:r>
              <w:rPr>
                <w:b/>
                <w:iCs/>
                <w:color w:val="222222"/>
                <w:sz w:val="18"/>
                <w:szCs w:val="18"/>
              </w:rPr>
              <w:t xml:space="preserve">Emissora: </w:t>
            </w:r>
            <w:r>
              <w:rPr>
                <w:sz w:val="18"/>
                <w:szCs w:val="18"/>
              </w:rPr>
              <w:t>CELEO REDES EXPANSÕES S.A.</w:t>
            </w:r>
          </w:p>
        </w:tc>
      </w:tr>
      <w:tr w:rsidR="000F236C" w14:paraId="2B0DD8E8"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8BE645" w14:textId="77777777" w:rsidR="000F236C" w:rsidRDefault="000F236C" w:rsidP="000F236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0F236C" w14:paraId="78CCC045"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470F3A" w14:textId="77777777" w:rsidR="000F236C" w:rsidRDefault="000F236C" w:rsidP="000F236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2000D5" w14:textId="77777777" w:rsidR="000F236C" w:rsidRDefault="000F236C" w:rsidP="000F236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0F236C" w14:paraId="7FBC284F"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F90F8D" w14:textId="77777777" w:rsidR="000F236C" w:rsidRDefault="000F236C" w:rsidP="000F236C">
            <w:pPr>
              <w:spacing w:line="276" w:lineRule="auto"/>
              <w:rPr>
                <w:b/>
                <w:color w:val="222222"/>
                <w:sz w:val="18"/>
                <w:szCs w:val="18"/>
              </w:rPr>
            </w:pPr>
            <w:r>
              <w:rPr>
                <w:b/>
                <w:iCs/>
                <w:color w:val="222222"/>
                <w:sz w:val="18"/>
                <w:szCs w:val="18"/>
              </w:rPr>
              <w:t xml:space="preserve">Volume na Data de Emissão: </w:t>
            </w:r>
            <w:r>
              <w:rPr>
                <w:iCs/>
                <w:color w:val="222222"/>
                <w:sz w:val="18"/>
                <w:szCs w:val="18"/>
              </w:rPr>
              <w:t>R$ 137.000.000,00</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D6710F" w14:textId="77777777" w:rsidR="000F236C" w:rsidRDefault="000F236C" w:rsidP="000F236C">
            <w:pPr>
              <w:spacing w:line="276" w:lineRule="auto"/>
              <w:rPr>
                <w:b/>
                <w:color w:val="222222"/>
                <w:sz w:val="18"/>
                <w:szCs w:val="18"/>
              </w:rPr>
            </w:pPr>
            <w:r>
              <w:rPr>
                <w:b/>
                <w:iCs/>
                <w:color w:val="222222"/>
                <w:sz w:val="18"/>
                <w:szCs w:val="18"/>
              </w:rPr>
              <w:t xml:space="preserve">Quantidade de ativos: </w:t>
            </w:r>
            <w:r w:rsidRPr="00B15689">
              <w:rPr>
                <w:bCs/>
                <w:iCs/>
                <w:color w:val="222222"/>
                <w:sz w:val="18"/>
                <w:szCs w:val="18"/>
              </w:rPr>
              <w:t>137</w:t>
            </w:r>
            <w:r>
              <w:rPr>
                <w:iCs/>
                <w:color w:val="222222"/>
                <w:sz w:val="18"/>
                <w:szCs w:val="18"/>
              </w:rPr>
              <w:t>.000</w:t>
            </w:r>
          </w:p>
        </w:tc>
      </w:tr>
      <w:tr w:rsidR="000F236C" w14:paraId="2D766A1A"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63530F" w14:textId="77777777" w:rsidR="000F236C" w:rsidRDefault="000F236C" w:rsidP="000F236C">
            <w:pPr>
              <w:spacing w:line="276" w:lineRule="auto"/>
              <w:rPr>
                <w:b/>
                <w:color w:val="222222"/>
                <w:sz w:val="18"/>
                <w:szCs w:val="18"/>
              </w:rPr>
            </w:pPr>
            <w:r>
              <w:rPr>
                <w:b/>
                <w:iCs/>
                <w:color w:val="222222"/>
                <w:sz w:val="18"/>
                <w:szCs w:val="18"/>
              </w:rPr>
              <w:t xml:space="preserve">Espécie: </w:t>
            </w:r>
            <w:r>
              <w:rPr>
                <w:iCs/>
                <w:color w:val="222222"/>
                <w:sz w:val="18"/>
                <w:szCs w:val="18"/>
              </w:rPr>
              <w:t>QUIROGRAFÁRIA</w:t>
            </w:r>
          </w:p>
        </w:tc>
      </w:tr>
      <w:tr w:rsidR="000F236C" w14:paraId="1BD757D7"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D12078" w14:textId="77777777" w:rsidR="000F236C" w:rsidRDefault="000F236C" w:rsidP="000F236C">
            <w:pPr>
              <w:spacing w:line="276" w:lineRule="auto"/>
              <w:rPr>
                <w:b/>
                <w:color w:val="222222"/>
                <w:sz w:val="18"/>
                <w:szCs w:val="18"/>
              </w:rPr>
            </w:pPr>
            <w:r>
              <w:rPr>
                <w:b/>
                <w:iCs/>
                <w:color w:val="222222"/>
                <w:sz w:val="18"/>
                <w:szCs w:val="18"/>
              </w:rPr>
              <w:t xml:space="preserve">Data de Vencimento: </w:t>
            </w:r>
            <w:r>
              <w:rPr>
                <w:iCs/>
                <w:color w:val="222222"/>
                <w:sz w:val="18"/>
                <w:szCs w:val="18"/>
              </w:rPr>
              <w:t>12/09/2021</w:t>
            </w:r>
          </w:p>
        </w:tc>
      </w:tr>
      <w:tr w:rsidR="000F236C" w14:paraId="65DE5136"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518815" w14:textId="77777777" w:rsidR="000F236C" w:rsidRDefault="000F236C" w:rsidP="000F236C">
            <w:pPr>
              <w:spacing w:line="276" w:lineRule="auto"/>
              <w:rPr>
                <w:b/>
                <w:color w:val="222222"/>
                <w:sz w:val="18"/>
                <w:szCs w:val="18"/>
              </w:rPr>
            </w:pPr>
            <w:r>
              <w:rPr>
                <w:b/>
                <w:iCs/>
                <w:color w:val="222222"/>
                <w:sz w:val="18"/>
                <w:szCs w:val="18"/>
              </w:rPr>
              <w:t>Taxa de Juros:</w:t>
            </w:r>
            <w:r>
              <w:rPr>
                <w:iCs/>
                <w:color w:val="222222"/>
                <w:sz w:val="18"/>
                <w:szCs w:val="18"/>
              </w:rPr>
              <w:t xml:space="preserve"> </w:t>
            </w:r>
            <w:r>
              <w:rPr>
                <w:sz w:val="18"/>
                <w:szCs w:val="18"/>
              </w:rPr>
              <w:t>CDI+ 0,95% a.a. na base 252</w:t>
            </w:r>
            <w:r>
              <w:rPr>
                <w:iCs/>
                <w:color w:val="222222"/>
                <w:sz w:val="18"/>
                <w:szCs w:val="18"/>
              </w:rPr>
              <w:t>.</w:t>
            </w:r>
          </w:p>
        </w:tc>
      </w:tr>
      <w:tr w:rsidR="000F236C" w14:paraId="1EAE8891"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CDE7EAE" w14:textId="77777777" w:rsidR="000F236C" w:rsidRDefault="000F236C" w:rsidP="000F236C">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w:t>
            </w:r>
          </w:p>
        </w:tc>
      </w:tr>
      <w:tr w:rsidR="000F236C" w14:paraId="00EE3314" w14:textId="77777777" w:rsidTr="000F236C">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B9F4B9" w14:textId="77777777" w:rsidR="000F236C" w:rsidRDefault="000F236C" w:rsidP="000F236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0F236C" w14:paraId="68E1B517"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D2A3FE3" w14:textId="77777777" w:rsidR="000F236C" w:rsidRDefault="000F236C" w:rsidP="000F236C">
            <w:pPr>
              <w:spacing w:line="276" w:lineRule="auto"/>
              <w:jc w:val="both"/>
              <w:rPr>
                <w:b/>
                <w:color w:val="222222"/>
                <w:sz w:val="18"/>
                <w:szCs w:val="18"/>
              </w:rPr>
            </w:pPr>
            <w:r>
              <w:rPr>
                <w:b/>
                <w:iCs/>
                <w:color w:val="222222"/>
                <w:sz w:val="18"/>
                <w:szCs w:val="18"/>
              </w:rPr>
              <w:t xml:space="preserve">Garantias: </w:t>
            </w:r>
            <w:r>
              <w:rPr>
                <w:iCs/>
                <w:color w:val="222222"/>
                <w:sz w:val="18"/>
                <w:szCs w:val="18"/>
              </w:rPr>
              <w:t>Em garantia do fiel, pontual e integral cumprimento das Obrigações Garantidas a referida Emissão de Debêntures conta com a</w:t>
            </w:r>
            <w:r w:rsidRPr="00A14513">
              <w:rPr>
                <w:iCs/>
                <w:color w:val="222222"/>
                <w:sz w:val="18"/>
                <w:szCs w:val="18"/>
              </w:rPr>
              <w:t xml:space="preserve"> fiança da </w:t>
            </w:r>
            <w:proofErr w:type="spellStart"/>
            <w:r w:rsidRPr="00A14513">
              <w:rPr>
                <w:iCs/>
                <w:color w:val="222222"/>
                <w:sz w:val="18"/>
                <w:szCs w:val="18"/>
              </w:rPr>
              <w:t>Celeo</w:t>
            </w:r>
            <w:proofErr w:type="spellEnd"/>
            <w:r w:rsidRPr="00A14513">
              <w:rPr>
                <w:iCs/>
                <w:color w:val="222222"/>
                <w:sz w:val="18"/>
                <w:szCs w:val="18"/>
              </w:rPr>
              <w:t xml:space="preserve"> Redes Brasil S.A., sociedade por ações com sede na Cidade do Rio de Janeiro, Estado do Rio de Janeiro, na Rua do Passeio, 38, sala 1201, setor 2, inscrita no CNPJ sob o nº 04.718.109/0001</w:t>
            </w:r>
            <w:r w:rsidRPr="00A14513">
              <w:rPr>
                <w:iCs/>
                <w:color w:val="222222"/>
                <w:sz w:val="18"/>
                <w:szCs w:val="18"/>
              </w:rPr>
              <w:noBreakHyphen/>
              <w:t>10, com seus atos constitutivos registrados perante a JUCERJA sob o NIRE nº 33.30028393-5</w:t>
            </w:r>
            <w:r>
              <w:rPr>
                <w:iCs/>
                <w:color w:val="222222"/>
                <w:sz w:val="18"/>
                <w:szCs w:val="18"/>
              </w:rPr>
              <w:t xml:space="preserve">). </w:t>
            </w:r>
          </w:p>
        </w:tc>
      </w:tr>
    </w:tbl>
    <w:p w14:paraId="35ED1F8E" w14:textId="77777777" w:rsidR="000F236C" w:rsidRDefault="000F236C" w:rsidP="000F236C">
      <w:pPr>
        <w:pStyle w:val="Body"/>
        <w:rPr>
          <w:rFonts w:cs="Tahoma"/>
          <w:szCs w:val="20"/>
        </w:rPr>
      </w:pPr>
    </w:p>
    <w:p w14:paraId="59AC2D95" w14:textId="77777777" w:rsidR="00233902" w:rsidRDefault="00233902" w:rsidP="00233902">
      <w:pPr>
        <w:pStyle w:val="Body"/>
        <w:rPr>
          <w:rFonts w:cs="Tahoma"/>
          <w:szCs w:val="20"/>
        </w:rPr>
      </w:pPr>
    </w:p>
    <w:sectPr w:rsidR="00233902" w:rsidSect="000D1F04">
      <w:headerReference w:type="even" r:id="rId12"/>
      <w:headerReference w:type="default" r:id="rId13"/>
      <w:footerReference w:type="even" r:id="rId14"/>
      <w:footerReference w:type="default" r:id="rId15"/>
      <w:headerReference w:type="first" r:id="rId16"/>
      <w:footerReference w:type="first" r:id="rId17"/>
      <w:pgSz w:w="11907" w:h="16840" w:code="9"/>
      <w:pgMar w:top="1985" w:right="1588" w:bottom="1304" w:left="1588"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41A1B" w14:textId="77777777" w:rsidR="004B1E20" w:rsidRDefault="004B1E20" w:rsidP="00FD2DC2">
      <w:pPr>
        <w:pStyle w:val="Textodenotaderodap"/>
      </w:pPr>
      <w:r>
        <w:separator/>
      </w:r>
    </w:p>
  </w:endnote>
  <w:endnote w:type="continuationSeparator" w:id="0">
    <w:p w14:paraId="080685F1" w14:textId="77777777" w:rsidR="004B1E20" w:rsidRDefault="004B1E20" w:rsidP="00FD2DC2">
      <w:pPr>
        <w:pStyle w:val="Textodenotaderodap"/>
      </w:pPr>
      <w:r>
        <w:continuationSeparator/>
      </w:r>
    </w:p>
  </w:endnote>
  <w:endnote w:type="continuationNotice" w:id="1">
    <w:p w14:paraId="11842AB6" w14:textId="77777777" w:rsidR="004B1E20" w:rsidRDefault="004B1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Cambria"/>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wiss">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0866" w14:textId="77777777" w:rsidR="004B1E20" w:rsidRDefault="004B1E20" w:rsidP="00FD2DC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A10A72" w14:textId="77777777" w:rsidR="004B1E20" w:rsidRDefault="004B1E20" w:rsidP="005525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B054" w14:textId="00120D62" w:rsidR="004B1E20" w:rsidRPr="00552511" w:rsidRDefault="004B1E20" w:rsidP="00E618FE">
    <w:pPr>
      <w:pStyle w:val="Rodap"/>
      <w:framePr w:wrap="around" w:vAnchor="text" w:hAnchor="margin" w:xAlign="center" w:y="1"/>
      <w:rPr>
        <w:rStyle w:val="Nmerodepgina"/>
        <w:rFonts w:cs="Tahoma"/>
      </w:rPr>
    </w:pPr>
    <w:r w:rsidRPr="00552511">
      <w:rPr>
        <w:rStyle w:val="Nmerodepgina"/>
        <w:rFonts w:cs="Tahoma"/>
      </w:rPr>
      <w:fldChar w:fldCharType="begin"/>
    </w:r>
    <w:r w:rsidRPr="00552511">
      <w:rPr>
        <w:rStyle w:val="Nmerodepgina"/>
        <w:rFonts w:cs="Tahoma"/>
      </w:rPr>
      <w:instrText xml:space="preserve">PAGE  </w:instrText>
    </w:r>
    <w:r w:rsidRPr="00552511">
      <w:rPr>
        <w:rStyle w:val="Nmerodepgina"/>
        <w:rFonts w:cs="Tahoma"/>
      </w:rPr>
      <w:fldChar w:fldCharType="separate"/>
    </w:r>
    <w:r w:rsidR="005023FF">
      <w:rPr>
        <w:rStyle w:val="Nmerodepgina"/>
        <w:rFonts w:cs="Tahoma"/>
        <w:noProof/>
      </w:rPr>
      <w:t>20</w:t>
    </w:r>
    <w:r w:rsidRPr="00552511">
      <w:rPr>
        <w:rStyle w:val="Nmerodepgina"/>
        <w:rFonts w:cs="Tahoma"/>
      </w:rPr>
      <w:fldChar w:fldCharType="end"/>
    </w:r>
  </w:p>
  <w:p w14:paraId="25CA78DC" w14:textId="0DC1CBD3" w:rsidR="004B1E20" w:rsidRPr="00685F5A" w:rsidRDefault="004B1E20" w:rsidP="00100EDD">
    <w:pPr>
      <w:pStyle w:val="Rodap2"/>
      <w:rPr>
        <w:rFonts w:ascii="Times New Roman" w:hAnsi="Times New Roman"/>
      </w:rPr>
    </w:pPr>
    <w:r w:rsidRPr="00685F5A">
      <w:rPr>
        <w:rFonts w:ascii="Times New Roman" w:hAnsi="Times New Roman"/>
      </w:rPr>
      <w:fldChar w:fldCharType="begin"/>
    </w:r>
    <w:r w:rsidRPr="00685F5A">
      <w:rPr>
        <w:rFonts w:ascii="Times New Roman" w:hAnsi="Times New Roman"/>
      </w:rPr>
      <w:instrText xml:space="preserve"> DOCPROPERTY "iManageFooter"  \* MERGEFORMAT </w:instrText>
    </w:r>
    <w:r w:rsidRPr="00685F5A">
      <w:rPr>
        <w:rFonts w:ascii="Times New Roman" w:hAnsi="Times New Roman"/>
      </w:rPr>
      <w:fldChar w:fldCharType="separate"/>
    </w:r>
    <w:r w:rsidR="005023FF">
      <w:rPr>
        <w:rFonts w:ascii="Times New Roman" w:hAnsi="Times New Roman"/>
      </w:rPr>
      <w:t>5534789v8</w:t>
    </w:r>
    <w:r w:rsidRPr="00685F5A">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5388" w14:textId="462730F7" w:rsidR="004B1E20" w:rsidRPr="00846CBB" w:rsidRDefault="004B1E20" w:rsidP="00100EDD">
    <w:pPr>
      <w:pStyle w:val="Rodap2"/>
      <w:rPr>
        <w:rFonts w:ascii="Times New Roman" w:hAnsi="Times New Roman"/>
      </w:rPr>
    </w:pPr>
    <w:r w:rsidRPr="00846CBB">
      <w:rPr>
        <w:rFonts w:ascii="Times New Roman" w:hAnsi="Times New Roman"/>
      </w:rPr>
      <w:fldChar w:fldCharType="begin"/>
    </w:r>
    <w:r w:rsidRPr="00846CBB">
      <w:rPr>
        <w:rFonts w:ascii="Times New Roman" w:hAnsi="Times New Roman"/>
      </w:rPr>
      <w:instrText xml:space="preserve"> DOCPROPERTY "iManageFooter"  \* MERGEFORMAT </w:instrText>
    </w:r>
    <w:r w:rsidRPr="00846CBB">
      <w:rPr>
        <w:rFonts w:ascii="Times New Roman" w:hAnsi="Times New Roman"/>
      </w:rPr>
      <w:fldChar w:fldCharType="separate"/>
    </w:r>
    <w:r w:rsidR="005023FF">
      <w:rPr>
        <w:rFonts w:ascii="Times New Roman" w:hAnsi="Times New Roman"/>
      </w:rPr>
      <w:t>5534789v8</w:t>
    </w:r>
    <w:r w:rsidRPr="00846CBB">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36D6" w14:textId="77777777" w:rsidR="004B1E20" w:rsidRDefault="004B1E20" w:rsidP="00FD2DC2">
      <w:pPr>
        <w:pStyle w:val="Textodenotaderodap"/>
      </w:pPr>
      <w:r>
        <w:separator/>
      </w:r>
    </w:p>
  </w:footnote>
  <w:footnote w:type="continuationSeparator" w:id="0">
    <w:p w14:paraId="29B5C9A3" w14:textId="77777777" w:rsidR="004B1E20" w:rsidRDefault="004B1E20" w:rsidP="00FD2DC2">
      <w:pPr>
        <w:pStyle w:val="Textodenotaderodap"/>
      </w:pPr>
      <w:r>
        <w:continuationSeparator/>
      </w:r>
    </w:p>
  </w:footnote>
  <w:footnote w:type="continuationNotice" w:id="1">
    <w:p w14:paraId="6C632555" w14:textId="77777777" w:rsidR="004B1E20" w:rsidRDefault="004B1E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1505" w14:textId="77777777" w:rsidR="005023FF" w:rsidRDefault="005023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F18D" w14:textId="77777777" w:rsidR="005023FF" w:rsidRDefault="005023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7BBB" w14:textId="6CA1D250" w:rsidR="004B1E20" w:rsidRPr="004C53E9" w:rsidRDefault="004B1E20" w:rsidP="00B9375A">
    <w:pPr>
      <w:pStyle w:val="Cabealho"/>
      <w:jc w:val="right"/>
      <w:rPr>
        <w:i/>
      </w:rPr>
    </w:pPr>
    <w:r w:rsidRPr="007C0E89">
      <w:rPr>
        <w:rFonts w:ascii="Arial" w:hAnsi="Arial" w:cs="Arial"/>
        <w:b/>
        <w:i/>
        <w:noProof/>
        <w:lang w:eastAsia="pt-BR"/>
      </w:rPr>
      <w:drawing>
        <wp:anchor distT="0" distB="0" distL="114300" distR="114300" simplePos="0" relativeHeight="251659264" behindDoc="0" locked="0" layoutInCell="1" allowOverlap="1" wp14:anchorId="7FB6761D" wp14:editId="4B815AA8">
          <wp:simplePos x="0" y="0"/>
          <wp:positionH relativeFrom="margin">
            <wp:posOffset>0</wp:posOffset>
          </wp:positionH>
          <wp:positionV relativeFrom="topMargin">
            <wp:posOffset>599440</wp:posOffset>
          </wp:positionV>
          <wp:extent cx="1116330" cy="639445"/>
          <wp:effectExtent l="0" t="0" r="7620" b="8255"/>
          <wp:wrapSquare wrapText="bothSides"/>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48645C"/>
    <w:multiLevelType w:val="multilevel"/>
    <w:tmpl w:val="F3743AB6"/>
    <w:lvl w:ilvl="0">
      <w:start w:val="1"/>
      <w:numFmt w:val="decimal"/>
      <w:pStyle w:val="Parties"/>
      <w:lvlText w:val="(%1)"/>
      <w:lvlJc w:val="left"/>
      <w:pPr>
        <w:tabs>
          <w:tab w:val="num" w:pos="567"/>
        </w:tabs>
        <w:ind w:left="0" w:firstLine="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3" w15:restartNumberingAfterBreak="0">
    <w:nsid w:val="12673F3C"/>
    <w:multiLevelType w:val="multilevel"/>
    <w:tmpl w:val="9F982B5C"/>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20"/>
        <w:szCs w:val="20"/>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 w15:restartNumberingAfterBreak="0">
    <w:nsid w:val="167B127B"/>
    <w:multiLevelType w:val="hybridMultilevel"/>
    <w:tmpl w:val="E86400F4"/>
    <w:lvl w:ilvl="0" w:tplc="0BFAEA4C">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6" w15:restartNumberingAfterBreak="0">
    <w:nsid w:val="1EF42800"/>
    <w:multiLevelType w:val="hybridMultilevel"/>
    <w:tmpl w:val="9AB81756"/>
    <w:lvl w:ilvl="0" w:tplc="F0AA6E8E">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F708B8"/>
    <w:multiLevelType w:val="multilevel"/>
    <w:tmpl w:val="DCE27A14"/>
    <w:lvl w:ilvl="0">
      <w:start w:val="1"/>
      <w:numFmt w:val="upperRoman"/>
      <w:pStyle w:val="UCRoman1"/>
      <w:lvlText w:val="%1."/>
      <w:lvlJc w:val="left"/>
      <w:pPr>
        <w:tabs>
          <w:tab w:val="num" w:pos="567"/>
        </w:tabs>
        <w:ind w:left="0" w:firstLine="0"/>
      </w:pPr>
      <w:rPr>
        <w:rFonts w:ascii="Tahoma" w:hAnsi="Tahoma" w:hint="default"/>
        <w:b/>
        <w:i w:val="0"/>
        <w:sz w:val="20"/>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0"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1"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3" w15:restartNumberingAfterBreak="0">
    <w:nsid w:val="391A5F98"/>
    <w:multiLevelType w:val="hybridMultilevel"/>
    <w:tmpl w:val="16807F7C"/>
    <w:lvl w:ilvl="0" w:tplc="1680AB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CD3E2C"/>
    <w:multiLevelType w:val="hybridMultilevel"/>
    <w:tmpl w:val="CBF0670C"/>
    <w:lvl w:ilvl="0" w:tplc="3CDE707E">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AE3FBA"/>
    <w:multiLevelType w:val="hybridMultilevel"/>
    <w:tmpl w:val="A156FC24"/>
    <w:lvl w:ilvl="0" w:tplc="088C634C">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18" w15:restartNumberingAfterBreak="0">
    <w:nsid w:val="4FCB61CB"/>
    <w:multiLevelType w:val="hybridMultilevel"/>
    <w:tmpl w:val="8AFEB4AC"/>
    <w:lvl w:ilvl="0" w:tplc="20BC3334">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0" w15:restartNumberingAfterBreak="0">
    <w:nsid w:val="55A9058A"/>
    <w:multiLevelType w:val="hybridMultilevel"/>
    <w:tmpl w:val="586E0FB2"/>
    <w:lvl w:ilvl="0" w:tplc="8A30B8F2">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E26FEF"/>
    <w:multiLevelType w:val="singleLevel"/>
    <w:tmpl w:val="DBA614A6"/>
    <w:lvl w:ilvl="0">
      <w:start w:val="1"/>
      <w:numFmt w:val="lowerRoman"/>
      <w:pStyle w:val="roman4"/>
      <w:lvlText w:val="(%1)"/>
      <w:lvlJc w:val="left"/>
      <w:pPr>
        <w:tabs>
          <w:tab w:val="num" w:pos="3091"/>
        </w:tabs>
        <w:ind w:left="2410" w:firstLine="0"/>
      </w:pPr>
      <w:rPr>
        <w:rFonts w:ascii="Tahoma" w:hAnsi="Tahoma" w:hint="default"/>
        <w:b w:val="0"/>
        <w:i w:val="0"/>
        <w:sz w:val="20"/>
      </w:rPr>
    </w:lvl>
  </w:abstractNum>
  <w:abstractNum w:abstractNumId="23"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4" w15:restartNumberingAfterBreak="0">
    <w:nsid w:val="5BBC0B7A"/>
    <w:multiLevelType w:val="hybridMultilevel"/>
    <w:tmpl w:val="E36AE060"/>
    <w:lvl w:ilvl="0" w:tplc="433A7FBE">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8"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29"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3" w15:restartNumberingAfterBreak="0">
    <w:nsid w:val="6F9B4DD5"/>
    <w:multiLevelType w:val="hybridMultilevel"/>
    <w:tmpl w:val="0CAC5E58"/>
    <w:lvl w:ilvl="0" w:tplc="D29085C0">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35"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36" w15:restartNumberingAfterBreak="0">
    <w:nsid w:val="75A623FA"/>
    <w:multiLevelType w:val="hybridMultilevel"/>
    <w:tmpl w:val="F1F4A6F8"/>
    <w:lvl w:ilvl="0" w:tplc="350A3D80">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257A82"/>
    <w:multiLevelType w:val="hybridMultilevel"/>
    <w:tmpl w:val="785032B0"/>
    <w:lvl w:ilvl="0" w:tplc="C5EC6292">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39"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0" w15:restartNumberingAfterBreak="0">
    <w:nsid w:val="7D075381"/>
    <w:multiLevelType w:val="hybridMultilevel"/>
    <w:tmpl w:val="3EEC7284"/>
    <w:lvl w:ilvl="0" w:tplc="396AF01C">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667A9B"/>
    <w:multiLevelType w:val="hybridMultilevel"/>
    <w:tmpl w:val="45483C38"/>
    <w:lvl w:ilvl="0" w:tplc="A420E1C6">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4"/>
  </w:num>
  <w:num w:numId="3">
    <w:abstractNumId w:val="10"/>
  </w:num>
  <w:num w:numId="4">
    <w:abstractNumId w:val="5"/>
  </w:num>
  <w:num w:numId="5">
    <w:abstractNumId w:val="17"/>
  </w:num>
  <w:num w:numId="6">
    <w:abstractNumId w:val="12"/>
  </w:num>
  <w:num w:numId="7">
    <w:abstractNumId w:val="39"/>
  </w:num>
  <w:num w:numId="8">
    <w:abstractNumId w:val="37"/>
  </w:num>
  <w:num w:numId="9">
    <w:abstractNumId w:val="6"/>
  </w:num>
  <w:num w:numId="10">
    <w:abstractNumId w:val="16"/>
  </w:num>
  <w:num w:numId="11">
    <w:abstractNumId w:val="20"/>
  </w:num>
  <w:num w:numId="12">
    <w:abstractNumId w:val="18"/>
  </w:num>
  <w:num w:numId="13">
    <w:abstractNumId w:val="4"/>
  </w:num>
  <w:num w:numId="14">
    <w:abstractNumId w:val="36"/>
  </w:num>
  <w:num w:numId="15">
    <w:abstractNumId w:val="40"/>
  </w:num>
  <w:num w:numId="16">
    <w:abstractNumId w:val="24"/>
  </w:num>
  <w:num w:numId="17">
    <w:abstractNumId w:val="15"/>
  </w:num>
  <w:num w:numId="18">
    <w:abstractNumId w:val="41"/>
  </w:num>
  <w:num w:numId="19">
    <w:abstractNumId w:val="33"/>
  </w:num>
  <w:num w:numId="20">
    <w:abstractNumId w:val="30"/>
  </w:num>
  <w:num w:numId="21">
    <w:abstractNumId w:val="3"/>
  </w:num>
  <w:num w:numId="22">
    <w:abstractNumId w:val="1"/>
  </w:num>
  <w:num w:numId="23">
    <w:abstractNumId w:val="26"/>
  </w:num>
  <w:num w:numId="24">
    <w:abstractNumId w:val="23"/>
  </w:num>
  <w:num w:numId="25">
    <w:abstractNumId w:val="38"/>
  </w:num>
  <w:num w:numId="26">
    <w:abstractNumId w:val="22"/>
  </w:num>
  <w:num w:numId="27">
    <w:abstractNumId w:val="35"/>
  </w:num>
  <w:num w:numId="28">
    <w:abstractNumId w:val="32"/>
  </w:num>
  <w:num w:numId="29">
    <w:abstractNumId w:val="2"/>
  </w:num>
  <w:num w:numId="30">
    <w:abstractNumId w:val="9"/>
  </w:num>
  <w:num w:numId="31">
    <w:abstractNumId w:val="25"/>
  </w:num>
  <w:num w:numId="32">
    <w:abstractNumId w:val="28"/>
  </w:num>
  <w:num w:numId="33">
    <w:abstractNumId w:val="0"/>
  </w:num>
  <w:num w:numId="34">
    <w:abstractNumId w:val="11"/>
  </w:num>
  <w:num w:numId="35">
    <w:abstractNumId w:val="29"/>
  </w:num>
  <w:num w:numId="36">
    <w:abstractNumId w:val="8"/>
  </w:num>
  <w:num w:numId="37">
    <w:abstractNumId w:val="14"/>
  </w:num>
  <w:num w:numId="38">
    <w:abstractNumId w:val="31"/>
  </w:num>
  <w:num w:numId="39">
    <w:abstractNumId w:val="7"/>
  </w:num>
  <w:num w:numId="40">
    <w:abstractNumId w:val="21"/>
  </w:num>
  <w:num w:numId="41">
    <w:abstractNumId w:val="27"/>
    <w:lvlOverride w:ilvl="0">
      <w:startOverride w:val="1"/>
    </w:lvlOverride>
  </w:num>
  <w:num w:numId="42">
    <w:abstractNumId w:val="5"/>
    <w:lvlOverride w:ilvl="0">
      <w:startOverride w:val="1"/>
    </w:lvlOverride>
  </w:num>
  <w:num w:numId="43">
    <w:abstractNumId w:val="22"/>
    <w:lvlOverride w:ilvl="0">
      <w:startOverride w:val="1"/>
    </w:lvlOverride>
  </w:num>
  <w:num w:numId="44">
    <w:abstractNumId w:val="27"/>
    <w:lvlOverride w:ilvl="0">
      <w:startOverride w:val="1"/>
    </w:lvlOverride>
  </w:num>
  <w:num w:numId="45">
    <w:abstractNumId w:val="22"/>
    <w:lvlOverride w:ilvl="0">
      <w:startOverride w:val="1"/>
    </w:lvlOverride>
  </w:num>
  <w:num w:numId="46">
    <w:abstractNumId w:val="22"/>
    <w:lvlOverride w:ilvl="0">
      <w:startOverride w:val="1"/>
    </w:lvlOverride>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22"/>
    <w:lvlOverride w:ilvl="0">
      <w:startOverride w:val="1"/>
    </w:lvlOverride>
  </w:num>
  <w:num w:numId="51">
    <w:abstractNumId w:val="27"/>
    <w:lvlOverride w:ilvl="0">
      <w:startOverride w:val="1"/>
    </w:lvlOverride>
  </w:num>
  <w:num w:numId="52">
    <w:abstractNumId w:val="5"/>
    <w:lvlOverride w:ilvl="0">
      <w:startOverride w:val="1"/>
    </w:lvlOverride>
  </w:num>
  <w:num w:numId="53">
    <w:abstractNumId w:val="5"/>
    <w:lvlOverride w:ilvl="0">
      <w:startOverride w:val="1"/>
    </w:lvlOverride>
  </w:num>
  <w:num w:numId="54">
    <w:abstractNumId w:val="27"/>
    <w:lvlOverride w:ilvl="0">
      <w:startOverride w:val="1"/>
    </w:lvlOverride>
  </w:num>
  <w:num w:numId="55">
    <w:abstractNumId w:val="27"/>
    <w:lvlOverride w:ilvl="0">
      <w:startOverride w:val="1"/>
    </w:lvlOverride>
  </w:num>
  <w:num w:numId="56">
    <w:abstractNumId w:val="27"/>
    <w:lvlOverride w:ilvl="0">
      <w:startOverride w:val="1"/>
    </w:lvlOverride>
  </w:num>
  <w:num w:numId="57">
    <w:abstractNumId w:val="5"/>
    <w:lvlOverride w:ilvl="0">
      <w:startOverride w:val="1"/>
    </w:lvlOverride>
  </w:num>
  <w:num w:numId="58">
    <w:abstractNumId w:val="5"/>
    <w:lvlOverride w:ilvl="0">
      <w:startOverride w:val="1"/>
    </w:lvlOverride>
  </w:num>
  <w:num w:numId="59">
    <w:abstractNumId w:val="27"/>
    <w:lvlOverride w:ilvl="0">
      <w:startOverride w:val="1"/>
    </w:lvlOverride>
  </w:num>
  <w:num w:numId="60">
    <w:abstractNumId w:val="27"/>
    <w:lvlOverride w:ilvl="0">
      <w:startOverride w:val="1"/>
    </w:lvlOverride>
  </w:num>
  <w:num w:numId="61">
    <w:abstractNumId w:val="22"/>
    <w:lvlOverride w:ilvl="0">
      <w:startOverride w:val="1"/>
    </w:lvlOverride>
  </w:num>
  <w:num w:numId="62">
    <w:abstractNumId w:val="27"/>
    <w:lvlOverride w:ilvl="0">
      <w:startOverride w:val="1"/>
    </w:lvlOverride>
  </w:num>
  <w:num w:numId="63">
    <w:abstractNumId w:val="27"/>
    <w:lvlOverride w:ilvl="0">
      <w:startOverride w:val="1"/>
    </w:lvlOverride>
  </w:num>
  <w:num w:numId="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num>
  <w:num w:numId="68">
    <w:abstractNumId w:val="27"/>
    <w:lvlOverride w:ilvl="0">
      <w:startOverride w:val="1"/>
    </w:lvlOverride>
  </w:num>
  <w:num w:numId="69">
    <w:abstractNumId w:val="13"/>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Girão">
    <w15:presenceInfo w15:providerId="AD" w15:userId="S::luiz.girao@oliveiratrust.com.br::71a4f3e6-620f-4cac-a260-ac4dd0333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624"/>
    <w:rsid w:val="00006DA7"/>
    <w:rsid w:val="00007976"/>
    <w:rsid w:val="00025069"/>
    <w:rsid w:val="000358B3"/>
    <w:rsid w:val="00047708"/>
    <w:rsid w:val="000504FB"/>
    <w:rsid w:val="0006305E"/>
    <w:rsid w:val="000833AF"/>
    <w:rsid w:val="000919CB"/>
    <w:rsid w:val="00097163"/>
    <w:rsid w:val="000C36E3"/>
    <w:rsid w:val="000D1F04"/>
    <w:rsid w:val="000D502F"/>
    <w:rsid w:val="000E41D9"/>
    <w:rsid w:val="000F236C"/>
    <w:rsid w:val="000F44E8"/>
    <w:rsid w:val="000F51B5"/>
    <w:rsid w:val="000F6CE2"/>
    <w:rsid w:val="00100EDD"/>
    <w:rsid w:val="0010276F"/>
    <w:rsid w:val="001047B8"/>
    <w:rsid w:val="00122236"/>
    <w:rsid w:val="0012320B"/>
    <w:rsid w:val="0013026A"/>
    <w:rsid w:val="001340EC"/>
    <w:rsid w:val="00173626"/>
    <w:rsid w:val="00173CDC"/>
    <w:rsid w:val="00177528"/>
    <w:rsid w:val="00180692"/>
    <w:rsid w:val="00190C19"/>
    <w:rsid w:val="001A006E"/>
    <w:rsid w:val="001A5785"/>
    <w:rsid w:val="001B6EF4"/>
    <w:rsid w:val="001C0DB6"/>
    <w:rsid w:val="001C2098"/>
    <w:rsid w:val="001F1440"/>
    <w:rsid w:val="001F3FA3"/>
    <w:rsid w:val="00212563"/>
    <w:rsid w:val="0021348D"/>
    <w:rsid w:val="00225C27"/>
    <w:rsid w:val="0022786F"/>
    <w:rsid w:val="00231568"/>
    <w:rsid w:val="002317E0"/>
    <w:rsid w:val="00233856"/>
    <w:rsid w:val="00233902"/>
    <w:rsid w:val="00247691"/>
    <w:rsid w:val="00254C47"/>
    <w:rsid w:val="00270299"/>
    <w:rsid w:val="00276BCF"/>
    <w:rsid w:val="00280112"/>
    <w:rsid w:val="002905AA"/>
    <w:rsid w:val="00290624"/>
    <w:rsid w:val="002B4D73"/>
    <w:rsid w:val="002B4F52"/>
    <w:rsid w:val="002C3D9F"/>
    <w:rsid w:val="002D765C"/>
    <w:rsid w:val="002E493F"/>
    <w:rsid w:val="002E699A"/>
    <w:rsid w:val="002F5E8B"/>
    <w:rsid w:val="003013FE"/>
    <w:rsid w:val="00307346"/>
    <w:rsid w:val="00307F7F"/>
    <w:rsid w:val="003244C5"/>
    <w:rsid w:val="00327079"/>
    <w:rsid w:val="00330529"/>
    <w:rsid w:val="003432B2"/>
    <w:rsid w:val="0035064A"/>
    <w:rsid w:val="003517DD"/>
    <w:rsid w:val="00355E31"/>
    <w:rsid w:val="00357B15"/>
    <w:rsid w:val="003673DD"/>
    <w:rsid w:val="00367EC7"/>
    <w:rsid w:val="00384CFB"/>
    <w:rsid w:val="0039187E"/>
    <w:rsid w:val="0039627C"/>
    <w:rsid w:val="003B5518"/>
    <w:rsid w:val="003D5675"/>
    <w:rsid w:val="003E46F7"/>
    <w:rsid w:val="00406808"/>
    <w:rsid w:val="00407967"/>
    <w:rsid w:val="00423E10"/>
    <w:rsid w:val="00427C5D"/>
    <w:rsid w:val="0043238D"/>
    <w:rsid w:val="00443276"/>
    <w:rsid w:val="00475014"/>
    <w:rsid w:val="00487DB6"/>
    <w:rsid w:val="00495985"/>
    <w:rsid w:val="004A5107"/>
    <w:rsid w:val="004B1E20"/>
    <w:rsid w:val="004B724E"/>
    <w:rsid w:val="004C53E9"/>
    <w:rsid w:val="004D3ECC"/>
    <w:rsid w:val="004D6963"/>
    <w:rsid w:val="004E63E5"/>
    <w:rsid w:val="005023FF"/>
    <w:rsid w:val="00503E4B"/>
    <w:rsid w:val="005061C7"/>
    <w:rsid w:val="00512142"/>
    <w:rsid w:val="00521C11"/>
    <w:rsid w:val="00522279"/>
    <w:rsid w:val="005247A0"/>
    <w:rsid w:val="00524D0D"/>
    <w:rsid w:val="00534A54"/>
    <w:rsid w:val="00536E02"/>
    <w:rsid w:val="005442A9"/>
    <w:rsid w:val="00552226"/>
    <w:rsid w:val="00552511"/>
    <w:rsid w:val="0055756A"/>
    <w:rsid w:val="00593062"/>
    <w:rsid w:val="0059539F"/>
    <w:rsid w:val="00597FDD"/>
    <w:rsid w:val="005B2568"/>
    <w:rsid w:val="005B28CF"/>
    <w:rsid w:val="005B7491"/>
    <w:rsid w:val="005D178C"/>
    <w:rsid w:val="005E477B"/>
    <w:rsid w:val="005F4F31"/>
    <w:rsid w:val="00605ED8"/>
    <w:rsid w:val="00613743"/>
    <w:rsid w:val="006201AD"/>
    <w:rsid w:val="00620447"/>
    <w:rsid w:val="0062099F"/>
    <w:rsid w:val="006234ED"/>
    <w:rsid w:val="006235F4"/>
    <w:rsid w:val="006256BB"/>
    <w:rsid w:val="006437A8"/>
    <w:rsid w:val="00644096"/>
    <w:rsid w:val="00653A01"/>
    <w:rsid w:val="00653B4E"/>
    <w:rsid w:val="00656EB3"/>
    <w:rsid w:val="00664B4B"/>
    <w:rsid w:val="00685F5A"/>
    <w:rsid w:val="0068633F"/>
    <w:rsid w:val="006948AF"/>
    <w:rsid w:val="006951CE"/>
    <w:rsid w:val="00697FD3"/>
    <w:rsid w:val="006A0510"/>
    <w:rsid w:val="006A7B67"/>
    <w:rsid w:val="006B0F49"/>
    <w:rsid w:val="006C54DA"/>
    <w:rsid w:val="006D1166"/>
    <w:rsid w:val="006E39B3"/>
    <w:rsid w:val="006F12A7"/>
    <w:rsid w:val="007147FD"/>
    <w:rsid w:val="007201CD"/>
    <w:rsid w:val="007205AD"/>
    <w:rsid w:val="00724E1A"/>
    <w:rsid w:val="007375C5"/>
    <w:rsid w:val="0074243C"/>
    <w:rsid w:val="00742664"/>
    <w:rsid w:val="00746C56"/>
    <w:rsid w:val="00757753"/>
    <w:rsid w:val="007601A1"/>
    <w:rsid w:val="007611FF"/>
    <w:rsid w:val="0076267A"/>
    <w:rsid w:val="00763515"/>
    <w:rsid w:val="00764E21"/>
    <w:rsid w:val="007671AE"/>
    <w:rsid w:val="0077020A"/>
    <w:rsid w:val="00772B95"/>
    <w:rsid w:val="007766DF"/>
    <w:rsid w:val="00785CD2"/>
    <w:rsid w:val="007A4534"/>
    <w:rsid w:val="007A5007"/>
    <w:rsid w:val="007B0E85"/>
    <w:rsid w:val="007C25E6"/>
    <w:rsid w:val="007C4220"/>
    <w:rsid w:val="007D1166"/>
    <w:rsid w:val="007F2D44"/>
    <w:rsid w:val="007F31CF"/>
    <w:rsid w:val="008117F5"/>
    <w:rsid w:val="0081509E"/>
    <w:rsid w:val="00827157"/>
    <w:rsid w:val="00841F19"/>
    <w:rsid w:val="00846CBB"/>
    <w:rsid w:val="00851EB7"/>
    <w:rsid w:val="00856108"/>
    <w:rsid w:val="008604CD"/>
    <w:rsid w:val="008651B1"/>
    <w:rsid w:val="008674F3"/>
    <w:rsid w:val="00892436"/>
    <w:rsid w:val="008959BA"/>
    <w:rsid w:val="008A47C1"/>
    <w:rsid w:val="008A5E13"/>
    <w:rsid w:val="008A6F1F"/>
    <w:rsid w:val="008B132A"/>
    <w:rsid w:val="008B30C9"/>
    <w:rsid w:val="008D126F"/>
    <w:rsid w:val="008D1641"/>
    <w:rsid w:val="008D4991"/>
    <w:rsid w:val="008D4DFD"/>
    <w:rsid w:val="008E3FA5"/>
    <w:rsid w:val="00900D51"/>
    <w:rsid w:val="00901E9A"/>
    <w:rsid w:val="00910606"/>
    <w:rsid w:val="00927004"/>
    <w:rsid w:val="009300BE"/>
    <w:rsid w:val="00940B49"/>
    <w:rsid w:val="00940B94"/>
    <w:rsid w:val="009570F0"/>
    <w:rsid w:val="00963DFC"/>
    <w:rsid w:val="00963F06"/>
    <w:rsid w:val="00964EB7"/>
    <w:rsid w:val="00965E42"/>
    <w:rsid w:val="0098232E"/>
    <w:rsid w:val="009867E9"/>
    <w:rsid w:val="00986D9A"/>
    <w:rsid w:val="00992C8C"/>
    <w:rsid w:val="009A2F92"/>
    <w:rsid w:val="009A5022"/>
    <w:rsid w:val="009B2473"/>
    <w:rsid w:val="009B2DB7"/>
    <w:rsid w:val="009C3F38"/>
    <w:rsid w:val="009D070D"/>
    <w:rsid w:val="009D71EB"/>
    <w:rsid w:val="009E44FD"/>
    <w:rsid w:val="009F7562"/>
    <w:rsid w:val="009F7B48"/>
    <w:rsid w:val="00A0185A"/>
    <w:rsid w:val="00A04894"/>
    <w:rsid w:val="00A04A4A"/>
    <w:rsid w:val="00A2001E"/>
    <w:rsid w:val="00A211CB"/>
    <w:rsid w:val="00A2262E"/>
    <w:rsid w:val="00A270CD"/>
    <w:rsid w:val="00A329AB"/>
    <w:rsid w:val="00A3470E"/>
    <w:rsid w:val="00A442C1"/>
    <w:rsid w:val="00A44A34"/>
    <w:rsid w:val="00A52794"/>
    <w:rsid w:val="00A7070D"/>
    <w:rsid w:val="00A9014D"/>
    <w:rsid w:val="00AC252E"/>
    <w:rsid w:val="00AC6836"/>
    <w:rsid w:val="00AD00BF"/>
    <w:rsid w:val="00AE098A"/>
    <w:rsid w:val="00AE1090"/>
    <w:rsid w:val="00AE5B22"/>
    <w:rsid w:val="00AF3D83"/>
    <w:rsid w:val="00B000D6"/>
    <w:rsid w:val="00B105B1"/>
    <w:rsid w:val="00B10629"/>
    <w:rsid w:val="00B24D98"/>
    <w:rsid w:val="00B25F38"/>
    <w:rsid w:val="00B305C3"/>
    <w:rsid w:val="00B538D8"/>
    <w:rsid w:val="00B57828"/>
    <w:rsid w:val="00B57B27"/>
    <w:rsid w:val="00B57DEC"/>
    <w:rsid w:val="00B75C10"/>
    <w:rsid w:val="00B84F67"/>
    <w:rsid w:val="00B86553"/>
    <w:rsid w:val="00B9375A"/>
    <w:rsid w:val="00B942BD"/>
    <w:rsid w:val="00B96E53"/>
    <w:rsid w:val="00B979D0"/>
    <w:rsid w:val="00BA2C1C"/>
    <w:rsid w:val="00BB09BB"/>
    <w:rsid w:val="00BB126F"/>
    <w:rsid w:val="00BB7ABB"/>
    <w:rsid w:val="00BC4DFB"/>
    <w:rsid w:val="00BD505B"/>
    <w:rsid w:val="00BD7D09"/>
    <w:rsid w:val="00BE1B61"/>
    <w:rsid w:val="00BE1F6E"/>
    <w:rsid w:val="00BE336D"/>
    <w:rsid w:val="00BE34E7"/>
    <w:rsid w:val="00BF3B8F"/>
    <w:rsid w:val="00BF4AAD"/>
    <w:rsid w:val="00BF7F06"/>
    <w:rsid w:val="00C01315"/>
    <w:rsid w:val="00C03CCD"/>
    <w:rsid w:val="00C05BCE"/>
    <w:rsid w:val="00C06288"/>
    <w:rsid w:val="00C070FB"/>
    <w:rsid w:val="00C1217C"/>
    <w:rsid w:val="00C1700C"/>
    <w:rsid w:val="00C27E2B"/>
    <w:rsid w:val="00C33B11"/>
    <w:rsid w:val="00C34071"/>
    <w:rsid w:val="00C37A94"/>
    <w:rsid w:val="00C37B8D"/>
    <w:rsid w:val="00C4533D"/>
    <w:rsid w:val="00C46C23"/>
    <w:rsid w:val="00C53E98"/>
    <w:rsid w:val="00C67379"/>
    <w:rsid w:val="00C73B95"/>
    <w:rsid w:val="00C76284"/>
    <w:rsid w:val="00C84015"/>
    <w:rsid w:val="00CA0D77"/>
    <w:rsid w:val="00CA501A"/>
    <w:rsid w:val="00CB3A12"/>
    <w:rsid w:val="00CB3A89"/>
    <w:rsid w:val="00CC2FF6"/>
    <w:rsid w:val="00CC4083"/>
    <w:rsid w:val="00CE3CE2"/>
    <w:rsid w:val="00CF7418"/>
    <w:rsid w:val="00D001D3"/>
    <w:rsid w:val="00D0548F"/>
    <w:rsid w:val="00D06039"/>
    <w:rsid w:val="00D11047"/>
    <w:rsid w:val="00D24819"/>
    <w:rsid w:val="00D26B8D"/>
    <w:rsid w:val="00D32029"/>
    <w:rsid w:val="00D40879"/>
    <w:rsid w:val="00D43C1F"/>
    <w:rsid w:val="00D4620D"/>
    <w:rsid w:val="00D65776"/>
    <w:rsid w:val="00D71284"/>
    <w:rsid w:val="00D72675"/>
    <w:rsid w:val="00D74D28"/>
    <w:rsid w:val="00D77217"/>
    <w:rsid w:val="00D835D7"/>
    <w:rsid w:val="00D847E8"/>
    <w:rsid w:val="00DA4791"/>
    <w:rsid w:val="00DA4CA0"/>
    <w:rsid w:val="00DA6443"/>
    <w:rsid w:val="00DB4DF0"/>
    <w:rsid w:val="00DC617F"/>
    <w:rsid w:val="00DD36F0"/>
    <w:rsid w:val="00DE079A"/>
    <w:rsid w:val="00DE20C7"/>
    <w:rsid w:val="00DE5F43"/>
    <w:rsid w:val="00E02066"/>
    <w:rsid w:val="00E03C95"/>
    <w:rsid w:val="00E2603E"/>
    <w:rsid w:val="00E30A17"/>
    <w:rsid w:val="00E3485F"/>
    <w:rsid w:val="00E44EC2"/>
    <w:rsid w:val="00E454E9"/>
    <w:rsid w:val="00E46381"/>
    <w:rsid w:val="00E55BF9"/>
    <w:rsid w:val="00E5638B"/>
    <w:rsid w:val="00E618FE"/>
    <w:rsid w:val="00E63E8A"/>
    <w:rsid w:val="00E75081"/>
    <w:rsid w:val="00E873CD"/>
    <w:rsid w:val="00E9042F"/>
    <w:rsid w:val="00E94F27"/>
    <w:rsid w:val="00E953E5"/>
    <w:rsid w:val="00E970AA"/>
    <w:rsid w:val="00EA0B5C"/>
    <w:rsid w:val="00EA5D10"/>
    <w:rsid w:val="00EA65F4"/>
    <w:rsid w:val="00EA6632"/>
    <w:rsid w:val="00EA67CC"/>
    <w:rsid w:val="00EB4822"/>
    <w:rsid w:val="00EB72D3"/>
    <w:rsid w:val="00EC5074"/>
    <w:rsid w:val="00ED7895"/>
    <w:rsid w:val="00EE6A32"/>
    <w:rsid w:val="00EE6FBE"/>
    <w:rsid w:val="00EF2C72"/>
    <w:rsid w:val="00EF7C47"/>
    <w:rsid w:val="00F105B6"/>
    <w:rsid w:val="00F119A6"/>
    <w:rsid w:val="00F20CEB"/>
    <w:rsid w:val="00F2297B"/>
    <w:rsid w:val="00F4023B"/>
    <w:rsid w:val="00F4146B"/>
    <w:rsid w:val="00F42BD6"/>
    <w:rsid w:val="00F42C29"/>
    <w:rsid w:val="00F4524A"/>
    <w:rsid w:val="00F56C2D"/>
    <w:rsid w:val="00F67B97"/>
    <w:rsid w:val="00F74176"/>
    <w:rsid w:val="00F764D5"/>
    <w:rsid w:val="00F87B2F"/>
    <w:rsid w:val="00F90E7C"/>
    <w:rsid w:val="00F959A2"/>
    <w:rsid w:val="00FA1D92"/>
    <w:rsid w:val="00FA321F"/>
    <w:rsid w:val="00FA5C41"/>
    <w:rsid w:val="00FA7133"/>
    <w:rsid w:val="00FA7A26"/>
    <w:rsid w:val="00FC24E0"/>
    <w:rsid w:val="00FD2DC2"/>
    <w:rsid w:val="00FD4056"/>
    <w:rsid w:val="00FE6851"/>
    <w:rsid w:val="00FF5BBF"/>
    <w:rsid w:val="00FF7A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C76DB7B"/>
  <w15:chartTrackingRefBased/>
  <w15:docId w15:val="{6E7C4634-62D9-4CA9-A905-C8DDE311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0BE"/>
    <w:rPr>
      <w:rFonts w:ascii="Tahoma" w:hAnsi="Tahoma"/>
      <w:szCs w:val="24"/>
      <w:lang w:eastAsia="en-US"/>
    </w:rPr>
  </w:style>
  <w:style w:type="paragraph" w:styleId="Ttulo1">
    <w:name w:val="heading 1"/>
    <w:basedOn w:val="Head1"/>
    <w:next w:val="Normal"/>
    <w:link w:val="Ttulo1Char"/>
    <w:qFormat/>
    <w:rsid w:val="009300BE"/>
    <w:rPr>
      <w:rFonts w:cs="Arial"/>
      <w:bCs/>
      <w:sz w:val="21"/>
      <w:szCs w:val="32"/>
    </w:rPr>
  </w:style>
  <w:style w:type="paragraph" w:styleId="Ttulo2">
    <w:name w:val="heading 2"/>
    <w:basedOn w:val="Head2"/>
    <w:next w:val="Normal"/>
    <w:link w:val="Ttulo2Char"/>
    <w:qFormat/>
    <w:rsid w:val="009300BE"/>
    <w:rPr>
      <w:rFonts w:cs="Arial"/>
      <w:bCs/>
      <w:iCs/>
      <w:szCs w:val="28"/>
    </w:rPr>
  </w:style>
  <w:style w:type="paragraph" w:styleId="Ttulo3">
    <w:name w:val="heading 3"/>
    <w:basedOn w:val="Head3"/>
    <w:next w:val="Normal"/>
    <w:link w:val="Ttulo3Char"/>
    <w:qFormat/>
    <w:rsid w:val="009300BE"/>
    <w:rPr>
      <w:rFonts w:cs="Arial"/>
      <w:bCs/>
      <w:szCs w:val="26"/>
    </w:rPr>
  </w:style>
  <w:style w:type="paragraph" w:styleId="Ttulo4">
    <w:name w:val="heading 4"/>
    <w:basedOn w:val="Normal"/>
    <w:next w:val="Normal"/>
    <w:link w:val="Ttulo4Char"/>
    <w:qFormat/>
    <w:rsid w:val="009300BE"/>
    <w:pPr>
      <w:outlineLvl w:val="3"/>
    </w:pPr>
    <w:rPr>
      <w:bCs/>
      <w:szCs w:val="28"/>
    </w:rPr>
  </w:style>
  <w:style w:type="paragraph" w:styleId="Ttulo5">
    <w:name w:val="heading 5"/>
    <w:basedOn w:val="Normal"/>
    <w:next w:val="Normal"/>
    <w:link w:val="Ttulo5Char"/>
    <w:qFormat/>
    <w:rsid w:val="009300BE"/>
    <w:pPr>
      <w:outlineLvl w:val="4"/>
    </w:pPr>
    <w:rPr>
      <w:bCs/>
      <w:iCs/>
      <w:szCs w:val="26"/>
    </w:rPr>
  </w:style>
  <w:style w:type="paragraph" w:styleId="Ttulo6">
    <w:name w:val="heading 6"/>
    <w:basedOn w:val="Normal"/>
    <w:next w:val="Normal"/>
    <w:link w:val="Ttulo6Char"/>
    <w:qFormat/>
    <w:rsid w:val="009300BE"/>
    <w:pPr>
      <w:outlineLvl w:val="5"/>
    </w:pPr>
    <w:rPr>
      <w:bCs/>
      <w:szCs w:val="22"/>
    </w:rPr>
  </w:style>
  <w:style w:type="paragraph" w:styleId="Ttulo7">
    <w:name w:val="heading 7"/>
    <w:basedOn w:val="Normal"/>
    <w:next w:val="Normal"/>
    <w:link w:val="Ttulo7Char"/>
    <w:qFormat/>
    <w:rsid w:val="009300BE"/>
    <w:pPr>
      <w:outlineLvl w:val="6"/>
    </w:pPr>
  </w:style>
  <w:style w:type="paragraph" w:styleId="Ttulo8">
    <w:name w:val="heading 8"/>
    <w:basedOn w:val="Normal"/>
    <w:next w:val="Normal"/>
    <w:link w:val="Ttulo8Char"/>
    <w:qFormat/>
    <w:rsid w:val="009300BE"/>
    <w:pPr>
      <w:outlineLvl w:val="7"/>
    </w:pPr>
    <w:rPr>
      <w:iCs/>
    </w:rPr>
  </w:style>
  <w:style w:type="paragraph" w:styleId="Ttulo9">
    <w:name w:val="heading 9"/>
    <w:basedOn w:val="Normal"/>
    <w:next w:val="Normal"/>
    <w:link w:val="Ttulo9Char"/>
    <w:qFormat/>
    <w:rsid w:val="009300BE"/>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9300BE"/>
    <w:pPr>
      <w:jc w:val="both"/>
    </w:pPr>
    <w:rPr>
      <w:kern w:val="16"/>
      <w:sz w:val="16"/>
    </w:rPr>
  </w:style>
  <w:style w:type="character" w:styleId="Nmerodepgina">
    <w:name w:val="page number"/>
    <w:basedOn w:val="Fontepargpadro"/>
    <w:rsid w:val="009300BE"/>
    <w:rPr>
      <w:rFonts w:ascii="Tahoma" w:hAnsi="Tahoma"/>
      <w:sz w:val="20"/>
    </w:rPr>
  </w:style>
  <w:style w:type="paragraph" w:customStyle="1" w:styleId="NormalTahoma">
    <w:name w:val="Normal + Tahoma"/>
    <w:basedOn w:val="Normal"/>
    <w:rsid w:val="00552511"/>
    <w:rPr>
      <w:rFonts w:cs="Tahoma"/>
    </w:rPr>
  </w:style>
  <w:style w:type="paragraph" w:customStyle="1" w:styleId="CorpoMemo">
    <w:name w:val="CorpoMemo"/>
    <w:basedOn w:val="NormalTahoma"/>
    <w:rsid w:val="00552511"/>
  </w:style>
  <w:style w:type="paragraph" w:styleId="Cabealho">
    <w:name w:val="header"/>
    <w:basedOn w:val="Normal"/>
    <w:link w:val="CabealhoChar"/>
    <w:rsid w:val="009300BE"/>
    <w:pPr>
      <w:tabs>
        <w:tab w:val="center" w:pos="4366"/>
        <w:tab w:val="right" w:pos="8732"/>
      </w:tabs>
    </w:pPr>
    <w:rPr>
      <w:kern w:val="20"/>
    </w:rPr>
  </w:style>
  <w:style w:type="paragraph" w:customStyle="1" w:styleId="alpha1">
    <w:name w:val="alpha 1"/>
    <w:basedOn w:val="Normal"/>
    <w:rsid w:val="009300BE"/>
    <w:pPr>
      <w:numPr>
        <w:numId w:val="1"/>
      </w:numPr>
      <w:spacing w:after="140" w:line="290" w:lineRule="auto"/>
      <w:jc w:val="both"/>
    </w:pPr>
    <w:rPr>
      <w:kern w:val="20"/>
      <w:szCs w:val="20"/>
    </w:rPr>
  </w:style>
  <w:style w:type="paragraph" w:customStyle="1" w:styleId="alpha2">
    <w:name w:val="alpha 2"/>
    <w:basedOn w:val="Normal"/>
    <w:rsid w:val="009300BE"/>
    <w:pPr>
      <w:numPr>
        <w:numId w:val="2"/>
      </w:numPr>
      <w:spacing w:after="140" w:line="290" w:lineRule="auto"/>
      <w:jc w:val="both"/>
    </w:pPr>
    <w:rPr>
      <w:kern w:val="20"/>
      <w:szCs w:val="20"/>
    </w:rPr>
  </w:style>
  <w:style w:type="paragraph" w:customStyle="1" w:styleId="alpha3">
    <w:name w:val="alpha 3"/>
    <w:basedOn w:val="Normal"/>
    <w:rsid w:val="009300BE"/>
    <w:pPr>
      <w:numPr>
        <w:numId w:val="3"/>
      </w:numPr>
      <w:spacing w:after="140" w:line="290" w:lineRule="auto"/>
      <w:jc w:val="both"/>
    </w:pPr>
    <w:rPr>
      <w:kern w:val="20"/>
      <w:szCs w:val="20"/>
    </w:rPr>
  </w:style>
  <w:style w:type="paragraph" w:customStyle="1" w:styleId="alpha4">
    <w:name w:val="alpha 4"/>
    <w:basedOn w:val="Normal"/>
    <w:rsid w:val="009300BE"/>
    <w:pPr>
      <w:numPr>
        <w:numId w:val="4"/>
      </w:numPr>
      <w:spacing w:after="140" w:line="290" w:lineRule="auto"/>
      <w:jc w:val="both"/>
    </w:pPr>
    <w:rPr>
      <w:kern w:val="20"/>
      <w:szCs w:val="20"/>
    </w:rPr>
  </w:style>
  <w:style w:type="paragraph" w:customStyle="1" w:styleId="alpha5">
    <w:name w:val="alpha 5"/>
    <w:basedOn w:val="Normal"/>
    <w:rsid w:val="009300BE"/>
    <w:pPr>
      <w:numPr>
        <w:numId w:val="5"/>
      </w:numPr>
      <w:spacing w:after="140" w:line="290" w:lineRule="auto"/>
      <w:jc w:val="both"/>
    </w:pPr>
    <w:rPr>
      <w:kern w:val="20"/>
      <w:szCs w:val="20"/>
    </w:rPr>
  </w:style>
  <w:style w:type="paragraph" w:customStyle="1" w:styleId="alpha6">
    <w:name w:val="alpha 6"/>
    <w:basedOn w:val="Normal"/>
    <w:rsid w:val="009300BE"/>
    <w:pPr>
      <w:numPr>
        <w:numId w:val="6"/>
      </w:numPr>
      <w:spacing w:after="140" w:line="290" w:lineRule="auto"/>
      <w:jc w:val="both"/>
    </w:pPr>
    <w:rPr>
      <w:kern w:val="20"/>
      <w:szCs w:val="20"/>
    </w:rPr>
  </w:style>
  <w:style w:type="paragraph" w:styleId="Sumrio1">
    <w:name w:val="toc 1"/>
    <w:basedOn w:val="Normal"/>
    <w:next w:val="Body"/>
    <w:rsid w:val="009300BE"/>
    <w:pPr>
      <w:spacing w:before="280" w:after="140" w:line="290" w:lineRule="auto"/>
      <w:ind w:left="567" w:hanging="567"/>
    </w:pPr>
    <w:rPr>
      <w:kern w:val="20"/>
    </w:rPr>
  </w:style>
  <w:style w:type="paragraph" w:styleId="Sumrio2">
    <w:name w:val="toc 2"/>
    <w:basedOn w:val="Normal"/>
    <w:next w:val="Body"/>
    <w:rsid w:val="009300BE"/>
    <w:pPr>
      <w:spacing w:before="280" w:after="140" w:line="290" w:lineRule="auto"/>
      <w:ind w:left="1247" w:hanging="680"/>
    </w:pPr>
    <w:rPr>
      <w:kern w:val="20"/>
    </w:rPr>
  </w:style>
  <w:style w:type="paragraph" w:styleId="Sumrio3">
    <w:name w:val="toc 3"/>
    <w:basedOn w:val="Normal"/>
    <w:next w:val="Body"/>
    <w:rsid w:val="009300BE"/>
    <w:pPr>
      <w:spacing w:before="280" w:after="140" w:line="290" w:lineRule="auto"/>
      <w:ind w:left="2041" w:hanging="794"/>
    </w:pPr>
    <w:rPr>
      <w:kern w:val="20"/>
    </w:rPr>
  </w:style>
  <w:style w:type="paragraph" w:styleId="Sumrio4">
    <w:name w:val="toc 4"/>
    <w:basedOn w:val="Normal"/>
    <w:next w:val="Body"/>
    <w:rsid w:val="009300BE"/>
    <w:pPr>
      <w:spacing w:before="280" w:after="140" w:line="290" w:lineRule="auto"/>
      <w:ind w:left="2041" w:hanging="794"/>
    </w:pPr>
    <w:rPr>
      <w:kern w:val="20"/>
    </w:rPr>
  </w:style>
  <w:style w:type="paragraph" w:styleId="Sumrio5">
    <w:name w:val="toc 5"/>
    <w:basedOn w:val="Normal"/>
    <w:next w:val="Body"/>
    <w:rsid w:val="009300BE"/>
  </w:style>
  <w:style w:type="paragraph" w:styleId="Sumrio6">
    <w:name w:val="toc 6"/>
    <w:basedOn w:val="Normal"/>
    <w:next w:val="Body"/>
    <w:rsid w:val="009300BE"/>
  </w:style>
  <w:style w:type="paragraph" w:styleId="Sumrio7">
    <w:name w:val="toc 7"/>
    <w:basedOn w:val="Normal"/>
    <w:next w:val="Body"/>
    <w:rsid w:val="009300BE"/>
  </w:style>
  <w:style w:type="paragraph" w:styleId="Sumrio8">
    <w:name w:val="toc 8"/>
    <w:basedOn w:val="Normal"/>
    <w:next w:val="Body"/>
    <w:rsid w:val="009300BE"/>
  </w:style>
  <w:style w:type="paragraph" w:styleId="Sumrio9">
    <w:name w:val="toc 9"/>
    <w:basedOn w:val="Normal"/>
    <w:next w:val="Body"/>
    <w:rsid w:val="009300BE"/>
  </w:style>
  <w:style w:type="paragraph" w:customStyle="1" w:styleId="Body">
    <w:name w:val="Body"/>
    <w:basedOn w:val="Normal"/>
    <w:rsid w:val="009300BE"/>
    <w:pPr>
      <w:spacing w:after="140" w:line="290" w:lineRule="auto"/>
      <w:jc w:val="both"/>
    </w:pPr>
    <w:rPr>
      <w:kern w:val="20"/>
    </w:rPr>
  </w:style>
  <w:style w:type="paragraph" w:customStyle="1" w:styleId="Body1">
    <w:name w:val="Body 1"/>
    <w:basedOn w:val="Normal"/>
    <w:rsid w:val="009300BE"/>
    <w:pPr>
      <w:spacing w:after="140" w:line="290" w:lineRule="auto"/>
      <w:ind w:left="567"/>
      <w:jc w:val="both"/>
    </w:pPr>
    <w:rPr>
      <w:kern w:val="20"/>
    </w:rPr>
  </w:style>
  <w:style w:type="paragraph" w:customStyle="1" w:styleId="Body2">
    <w:name w:val="Body 2"/>
    <w:basedOn w:val="Normal"/>
    <w:rsid w:val="009300BE"/>
    <w:pPr>
      <w:spacing w:after="140" w:line="290" w:lineRule="auto"/>
      <w:ind w:left="1247"/>
      <w:jc w:val="both"/>
    </w:pPr>
    <w:rPr>
      <w:kern w:val="20"/>
    </w:rPr>
  </w:style>
  <w:style w:type="paragraph" w:customStyle="1" w:styleId="Body3">
    <w:name w:val="Body 3"/>
    <w:basedOn w:val="Normal"/>
    <w:rsid w:val="009300BE"/>
    <w:pPr>
      <w:spacing w:after="140" w:line="290" w:lineRule="auto"/>
      <w:ind w:left="2041"/>
      <w:jc w:val="both"/>
    </w:pPr>
    <w:rPr>
      <w:kern w:val="20"/>
    </w:rPr>
  </w:style>
  <w:style w:type="paragraph" w:customStyle="1" w:styleId="Body4">
    <w:name w:val="Body 4"/>
    <w:basedOn w:val="Normal"/>
    <w:rsid w:val="009300BE"/>
    <w:pPr>
      <w:spacing w:after="140" w:line="290" w:lineRule="auto"/>
      <w:ind w:left="2722"/>
      <w:jc w:val="both"/>
    </w:pPr>
    <w:rPr>
      <w:kern w:val="20"/>
    </w:rPr>
  </w:style>
  <w:style w:type="paragraph" w:customStyle="1" w:styleId="Body5">
    <w:name w:val="Body 5"/>
    <w:basedOn w:val="Normal"/>
    <w:rsid w:val="009300BE"/>
    <w:pPr>
      <w:spacing w:after="140" w:line="290" w:lineRule="auto"/>
      <w:ind w:left="3289"/>
      <w:jc w:val="both"/>
    </w:pPr>
    <w:rPr>
      <w:kern w:val="20"/>
    </w:rPr>
  </w:style>
  <w:style w:type="paragraph" w:customStyle="1" w:styleId="Body6">
    <w:name w:val="Body 6"/>
    <w:basedOn w:val="Normal"/>
    <w:rsid w:val="009300BE"/>
    <w:pPr>
      <w:spacing w:after="140" w:line="290" w:lineRule="auto"/>
      <w:ind w:left="3969"/>
      <w:jc w:val="both"/>
    </w:pPr>
    <w:rPr>
      <w:kern w:val="20"/>
    </w:rPr>
  </w:style>
  <w:style w:type="paragraph" w:customStyle="1" w:styleId="bullet1">
    <w:name w:val="bullet 1"/>
    <w:basedOn w:val="Normal"/>
    <w:rsid w:val="009300BE"/>
    <w:pPr>
      <w:numPr>
        <w:numId w:val="8"/>
      </w:numPr>
      <w:spacing w:after="140" w:line="290" w:lineRule="auto"/>
      <w:jc w:val="both"/>
    </w:pPr>
    <w:rPr>
      <w:kern w:val="20"/>
    </w:rPr>
  </w:style>
  <w:style w:type="paragraph" w:customStyle="1" w:styleId="bullet2">
    <w:name w:val="bullet 2"/>
    <w:basedOn w:val="Normal"/>
    <w:rsid w:val="009300BE"/>
    <w:pPr>
      <w:numPr>
        <w:numId w:val="9"/>
      </w:numPr>
      <w:spacing w:after="140" w:line="290" w:lineRule="auto"/>
      <w:jc w:val="both"/>
    </w:pPr>
    <w:rPr>
      <w:kern w:val="20"/>
    </w:rPr>
  </w:style>
  <w:style w:type="paragraph" w:customStyle="1" w:styleId="bullet3">
    <w:name w:val="bullet 3"/>
    <w:basedOn w:val="Normal"/>
    <w:rsid w:val="009300BE"/>
    <w:pPr>
      <w:numPr>
        <w:numId w:val="10"/>
      </w:numPr>
      <w:spacing w:after="140" w:line="290" w:lineRule="auto"/>
      <w:jc w:val="both"/>
    </w:pPr>
    <w:rPr>
      <w:kern w:val="20"/>
    </w:rPr>
  </w:style>
  <w:style w:type="paragraph" w:customStyle="1" w:styleId="bullet4">
    <w:name w:val="bullet 4"/>
    <w:basedOn w:val="Normal"/>
    <w:rsid w:val="009300BE"/>
    <w:pPr>
      <w:numPr>
        <w:numId w:val="11"/>
      </w:numPr>
      <w:spacing w:after="140" w:line="290" w:lineRule="auto"/>
      <w:jc w:val="both"/>
    </w:pPr>
    <w:rPr>
      <w:kern w:val="20"/>
    </w:rPr>
  </w:style>
  <w:style w:type="paragraph" w:customStyle="1" w:styleId="bullet5">
    <w:name w:val="bullet 5"/>
    <w:basedOn w:val="Normal"/>
    <w:rsid w:val="009300BE"/>
    <w:pPr>
      <w:numPr>
        <w:numId w:val="12"/>
      </w:numPr>
      <w:spacing w:after="140" w:line="290" w:lineRule="auto"/>
      <w:jc w:val="both"/>
    </w:pPr>
    <w:rPr>
      <w:kern w:val="20"/>
    </w:rPr>
  </w:style>
  <w:style w:type="paragraph" w:customStyle="1" w:styleId="bullet6">
    <w:name w:val="bullet 6"/>
    <w:basedOn w:val="Normal"/>
    <w:rsid w:val="009300BE"/>
    <w:pPr>
      <w:numPr>
        <w:numId w:val="13"/>
      </w:numPr>
      <w:spacing w:after="140" w:line="290" w:lineRule="auto"/>
      <w:jc w:val="both"/>
    </w:pPr>
    <w:rPr>
      <w:kern w:val="20"/>
    </w:rPr>
  </w:style>
  <w:style w:type="paragraph" w:customStyle="1" w:styleId="CellBody">
    <w:name w:val="CellBody"/>
    <w:basedOn w:val="Normal"/>
    <w:rsid w:val="009300BE"/>
    <w:pPr>
      <w:spacing w:before="60" w:after="60" w:line="290" w:lineRule="auto"/>
    </w:pPr>
    <w:rPr>
      <w:kern w:val="20"/>
      <w:szCs w:val="20"/>
    </w:rPr>
  </w:style>
  <w:style w:type="paragraph" w:customStyle="1" w:styleId="CellHead">
    <w:name w:val="CellHead"/>
    <w:basedOn w:val="Normal"/>
    <w:rsid w:val="009300BE"/>
    <w:pPr>
      <w:keepNext/>
      <w:spacing w:before="60" w:after="60" w:line="290" w:lineRule="auto"/>
    </w:pPr>
    <w:rPr>
      <w:b/>
      <w:kern w:val="20"/>
    </w:rPr>
  </w:style>
  <w:style w:type="paragraph" w:customStyle="1" w:styleId="dashbullet1">
    <w:name w:val="dash bullet 1"/>
    <w:basedOn w:val="Normal"/>
    <w:rsid w:val="009300BE"/>
    <w:pPr>
      <w:numPr>
        <w:numId w:val="14"/>
      </w:numPr>
      <w:spacing w:after="140" w:line="290" w:lineRule="auto"/>
      <w:jc w:val="both"/>
    </w:pPr>
    <w:rPr>
      <w:kern w:val="20"/>
    </w:rPr>
  </w:style>
  <w:style w:type="paragraph" w:customStyle="1" w:styleId="dashbullet2">
    <w:name w:val="dash bullet 2"/>
    <w:basedOn w:val="Normal"/>
    <w:rsid w:val="009300BE"/>
    <w:pPr>
      <w:numPr>
        <w:numId w:val="15"/>
      </w:numPr>
      <w:spacing w:after="140" w:line="290" w:lineRule="auto"/>
      <w:jc w:val="both"/>
    </w:pPr>
    <w:rPr>
      <w:kern w:val="20"/>
    </w:rPr>
  </w:style>
  <w:style w:type="paragraph" w:customStyle="1" w:styleId="dashbullet3">
    <w:name w:val="dash bullet 3"/>
    <w:basedOn w:val="Normal"/>
    <w:rsid w:val="009300BE"/>
    <w:pPr>
      <w:numPr>
        <w:numId w:val="16"/>
      </w:numPr>
      <w:spacing w:after="140" w:line="290" w:lineRule="auto"/>
      <w:jc w:val="both"/>
    </w:pPr>
    <w:rPr>
      <w:kern w:val="20"/>
    </w:rPr>
  </w:style>
  <w:style w:type="paragraph" w:customStyle="1" w:styleId="dashbullet4">
    <w:name w:val="dash bullet 4"/>
    <w:basedOn w:val="Normal"/>
    <w:rsid w:val="009300BE"/>
    <w:pPr>
      <w:numPr>
        <w:numId w:val="17"/>
      </w:numPr>
      <w:spacing w:after="140" w:line="290" w:lineRule="auto"/>
      <w:jc w:val="both"/>
    </w:pPr>
    <w:rPr>
      <w:kern w:val="20"/>
    </w:rPr>
  </w:style>
  <w:style w:type="paragraph" w:customStyle="1" w:styleId="dashbullet5">
    <w:name w:val="dash bullet 5"/>
    <w:basedOn w:val="Normal"/>
    <w:rsid w:val="009300BE"/>
    <w:pPr>
      <w:numPr>
        <w:numId w:val="18"/>
      </w:numPr>
      <w:spacing w:after="140" w:line="290" w:lineRule="auto"/>
      <w:jc w:val="both"/>
    </w:pPr>
    <w:rPr>
      <w:kern w:val="20"/>
    </w:rPr>
  </w:style>
  <w:style w:type="paragraph" w:customStyle="1" w:styleId="dashbullet6">
    <w:name w:val="dash bullet 6"/>
    <w:basedOn w:val="Normal"/>
    <w:rsid w:val="009300BE"/>
    <w:pPr>
      <w:numPr>
        <w:numId w:val="19"/>
      </w:numPr>
      <w:spacing w:after="140" w:line="290" w:lineRule="auto"/>
      <w:jc w:val="both"/>
    </w:pPr>
    <w:rPr>
      <w:kern w:val="20"/>
    </w:rPr>
  </w:style>
  <w:style w:type="paragraph" w:customStyle="1" w:styleId="doublealpha">
    <w:name w:val="double alpha"/>
    <w:basedOn w:val="Normal"/>
    <w:rsid w:val="009300BE"/>
    <w:pPr>
      <w:numPr>
        <w:numId w:val="20"/>
      </w:numPr>
      <w:spacing w:after="140" w:line="290" w:lineRule="auto"/>
      <w:jc w:val="both"/>
    </w:pPr>
    <w:rPr>
      <w:kern w:val="20"/>
    </w:rPr>
  </w:style>
  <w:style w:type="paragraph" w:customStyle="1" w:styleId="Head">
    <w:name w:val="Head"/>
    <w:basedOn w:val="Normal"/>
    <w:next w:val="Body"/>
    <w:rsid w:val="009300BE"/>
    <w:pPr>
      <w:keepNext/>
      <w:spacing w:before="280" w:after="140" w:line="290" w:lineRule="auto"/>
      <w:jc w:val="both"/>
      <w:outlineLvl w:val="0"/>
    </w:pPr>
    <w:rPr>
      <w:b/>
      <w:kern w:val="23"/>
      <w:sz w:val="23"/>
    </w:rPr>
  </w:style>
  <w:style w:type="paragraph" w:customStyle="1" w:styleId="Head1">
    <w:name w:val="Head 1"/>
    <w:basedOn w:val="Normal"/>
    <w:next w:val="Body1"/>
    <w:rsid w:val="009300BE"/>
    <w:pPr>
      <w:keepNext/>
      <w:spacing w:before="280" w:after="140" w:line="290" w:lineRule="auto"/>
      <w:ind w:left="567"/>
      <w:jc w:val="both"/>
      <w:outlineLvl w:val="0"/>
    </w:pPr>
    <w:rPr>
      <w:b/>
      <w:kern w:val="22"/>
      <w:sz w:val="22"/>
    </w:rPr>
  </w:style>
  <w:style w:type="paragraph" w:customStyle="1" w:styleId="Head2">
    <w:name w:val="Head 2"/>
    <w:basedOn w:val="Normal"/>
    <w:next w:val="Body2"/>
    <w:rsid w:val="009300BE"/>
    <w:pPr>
      <w:keepNext/>
      <w:spacing w:before="280" w:after="60" w:line="290" w:lineRule="auto"/>
      <w:ind w:left="1247"/>
      <w:jc w:val="both"/>
      <w:outlineLvl w:val="1"/>
    </w:pPr>
    <w:rPr>
      <w:b/>
      <w:kern w:val="21"/>
      <w:sz w:val="21"/>
    </w:rPr>
  </w:style>
  <w:style w:type="paragraph" w:customStyle="1" w:styleId="Head3">
    <w:name w:val="Head 3"/>
    <w:basedOn w:val="Normal"/>
    <w:next w:val="Body3"/>
    <w:rsid w:val="009300BE"/>
    <w:pPr>
      <w:keepNext/>
      <w:spacing w:before="280" w:after="40" w:line="290" w:lineRule="auto"/>
      <w:ind w:left="2041"/>
      <w:jc w:val="both"/>
      <w:outlineLvl w:val="2"/>
    </w:pPr>
    <w:rPr>
      <w:b/>
      <w:kern w:val="20"/>
    </w:rPr>
  </w:style>
  <w:style w:type="character" w:styleId="HiperlinkVisitado">
    <w:name w:val="FollowedHyperlink"/>
    <w:basedOn w:val="Fontepargpadro"/>
    <w:rsid w:val="009300BE"/>
    <w:rPr>
      <w:rFonts w:ascii="Tahoma" w:hAnsi="Tahoma"/>
      <w:color w:val="auto"/>
      <w:u w:val="none"/>
    </w:rPr>
  </w:style>
  <w:style w:type="character" w:styleId="Hyperlink">
    <w:name w:val="Hyperlink"/>
    <w:basedOn w:val="Fontepargpadro"/>
    <w:rsid w:val="009300BE"/>
    <w:rPr>
      <w:rFonts w:ascii="Tahoma" w:hAnsi="Tahoma"/>
      <w:color w:val="auto"/>
      <w:u w:val="none"/>
    </w:rPr>
  </w:style>
  <w:style w:type="paragraph" w:styleId="ndicedeautoridades">
    <w:name w:val="table of authorities"/>
    <w:basedOn w:val="Normal"/>
    <w:next w:val="Normal"/>
    <w:rsid w:val="009300BE"/>
    <w:pPr>
      <w:ind w:left="200" w:hanging="200"/>
    </w:pPr>
  </w:style>
  <w:style w:type="paragraph" w:customStyle="1" w:styleId="Level1">
    <w:name w:val="Level 1"/>
    <w:basedOn w:val="Normal"/>
    <w:rsid w:val="00290624"/>
    <w:pPr>
      <w:keepNext/>
      <w:numPr>
        <w:numId w:val="21"/>
      </w:numPr>
      <w:spacing w:after="140" w:line="290" w:lineRule="auto"/>
      <w:jc w:val="both"/>
    </w:pPr>
    <w:rPr>
      <w:b/>
      <w:kern w:val="20"/>
      <w:szCs w:val="28"/>
    </w:rPr>
  </w:style>
  <w:style w:type="paragraph" w:customStyle="1" w:styleId="Level2">
    <w:name w:val="Level 2"/>
    <w:basedOn w:val="Normal"/>
    <w:link w:val="Level2Char"/>
    <w:qFormat/>
    <w:rsid w:val="009300BE"/>
    <w:pPr>
      <w:numPr>
        <w:ilvl w:val="1"/>
        <w:numId w:val="21"/>
      </w:numPr>
      <w:spacing w:after="140" w:line="290" w:lineRule="auto"/>
      <w:jc w:val="both"/>
    </w:pPr>
    <w:rPr>
      <w:kern w:val="20"/>
      <w:szCs w:val="28"/>
    </w:rPr>
  </w:style>
  <w:style w:type="paragraph" w:customStyle="1" w:styleId="Level3">
    <w:name w:val="Level 3"/>
    <w:basedOn w:val="Normal"/>
    <w:link w:val="Level3Char"/>
    <w:rsid w:val="009300BE"/>
    <w:pPr>
      <w:numPr>
        <w:ilvl w:val="2"/>
        <w:numId w:val="21"/>
      </w:numPr>
      <w:spacing w:after="140" w:line="290" w:lineRule="auto"/>
      <w:jc w:val="both"/>
    </w:pPr>
    <w:rPr>
      <w:kern w:val="20"/>
      <w:szCs w:val="28"/>
    </w:rPr>
  </w:style>
  <w:style w:type="paragraph" w:customStyle="1" w:styleId="Level4">
    <w:name w:val="Level 4"/>
    <w:basedOn w:val="Normal"/>
    <w:rsid w:val="009300BE"/>
    <w:pPr>
      <w:numPr>
        <w:ilvl w:val="3"/>
        <w:numId w:val="21"/>
      </w:numPr>
      <w:spacing w:after="140" w:line="290" w:lineRule="auto"/>
      <w:jc w:val="both"/>
    </w:pPr>
    <w:rPr>
      <w:kern w:val="20"/>
    </w:rPr>
  </w:style>
  <w:style w:type="paragraph" w:customStyle="1" w:styleId="Level5">
    <w:name w:val="Level 5"/>
    <w:basedOn w:val="Normal"/>
    <w:rsid w:val="009300BE"/>
    <w:pPr>
      <w:numPr>
        <w:ilvl w:val="4"/>
        <w:numId w:val="21"/>
      </w:numPr>
      <w:spacing w:after="140" w:line="290" w:lineRule="auto"/>
      <w:jc w:val="both"/>
    </w:pPr>
    <w:rPr>
      <w:kern w:val="20"/>
    </w:rPr>
  </w:style>
  <w:style w:type="paragraph" w:customStyle="1" w:styleId="Level6">
    <w:name w:val="Level 6"/>
    <w:basedOn w:val="Normal"/>
    <w:rsid w:val="009300BE"/>
    <w:pPr>
      <w:numPr>
        <w:ilvl w:val="5"/>
        <w:numId w:val="21"/>
      </w:numPr>
      <w:spacing w:after="140" w:line="290" w:lineRule="auto"/>
      <w:jc w:val="both"/>
    </w:pPr>
    <w:rPr>
      <w:kern w:val="20"/>
    </w:rPr>
  </w:style>
  <w:style w:type="paragraph" w:customStyle="1" w:styleId="Parties">
    <w:name w:val="Parties"/>
    <w:basedOn w:val="Normal"/>
    <w:rsid w:val="009300BE"/>
    <w:pPr>
      <w:numPr>
        <w:numId w:val="22"/>
      </w:numPr>
      <w:spacing w:after="140" w:line="290" w:lineRule="auto"/>
      <w:jc w:val="both"/>
    </w:pPr>
    <w:rPr>
      <w:kern w:val="20"/>
    </w:rPr>
  </w:style>
  <w:style w:type="paragraph" w:customStyle="1" w:styleId="Recitals">
    <w:name w:val="Recitals"/>
    <w:basedOn w:val="Normal"/>
    <w:rsid w:val="009300BE"/>
    <w:pPr>
      <w:numPr>
        <w:numId w:val="23"/>
      </w:numPr>
      <w:spacing w:after="140" w:line="290" w:lineRule="auto"/>
      <w:jc w:val="both"/>
    </w:pPr>
    <w:rPr>
      <w:kern w:val="20"/>
    </w:rPr>
  </w:style>
  <w:style w:type="character" w:styleId="Refdenotadefim">
    <w:name w:val="endnote reference"/>
    <w:basedOn w:val="Fontepargpadro"/>
    <w:rsid w:val="009300BE"/>
    <w:rPr>
      <w:rFonts w:ascii="Arial" w:hAnsi="Arial"/>
      <w:vertAlign w:val="superscript"/>
    </w:rPr>
  </w:style>
  <w:style w:type="character" w:styleId="Refdenotaderodap">
    <w:name w:val="footnote reference"/>
    <w:basedOn w:val="Fontepargpadro"/>
    <w:rsid w:val="009300BE"/>
    <w:rPr>
      <w:rFonts w:ascii="Tahoma" w:hAnsi="Tahoma"/>
      <w:kern w:val="2"/>
      <w:vertAlign w:val="superscript"/>
    </w:rPr>
  </w:style>
  <w:style w:type="paragraph" w:customStyle="1" w:styleId="Referncia">
    <w:name w:val="Referência"/>
    <w:basedOn w:val="Body"/>
    <w:rsid w:val="009300BE"/>
    <w:pPr>
      <w:spacing w:after="500"/>
    </w:pPr>
    <w:rPr>
      <w:b/>
      <w:sz w:val="21"/>
    </w:rPr>
  </w:style>
  <w:style w:type="paragraph" w:customStyle="1" w:styleId="roman1">
    <w:name w:val="roman 1"/>
    <w:basedOn w:val="Normal"/>
    <w:rsid w:val="009300BE"/>
    <w:pPr>
      <w:numPr>
        <w:numId w:val="24"/>
      </w:numPr>
      <w:tabs>
        <w:tab w:val="left" w:pos="567"/>
      </w:tabs>
      <w:spacing w:after="140" w:line="290" w:lineRule="auto"/>
      <w:jc w:val="both"/>
    </w:pPr>
    <w:rPr>
      <w:kern w:val="20"/>
      <w:szCs w:val="20"/>
    </w:rPr>
  </w:style>
  <w:style w:type="paragraph" w:customStyle="1" w:styleId="roman2">
    <w:name w:val="roman 2"/>
    <w:basedOn w:val="Normal"/>
    <w:rsid w:val="009300BE"/>
    <w:pPr>
      <w:numPr>
        <w:numId w:val="25"/>
      </w:numPr>
      <w:spacing w:after="140" w:line="290" w:lineRule="auto"/>
      <w:jc w:val="both"/>
    </w:pPr>
    <w:rPr>
      <w:kern w:val="20"/>
      <w:szCs w:val="20"/>
    </w:rPr>
  </w:style>
  <w:style w:type="paragraph" w:customStyle="1" w:styleId="roman3">
    <w:name w:val="roman 3"/>
    <w:basedOn w:val="Normal"/>
    <w:rsid w:val="009300BE"/>
    <w:pPr>
      <w:numPr>
        <w:numId w:val="67"/>
      </w:numPr>
      <w:spacing w:after="140" w:line="290" w:lineRule="auto"/>
      <w:jc w:val="both"/>
    </w:pPr>
    <w:rPr>
      <w:kern w:val="20"/>
      <w:szCs w:val="20"/>
    </w:rPr>
  </w:style>
  <w:style w:type="paragraph" w:customStyle="1" w:styleId="roman4">
    <w:name w:val="roman 4"/>
    <w:basedOn w:val="Normal"/>
    <w:rsid w:val="009300BE"/>
    <w:pPr>
      <w:numPr>
        <w:numId w:val="26"/>
      </w:numPr>
      <w:spacing w:after="140" w:line="290" w:lineRule="auto"/>
      <w:jc w:val="both"/>
    </w:pPr>
    <w:rPr>
      <w:kern w:val="20"/>
      <w:szCs w:val="20"/>
    </w:rPr>
  </w:style>
  <w:style w:type="paragraph" w:customStyle="1" w:styleId="roman5">
    <w:name w:val="roman 5"/>
    <w:basedOn w:val="Normal"/>
    <w:rsid w:val="009300BE"/>
    <w:pPr>
      <w:numPr>
        <w:numId w:val="27"/>
      </w:numPr>
      <w:tabs>
        <w:tab w:val="left" w:pos="3289"/>
      </w:tabs>
      <w:spacing w:after="140" w:line="290" w:lineRule="auto"/>
      <w:jc w:val="both"/>
    </w:pPr>
    <w:rPr>
      <w:kern w:val="20"/>
      <w:szCs w:val="20"/>
    </w:rPr>
  </w:style>
  <w:style w:type="paragraph" w:customStyle="1" w:styleId="roman6">
    <w:name w:val="roman 6"/>
    <w:basedOn w:val="Normal"/>
    <w:rsid w:val="009300BE"/>
    <w:pPr>
      <w:numPr>
        <w:numId w:val="28"/>
      </w:numPr>
      <w:spacing w:after="140" w:line="290" w:lineRule="auto"/>
      <w:jc w:val="both"/>
    </w:pPr>
    <w:rPr>
      <w:kern w:val="20"/>
      <w:szCs w:val="20"/>
    </w:rPr>
  </w:style>
  <w:style w:type="paragraph" w:customStyle="1" w:styleId="SchedApps">
    <w:name w:val="Sched/Apps"/>
    <w:basedOn w:val="Normal"/>
    <w:next w:val="Body"/>
    <w:rsid w:val="00C67379"/>
    <w:pPr>
      <w:keepNext/>
      <w:pageBreakBefore/>
      <w:spacing w:after="240" w:line="290" w:lineRule="auto"/>
      <w:jc w:val="center"/>
      <w:outlineLvl w:val="3"/>
    </w:pPr>
    <w:rPr>
      <w:b/>
      <w:kern w:val="23"/>
      <w:sz w:val="23"/>
    </w:rPr>
  </w:style>
  <w:style w:type="paragraph" w:customStyle="1" w:styleId="SubTtulo">
    <w:name w:val="SubTítulo"/>
    <w:basedOn w:val="Normal"/>
    <w:next w:val="Body"/>
    <w:rsid w:val="009300BE"/>
    <w:pPr>
      <w:keepNext/>
      <w:spacing w:before="140" w:after="140" w:line="290" w:lineRule="auto"/>
      <w:jc w:val="both"/>
      <w:outlineLvl w:val="0"/>
    </w:pPr>
    <w:rPr>
      <w:b/>
      <w:kern w:val="21"/>
      <w:sz w:val="21"/>
    </w:rPr>
  </w:style>
  <w:style w:type="table" w:styleId="Tabelacomgrade">
    <w:name w:val="Table Grid"/>
    <w:basedOn w:val="Tabelanormal"/>
    <w:rsid w:val="00930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
    <w:name w:val="Table 1"/>
    <w:basedOn w:val="Normal"/>
    <w:rsid w:val="009300BE"/>
    <w:pPr>
      <w:numPr>
        <w:numId w:val="29"/>
      </w:numPr>
      <w:spacing w:before="60" w:after="60" w:line="290" w:lineRule="auto"/>
      <w:outlineLvl w:val="0"/>
    </w:pPr>
    <w:rPr>
      <w:kern w:val="20"/>
    </w:rPr>
  </w:style>
  <w:style w:type="paragraph" w:customStyle="1" w:styleId="Table2">
    <w:name w:val="Table 2"/>
    <w:basedOn w:val="Normal"/>
    <w:rsid w:val="009300BE"/>
    <w:pPr>
      <w:numPr>
        <w:ilvl w:val="1"/>
        <w:numId w:val="29"/>
      </w:numPr>
      <w:spacing w:before="60" w:after="60" w:line="290" w:lineRule="auto"/>
      <w:outlineLvl w:val="1"/>
    </w:pPr>
    <w:rPr>
      <w:kern w:val="20"/>
    </w:rPr>
  </w:style>
  <w:style w:type="paragraph" w:customStyle="1" w:styleId="Table3">
    <w:name w:val="Table 3"/>
    <w:basedOn w:val="Normal"/>
    <w:rsid w:val="009300BE"/>
    <w:pPr>
      <w:numPr>
        <w:ilvl w:val="2"/>
        <w:numId w:val="29"/>
      </w:numPr>
      <w:spacing w:before="60" w:after="60" w:line="290" w:lineRule="auto"/>
      <w:outlineLvl w:val="2"/>
    </w:pPr>
    <w:rPr>
      <w:kern w:val="20"/>
    </w:rPr>
  </w:style>
  <w:style w:type="paragraph" w:customStyle="1" w:styleId="Table4">
    <w:name w:val="Table 4"/>
    <w:basedOn w:val="Normal"/>
    <w:rsid w:val="009300BE"/>
    <w:pPr>
      <w:numPr>
        <w:ilvl w:val="3"/>
        <w:numId w:val="29"/>
      </w:numPr>
      <w:spacing w:before="60" w:after="60" w:line="290" w:lineRule="auto"/>
      <w:outlineLvl w:val="3"/>
    </w:pPr>
    <w:rPr>
      <w:kern w:val="20"/>
    </w:rPr>
  </w:style>
  <w:style w:type="paragraph" w:customStyle="1" w:styleId="Table5">
    <w:name w:val="Table 5"/>
    <w:basedOn w:val="Normal"/>
    <w:rsid w:val="009300BE"/>
    <w:pPr>
      <w:numPr>
        <w:ilvl w:val="4"/>
        <w:numId w:val="29"/>
      </w:numPr>
      <w:spacing w:before="60" w:after="60" w:line="290" w:lineRule="auto"/>
      <w:outlineLvl w:val="4"/>
    </w:pPr>
    <w:rPr>
      <w:kern w:val="20"/>
    </w:rPr>
  </w:style>
  <w:style w:type="paragraph" w:customStyle="1" w:styleId="Table6">
    <w:name w:val="Table 6"/>
    <w:basedOn w:val="Normal"/>
    <w:rsid w:val="009300BE"/>
    <w:pPr>
      <w:numPr>
        <w:ilvl w:val="5"/>
        <w:numId w:val="29"/>
      </w:numPr>
      <w:spacing w:before="60" w:after="60" w:line="290" w:lineRule="auto"/>
      <w:outlineLvl w:val="5"/>
    </w:pPr>
    <w:rPr>
      <w:kern w:val="20"/>
    </w:rPr>
  </w:style>
  <w:style w:type="paragraph" w:customStyle="1" w:styleId="Tablealpha">
    <w:name w:val="Table alpha"/>
    <w:basedOn w:val="CellBody"/>
    <w:rsid w:val="009300BE"/>
    <w:pPr>
      <w:numPr>
        <w:numId w:val="30"/>
      </w:numPr>
    </w:pPr>
  </w:style>
  <w:style w:type="paragraph" w:customStyle="1" w:styleId="Tablebullet">
    <w:name w:val="Table bullet"/>
    <w:basedOn w:val="Normal"/>
    <w:rsid w:val="009300BE"/>
    <w:pPr>
      <w:numPr>
        <w:numId w:val="31"/>
      </w:numPr>
      <w:spacing w:before="60" w:after="60" w:line="290" w:lineRule="auto"/>
    </w:pPr>
    <w:rPr>
      <w:kern w:val="20"/>
    </w:rPr>
  </w:style>
  <w:style w:type="paragraph" w:customStyle="1" w:styleId="Tableroman">
    <w:name w:val="Table roman"/>
    <w:basedOn w:val="CellBody"/>
    <w:rsid w:val="009300BE"/>
    <w:pPr>
      <w:numPr>
        <w:numId w:val="32"/>
      </w:numPr>
    </w:pPr>
  </w:style>
  <w:style w:type="paragraph" w:styleId="Textodecomentrio">
    <w:name w:val="annotation text"/>
    <w:basedOn w:val="Normal"/>
    <w:link w:val="TextodecomentrioChar"/>
    <w:rsid w:val="009300BE"/>
    <w:rPr>
      <w:szCs w:val="20"/>
    </w:rPr>
  </w:style>
  <w:style w:type="paragraph" w:styleId="Textodenotadefim">
    <w:name w:val="endnote text"/>
    <w:basedOn w:val="Normal"/>
    <w:link w:val="TextodenotadefimChar"/>
    <w:rsid w:val="009300BE"/>
    <w:rPr>
      <w:szCs w:val="20"/>
    </w:rPr>
  </w:style>
  <w:style w:type="paragraph" w:styleId="Textodenotaderodap">
    <w:name w:val="footnote text"/>
    <w:basedOn w:val="Normal"/>
    <w:link w:val="TextodenotaderodapChar"/>
    <w:rsid w:val="009300BE"/>
    <w:pPr>
      <w:keepLines/>
      <w:tabs>
        <w:tab w:val="left" w:pos="227"/>
      </w:tabs>
      <w:spacing w:after="60" w:line="200" w:lineRule="atLeast"/>
      <w:ind w:left="227" w:hanging="227"/>
      <w:jc w:val="both"/>
    </w:pPr>
    <w:rPr>
      <w:kern w:val="20"/>
      <w:sz w:val="16"/>
      <w:szCs w:val="20"/>
    </w:rPr>
  </w:style>
  <w:style w:type="paragraph" w:styleId="Ttulo">
    <w:name w:val="Title"/>
    <w:basedOn w:val="Head"/>
    <w:next w:val="Body"/>
    <w:link w:val="TtuloChar"/>
    <w:qFormat/>
    <w:rsid w:val="009300BE"/>
    <w:pPr>
      <w:spacing w:after="240"/>
    </w:pPr>
    <w:rPr>
      <w:rFonts w:cs="Arial"/>
      <w:bCs/>
      <w:kern w:val="28"/>
      <w:sz w:val="22"/>
      <w:szCs w:val="32"/>
    </w:rPr>
  </w:style>
  <w:style w:type="paragraph" w:customStyle="1" w:styleId="UCAlpha1">
    <w:name w:val="UCAlpha 1"/>
    <w:basedOn w:val="Normal"/>
    <w:rsid w:val="009300BE"/>
    <w:pPr>
      <w:numPr>
        <w:numId w:val="33"/>
      </w:numPr>
      <w:spacing w:after="140" w:line="290" w:lineRule="auto"/>
      <w:jc w:val="both"/>
    </w:pPr>
    <w:rPr>
      <w:kern w:val="20"/>
    </w:rPr>
  </w:style>
  <w:style w:type="paragraph" w:customStyle="1" w:styleId="UCAlpha2">
    <w:name w:val="UCAlpha 2"/>
    <w:basedOn w:val="Normal"/>
    <w:rsid w:val="009300BE"/>
    <w:pPr>
      <w:numPr>
        <w:numId w:val="34"/>
      </w:numPr>
      <w:spacing w:after="140" w:line="290" w:lineRule="auto"/>
      <w:jc w:val="both"/>
    </w:pPr>
    <w:rPr>
      <w:kern w:val="20"/>
    </w:rPr>
  </w:style>
  <w:style w:type="paragraph" w:customStyle="1" w:styleId="UCAlpha3">
    <w:name w:val="UCAlpha 3"/>
    <w:basedOn w:val="Normal"/>
    <w:rsid w:val="009300BE"/>
    <w:pPr>
      <w:numPr>
        <w:numId w:val="35"/>
      </w:numPr>
      <w:spacing w:after="140" w:line="290" w:lineRule="auto"/>
      <w:jc w:val="both"/>
    </w:pPr>
    <w:rPr>
      <w:kern w:val="20"/>
    </w:rPr>
  </w:style>
  <w:style w:type="paragraph" w:customStyle="1" w:styleId="UCAlpha4">
    <w:name w:val="UCAlpha 4"/>
    <w:basedOn w:val="Normal"/>
    <w:rsid w:val="009300BE"/>
    <w:pPr>
      <w:numPr>
        <w:numId w:val="36"/>
      </w:numPr>
      <w:spacing w:after="140" w:line="290" w:lineRule="auto"/>
      <w:jc w:val="both"/>
    </w:pPr>
    <w:rPr>
      <w:kern w:val="20"/>
    </w:rPr>
  </w:style>
  <w:style w:type="paragraph" w:customStyle="1" w:styleId="UCAlpha5">
    <w:name w:val="UCAlpha 5"/>
    <w:basedOn w:val="Normal"/>
    <w:rsid w:val="009300BE"/>
    <w:pPr>
      <w:numPr>
        <w:numId w:val="37"/>
      </w:numPr>
      <w:spacing w:after="140" w:line="290" w:lineRule="auto"/>
      <w:jc w:val="both"/>
    </w:pPr>
    <w:rPr>
      <w:kern w:val="20"/>
    </w:rPr>
  </w:style>
  <w:style w:type="paragraph" w:customStyle="1" w:styleId="UCAlpha6">
    <w:name w:val="UCAlpha 6"/>
    <w:basedOn w:val="Normal"/>
    <w:rsid w:val="009300BE"/>
    <w:pPr>
      <w:numPr>
        <w:numId w:val="38"/>
      </w:numPr>
      <w:spacing w:after="140" w:line="290" w:lineRule="auto"/>
      <w:jc w:val="both"/>
    </w:pPr>
    <w:rPr>
      <w:kern w:val="20"/>
    </w:rPr>
  </w:style>
  <w:style w:type="paragraph" w:customStyle="1" w:styleId="UCRoman1">
    <w:name w:val="UCRoman 1"/>
    <w:basedOn w:val="Normal"/>
    <w:rsid w:val="009300BE"/>
    <w:pPr>
      <w:numPr>
        <w:numId w:val="39"/>
      </w:numPr>
      <w:spacing w:after="140" w:line="290" w:lineRule="auto"/>
      <w:jc w:val="both"/>
    </w:pPr>
    <w:rPr>
      <w:kern w:val="20"/>
    </w:rPr>
  </w:style>
  <w:style w:type="paragraph" w:customStyle="1" w:styleId="UCRoman2">
    <w:name w:val="UCRoman 2"/>
    <w:basedOn w:val="Normal"/>
    <w:rsid w:val="009300BE"/>
    <w:pPr>
      <w:numPr>
        <w:numId w:val="40"/>
      </w:numPr>
      <w:spacing w:after="140" w:line="290" w:lineRule="auto"/>
      <w:jc w:val="both"/>
    </w:pPr>
    <w:rPr>
      <w:kern w:val="20"/>
    </w:rPr>
  </w:style>
  <w:style w:type="paragraph" w:customStyle="1" w:styleId="Rodap2">
    <w:name w:val="Rodapé2"/>
    <w:basedOn w:val="Rodap"/>
    <w:rsid w:val="009300BE"/>
  </w:style>
  <w:style w:type="paragraph" w:customStyle="1" w:styleId="Anexo1">
    <w:name w:val="Anexo 1"/>
    <w:basedOn w:val="Normal"/>
    <w:rsid w:val="009300BE"/>
    <w:pPr>
      <w:numPr>
        <w:numId w:val="7"/>
      </w:numPr>
      <w:spacing w:after="140" w:line="290" w:lineRule="auto"/>
      <w:jc w:val="both"/>
    </w:pPr>
    <w:rPr>
      <w:kern w:val="20"/>
      <w:lang w:val="en-US"/>
    </w:rPr>
  </w:style>
  <w:style w:type="paragraph" w:customStyle="1" w:styleId="Anexo2">
    <w:name w:val="Anexo 2"/>
    <w:basedOn w:val="Normal"/>
    <w:rsid w:val="009300BE"/>
    <w:pPr>
      <w:numPr>
        <w:ilvl w:val="1"/>
        <w:numId w:val="7"/>
      </w:numPr>
      <w:spacing w:after="140" w:line="290" w:lineRule="auto"/>
      <w:jc w:val="both"/>
    </w:pPr>
    <w:rPr>
      <w:kern w:val="20"/>
      <w:lang w:val="en-US"/>
    </w:rPr>
  </w:style>
  <w:style w:type="paragraph" w:customStyle="1" w:styleId="Anexo3">
    <w:name w:val="Anexo 3"/>
    <w:basedOn w:val="Normal"/>
    <w:rsid w:val="009300BE"/>
    <w:pPr>
      <w:numPr>
        <w:ilvl w:val="2"/>
        <w:numId w:val="7"/>
      </w:numPr>
      <w:spacing w:after="140" w:line="290" w:lineRule="auto"/>
      <w:jc w:val="both"/>
    </w:pPr>
    <w:rPr>
      <w:kern w:val="20"/>
      <w:lang w:val="en-US"/>
    </w:rPr>
  </w:style>
  <w:style w:type="paragraph" w:customStyle="1" w:styleId="Anexo4">
    <w:name w:val="Anexo 4"/>
    <w:basedOn w:val="Normal"/>
    <w:rsid w:val="009300BE"/>
    <w:pPr>
      <w:numPr>
        <w:ilvl w:val="3"/>
        <w:numId w:val="7"/>
      </w:numPr>
      <w:spacing w:after="140" w:line="290" w:lineRule="auto"/>
      <w:jc w:val="both"/>
    </w:pPr>
    <w:rPr>
      <w:kern w:val="20"/>
      <w:lang w:val="en-US"/>
    </w:rPr>
  </w:style>
  <w:style w:type="paragraph" w:customStyle="1" w:styleId="Anexo5">
    <w:name w:val="Anexo 5"/>
    <w:basedOn w:val="Normal"/>
    <w:rsid w:val="009300BE"/>
    <w:pPr>
      <w:numPr>
        <w:ilvl w:val="4"/>
        <w:numId w:val="7"/>
      </w:numPr>
      <w:spacing w:after="140" w:line="290" w:lineRule="auto"/>
      <w:jc w:val="both"/>
    </w:pPr>
    <w:rPr>
      <w:kern w:val="20"/>
      <w:lang w:val="en-US"/>
    </w:rPr>
  </w:style>
  <w:style w:type="paragraph" w:customStyle="1" w:styleId="Anexo6">
    <w:name w:val="Anexo 6"/>
    <w:basedOn w:val="Normal"/>
    <w:rsid w:val="009300BE"/>
    <w:pPr>
      <w:numPr>
        <w:ilvl w:val="5"/>
        <w:numId w:val="7"/>
      </w:numPr>
      <w:spacing w:after="140" w:line="290" w:lineRule="auto"/>
      <w:jc w:val="both"/>
    </w:pPr>
    <w:rPr>
      <w:kern w:val="20"/>
      <w:lang w:val="en-US"/>
    </w:rPr>
  </w:style>
  <w:style w:type="paragraph" w:customStyle="1" w:styleId="TtuloAnexo">
    <w:name w:val="Título/Anexo"/>
    <w:basedOn w:val="Normal"/>
    <w:next w:val="Body"/>
    <w:rsid w:val="009300BE"/>
    <w:pPr>
      <w:keepNext/>
      <w:pageBreakBefore/>
      <w:spacing w:after="240" w:line="290" w:lineRule="auto"/>
      <w:jc w:val="center"/>
      <w:outlineLvl w:val="3"/>
    </w:pPr>
    <w:rPr>
      <w:b/>
      <w:kern w:val="23"/>
      <w:sz w:val="22"/>
    </w:rPr>
  </w:style>
  <w:style w:type="paragraph" w:customStyle="1" w:styleId="Assin">
    <w:name w:val="Assin"/>
    <w:basedOn w:val="Normal"/>
    <w:rsid w:val="009300BE"/>
    <w:pPr>
      <w:tabs>
        <w:tab w:val="left" w:pos="1247"/>
      </w:tabs>
      <w:spacing w:after="240" w:line="290" w:lineRule="auto"/>
      <w:ind w:left="2041"/>
    </w:pPr>
    <w:rPr>
      <w:kern w:val="20"/>
      <w:sz w:val="22"/>
      <w:szCs w:val="20"/>
    </w:rPr>
  </w:style>
  <w:style w:type="character" w:customStyle="1" w:styleId="TextodecomentrioChar">
    <w:name w:val="Texto de comentário Char"/>
    <w:basedOn w:val="Fontepargpadro"/>
    <w:link w:val="Textodecomentrio"/>
    <w:rsid w:val="009300BE"/>
    <w:rPr>
      <w:rFonts w:ascii="Tahoma" w:hAnsi="Tahoma"/>
      <w:lang w:eastAsia="en-US"/>
    </w:rPr>
  </w:style>
  <w:style w:type="character" w:customStyle="1" w:styleId="TextodenotadefimChar">
    <w:name w:val="Texto de nota de fim Char"/>
    <w:basedOn w:val="Fontepargpadro"/>
    <w:link w:val="Textodenotadefim"/>
    <w:rsid w:val="009300BE"/>
    <w:rPr>
      <w:rFonts w:ascii="Tahoma" w:hAnsi="Tahoma"/>
      <w:lang w:eastAsia="en-US"/>
    </w:rPr>
  </w:style>
  <w:style w:type="character" w:customStyle="1" w:styleId="TextodenotaderodapChar">
    <w:name w:val="Texto de nota de rodapé Char"/>
    <w:basedOn w:val="Fontepargpadro"/>
    <w:link w:val="Textodenotaderodap"/>
    <w:rsid w:val="009300BE"/>
    <w:rPr>
      <w:rFonts w:ascii="Tahoma" w:hAnsi="Tahoma"/>
      <w:kern w:val="20"/>
      <w:sz w:val="16"/>
      <w:lang w:eastAsia="en-US"/>
    </w:rPr>
  </w:style>
  <w:style w:type="character" w:customStyle="1" w:styleId="TtuloChar">
    <w:name w:val="Título Char"/>
    <w:basedOn w:val="Fontepargpadro"/>
    <w:link w:val="Ttulo"/>
    <w:rsid w:val="009300BE"/>
    <w:rPr>
      <w:rFonts w:ascii="Tahoma" w:hAnsi="Tahoma" w:cs="Arial"/>
      <w:b/>
      <w:bCs/>
      <w:kern w:val="28"/>
      <w:sz w:val="22"/>
      <w:szCs w:val="32"/>
      <w:lang w:eastAsia="en-US"/>
    </w:rPr>
  </w:style>
  <w:style w:type="character" w:customStyle="1" w:styleId="Ttulo1Char">
    <w:name w:val="Título 1 Char"/>
    <w:basedOn w:val="Fontepargpadro"/>
    <w:link w:val="Ttulo1"/>
    <w:rsid w:val="009300BE"/>
    <w:rPr>
      <w:rFonts w:ascii="Tahoma" w:hAnsi="Tahoma" w:cs="Arial"/>
      <w:b/>
      <w:bCs/>
      <w:kern w:val="22"/>
      <w:sz w:val="21"/>
      <w:szCs w:val="32"/>
      <w:lang w:eastAsia="en-US"/>
    </w:rPr>
  </w:style>
  <w:style w:type="character" w:customStyle="1" w:styleId="Ttulo2Char">
    <w:name w:val="Título 2 Char"/>
    <w:basedOn w:val="Fontepargpadro"/>
    <w:link w:val="Ttulo2"/>
    <w:rsid w:val="009300BE"/>
    <w:rPr>
      <w:rFonts w:ascii="Tahoma" w:hAnsi="Tahoma" w:cs="Arial"/>
      <w:b/>
      <w:bCs/>
      <w:iCs/>
      <w:kern w:val="21"/>
      <w:sz w:val="21"/>
      <w:szCs w:val="28"/>
      <w:lang w:eastAsia="en-US"/>
    </w:rPr>
  </w:style>
  <w:style w:type="character" w:customStyle="1" w:styleId="Ttulo3Char">
    <w:name w:val="Título 3 Char"/>
    <w:basedOn w:val="Fontepargpadro"/>
    <w:link w:val="Ttulo3"/>
    <w:rsid w:val="009300BE"/>
    <w:rPr>
      <w:rFonts w:ascii="Tahoma" w:hAnsi="Tahoma" w:cs="Arial"/>
      <w:b/>
      <w:bCs/>
      <w:kern w:val="20"/>
      <w:szCs w:val="26"/>
      <w:lang w:eastAsia="en-US"/>
    </w:rPr>
  </w:style>
  <w:style w:type="character" w:customStyle="1" w:styleId="Ttulo4Char">
    <w:name w:val="Título 4 Char"/>
    <w:basedOn w:val="Fontepargpadro"/>
    <w:link w:val="Ttulo4"/>
    <w:rsid w:val="009300BE"/>
    <w:rPr>
      <w:rFonts w:ascii="Tahoma" w:hAnsi="Tahoma"/>
      <w:bCs/>
      <w:szCs w:val="28"/>
      <w:lang w:eastAsia="en-US"/>
    </w:rPr>
  </w:style>
  <w:style w:type="character" w:customStyle="1" w:styleId="Ttulo5Char">
    <w:name w:val="Título 5 Char"/>
    <w:basedOn w:val="Fontepargpadro"/>
    <w:link w:val="Ttulo5"/>
    <w:rsid w:val="009300BE"/>
    <w:rPr>
      <w:rFonts w:ascii="Tahoma" w:hAnsi="Tahoma"/>
      <w:bCs/>
      <w:iCs/>
      <w:szCs w:val="26"/>
      <w:lang w:eastAsia="en-US"/>
    </w:rPr>
  </w:style>
  <w:style w:type="character" w:customStyle="1" w:styleId="Ttulo6Char">
    <w:name w:val="Título 6 Char"/>
    <w:basedOn w:val="Fontepargpadro"/>
    <w:link w:val="Ttulo6"/>
    <w:rsid w:val="009300BE"/>
    <w:rPr>
      <w:rFonts w:ascii="Tahoma" w:hAnsi="Tahoma"/>
      <w:bCs/>
      <w:szCs w:val="22"/>
      <w:lang w:eastAsia="en-US"/>
    </w:rPr>
  </w:style>
  <w:style w:type="character" w:customStyle="1" w:styleId="Ttulo7Char">
    <w:name w:val="Título 7 Char"/>
    <w:basedOn w:val="Fontepargpadro"/>
    <w:link w:val="Ttulo7"/>
    <w:rsid w:val="009300BE"/>
    <w:rPr>
      <w:rFonts w:ascii="Tahoma" w:hAnsi="Tahoma"/>
      <w:szCs w:val="24"/>
      <w:lang w:eastAsia="en-US"/>
    </w:rPr>
  </w:style>
  <w:style w:type="character" w:customStyle="1" w:styleId="Ttulo8Char">
    <w:name w:val="Título 8 Char"/>
    <w:basedOn w:val="Fontepargpadro"/>
    <w:link w:val="Ttulo8"/>
    <w:rsid w:val="009300BE"/>
    <w:rPr>
      <w:rFonts w:ascii="Tahoma" w:hAnsi="Tahoma"/>
      <w:iCs/>
      <w:szCs w:val="24"/>
      <w:lang w:eastAsia="en-US"/>
    </w:rPr>
  </w:style>
  <w:style w:type="character" w:customStyle="1" w:styleId="Ttulo9Char">
    <w:name w:val="Título 9 Char"/>
    <w:basedOn w:val="Fontepargpadro"/>
    <w:link w:val="Ttulo9"/>
    <w:rsid w:val="009300BE"/>
    <w:rPr>
      <w:rFonts w:ascii="Tahoma" w:hAnsi="Tahoma" w:cs="Arial"/>
      <w:szCs w:val="22"/>
      <w:lang w:eastAsia="en-US"/>
    </w:rPr>
  </w:style>
  <w:style w:type="paragraph" w:customStyle="1" w:styleId="Atenciosamente">
    <w:name w:val="Atenciosamente"/>
    <w:basedOn w:val="Body"/>
    <w:rsid w:val="00233902"/>
    <w:pPr>
      <w:spacing w:after="960"/>
    </w:pPr>
    <w:rPr>
      <w:rFonts w:cs="Tahoma"/>
      <w:szCs w:val="20"/>
    </w:rPr>
  </w:style>
  <w:style w:type="paragraph" w:customStyle="1" w:styleId="BodyText21">
    <w:name w:val="Body Text 21"/>
    <w:basedOn w:val="Normal"/>
    <w:rsid w:val="00290624"/>
    <w:pPr>
      <w:widowControl w:val="0"/>
      <w:jc w:val="both"/>
    </w:pPr>
    <w:rPr>
      <w:rFonts w:ascii="Arial" w:hAnsi="Arial"/>
      <w:sz w:val="24"/>
      <w:szCs w:val="20"/>
    </w:rPr>
  </w:style>
  <w:style w:type="paragraph" w:styleId="Corpodetexto2">
    <w:name w:val="Body Text 2"/>
    <w:basedOn w:val="Normal"/>
    <w:link w:val="Corpodetexto2Char"/>
    <w:rsid w:val="00290624"/>
    <w:pPr>
      <w:jc w:val="both"/>
    </w:pPr>
    <w:rPr>
      <w:rFonts w:ascii="Arial" w:hAnsi="Arial"/>
      <w:b/>
      <w:sz w:val="24"/>
      <w:szCs w:val="20"/>
    </w:rPr>
  </w:style>
  <w:style w:type="character" w:customStyle="1" w:styleId="Corpodetexto2Char">
    <w:name w:val="Corpo de texto 2 Char"/>
    <w:basedOn w:val="Fontepargpadro"/>
    <w:link w:val="Corpodetexto2"/>
    <w:rsid w:val="00290624"/>
    <w:rPr>
      <w:rFonts w:ascii="Arial" w:hAnsi="Arial"/>
      <w:b/>
      <w:sz w:val="24"/>
      <w:lang w:eastAsia="en-US"/>
    </w:rPr>
  </w:style>
  <w:style w:type="paragraph" w:styleId="Corpodetexto3">
    <w:name w:val="Body Text 3"/>
    <w:basedOn w:val="Normal"/>
    <w:link w:val="Corpodetexto3Char"/>
    <w:rsid w:val="00290624"/>
    <w:pPr>
      <w:jc w:val="both"/>
    </w:pPr>
    <w:rPr>
      <w:rFonts w:ascii="Arial" w:hAnsi="Arial"/>
      <w:sz w:val="24"/>
      <w:szCs w:val="20"/>
    </w:rPr>
  </w:style>
  <w:style w:type="character" w:customStyle="1" w:styleId="Corpodetexto3Char">
    <w:name w:val="Corpo de texto 3 Char"/>
    <w:basedOn w:val="Fontepargpadro"/>
    <w:link w:val="Corpodetexto3"/>
    <w:rsid w:val="00290624"/>
    <w:rPr>
      <w:rFonts w:ascii="Arial" w:hAnsi="Arial"/>
      <w:sz w:val="24"/>
      <w:lang w:eastAsia="en-US"/>
    </w:rPr>
  </w:style>
  <w:style w:type="paragraph" w:styleId="Recuodecorpodetexto">
    <w:name w:val="Body Text Indent"/>
    <w:basedOn w:val="Normal"/>
    <w:link w:val="RecuodecorpodetextoChar"/>
    <w:rsid w:val="00290624"/>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jc w:val="both"/>
    </w:pPr>
    <w:rPr>
      <w:rFonts w:ascii="Times New Roman" w:hAnsi="Times New Roman"/>
      <w:color w:val="000000"/>
      <w:sz w:val="24"/>
      <w:szCs w:val="20"/>
    </w:rPr>
  </w:style>
  <w:style w:type="character" w:customStyle="1" w:styleId="RecuodecorpodetextoChar">
    <w:name w:val="Recuo de corpo de texto Char"/>
    <w:basedOn w:val="Fontepargpadro"/>
    <w:link w:val="Recuodecorpodetexto"/>
    <w:rsid w:val="00290624"/>
    <w:rPr>
      <w:color w:val="000000"/>
      <w:sz w:val="24"/>
      <w:lang w:eastAsia="en-US"/>
    </w:rPr>
  </w:style>
  <w:style w:type="paragraph" w:styleId="NormalWeb">
    <w:name w:val="Normal (Web)"/>
    <w:basedOn w:val="Normal"/>
    <w:uiPriority w:val="99"/>
    <w:rsid w:val="00290624"/>
    <w:pPr>
      <w:spacing w:before="100" w:beforeAutospacing="1" w:after="100" w:afterAutospacing="1"/>
    </w:pPr>
    <w:rPr>
      <w:rFonts w:ascii="Verdana" w:eastAsia="Arial Unicode MS" w:hAnsi="Verdana" w:cs="Verdana"/>
      <w:sz w:val="24"/>
      <w:lang w:eastAsia="pt-BR"/>
    </w:rPr>
  </w:style>
  <w:style w:type="paragraph" w:customStyle="1" w:styleId="p0">
    <w:name w:val="p0"/>
    <w:basedOn w:val="Normal"/>
    <w:rsid w:val="00290624"/>
    <w:pPr>
      <w:widowControl w:val="0"/>
      <w:tabs>
        <w:tab w:val="left" w:pos="720"/>
      </w:tabs>
      <w:spacing w:line="240" w:lineRule="atLeast"/>
      <w:jc w:val="both"/>
    </w:pPr>
    <w:rPr>
      <w:rFonts w:ascii="Times" w:hAnsi="Times"/>
      <w:snapToGrid w:val="0"/>
      <w:sz w:val="24"/>
      <w:szCs w:val="20"/>
      <w:lang w:eastAsia="pt-BR"/>
    </w:rPr>
  </w:style>
  <w:style w:type="character" w:customStyle="1" w:styleId="INDENT2">
    <w:name w:val="INDENT 2"/>
    <w:rsid w:val="00290624"/>
    <w:rPr>
      <w:rFonts w:ascii="Times New Roman" w:hAnsi="Times New Roman"/>
      <w:sz w:val="24"/>
    </w:rPr>
  </w:style>
  <w:style w:type="paragraph" w:styleId="Recuodecorpodetexto2">
    <w:name w:val="Body Text Indent 2"/>
    <w:basedOn w:val="Normal"/>
    <w:link w:val="Recuodecorpodetexto2Char"/>
    <w:rsid w:val="00290624"/>
    <w:pPr>
      <w:autoSpaceDE w:val="0"/>
      <w:autoSpaceDN w:val="0"/>
      <w:adjustRightInd w:val="0"/>
      <w:spacing w:after="120" w:line="480" w:lineRule="auto"/>
      <w:ind w:left="283"/>
      <w:jc w:val="both"/>
    </w:pPr>
    <w:rPr>
      <w:rFonts w:ascii="Frutiger Light" w:hAnsi="Frutiger Light"/>
      <w:sz w:val="22"/>
      <w:szCs w:val="26"/>
      <w:lang w:eastAsia="pt-BR"/>
    </w:rPr>
  </w:style>
  <w:style w:type="character" w:customStyle="1" w:styleId="Recuodecorpodetexto2Char">
    <w:name w:val="Recuo de corpo de texto 2 Char"/>
    <w:basedOn w:val="Fontepargpadro"/>
    <w:link w:val="Recuodecorpodetexto2"/>
    <w:rsid w:val="00290624"/>
    <w:rPr>
      <w:rFonts w:ascii="Frutiger Light" w:hAnsi="Frutiger Light"/>
      <w:sz w:val="22"/>
      <w:szCs w:val="26"/>
    </w:rPr>
  </w:style>
  <w:style w:type="character" w:customStyle="1" w:styleId="DeltaViewInsertion">
    <w:name w:val="DeltaView Insertion"/>
    <w:uiPriority w:val="99"/>
    <w:rsid w:val="00290624"/>
    <w:rPr>
      <w:color w:val="0000FF"/>
      <w:spacing w:val="0"/>
      <w:u w:val="double"/>
    </w:rPr>
  </w:style>
  <w:style w:type="character" w:styleId="Refdecomentrio">
    <w:name w:val="annotation reference"/>
    <w:rsid w:val="00290624"/>
    <w:rPr>
      <w:sz w:val="16"/>
      <w:szCs w:val="16"/>
    </w:rPr>
  </w:style>
  <w:style w:type="paragraph" w:styleId="Assuntodocomentrio">
    <w:name w:val="annotation subject"/>
    <w:basedOn w:val="Textodecomentrio"/>
    <w:next w:val="Textodecomentrio"/>
    <w:link w:val="AssuntodocomentrioChar"/>
    <w:rsid w:val="00290624"/>
    <w:pPr>
      <w:spacing w:after="120"/>
      <w:jc w:val="both"/>
    </w:pPr>
    <w:rPr>
      <w:rFonts w:ascii="Times New Roman" w:hAnsi="Times New Roman"/>
      <w:b/>
      <w:bCs/>
      <w:lang w:eastAsia="pt-BR"/>
    </w:rPr>
  </w:style>
  <w:style w:type="character" w:customStyle="1" w:styleId="AssuntodocomentrioChar">
    <w:name w:val="Assunto do comentário Char"/>
    <w:basedOn w:val="TextodecomentrioChar"/>
    <w:link w:val="Assuntodocomentrio"/>
    <w:rsid w:val="00290624"/>
    <w:rPr>
      <w:rFonts w:ascii="Tahoma" w:hAnsi="Tahoma"/>
      <w:b/>
      <w:bCs/>
      <w:lang w:eastAsia="en-US"/>
    </w:rPr>
  </w:style>
  <w:style w:type="paragraph" w:styleId="Textodebalo">
    <w:name w:val="Balloon Text"/>
    <w:basedOn w:val="Normal"/>
    <w:link w:val="TextodebaloChar"/>
    <w:semiHidden/>
    <w:rsid w:val="00290624"/>
    <w:pPr>
      <w:spacing w:after="120"/>
      <w:jc w:val="both"/>
    </w:pPr>
    <w:rPr>
      <w:rFonts w:cs="Tahoma"/>
      <w:sz w:val="16"/>
      <w:szCs w:val="16"/>
      <w:lang w:eastAsia="pt-BR"/>
    </w:rPr>
  </w:style>
  <w:style w:type="character" w:customStyle="1" w:styleId="TextodebaloChar">
    <w:name w:val="Texto de balão Char"/>
    <w:basedOn w:val="Fontepargpadro"/>
    <w:link w:val="Textodebalo"/>
    <w:semiHidden/>
    <w:rsid w:val="00290624"/>
    <w:rPr>
      <w:rFonts w:ascii="Tahoma" w:hAnsi="Tahoma" w:cs="Tahoma"/>
      <w:sz w:val="16"/>
      <w:szCs w:val="16"/>
    </w:rPr>
  </w:style>
  <w:style w:type="character" w:customStyle="1" w:styleId="apple-style-span">
    <w:name w:val="apple-style-span"/>
    <w:basedOn w:val="Fontepargpadro"/>
    <w:rsid w:val="00290624"/>
  </w:style>
  <w:style w:type="paragraph" w:customStyle="1" w:styleId="CharChar1CharCharCharChar">
    <w:name w:val="Char Char1 Char Char Char Char"/>
    <w:basedOn w:val="Normal"/>
    <w:rsid w:val="00290624"/>
    <w:pPr>
      <w:widowControl w:val="0"/>
      <w:autoSpaceDE w:val="0"/>
      <w:autoSpaceDN w:val="0"/>
      <w:adjustRightInd w:val="0"/>
      <w:spacing w:after="160" w:line="240" w:lineRule="exact"/>
    </w:pPr>
    <w:rPr>
      <w:rFonts w:ascii="Verdana" w:hAnsi="Verdana"/>
      <w:szCs w:val="20"/>
      <w:lang w:val="en-US"/>
    </w:rPr>
  </w:style>
  <w:style w:type="character" w:customStyle="1" w:styleId="deltaviewinsertion0">
    <w:name w:val="deltaviewinsertion"/>
    <w:basedOn w:val="Fontepargpadro"/>
    <w:rsid w:val="00290624"/>
  </w:style>
  <w:style w:type="paragraph" w:customStyle="1" w:styleId="Char2">
    <w:name w:val="Char2"/>
    <w:basedOn w:val="Normal"/>
    <w:rsid w:val="00290624"/>
    <w:pPr>
      <w:widowControl w:val="0"/>
      <w:adjustRightInd w:val="0"/>
      <w:spacing w:after="160" w:line="240" w:lineRule="exact"/>
      <w:jc w:val="both"/>
      <w:textAlignment w:val="baseline"/>
    </w:pPr>
    <w:rPr>
      <w:rFonts w:ascii="Verdana" w:eastAsia="MS Mincho" w:hAnsi="Verdana"/>
      <w:szCs w:val="20"/>
      <w:lang w:val="en-US"/>
    </w:rPr>
  </w:style>
  <w:style w:type="character" w:customStyle="1" w:styleId="PinheiroGuimares-Advogados">
    <w:name w:val="Pinheiro Guimarães - Advogados"/>
    <w:semiHidden/>
    <w:rsid w:val="00290624"/>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290624"/>
    <w:pPr>
      <w:spacing w:after="120"/>
      <w:jc w:val="both"/>
    </w:pPr>
    <w:rPr>
      <w:rFonts w:ascii="Times New Roman" w:hAnsi="Times New Roman"/>
      <w:sz w:val="22"/>
      <w:szCs w:val="20"/>
      <w:lang w:eastAsia="pt-BR"/>
    </w:rPr>
  </w:style>
  <w:style w:type="character" w:customStyle="1" w:styleId="CorpodetextoChar">
    <w:name w:val="Corpo de texto Char"/>
    <w:basedOn w:val="Fontepargpadro"/>
    <w:link w:val="Corpodetexto"/>
    <w:rsid w:val="00290624"/>
    <w:rPr>
      <w:sz w:val="22"/>
    </w:rPr>
  </w:style>
  <w:style w:type="paragraph" w:customStyle="1" w:styleId="Corpodetexto21">
    <w:name w:val="Corpo de texto 21"/>
    <w:basedOn w:val="Normal"/>
    <w:rsid w:val="00290624"/>
    <w:pPr>
      <w:widowControl w:val="0"/>
      <w:spacing w:after="220"/>
      <w:ind w:left="2127" w:hanging="709"/>
      <w:jc w:val="both"/>
    </w:pPr>
    <w:rPr>
      <w:rFonts w:ascii="Times New Roman" w:hAnsi="Times New Roman"/>
      <w:sz w:val="22"/>
      <w:szCs w:val="20"/>
      <w:lang w:eastAsia="pt-BR"/>
    </w:rPr>
  </w:style>
  <w:style w:type="paragraph" w:customStyle="1" w:styleId="Default">
    <w:name w:val="Default"/>
    <w:rsid w:val="00290624"/>
    <w:pPr>
      <w:autoSpaceDE w:val="0"/>
      <w:autoSpaceDN w:val="0"/>
      <w:adjustRightInd w:val="0"/>
    </w:pPr>
    <w:rPr>
      <w:rFonts w:ascii="Arial" w:hAnsi="Arial" w:cs="Arial"/>
      <w:color w:val="000000"/>
      <w:sz w:val="24"/>
      <w:szCs w:val="24"/>
    </w:rPr>
  </w:style>
  <w:style w:type="character" w:customStyle="1" w:styleId="RodapChar">
    <w:name w:val="Rodapé Char"/>
    <w:basedOn w:val="Fontepargpadro"/>
    <w:link w:val="Rodap"/>
    <w:rsid w:val="00290624"/>
    <w:rPr>
      <w:rFonts w:ascii="Tahoma" w:hAnsi="Tahoma"/>
      <w:kern w:val="16"/>
      <w:sz w:val="16"/>
      <w:szCs w:val="24"/>
      <w:lang w:eastAsia="en-US"/>
    </w:rPr>
  </w:style>
  <w:style w:type="character" w:customStyle="1" w:styleId="CabealhoChar">
    <w:name w:val="Cabeçalho Char"/>
    <w:basedOn w:val="Fontepargpadro"/>
    <w:link w:val="Cabealho"/>
    <w:rsid w:val="00290624"/>
    <w:rPr>
      <w:rFonts w:ascii="Tahoma" w:hAnsi="Tahoma"/>
      <w:kern w:val="20"/>
      <w:szCs w:val="24"/>
      <w:lang w:eastAsia="en-US"/>
    </w:rPr>
  </w:style>
  <w:style w:type="paragraph" w:customStyle="1" w:styleId="sub">
    <w:name w:val="sub"/>
    <w:uiPriority w:val="99"/>
    <w:rsid w:val="00290624"/>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90624"/>
    <w:rPr>
      <w:color w:val="808080"/>
      <w:shd w:val="clear" w:color="auto" w:fill="E6E6E6"/>
    </w:rPr>
  </w:style>
  <w:style w:type="character" w:customStyle="1" w:styleId="MenoPendente11">
    <w:name w:val="Menção Pendente11"/>
    <w:basedOn w:val="Fontepargpadro"/>
    <w:uiPriority w:val="99"/>
    <w:semiHidden/>
    <w:unhideWhenUsed/>
    <w:rsid w:val="00290624"/>
    <w:rPr>
      <w:color w:val="808080"/>
      <w:shd w:val="clear" w:color="auto" w:fill="E6E6E6"/>
    </w:rPr>
  </w:style>
  <w:style w:type="character" w:customStyle="1" w:styleId="DeltaViewMoveDestination">
    <w:name w:val="DeltaView Move Destination"/>
    <w:uiPriority w:val="99"/>
    <w:rsid w:val="00290624"/>
    <w:rPr>
      <w:color w:val="00C000"/>
      <w:u w:val="double"/>
    </w:rPr>
  </w:style>
  <w:style w:type="character" w:customStyle="1" w:styleId="DeltaViewDeletion">
    <w:name w:val="DeltaView Deletion"/>
    <w:uiPriority w:val="99"/>
    <w:rsid w:val="00290624"/>
    <w:rPr>
      <w:strike/>
      <w:color w:val="FF0000"/>
    </w:rPr>
  </w:style>
  <w:style w:type="paragraph" w:styleId="PargrafodaLista">
    <w:name w:val="List Paragraph"/>
    <w:aliases w:val="Bullets 1"/>
    <w:basedOn w:val="Normal"/>
    <w:link w:val="PargrafodaListaChar"/>
    <w:uiPriority w:val="34"/>
    <w:qFormat/>
    <w:rsid w:val="00290624"/>
    <w:pPr>
      <w:spacing w:after="120"/>
      <w:ind w:left="720"/>
      <w:contextualSpacing/>
      <w:jc w:val="both"/>
    </w:pPr>
    <w:rPr>
      <w:rFonts w:ascii="Times New Roman" w:hAnsi="Times New Roman"/>
      <w:sz w:val="22"/>
      <w:szCs w:val="20"/>
      <w:lang w:eastAsia="pt-BR"/>
    </w:rPr>
  </w:style>
  <w:style w:type="character" w:customStyle="1" w:styleId="PargrafodaListaChar">
    <w:name w:val="Parágrafo da Lista Char"/>
    <w:aliases w:val="Bullets 1 Char"/>
    <w:link w:val="PargrafodaLista"/>
    <w:uiPriority w:val="34"/>
    <w:locked/>
    <w:rsid w:val="00290624"/>
    <w:rPr>
      <w:sz w:val="22"/>
    </w:rPr>
  </w:style>
  <w:style w:type="paragraph" w:styleId="Reviso">
    <w:name w:val="Revision"/>
    <w:hidden/>
    <w:uiPriority w:val="99"/>
    <w:semiHidden/>
    <w:rsid w:val="00290624"/>
    <w:rPr>
      <w:sz w:val="22"/>
    </w:rPr>
  </w:style>
  <w:style w:type="character" w:customStyle="1" w:styleId="Level2Char">
    <w:name w:val="Level 2 Char"/>
    <w:link w:val="Level2"/>
    <w:locked/>
    <w:rsid w:val="007C4220"/>
    <w:rPr>
      <w:rFonts w:ascii="Tahoma" w:hAnsi="Tahoma"/>
      <w:kern w:val="20"/>
      <w:szCs w:val="28"/>
      <w:lang w:eastAsia="en-US"/>
    </w:rPr>
  </w:style>
  <w:style w:type="character" w:customStyle="1" w:styleId="Level3Char">
    <w:name w:val="Level 3 Char"/>
    <w:link w:val="Level3"/>
    <w:locked/>
    <w:rsid w:val="001A5785"/>
    <w:rPr>
      <w:rFonts w:ascii="Tahoma" w:hAnsi="Tahoma"/>
      <w:kern w:val="20"/>
      <w:szCs w:val="28"/>
      <w:lang w:eastAsia="en-US"/>
    </w:rPr>
  </w:style>
  <w:style w:type="character" w:customStyle="1" w:styleId="DeltaViewMoveSource">
    <w:name w:val="DeltaView Move Source"/>
    <w:uiPriority w:val="99"/>
    <w:rsid w:val="00B305C3"/>
    <w:rPr>
      <w:strike/>
      <w:color w:val="00C000"/>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55713">
      <w:bodyDiv w:val="1"/>
      <w:marLeft w:val="0"/>
      <w:marRight w:val="0"/>
      <w:marTop w:val="0"/>
      <w:marBottom w:val="0"/>
      <w:divBdr>
        <w:top w:val="none" w:sz="0" w:space="0" w:color="auto"/>
        <w:left w:val="none" w:sz="0" w:space="0" w:color="auto"/>
        <w:bottom w:val="none" w:sz="0" w:space="0" w:color="auto"/>
        <w:right w:val="none" w:sz="0" w:space="0" w:color="auto"/>
      </w:divBdr>
      <w:divsChild>
        <w:div w:id="968978202">
          <w:marLeft w:val="0"/>
          <w:marRight w:val="0"/>
          <w:marTop w:val="0"/>
          <w:marBottom w:val="0"/>
          <w:divBdr>
            <w:top w:val="none" w:sz="0" w:space="0" w:color="auto"/>
            <w:left w:val="none" w:sz="0" w:space="0" w:color="auto"/>
            <w:bottom w:val="none" w:sz="0" w:space="0" w:color="auto"/>
            <w:right w:val="none" w:sz="0" w:space="0" w:color="auto"/>
          </w:divBdr>
        </w:div>
      </w:divsChild>
    </w:div>
    <w:div w:id="1715502650">
      <w:bodyDiv w:val="1"/>
      <w:marLeft w:val="0"/>
      <w:marRight w:val="0"/>
      <w:marTop w:val="0"/>
      <w:marBottom w:val="0"/>
      <w:divBdr>
        <w:top w:val="none" w:sz="0" w:space="0" w:color="auto"/>
        <w:left w:val="none" w:sz="0" w:space="0" w:color="auto"/>
        <w:bottom w:val="none" w:sz="0" w:space="0" w:color="auto"/>
        <w:right w:val="none" w:sz="0" w:space="0" w:color="auto"/>
      </w:divBdr>
      <w:divsChild>
        <w:div w:id="188732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wmf"/><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nigra\AppData\Roaming\Microsoft\Modelos\Modelo_Geral.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 G E D ! 5 5 3 4 7 8 9 . 8 < / d o c u m e n t i d >  
     < s e n d e r i d > L U C A . N I G R A < / s e n d e r i d >  
     < s e n d e r e m a i l > L U C A . N I G R A @ L D R . C O M . B R < / s e n d e r e m a i l >  
     < l a s t m o d i f i e d > 2 0 2 1 - 0 7 - 0 6 T 1 1 : 2 4 : 0 0 . 0 0 0 0 0 0 0 - 0 3 : 0 0 < / l a s t m o d i f i e d >  
     < d a t a b a s e > G E D < / d a t a b a s e >  
 < / p r o p e r t i e s > 
</file>

<file path=customXml/itemProps1.xml><?xml version="1.0" encoding="utf-8"?>
<ds:datastoreItem xmlns:ds="http://schemas.openxmlformats.org/officeDocument/2006/customXml" ds:itemID="{64544416-6628-4256-9E83-66AF99BB55FF}">
  <ds:schemaRefs>
    <ds:schemaRef ds:uri="http://schemas.openxmlformats.org/officeDocument/2006/bibliography"/>
  </ds:schemaRefs>
</ds:datastoreItem>
</file>

<file path=customXml/itemProps2.xml><?xml version="1.0" encoding="utf-8"?>
<ds:datastoreItem xmlns:ds="http://schemas.openxmlformats.org/officeDocument/2006/customXml" ds:itemID="{7A243406-E0F9-44EC-9776-68F365E26318}">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Modelo_Geral</Template>
  <TotalTime>6</TotalTime>
  <Pages>65</Pages>
  <Words>24967</Words>
  <Characters>148883</Characters>
  <Application>Microsoft Office Word</Application>
  <DocSecurity>0</DocSecurity>
  <Lines>1240</Lines>
  <Paragraphs>347</Paragraphs>
  <ScaleCrop>false</ScaleCrop>
  <HeadingPairs>
    <vt:vector size="2" baseType="variant">
      <vt:variant>
        <vt:lpstr>Título</vt:lpstr>
      </vt:variant>
      <vt:variant>
        <vt:i4>1</vt:i4>
      </vt:variant>
    </vt:vector>
  </HeadingPairs>
  <TitlesOfParts>
    <vt:vector size="1" baseType="lpstr">
      <vt:lpstr>Memorando</vt:lpstr>
    </vt:vector>
  </TitlesOfParts>
  <Company>Lobo &amp; De Rizzo</Company>
  <LinksUpToDate>false</LinksUpToDate>
  <CharactersWithSpaces>173503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Memorando</dc:title>
  <dc:subject/>
  <dc:creator>Sonia de Melo Tedeschi</dc:creator>
  <cp:keywords/>
  <dc:description/>
  <cp:lastModifiedBy>Luiz Girão</cp:lastModifiedBy>
  <cp:revision>2</cp:revision>
  <cp:lastPrinted>2007-08-17T18:01:00Z</cp:lastPrinted>
  <dcterms:created xsi:type="dcterms:W3CDTF">2021-07-06T19:13:00Z</dcterms:created>
  <dcterms:modified xsi:type="dcterms:W3CDTF">2021-07-06T19:13:00Z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5534789v8</vt:lpwstr>
  </property>
</Properties>
</file>
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945" w:rsidRPr="0082765E" w:rsidRDefault="003E0945" w:rsidP="00484E87">
      <w:pPr>
        <w:jc w:val="center"/>
        <w:rPr>
          <w:rFonts w:ascii="Arial" w:hAnsi="Arial" w:cs="Arial"/>
          <w:b/>
          <w:sz w:val="24"/>
          <w:szCs w:val="24"/>
        </w:rPr>
      </w:pPr>
      <w:r w:rsidRPr="0082765E">
        <w:rPr>
          <w:rFonts w:ascii="Arial" w:hAnsi="Arial" w:cs="Arial"/>
          <w:b/>
          <w:sz w:val="24"/>
          <w:szCs w:val="24"/>
        </w:rPr>
        <w:t xml:space="preserve">ESCRITURA DEFINITIVA DE COMPRA E </w:t>
      </w:r>
      <w:proofErr w:type="gramStart"/>
      <w:r w:rsidRPr="0082765E">
        <w:rPr>
          <w:rFonts w:ascii="Arial" w:hAnsi="Arial" w:cs="Arial"/>
          <w:b/>
          <w:sz w:val="24"/>
          <w:szCs w:val="24"/>
        </w:rPr>
        <w:t>VENDA,</w:t>
      </w:r>
      <w:proofErr w:type="gramEnd"/>
      <w:r w:rsidRPr="0082765E">
        <w:rPr>
          <w:rFonts w:ascii="Arial" w:hAnsi="Arial" w:cs="Arial"/>
          <w:b/>
          <w:sz w:val="24"/>
          <w:szCs w:val="24"/>
        </w:rPr>
        <w:t xml:space="preserve"> PACTO ADJETO DE ALIENAÇÃO FIDUCIÁRIA EM GARANTIA, EMISSÃO DE CÉDULA DE CRÉDITO IMOBILIÁRIO, CESSÃO DE CRÉDITO E OUTRAS AVENÇAS</w:t>
      </w:r>
    </w:p>
    <w:p w:rsidR="003E0945" w:rsidRPr="0082765E" w:rsidRDefault="003E0945" w:rsidP="00ED7CC1">
      <w:pPr>
        <w:rPr>
          <w:rFonts w:ascii="Arial" w:hAnsi="Arial" w:cs="Arial"/>
          <w:b/>
          <w:sz w:val="24"/>
          <w:szCs w:val="24"/>
        </w:rPr>
      </w:pPr>
    </w:p>
    <w:p w:rsidR="003E0945" w:rsidRPr="0082765E" w:rsidRDefault="003E0945" w:rsidP="00484E87">
      <w:pPr>
        <w:rPr>
          <w:rFonts w:ascii="Arial" w:hAnsi="Arial" w:cs="Arial"/>
          <w:sz w:val="24"/>
          <w:szCs w:val="24"/>
        </w:rPr>
      </w:pPr>
      <w:r w:rsidRPr="0082765E">
        <w:rPr>
          <w:rFonts w:ascii="Arial" w:hAnsi="Arial" w:cs="Arial"/>
          <w:sz w:val="24"/>
          <w:szCs w:val="24"/>
        </w:rPr>
        <w:t>Pelo presente instrumento particular com força de escritura pública, na forma do artigo 38, da Lei 9.514/97 (“</w:t>
      </w:r>
      <w:r w:rsidRPr="0082765E">
        <w:rPr>
          <w:rFonts w:ascii="Arial" w:hAnsi="Arial" w:cs="Arial"/>
          <w:sz w:val="24"/>
          <w:szCs w:val="24"/>
          <w:u w:val="single"/>
        </w:rPr>
        <w:t>Instrumento</w:t>
      </w:r>
      <w:r w:rsidRPr="0082765E">
        <w:rPr>
          <w:rFonts w:ascii="Arial" w:hAnsi="Arial" w:cs="Arial"/>
          <w:sz w:val="24"/>
          <w:szCs w:val="24"/>
        </w:rPr>
        <w:t>”), as partes abaixo nomeadas e qualificadas, têm entre si, certa, ajustada e contratada a Compra e Venda de imóveis, com a constituição de Alienação Fiduciária em Garantia dos mesmos, emissão de Cédula de Crédito Imobiliário e Cessão de Crédito, tudo subordinado às cláusulas e condições adiante consignadas.</w:t>
      </w:r>
    </w:p>
    <w:p w:rsidR="003E0945" w:rsidRPr="0082765E" w:rsidRDefault="003E0945" w:rsidP="00484E87">
      <w:pPr>
        <w:rPr>
          <w:rFonts w:ascii="Arial" w:hAnsi="Arial" w:cs="Arial"/>
          <w:sz w:val="24"/>
          <w:szCs w:val="24"/>
        </w:rPr>
      </w:pPr>
    </w:p>
    <w:p w:rsidR="003E0945" w:rsidRPr="0082765E" w:rsidRDefault="003E0945" w:rsidP="005B7590">
      <w:pPr>
        <w:rPr>
          <w:rFonts w:ascii="Arial" w:hAnsi="Arial" w:cs="Arial"/>
          <w:bCs/>
          <w:sz w:val="24"/>
          <w:szCs w:val="24"/>
        </w:rPr>
      </w:pPr>
      <w:r w:rsidRPr="0082765E">
        <w:rPr>
          <w:rFonts w:ascii="Arial" w:hAnsi="Arial" w:cs="Arial"/>
          <w:bCs/>
          <w:sz w:val="24"/>
          <w:szCs w:val="24"/>
        </w:rPr>
        <w:t>Considerando que:</w:t>
      </w:r>
    </w:p>
    <w:p w:rsidR="003E0945" w:rsidRPr="0082765E" w:rsidRDefault="003E0945" w:rsidP="005B7590">
      <w:pPr>
        <w:tabs>
          <w:tab w:val="left" w:pos="8789"/>
        </w:tabs>
        <w:ind w:right="50"/>
        <w:rPr>
          <w:rFonts w:ascii="Arial" w:hAnsi="Arial" w:cs="Arial"/>
          <w:sz w:val="24"/>
          <w:szCs w:val="24"/>
        </w:rPr>
      </w:pPr>
    </w:p>
    <w:p w:rsidR="003E0945" w:rsidRPr="0082765E" w:rsidRDefault="003E0945" w:rsidP="005B7590">
      <w:pPr>
        <w:ind w:right="50"/>
        <w:rPr>
          <w:rFonts w:ascii="Arial" w:hAnsi="Arial" w:cs="Arial"/>
          <w:sz w:val="24"/>
          <w:szCs w:val="24"/>
        </w:rPr>
      </w:pPr>
      <w:r w:rsidRPr="0082765E">
        <w:rPr>
          <w:rFonts w:ascii="Arial" w:hAnsi="Arial" w:cs="Arial"/>
          <w:sz w:val="24"/>
          <w:szCs w:val="24"/>
        </w:rPr>
        <w:t xml:space="preserve">(i) a </w:t>
      </w:r>
      <w:r w:rsidRPr="0082765E">
        <w:rPr>
          <w:rFonts w:ascii="Arial" w:hAnsi="Arial" w:cs="Arial"/>
          <w:b/>
          <w:sz w:val="24"/>
          <w:szCs w:val="24"/>
        </w:rPr>
        <w:t>VENDEDORA</w:t>
      </w:r>
      <w:r w:rsidRPr="0082765E">
        <w:rPr>
          <w:rFonts w:ascii="Arial" w:hAnsi="Arial" w:cs="Arial"/>
          <w:sz w:val="24"/>
          <w:szCs w:val="24"/>
        </w:rPr>
        <w:t>, como adiante definida, é legítima proprietária e possuidora de determinados bens imóveis localizados na cidade de São Paulo, estado de São Paulo, melhor descritos e caracterizados no corpo deste Instrumento;</w:t>
      </w:r>
    </w:p>
    <w:p w:rsidR="003E0945" w:rsidRPr="0082765E" w:rsidRDefault="003E0945" w:rsidP="005B7590">
      <w:pPr>
        <w:tabs>
          <w:tab w:val="left" w:pos="8789"/>
        </w:tabs>
        <w:ind w:right="50"/>
        <w:rPr>
          <w:rFonts w:ascii="Arial" w:hAnsi="Arial" w:cs="Arial"/>
          <w:sz w:val="24"/>
          <w:szCs w:val="24"/>
        </w:rPr>
      </w:pPr>
    </w:p>
    <w:p w:rsidR="003E0945" w:rsidRPr="0082765E" w:rsidRDefault="003E0945" w:rsidP="005B7590">
      <w:pPr>
        <w:ind w:right="50"/>
        <w:rPr>
          <w:rFonts w:ascii="Arial" w:hAnsi="Arial" w:cs="Arial"/>
          <w:sz w:val="24"/>
          <w:szCs w:val="24"/>
          <w:highlight w:val="yellow"/>
        </w:rPr>
      </w:pPr>
      <w:r w:rsidRPr="0082765E">
        <w:rPr>
          <w:rFonts w:ascii="Arial" w:hAnsi="Arial" w:cs="Arial"/>
          <w:sz w:val="24"/>
          <w:szCs w:val="24"/>
        </w:rPr>
        <w:t>(ii) todos os Imóveis estão locados para terceiros, conforme listagem de contratos de locação mencionada no item 2.2.1 deste instrumento (“</w:t>
      </w:r>
      <w:r w:rsidRPr="0082765E">
        <w:rPr>
          <w:rFonts w:ascii="Arial" w:hAnsi="Arial" w:cs="Arial"/>
          <w:sz w:val="24"/>
          <w:szCs w:val="24"/>
          <w:u w:val="single"/>
        </w:rPr>
        <w:t>Contratos de Locação</w:t>
      </w:r>
      <w:r w:rsidRPr="0082765E">
        <w:rPr>
          <w:rFonts w:ascii="Arial" w:hAnsi="Arial" w:cs="Arial"/>
          <w:sz w:val="24"/>
          <w:szCs w:val="24"/>
        </w:rPr>
        <w:t xml:space="preserve">”); </w:t>
      </w:r>
    </w:p>
    <w:p w:rsidR="003E0945" w:rsidRPr="0082765E" w:rsidRDefault="003E0945" w:rsidP="005B7590">
      <w:pPr>
        <w:ind w:right="50"/>
        <w:rPr>
          <w:rFonts w:ascii="Arial" w:hAnsi="Arial" w:cs="Arial"/>
          <w:sz w:val="24"/>
          <w:szCs w:val="24"/>
        </w:rPr>
      </w:pPr>
    </w:p>
    <w:p w:rsidR="003E0945" w:rsidRPr="0082765E" w:rsidRDefault="003E0945" w:rsidP="005B7590">
      <w:pPr>
        <w:ind w:right="50"/>
        <w:rPr>
          <w:rFonts w:ascii="Arial" w:hAnsi="Arial" w:cs="Arial"/>
          <w:sz w:val="24"/>
          <w:szCs w:val="24"/>
        </w:rPr>
      </w:pPr>
      <w:r w:rsidRPr="0082765E">
        <w:rPr>
          <w:rFonts w:ascii="Arial" w:hAnsi="Arial" w:cs="Arial"/>
          <w:sz w:val="24"/>
          <w:szCs w:val="24"/>
        </w:rPr>
        <w:t xml:space="preserve">(iii) a </w:t>
      </w:r>
      <w:r w:rsidRPr="0082765E">
        <w:rPr>
          <w:rFonts w:ascii="Arial" w:hAnsi="Arial" w:cs="Arial"/>
          <w:b/>
          <w:sz w:val="24"/>
          <w:szCs w:val="24"/>
        </w:rPr>
        <w:t>COMPRADORA</w:t>
      </w:r>
      <w:r w:rsidRPr="0082765E">
        <w:rPr>
          <w:rFonts w:ascii="Arial" w:hAnsi="Arial" w:cs="Arial"/>
          <w:sz w:val="24"/>
          <w:szCs w:val="24"/>
        </w:rPr>
        <w:t xml:space="preserve">, como adiante definida, tem </w:t>
      </w:r>
      <w:proofErr w:type="gramStart"/>
      <w:r w:rsidRPr="0082765E">
        <w:rPr>
          <w:rFonts w:ascii="Arial" w:hAnsi="Arial" w:cs="Arial"/>
          <w:sz w:val="24"/>
          <w:szCs w:val="24"/>
        </w:rPr>
        <w:t xml:space="preserve">interesse na aquisição dos Imóveis de propriedade da </w:t>
      </w:r>
      <w:r w:rsidRPr="0082765E">
        <w:rPr>
          <w:rFonts w:ascii="Arial" w:hAnsi="Arial" w:cs="Arial"/>
          <w:b/>
          <w:sz w:val="24"/>
          <w:szCs w:val="24"/>
        </w:rPr>
        <w:t>VENDEDORA</w:t>
      </w:r>
      <w:r w:rsidRPr="0082765E">
        <w:rPr>
          <w:rFonts w:ascii="Arial" w:hAnsi="Arial" w:cs="Arial"/>
          <w:sz w:val="24"/>
          <w:szCs w:val="24"/>
        </w:rPr>
        <w:t>, observados</w:t>
      </w:r>
      <w:proofErr w:type="gramEnd"/>
      <w:r w:rsidRPr="0082765E">
        <w:rPr>
          <w:rFonts w:ascii="Arial" w:hAnsi="Arial" w:cs="Arial"/>
          <w:sz w:val="24"/>
          <w:szCs w:val="24"/>
        </w:rPr>
        <w:t xml:space="preserve"> os termos e condições do presente Instrumento, mediante pagamento a prazo e originando, por conseguinte, em favor da </w:t>
      </w:r>
      <w:r w:rsidRPr="0082765E">
        <w:rPr>
          <w:rFonts w:ascii="Arial" w:hAnsi="Arial" w:cs="Arial"/>
          <w:b/>
          <w:sz w:val="24"/>
          <w:szCs w:val="24"/>
        </w:rPr>
        <w:t>VENDEDORA</w:t>
      </w:r>
      <w:r w:rsidRPr="0082765E">
        <w:rPr>
          <w:rFonts w:ascii="Arial" w:hAnsi="Arial" w:cs="Arial"/>
          <w:sz w:val="24"/>
          <w:szCs w:val="24"/>
        </w:rPr>
        <w:t>, créditos imobiliários correspondentes às parcelas vincendas do preço de aquisição dos Imóveis, incluindo-se aí, mas não se limitando a, principal, juros, atualização monetária e demais encargos previstos no presente Instrumento (“</w:t>
      </w:r>
      <w:r w:rsidRPr="0082765E">
        <w:rPr>
          <w:rFonts w:ascii="Arial" w:hAnsi="Arial" w:cs="Arial"/>
          <w:sz w:val="24"/>
          <w:szCs w:val="24"/>
          <w:u w:val="single"/>
        </w:rPr>
        <w:t>Créditos Imobiliários</w:t>
      </w:r>
      <w:r w:rsidRPr="0082765E">
        <w:rPr>
          <w:rFonts w:ascii="Arial" w:hAnsi="Arial" w:cs="Arial"/>
          <w:sz w:val="24"/>
          <w:szCs w:val="24"/>
        </w:rPr>
        <w:t>”);</w:t>
      </w:r>
    </w:p>
    <w:p w:rsidR="003E0945" w:rsidRPr="0082765E" w:rsidRDefault="003E0945" w:rsidP="005B7590">
      <w:pPr>
        <w:ind w:right="50"/>
        <w:rPr>
          <w:rFonts w:ascii="Arial" w:hAnsi="Arial" w:cs="Arial"/>
          <w:sz w:val="24"/>
          <w:szCs w:val="24"/>
        </w:rPr>
      </w:pPr>
    </w:p>
    <w:p w:rsidR="003E0945" w:rsidRPr="0082765E" w:rsidRDefault="003E0945" w:rsidP="00887EA3">
      <w:pPr>
        <w:ind w:right="50"/>
        <w:rPr>
          <w:rFonts w:ascii="Arial" w:hAnsi="Arial" w:cs="Arial"/>
          <w:sz w:val="24"/>
          <w:szCs w:val="24"/>
        </w:rPr>
      </w:pPr>
      <w:r w:rsidRPr="0082765E">
        <w:rPr>
          <w:rFonts w:ascii="Arial" w:hAnsi="Arial" w:cs="Arial"/>
          <w:sz w:val="24"/>
          <w:szCs w:val="24"/>
        </w:rPr>
        <w:t xml:space="preserve">(iv) a </w:t>
      </w:r>
      <w:r w:rsidRPr="0082765E">
        <w:rPr>
          <w:rFonts w:ascii="Arial" w:hAnsi="Arial" w:cs="Arial"/>
          <w:b/>
          <w:sz w:val="24"/>
          <w:szCs w:val="24"/>
        </w:rPr>
        <w:t>COMPRADORA</w:t>
      </w:r>
      <w:r w:rsidRPr="0082765E">
        <w:rPr>
          <w:rFonts w:ascii="Arial" w:hAnsi="Arial" w:cs="Arial"/>
          <w:sz w:val="24"/>
          <w:szCs w:val="24"/>
        </w:rPr>
        <w:t xml:space="preserve"> reconhece e aceita que os Créditos Imobiliários derivados deste Instrumento serão objeto de cessão e, posteriormente, utilizados como lastro na emissão de certificados de recebíveis imobiliários (“</w:t>
      </w:r>
      <w:r w:rsidRPr="0082765E">
        <w:rPr>
          <w:rFonts w:ascii="Arial" w:hAnsi="Arial" w:cs="Arial"/>
          <w:sz w:val="24"/>
          <w:szCs w:val="24"/>
          <w:u w:val="single"/>
        </w:rPr>
        <w:t>CRI</w:t>
      </w:r>
      <w:r w:rsidRPr="0082765E">
        <w:rPr>
          <w:rFonts w:ascii="Arial" w:hAnsi="Arial" w:cs="Arial"/>
          <w:sz w:val="24"/>
          <w:szCs w:val="24"/>
        </w:rPr>
        <w:t>”);</w:t>
      </w:r>
    </w:p>
    <w:p w:rsidR="003E0945" w:rsidRPr="0082765E" w:rsidRDefault="003E0945" w:rsidP="00887EA3">
      <w:pPr>
        <w:ind w:right="50"/>
        <w:rPr>
          <w:rFonts w:ascii="Arial" w:hAnsi="Arial" w:cs="Arial"/>
          <w:sz w:val="24"/>
          <w:szCs w:val="24"/>
        </w:rPr>
      </w:pPr>
    </w:p>
    <w:p w:rsidR="003E0945" w:rsidRPr="0082765E" w:rsidRDefault="003E0945" w:rsidP="005B7590">
      <w:pPr>
        <w:ind w:right="50"/>
        <w:rPr>
          <w:rFonts w:ascii="Arial" w:hAnsi="Arial" w:cs="Arial"/>
          <w:sz w:val="24"/>
          <w:szCs w:val="24"/>
        </w:rPr>
      </w:pPr>
      <w:r w:rsidRPr="0082765E">
        <w:rPr>
          <w:rFonts w:ascii="Arial" w:hAnsi="Arial" w:cs="Arial"/>
          <w:sz w:val="24"/>
          <w:szCs w:val="24"/>
        </w:rPr>
        <w:t xml:space="preserve">(v) A oferta de CRI </w:t>
      </w:r>
      <w:proofErr w:type="gramStart"/>
      <w:r w:rsidRPr="0082765E">
        <w:rPr>
          <w:rFonts w:ascii="Arial" w:hAnsi="Arial" w:cs="Arial"/>
          <w:sz w:val="24"/>
          <w:szCs w:val="24"/>
        </w:rPr>
        <w:t>supra citada</w:t>
      </w:r>
      <w:proofErr w:type="gramEnd"/>
      <w:r w:rsidRPr="0082765E">
        <w:rPr>
          <w:rFonts w:ascii="Arial" w:hAnsi="Arial" w:cs="Arial"/>
          <w:sz w:val="24"/>
          <w:szCs w:val="24"/>
        </w:rPr>
        <w:t xml:space="preserve"> (“</w:t>
      </w:r>
      <w:r w:rsidRPr="0082765E">
        <w:rPr>
          <w:rFonts w:ascii="Arial" w:hAnsi="Arial" w:cs="Arial"/>
          <w:sz w:val="24"/>
          <w:szCs w:val="24"/>
          <w:u w:val="single"/>
        </w:rPr>
        <w:t>Oferta</w:t>
      </w:r>
      <w:r w:rsidRPr="0082765E">
        <w:rPr>
          <w:rFonts w:ascii="Arial" w:hAnsi="Arial" w:cs="Arial"/>
          <w:sz w:val="24"/>
          <w:szCs w:val="24"/>
        </w:rPr>
        <w:t>”) será distribuída com garantia firme pelo Banco Itaú BBA S.A. (“Coordenador”);</w:t>
      </w:r>
    </w:p>
    <w:p w:rsidR="003E0945" w:rsidRPr="0082765E" w:rsidRDefault="003E0945" w:rsidP="005B7590">
      <w:pPr>
        <w:tabs>
          <w:tab w:val="num" w:pos="900"/>
        </w:tabs>
        <w:rPr>
          <w:rFonts w:ascii="Arial" w:hAnsi="Arial" w:cs="Arial"/>
          <w:sz w:val="24"/>
          <w:szCs w:val="24"/>
        </w:rPr>
      </w:pPr>
    </w:p>
    <w:p w:rsidR="003E0945" w:rsidRPr="0082765E" w:rsidRDefault="003E0945" w:rsidP="005B7590">
      <w:pPr>
        <w:tabs>
          <w:tab w:val="num" w:pos="900"/>
        </w:tabs>
        <w:rPr>
          <w:rFonts w:ascii="Arial" w:hAnsi="Arial" w:cs="Arial"/>
          <w:sz w:val="24"/>
          <w:szCs w:val="24"/>
        </w:rPr>
      </w:pPr>
      <w:r w:rsidRPr="0082765E">
        <w:rPr>
          <w:rFonts w:ascii="Arial" w:hAnsi="Arial" w:cs="Arial"/>
          <w:sz w:val="24"/>
          <w:szCs w:val="24"/>
        </w:rPr>
        <w:t>(vi) as partes dispuseram de tempo e condições adequadas para a avaliação e discussão de todas as cláusulas deste Instrumento, cuja celebração, execução e extinção são pautadas pelos princípios da igualdade, probidade, lealdade e boa-fé;</w:t>
      </w:r>
    </w:p>
    <w:p w:rsidR="003E0945" w:rsidRPr="0082765E" w:rsidRDefault="003E0945" w:rsidP="005B7590">
      <w:pPr>
        <w:ind w:right="50"/>
        <w:rPr>
          <w:rFonts w:ascii="Arial" w:hAnsi="Arial" w:cs="Arial"/>
          <w:sz w:val="24"/>
          <w:szCs w:val="24"/>
        </w:rPr>
      </w:pPr>
    </w:p>
    <w:p w:rsidR="003E0945" w:rsidRPr="0082765E" w:rsidRDefault="003E0945" w:rsidP="005B7590">
      <w:pPr>
        <w:ind w:right="50"/>
        <w:rPr>
          <w:rFonts w:ascii="Arial" w:hAnsi="Arial" w:cs="Arial"/>
          <w:sz w:val="24"/>
          <w:szCs w:val="24"/>
        </w:rPr>
      </w:pPr>
      <w:proofErr w:type="gramStart"/>
      <w:r w:rsidRPr="0082765E">
        <w:rPr>
          <w:rFonts w:ascii="Arial" w:hAnsi="Arial" w:cs="Arial"/>
          <w:sz w:val="24"/>
          <w:szCs w:val="24"/>
        </w:rPr>
        <w:t>Isto posto</w:t>
      </w:r>
      <w:proofErr w:type="gramEnd"/>
      <w:r w:rsidRPr="0082765E">
        <w:rPr>
          <w:rFonts w:ascii="Arial" w:hAnsi="Arial" w:cs="Arial"/>
          <w:sz w:val="24"/>
          <w:szCs w:val="24"/>
        </w:rPr>
        <w:t>, as partes firmam o presente Instrumento, que será regido conforme os termos e condições a seguir expostos:</w:t>
      </w:r>
    </w:p>
    <w:p w:rsidR="003E0945" w:rsidRPr="0082765E" w:rsidRDefault="003E0945" w:rsidP="00484E87">
      <w:pPr>
        <w:rPr>
          <w:rFonts w:ascii="Arial" w:hAnsi="Arial" w:cs="Arial"/>
          <w:b/>
          <w:sz w:val="24"/>
          <w:szCs w:val="24"/>
        </w:rPr>
      </w:pPr>
    </w:p>
    <w:p w:rsidR="003E0945" w:rsidRPr="0082765E" w:rsidRDefault="003E0945" w:rsidP="00484E87">
      <w:pPr>
        <w:rPr>
          <w:rFonts w:ascii="Arial" w:hAnsi="Arial" w:cs="Arial"/>
          <w:b/>
          <w:sz w:val="24"/>
          <w:szCs w:val="24"/>
          <w:u w:val="single"/>
        </w:rPr>
      </w:pPr>
      <w:r w:rsidRPr="0082765E">
        <w:rPr>
          <w:rFonts w:ascii="Arial" w:hAnsi="Arial" w:cs="Arial"/>
          <w:b/>
          <w:sz w:val="24"/>
          <w:szCs w:val="24"/>
        </w:rPr>
        <w:t xml:space="preserve">CAPÍTULO I - </w:t>
      </w:r>
      <w:r w:rsidRPr="0082765E">
        <w:rPr>
          <w:rFonts w:ascii="Arial" w:hAnsi="Arial" w:cs="Arial"/>
          <w:b/>
          <w:sz w:val="24"/>
          <w:szCs w:val="24"/>
          <w:u w:val="single"/>
        </w:rPr>
        <w:t>PARTES</w:t>
      </w:r>
    </w:p>
    <w:p w:rsidR="003E0945" w:rsidRPr="0082765E" w:rsidRDefault="003E0945" w:rsidP="00484E87">
      <w:pPr>
        <w:rPr>
          <w:rFonts w:ascii="Arial" w:hAnsi="Arial" w:cs="Arial"/>
          <w:b/>
          <w:sz w:val="24"/>
          <w:szCs w:val="24"/>
        </w:rPr>
      </w:pPr>
    </w:p>
    <w:p w:rsidR="003E0945" w:rsidRPr="0082765E" w:rsidRDefault="003E0945" w:rsidP="00484E87">
      <w:pPr>
        <w:rPr>
          <w:rFonts w:ascii="Arial" w:hAnsi="Arial" w:cs="Arial"/>
          <w:b/>
          <w:sz w:val="24"/>
          <w:szCs w:val="24"/>
        </w:rPr>
      </w:pPr>
      <w:r w:rsidRPr="0082765E">
        <w:rPr>
          <w:rFonts w:ascii="Arial" w:hAnsi="Arial" w:cs="Arial"/>
          <w:b/>
          <w:sz w:val="24"/>
          <w:szCs w:val="24"/>
        </w:rPr>
        <w:t>1.1</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r>
      <w:r w:rsidRPr="0082765E">
        <w:rPr>
          <w:rFonts w:ascii="Arial" w:hAnsi="Arial" w:cs="Arial"/>
          <w:b/>
          <w:sz w:val="24"/>
          <w:szCs w:val="24"/>
          <w:u w:val="single"/>
        </w:rPr>
        <w:t>CECC INCORPORADORA E ADMINISTRADORA DE BENS LTDA.</w:t>
      </w:r>
      <w:r w:rsidRPr="0082765E">
        <w:rPr>
          <w:rFonts w:ascii="Arial" w:hAnsi="Arial" w:cs="Arial"/>
          <w:b/>
          <w:sz w:val="24"/>
          <w:szCs w:val="24"/>
        </w:rPr>
        <w:t xml:space="preserve">, </w:t>
      </w:r>
      <w:r w:rsidRPr="0082765E">
        <w:rPr>
          <w:rFonts w:ascii="Arial" w:hAnsi="Arial" w:cs="Arial"/>
          <w:bCs/>
          <w:sz w:val="24"/>
          <w:szCs w:val="24"/>
        </w:rPr>
        <w:t xml:space="preserve">sociedade limitada, com sede na cidade e estado de São Paulo, na Rua Funchal, 160, 9º andar, Vila Olímpia, inscrita no CNPJ/MF sob o nº 09.642.584/0001-73, com seus atos constitutivos arquivados na Junta Comercial do Estado de São Paulo sob o NIRE nº. 35.222.442.793, com seu Contrato Social consolidado pela 4ª Alteração Contratual, datada de </w:t>
      </w:r>
      <w:smartTag w:uri="urn:schemas-microsoft-com:office:smarttags" w:element="date">
        <w:smartTagPr>
          <w:attr w:name="Year" w:val="2010"/>
          <w:attr w:name="Day" w:val="30"/>
          <w:attr w:name="Month" w:val="3"/>
          <w:attr w:name="ls" w:val="trans"/>
        </w:smartTagPr>
        <w:r w:rsidRPr="0082765E">
          <w:rPr>
            <w:rFonts w:ascii="Arial" w:hAnsi="Arial" w:cs="Arial"/>
            <w:bCs/>
            <w:sz w:val="24"/>
            <w:szCs w:val="24"/>
          </w:rPr>
          <w:t xml:space="preserve">30 de </w:t>
        </w:r>
        <w:r w:rsidRPr="0082765E">
          <w:rPr>
            <w:rFonts w:ascii="Arial" w:hAnsi="Arial" w:cs="Arial"/>
            <w:bCs/>
            <w:sz w:val="24"/>
            <w:szCs w:val="24"/>
          </w:rPr>
          <w:lastRenderedPageBreak/>
          <w:t>março de 2010</w:t>
        </w:r>
      </w:smartTag>
      <w:r w:rsidRPr="0082765E">
        <w:rPr>
          <w:rFonts w:ascii="Arial" w:hAnsi="Arial" w:cs="Arial"/>
          <w:bCs/>
          <w:sz w:val="24"/>
          <w:szCs w:val="24"/>
        </w:rPr>
        <w:t xml:space="preserve">, registrada na Junta Comercial do Estado de São Paulo, sob o nº. 148.240/10-0, em </w:t>
      </w:r>
      <w:smartTag w:uri="urn:schemas-microsoft-com:office:smarttags" w:element="date">
        <w:smartTagPr>
          <w:attr w:name="Year" w:val="2010"/>
          <w:attr w:name="Day" w:val="30"/>
          <w:attr w:name="Month" w:val="4"/>
          <w:attr w:name="ls" w:val="trans"/>
        </w:smartTagPr>
        <w:r w:rsidRPr="0082765E">
          <w:rPr>
            <w:rFonts w:ascii="Arial" w:hAnsi="Arial" w:cs="Arial"/>
            <w:bCs/>
            <w:sz w:val="24"/>
            <w:szCs w:val="24"/>
          </w:rPr>
          <w:t>30 de abril de 2010</w:t>
        </w:r>
      </w:smartTag>
      <w:r w:rsidRPr="0082765E">
        <w:rPr>
          <w:rFonts w:ascii="Arial" w:hAnsi="Arial" w:cs="Arial"/>
          <w:bCs/>
          <w:sz w:val="24"/>
          <w:szCs w:val="24"/>
        </w:rPr>
        <w:t xml:space="preserve">, aqui representada conforme disposto na Cláusula Décima, por seus administradores, os Srs. Miguel </w:t>
      </w:r>
      <w:proofErr w:type="spellStart"/>
      <w:proofErr w:type="gramStart"/>
      <w:r w:rsidRPr="0082765E">
        <w:rPr>
          <w:rFonts w:ascii="Arial" w:hAnsi="Arial" w:cs="Arial"/>
          <w:bCs/>
          <w:sz w:val="24"/>
          <w:szCs w:val="24"/>
        </w:rPr>
        <w:t>Seabra</w:t>
      </w:r>
      <w:proofErr w:type="spellEnd"/>
      <w:proofErr w:type="gramEnd"/>
      <w:r w:rsidRPr="0082765E">
        <w:rPr>
          <w:rFonts w:ascii="Arial" w:hAnsi="Arial" w:cs="Arial"/>
          <w:bCs/>
          <w:sz w:val="24"/>
          <w:szCs w:val="24"/>
        </w:rPr>
        <w:t xml:space="preserve"> da Cruz Hulse Schmidt, brasileiro, solteiro, administrador, portador da cédula de identidade RG nº. </w:t>
      </w:r>
      <w:r w:rsidRPr="0082765E">
        <w:rPr>
          <w:rFonts w:ascii="Arial" w:hAnsi="Arial" w:cs="Arial"/>
          <w:sz w:val="24"/>
          <w:szCs w:val="24"/>
        </w:rPr>
        <w:t xml:space="preserve">26.425.503-3 SSP/SP, inscrito no CPF/MF sob o nº. 165.257.638-00; e Luciano </w:t>
      </w:r>
      <w:proofErr w:type="spellStart"/>
      <w:r w:rsidRPr="0082765E">
        <w:rPr>
          <w:rFonts w:ascii="Arial" w:hAnsi="Arial" w:cs="Arial"/>
          <w:sz w:val="24"/>
          <w:szCs w:val="24"/>
        </w:rPr>
        <w:t>Mestrich</w:t>
      </w:r>
      <w:proofErr w:type="spellEnd"/>
      <w:r w:rsidRPr="0082765E">
        <w:rPr>
          <w:rFonts w:ascii="Arial" w:hAnsi="Arial" w:cs="Arial"/>
          <w:sz w:val="24"/>
          <w:szCs w:val="24"/>
        </w:rPr>
        <w:t xml:space="preserve"> Motta, brasileiro, casado, contador, portador da cédula de identidade RG nº. 20.179.467-6 SSP/SP, inscrito no CPF/MF sob o nº. 251.404.898-21, ambos domiciliados nesta Capital, com endereço comercial na Rua Funchal, 160, cobertura, adiante denominada como “</w:t>
      </w:r>
      <w:r w:rsidRPr="0082765E">
        <w:rPr>
          <w:rFonts w:ascii="Arial" w:hAnsi="Arial" w:cs="Arial"/>
          <w:b/>
          <w:sz w:val="24"/>
          <w:szCs w:val="24"/>
          <w:u w:val="single"/>
        </w:rPr>
        <w:t>VENDEDORA</w:t>
      </w:r>
      <w:r w:rsidRPr="0082765E">
        <w:rPr>
          <w:rFonts w:ascii="Arial" w:hAnsi="Arial" w:cs="Arial"/>
          <w:sz w:val="24"/>
          <w:szCs w:val="24"/>
        </w:rPr>
        <w:t>” ou “</w:t>
      </w:r>
      <w:r w:rsidRPr="0082765E">
        <w:rPr>
          <w:rFonts w:ascii="Arial" w:hAnsi="Arial" w:cs="Arial"/>
          <w:b/>
          <w:sz w:val="24"/>
          <w:szCs w:val="24"/>
          <w:u w:val="single"/>
        </w:rPr>
        <w:t>FIDUCIÁRIA</w:t>
      </w:r>
      <w:proofErr w:type="gramStart"/>
      <w:r w:rsidRPr="0082765E">
        <w:rPr>
          <w:rFonts w:ascii="Arial" w:hAnsi="Arial" w:cs="Arial"/>
          <w:sz w:val="24"/>
          <w:szCs w:val="24"/>
        </w:rPr>
        <w:t xml:space="preserve">” </w:t>
      </w:r>
      <w:r w:rsidRPr="0082765E">
        <w:rPr>
          <w:rFonts w:ascii="Arial" w:hAnsi="Arial" w:cs="Arial"/>
          <w:b/>
          <w:sz w:val="24"/>
          <w:szCs w:val="24"/>
        </w:rPr>
        <w:t>;</w:t>
      </w:r>
      <w:proofErr w:type="gramEnd"/>
    </w:p>
    <w:p w:rsidR="003E0945" w:rsidRPr="0082765E" w:rsidRDefault="003E0945" w:rsidP="00484E87">
      <w:pPr>
        <w:rPr>
          <w:rFonts w:ascii="Arial" w:hAnsi="Arial" w:cs="Arial"/>
          <w:b/>
          <w:sz w:val="24"/>
          <w:szCs w:val="24"/>
        </w:rPr>
      </w:pPr>
    </w:p>
    <w:p w:rsidR="003E0945" w:rsidRPr="0082765E" w:rsidRDefault="003E0945" w:rsidP="006C2C49">
      <w:pPr>
        <w:rPr>
          <w:rFonts w:ascii="Arial" w:hAnsi="Arial" w:cs="Arial"/>
          <w:sz w:val="24"/>
          <w:szCs w:val="24"/>
        </w:rPr>
      </w:pPr>
      <w:r w:rsidRPr="0082765E">
        <w:rPr>
          <w:rFonts w:ascii="Arial" w:hAnsi="Arial" w:cs="Arial"/>
          <w:b/>
          <w:sz w:val="24"/>
          <w:szCs w:val="24"/>
        </w:rPr>
        <w:t>1.2</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r>
      <w:r w:rsidRPr="0082765E">
        <w:rPr>
          <w:rFonts w:ascii="Arial" w:hAnsi="Arial" w:cs="Arial"/>
          <w:b/>
          <w:sz w:val="24"/>
          <w:szCs w:val="24"/>
          <w:u w:val="single"/>
        </w:rPr>
        <w:t>TOP CENTER EMPREENDIMENTOS E PARTICIPAÇÕES LTDA</w:t>
      </w:r>
      <w:r w:rsidRPr="0082765E">
        <w:rPr>
          <w:rFonts w:ascii="Arial" w:hAnsi="Arial" w:cs="Arial"/>
          <w:sz w:val="24"/>
          <w:szCs w:val="24"/>
          <w:u w:val="single"/>
        </w:rPr>
        <w:t>.</w:t>
      </w:r>
      <w:r w:rsidRPr="0082765E">
        <w:rPr>
          <w:rFonts w:ascii="Arial" w:hAnsi="Arial" w:cs="Arial"/>
          <w:sz w:val="24"/>
          <w:szCs w:val="24"/>
        </w:rPr>
        <w:t xml:space="preserve">, sociedade limitada, com sede na cidade e Estado de São Paulo, na Dr. Eduardo de Souza Aranha, n.º 153, 12º andar (parte), Vila Nova Conceição, inscrita no CNPJ/MF sob o n.º 06.953.352/0001-48, com seus atos constitutivos arquivados na Junta Comercial do Estado de São Paulo sob o NIRE n.º 35.219.357.365, com seu Contrato Social consolidado pela 10ª Alteração Contratual, datada de </w:t>
      </w:r>
      <w:smartTag w:uri="urn:schemas-microsoft-com:office:smarttags" w:element="date">
        <w:smartTagPr>
          <w:attr w:name="Year" w:val="2010"/>
          <w:attr w:name="Day" w:val="31"/>
          <w:attr w:name="Month" w:val="3"/>
          <w:attr w:name="ls" w:val="trans"/>
        </w:smartTagPr>
        <w:r w:rsidRPr="0082765E">
          <w:rPr>
            <w:rFonts w:ascii="Arial" w:hAnsi="Arial" w:cs="Arial"/>
            <w:sz w:val="24"/>
            <w:szCs w:val="24"/>
          </w:rPr>
          <w:t>31 de março de 2010</w:t>
        </w:r>
      </w:smartTag>
      <w:r w:rsidRPr="0082765E">
        <w:rPr>
          <w:rFonts w:ascii="Arial" w:hAnsi="Arial" w:cs="Arial"/>
          <w:sz w:val="24"/>
          <w:szCs w:val="24"/>
        </w:rPr>
        <w:t xml:space="preserve">, registrada junto à Junta Comercial do Estado de São Paulo, sob o n.º 160.221/10-9, em </w:t>
      </w:r>
      <w:smartTag w:uri="urn:schemas-microsoft-com:office:smarttags" w:element="date">
        <w:smartTagPr>
          <w:attr w:name="Year" w:val="2010"/>
          <w:attr w:name="Day" w:val="11"/>
          <w:attr w:name="Month" w:val="5"/>
          <w:attr w:name="ls" w:val="trans"/>
        </w:smartTagPr>
        <w:r w:rsidRPr="0082765E">
          <w:rPr>
            <w:rFonts w:ascii="Arial" w:hAnsi="Arial" w:cs="Arial"/>
            <w:sz w:val="24"/>
            <w:szCs w:val="24"/>
          </w:rPr>
          <w:t>11 de maio de 2010</w:t>
        </w:r>
      </w:smartTag>
      <w:r w:rsidRPr="0082765E">
        <w:rPr>
          <w:rFonts w:ascii="Arial" w:hAnsi="Arial" w:cs="Arial"/>
          <w:sz w:val="24"/>
          <w:szCs w:val="24"/>
        </w:rPr>
        <w:t>, aqui representada, conforme disposto na Cláusula Sétima, por seus administradores, os Srs. Rubens Eduardo Campos Cardoso, brasileiro, casado, publicitário, portador da cédula de identidade RG n.° 6.650.707 SSP/SP, inscrito no CPF/MF sob o n.° 625.783.838-04; e, Marcelo Faria Scarabotolo, brasileiro, casado, administrador de empresas, portador da cédula de identidade RG n.º 14.346.922-8 SSP/SP, inscrito no CPF/MF sob o n.° 067.718.178-73, ambos domiciliados nesta Capital, com endereço comercial na Rua Dr. Eduardo de Souza Aranha, n.º 153, 12° andar, Vila Nova Conceição, adiante denominada como “</w:t>
      </w:r>
      <w:r w:rsidRPr="0082765E">
        <w:rPr>
          <w:rFonts w:ascii="Arial" w:hAnsi="Arial" w:cs="Arial"/>
          <w:b/>
          <w:sz w:val="24"/>
          <w:szCs w:val="24"/>
          <w:u w:val="single"/>
        </w:rPr>
        <w:t>COMPRADORA</w:t>
      </w:r>
      <w:r w:rsidRPr="0082765E">
        <w:rPr>
          <w:rFonts w:ascii="Arial" w:hAnsi="Arial" w:cs="Arial"/>
          <w:sz w:val="24"/>
          <w:szCs w:val="24"/>
        </w:rPr>
        <w:t>” ou “</w:t>
      </w:r>
      <w:r w:rsidRPr="0082765E">
        <w:rPr>
          <w:rFonts w:ascii="Arial" w:hAnsi="Arial" w:cs="Arial"/>
          <w:b/>
          <w:sz w:val="24"/>
          <w:szCs w:val="24"/>
          <w:u w:val="single"/>
        </w:rPr>
        <w:t>FIDUCIANTE</w:t>
      </w:r>
      <w:r w:rsidRPr="0082765E">
        <w:rPr>
          <w:rFonts w:ascii="Arial" w:hAnsi="Arial" w:cs="Arial"/>
          <w:sz w:val="24"/>
          <w:szCs w:val="24"/>
        </w:rPr>
        <w:t>”;</w:t>
      </w:r>
    </w:p>
    <w:p w:rsidR="003E0945" w:rsidRPr="0082765E" w:rsidRDefault="003E0945" w:rsidP="00484E87">
      <w:pPr>
        <w:rPr>
          <w:rFonts w:ascii="Arial" w:hAnsi="Arial" w:cs="Arial"/>
          <w:b/>
          <w:sz w:val="24"/>
          <w:szCs w:val="24"/>
        </w:rPr>
      </w:pPr>
    </w:p>
    <w:p w:rsidR="003E0945" w:rsidRPr="0082765E" w:rsidRDefault="003E0945" w:rsidP="00DD06B2">
      <w:pPr>
        <w:rPr>
          <w:rFonts w:ascii="Arial" w:hAnsi="Arial" w:cs="Arial"/>
          <w:b/>
          <w:sz w:val="24"/>
          <w:szCs w:val="24"/>
        </w:rPr>
      </w:pPr>
      <w:r w:rsidRPr="0082765E">
        <w:rPr>
          <w:rFonts w:ascii="Arial" w:hAnsi="Arial" w:cs="Arial"/>
          <w:b/>
          <w:sz w:val="24"/>
          <w:szCs w:val="24"/>
        </w:rPr>
        <w:t>1.3</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r>
      <w:proofErr w:type="gramStart"/>
      <w:r w:rsidRPr="0082765E">
        <w:rPr>
          <w:rFonts w:ascii="Arial" w:hAnsi="Arial" w:cs="Arial"/>
          <w:b/>
          <w:sz w:val="24"/>
          <w:szCs w:val="24"/>
          <w:u w:val="single"/>
        </w:rPr>
        <w:t>“</w:t>
      </w:r>
      <w:proofErr w:type="gramEnd"/>
      <w:r w:rsidRPr="0082765E">
        <w:rPr>
          <w:rFonts w:ascii="Arial" w:hAnsi="Arial" w:cs="Arial"/>
          <w:b/>
          <w:sz w:val="24"/>
          <w:szCs w:val="24"/>
          <w:u w:val="single"/>
        </w:rPr>
        <w:t>SÃO CARLOS EMPREENDIMENTOS E PARTICIPAÇÕES S/A.</w:t>
      </w:r>
      <w:r w:rsidRPr="0082765E">
        <w:rPr>
          <w:rFonts w:ascii="Arial" w:hAnsi="Arial" w:cs="Arial"/>
          <w:sz w:val="24"/>
          <w:szCs w:val="24"/>
        </w:rPr>
        <w:t xml:space="preserve">, sociedade anônima de capital aberto, com sede na cidade e Estado de São Paulo, na Dr. Eduardo de Souza Aranha, n.º 153, 12º andar (parte), Vila Nova Conceição, inscrita no CNPJ/MF sob o n.º 29.780.061/0001-09, com seu atos constitutivos arquivados na Junta Comercial do Estado de São Paulo, sob o NIRE n.º 35.300.171.004, com seu Estatuto Social alterado e consolidado pela </w:t>
      </w:r>
      <w:proofErr w:type="spellStart"/>
      <w:r w:rsidRPr="0082765E">
        <w:rPr>
          <w:rFonts w:ascii="Arial" w:hAnsi="Arial" w:cs="Arial"/>
          <w:sz w:val="24"/>
          <w:szCs w:val="24"/>
        </w:rPr>
        <w:t>Assembleia</w:t>
      </w:r>
      <w:proofErr w:type="spellEnd"/>
      <w:r w:rsidRPr="0082765E">
        <w:rPr>
          <w:rFonts w:ascii="Arial" w:hAnsi="Arial" w:cs="Arial"/>
          <w:sz w:val="24"/>
          <w:szCs w:val="24"/>
        </w:rPr>
        <w:t xml:space="preserve"> Geral Extraordinária realizada em </w:t>
      </w:r>
      <w:smartTag w:uri="urn:schemas-microsoft-com:office:smarttags" w:element="date">
        <w:smartTagPr>
          <w:attr w:name="Year" w:val="2007"/>
          <w:attr w:name="Day" w:val="10"/>
          <w:attr w:name="Month" w:val="8"/>
          <w:attr w:name="ls" w:val="trans"/>
        </w:smartTagPr>
        <w:r w:rsidRPr="0082765E">
          <w:rPr>
            <w:rFonts w:ascii="Arial" w:hAnsi="Arial" w:cs="Arial"/>
            <w:sz w:val="24"/>
            <w:szCs w:val="24"/>
          </w:rPr>
          <w:t>10 de agosto de 2007</w:t>
        </w:r>
      </w:smartTag>
      <w:r w:rsidRPr="0082765E">
        <w:rPr>
          <w:rFonts w:ascii="Arial" w:hAnsi="Arial" w:cs="Arial"/>
          <w:sz w:val="24"/>
          <w:szCs w:val="24"/>
        </w:rPr>
        <w:t xml:space="preserve">, registrada junto à Junta Comercial do Estado de São Paulo sob o n.º 305.528/07-5 em </w:t>
      </w:r>
      <w:smartTag w:uri="urn:schemas-microsoft-com:office:smarttags" w:element="date">
        <w:smartTagPr>
          <w:attr w:name="Year" w:val="2007"/>
          <w:attr w:name="Day" w:val="24"/>
          <w:attr w:name="Month" w:val="8"/>
          <w:attr w:name="ls" w:val="trans"/>
        </w:smartTagPr>
        <w:r w:rsidRPr="0082765E">
          <w:rPr>
            <w:rFonts w:ascii="Arial" w:hAnsi="Arial" w:cs="Arial"/>
            <w:sz w:val="24"/>
            <w:szCs w:val="24"/>
          </w:rPr>
          <w:t>24 de agosto de 2007</w:t>
        </w:r>
      </w:smartTag>
      <w:r w:rsidRPr="0082765E">
        <w:rPr>
          <w:rFonts w:ascii="Arial" w:hAnsi="Arial" w:cs="Arial"/>
          <w:sz w:val="24"/>
          <w:szCs w:val="24"/>
        </w:rPr>
        <w:t xml:space="preserve">, e posteriormente alterado pela </w:t>
      </w:r>
      <w:proofErr w:type="spellStart"/>
      <w:r w:rsidRPr="0082765E">
        <w:rPr>
          <w:rFonts w:ascii="Arial" w:hAnsi="Arial" w:cs="Arial"/>
          <w:sz w:val="24"/>
          <w:szCs w:val="24"/>
        </w:rPr>
        <w:t>Assembleia</w:t>
      </w:r>
      <w:proofErr w:type="spellEnd"/>
      <w:r w:rsidRPr="0082765E">
        <w:rPr>
          <w:rFonts w:ascii="Arial" w:hAnsi="Arial" w:cs="Arial"/>
          <w:sz w:val="24"/>
          <w:szCs w:val="24"/>
        </w:rPr>
        <w:t xml:space="preserve"> Geral Extraordinária realizada em </w:t>
      </w:r>
      <w:smartTag w:uri="urn:schemas-microsoft-com:office:smarttags" w:element="date">
        <w:smartTagPr>
          <w:attr w:name="Year" w:val="2008"/>
          <w:attr w:name="Day" w:val="23"/>
          <w:attr w:name="Month" w:val="10"/>
          <w:attr w:name="ls" w:val="trans"/>
        </w:smartTagPr>
        <w:r w:rsidRPr="0082765E">
          <w:rPr>
            <w:rFonts w:ascii="Arial" w:hAnsi="Arial" w:cs="Arial"/>
            <w:sz w:val="24"/>
            <w:szCs w:val="24"/>
          </w:rPr>
          <w:t>23 de outubro de 2008</w:t>
        </w:r>
      </w:smartTag>
      <w:r w:rsidRPr="0082765E">
        <w:rPr>
          <w:rFonts w:ascii="Arial" w:hAnsi="Arial" w:cs="Arial"/>
          <w:sz w:val="24"/>
          <w:szCs w:val="24"/>
        </w:rPr>
        <w:t xml:space="preserve">, registrada junto à Junta Comercial do Estado de São Paulo sob o n.º 375.529/08-1 em </w:t>
      </w:r>
      <w:smartTag w:uri="urn:schemas-microsoft-com:office:smarttags" w:element="date">
        <w:smartTagPr>
          <w:attr w:name="Year" w:val="2008"/>
          <w:attr w:name="Day" w:val="17"/>
          <w:attr w:name="Month" w:val="11"/>
          <w:attr w:name="ls" w:val="trans"/>
        </w:smartTagPr>
        <w:r w:rsidRPr="0082765E">
          <w:rPr>
            <w:rFonts w:ascii="Arial" w:hAnsi="Arial" w:cs="Arial"/>
            <w:sz w:val="24"/>
            <w:szCs w:val="24"/>
          </w:rPr>
          <w:t>17 de novembro de 2008</w:t>
        </w:r>
      </w:smartTag>
      <w:r w:rsidRPr="0082765E">
        <w:rPr>
          <w:rFonts w:ascii="Arial" w:hAnsi="Arial" w:cs="Arial"/>
          <w:sz w:val="24"/>
          <w:szCs w:val="24"/>
        </w:rPr>
        <w:t xml:space="preserve">, neste ato representada por seus diretores, Srs. Rubens Eduardo Campos Cardoso, brasileiro, casado, publicitário, portador da cédula de identidade n.º 6.650.707 SSP/SP, inscrito no CPF/MF sob o n.º 625.783.838-04, e Fabio Russo Corrêa, brasileiro, casado, engenheiro civil, portador da cédula de identidade RG n.º 16.830.417 SSP/SP, inscrito no CPF/MF sob o n.º 014.930.467-64, ambos domiciliados nesta Capital, com endereço na Cidade e Estado de São Paulo, com endereço comercial na Rua Dr. Eduardo de Souza Aranha, n.º 153, 12º andar, Vila Nova Conceição, sendo o primeiro reeleito pelo Conselho de Administração em reunião realizada em </w:t>
      </w:r>
      <w:smartTag w:uri="urn:schemas-microsoft-com:office:smarttags" w:element="date">
        <w:smartTagPr>
          <w:attr w:name="Year" w:val="2009"/>
          <w:attr w:name="Day" w:val="09"/>
          <w:attr w:name="Month" w:val="4"/>
          <w:attr w:name="ls" w:val="trans"/>
        </w:smartTagPr>
        <w:r w:rsidRPr="0082765E">
          <w:rPr>
            <w:rFonts w:ascii="Arial" w:hAnsi="Arial" w:cs="Arial"/>
            <w:sz w:val="24"/>
            <w:szCs w:val="24"/>
          </w:rPr>
          <w:t>09 de abril de 2009</w:t>
        </w:r>
      </w:smartTag>
      <w:r w:rsidRPr="0082765E">
        <w:rPr>
          <w:rFonts w:ascii="Arial" w:hAnsi="Arial" w:cs="Arial"/>
          <w:sz w:val="24"/>
          <w:szCs w:val="24"/>
        </w:rPr>
        <w:t xml:space="preserve">, cuja Ata foi registrada na Junta Comercial do Estado de São Paulo em </w:t>
      </w:r>
      <w:smartTag w:uri="urn:schemas-microsoft-com:office:smarttags" w:element="date">
        <w:smartTagPr>
          <w:attr w:name="Year" w:val="2009"/>
          <w:attr w:name="Day" w:val="29"/>
          <w:attr w:name="Month" w:val="4"/>
          <w:attr w:name="ls" w:val="trans"/>
        </w:smartTagPr>
        <w:r w:rsidRPr="0082765E">
          <w:rPr>
            <w:rFonts w:ascii="Arial" w:hAnsi="Arial" w:cs="Arial"/>
            <w:sz w:val="24"/>
            <w:szCs w:val="24"/>
          </w:rPr>
          <w:t>29 de abril de 2009</w:t>
        </w:r>
      </w:smartTag>
      <w:r w:rsidRPr="0082765E">
        <w:rPr>
          <w:rFonts w:ascii="Arial" w:hAnsi="Arial" w:cs="Arial"/>
          <w:sz w:val="24"/>
          <w:szCs w:val="24"/>
        </w:rPr>
        <w:t xml:space="preserve"> sob o n.º 147.481/09-0, e o segundo eleito pelo Conselho de Administração em reunião realizada em </w:t>
      </w:r>
      <w:smartTag w:uri="urn:schemas-microsoft-com:office:smarttags" w:element="date">
        <w:smartTagPr>
          <w:attr w:name="Year" w:val="2009"/>
          <w:attr w:name="Day" w:val="17"/>
          <w:attr w:name="Month" w:val="11"/>
          <w:attr w:name="ls" w:val="trans"/>
        </w:smartTagPr>
        <w:r w:rsidRPr="0082765E">
          <w:rPr>
            <w:rFonts w:ascii="Arial" w:hAnsi="Arial" w:cs="Arial"/>
            <w:sz w:val="24"/>
            <w:szCs w:val="24"/>
          </w:rPr>
          <w:t>17 de novembro de 2009</w:t>
        </w:r>
      </w:smartTag>
      <w:r w:rsidRPr="0082765E">
        <w:rPr>
          <w:rFonts w:ascii="Arial" w:hAnsi="Arial" w:cs="Arial"/>
          <w:sz w:val="24"/>
          <w:szCs w:val="24"/>
        </w:rPr>
        <w:t xml:space="preserve">, cuja Ata foi registrada na Junta Comercial do Estado de São Paulo em </w:t>
      </w:r>
      <w:smartTag w:uri="urn:schemas-microsoft-com:office:smarttags" w:element="date">
        <w:smartTagPr>
          <w:attr w:name="Year" w:val="2009"/>
          <w:attr w:name="Day" w:val="14"/>
          <w:attr w:name="Month" w:val="12"/>
          <w:attr w:name="ls" w:val="trans"/>
        </w:smartTagPr>
        <w:r w:rsidRPr="0082765E">
          <w:rPr>
            <w:rFonts w:ascii="Arial" w:hAnsi="Arial" w:cs="Arial"/>
            <w:sz w:val="24"/>
            <w:szCs w:val="24"/>
          </w:rPr>
          <w:t>14 de dezembro de 2009</w:t>
        </w:r>
      </w:smartTag>
      <w:r w:rsidRPr="0082765E">
        <w:rPr>
          <w:rFonts w:ascii="Arial" w:hAnsi="Arial" w:cs="Arial"/>
          <w:sz w:val="24"/>
          <w:szCs w:val="24"/>
        </w:rPr>
        <w:t xml:space="preserve">, sob o n.º </w:t>
      </w:r>
      <w:r w:rsidRPr="0082765E">
        <w:rPr>
          <w:rFonts w:ascii="Arial" w:hAnsi="Arial" w:cs="Arial"/>
          <w:sz w:val="24"/>
          <w:szCs w:val="24"/>
        </w:rPr>
        <w:lastRenderedPageBreak/>
        <w:t>467.325/09-1, adiante denominada como “</w:t>
      </w:r>
      <w:r w:rsidRPr="0082765E">
        <w:rPr>
          <w:rFonts w:ascii="Arial" w:hAnsi="Arial" w:cs="Arial"/>
          <w:b/>
          <w:sz w:val="24"/>
          <w:szCs w:val="24"/>
          <w:u w:val="single"/>
        </w:rPr>
        <w:t>INTERVENIENTE</w:t>
      </w:r>
      <w:r w:rsidRPr="0082765E">
        <w:rPr>
          <w:rFonts w:ascii="Arial" w:hAnsi="Arial" w:cs="Arial"/>
          <w:sz w:val="24"/>
          <w:szCs w:val="24"/>
        </w:rPr>
        <w:t>” ou “</w:t>
      </w:r>
      <w:r w:rsidRPr="0082765E">
        <w:rPr>
          <w:rFonts w:ascii="Arial" w:hAnsi="Arial" w:cs="Arial"/>
          <w:b/>
          <w:sz w:val="24"/>
          <w:szCs w:val="24"/>
          <w:u w:val="single"/>
        </w:rPr>
        <w:t>CESSIONÁRIA</w:t>
      </w:r>
      <w:r w:rsidRPr="0082765E">
        <w:rPr>
          <w:rFonts w:ascii="Arial" w:hAnsi="Arial" w:cs="Arial"/>
          <w:sz w:val="24"/>
          <w:szCs w:val="24"/>
        </w:rPr>
        <w:t>”;</w:t>
      </w:r>
    </w:p>
    <w:p w:rsidR="003E0945" w:rsidRPr="0082765E" w:rsidRDefault="003E0945" w:rsidP="00484E87">
      <w:pPr>
        <w:rPr>
          <w:rFonts w:ascii="Arial" w:hAnsi="Arial" w:cs="Arial"/>
          <w:b/>
          <w:sz w:val="24"/>
          <w:szCs w:val="24"/>
        </w:rPr>
      </w:pPr>
    </w:p>
    <w:p w:rsidR="003E0945" w:rsidRPr="0082765E" w:rsidRDefault="003E0945" w:rsidP="00484E87">
      <w:pPr>
        <w:rPr>
          <w:rFonts w:ascii="Arial" w:hAnsi="Arial" w:cs="Arial"/>
          <w:sz w:val="24"/>
          <w:szCs w:val="24"/>
        </w:rPr>
      </w:pPr>
      <w:r w:rsidRPr="0082765E">
        <w:rPr>
          <w:rFonts w:ascii="Arial" w:hAnsi="Arial" w:cs="Arial"/>
          <w:b/>
          <w:sz w:val="24"/>
          <w:szCs w:val="24"/>
        </w:rPr>
        <w:t xml:space="preserve">1.4 </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t>OLIVEIRA TRUST DISTRIBUIDORA DE TÍTULOS E VALORES MOBILIÁRIOS S.A.,</w:t>
      </w:r>
      <w:r w:rsidRPr="0082765E">
        <w:rPr>
          <w:rFonts w:ascii="Arial" w:hAnsi="Arial" w:cs="Arial"/>
          <w:sz w:val="24"/>
          <w:szCs w:val="24"/>
        </w:rPr>
        <w:t xml:space="preserve"> com sede na Cidade do Rio de Janeiro, Estado do Rio de Janeiro, na Avenida das Américas, nº 500, Bloco 13, sala 205, Barra da Tijuca, inscrita no CNPJ sob nº 36.113.876/0001-91, adiante denominada como “</w:t>
      </w:r>
      <w:r w:rsidRPr="0082765E">
        <w:rPr>
          <w:rFonts w:ascii="Arial" w:hAnsi="Arial" w:cs="Arial"/>
          <w:b/>
          <w:sz w:val="24"/>
          <w:szCs w:val="24"/>
          <w:u w:val="single"/>
        </w:rPr>
        <w:t>INSTITUIÇÃO CUSTODIANTE</w:t>
      </w:r>
      <w:r w:rsidRPr="0082765E">
        <w:rPr>
          <w:rFonts w:ascii="Arial" w:hAnsi="Arial" w:cs="Arial"/>
          <w:sz w:val="24"/>
          <w:szCs w:val="24"/>
        </w:rPr>
        <w:t xml:space="preserve">”; </w:t>
      </w:r>
      <w:r w:rsidRPr="0082765E">
        <w:rPr>
          <w:rFonts w:ascii="Arial" w:hAnsi="Arial" w:cs="Arial"/>
          <w:sz w:val="24"/>
          <w:szCs w:val="24"/>
          <w:highlight w:val="yellow"/>
        </w:rPr>
        <w:t>[QUALIFICAR PARA FINS DE REGISTRO]</w:t>
      </w:r>
    </w:p>
    <w:p w:rsidR="003E0945" w:rsidRPr="0082765E" w:rsidRDefault="003E0945" w:rsidP="00484E87">
      <w:pPr>
        <w:numPr>
          <w:ins w:id="0" w:author="fokrause" w:date="2010-10-17T19:49:00Z"/>
        </w:numPr>
        <w:rPr>
          <w:rFonts w:ascii="Arial" w:hAnsi="Arial" w:cs="Arial"/>
          <w:sz w:val="24"/>
          <w:szCs w:val="24"/>
        </w:rPr>
      </w:pPr>
    </w:p>
    <w:p w:rsidR="003E0945" w:rsidRPr="0082765E" w:rsidRDefault="003E0945" w:rsidP="00405192">
      <w:pPr>
        <w:rPr>
          <w:rFonts w:ascii="Arial" w:hAnsi="Arial" w:cs="Arial"/>
          <w:b/>
          <w:sz w:val="24"/>
          <w:szCs w:val="24"/>
          <w:u w:val="single"/>
        </w:rPr>
      </w:pPr>
      <w:r w:rsidRPr="0082765E">
        <w:rPr>
          <w:rFonts w:ascii="Arial" w:hAnsi="Arial" w:cs="Arial"/>
          <w:b/>
          <w:sz w:val="24"/>
          <w:szCs w:val="24"/>
        </w:rPr>
        <w:t xml:space="preserve">CAPÍTULO II - </w:t>
      </w:r>
      <w:r w:rsidRPr="0082765E">
        <w:rPr>
          <w:rFonts w:ascii="Arial" w:hAnsi="Arial" w:cs="Arial"/>
          <w:b/>
          <w:sz w:val="24"/>
          <w:szCs w:val="24"/>
          <w:u w:val="single"/>
        </w:rPr>
        <w:t>DA VENDA E COMPRA</w:t>
      </w:r>
    </w:p>
    <w:p w:rsidR="003E0945" w:rsidRPr="0082765E" w:rsidRDefault="003E0945" w:rsidP="00484E87">
      <w:pPr>
        <w:rPr>
          <w:rFonts w:ascii="Arial" w:hAnsi="Arial" w:cs="Arial"/>
          <w:sz w:val="24"/>
          <w:szCs w:val="24"/>
        </w:rPr>
      </w:pPr>
    </w:p>
    <w:p w:rsidR="003E0945" w:rsidRPr="0082765E" w:rsidRDefault="003E0945" w:rsidP="00484E87">
      <w:pPr>
        <w:rPr>
          <w:rFonts w:ascii="Arial" w:hAnsi="Arial" w:cs="Arial"/>
          <w:sz w:val="24"/>
          <w:szCs w:val="24"/>
        </w:rPr>
      </w:pPr>
      <w:r w:rsidRPr="0082765E">
        <w:rPr>
          <w:rFonts w:ascii="Arial" w:hAnsi="Arial" w:cs="Arial"/>
          <w:b/>
          <w:sz w:val="24"/>
          <w:szCs w:val="24"/>
        </w:rPr>
        <w:t>2.1</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A</w:t>
      </w:r>
      <w:r w:rsidRPr="0082765E">
        <w:rPr>
          <w:rFonts w:ascii="Arial" w:hAnsi="Arial" w:cs="Arial"/>
          <w:b/>
          <w:sz w:val="24"/>
          <w:szCs w:val="24"/>
        </w:rPr>
        <w:t xml:space="preserve"> VENDEDORA</w:t>
      </w:r>
      <w:r w:rsidRPr="0082765E">
        <w:rPr>
          <w:rFonts w:ascii="Arial" w:hAnsi="Arial" w:cs="Arial"/>
          <w:sz w:val="24"/>
          <w:szCs w:val="24"/>
        </w:rPr>
        <w:t xml:space="preserve"> é senhora, única e legítima proprietária e possuidora, absolutamente livres e desembaraçadas de ônus de qualquer natureza, inclusive hipotecas legais ou convencionais, ações pessoais, fiscais, dívidas, dúvidas, arrestos ou seqüestros, penhoras, impostos e/ou taxas em atraso ou outros encargos, inclusive despesas condominiais, das unidades autônomas (os “</w:t>
      </w:r>
      <w:r w:rsidRPr="0082765E">
        <w:rPr>
          <w:rFonts w:ascii="Arial" w:hAnsi="Arial" w:cs="Arial"/>
          <w:sz w:val="24"/>
          <w:szCs w:val="24"/>
          <w:u w:val="single"/>
        </w:rPr>
        <w:t>Imóveis</w:t>
      </w:r>
      <w:r w:rsidRPr="0082765E">
        <w:rPr>
          <w:rFonts w:ascii="Arial" w:hAnsi="Arial" w:cs="Arial"/>
          <w:sz w:val="24"/>
          <w:szCs w:val="24"/>
        </w:rPr>
        <w:t>”) integrantes do empreendimento denominado “</w:t>
      </w:r>
      <w:r w:rsidRPr="0082765E">
        <w:rPr>
          <w:rFonts w:ascii="Arial" w:hAnsi="Arial" w:cs="Arial"/>
          <w:b/>
          <w:sz w:val="24"/>
          <w:szCs w:val="24"/>
        </w:rPr>
        <w:t>Condomínio</w:t>
      </w:r>
      <w:r w:rsidRPr="0082765E">
        <w:rPr>
          <w:rFonts w:ascii="Arial" w:hAnsi="Arial" w:cs="Arial"/>
          <w:sz w:val="24"/>
          <w:szCs w:val="24"/>
        </w:rPr>
        <w:t xml:space="preserve"> </w:t>
      </w:r>
      <w:r w:rsidRPr="0082765E">
        <w:rPr>
          <w:rFonts w:ascii="Arial" w:hAnsi="Arial" w:cs="Arial"/>
          <w:b/>
          <w:sz w:val="24"/>
          <w:szCs w:val="24"/>
        </w:rPr>
        <w:t>Centro Administrativo Santo Amaro</w:t>
      </w:r>
      <w:r w:rsidRPr="0082765E">
        <w:rPr>
          <w:rFonts w:ascii="Arial" w:hAnsi="Arial" w:cs="Arial"/>
          <w:sz w:val="24"/>
          <w:szCs w:val="24"/>
        </w:rPr>
        <w:t>”, composto de 04 Edifícios, denominados “</w:t>
      </w:r>
      <w:r w:rsidRPr="0082765E">
        <w:rPr>
          <w:rFonts w:ascii="Arial" w:hAnsi="Arial" w:cs="Arial"/>
          <w:b/>
          <w:sz w:val="24"/>
          <w:szCs w:val="24"/>
        </w:rPr>
        <w:t>Bloco A – Edifício Ingá</w:t>
      </w:r>
      <w:r w:rsidRPr="0082765E">
        <w:rPr>
          <w:rFonts w:ascii="Arial" w:hAnsi="Arial" w:cs="Arial"/>
          <w:sz w:val="24"/>
          <w:szCs w:val="24"/>
        </w:rPr>
        <w:t>”, “</w:t>
      </w:r>
      <w:r w:rsidRPr="0082765E">
        <w:rPr>
          <w:rFonts w:ascii="Arial" w:hAnsi="Arial" w:cs="Arial"/>
          <w:b/>
          <w:sz w:val="24"/>
          <w:szCs w:val="24"/>
        </w:rPr>
        <w:t>Bloco B – Edifício Triunfo</w:t>
      </w:r>
      <w:r w:rsidRPr="0082765E">
        <w:rPr>
          <w:rFonts w:ascii="Arial" w:hAnsi="Arial" w:cs="Arial"/>
          <w:sz w:val="24"/>
          <w:szCs w:val="24"/>
        </w:rPr>
        <w:t>”, “</w:t>
      </w:r>
      <w:r w:rsidRPr="0082765E">
        <w:rPr>
          <w:rFonts w:ascii="Arial" w:hAnsi="Arial" w:cs="Arial"/>
          <w:b/>
          <w:sz w:val="24"/>
          <w:szCs w:val="24"/>
        </w:rPr>
        <w:t>Bloco C – Edifício Santa Salete</w:t>
      </w:r>
      <w:r w:rsidRPr="0082765E">
        <w:rPr>
          <w:rFonts w:ascii="Arial" w:hAnsi="Arial" w:cs="Arial"/>
          <w:sz w:val="24"/>
          <w:szCs w:val="24"/>
        </w:rPr>
        <w:t>”, e “</w:t>
      </w:r>
      <w:r w:rsidRPr="0082765E">
        <w:rPr>
          <w:rFonts w:ascii="Arial" w:hAnsi="Arial" w:cs="Arial"/>
          <w:b/>
          <w:sz w:val="24"/>
          <w:szCs w:val="24"/>
        </w:rPr>
        <w:t>Bloco D – Edifício Conquista</w:t>
      </w:r>
      <w:r w:rsidRPr="0082765E">
        <w:rPr>
          <w:rFonts w:ascii="Arial" w:hAnsi="Arial" w:cs="Arial"/>
          <w:sz w:val="24"/>
          <w:szCs w:val="24"/>
        </w:rPr>
        <w:t xml:space="preserve">”, situado nesta Capital, na Av. Alfredo </w:t>
      </w:r>
      <w:proofErr w:type="spellStart"/>
      <w:r w:rsidRPr="0082765E">
        <w:rPr>
          <w:rFonts w:ascii="Arial" w:hAnsi="Arial" w:cs="Arial"/>
          <w:sz w:val="24"/>
          <w:szCs w:val="24"/>
        </w:rPr>
        <w:t>Egydio</w:t>
      </w:r>
      <w:proofErr w:type="spellEnd"/>
      <w:r w:rsidRPr="0082765E">
        <w:rPr>
          <w:rFonts w:ascii="Arial" w:hAnsi="Arial" w:cs="Arial"/>
          <w:sz w:val="24"/>
          <w:szCs w:val="24"/>
        </w:rPr>
        <w:t xml:space="preserve"> de Souza Aranha, nº 100, Rua Arquiteto Marcelo Roberto, Rua Professor </w:t>
      </w:r>
      <w:proofErr w:type="spellStart"/>
      <w:r w:rsidRPr="0082765E">
        <w:rPr>
          <w:rFonts w:ascii="Arial" w:hAnsi="Arial" w:cs="Arial"/>
          <w:sz w:val="24"/>
          <w:szCs w:val="24"/>
        </w:rPr>
        <w:t>Manoelito</w:t>
      </w:r>
      <w:proofErr w:type="spellEnd"/>
      <w:r w:rsidRPr="0082765E">
        <w:rPr>
          <w:rFonts w:ascii="Arial" w:hAnsi="Arial" w:cs="Arial"/>
          <w:sz w:val="24"/>
          <w:szCs w:val="24"/>
        </w:rPr>
        <w:t xml:space="preserve"> de </w:t>
      </w:r>
      <w:proofErr w:type="spellStart"/>
      <w:r w:rsidRPr="0082765E">
        <w:rPr>
          <w:rFonts w:ascii="Arial" w:hAnsi="Arial" w:cs="Arial"/>
          <w:sz w:val="24"/>
          <w:szCs w:val="24"/>
        </w:rPr>
        <w:t>Ornellas</w:t>
      </w:r>
      <w:proofErr w:type="spellEnd"/>
      <w:r w:rsidRPr="0082765E">
        <w:rPr>
          <w:rFonts w:ascii="Arial" w:hAnsi="Arial" w:cs="Arial"/>
          <w:sz w:val="24"/>
          <w:szCs w:val="24"/>
        </w:rPr>
        <w:t xml:space="preserve"> e Rua Professor Jamil </w:t>
      </w:r>
      <w:proofErr w:type="spellStart"/>
      <w:r w:rsidRPr="0082765E">
        <w:rPr>
          <w:rFonts w:ascii="Arial" w:hAnsi="Arial" w:cs="Arial"/>
          <w:sz w:val="24"/>
          <w:szCs w:val="24"/>
        </w:rPr>
        <w:t>Anderaos</w:t>
      </w:r>
      <w:proofErr w:type="spellEnd"/>
      <w:r w:rsidRPr="0082765E">
        <w:rPr>
          <w:rFonts w:ascii="Arial" w:hAnsi="Arial" w:cs="Arial"/>
          <w:sz w:val="24"/>
          <w:szCs w:val="24"/>
        </w:rPr>
        <w:t xml:space="preserve">, no 29º. </w:t>
      </w:r>
      <w:proofErr w:type="spellStart"/>
      <w:r w:rsidRPr="0082765E">
        <w:rPr>
          <w:rFonts w:ascii="Arial" w:hAnsi="Arial" w:cs="Arial"/>
          <w:sz w:val="24"/>
          <w:szCs w:val="24"/>
        </w:rPr>
        <w:t>Subdistrito</w:t>
      </w:r>
      <w:proofErr w:type="spellEnd"/>
      <w:r w:rsidRPr="0082765E">
        <w:rPr>
          <w:rFonts w:ascii="Arial" w:hAnsi="Arial" w:cs="Arial"/>
          <w:sz w:val="24"/>
          <w:szCs w:val="24"/>
        </w:rPr>
        <w:t xml:space="preserve"> – Santo Amaro, 11º Oficial de Registro de Imóveis de São Paulo – SP, a saber:</w:t>
      </w:r>
    </w:p>
    <w:p w:rsidR="003E0945" w:rsidRPr="0082765E" w:rsidRDefault="003E0945" w:rsidP="00F61695">
      <w:pPr>
        <w:ind w:left="851" w:hanging="851"/>
        <w:rPr>
          <w:rFonts w:ascii="Arial" w:hAnsi="Arial" w:cs="Arial"/>
          <w:sz w:val="24"/>
          <w:szCs w:val="24"/>
        </w:rPr>
      </w:pPr>
    </w:p>
    <w:p w:rsidR="003E0945" w:rsidRPr="0082765E" w:rsidRDefault="003E0945" w:rsidP="00150074">
      <w:pPr>
        <w:ind w:left="851" w:hanging="851"/>
        <w:rPr>
          <w:rFonts w:ascii="Arial" w:hAnsi="Arial" w:cs="Arial"/>
          <w:b/>
          <w:i/>
          <w:sz w:val="24"/>
          <w:szCs w:val="24"/>
        </w:rPr>
      </w:pPr>
      <w:r w:rsidRPr="0082765E">
        <w:rPr>
          <w:rFonts w:ascii="Arial" w:hAnsi="Arial" w:cs="Arial"/>
          <w:sz w:val="24"/>
          <w:szCs w:val="24"/>
        </w:rPr>
        <w:tab/>
        <w:t>[</w:t>
      </w:r>
      <w:proofErr w:type="spellStart"/>
      <w:r w:rsidRPr="0082765E">
        <w:rPr>
          <w:rFonts w:ascii="Arial" w:hAnsi="Arial" w:cs="Arial"/>
          <w:sz w:val="24"/>
          <w:szCs w:val="24"/>
          <w:highlight w:val="yellow"/>
        </w:rPr>
        <w:t>Obs</w:t>
      </w:r>
      <w:proofErr w:type="spellEnd"/>
      <w:r w:rsidRPr="0082765E">
        <w:rPr>
          <w:rFonts w:ascii="Arial" w:hAnsi="Arial" w:cs="Arial"/>
          <w:sz w:val="24"/>
          <w:szCs w:val="24"/>
          <w:highlight w:val="yellow"/>
        </w:rPr>
        <w:t xml:space="preserve"> São Carlos: Os valores venais dos imóveis ainda não foram repassados para esta minuta, pois estamos verificando.</w:t>
      </w:r>
      <w:r w:rsidRPr="0082765E">
        <w:rPr>
          <w:rFonts w:ascii="Arial" w:hAnsi="Arial" w:cs="Arial"/>
          <w:sz w:val="24"/>
          <w:szCs w:val="24"/>
        </w:rPr>
        <w:t xml:space="preserve">] </w:t>
      </w:r>
    </w:p>
    <w:p w:rsidR="003E0945" w:rsidRPr="0082765E" w:rsidRDefault="003E0945">
      <w:pPr>
        <w:ind w:left="851" w:hanging="851"/>
        <w:rPr>
          <w:rFonts w:ascii="Arial" w:hAnsi="Arial" w:cs="Arial"/>
          <w:b/>
          <w:i/>
          <w:sz w:val="24"/>
          <w:szCs w:val="24"/>
        </w:rPr>
      </w:pPr>
    </w:p>
    <w:p w:rsidR="003E0945" w:rsidRPr="0082765E" w:rsidRDefault="003E0945" w:rsidP="00F61695">
      <w:pPr>
        <w:ind w:left="851" w:hanging="851"/>
        <w:rPr>
          <w:rFonts w:ascii="Arial" w:hAnsi="Arial" w:cs="Arial"/>
          <w:sz w:val="24"/>
          <w:szCs w:val="24"/>
        </w:rPr>
      </w:pP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roofErr w:type="gramStart"/>
      <w:r w:rsidRPr="0082765E">
        <w:rPr>
          <w:rFonts w:ascii="Arial" w:hAnsi="Arial" w:cs="Arial"/>
          <w:sz w:val="24"/>
          <w:szCs w:val="24"/>
        </w:rPr>
        <w:t>1</w:t>
      </w:r>
      <w:proofErr w:type="gramEnd"/>
      <w:r w:rsidRPr="0082765E">
        <w:rPr>
          <w:rFonts w:ascii="Arial" w:hAnsi="Arial" w:cs="Arial"/>
          <w:sz w:val="24"/>
          <w:szCs w:val="24"/>
        </w:rPr>
        <w:t>) -</w:t>
      </w:r>
      <w:r w:rsidRPr="0082765E">
        <w:rPr>
          <w:rFonts w:ascii="Arial" w:hAnsi="Arial" w:cs="Arial"/>
          <w:sz w:val="24"/>
          <w:szCs w:val="24"/>
        </w:rPr>
        <w:tab/>
        <w:t>“</w:t>
      </w:r>
      <w:r w:rsidRPr="0082765E">
        <w:rPr>
          <w:rFonts w:ascii="Arial" w:hAnsi="Arial" w:cs="Arial"/>
          <w:b/>
          <w:sz w:val="24"/>
          <w:szCs w:val="24"/>
        </w:rPr>
        <w:t>CONJUNTO DE ESCRITÓRIO N.º 01-A”, localizado no pavimento térreo e no 1º pavimento do BLOCO “A” – EDIFÍCIO INGÁ</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324.188, 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roofErr w:type="gramStart"/>
      <w:r w:rsidRPr="0082765E">
        <w:rPr>
          <w:rFonts w:ascii="Arial" w:hAnsi="Arial" w:cs="Arial"/>
          <w:sz w:val="24"/>
          <w:szCs w:val="24"/>
        </w:rPr>
        <w:t>2</w:t>
      </w:r>
      <w:proofErr w:type="gramEnd"/>
      <w:r w:rsidRPr="0082765E">
        <w:rPr>
          <w:rFonts w:ascii="Arial" w:hAnsi="Arial" w:cs="Arial"/>
          <w:sz w:val="24"/>
          <w:szCs w:val="24"/>
        </w:rPr>
        <w:t>) -</w:t>
      </w:r>
      <w:r w:rsidRPr="0082765E">
        <w:rPr>
          <w:rFonts w:ascii="Arial" w:hAnsi="Arial" w:cs="Arial"/>
          <w:sz w:val="24"/>
          <w:szCs w:val="24"/>
        </w:rPr>
        <w:tab/>
        <w:t>“</w:t>
      </w:r>
      <w:r w:rsidRPr="0082765E">
        <w:rPr>
          <w:rFonts w:ascii="Arial" w:hAnsi="Arial" w:cs="Arial"/>
          <w:b/>
          <w:sz w:val="24"/>
          <w:szCs w:val="24"/>
        </w:rPr>
        <w:t>CONJUNTO DE ESCRITÓRIO N.º 02-A”, localizado no 2º pavimento do BLOCO “A” – EDIFÍCIO INGÁ</w:t>
      </w:r>
      <w:r w:rsidRPr="0082765E">
        <w:rPr>
          <w:rFonts w:ascii="Arial" w:hAnsi="Arial" w:cs="Arial"/>
          <w:sz w:val="24"/>
          <w:szCs w:val="24"/>
        </w:rPr>
        <w:t xml:space="preserve">, 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324.189,</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F61695">
      <w:pPr>
        <w:ind w:left="851" w:hanging="851"/>
        <w:rPr>
          <w:rFonts w:ascii="Arial" w:hAnsi="Arial" w:cs="Arial"/>
          <w:sz w:val="24"/>
          <w:szCs w:val="24"/>
        </w:rPr>
      </w:pP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roofErr w:type="gramStart"/>
      <w:r w:rsidRPr="0082765E">
        <w:rPr>
          <w:rFonts w:ascii="Arial" w:hAnsi="Arial" w:cs="Arial"/>
          <w:sz w:val="24"/>
          <w:szCs w:val="24"/>
        </w:rPr>
        <w:t>3</w:t>
      </w:r>
      <w:proofErr w:type="gramEnd"/>
      <w:r w:rsidRPr="0082765E">
        <w:rPr>
          <w:rFonts w:ascii="Arial" w:hAnsi="Arial" w:cs="Arial"/>
          <w:sz w:val="24"/>
          <w:szCs w:val="24"/>
        </w:rPr>
        <w:t>) -</w:t>
      </w:r>
      <w:r w:rsidRPr="0082765E">
        <w:rPr>
          <w:rFonts w:ascii="Arial" w:hAnsi="Arial" w:cs="Arial"/>
          <w:sz w:val="24"/>
          <w:szCs w:val="24"/>
        </w:rPr>
        <w:tab/>
        <w:t>“</w:t>
      </w:r>
      <w:r w:rsidRPr="0082765E">
        <w:rPr>
          <w:rFonts w:ascii="Arial" w:hAnsi="Arial" w:cs="Arial"/>
          <w:b/>
          <w:sz w:val="24"/>
          <w:szCs w:val="24"/>
        </w:rPr>
        <w:t>CONJUNTO DE ESCRITÓRIO N.º 03-A”, localizado no 3º pavimento do BLOCO “A” – EDIFÍCIO INGÁ</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324.190,</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w:t>
      </w:r>
      <w:r w:rsidRPr="0082765E">
        <w:rPr>
          <w:rFonts w:ascii="Arial" w:hAnsi="Arial" w:cs="Arial"/>
          <w:sz w:val="24"/>
          <w:szCs w:val="24"/>
        </w:rPr>
        <w:lastRenderedPageBreak/>
        <w:t>1, com o valor venal proporcional de R$--- (---), para o corrente exercício e valor de referência de R$ --- (---);</w:t>
      </w: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
    <w:p w:rsidR="003E0945" w:rsidRPr="0082765E" w:rsidRDefault="003E0945" w:rsidP="00F3367D">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roofErr w:type="gramStart"/>
      <w:r w:rsidRPr="0082765E">
        <w:rPr>
          <w:rFonts w:ascii="Arial" w:hAnsi="Arial" w:cs="Arial"/>
          <w:sz w:val="24"/>
          <w:szCs w:val="24"/>
        </w:rPr>
        <w:t>4</w:t>
      </w:r>
      <w:proofErr w:type="gramEnd"/>
      <w:r w:rsidRPr="0082765E">
        <w:rPr>
          <w:rFonts w:ascii="Arial" w:hAnsi="Arial" w:cs="Arial"/>
          <w:sz w:val="24"/>
          <w:szCs w:val="24"/>
        </w:rPr>
        <w:t>) -</w:t>
      </w:r>
      <w:r w:rsidRPr="0082765E">
        <w:rPr>
          <w:rFonts w:ascii="Arial" w:hAnsi="Arial" w:cs="Arial"/>
          <w:sz w:val="24"/>
          <w:szCs w:val="24"/>
        </w:rPr>
        <w:tab/>
        <w:t>“</w:t>
      </w:r>
      <w:r w:rsidRPr="0082765E">
        <w:rPr>
          <w:rFonts w:ascii="Arial" w:hAnsi="Arial" w:cs="Arial"/>
          <w:b/>
          <w:sz w:val="24"/>
          <w:szCs w:val="24"/>
        </w:rPr>
        <w:t>CONJUNTO DE ESCRITÓRIO N.º 04-A”, localizado no 4º pavimento do BLOCO “A” – EDIFÍCIO INGÁ</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 objeto da matrícula n°. 324.191, 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2D76FA">
      <w:pPr>
        <w:tabs>
          <w:tab w:val="clear" w:pos="851"/>
          <w:tab w:val="clear" w:pos="1701"/>
          <w:tab w:val="clear" w:pos="2552"/>
          <w:tab w:val="clear" w:pos="3402"/>
          <w:tab w:val="clear" w:pos="4253"/>
          <w:tab w:val="clear" w:pos="5103"/>
          <w:tab w:val="clear" w:pos="5954"/>
          <w:tab w:val="clear" w:pos="6804"/>
          <w:tab w:val="clear" w:pos="7655"/>
          <w:tab w:val="clear" w:pos="8505"/>
        </w:tabs>
        <w:ind w:left="567" w:hanging="567"/>
        <w:rPr>
          <w:rFonts w:ascii="Arial" w:hAnsi="Arial" w:cs="Arial"/>
          <w:sz w:val="24"/>
          <w:szCs w:val="24"/>
        </w:rPr>
      </w:pPr>
    </w:p>
    <w:p w:rsidR="003E0945" w:rsidRPr="0082765E" w:rsidRDefault="003E0945" w:rsidP="00F3367D">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roofErr w:type="gramStart"/>
      <w:r w:rsidRPr="0082765E">
        <w:rPr>
          <w:rFonts w:ascii="Arial" w:hAnsi="Arial" w:cs="Arial"/>
          <w:sz w:val="24"/>
          <w:szCs w:val="24"/>
        </w:rPr>
        <w:t>5</w:t>
      </w:r>
      <w:proofErr w:type="gramEnd"/>
      <w:r w:rsidRPr="0082765E">
        <w:rPr>
          <w:rFonts w:ascii="Arial" w:hAnsi="Arial" w:cs="Arial"/>
          <w:sz w:val="24"/>
          <w:szCs w:val="24"/>
        </w:rPr>
        <w:t>) -</w:t>
      </w:r>
      <w:r w:rsidRPr="0082765E">
        <w:rPr>
          <w:rFonts w:ascii="Arial" w:hAnsi="Arial" w:cs="Arial"/>
          <w:sz w:val="24"/>
          <w:szCs w:val="24"/>
        </w:rPr>
        <w:tab/>
        <w:t>“</w:t>
      </w:r>
      <w:r w:rsidRPr="0082765E">
        <w:rPr>
          <w:rFonts w:ascii="Arial" w:hAnsi="Arial" w:cs="Arial"/>
          <w:b/>
          <w:sz w:val="24"/>
          <w:szCs w:val="24"/>
        </w:rPr>
        <w:t>CONJUNTO DE ESCRITÓRIO N.º 01-B”, localizado no 1º pavimento do BLOCO “B” – EDIFÍCIO TRIUNFO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324.192,</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2D76FA">
      <w:pPr>
        <w:tabs>
          <w:tab w:val="clear" w:pos="851"/>
          <w:tab w:val="clear" w:pos="1701"/>
          <w:tab w:val="clear" w:pos="2552"/>
          <w:tab w:val="clear" w:pos="3402"/>
          <w:tab w:val="clear" w:pos="4253"/>
          <w:tab w:val="clear" w:pos="5103"/>
          <w:tab w:val="clear" w:pos="5954"/>
          <w:tab w:val="clear" w:pos="6804"/>
          <w:tab w:val="clear" w:pos="7655"/>
          <w:tab w:val="clear" w:pos="8505"/>
        </w:tabs>
        <w:ind w:left="567" w:hanging="567"/>
        <w:rPr>
          <w:rFonts w:ascii="Arial" w:hAnsi="Arial" w:cs="Arial"/>
          <w:sz w:val="24"/>
          <w:szCs w:val="24"/>
        </w:rPr>
      </w:pPr>
    </w:p>
    <w:p w:rsidR="003E0945" w:rsidRPr="0082765E" w:rsidRDefault="003E0945" w:rsidP="00F3367D">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roofErr w:type="gramStart"/>
      <w:r w:rsidRPr="0082765E">
        <w:rPr>
          <w:rFonts w:ascii="Arial" w:hAnsi="Arial" w:cs="Arial"/>
          <w:sz w:val="24"/>
          <w:szCs w:val="24"/>
        </w:rPr>
        <w:t>6</w:t>
      </w:r>
      <w:proofErr w:type="gramEnd"/>
      <w:r w:rsidRPr="0082765E">
        <w:rPr>
          <w:rFonts w:ascii="Arial" w:hAnsi="Arial" w:cs="Arial"/>
          <w:sz w:val="24"/>
          <w:szCs w:val="24"/>
        </w:rPr>
        <w:t>) -</w:t>
      </w:r>
      <w:r w:rsidRPr="0082765E">
        <w:rPr>
          <w:rFonts w:ascii="Arial" w:hAnsi="Arial" w:cs="Arial"/>
          <w:sz w:val="24"/>
          <w:szCs w:val="24"/>
        </w:rPr>
        <w:tab/>
        <w:t>“</w:t>
      </w:r>
      <w:r w:rsidRPr="0082765E">
        <w:rPr>
          <w:rFonts w:ascii="Arial" w:hAnsi="Arial" w:cs="Arial"/>
          <w:b/>
          <w:sz w:val="24"/>
          <w:szCs w:val="24"/>
        </w:rPr>
        <w:t>CONJUNTO DE ESCRITÓRIO N.º 02-B”, localizado no 2º pavimento do BLOCO “B” – EDIFÍCIO TRIUNFO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324.193,</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2D76FA">
      <w:pPr>
        <w:tabs>
          <w:tab w:val="clear" w:pos="851"/>
          <w:tab w:val="clear" w:pos="1701"/>
          <w:tab w:val="clear" w:pos="2552"/>
          <w:tab w:val="clear" w:pos="3402"/>
          <w:tab w:val="clear" w:pos="4253"/>
          <w:tab w:val="clear" w:pos="5103"/>
          <w:tab w:val="clear" w:pos="5954"/>
          <w:tab w:val="clear" w:pos="6804"/>
          <w:tab w:val="clear" w:pos="7655"/>
          <w:tab w:val="clear" w:pos="8505"/>
        </w:tabs>
        <w:ind w:left="567" w:hanging="567"/>
        <w:rPr>
          <w:rFonts w:ascii="Arial" w:hAnsi="Arial" w:cs="Arial"/>
          <w:sz w:val="24"/>
          <w:szCs w:val="24"/>
        </w:rPr>
      </w:pPr>
    </w:p>
    <w:p w:rsidR="003E0945" w:rsidRPr="0082765E" w:rsidRDefault="003E0945" w:rsidP="00F3367D">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b/>
          <w:sz w:val="24"/>
          <w:szCs w:val="24"/>
        </w:rPr>
      </w:pPr>
      <w:proofErr w:type="gramStart"/>
      <w:r w:rsidRPr="0082765E">
        <w:rPr>
          <w:rFonts w:ascii="Arial" w:hAnsi="Arial" w:cs="Arial"/>
          <w:sz w:val="24"/>
          <w:szCs w:val="24"/>
        </w:rPr>
        <w:t>7</w:t>
      </w:r>
      <w:proofErr w:type="gramEnd"/>
      <w:r w:rsidRPr="0082765E">
        <w:rPr>
          <w:rFonts w:ascii="Arial" w:hAnsi="Arial" w:cs="Arial"/>
          <w:sz w:val="24"/>
          <w:szCs w:val="24"/>
        </w:rPr>
        <w:t>) -</w:t>
      </w:r>
      <w:r w:rsidRPr="0082765E">
        <w:rPr>
          <w:rFonts w:ascii="Arial" w:hAnsi="Arial" w:cs="Arial"/>
          <w:sz w:val="24"/>
          <w:szCs w:val="24"/>
        </w:rPr>
        <w:tab/>
        <w:t>“</w:t>
      </w:r>
      <w:r w:rsidRPr="0082765E">
        <w:rPr>
          <w:rFonts w:ascii="Arial" w:hAnsi="Arial" w:cs="Arial"/>
          <w:b/>
          <w:sz w:val="24"/>
          <w:szCs w:val="24"/>
        </w:rPr>
        <w:t>CONJUNTO DE ESCRITÓRIO N.º 03-B”, localizado no 3º pavimento do BLOCO “B” – EDIFÍCIO TRIUNFO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324.194,</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2D76FA">
      <w:pPr>
        <w:tabs>
          <w:tab w:val="clear" w:pos="851"/>
          <w:tab w:val="clear" w:pos="1701"/>
          <w:tab w:val="clear" w:pos="2552"/>
          <w:tab w:val="clear" w:pos="3402"/>
          <w:tab w:val="clear" w:pos="4253"/>
          <w:tab w:val="clear" w:pos="5103"/>
          <w:tab w:val="clear" w:pos="5954"/>
          <w:tab w:val="clear" w:pos="6804"/>
          <w:tab w:val="clear" w:pos="7655"/>
          <w:tab w:val="clear" w:pos="8505"/>
        </w:tabs>
        <w:ind w:left="567" w:hanging="567"/>
        <w:rPr>
          <w:rFonts w:ascii="Arial" w:hAnsi="Arial" w:cs="Arial"/>
          <w:sz w:val="24"/>
          <w:szCs w:val="24"/>
        </w:rPr>
      </w:pPr>
    </w:p>
    <w:p w:rsidR="003E0945" w:rsidRPr="0082765E" w:rsidRDefault="003E0945" w:rsidP="004278D6">
      <w:pPr>
        <w:tabs>
          <w:tab w:val="clear" w:pos="851"/>
          <w:tab w:val="clear" w:pos="1701"/>
          <w:tab w:val="clear" w:pos="2552"/>
          <w:tab w:val="clear" w:pos="3402"/>
          <w:tab w:val="clear" w:pos="4253"/>
          <w:tab w:val="clear" w:pos="5103"/>
          <w:tab w:val="clear" w:pos="5954"/>
          <w:tab w:val="clear" w:pos="6804"/>
          <w:tab w:val="clear" w:pos="7655"/>
          <w:tab w:val="clear" w:pos="8505"/>
        </w:tabs>
        <w:spacing w:beforeLines="20" w:afterLines="20"/>
        <w:ind w:left="851" w:hanging="851"/>
        <w:rPr>
          <w:rFonts w:ascii="Arial" w:hAnsi="Arial" w:cs="Arial"/>
          <w:sz w:val="24"/>
          <w:szCs w:val="24"/>
        </w:rPr>
      </w:pPr>
      <w:proofErr w:type="gramStart"/>
      <w:r w:rsidRPr="0082765E">
        <w:rPr>
          <w:rFonts w:ascii="Arial" w:hAnsi="Arial" w:cs="Arial"/>
          <w:sz w:val="24"/>
          <w:szCs w:val="24"/>
        </w:rPr>
        <w:t>8</w:t>
      </w:r>
      <w:proofErr w:type="gramEnd"/>
      <w:r w:rsidRPr="0082765E">
        <w:rPr>
          <w:rFonts w:ascii="Arial" w:hAnsi="Arial" w:cs="Arial"/>
          <w:sz w:val="24"/>
          <w:szCs w:val="24"/>
        </w:rPr>
        <w:t>) -</w:t>
      </w:r>
      <w:r w:rsidRPr="0082765E">
        <w:rPr>
          <w:rFonts w:ascii="Arial" w:hAnsi="Arial" w:cs="Arial"/>
          <w:sz w:val="24"/>
          <w:szCs w:val="24"/>
        </w:rPr>
        <w:tab/>
        <w:t>“</w:t>
      </w:r>
      <w:r w:rsidRPr="0082765E">
        <w:rPr>
          <w:rFonts w:ascii="Arial" w:hAnsi="Arial" w:cs="Arial"/>
          <w:b/>
          <w:sz w:val="24"/>
          <w:szCs w:val="24"/>
        </w:rPr>
        <w:t>CONJUNTO DE ESCRITÓRIO N.º 04-B”, localizado no 4º pavimento do BLOCO “B” – EDIFÍCIO TRIUNFO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 objeto da matrícula n°. 324.195,</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4278D6">
      <w:pPr>
        <w:tabs>
          <w:tab w:val="clear" w:pos="851"/>
          <w:tab w:val="clear" w:pos="1701"/>
          <w:tab w:val="clear" w:pos="2552"/>
          <w:tab w:val="clear" w:pos="3402"/>
          <w:tab w:val="clear" w:pos="4253"/>
          <w:tab w:val="clear" w:pos="5103"/>
          <w:tab w:val="clear" w:pos="5954"/>
          <w:tab w:val="clear" w:pos="6804"/>
          <w:tab w:val="clear" w:pos="7655"/>
          <w:tab w:val="clear" w:pos="8505"/>
        </w:tabs>
        <w:spacing w:beforeLines="20" w:afterLines="20"/>
        <w:ind w:left="567" w:hanging="567"/>
        <w:rPr>
          <w:rFonts w:ascii="Arial" w:hAnsi="Arial" w:cs="Arial"/>
          <w:sz w:val="24"/>
          <w:szCs w:val="24"/>
        </w:rPr>
      </w:pPr>
    </w:p>
    <w:p w:rsidR="003E0945" w:rsidRPr="0082765E" w:rsidRDefault="003E0945" w:rsidP="004278D6">
      <w:pPr>
        <w:tabs>
          <w:tab w:val="clear" w:pos="851"/>
          <w:tab w:val="clear" w:pos="1701"/>
          <w:tab w:val="clear" w:pos="2552"/>
          <w:tab w:val="clear" w:pos="3402"/>
          <w:tab w:val="clear" w:pos="4253"/>
          <w:tab w:val="clear" w:pos="5103"/>
          <w:tab w:val="clear" w:pos="5954"/>
          <w:tab w:val="clear" w:pos="6804"/>
          <w:tab w:val="clear" w:pos="7655"/>
          <w:tab w:val="clear" w:pos="8505"/>
        </w:tabs>
        <w:spacing w:beforeLines="20" w:afterLines="20"/>
        <w:ind w:left="851" w:hanging="851"/>
        <w:rPr>
          <w:rFonts w:ascii="Arial" w:hAnsi="Arial" w:cs="Arial"/>
          <w:sz w:val="24"/>
          <w:szCs w:val="24"/>
        </w:rPr>
      </w:pPr>
      <w:proofErr w:type="gramStart"/>
      <w:r w:rsidRPr="0082765E">
        <w:rPr>
          <w:rFonts w:ascii="Arial" w:hAnsi="Arial" w:cs="Arial"/>
          <w:sz w:val="24"/>
          <w:szCs w:val="24"/>
        </w:rPr>
        <w:t>9</w:t>
      </w:r>
      <w:proofErr w:type="gramEnd"/>
      <w:r w:rsidRPr="0082765E">
        <w:rPr>
          <w:rFonts w:ascii="Arial" w:hAnsi="Arial" w:cs="Arial"/>
          <w:sz w:val="24"/>
          <w:szCs w:val="24"/>
        </w:rPr>
        <w:t>) -</w:t>
      </w:r>
      <w:r w:rsidRPr="0082765E">
        <w:rPr>
          <w:rFonts w:ascii="Arial" w:hAnsi="Arial" w:cs="Arial"/>
          <w:sz w:val="24"/>
          <w:szCs w:val="24"/>
        </w:rPr>
        <w:tab/>
        <w:t>“</w:t>
      </w:r>
      <w:r w:rsidRPr="0082765E">
        <w:rPr>
          <w:rFonts w:ascii="Arial" w:hAnsi="Arial" w:cs="Arial"/>
          <w:b/>
          <w:sz w:val="24"/>
          <w:szCs w:val="24"/>
        </w:rPr>
        <w:t>CONJUNTO DE ESCRITÓRIO N.º 05-B”, localizado no 5º pavimento do BLOCO “B” – EDIFÍCIO TRIUNFO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324.196,</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w:t>
      </w:r>
      <w:r w:rsidRPr="0082765E">
        <w:rPr>
          <w:rFonts w:ascii="Arial" w:hAnsi="Arial" w:cs="Arial"/>
          <w:sz w:val="24"/>
          <w:szCs w:val="24"/>
        </w:rPr>
        <w:lastRenderedPageBreak/>
        <w:t>1, com o valor venal proporcional de R$--- (---), para o corrente exercício e valor de referência de R$ --- (---);</w:t>
      </w:r>
    </w:p>
    <w:p w:rsidR="003E0945" w:rsidRPr="0082765E" w:rsidRDefault="003E0945" w:rsidP="004278D6">
      <w:pPr>
        <w:tabs>
          <w:tab w:val="clear" w:pos="851"/>
          <w:tab w:val="clear" w:pos="1701"/>
          <w:tab w:val="clear" w:pos="2552"/>
          <w:tab w:val="clear" w:pos="3402"/>
          <w:tab w:val="clear" w:pos="4253"/>
          <w:tab w:val="clear" w:pos="5103"/>
          <w:tab w:val="clear" w:pos="5954"/>
          <w:tab w:val="clear" w:pos="6804"/>
          <w:tab w:val="clear" w:pos="7655"/>
          <w:tab w:val="clear" w:pos="8505"/>
        </w:tabs>
        <w:spacing w:beforeLines="20" w:afterLines="20"/>
        <w:ind w:left="567" w:hanging="567"/>
        <w:rPr>
          <w:rFonts w:ascii="Arial" w:hAnsi="Arial" w:cs="Arial"/>
          <w:sz w:val="24"/>
          <w:szCs w:val="24"/>
        </w:rPr>
      </w:pPr>
    </w:p>
    <w:p w:rsidR="003E0945" w:rsidRPr="0082765E" w:rsidRDefault="003E0945" w:rsidP="004278D6">
      <w:pPr>
        <w:tabs>
          <w:tab w:val="clear" w:pos="851"/>
          <w:tab w:val="clear" w:pos="1701"/>
          <w:tab w:val="clear" w:pos="2552"/>
          <w:tab w:val="clear" w:pos="3402"/>
          <w:tab w:val="clear" w:pos="4253"/>
          <w:tab w:val="clear" w:pos="5103"/>
          <w:tab w:val="clear" w:pos="5954"/>
          <w:tab w:val="clear" w:pos="6804"/>
          <w:tab w:val="clear" w:pos="7655"/>
          <w:tab w:val="clear" w:pos="8505"/>
        </w:tabs>
        <w:spacing w:beforeLines="20" w:afterLines="20"/>
        <w:ind w:left="851" w:hanging="851"/>
        <w:rPr>
          <w:rFonts w:ascii="Arial" w:hAnsi="Arial" w:cs="Arial"/>
          <w:sz w:val="24"/>
          <w:szCs w:val="24"/>
        </w:rPr>
      </w:pPr>
      <w:proofErr w:type="gramStart"/>
      <w:r w:rsidRPr="0082765E">
        <w:rPr>
          <w:rFonts w:ascii="Arial" w:hAnsi="Arial" w:cs="Arial"/>
          <w:sz w:val="24"/>
          <w:szCs w:val="24"/>
        </w:rPr>
        <w:t>10)</w:t>
      </w:r>
      <w:proofErr w:type="gramEnd"/>
      <w:r w:rsidRPr="0082765E">
        <w:rPr>
          <w:rFonts w:ascii="Arial" w:hAnsi="Arial" w:cs="Arial"/>
          <w:sz w:val="24"/>
          <w:szCs w:val="24"/>
        </w:rPr>
        <w:t xml:space="preserve"> -</w:t>
      </w:r>
      <w:r w:rsidRPr="0082765E">
        <w:rPr>
          <w:rFonts w:ascii="Arial" w:hAnsi="Arial" w:cs="Arial"/>
          <w:sz w:val="24"/>
          <w:szCs w:val="24"/>
        </w:rPr>
        <w:tab/>
        <w:t>“</w:t>
      </w:r>
      <w:r w:rsidRPr="0082765E">
        <w:rPr>
          <w:rFonts w:ascii="Arial" w:hAnsi="Arial" w:cs="Arial"/>
          <w:b/>
          <w:sz w:val="24"/>
          <w:szCs w:val="24"/>
        </w:rPr>
        <w:t>CONJUNTO DE ESCRITÓRIO N.º 06-B”, localizado no 6º pavimento do BLOCO “B” – EDIFÍCIO TRIUNFO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324.197,</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4278D6">
      <w:pPr>
        <w:tabs>
          <w:tab w:val="clear" w:pos="851"/>
          <w:tab w:val="clear" w:pos="1701"/>
          <w:tab w:val="clear" w:pos="2552"/>
          <w:tab w:val="clear" w:pos="3402"/>
          <w:tab w:val="clear" w:pos="4253"/>
          <w:tab w:val="clear" w:pos="5103"/>
          <w:tab w:val="clear" w:pos="5954"/>
          <w:tab w:val="clear" w:pos="6804"/>
          <w:tab w:val="clear" w:pos="7655"/>
          <w:tab w:val="clear" w:pos="8505"/>
        </w:tabs>
        <w:spacing w:beforeLines="20" w:afterLines="20"/>
        <w:ind w:left="567" w:hanging="567"/>
        <w:rPr>
          <w:rFonts w:ascii="Arial" w:hAnsi="Arial" w:cs="Arial"/>
          <w:b/>
          <w:sz w:val="24"/>
          <w:szCs w:val="24"/>
        </w:rPr>
      </w:pPr>
    </w:p>
    <w:p w:rsidR="003E0945" w:rsidRPr="0082765E" w:rsidRDefault="003E0945" w:rsidP="004278D6">
      <w:pPr>
        <w:tabs>
          <w:tab w:val="clear" w:pos="851"/>
          <w:tab w:val="clear" w:pos="1701"/>
          <w:tab w:val="clear" w:pos="2552"/>
          <w:tab w:val="clear" w:pos="3402"/>
          <w:tab w:val="clear" w:pos="4253"/>
          <w:tab w:val="clear" w:pos="5103"/>
          <w:tab w:val="clear" w:pos="5954"/>
          <w:tab w:val="clear" w:pos="6804"/>
          <w:tab w:val="clear" w:pos="7655"/>
          <w:tab w:val="clear" w:pos="8505"/>
        </w:tabs>
        <w:spacing w:beforeLines="20" w:afterLines="20"/>
        <w:ind w:left="851" w:hanging="851"/>
        <w:rPr>
          <w:rFonts w:ascii="Arial" w:hAnsi="Arial" w:cs="Arial"/>
          <w:b/>
          <w:sz w:val="24"/>
          <w:szCs w:val="24"/>
        </w:rPr>
      </w:pPr>
      <w:proofErr w:type="gramStart"/>
      <w:r w:rsidRPr="0082765E">
        <w:rPr>
          <w:rFonts w:ascii="Arial" w:hAnsi="Arial" w:cs="Arial"/>
          <w:sz w:val="24"/>
          <w:szCs w:val="24"/>
        </w:rPr>
        <w:t>11)</w:t>
      </w:r>
      <w:proofErr w:type="gramEnd"/>
      <w:r w:rsidRPr="0082765E">
        <w:rPr>
          <w:rFonts w:ascii="Arial" w:hAnsi="Arial" w:cs="Arial"/>
          <w:sz w:val="24"/>
          <w:szCs w:val="24"/>
        </w:rPr>
        <w:t xml:space="preserve"> -</w:t>
      </w:r>
      <w:r w:rsidRPr="0082765E">
        <w:rPr>
          <w:rFonts w:ascii="Arial" w:hAnsi="Arial" w:cs="Arial"/>
          <w:sz w:val="24"/>
          <w:szCs w:val="24"/>
        </w:rPr>
        <w:tab/>
        <w:t>“</w:t>
      </w:r>
      <w:r w:rsidRPr="0082765E">
        <w:rPr>
          <w:rFonts w:ascii="Arial" w:hAnsi="Arial" w:cs="Arial"/>
          <w:b/>
          <w:sz w:val="24"/>
          <w:szCs w:val="24"/>
        </w:rPr>
        <w:t>CONJUNTO DE ESCRITÓRIO N.º 07-B”, localizado no 7º pavimento do BLOCO “B” – EDIFÍCIO TRIUNFO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 objeto da matrícula n°. 324.198,</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4278D6">
      <w:pPr>
        <w:tabs>
          <w:tab w:val="clear" w:pos="851"/>
          <w:tab w:val="clear" w:pos="1701"/>
          <w:tab w:val="clear" w:pos="2552"/>
          <w:tab w:val="clear" w:pos="3402"/>
          <w:tab w:val="clear" w:pos="4253"/>
          <w:tab w:val="clear" w:pos="5103"/>
          <w:tab w:val="clear" w:pos="5954"/>
          <w:tab w:val="clear" w:pos="6804"/>
          <w:tab w:val="clear" w:pos="7655"/>
          <w:tab w:val="clear" w:pos="8505"/>
        </w:tabs>
        <w:spacing w:beforeLines="20" w:afterLines="20"/>
        <w:ind w:left="567" w:hanging="567"/>
        <w:rPr>
          <w:rFonts w:ascii="Arial" w:hAnsi="Arial" w:cs="Arial"/>
          <w:sz w:val="24"/>
          <w:szCs w:val="24"/>
        </w:rPr>
      </w:pPr>
    </w:p>
    <w:p w:rsidR="003E0945" w:rsidRPr="0082765E" w:rsidRDefault="003E0945" w:rsidP="004278D6">
      <w:pPr>
        <w:tabs>
          <w:tab w:val="clear" w:pos="851"/>
          <w:tab w:val="clear" w:pos="1701"/>
          <w:tab w:val="clear" w:pos="2552"/>
          <w:tab w:val="clear" w:pos="3402"/>
          <w:tab w:val="clear" w:pos="4253"/>
          <w:tab w:val="clear" w:pos="5103"/>
          <w:tab w:val="clear" w:pos="5954"/>
          <w:tab w:val="clear" w:pos="6804"/>
          <w:tab w:val="clear" w:pos="7655"/>
          <w:tab w:val="clear" w:pos="8505"/>
        </w:tabs>
        <w:spacing w:beforeLines="20" w:afterLines="20"/>
        <w:ind w:left="851" w:hanging="851"/>
        <w:rPr>
          <w:rFonts w:ascii="Arial" w:hAnsi="Arial" w:cs="Arial"/>
          <w:b/>
          <w:sz w:val="24"/>
          <w:szCs w:val="24"/>
        </w:rPr>
      </w:pPr>
      <w:proofErr w:type="gramStart"/>
      <w:r w:rsidRPr="0082765E">
        <w:rPr>
          <w:rFonts w:ascii="Arial" w:hAnsi="Arial" w:cs="Arial"/>
          <w:sz w:val="24"/>
          <w:szCs w:val="24"/>
        </w:rPr>
        <w:t>12)</w:t>
      </w:r>
      <w:proofErr w:type="gramEnd"/>
      <w:r w:rsidRPr="0082765E">
        <w:rPr>
          <w:rFonts w:ascii="Arial" w:hAnsi="Arial" w:cs="Arial"/>
          <w:sz w:val="24"/>
          <w:szCs w:val="24"/>
        </w:rPr>
        <w:t xml:space="preserve"> -</w:t>
      </w:r>
      <w:r w:rsidRPr="0082765E">
        <w:rPr>
          <w:rFonts w:ascii="Arial" w:hAnsi="Arial" w:cs="Arial"/>
          <w:sz w:val="24"/>
          <w:szCs w:val="24"/>
        </w:rPr>
        <w:tab/>
        <w:t>“</w:t>
      </w:r>
      <w:r w:rsidRPr="0082765E">
        <w:rPr>
          <w:rFonts w:ascii="Arial" w:hAnsi="Arial" w:cs="Arial"/>
          <w:b/>
          <w:sz w:val="24"/>
          <w:szCs w:val="24"/>
        </w:rPr>
        <w:t>CONJUNTO DE ESCRITÓRIO N.º 08-B”, localizado no 8º pavimento do BLOCO “B” – EDIFÍCIO TRIUNFO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324.199, 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20"/>
        <w:ind w:left="567" w:hanging="567"/>
        <w:rPr>
          <w:rFonts w:ascii="Arial" w:hAnsi="Arial" w:cs="Arial"/>
          <w:sz w:val="24"/>
          <w:szCs w:val="24"/>
        </w:rPr>
      </w:pP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20"/>
        <w:ind w:left="851" w:hanging="851"/>
        <w:rPr>
          <w:rFonts w:ascii="Arial" w:hAnsi="Arial" w:cs="Arial"/>
          <w:sz w:val="24"/>
          <w:szCs w:val="24"/>
        </w:rPr>
      </w:pPr>
      <w:proofErr w:type="gramStart"/>
      <w:r w:rsidRPr="0082765E">
        <w:rPr>
          <w:rFonts w:ascii="Arial" w:hAnsi="Arial" w:cs="Arial"/>
          <w:sz w:val="24"/>
          <w:szCs w:val="24"/>
        </w:rPr>
        <w:t>13)</w:t>
      </w:r>
      <w:proofErr w:type="gramEnd"/>
      <w:r w:rsidRPr="0082765E">
        <w:rPr>
          <w:rFonts w:ascii="Arial" w:hAnsi="Arial" w:cs="Arial"/>
          <w:sz w:val="24"/>
          <w:szCs w:val="24"/>
        </w:rPr>
        <w:t xml:space="preserve"> -</w:t>
      </w:r>
      <w:r w:rsidRPr="0082765E">
        <w:rPr>
          <w:rFonts w:ascii="Arial" w:hAnsi="Arial" w:cs="Arial"/>
          <w:sz w:val="24"/>
          <w:szCs w:val="24"/>
        </w:rPr>
        <w:tab/>
        <w:t>“</w:t>
      </w:r>
      <w:r w:rsidRPr="0082765E">
        <w:rPr>
          <w:rFonts w:ascii="Arial" w:hAnsi="Arial" w:cs="Arial"/>
          <w:b/>
          <w:sz w:val="24"/>
          <w:szCs w:val="24"/>
        </w:rPr>
        <w:t>CONJUNTO DE ESCRITÓRIO N.º 09-B”, localizado no 9º pavimento do BLOCO “B” – EDIFÍCIO TRIUNFO</w:t>
      </w:r>
      <w:r w:rsidRPr="0082765E">
        <w:rPr>
          <w:rFonts w:ascii="Arial" w:hAnsi="Arial" w:cs="Arial"/>
          <w:sz w:val="24"/>
          <w:szCs w:val="24"/>
        </w:rPr>
        <w:t xml:space="preserve">, 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324.200, 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20"/>
        <w:ind w:left="567" w:hanging="567"/>
        <w:rPr>
          <w:rFonts w:ascii="Arial" w:hAnsi="Arial" w:cs="Arial"/>
          <w:sz w:val="24"/>
          <w:szCs w:val="24"/>
        </w:rPr>
      </w:pP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20"/>
        <w:ind w:left="851" w:hanging="851"/>
        <w:rPr>
          <w:rFonts w:ascii="Arial" w:hAnsi="Arial" w:cs="Arial"/>
          <w:sz w:val="24"/>
          <w:szCs w:val="24"/>
        </w:rPr>
      </w:pPr>
      <w:proofErr w:type="gramStart"/>
      <w:r w:rsidRPr="0082765E">
        <w:rPr>
          <w:rFonts w:ascii="Arial" w:hAnsi="Arial" w:cs="Arial"/>
          <w:sz w:val="24"/>
          <w:szCs w:val="24"/>
        </w:rPr>
        <w:t>14)</w:t>
      </w:r>
      <w:proofErr w:type="gramEnd"/>
      <w:r w:rsidRPr="0082765E">
        <w:rPr>
          <w:rFonts w:ascii="Arial" w:hAnsi="Arial" w:cs="Arial"/>
          <w:sz w:val="24"/>
          <w:szCs w:val="24"/>
        </w:rPr>
        <w:t xml:space="preserve"> -</w:t>
      </w:r>
      <w:r w:rsidRPr="0082765E">
        <w:rPr>
          <w:rFonts w:ascii="Arial" w:hAnsi="Arial" w:cs="Arial"/>
          <w:sz w:val="24"/>
          <w:szCs w:val="24"/>
        </w:rPr>
        <w:tab/>
        <w:t>“</w:t>
      </w:r>
      <w:r w:rsidRPr="0082765E">
        <w:rPr>
          <w:rFonts w:ascii="Arial" w:hAnsi="Arial" w:cs="Arial"/>
          <w:b/>
          <w:sz w:val="24"/>
          <w:szCs w:val="24"/>
        </w:rPr>
        <w:t>CONJUNTO DE ESCRITÓRIO N.º 10-B”, localizado no 10º pavimento do BLOCO “B” – EDIFÍCIO TRIUNFO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324.201, 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20"/>
        <w:ind w:left="567" w:hanging="567"/>
        <w:rPr>
          <w:rFonts w:ascii="Arial" w:hAnsi="Arial" w:cs="Arial"/>
          <w:sz w:val="24"/>
          <w:szCs w:val="24"/>
        </w:rPr>
      </w:pP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20"/>
        <w:ind w:left="851" w:hanging="851"/>
        <w:rPr>
          <w:rFonts w:ascii="Arial" w:hAnsi="Arial" w:cs="Arial"/>
          <w:sz w:val="24"/>
          <w:szCs w:val="24"/>
        </w:rPr>
      </w:pPr>
      <w:proofErr w:type="gramStart"/>
      <w:r w:rsidRPr="0082765E">
        <w:rPr>
          <w:rFonts w:ascii="Arial" w:hAnsi="Arial" w:cs="Arial"/>
          <w:sz w:val="24"/>
          <w:szCs w:val="24"/>
        </w:rPr>
        <w:t>15)</w:t>
      </w:r>
      <w:proofErr w:type="gramEnd"/>
      <w:r w:rsidRPr="0082765E">
        <w:rPr>
          <w:rFonts w:ascii="Arial" w:hAnsi="Arial" w:cs="Arial"/>
          <w:sz w:val="24"/>
          <w:szCs w:val="24"/>
        </w:rPr>
        <w:t xml:space="preserve"> -</w:t>
      </w:r>
      <w:r w:rsidRPr="0082765E">
        <w:rPr>
          <w:rFonts w:ascii="Arial" w:hAnsi="Arial" w:cs="Arial"/>
          <w:sz w:val="24"/>
          <w:szCs w:val="24"/>
        </w:rPr>
        <w:tab/>
        <w:t>“</w:t>
      </w:r>
      <w:r w:rsidRPr="0082765E">
        <w:rPr>
          <w:rFonts w:ascii="Arial" w:hAnsi="Arial" w:cs="Arial"/>
          <w:b/>
          <w:sz w:val="24"/>
          <w:szCs w:val="24"/>
        </w:rPr>
        <w:t>CONJUNTO DE ESCRITÓRIO N.º 11-B”, localizado no 11º pavimento do BLOCO “B” – EDIFÍCIO TRIUNFO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324.202,</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w:t>
      </w:r>
      <w:r w:rsidRPr="0082765E">
        <w:rPr>
          <w:rFonts w:ascii="Arial" w:hAnsi="Arial" w:cs="Arial"/>
          <w:sz w:val="24"/>
          <w:szCs w:val="24"/>
        </w:rPr>
        <w:lastRenderedPageBreak/>
        <w:t>1, com o valor venal proporcional de R$--- (---), para o corrente exercício e valor de referência de R$ --- (---);</w:t>
      </w: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20"/>
        <w:ind w:left="567" w:hanging="567"/>
        <w:rPr>
          <w:rFonts w:ascii="Arial" w:hAnsi="Arial" w:cs="Arial"/>
          <w:sz w:val="24"/>
          <w:szCs w:val="24"/>
        </w:rPr>
      </w:pP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20"/>
        <w:ind w:left="851" w:hanging="851"/>
        <w:rPr>
          <w:rFonts w:ascii="Arial" w:hAnsi="Arial" w:cs="Arial"/>
          <w:sz w:val="24"/>
          <w:szCs w:val="24"/>
        </w:rPr>
      </w:pPr>
      <w:proofErr w:type="gramStart"/>
      <w:r w:rsidRPr="0082765E">
        <w:rPr>
          <w:rFonts w:ascii="Arial" w:hAnsi="Arial" w:cs="Arial"/>
          <w:sz w:val="24"/>
          <w:szCs w:val="24"/>
        </w:rPr>
        <w:t>16)</w:t>
      </w:r>
      <w:proofErr w:type="gramEnd"/>
      <w:r w:rsidRPr="0082765E">
        <w:rPr>
          <w:rFonts w:ascii="Arial" w:hAnsi="Arial" w:cs="Arial"/>
          <w:sz w:val="24"/>
          <w:szCs w:val="24"/>
        </w:rPr>
        <w:t xml:space="preserve"> -</w:t>
      </w:r>
      <w:r w:rsidRPr="0082765E">
        <w:rPr>
          <w:rFonts w:ascii="Arial" w:hAnsi="Arial" w:cs="Arial"/>
          <w:sz w:val="24"/>
          <w:szCs w:val="24"/>
        </w:rPr>
        <w:tab/>
        <w:t>“</w:t>
      </w:r>
      <w:r w:rsidRPr="0082765E">
        <w:rPr>
          <w:rFonts w:ascii="Arial" w:hAnsi="Arial" w:cs="Arial"/>
          <w:b/>
          <w:sz w:val="24"/>
          <w:szCs w:val="24"/>
        </w:rPr>
        <w:t>CONJUNTO DE ESCRITÓRIO N.º 12-B”, localizado no 12º pavimento do BLOCO “B” – EDIFÍCIO TRIUNFO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324.203,</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2D76FA">
      <w:pPr>
        <w:tabs>
          <w:tab w:val="clear" w:pos="851"/>
          <w:tab w:val="clear" w:pos="1701"/>
          <w:tab w:val="clear" w:pos="2552"/>
          <w:tab w:val="clear" w:pos="3402"/>
          <w:tab w:val="clear" w:pos="4253"/>
          <w:tab w:val="clear" w:pos="5103"/>
          <w:tab w:val="clear" w:pos="5954"/>
          <w:tab w:val="clear" w:pos="6804"/>
          <w:tab w:val="clear" w:pos="7655"/>
          <w:tab w:val="clear" w:pos="8505"/>
        </w:tabs>
        <w:ind w:left="567" w:hanging="567"/>
        <w:rPr>
          <w:rFonts w:ascii="Arial" w:hAnsi="Arial" w:cs="Arial"/>
          <w:sz w:val="24"/>
          <w:szCs w:val="24"/>
        </w:rPr>
      </w:pPr>
    </w:p>
    <w:p w:rsidR="003E0945" w:rsidRPr="0082765E" w:rsidRDefault="003E0945" w:rsidP="009073C6">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roofErr w:type="gramStart"/>
      <w:r w:rsidRPr="0082765E">
        <w:rPr>
          <w:rFonts w:ascii="Arial" w:hAnsi="Arial" w:cs="Arial"/>
          <w:sz w:val="24"/>
          <w:szCs w:val="24"/>
        </w:rPr>
        <w:t>17)</w:t>
      </w:r>
      <w:proofErr w:type="gramEnd"/>
      <w:r w:rsidRPr="0082765E">
        <w:rPr>
          <w:rFonts w:ascii="Arial" w:hAnsi="Arial" w:cs="Arial"/>
          <w:sz w:val="24"/>
          <w:szCs w:val="24"/>
        </w:rPr>
        <w:t xml:space="preserve"> -</w:t>
      </w:r>
      <w:r w:rsidRPr="0082765E">
        <w:rPr>
          <w:rFonts w:ascii="Arial" w:hAnsi="Arial" w:cs="Arial"/>
          <w:sz w:val="24"/>
          <w:szCs w:val="24"/>
        </w:rPr>
        <w:tab/>
        <w:t>“</w:t>
      </w:r>
      <w:r w:rsidRPr="0082765E">
        <w:rPr>
          <w:rFonts w:ascii="Arial" w:hAnsi="Arial" w:cs="Arial"/>
          <w:b/>
          <w:sz w:val="24"/>
          <w:szCs w:val="24"/>
        </w:rPr>
        <w:t>CONJUNTO DE ESCRITÓRIO N.º 13-B”, localizado no 13º pavimento do BLOCO “B” – EDIFÍCIO TRIUNFO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 objeto da matrícula n°. 324.204,</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2D76FA">
      <w:pPr>
        <w:tabs>
          <w:tab w:val="clear" w:pos="851"/>
          <w:tab w:val="clear" w:pos="1701"/>
          <w:tab w:val="clear" w:pos="2552"/>
          <w:tab w:val="clear" w:pos="3402"/>
          <w:tab w:val="clear" w:pos="4253"/>
          <w:tab w:val="clear" w:pos="5103"/>
          <w:tab w:val="clear" w:pos="5954"/>
          <w:tab w:val="clear" w:pos="6804"/>
          <w:tab w:val="clear" w:pos="7655"/>
          <w:tab w:val="clear" w:pos="8505"/>
        </w:tabs>
        <w:ind w:left="567" w:hanging="567"/>
        <w:rPr>
          <w:rFonts w:ascii="Arial" w:hAnsi="Arial" w:cs="Arial"/>
          <w:sz w:val="24"/>
          <w:szCs w:val="24"/>
        </w:rPr>
      </w:pPr>
    </w:p>
    <w:p w:rsidR="003E0945" w:rsidRPr="0082765E" w:rsidRDefault="003E0945" w:rsidP="009073C6">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roofErr w:type="gramStart"/>
      <w:r w:rsidRPr="0082765E">
        <w:rPr>
          <w:rFonts w:ascii="Arial" w:hAnsi="Arial" w:cs="Arial"/>
          <w:sz w:val="24"/>
          <w:szCs w:val="24"/>
        </w:rPr>
        <w:t>18)</w:t>
      </w:r>
      <w:proofErr w:type="gramEnd"/>
      <w:r w:rsidRPr="0082765E">
        <w:rPr>
          <w:rFonts w:ascii="Arial" w:hAnsi="Arial" w:cs="Arial"/>
          <w:sz w:val="24"/>
          <w:szCs w:val="24"/>
        </w:rPr>
        <w:t xml:space="preserve"> -</w:t>
      </w:r>
      <w:r w:rsidRPr="0082765E">
        <w:rPr>
          <w:rFonts w:ascii="Arial" w:hAnsi="Arial" w:cs="Arial"/>
          <w:sz w:val="24"/>
          <w:szCs w:val="24"/>
        </w:rPr>
        <w:tab/>
        <w:t>“</w:t>
      </w:r>
      <w:r w:rsidRPr="0082765E">
        <w:rPr>
          <w:rFonts w:ascii="Arial" w:hAnsi="Arial" w:cs="Arial"/>
          <w:b/>
          <w:sz w:val="24"/>
          <w:szCs w:val="24"/>
        </w:rPr>
        <w:t>UNIDADE AUTÔNOMA PAVIMENTO TÉRREO “C”, do BLOCO “C” – EDIFÍCIO SANTA SALETE</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324.205,</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2D76FA">
      <w:pPr>
        <w:tabs>
          <w:tab w:val="clear" w:pos="851"/>
          <w:tab w:val="clear" w:pos="1701"/>
          <w:tab w:val="clear" w:pos="2552"/>
          <w:tab w:val="clear" w:pos="3402"/>
          <w:tab w:val="clear" w:pos="4253"/>
          <w:tab w:val="clear" w:pos="5103"/>
          <w:tab w:val="clear" w:pos="5954"/>
          <w:tab w:val="clear" w:pos="6804"/>
          <w:tab w:val="clear" w:pos="7655"/>
          <w:tab w:val="clear" w:pos="8505"/>
        </w:tabs>
        <w:ind w:left="567" w:hanging="567"/>
        <w:rPr>
          <w:rFonts w:ascii="Arial" w:hAnsi="Arial" w:cs="Arial"/>
          <w:sz w:val="24"/>
          <w:szCs w:val="24"/>
        </w:rPr>
      </w:pPr>
    </w:p>
    <w:p w:rsidR="003E0945" w:rsidRPr="0082765E" w:rsidRDefault="003E0945" w:rsidP="009073C6">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roofErr w:type="gramStart"/>
      <w:r w:rsidRPr="0082765E">
        <w:rPr>
          <w:rFonts w:ascii="Arial" w:hAnsi="Arial" w:cs="Arial"/>
          <w:sz w:val="24"/>
          <w:szCs w:val="24"/>
        </w:rPr>
        <w:t>19)</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“CONJUNTO DE ESCRITÓRIO N.º 01-C, localizado no 1º pavimento do BLOCO “C” – EDIFÍCIO SANTA SALETE</w:t>
      </w:r>
      <w:r w:rsidRPr="0082765E">
        <w:rPr>
          <w:rFonts w:ascii="Arial" w:hAnsi="Arial" w:cs="Arial"/>
          <w:sz w:val="24"/>
          <w:szCs w:val="24"/>
        </w:rPr>
        <w:t xml:space="preserve">, 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324.206,</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2D76FA">
      <w:pPr>
        <w:tabs>
          <w:tab w:val="clear" w:pos="851"/>
          <w:tab w:val="clear" w:pos="1701"/>
          <w:tab w:val="clear" w:pos="2552"/>
          <w:tab w:val="clear" w:pos="3402"/>
          <w:tab w:val="clear" w:pos="4253"/>
          <w:tab w:val="clear" w:pos="5103"/>
          <w:tab w:val="clear" w:pos="5954"/>
          <w:tab w:val="clear" w:pos="6804"/>
          <w:tab w:val="clear" w:pos="7655"/>
          <w:tab w:val="clear" w:pos="8505"/>
        </w:tabs>
        <w:ind w:left="567" w:hanging="567"/>
        <w:rPr>
          <w:rFonts w:ascii="Arial" w:hAnsi="Arial" w:cs="Arial"/>
          <w:sz w:val="24"/>
          <w:szCs w:val="24"/>
        </w:rPr>
      </w:pPr>
    </w:p>
    <w:p w:rsidR="003E0945" w:rsidRPr="0082765E" w:rsidRDefault="003E0945" w:rsidP="009073C6">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roofErr w:type="gramStart"/>
      <w:r w:rsidRPr="0082765E">
        <w:rPr>
          <w:rFonts w:ascii="Arial" w:hAnsi="Arial" w:cs="Arial"/>
          <w:sz w:val="24"/>
          <w:szCs w:val="24"/>
        </w:rPr>
        <w:t>20)</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“CONJUNTO DE ESCRITÓRIO N.º 02-C, localizado no 2º pavimento do BLOCO “C” – EDIFÍCIO SANTA SALETE</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324.207, 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2D76FA">
      <w:pPr>
        <w:tabs>
          <w:tab w:val="clear" w:pos="851"/>
          <w:tab w:val="clear" w:pos="1701"/>
          <w:tab w:val="clear" w:pos="2552"/>
          <w:tab w:val="clear" w:pos="3402"/>
          <w:tab w:val="clear" w:pos="4253"/>
          <w:tab w:val="clear" w:pos="5103"/>
          <w:tab w:val="clear" w:pos="5954"/>
          <w:tab w:val="clear" w:pos="6804"/>
          <w:tab w:val="clear" w:pos="7655"/>
          <w:tab w:val="clear" w:pos="8505"/>
        </w:tabs>
        <w:ind w:left="567" w:hanging="567"/>
        <w:rPr>
          <w:rFonts w:ascii="Arial" w:hAnsi="Arial" w:cs="Arial"/>
          <w:sz w:val="24"/>
          <w:szCs w:val="24"/>
        </w:rPr>
      </w:pPr>
    </w:p>
    <w:p w:rsidR="003E0945" w:rsidRPr="0082765E" w:rsidRDefault="003E0945" w:rsidP="009073C6">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roofErr w:type="gramStart"/>
      <w:r w:rsidRPr="0082765E">
        <w:rPr>
          <w:rFonts w:ascii="Arial" w:hAnsi="Arial" w:cs="Arial"/>
          <w:sz w:val="24"/>
          <w:szCs w:val="24"/>
        </w:rPr>
        <w:t>21)</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“CONJUNTO DE ESCRITÓRIO N.º 03-C, localizado no 3º pavimento do BLOCO “C” – EDIFÍCIO SANTA SALETE</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 objeto da matrícula n°. 324.208,</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w:t>
      </w:r>
      <w:r w:rsidRPr="0082765E">
        <w:rPr>
          <w:rFonts w:ascii="Arial" w:hAnsi="Arial" w:cs="Arial"/>
          <w:sz w:val="24"/>
          <w:szCs w:val="24"/>
        </w:rPr>
        <w:lastRenderedPageBreak/>
        <w:t>1, com o valor venal proporcional de R$--- (---), para o corrente exercício e valor de referência de R$ --- (---);</w:t>
      </w:r>
    </w:p>
    <w:p w:rsidR="003E0945" w:rsidRPr="0082765E" w:rsidRDefault="003E0945" w:rsidP="002D76FA">
      <w:pPr>
        <w:tabs>
          <w:tab w:val="clear" w:pos="851"/>
          <w:tab w:val="clear" w:pos="1701"/>
          <w:tab w:val="clear" w:pos="2552"/>
          <w:tab w:val="clear" w:pos="3402"/>
          <w:tab w:val="clear" w:pos="4253"/>
          <w:tab w:val="clear" w:pos="5103"/>
          <w:tab w:val="clear" w:pos="5954"/>
          <w:tab w:val="clear" w:pos="6804"/>
          <w:tab w:val="clear" w:pos="7655"/>
          <w:tab w:val="clear" w:pos="8505"/>
        </w:tabs>
        <w:ind w:left="567" w:hanging="567"/>
        <w:rPr>
          <w:rFonts w:ascii="Arial" w:hAnsi="Arial" w:cs="Arial"/>
          <w:sz w:val="24"/>
          <w:szCs w:val="24"/>
        </w:rPr>
      </w:pPr>
    </w:p>
    <w:p w:rsidR="003E0945" w:rsidRPr="0082765E" w:rsidRDefault="003E0945" w:rsidP="009073C6">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roofErr w:type="gramStart"/>
      <w:r w:rsidRPr="0082765E">
        <w:rPr>
          <w:rFonts w:ascii="Arial" w:hAnsi="Arial" w:cs="Arial"/>
          <w:sz w:val="24"/>
          <w:szCs w:val="24"/>
        </w:rPr>
        <w:t>22)</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“CONJUNTO DE ESCRITÓRIO N.º 04-C, localizado no 4º pavimento do BLOCO “C” – EDIFÍCIO SANTA SALETE</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324.209,</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2D76FA">
      <w:pPr>
        <w:tabs>
          <w:tab w:val="clear" w:pos="851"/>
          <w:tab w:val="clear" w:pos="1701"/>
          <w:tab w:val="clear" w:pos="2552"/>
          <w:tab w:val="clear" w:pos="3402"/>
          <w:tab w:val="clear" w:pos="4253"/>
          <w:tab w:val="clear" w:pos="5103"/>
          <w:tab w:val="clear" w:pos="5954"/>
          <w:tab w:val="clear" w:pos="6804"/>
          <w:tab w:val="clear" w:pos="7655"/>
          <w:tab w:val="clear" w:pos="8505"/>
        </w:tabs>
        <w:ind w:left="567" w:hanging="567"/>
        <w:rPr>
          <w:rFonts w:ascii="Arial" w:hAnsi="Arial" w:cs="Arial"/>
          <w:sz w:val="24"/>
          <w:szCs w:val="24"/>
        </w:rPr>
      </w:pPr>
    </w:p>
    <w:p w:rsidR="003E0945" w:rsidRPr="0082765E" w:rsidRDefault="003E0945" w:rsidP="009073C6">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roofErr w:type="gramStart"/>
      <w:r w:rsidRPr="0082765E">
        <w:rPr>
          <w:rFonts w:ascii="Arial" w:hAnsi="Arial" w:cs="Arial"/>
          <w:sz w:val="24"/>
          <w:szCs w:val="24"/>
        </w:rPr>
        <w:t>23)</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“CONJUNTO DE ESCRITÓRIO N.º 05-C, localizado no 5º pavimento do BLOCO “C” – EDIFÍCIO SANTA SALETE</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 objeto da matrícula n°. 324.210, 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2D76FA">
      <w:pPr>
        <w:tabs>
          <w:tab w:val="clear" w:pos="851"/>
          <w:tab w:val="clear" w:pos="1701"/>
          <w:tab w:val="clear" w:pos="2552"/>
          <w:tab w:val="clear" w:pos="3402"/>
          <w:tab w:val="clear" w:pos="4253"/>
          <w:tab w:val="clear" w:pos="5103"/>
          <w:tab w:val="clear" w:pos="5954"/>
          <w:tab w:val="clear" w:pos="6804"/>
          <w:tab w:val="clear" w:pos="7655"/>
          <w:tab w:val="clear" w:pos="8505"/>
        </w:tabs>
        <w:ind w:left="567" w:hanging="567"/>
        <w:rPr>
          <w:rFonts w:ascii="Arial" w:hAnsi="Arial" w:cs="Arial"/>
          <w:sz w:val="24"/>
          <w:szCs w:val="24"/>
        </w:rPr>
      </w:pPr>
    </w:p>
    <w:p w:rsidR="003E0945" w:rsidRPr="0082765E" w:rsidRDefault="003E0945" w:rsidP="009073C6">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roofErr w:type="gramStart"/>
      <w:r w:rsidRPr="0082765E">
        <w:rPr>
          <w:rFonts w:ascii="Arial" w:hAnsi="Arial" w:cs="Arial"/>
          <w:sz w:val="24"/>
          <w:szCs w:val="24"/>
        </w:rPr>
        <w:t>24)</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“CONJUNTO DE ESCRITÓRIO N.º 06-C, localizado no 6º pavimento do BLOCO “C” – EDIFÍCIO SANTA SALETE</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324.211,</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2D76FA">
      <w:pPr>
        <w:tabs>
          <w:tab w:val="clear" w:pos="851"/>
          <w:tab w:val="clear" w:pos="1701"/>
          <w:tab w:val="clear" w:pos="2552"/>
          <w:tab w:val="clear" w:pos="3402"/>
          <w:tab w:val="clear" w:pos="4253"/>
          <w:tab w:val="clear" w:pos="5103"/>
          <w:tab w:val="clear" w:pos="5954"/>
          <w:tab w:val="clear" w:pos="6804"/>
          <w:tab w:val="clear" w:pos="7655"/>
          <w:tab w:val="clear" w:pos="8505"/>
        </w:tabs>
        <w:ind w:left="567" w:hanging="567"/>
        <w:rPr>
          <w:rFonts w:ascii="Arial" w:hAnsi="Arial" w:cs="Arial"/>
          <w:sz w:val="24"/>
          <w:szCs w:val="24"/>
        </w:rPr>
      </w:pP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40"/>
        <w:ind w:left="851" w:hanging="851"/>
        <w:rPr>
          <w:rFonts w:ascii="Arial" w:hAnsi="Arial" w:cs="Arial"/>
          <w:sz w:val="24"/>
          <w:szCs w:val="24"/>
        </w:rPr>
      </w:pPr>
      <w:proofErr w:type="gramStart"/>
      <w:r w:rsidRPr="0082765E">
        <w:rPr>
          <w:rFonts w:ascii="Arial" w:hAnsi="Arial" w:cs="Arial"/>
          <w:sz w:val="24"/>
          <w:szCs w:val="24"/>
        </w:rPr>
        <w:t>25)</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“CONJUNTO DE ESCRITÓRIO N.º 07-C, localizado no 7º pavimento do BLOCO “C” – EDIFÍCIO SANTA SALETE</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 objeto da matrícula n°. 324.212,</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40"/>
        <w:ind w:left="567" w:hanging="567"/>
        <w:rPr>
          <w:rFonts w:ascii="Arial" w:hAnsi="Arial" w:cs="Arial"/>
          <w:sz w:val="24"/>
          <w:szCs w:val="24"/>
        </w:rPr>
      </w:pP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40"/>
        <w:ind w:left="851" w:hanging="851"/>
        <w:rPr>
          <w:rFonts w:ascii="Arial" w:hAnsi="Arial" w:cs="Arial"/>
          <w:sz w:val="24"/>
          <w:szCs w:val="24"/>
        </w:rPr>
      </w:pPr>
      <w:proofErr w:type="gramStart"/>
      <w:r w:rsidRPr="0082765E">
        <w:rPr>
          <w:rFonts w:ascii="Arial" w:hAnsi="Arial" w:cs="Arial"/>
          <w:sz w:val="24"/>
          <w:szCs w:val="24"/>
        </w:rPr>
        <w:t>26)</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“CONJUNTO DE ESCRITÓRIO N.º 08-C, localizado no 8º pavimento do BLOCO “C” – EDIFÍCIO SANTA SALETE</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324.213,</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40"/>
        <w:ind w:left="567" w:hanging="567"/>
        <w:rPr>
          <w:rFonts w:ascii="Arial" w:hAnsi="Arial" w:cs="Arial"/>
          <w:sz w:val="24"/>
          <w:szCs w:val="24"/>
        </w:rPr>
      </w:pP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40"/>
        <w:ind w:left="851" w:hanging="851"/>
        <w:rPr>
          <w:rFonts w:ascii="Arial" w:hAnsi="Arial" w:cs="Arial"/>
          <w:sz w:val="24"/>
          <w:szCs w:val="24"/>
        </w:rPr>
      </w:pPr>
      <w:proofErr w:type="gramStart"/>
      <w:r w:rsidRPr="0082765E">
        <w:rPr>
          <w:rFonts w:ascii="Arial" w:hAnsi="Arial" w:cs="Arial"/>
          <w:sz w:val="24"/>
          <w:szCs w:val="24"/>
        </w:rPr>
        <w:t>27)</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“CONJUNTO DE ESCRITÓRIO N.º 09-C, localizado no 9º pavimento do BLOCO “C” – EDIFÍCIO SANTA SALETE</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324.214, aberta junto ao 11º. Registro de Imóveis de São Paulo - SP, sendo lançada no Cadastro da Prefeitura de São Paulo – SP, em área maior, pela Inscrição Cadastral n°. 087.439.0032-</w:t>
      </w:r>
      <w:r w:rsidRPr="0082765E">
        <w:rPr>
          <w:rFonts w:ascii="Arial" w:hAnsi="Arial" w:cs="Arial"/>
          <w:sz w:val="24"/>
          <w:szCs w:val="24"/>
        </w:rPr>
        <w:lastRenderedPageBreak/>
        <w:t>1, com o valor venal proporcional de R$--- (---), para o corrente exercício e valor de referência de R$ --- (---);</w:t>
      </w: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40"/>
        <w:ind w:left="567" w:hanging="567"/>
        <w:rPr>
          <w:rFonts w:ascii="Arial" w:hAnsi="Arial" w:cs="Arial"/>
          <w:sz w:val="24"/>
          <w:szCs w:val="24"/>
        </w:rPr>
      </w:pP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40"/>
        <w:ind w:left="851" w:hanging="851"/>
        <w:rPr>
          <w:rFonts w:ascii="Arial" w:hAnsi="Arial" w:cs="Arial"/>
          <w:sz w:val="24"/>
          <w:szCs w:val="24"/>
        </w:rPr>
      </w:pPr>
      <w:proofErr w:type="gramStart"/>
      <w:r w:rsidRPr="0082765E">
        <w:rPr>
          <w:rFonts w:ascii="Arial" w:hAnsi="Arial" w:cs="Arial"/>
          <w:sz w:val="24"/>
          <w:szCs w:val="24"/>
        </w:rPr>
        <w:t>28)</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“CONJUNTO DE ESCRITÓRIO N.º 10-C, localizado no 10º pavimento do BLOCO “C” – EDIFÍCIO SANTA SALETE</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324.215, 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40"/>
        <w:ind w:left="567" w:hanging="567"/>
        <w:rPr>
          <w:rFonts w:ascii="Arial" w:hAnsi="Arial" w:cs="Arial"/>
          <w:sz w:val="24"/>
          <w:szCs w:val="24"/>
        </w:rPr>
      </w:pP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40"/>
        <w:ind w:left="851" w:hanging="851"/>
        <w:rPr>
          <w:rFonts w:ascii="Arial" w:hAnsi="Arial" w:cs="Arial"/>
          <w:sz w:val="24"/>
          <w:szCs w:val="24"/>
        </w:rPr>
      </w:pPr>
      <w:proofErr w:type="gramStart"/>
      <w:r w:rsidRPr="0082765E">
        <w:rPr>
          <w:rFonts w:ascii="Arial" w:hAnsi="Arial" w:cs="Arial"/>
          <w:sz w:val="24"/>
          <w:szCs w:val="24"/>
        </w:rPr>
        <w:t>29)</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“CONJUNTO DE ESCRITÓRIO N.º 11-C, localizado no 11º pavimento do BLOCO “C” – EDIFÍCIO SANTA SALETE</w:t>
      </w:r>
      <w:r w:rsidRPr="0082765E">
        <w:rPr>
          <w:rFonts w:ascii="Arial" w:hAnsi="Arial" w:cs="Arial"/>
          <w:sz w:val="24"/>
          <w:szCs w:val="24"/>
        </w:rPr>
        <w:t xml:space="preserve">, 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324.216, 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40"/>
        <w:ind w:left="567" w:hanging="567"/>
        <w:rPr>
          <w:rFonts w:ascii="Arial" w:hAnsi="Arial" w:cs="Arial"/>
          <w:sz w:val="24"/>
          <w:szCs w:val="24"/>
        </w:rPr>
      </w:pPr>
    </w:p>
    <w:p w:rsidR="003E0945" w:rsidRPr="0082765E" w:rsidRDefault="003E0945" w:rsidP="009073C6">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roofErr w:type="gramStart"/>
      <w:r w:rsidRPr="0082765E">
        <w:rPr>
          <w:rFonts w:ascii="Arial" w:hAnsi="Arial" w:cs="Arial"/>
          <w:sz w:val="24"/>
          <w:szCs w:val="24"/>
        </w:rPr>
        <w:t>30)</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“UNIDADE AUTÔNOMA PAVIMENTO TÉRREO “D1”, do BLOCO “D” - EDIFÍCIO CONQUISTA</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 objeto da matrícula n°. 324.217,</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2D76FA">
      <w:pPr>
        <w:tabs>
          <w:tab w:val="clear" w:pos="851"/>
          <w:tab w:val="clear" w:pos="1701"/>
          <w:tab w:val="clear" w:pos="2552"/>
          <w:tab w:val="clear" w:pos="3402"/>
          <w:tab w:val="clear" w:pos="4253"/>
          <w:tab w:val="clear" w:pos="5103"/>
          <w:tab w:val="clear" w:pos="5954"/>
          <w:tab w:val="clear" w:pos="6804"/>
          <w:tab w:val="clear" w:pos="7655"/>
          <w:tab w:val="clear" w:pos="8505"/>
        </w:tabs>
        <w:ind w:left="567" w:hanging="567"/>
        <w:rPr>
          <w:rFonts w:ascii="Arial" w:hAnsi="Arial" w:cs="Arial"/>
          <w:sz w:val="24"/>
          <w:szCs w:val="24"/>
        </w:rPr>
      </w:pPr>
    </w:p>
    <w:p w:rsidR="003E0945" w:rsidRPr="0082765E" w:rsidRDefault="003E0945" w:rsidP="009073C6">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roofErr w:type="gramStart"/>
      <w:r w:rsidRPr="0082765E">
        <w:rPr>
          <w:rFonts w:ascii="Arial" w:hAnsi="Arial" w:cs="Arial"/>
          <w:sz w:val="24"/>
          <w:szCs w:val="24"/>
        </w:rPr>
        <w:t>31)</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“UNIDADE AUTÔNOMA PAVIMENTO TÉRREO “D2”, do BLOCO “D” - EDIFÍCIO CONQUISTA</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 objeto da matrícula n°. 324.218, 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2D76FA">
      <w:pPr>
        <w:tabs>
          <w:tab w:val="clear" w:pos="851"/>
          <w:tab w:val="clear" w:pos="1701"/>
          <w:tab w:val="clear" w:pos="2552"/>
          <w:tab w:val="clear" w:pos="3402"/>
          <w:tab w:val="clear" w:pos="4253"/>
          <w:tab w:val="clear" w:pos="5103"/>
          <w:tab w:val="clear" w:pos="5954"/>
          <w:tab w:val="clear" w:pos="6804"/>
          <w:tab w:val="clear" w:pos="7655"/>
          <w:tab w:val="clear" w:pos="8505"/>
        </w:tabs>
        <w:ind w:left="567" w:hanging="567"/>
        <w:rPr>
          <w:rFonts w:ascii="Arial" w:hAnsi="Arial" w:cs="Arial"/>
          <w:sz w:val="24"/>
          <w:szCs w:val="24"/>
        </w:rPr>
      </w:pPr>
    </w:p>
    <w:p w:rsidR="003E0945" w:rsidRPr="0082765E" w:rsidRDefault="003E0945" w:rsidP="009073C6">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roofErr w:type="gramStart"/>
      <w:r w:rsidRPr="0082765E">
        <w:rPr>
          <w:rFonts w:ascii="Arial" w:hAnsi="Arial" w:cs="Arial"/>
          <w:sz w:val="24"/>
          <w:szCs w:val="24"/>
        </w:rPr>
        <w:t>32)</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“CONJUNTO DE ESCRITÓRIO N.º 01-D, localizado no 1º pavimento do BLOCO “D” - EDIFÍCIO CONQUISTA</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324.219, 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2D76FA">
      <w:pPr>
        <w:tabs>
          <w:tab w:val="clear" w:pos="851"/>
          <w:tab w:val="clear" w:pos="1701"/>
          <w:tab w:val="clear" w:pos="2552"/>
          <w:tab w:val="clear" w:pos="3402"/>
          <w:tab w:val="clear" w:pos="4253"/>
          <w:tab w:val="clear" w:pos="5103"/>
          <w:tab w:val="clear" w:pos="5954"/>
          <w:tab w:val="clear" w:pos="6804"/>
          <w:tab w:val="clear" w:pos="7655"/>
          <w:tab w:val="clear" w:pos="8505"/>
        </w:tabs>
        <w:ind w:left="567" w:hanging="567"/>
        <w:rPr>
          <w:rFonts w:ascii="Arial" w:hAnsi="Arial" w:cs="Arial"/>
          <w:sz w:val="24"/>
          <w:szCs w:val="24"/>
        </w:rPr>
      </w:pPr>
    </w:p>
    <w:p w:rsidR="003E0945" w:rsidRPr="0082765E" w:rsidRDefault="003E0945" w:rsidP="009073C6">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roofErr w:type="gramStart"/>
      <w:r w:rsidRPr="0082765E">
        <w:rPr>
          <w:rFonts w:ascii="Arial" w:hAnsi="Arial" w:cs="Arial"/>
          <w:sz w:val="24"/>
          <w:szCs w:val="24"/>
        </w:rPr>
        <w:t>33)</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“CONJUNTO DE ESCRITÓRIO N.º 02-D, localizado no 2º pavimento do BLOCO “D” - EDIFÍCIO CONQUISTA</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 xml:space="preserve">, objeto da matrícula n°. 324.220, aberta junto ao 11º. Registro de Imóveis de São Paulo - SP, sendo lançada no Cadastro da Prefeitura de São Paulo – SP, em área maior, pela Inscrição Cadastral n°. 087.439.0032-1, com o valor </w:t>
      </w:r>
      <w:r w:rsidRPr="0082765E">
        <w:rPr>
          <w:rFonts w:ascii="Arial" w:hAnsi="Arial" w:cs="Arial"/>
          <w:sz w:val="24"/>
          <w:szCs w:val="24"/>
        </w:rPr>
        <w:lastRenderedPageBreak/>
        <w:t>venal proporcional de R$--- (---), para o corrente exercício e valor de referência de R$ --- (---);</w:t>
      </w:r>
    </w:p>
    <w:p w:rsidR="003E0945" w:rsidRPr="0082765E" w:rsidRDefault="003E0945" w:rsidP="002D76FA">
      <w:pPr>
        <w:tabs>
          <w:tab w:val="clear" w:pos="851"/>
          <w:tab w:val="clear" w:pos="1701"/>
          <w:tab w:val="clear" w:pos="2552"/>
          <w:tab w:val="clear" w:pos="3402"/>
          <w:tab w:val="clear" w:pos="4253"/>
          <w:tab w:val="clear" w:pos="5103"/>
          <w:tab w:val="clear" w:pos="5954"/>
          <w:tab w:val="clear" w:pos="6804"/>
          <w:tab w:val="clear" w:pos="7655"/>
          <w:tab w:val="clear" w:pos="8505"/>
        </w:tabs>
        <w:ind w:left="567" w:hanging="567"/>
        <w:rPr>
          <w:rFonts w:ascii="Arial" w:hAnsi="Arial" w:cs="Arial"/>
          <w:sz w:val="24"/>
          <w:szCs w:val="24"/>
        </w:rPr>
      </w:pPr>
    </w:p>
    <w:p w:rsidR="003E0945" w:rsidRPr="0082765E" w:rsidRDefault="003E0945" w:rsidP="009073C6">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roofErr w:type="gramStart"/>
      <w:r w:rsidRPr="0082765E">
        <w:rPr>
          <w:rFonts w:ascii="Arial" w:hAnsi="Arial" w:cs="Arial"/>
          <w:sz w:val="24"/>
          <w:szCs w:val="24"/>
        </w:rPr>
        <w:t>34)</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“CONJUNTO DE ESCRITÓRIO N.º 03-D, localizado no 3º pavimento do BLOCO “D” - EDIFÍCIO CONQUISTA</w:t>
      </w:r>
      <w:r w:rsidRPr="0082765E">
        <w:rPr>
          <w:rFonts w:ascii="Arial" w:hAnsi="Arial" w:cs="Arial"/>
          <w:sz w:val="24"/>
          <w:szCs w:val="24"/>
        </w:rPr>
        <w:t xml:space="preserve">, 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324.221,</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2D76FA">
      <w:pPr>
        <w:tabs>
          <w:tab w:val="clear" w:pos="851"/>
          <w:tab w:val="clear" w:pos="1701"/>
          <w:tab w:val="clear" w:pos="2552"/>
          <w:tab w:val="clear" w:pos="3402"/>
          <w:tab w:val="clear" w:pos="4253"/>
          <w:tab w:val="clear" w:pos="5103"/>
          <w:tab w:val="clear" w:pos="5954"/>
          <w:tab w:val="clear" w:pos="6804"/>
          <w:tab w:val="clear" w:pos="7655"/>
          <w:tab w:val="clear" w:pos="8505"/>
        </w:tabs>
        <w:ind w:left="567" w:hanging="567"/>
        <w:rPr>
          <w:rFonts w:ascii="Arial" w:hAnsi="Arial" w:cs="Arial"/>
          <w:sz w:val="24"/>
          <w:szCs w:val="24"/>
        </w:rPr>
      </w:pPr>
    </w:p>
    <w:p w:rsidR="003E0945" w:rsidRPr="0082765E" w:rsidRDefault="003E0945" w:rsidP="009073C6">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roofErr w:type="gramStart"/>
      <w:r w:rsidRPr="0082765E">
        <w:rPr>
          <w:rFonts w:ascii="Arial" w:hAnsi="Arial" w:cs="Arial"/>
          <w:sz w:val="24"/>
          <w:szCs w:val="24"/>
        </w:rPr>
        <w:t>35)</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“CONJUNTO DE ESCRITÓRIO N.º 04-D, localizado no 4º pavimento do BLOCO “D” - EDIFÍCIO CONQUISTA</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324.222,</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2D76FA">
      <w:pPr>
        <w:tabs>
          <w:tab w:val="clear" w:pos="851"/>
          <w:tab w:val="clear" w:pos="1701"/>
          <w:tab w:val="clear" w:pos="2552"/>
          <w:tab w:val="clear" w:pos="3402"/>
          <w:tab w:val="clear" w:pos="4253"/>
          <w:tab w:val="clear" w:pos="5103"/>
          <w:tab w:val="clear" w:pos="5954"/>
          <w:tab w:val="clear" w:pos="6804"/>
          <w:tab w:val="clear" w:pos="7655"/>
          <w:tab w:val="clear" w:pos="8505"/>
        </w:tabs>
        <w:ind w:left="567" w:hanging="567"/>
        <w:rPr>
          <w:rFonts w:ascii="Arial" w:hAnsi="Arial" w:cs="Arial"/>
          <w:sz w:val="24"/>
          <w:szCs w:val="24"/>
        </w:rPr>
      </w:pPr>
    </w:p>
    <w:p w:rsidR="003E0945" w:rsidRPr="0082765E" w:rsidRDefault="003E0945" w:rsidP="009073C6">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roofErr w:type="gramStart"/>
      <w:r w:rsidRPr="0082765E">
        <w:rPr>
          <w:rFonts w:ascii="Arial" w:hAnsi="Arial" w:cs="Arial"/>
          <w:sz w:val="24"/>
          <w:szCs w:val="24"/>
        </w:rPr>
        <w:t>36)</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“CONJUNTO DE ESCRITÓRIO N.º 05-D, localizado no 5º pavimento do BLOCO “D” - EDIFÍCIO CONQUISTA</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 objeto da matrícula n°. 324.223, 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2D76FA">
      <w:pPr>
        <w:tabs>
          <w:tab w:val="clear" w:pos="851"/>
          <w:tab w:val="clear" w:pos="1701"/>
          <w:tab w:val="clear" w:pos="2552"/>
          <w:tab w:val="clear" w:pos="3402"/>
          <w:tab w:val="clear" w:pos="4253"/>
          <w:tab w:val="clear" w:pos="5103"/>
          <w:tab w:val="clear" w:pos="5954"/>
          <w:tab w:val="clear" w:pos="6804"/>
          <w:tab w:val="clear" w:pos="7655"/>
          <w:tab w:val="clear" w:pos="8505"/>
        </w:tabs>
        <w:ind w:left="567" w:hanging="567"/>
        <w:rPr>
          <w:rFonts w:ascii="Arial" w:hAnsi="Arial" w:cs="Arial"/>
          <w:sz w:val="24"/>
          <w:szCs w:val="24"/>
        </w:rPr>
      </w:pPr>
    </w:p>
    <w:p w:rsidR="003E0945" w:rsidRPr="0082765E" w:rsidRDefault="003E0945" w:rsidP="009073C6">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roofErr w:type="gramStart"/>
      <w:r w:rsidRPr="0082765E">
        <w:rPr>
          <w:rFonts w:ascii="Arial" w:hAnsi="Arial" w:cs="Arial"/>
          <w:sz w:val="24"/>
          <w:szCs w:val="24"/>
        </w:rPr>
        <w:t>37)</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“CONJUNTO DE ESCRITÓRIO N.º 06-D, localizado no 6º pavimento do BLOCO “D” - EDIFÍCIO CONQUISTA</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324.224,</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2D76FA">
      <w:pPr>
        <w:tabs>
          <w:tab w:val="clear" w:pos="851"/>
          <w:tab w:val="clear" w:pos="1701"/>
          <w:tab w:val="clear" w:pos="2552"/>
          <w:tab w:val="clear" w:pos="3402"/>
          <w:tab w:val="clear" w:pos="4253"/>
          <w:tab w:val="clear" w:pos="5103"/>
          <w:tab w:val="clear" w:pos="5954"/>
          <w:tab w:val="clear" w:pos="6804"/>
          <w:tab w:val="clear" w:pos="7655"/>
          <w:tab w:val="clear" w:pos="8505"/>
        </w:tabs>
        <w:ind w:left="567" w:hanging="567"/>
        <w:rPr>
          <w:rFonts w:ascii="Arial" w:hAnsi="Arial" w:cs="Arial"/>
          <w:sz w:val="24"/>
          <w:szCs w:val="24"/>
        </w:rPr>
      </w:pP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40"/>
        <w:ind w:left="851" w:hanging="851"/>
        <w:rPr>
          <w:rFonts w:ascii="Arial" w:hAnsi="Arial" w:cs="Arial"/>
          <w:sz w:val="24"/>
          <w:szCs w:val="24"/>
        </w:rPr>
      </w:pPr>
      <w:proofErr w:type="gramStart"/>
      <w:r w:rsidRPr="0082765E">
        <w:rPr>
          <w:rFonts w:ascii="Arial" w:hAnsi="Arial" w:cs="Arial"/>
          <w:sz w:val="24"/>
          <w:szCs w:val="24"/>
        </w:rPr>
        <w:t>38)</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“CONJUNTO DE ESCRITÓRIO N.º 07-D, localizado no 7º pavimento do BLOCO “D” - EDIFÍCIO CONQUISTA</w:t>
      </w:r>
      <w:r w:rsidRPr="0082765E">
        <w:rPr>
          <w:rFonts w:ascii="Arial" w:hAnsi="Arial" w:cs="Arial"/>
          <w:sz w:val="24"/>
          <w:szCs w:val="24"/>
        </w:rPr>
        <w:t xml:space="preserve">, 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324.225, 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40"/>
        <w:ind w:left="567" w:hanging="567"/>
        <w:rPr>
          <w:rFonts w:ascii="Arial" w:hAnsi="Arial" w:cs="Arial"/>
          <w:sz w:val="24"/>
          <w:szCs w:val="24"/>
        </w:rPr>
      </w:pP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40"/>
        <w:ind w:left="851" w:hanging="851"/>
        <w:rPr>
          <w:rFonts w:ascii="Arial" w:hAnsi="Arial" w:cs="Arial"/>
          <w:sz w:val="24"/>
          <w:szCs w:val="24"/>
        </w:rPr>
      </w:pPr>
      <w:proofErr w:type="gramStart"/>
      <w:r w:rsidRPr="0082765E">
        <w:rPr>
          <w:rFonts w:ascii="Arial" w:hAnsi="Arial" w:cs="Arial"/>
          <w:sz w:val="24"/>
          <w:szCs w:val="24"/>
        </w:rPr>
        <w:t>39)</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“CONJUNTO DE ESCRITÓRIO N.º 08-D, localizado no 8º pavimento do BLOCO “D” - EDIFÍCIO CONQUISTA</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 objeto da matrícula n°. 324.226,</w:t>
      </w:r>
      <w:r w:rsidRPr="0082765E">
        <w:rPr>
          <w:rFonts w:ascii="Arial" w:hAnsi="Arial" w:cs="Arial"/>
          <w:b/>
          <w:sz w:val="24"/>
          <w:szCs w:val="24"/>
        </w:rPr>
        <w:t xml:space="preserve"> </w:t>
      </w:r>
      <w:r w:rsidRPr="0082765E">
        <w:rPr>
          <w:rFonts w:ascii="Arial" w:hAnsi="Arial" w:cs="Arial"/>
          <w:sz w:val="24"/>
          <w:szCs w:val="24"/>
        </w:rPr>
        <w:t xml:space="preserve">aberta junto ao 11º. Registro de Imóveis de São Paulo - SP, sendo lançada no Cadastro da Prefeitura de São Paulo – SP, em área maior, pela Inscrição Cadastral n°. 087.439.0032-1, com o valor </w:t>
      </w:r>
      <w:r w:rsidRPr="0082765E">
        <w:rPr>
          <w:rFonts w:ascii="Arial" w:hAnsi="Arial" w:cs="Arial"/>
          <w:sz w:val="24"/>
          <w:szCs w:val="24"/>
        </w:rPr>
        <w:lastRenderedPageBreak/>
        <w:t>venal proporcional de R$--- (---), para o corrente exercício e valor de referência de R$ --- (---);</w:t>
      </w: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40"/>
        <w:ind w:left="567" w:hanging="567"/>
        <w:rPr>
          <w:rFonts w:ascii="Arial" w:hAnsi="Arial" w:cs="Arial"/>
          <w:sz w:val="24"/>
          <w:szCs w:val="24"/>
        </w:rPr>
      </w:pP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40"/>
        <w:ind w:left="851" w:hanging="851"/>
        <w:rPr>
          <w:rFonts w:ascii="Arial" w:hAnsi="Arial" w:cs="Arial"/>
          <w:sz w:val="24"/>
          <w:szCs w:val="24"/>
        </w:rPr>
      </w:pPr>
      <w:proofErr w:type="gramStart"/>
      <w:r w:rsidRPr="0082765E">
        <w:rPr>
          <w:rFonts w:ascii="Arial" w:hAnsi="Arial" w:cs="Arial"/>
          <w:sz w:val="24"/>
          <w:szCs w:val="24"/>
        </w:rPr>
        <w:t>40)</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“CONJUNTO DE ESCRITÓRIO N.º 09-D, localizado no 9º pavimento do BLOCO “D” - EDIFÍCIO CONQUISTA</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324.227, 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40"/>
        <w:ind w:left="567" w:hanging="567"/>
        <w:rPr>
          <w:rFonts w:ascii="Arial" w:hAnsi="Arial" w:cs="Arial"/>
          <w:sz w:val="24"/>
          <w:szCs w:val="24"/>
        </w:rPr>
      </w:pP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40"/>
        <w:ind w:left="851" w:hanging="851"/>
        <w:rPr>
          <w:rFonts w:ascii="Arial" w:hAnsi="Arial" w:cs="Arial"/>
          <w:sz w:val="24"/>
          <w:szCs w:val="24"/>
        </w:rPr>
      </w:pPr>
      <w:proofErr w:type="gramStart"/>
      <w:r w:rsidRPr="0082765E">
        <w:rPr>
          <w:rFonts w:ascii="Arial" w:hAnsi="Arial" w:cs="Arial"/>
          <w:sz w:val="24"/>
          <w:szCs w:val="24"/>
        </w:rPr>
        <w:t>41)</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“CONJUNTO DE ESCRITÓRIO N.º 10-D, localizado no 10º pavimento do BLOCO “D” - EDIFÍCIO CONQUISTA</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324.228,</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40"/>
        <w:ind w:left="567" w:hanging="567"/>
        <w:rPr>
          <w:rFonts w:ascii="Arial" w:hAnsi="Arial" w:cs="Arial"/>
          <w:sz w:val="24"/>
          <w:szCs w:val="24"/>
        </w:rPr>
      </w:pP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40"/>
        <w:ind w:left="851" w:hanging="851"/>
        <w:rPr>
          <w:rFonts w:ascii="Arial" w:hAnsi="Arial" w:cs="Arial"/>
          <w:sz w:val="24"/>
          <w:szCs w:val="24"/>
        </w:rPr>
      </w:pPr>
      <w:proofErr w:type="gramStart"/>
      <w:r w:rsidRPr="0082765E">
        <w:rPr>
          <w:rFonts w:ascii="Arial" w:hAnsi="Arial" w:cs="Arial"/>
          <w:sz w:val="24"/>
          <w:szCs w:val="24"/>
        </w:rPr>
        <w:t>42)</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“CONJUNTO DE ESCRITÓRIO N.º 11-D, localizado no 11º pavimento do BLOCO “D” - EDIFÍCIO CONQUISTA</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324.229,</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40"/>
        <w:ind w:left="567" w:hanging="567"/>
        <w:rPr>
          <w:rFonts w:ascii="Arial" w:hAnsi="Arial" w:cs="Arial"/>
          <w:sz w:val="24"/>
          <w:szCs w:val="24"/>
        </w:rPr>
      </w:pPr>
    </w:p>
    <w:p w:rsidR="003E0945" w:rsidRPr="0082765E" w:rsidRDefault="003E0945" w:rsidP="00DD265C">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roofErr w:type="gramStart"/>
      <w:r w:rsidRPr="0082765E">
        <w:rPr>
          <w:rFonts w:ascii="Arial" w:hAnsi="Arial" w:cs="Arial"/>
          <w:sz w:val="24"/>
          <w:szCs w:val="24"/>
        </w:rPr>
        <w:t>43)</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“CONJUNTO DE ESCRITÓRIO N.º 12-D, localizado no 12º pavimento do BLOCO “D” - EDIFÍCIO CONQUISTA</w:t>
      </w:r>
      <w:r w:rsidRPr="0082765E">
        <w:rPr>
          <w:rFonts w:ascii="Arial" w:hAnsi="Arial" w:cs="Arial"/>
          <w:sz w:val="24"/>
          <w:szCs w:val="24"/>
        </w:rPr>
        <w:t xml:space="preserve">, 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324.230,</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2D76FA">
      <w:pPr>
        <w:tabs>
          <w:tab w:val="clear" w:pos="851"/>
          <w:tab w:val="clear" w:pos="1701"/>
          <w:tab w:val="clear" w:pos="2552"/>
          <w:tab w:val="clear" w:pos="3402"/>
          <w:tab w:val="clear" w:pos="4253"/>
          <w:tab w:val="clear" w:pos="5103"/>
          <w:tab w:val="clear" w:pos="5954"/>
          <w:tab w:val="clear" w:pos="6804"/>
          <w:tab w:val="clear" w:pos="7655"/>
          <w:tab w:val="clear" w:pos="8505"/>
        </w:tabs>
        <w:ind w:left="567" w:hanging="567"/>
        <w:rPr>
          <w:rFonts w:ascii="Arial" w:hAnsi="Arial" w:cs="Arial"/>
          <w:sz w:val="24"/>
          <w:szCs w:val="24"/>
        </w:rPr>
      </w:pPr>
    </w:p>
    <w:p w:rsidR="003E0945" w:rsidRPr="0082765E" w:rsidRDefault="003E0945" w:rsidP="00DD265C">
      <w:p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rPr>
          <w:rFonts w:ascii="Arial" w:hAnsi="Arial" w:cs="Arial"/>
          <w:sz w:val="24"/>
          <w:szCs w:val="24"/>
        </w:rPr>
      </w:pPr>
      <w:proofErr w:type="gramStart"/>
      <w:r w:rsidRPr="0082765E">
        <w:rPr>
          <w:rFonts w:ascii="Arial" w:hAnsi="Arial" w:cs="Arial"/>
          <w:sz w:val="24"/>
          <w:szCs w:val="24"/>
        </w:rPr>
        <w:t>44)</w:t>
      </w:r>
      <w:proofErr w:type="gramEnd"/>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b/>
          <w:sz w:val="24"/>
          <w:szCs w:val="24"/>
        </w:rPr>
        <w:t>“CONJUNTO DE ESCRITÓRIO N.º 13-D, localizado no 13º pavimento do BLOCO “D” - EDIFÍCIO CONQUISTA</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 xml:space="preserve">integrante do </w:t>
      </w:r>
      <w:r w:rsidRPr="0082765E">
        <w:rPr>
          <w:rFonts w:ascii="Arial" w:hAnsi="Arial" w:cs="Arial"/>
          <w:b/>
          <w:sz w:val="24"/>
          <w:szCs w:val="24"/>
        </w:rPr>
        <w:t>CONDOMÍNIO CENTRO ADMINISTRATIVO SANTO AMARO”</w:t>
      </w:r>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objeto da matrícula n°. 324.231,</w:t>
      </w:r>
      <w:r w:rsidRPr="0082765E">
        <w:rPr>
          <w:rFonts w:ascii="Arial" w:hAnsi="Arial" w:cs="Arial"/>
          <w:b/>
          <w:sz w:val="24"/>
          <w:szCs w:val="24"/>
        </w:rPr>
        <w:t xml:space="preserve"> </w:t>
      </w:r>
      <w:r w:rsidRPr="0082765E">
        <w:rPr>
          <w:rFonts w:ascii="Arial" w:hAnsi="Arial" w:cs="Arial"/>
          <w:sz w:val="24"/>
          <w:szCs w:val="24"/>
        </w:rPr>
        <w:t>aberta junto ao 11º. Registro de Imóveis de São Paulo - SP, sendo lançada no Cadastro da Prefeitura de São Paulo – SP, em área maior, pela Inscrição Cadastral n°. 087.439.0032-1, com o valor venal proporcional de R$--- (---), para o corrente exercício e valor de referência de R$ --- (---);</w:t>
      </w:r>
    </w:p>
    <w:p w:rsidR="003E0945" w:rsidRPr="0082765E" w:rsidRDefault="003E0945" w:rsidP="00484E87">
      <w:pPr>
        <w:rPr>
          <w:rFonts w:ascii="Arial" w:hAnsi="Arial" w:cs="Arial"/>
          <w:sz w:val="24"/>
          <w:szCs w:val="24"/>
        </w:rPr>
      </w:pPr>
    </w:p>
    <w:p w:rsidR="003E0945" w:rsidRPr="0082765E" w:rsidRDefault="003E0945" w:rsidP="0057063C">
      <w:pPr>
        <w:rPr>
          <w:rFonts w:ascii="Arial" w:hAnsi="Arial" w:cs="Arial"/>
          <w:spacing w:val="-3"/>
          <w:sz w:val="24"/>
          <w:szCs w:val="24"/>
        </w:rPr>
      </w:pPr>
      <w:r w:rsidRPr="0082765E">
        <w:rPr>
          <w:rFonts w:ascii="Arial" w:hAnsi="Arial" w:cs="Arial"/>
          <w:b/>
          <w:sz w:val="24"/>
          <w:szCs w:val="24"/>
        </w:rPr>
        <w:t>2.2</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Os Imóveis foram adquiridos pela </w:t>
      </w:r>
      <w:r w:rsidRPr="0082765E">
        <w:rPr>
          <w:rFonts w:ascii="Arial" w:hAnsi="Arial" w:cs="Arial"/>
          <w:b/>
          <w:sz w:val="24"/>
          <w:szCs w:val="24"/>
        </w:rPr>
        <w:t>VENDEDORA</w:t>
      </w:r>
      <w:r w:rsidRPr="0082765E">
        <w:rPr>
          <w:rFonts w:ascii="Arial" w:hAnsi="Arial" w:cs="Arial"/>
          <w:sz w:val="24"/>
          <w:szCs w:val="24"/>
        </w:rPr>
        <w:t xml:space="preserve"> através </w:t>
      </w:r>
      <w:r w:rsidRPr="0082765E">
        <w:rPr>
          <w:rFonts w:ascii="Arial" w:hAnsi="Arial" w:cs="Arial"/>
          <w:spacing w:val="-3"/>
          <w:sz w:val="24"/>
          <w:szCs w:val="24"/>
        </w:rPr>
        <w:t xml:space="preserve">do Instrumento Particular de Alteração de Contrato Social de </w:t>
      </w:r>
      <w:smartTag w:uri="urn:schemas-microsoft-com:office:smarttags" w:element="date">
        <w:smartTagPr>
          <w:attr w:name="Year" w:val="2010"/>
          <w:attr w:name="Day" w:val="30"/>
          <w:attr w:name="Month" w:val="3"/>
          <w:attr w:name="ls" w:val="trans"/>
        </w:smartTagPr>
        <w:r w:rsidRPr="0082765E">
          <w:rPr>
            <w:rFonts w:ascii="Arial" w:hAnsi="Arial" w:cs="Arial"/>
            <w:spacing w:val="-3"/>
            <w:sz w:val="24"/>
            <w:szCs w:val="24"/>
          </w:rPr>
          <w:t>30 de março de 2010</w:t>
        </w:r>
      </w:smartTag>
      <w:r w:rsidRPr="0082765E">
        <w:rPr>
          <w:rFonts w:ascii="Arial" w:hAnsi="Arial" w:cs="Arial"/>
          <w:spacing w:val="-3"/>
          <w:sz w:val="24"/>
          <w:szCs w:val="24"/>
        </w:rPr>
        <w:t xml:space="preserve">, registrado na Junta Comercial do Estado de São Paulo - JUCESP, sob n.º 148.240/10-0, em </w:t>
      </w:r>
      <w:smartTag w:uri="urn:schemas-microsoft-com:office:smarttags" w:element="date">
        <w:smartTagPr>
          <w:attr w:name="Year" w:val="2010"/>
          <w:attr w:name="Day" w:val="30"/>
          <w:attr w:name="Month" w:val="4"/>
          <w:attr w:name="ls" w:val="trans"/>
        </w:smartTagPr>
        <w:r w:rsidRPr="0082765E">
          <w:rPr>
            <w:rFonts w:ascii="Arial" w:hAnsi="Arial" w:cs="Arial"/>
            <w:spacing w:val="-3"/>
            <w:sz w:val="24"/>
            <w:szCs w:val="24"/>
          </w:rPr>
          <w:t xml:space="preserve">30 de abril de </w:t>
        </w:r>
        <w:smartTag w:uri="urn:schemas-microsoft-com:office:smarttags" w:element="metricconverter">
          <w:smartTagPr>
            <w:attr w:name="ProductID" w:val="2010, a"/>
          </w:smartTagPr>
          <w:r w:rsidRPr="0082765E">
            <w:rPr>
              <w:rFonts w:ascii="Arial" w:hAnsi="Arial" w:cs="Arial"/>
              <w:spacing w:val="-3"/>
              <w:sz w:val="24"/>
              <w:szCs w:val="24"/>
            </w:rPr>
            <w:t>2010</w:t>
          </w:r>
        </w:smartTag>
      </w:smartTag>
      <w:r w:rsidRPr="0082765E">
        <w:rPr>
          <w:rFonts w:ascii="Arial" w:hAnsi="Arial" w:cs="Arial"/>
          <w:spacing w:val="-3"/>
          <w:sz w:val="24"/>
          <w:szCs w:val="24"/>
        </w:rPr>
        <w:t xml:space="preserve">, a título de conferência de bens para integralização de capital social, objeto do R.4 das Matrículas </w:t>
      </w:r>
      <w:smartTag w:uri="urn:schemas-microsoft-com:office:smarttags" w:element="metricconverter">
        <w:smartTagPr>
          <w:attr w:name="ProductID" w:val="324.188 a"/>
        </w:smartTagPr>
        <w:r w:rsidRPr="0082765E">
          <w:rPr>
            <w:rFonts w:ascii="Arial" w:hAnsi="Arial" w:cs="Arial"/>
            <w:spacing w:val="-3"/>
            <w:sz w:val="24"/>
            <w:szCs w:val="24"/>
          </w:rPr>
          <w:t>324.188 a</w:t>
        </w:r>
      </w:smartTag>
      <w:r w:rsidRPr="0082765E">
        <w:rPr>
          <w:rFonts w:ascii="Arial" w:hAnsi="Arial" w:cs="Arial"/>
          <w:spacing w:val="-3"/>
          <w:sz w:val="24"/>
          <w:szCs w:val="24"/>
        </w:rPr>
        <w:t xml:space="preserve"> 324.208 e </w:t>
      </w:r>
      <w:proofErr w:type="gramStart"/>
      <w:r w:rsidRPr="0082765E">
        <w:rPr>
          <w:rFonts w:ascii="Arial" w:hAnsi="Arial" w:cs="Arial"/>
          <w:spacing w:val="-3"/>
          <w:sz w:val="24"/>
          <w:szCs w:val="24"/>
        </w:rPr>
        <w:t xml:space="preserve">da </w:t>
      </w:r>
      <w:smartTag w:uri="urn:schemas-microsoft-com:office:smarttags" w:element="metricconverter">
        <w:smartTagPr>
          <w:attr w:name="ProductID" w:val="324.211 a"/>
        </w:smartTagPr>
        <w:r w:rsidRPr="0082765E">
          <w:rPr>
            <w:rFonts w:ascii="Arial" w:hAnsi="Arial" w:cs="Arial"/>
            <w:spacing w:val="-3"/>
            <w:sz w:val="24"/>
            <w:szCs w:val="24"/>
          </w:rPr>
          <w:t>324.211</w:t>
        </w:r>
        <w:proofErr w:type="gramEnd"/>
        <w:r w:rsidRPr="0082765E">
          <w:rPr>
            <w:rFonts w:ascii="Arial" w:hAnsi="Arial" w:cs="Arial"/>
            <w:spacing w:val="-3"/>
            <w:sz w:val="24"/>
            <w:szCs w:val="24"/>
          </w:rPr>
          <w:t xml:space="preserve"> a</w:t>
        </w:r>
      </w:smartTag>
      <w:r w:rsidRPr="0082765E">
        <w:rPr>
          <w:rFonts w:ascii="Arial" w:hAnsi="Arial" w:cs="Arial"/>
          <w:spacing w:val="-3"/>
          <w:sz w:val="24"/>
          <w:szCs w:val="24"/>
        </w:rPr>
        <w:t xml:space="preserve"> 324.231 e R.5 das Matrículas 324.209 e 324.210, </w:t>
      </w:r>
      <w:r w:rsidRPr="0082765E">
        <w:rPr>
          <w:rFonts w:ascii="Arial" w:hAnsi="Arial" w:cs="Arial"/>
          <w:sz w:val="24"/>
          <w:szCs w:val="24"/>
        </w:rPr>
        <w:t xml:space="preserve">todas </w:t>
      </w:r>
      <w:r w:rsidRPr="0082765E">
        <w:rPr>
          <w:rFonts w:ascii="Arial" w:hAnsi="Arial" w:cs="Arial"/>
          <w:sz w:val="24"/>
          <w:szCs w:val="24"/>
        </w:rPr>
        <w:lastRenderedPageBreak/>
        <w:t xml:space="preserve">de </w:t>
      </w:r>
      <w:smartTag w:uri="urn:schemas-microsoft-com:office:smarttags" w:element="date">
        <w:smartTagPr>
          <w:attr w:name="Year" w:val="2010"/>
          <w:attr w:name="Day" w:val="17"/>
          <w:attr w:name="Month" w:val="6"/>
          <w:attr w:name="ls" w:val="trans"/>
        </w:smartTagPr>
        <w:r w:rsidRPr="0082765E">
          <w:rPr>
            <w:rFonts w:ascii="Arial" w:hAnsi="Arial" w:cs="Arial"/>
            <w:sz w:val="24"/>
            <w:szCs w:val="24"/>
          </w:rPr>
          <w:t>17 de junho de 2010</w:t>
        </w:r>
      </w:smartTag>
      <w:r w:rsidRPr="0082765E">
        <w:rPr>
          <w:rFonts w:ascii="Arial" w:hAnsi="Arial" w:cs="Arial"/>
          <w:sz w:val="24"/>
          <w:szCs w:val="24"/>
        </w:rPr>
        <w:t>, no 11</w:t>
      </w:r>
      <w:r w:rsidRPr="0082765E">
        <w:rPr>
          <w:rFonts w:ascii="Arial" w:hAnsi="Arial" w:cs="Arial"/>
          <w:sz w:val="24"/>
          <w:szCs w:val="24"/>
          <w:vertAlign w:val="superscript"/>
        </w:rPr>
        <w:t>o</w:t>
      </w:r>
      <w:r w:rsidRPr="0082765E">
        <w:rPr>
          <w:rFonts w:ascii="Arial" w:hAnsi="Arial" w:cs="Arial"/>
          <w:sz w:val="24"/>
          <w:szCs w:val="24"/>
        </w:rPr>
        <w:t>. Oficial de Registro de Imóveis de São Paulo – SP.</w:t>
      </w:r>
    </w:p>
    <w:p w:rsidR="003E0945" w:rsidRPr="0082765E" w:rsidRDefault="003E0945" w:rsidP="00484E87">
      <w:pPr>
        <w:rPr>
          <w:rFonts w:ascii="Arial" w:hAnsi="Arial" w:cs="Arial"/>
          <w:sz w:val="24"/>
          <w:szCs w:val="24"/>
        </w:rPr>
      </w:pPr>
    </w:p>
    <w:p w:rsidR="003E0945" w:rsidRPr="0082765E" w:rsidRDefault="003E0945" w:rsidP="0057063C">
      <w:pPr>
        <w:rPr>
          <w:rFonts w:ascii="Arial" w:hAnsi="Arial" w:cs="Arial"/>
          <w:sz w:val="24"/>
          <w:szCs w:val="24"/>
        </w:rPr>
      </w:pPr>
      <w:r w:rsidRPr="0082765E">
        <w:rPr>
          <w:rFonts w:ascii="Arial" w:hAnsi="Arial" w:cs="Arial"/>
          <w:b/>
          <w:sz w:val="24"/>
          <w:szCs w:val="24"/>
        </w:rPr>
        <w:t>2.2.1</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Declara a </w:t>
      </w:r>
      <w:r w:rsidRPr="0082765E">
        <w:rPr>
          <w:rFonts w:ascii="Arial" w:hAnsi="Arial" w:cs="Arial"/>
          <w:b/>
          <w:sz w:val="24"/>
          <w:szCs w:val="24"/>
        </w:rPr>
        <w:t xml:space="preserve">VENDEDORA </w:t>
      </w:r>
      <w:r w:rsidRPr="0082765E">
        <w:rPr>
          <w:rFonts w:ascii="Arial" w:hAnsi="Arial" w:cs="Arial"/>
          <w:sz w:val="24"/>
          <w:szCs w:val="24"/>
        </w:rPr>
        <w:t xml:space="preserve">que os Imóveis se encontram locados, conforme indicado na relação rubricada pelas partes, que fica fazendo parte integrante do presente Instrumento, como Anexo I, e as áreas comuns cedidas a terceiros, conforme relação que também faz parte do presente e integra o Anexo I. </w:t>
      </w:r>
    </w:p>
    <w:p w:rsidR="003E0945" w:rsidRPr="0082765E" w:rsidRDefault="003E0945" w:rsidP="00484E87">
      <w:pPr>
        <w:rPr>
          <w:rFonts w:ascii="Arial" w:hAnsi="Arial" w:cs="Arial"/>
          <w:sz w:val="24"/>
          <w:szCs w:val="24"/>
        </w:rPr>
      </w:pPr>
    </w:p>
    <w:p w:rsidR="003E0945" w:rsidRPr="0082765E" w:rsidRDefault="003E0945" w:rsidP="00D852D2">
      <w:pPr>
        <w:rPr>
          <w:rFonts w:ascii="Arial" w:hAnsi="Arial" w:cs="Arial"/>
          <w:sz w:val="24"/>
          <w:szCs w:val="24"/>
        </w:rPr>
      </w:pPr>
      <w:r w:rsidRPr="0082765E">
        <w:rPr>
          <w:rFonts w:ascii="Arial" w:hAnsi="Arial" w:cs="Arial"/>
          <w:b/>
          <w:sz w:val="24"/>
          <w:szCs w:val="24"/>
        </w:rPr>
        <w:t xml:space="preserve">2.3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Pelo presente e na melhor forma de direito a </w:t>
      </w:r>
      <w:r w:rsidRPr="0082765E">
        <w:rPr>
          <w:rFonts w:ascii="Arial" w:hAnsi="Arial" w:cs="Arial"/>
          <w:b/>
          <w:sz w:val="24"/>
          <w:szCs w:val="24"/>
        </w:rPr>
        <w:t>VENDEDORA</w:t>
      </w:r>
      <w:r w:rsidRPr="0082765E">
        <w:rPr>
          <w:rFonts w:ascii="Arial" w:hAnsi="Arial" w:cs="Arial"/>
          <w:sz w:val="24"/>
          <w:szCs w:val="24"/>
        </w:rPr>
        <w:t>,</w:t>
      </w:r>
      <w:r w:rsidRPr="0082765E">
        <w:rPr>
          <w:rFonts w:ascii="Arial" w:hAnsi="Arial" w:cs="Arial"/>
          <w:b/>
          <w:sz w:val="24"/>
          <w:szCs w:val="24"/>
        </w:rPr>
        <w:t xml:space="preserve"> vende</w:t>
      </w:r>
      <w:r w:rsidRPr="0082765E">
        <w:rPr>
          <w:rFonts w:ascii="Arial" w:hAnsi="Arial" w:cs="Arial"/>
          <w:sz w:val="24"/>
          <w:szCs w:val="24"/>
        </w:rPr>
        <w:t xml:space="preserve"> como de fato </w:t>
      </w:r>
      <w:r w:rsidRPr="0082765E">
        <w:rPr>
          <w:rFonts w:ascii="Arial" w:hAnsi="Arial" w:cs="Arial"/>
          <w:b/>
          <w:sz w:val="24"/>
          <w:szCs w:val="24"/>
        </w:rPr>
        <w:t>vendido tem</w:t>
      </w:r>
      <w:r w:rsidRPr="0082765E">
        <w:rPr>
          <w:rFonts w:ascii="Arial" w:hAnsi="Arial" w:cs="Arial"/>
          <w:sz w:val="24"/>
          <w:szCs w:val="24"/>
        </w:rPr>
        <w:t>, à</w:t>
      </w:r>
      <w:r w:rsidRPr="0082765E">
        <w:rPr>
          <w:rFonts w:ascii="Arial" w:hAnsi="Arial" w:cs="Arial"/>
          <w:b/>
          <w:sz w:val="24"/>
          <w:szCs w:val="24"/>
        </w:rPr>
        <w:t xml:space="preserve"> COMPRADORA</w:t>
      </w:r>
      <w:r w:rsidRPr="0082765E">
        <w:rPr>
          <w:rFonts w:ascii="Arial" w:hAnsi="Arial" w:cs="Arial"/>
          <w:sz w:val="24"/>
          <w:szCs w:val="24"/>
        </w:rPr>
        <w:t xml:space="preserve">, os Imóveis descritos e caracterizados no Capítulo II, acima, </w:t>
      </w:r>
      <w:r w:rsidRPr="0082765E">
        <w:rPr>
          <w:rFonts w:ascii="Arial" w:hAnsi="Arial" w:cs="Arial"/>
          <w:spacing w:val="-3"/>
          <w:sz w:val="24"/>
          <w:szCs w:val="24"/>
        </w:rPr>
        <w:t xml:space="preserve">completamente livres e desembaraçados de dúvidas, dívidas, litígios ou ônus, de tributos de qualquer natureza, e "ad corpus", </w:t>
      </w:r>
      <w:r w:rsidRPr="0082765E">
        <w:rPr>
          <w:rFonts w:ascii="Arial" w:hAnsi="Arial" w:cs="Arial"/>
          <w:sz w:val="24"/>
          <w:szCs w:val="24"/>
        </w:rPr>
        <w:t xml:space="preserve">pelo preço certo e previamente ajustado de </w:t>
      </w:r>
      <w:r w:rsidRPr="0082765E">
        <w:rPr>
          <w:rFonts w:ascii="Arial" w:hAnsi="Arial" w:cs="Arial"/>
          <w:b/>
          <w:sz w:val="24"/>
          <w:szCs w:val="24"/>
        </w:rPr>
        <w:t xml:space="preserve">R$ 165.000.000,00 </w:t>
      </w:r>
      <w:r w:rsidRPr="0082765E">
        <w:rPr>
          <w:rFonts w:ascii="Arial" w:hAnsi="Arial" w:cs="Arial"/>
          <w:sz w:val="24"/>
          <w:szCs w:val="24"/>
        </w:rPr>
        <w:t>(cento e sessenta e cinco milhões de reais), nesta data (o “</w:t>
      </w:r>
      <w:r w:rsidRPr="0082765E">
        <w:rPr>
          <w:rFonts w:ascii="Arial" w:hAnsi="Arial" w:cs="Arial"/>
          <w:sz w:val="24"/>
          <w:szCs w:val="24"/>
          <w:u w:val="single"/>
        </w:rPr>
        <w:t>Preço de Aquisição</w:t>
      </w:r>
      <w:r w:rsidRPr="0082765E">
        <w:rPr>
          <w:rFonts w:ascii="Arial" w:hAnsi="Arial" w:cs="Arial"/>
          <w:sz w:val="24"/>
          <w:szCs w:val="24"/>
        </w:rPr>
        <w:t xml:space="preserve">”), pago pela </w:t>
      </w:r>
      <w:r w:rsidRPr="0082765E">
        <w:rPr>
          <w:rFonts w:ascii="Arial" w:hAnsi="Arial" w:cs="Arial"/>
          <w:b/>
          <w:sz w:val="24"/>
          <w:szCs w:val="24"/>
        </w:rPr>
        <w:t>COMPRADORA</w:t>
      </w:r>
      <w:r w:rsidRPr="0082765E">
        <w:rPr>
          <w:rFonts w:ascii="Arial" w:hAnsi="Arial" w:cs="Arial"/>
          <w:sz w:val="24"/>
          <w:szCs w:val="24"/>
        </w:rPr>
        <w:t xml:space="preserve"> à</w:t>
      </w:r>
      <w:r w:rsidRPr="0082765E">
        <w:rPr>
          <w:rFonts w:ascii="Arial" w:hAnsi="Arial" w:cs="Arial"/>
          <w:b/>
          <w:sz w:val="24"/>
          <w:szCs w:val="24"/>
        </w:rPr>
        <w:t xml:space="preserve"> VENDEDORA</w:t>
      </w:r>
      <w:r w:rsidRPr="0082765E">
        <w:rPr>
          <w:rFonts w:ascii="Arial" w:hAnsi="Arial" w:cs="Arial"/>
          <w:sz w:val="24"/>
          <w:szCs w:val="24"/>
        </w:rPr>
        <w:t xml:space="preserve">, na forma estabelecida no Capítulo III, adiante. </w:t>
      </w:r>
    </w:p>
    <w:p w:rsidR="003E0945" w:rsidRPr="0082765E" w:rsidRDefault="003E0945" w:rsidP="00D852D2">
      <w:pPr>
        <w:rPr>
          <w:rFonts w:ascii="Arial" w:hAnsi="Arial" w:cs="Arial"/>
          <w:sz w:val="24"/>
          <w:szCs w:val="24"/>
        </w:rPr>
      </w:pPr>
    </w:p>
    <w:p w:rsidR="003E0945" w:rsidRPr="0082765E" w:rsidRDefault="003E0945" w:rsidP="00D852D2">
      <w:pPr>
        <w:rPr>
          <w:rFonts w:ascii="Arial" w:hAnsi="Arial" w:cs="Arial"/>
          <w:sz w:val="24"/>
          <w:szCs w:val="24"/>
        </w:rPr>
      </w:pPr>
      <w:r w:rsidRPr="0082765E">
        <w:rPr>
          <w:rFonts w:ascii="Arial" w:hAnsi="Arial" w:cs="Arial"/>
          <w:b/>
          <w:sz w:val="24"/>
          <w:szCs w:val="24"/>
        </w:rPr>
        <w:t xml:space="preserve">2.3.1 </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 xml:space="preserve">Assim, por força deste Instrumento, que consubstancia uma operação definitiva de venda e compra, a </w:t>
      </w:r>
      <w:r w:rsidRPr="0082765E">
        <w:rPr>
          <w:rFonts w:ascii="Arial" w:hAnsi="Arial" w:cs="Arial"/>
          <w:b/>
          <w:sz w:val="24"/>
          <w:szCs w:val="24"/>
        </w:rPr>
        <w:t>VENDEDORA</w:t>
      </w:r>
      <w:r w:rsidRPr="0082765E">
        <w:rPr>
          <w:rFonts w:ascii="Arial" w:hAnsi="Arial" w:cs="Arial"/>
          <w:sz w:val="24"/>
          <w:szCs w:val="24"/>
        </w:rPr>
        <w:t xml:space="preserve"> cede e transfere à </w:t>
      </w:r>
      <w:r w:rsidRPr="0082765E">
        <w:rPr>
          <w:rFonts w:ascii="Arial" w:hAnsi="Arial" w:cs="Arial"/>
          <w:b/>
          <w:sz w:val="24"/>
          <w:szCs w:val="24"/>
        </w:rPr>
        <w:t>COMPRADORA</w:t>
      </w:r>
      <w:r w:rsidRPr="0082765E">
        <w:rPr>
          <w:rFonts w:ascii="Arial" w:hAnsi="Arial" w:cs="Arial"/>
          <w:sz w:val="24"/>
          <w:szCs w:val="24"/>
        </w:rPr>
        <w:t xml:space="preserve">, sem reserva alguma, </w:t>
      </w:r>
      <w:proofErr w:type="gramStart"/>
      <w:r w:rsidRPr="0082765E">
        <w:rPr>
          <w:rFonts w:ascii="Arial" w:hAnsi="Arial" w:cs="Arial"/>
          <w:sz w:val="24"/>
          <w:szCs w:val="24"/>
        </w:rPr>
        <w:t>todo o domínio, posse, direitos</w:t>
      </w:r>
      <w:proofErr w:type="gramEnd"/>
      <w:r w:rsidRPr="0082765E">
        <w:rPr>
          <w:rFonts w:ascii="Arial" w:hAnsi="Arial" w:cs="Arial"/>
          <w:sz w:val="24"/>
          <w:szCs w:val="24"/>
        </w:rPr>
        <w:t xml:space="preserve"> e ações que exerce sobre os Imóveis, para que a </w:t>
      </w:r>
      <w:r w:rsidRPr="0082765E">
        <w:rPr>
          <w:rFonts w:ascii="Arial" w:hAnsi="Arial" w:cs="Arial"/>
          <w:b/>
          <w:sz w:val="24"/>
          <w:szCs w:val="24"/>
        </w:rPr>
        <w:t>COMPRADORA</w:t>
      </w:r>
      <w:r w:rsidRPr="0082765E">
        <w:rPr>
          <w:rFonts w:ascii="Arial" w:hAnsi="Arial" w:cs="Arial"/>
          <w:sz w:val="24"/>
          <w:szCs w:val="24"/>
        </w:rPr>
        <w:t xml:space="preserve"> dele use, goze e livremente disponha, como proprietária exclusiva que passa a ser doravante, obrigando-se a </w:t>
      </w:r>
      <w:r w:rsidRPr="0082765E">
        <w:rPr>
          <w:rFonts w:ascii="Arial" w:hAnsi="Arial" w:cs="Arial"/>
          <w:b/>
          <w:sz w:val="24"/>
          <w:szCs w:val="24"/>
        </w:rPr>
        <w:t>VENDEDORA</w:t>
      </w:r>
      <w:r w:rsidRPr="0082765E">
        <w:rPr>
          <w:rFonts w:ascii="Arial" w:hAnsi="Arial" w:cs="Arial"/>
          <w:sz w:val="24"/>
          <w:szCs w:val="24"/>
        </w:rPr>
        <w:t xml:space="preserve">, por si e por seus sucessores, a fazer esta venda sempre boa, firme e valiosa, e a responder pela evicção, tudo na forma da lei. </w:t>
      </w:r>
    </w:p>
    <w:p w:rsidR="003E0945" w:rsidRPr="0082765E" w:rsidRDefault="003E0945" w:rsidP="00D852D2">
      <w:pPr>
        <w:rPr>
          <w:rFonts w:ascii="Arial" w:hAnsi="Arial" w:cs="Arial"/>
          <w:sz w:val="24"/>
          <w:szCs w:val="24"/>
        </w:rPr>
      </w:pPr>
    </w:p>
    <w:p w:rsidR="003E0945" w:rsidRPr="0082765E" w:rsidRDefault="003E0945" w:rsidP="000857C6">
      <w:pPr>
        <w:rPr>
          <w:rFonts w:ascii="Arial" w:hAnsi="Arial" w:cs="Arial"/>
          <w:sz w:val="24"/>
          <w:szCs w:val="24"/>
        </w:rPr>
      </w:pPr>
      <w:r w:rsidRPr="0082765E">
        <w:rPr>
          <w:rFonts w:ascii="Arial" w:hAnsi="Arial" w:cs="Arial"/>
          <w:b/>
          <w:sz w:val="24"/>
          <w:szCs w:val="24"/>
        </w:rPr>
        <w:t xml:space="preserve">2.4 </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 xml:space="preserve">Para efeitos fiscais e de registro as partes atribuem, para cada um dos </w:t>
      </w:r>
      <w:proofErr w:type="gramStart"/>
      <w:r w:rsidRPr="0082765E">
        <w:rPr>
          <w:rFonts w:ascii="Arial" w:hAnsi="Arial" w:cs="Arial"/>
          <w:sz w:val="24"/>
          <w:szCs w:val="24"/>
        </w:rPr>
        <w:t>Imóveis objeto</w:t>
      </w:r>
      <w:proofErr w:type="gramEnd"/>
      <w:r w:rsidRPr="0082765E">
        <w:rPr>
          <w:rFonts w:ascii="Arial" w:hAnsi="Arial" w:cs="Arial"/>
          <w:sz w:val="24"/>
          <w:szCs w:val="24"/>
        </w:rPr>
        <w:t xml:space="preserve"> do presente instrumento, os seguintes valores, totalizando o montante do Preço de Aquisição: </w:t>
      </w:r>
    </w:p>
    <w:p w:rsidR="003E0945" w:rsidRPr="0082765E" w:rsidRDefault="003E0945" w:rsidP="00501E76">
      <w:pPr>
        <w:ind w:left="851" w:hanging="851"/>
        <w:rPr>
          <w:rFonts w:ascii="Arial" w:hAnsi="Arial" w:cs="Arial"/>
          <w:sz w:val="24"/>
          <w:szCs w:val="24"/>
        </w:rPr>
      </w:pPr>
    </w:p>
    <w:p w:rsidR="003E0945" w:rsidRPr="0082765E" w:rsidRDefault="003E0945" w:rsidP="00501E76">
      <w:pPr>
        <w:ind w:left="851" w:hanging="851"/>
        <w:rPr>
          <w:rFonts w:ascii="Arial" w:hAnsi="Arial" w:cs="Arial"/>
          <w:sz w:val="24"/>
          <w:szCs w:val="24"/>
        </w:rPr>
      </w:pPr>
      <w:r w:rsidRPr="0082765E">
        <w:rPr>
          <w:rFonts w:ascii="Arial" w:hAnsi="Arial" w:cs="Arial"/>
          <w:sz w:val="24"/>
          <w:szCs w:val="24"/>
        </w:rPr>
        <w:tab/>
        <w:t>[</w:t>
      </w:r>
      <w:proofErr w:type="spellStart"/>
      <w:r w:rsidRPr="0082765E">
        <w:rPr>
          <w:rFonts w:ascii="Arial" w:hAnsi="Arial" w:cs="Arial"/>
          <w:sz w:val="24"/>
          <w:szCs w:val="24"/>
          <w:highlight w:val="yellow"/>
        </w:rPr>
        <w:t>Obs</w:t>
      </w:r>
      <w:proofErr w:type="spellEnd"/>
      <w:r w:rsidRPr="0082765E">
        <w:rPr>
          <w:rFonts w:ascii="Arial" w:hAnsi="Arial" w:cs="Arial"/>
          <w:sz w:val="24"/>
          <w:szCs w:val="24"/>
          <w:highlight w:val="yellow"/>
        </w:rPr>
        <w:t xml:space="preserve"> São Carlos: Os valores venais dos imóveis ainda não foram repassados para esta minuta, pois estamos verificando.</w:t>
      </w:r>
      <w:r w:rsidRPr="0082765E">
        <w:rPr>
          <w:rFonts w:ascii="Arial" w:hAnsi="Arial" w:cs="Arial"/>
          <w:sz w:val="24"/>
          <w:szCs w:val="24"/>
        </w:rPr>
        <w:t>]</w:t>
      </w:r>
    </w:p>
    <w:p w:rsidR="003E0945" w:rsidRPr="0082765E" w:rsidRDefault="003E0945" w:rsidP="000857C6">
      <w:pPr>
        <w:rPr>
          <w:rFonts w:ascii="Arial" w:hAnsi="Arial" w:cs="Arial"/>
          <w:sz w:val="24"/>
          <w:szCs w:val="24"/>
        </w:rPr>
      </w:pPr>
    </w:p>
    <w:tbl>
      <w:tblPr>
        <w:tblW w:w="822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0"/>
        <w:gridCol w:w="3402"/>
      </w:tblGrid>
      <w:tr w:rsidR="003E0945" w:rsidRPr="0082765E" w:rsidTr="002D76FA">
        <w:tc>
          <w:tcPr>
            <w:tcW w:w="4820" w:type="dxa"/>
          </w:tcPr>
          <w:p w:rsidR="003E0945" w:rsidRPr="0082765E" w:rsidRDefault="003E0945" w:rsidP="002D76FA">
            <w:pPr>
              <w:jc w:val="center"/>
              <w:rPr>
                <w:rFonts w:ascii="Arial" w:hAnsi="Arial" w:cs="Arial"/>
                <w:b/>
                <w:sz w:val="24"/>
                <w:szCs w:val="24"/>
              </w:rPr>
            </w:pPr>
            <w:r w:rsidRPr="0082765E">
              <w:rPr>
                <w:rFonts w:ascii="Arial" w:hAnsi="Arial" w:cs="Arial"/>
                <w:b/>
                <w:sz w:val="24"/>
                <w:szCs w:val="24"/>
              </w:rPr>
              <w:t>Imóvel</w:t>
            </w:r>
          </w:p>
        </w:tc>
        <w:tc>
          <w:tcPr>
            <w:tcW w:w="3402" w:type="dxa"/>
          </w:tcPr>
          <w:p w:rsidR="003E0945" w:rsidRPr="0082765E" w:rsidRDefault="003E0945" w:rsidP="002D76FA">
            <w:pPr>
              <w:jc w:val="center"/>
              <w:rPr>
                <w:rFonts w:ascii="Arial" w:hAnsi="Arial" w:cs="Arial"/>
                <w:b/>
                <w:sz w:val="24"/>
                <w:szCs w:val="24"/>
              </w:rPr>
            </w:pPr>
            <w:r w:rsidRPr="0082765E">
              <w:rPr>
                <w:rFonts w:ascii="Arial" w:hAnsi="Arial" w:cs="Arial"/>
                <w:b/>
                <w:sz w:val="24"/>
                <w:szCs w:val="24"/>
              </w:rPr>
              <w:t>Preço</w:t>
            </w:r>
          </w:p>
        </w:tc>
      </w:tr>
      <w:tr w:rsidR="003E0945" w:rsidRPr="0082765E" w:rsidTr="002D76FA">
        <w:tc>
          <w:tcPr>
            <w:tcW w:w="4820" w:type="dxa"/>
            <w:vAlign w:val="center"/>
          </w:tcPr>
          <w:p w:rsidR="003E0945" w:rsidRPr="0082765E" w:rsidRDefault="003E0945" w:rsidP="002D76FA">
            <w:pPr>
              <w:jc w:val="left"/>
              <w:rPr>
                <w:rFonts w:ascii="Arial" w:hAnsi="Arial" w:cs="Arial"/>
                <w:sz w:val="24"/>
                <w:szCs w:val="24"/>
              </w:rPr>
            </w:pPr>
          </w:p>
          <w:p w:rsidR="003E0945" w:rsidRPr="0082765E" w:rsidRDefault="003E0945" w:rsidP="002D76FA">
            <w:pPr>
              <w:jc w:val="left"/>
              <w:rPr>
                <w:rFonts w:ascii="Arial" w:hAnsi="Arial" w:cs="Arial"/>
                <w:sz w:val="24"/>
                <w:szCs w:val="24"/>
              </w:rPr>
            </w:pPr>
            <w:r w:rsidRPr="0082765E">
              <w:rPr>
                <w:rFonts w:ascii="Arial" w:hAnsi="Arial" w:cs="Arial"/>
                <w:sz w:val="24"/>
                <w:szCs w:val="24"/>
              </w:rPr>
              <w:t>01-A</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02-A</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03-A</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04-A</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01-B</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02-B</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03-B</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04-B</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05-B</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06-B</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07-B</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lastRenderedPageBreak/>
              <w:t>08-B</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09-B</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10-B</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11-B</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12-B</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13-B</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Térreo - C</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01-C</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02-C</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03-C</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04-C</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05-C</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06-C</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07-C</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08-C</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09-C</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10-C</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11-C</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Térreo 1 – D</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Térreo 2 - D</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01-D</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02-D</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03-D</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04-D</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05-D</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06-D</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07-D</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08-D</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09-D</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10-D</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lastRenderedPageBreak/>
              <w:t>11-D</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12-D</w:t>
            </w:r>
          </w:p>
        </w:tc>
        <w:tc>
          <w:tcPr>
            <w:tcW w:w="3402" w:type="dxa"/>
            <w:vAlign w:val="center"/>
          </w:tcPr>
          <w:p w:rsidR="003E0945" w:rsidRPr="0082765E" w:rsidRDefault="003E0945" w:rsidP="002D76FA">
            <w:pPr>
              <w:jc w:val="center"/>
              <w:rPr>
                <w:rFonts w:ascii="Arial" w:hAnsi="Arial" w:cs="Arial"/>
                <w:sz w:val="24"/>
                <w:szCs w:val="24"/>
              </w:rPr>
            </w:pPr>
          </w:p>
        </w:tc>
      </w:tr>
      <w:tr w:rsidR="003E0945" w:rsidRPr="0082765E" w:rsidTr="002D76FA">
        <w:trPr>
          <w:trHeight w:val="487"/>
        </w:trPr>
        <w:tc>
          <w:tcPr>
            <w:tcW w:w="4820" w:type="dxa"/>
            <w:vAlign w:val="center"/>
          </w:tcPr>
          <w:p w:rsidR="003E0945" w:rsidRPr="0082765E" w:rsidRDefault="003E0945" w:rsidP="002D76FA">
            <w:pPr>
              <w:jc w:val="left"/>
              <w:rPr>
                <w:rFonts w:ascii="Arial" w:hAnsi="Arial" w:cs="Arial"/>
                <w:sz w:val="24"/>
                <w:szCs w:val="24"/>
              </w:rPr>
            </w:pPr>
            <w:r w:rsidRPr="0082765E">
              <w:rPr>
                <w:rFonts w:ascii="Arial" w:hAnsi="Arial" w:cs="Arial"/>
                <w:sz w:val="24"/>
                <w:szCs w:val="24"/>
              </w:rPr>
              <w:t>13-D</w:t>
            </w:r>
          </w:p>
        </w:tc>
        <w:tc>
          <w:tcPr>
            <w:tcW w:w="3402" w:type="dxa"/>
            <w:vAlign w:val="center"/>
          </w:tcPr>
          <w:p w:rsidR="003E0945" w:rsidRPr="0082765E" w:rsidRDefault="003E0945" w:rsidP="002D76FA">
            <w:pPr>
              <w:jc w:val="left"/>
              <w:rPr>
                <w:rFonts w:ascii="Arial" w:hAnsi="Arial" w:cs="Arial"/>
                <w:sz w:val="24"/>
                <w:szCs w:val="24"/>
              </w:rPr>
            </w:pPr>
          </w:p>
        </w:tc>
      </w:tr>
    </w:tbl>
    <w:p w:rsidR="003E0945" w:rsidRPr="0082765E" w:rsidRDefault="003E0945" w:rsidP="00ED7CC1">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p>
    <w:p w:rsidR="003E0945" w:rsidRPr="0082765E" w:rsidRDefault="003E0945" w:rsidP="00F61695">
      <w:pPr>
        <w:tabs>
          <w:tab w:val="left" w:pos="454"/>
          <w:tab w:val="left" w:pos="9356"/>
        </w:tabs>
        <w:ind w:left="2410" w:hanging="2410"/>
        <w:rPr>
          <w:rFonts w:ascii="Arial" w:hAnsi="Arial" w:cs="Arial"/>
          <w:b/>
          <w:spacing w:val="-3"/>
          <w:sz w:val="24"/>
          <w:szCs w:val="24"/>
          <w:u w:val="single"/>
        </w:rPr>
      </w:pPr>
      <w:r w:rsidRPr="0082765E">
        <w:rPr>
          <w:rFonts w:ascii="Arial" w:hAnsi="Arial" w:cs="Arial"/>
          <w:b/>
          <w:sz w:val="24"/>
          <w:szCs w:val="24"/>
        </w:rPr>
        <w:t>CAPÍTULO III -</w:t>
      </w:r>
      <w:r w:rsidRPr="0082765E">
        <w:rPr>
          <w:rFonts w:ascii="Arial" w:hAnsi="Arial" w:cs="Arial"/>
          <w:b/>
          <w:sz w:val="24"/>
          <w:szCs w:val="24"/>
        </w:rPr>
        <w:tab/>
      </w:r>
      <w:r w:rsidRPr="0082765E">
        <w:rPr>
          <w:rFonts w:ascii="Arial" w:hAnsi="Arial" w:cs="Arial"/>
          <w:b/>
          <w:sz w:val="24"/>
          <w:szCs w:val="24"/>
          <w:u w:val="single"/>
        </w:rPr>
        <w:t>DO PREÇO, FORMA DE PAGAMENTO E DE</w:t>
      </w:r>
      <w:r w:rsidRPr="0082765E">
        <w:rPr>
          <w:rFonts w:ascii="Arial" w:hAnsi="Arial" w:cs="Arial"/>
          <w:b/>
          <w:sz w:val="24"/>
          <w:szCs w:val="24"/>
        </w:rPr>
        <w:t xml:space="preserve"> </w:t>
      </w:r>
      <w:r w:rsidRPr="0082765E">
        <w:rPr>
          <w:rFonts w:ascii="Arial" w:hAnsi="Arial" w:cs="Arial"/>
          <w:b/>
          <w:sz w:val="24"/>
          <w:szCs w:val="24"/>
          <w:u w:val="single"/>
        </w:rPr>
        <w:t xml:space="preserve">REAJUSTAMENTO DAS PARCELAS </w:t>
      </w:r>
    </w:p>
    <w:p w:rsidR="003E0945" w:rsidRPr="0082765E" w:rsidRDefault="003E0945" w:rsidP="00D852D2">
      <w:pPr>
        <w:rPr>
          <w:rFonts w:ascii="Arial" w:hAnsi="Arial" w:cs="Arial"/>
          <w:b/>
          <w:sz w:val="24"/>
          <w:szCs w:val="24"/>
        </w:rPr>
      </w:pPr>
    </w:p>
    <w:p w:rsidR="003E0945" w:rsidRPr="0082765E" w:rsidRDefault="003E0945" w:rsidP="002D76FA">
      <w:pPr>
        <w:rPr>
          <w:rFonts w:ascii="Arial" w:hAnsi="Arial" w:cs="Arial"/>
          <w:sz w:val="24"/>
          <w:szCs w:val="24"/>
        </w:rPr>
      </w:pPr>
      <w:r w:rsidRPr="0082765E">
        <w:rPr>
          <w:rFonts w:ascii="Arial" w:hAnsi="Arial" w:cs="Arial"/>
          <w:b/>
          <w:sz w:val="24"/>
          <w:szCs w:val="24"/>
        </w:rPr>
        <w:t xml:space="preserve">3.1 </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 xml:space="preserve">O Preço de Aquisição é o estipulado no Capítulo II, acima, pago pela </w:t>
      </w:r>
      <w:r w:rsidRPr="0082765E">
        <w:rPr>
          <w:rFonts w:ascii="Arial" w:hAnsi="Arial" w:cs="Arial"/>
          <w:b/>
          <w:sz w:val="24"/>
          <w:szCs w:val="24"/>
        </w:rPr>
        <w:t>COMPRADORA</w:t>
      </w:r>
      <w:r w:rsidRPr="0082765E">
        <w:rPr>
          <w:rFonts w:ascii="Arial" w:hAnsi="Arial" w:cs="Arial"/>
          <w:sz w:val="24"/>
          <w:szCs w:val="24"/>
        </w:rPr>
        <w:t xml:space="preserve"> à</w:t>
      </w:r>
      <w:r w:rsidRPr="0082765E">
        <w:rPr>
          <w:rFonts w:ascii="Arial" w:hAnsi="Arial" w:cs="Arial"/>
          <w:b/>
          <w:sz w:val="24"/>
          <w:szCs w:val="24"/>
        </w:rPr>
        <w:t xml:space="preserve"> VENDEDORA</w:t>
      </w:r>
      <w:r w:rsidRPr="0082765E">
        <w:rPr>
          <w:rFonts w:ascii="Arial" w:hAnsi="Arial" w:cs="Arial"/>
          <w:sz w:val="24"/>
          <w:szCs w:val="24"/>
        </w:rPr>
        <w:t>, da seguinte maneira:</w:t>
      </w:r>
    </w:p>
    <w:p w:rsidR="003E0945" w:rsidRPr="0082765E" w:rsidRDefault="003E0945" w:rsidP="002D76FA">
      <w:pPr>
        <w:rPr>
          <w:rFonts w:ascii="Arial" w:hAnsi="Arial" w:cs="Arial"/>
          <w:sz w:val="24"/>
          <w:szCs w:val="24"/>
        </w:rPr>
      </w:pP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ind w:left="709" w:right="50" w:hanging="709"/>
        <w:rPr>
          <w:rFonts w:ascii="Arial" w:hAnsi="Arial" w:cs="Arial"/>
          <w:sz w:val="24"/>
          <w:szCs w:val="24"/>
        </w:rPr>
      </w:pPr>
      <w:r w:rsidRPr="0082765E">
        <w:rPr>
          <w:rFonts w:ascii="Arial" w:hAnsi="Arial" w:cs="Arial"/>
          <w:sz w:val="24"/>
          <w:szCs w:val="24"/>
        </w:rPr>
        <w:t xml:space="preserve">a) - </w:t>
      </w:r>
      <w:r w:rsidRPr="0082765E">
        <w:rPr>
          <w:rFonts w:ascii="Arial" w:hAnsi="Arial" w:cs="Arial"/>
          <w:sz w:val="24"/>
          <w:szCs w:val="24"/>
        </w:rPr>
        <w:tab/>
        <w:t xml:space="preserve">o montante de R$ 49.000.000,00 (quarenta e nove milhões de reais), neste ato, através de </w:t>
      </w:r>
      <w:proofErr w:type="gramStart"/>
      <w:r w:rsidRPr="0082765E">
        <w:rPr>
          <w:rFonts w:ascii="Arial" w:hAnsi="Arial" w:cs="Arial"/>
          <w:b/>
          <w:sz w:val="24"/>
          <w:szCs w:val="24"/>
        </w:rPr>
        <w:t xml:space="preserve">TED </w:t>
      </w:r>
      <w:r w:rsidRPr="0082765E">
        <w:rPr>
          <w:rFonts w:ascii="Arial" w:hAnsi="Arial" w:cs="Arial"/>
          <w:sz w:val="24"/>
          <w:szCs w:val="24"/>
        </w:rPr>
        <w:t>emitida</w:t>
      </w:r>
      <w:proofErr w:type="gramEnd"/>
      <w:r w:rsidRPr="0082765E">
        <w:rPr>
          <w:rFonts w:ascii="Arial" w:hAnsi="Arial" w:cs="Arial"/>
          <w:sz w:val="24"/>
          <w:szCs w:val="24"/>
        </w:rPr>
        <w:t xml:space="preserve"> para a conta corrente da </w:t>
      </w:r>
      <w:r w:rsidRPr="0082765E">
        <w:rPr>
          <w:rFonts w:ascii="Arial" w:hAnsi="Arial" w:cs="Arial"/>
          <w:b/>
          <w:sz w:val="24"/>
          <w:szCs w:val="24"/>
        </w:rPr>
        <w:t>VENDEDORA</w:t>
      </w:r>
      <w:r w:rsidRPr="0082765E">
        <w:rPr>
          <w:rFonts w:ascii="Arial" w:hAnsi="Arial" w:cs="Arial"/>
          <w:sz w:val="24"/>
          <w:szCs w:val="24"/>
        </w:rPr>
        <w:t xml:space="preserve"> nº. 70.166-1, agência nº. </w:t>
      </w:r>
      <w:proofErr w:type="gramStart"/>
      <w:r w:rsidRPr="0082765E">
        <w:rPr>
          <w:rFonts w:ascii="Arial" w:hAnsi="Arial" w:cs="Arial"/>
          <w:sz w:val="24"/>
          <w:szCs w:val="24"/>
        </w:rPr>
        <w:t>2372-8, Banco</w:t>
      </w:r>
      <w:proofErr w:type="gramEnd"/>
      <w:r w:rsidRPr="0082765E">
        <w:rPr>
          <w:rFonts w:ascii="Arial" w:hAnsi="Arial" w:cs="Arial"/>
          <w:sz w:val="24"/>
          <w:szCs w:val="24"/>
        </w:rPr>
        <w:t xml:space="preserve"> Bradesco S/A;</w:t>
      </w:r>
    </w:p>
    <w:p w:rsidR="003E0945" w:rsidRPr="0082765E" w:rsidRDefault="003E0945" w:rsidP="00D433B4">
      <w:pPr>
        <w:ind w:left="709" w:right="50" w:hanging="709"/>
        <w:rPr>
          <w:rFonts w:ascii="Arial" w:hAnsi="Arial" w:cs="Arial"/>
          <w:sz w:val="24"/>
          <w:szCs w:val="24"/>
        </w:rPr>
      </w:pPr>
    </w:p>
    <w:p w:rsidR="003E0945" w:rsidRPr="0082765E" w:rsidRDefault="003E0945" w:rsidP="00D433B4">
      <w:pPr>
        <w:tabs>
          <w:tab w:val="clear" w:pos="851"/>
          <w:tab w:val="clear" w:pos="1701"/>
          <w:tab w:val="clear" w:pos="2552"/>
          <w:tab w:val="clear" w:pos="3402"/>
          <w:tab w:val="clear" w:pos="4253"/>
          <w:tab w:val="clear" w:pos="5103"/>
          <w:tab w:val="clear" w:pos="5954"/>
          <w:tab w:val="clear" w:pos="6804"/>
          <w:tab w:val="clear" w:pos="7655"/>
          <w:tab w:val="clear" w:pos="8505"/>
        </w:tabs>
        <w:ind w:left="709" w:right="50" w:hanging="709"/>
        <w:rPr>
          <w:rFonts w:ascii="Arial" w:hAnsi="Arial" w:cs="Arial"/>
          <w:sz w:val="24"/>
          <w:szCs w:val="24"/>
        </w:rPr>
      </w:pPr>
      <w:r w:rsidRPr="0082765E">
        <w:rPr>
          <w:rFonts w:ascii="Arial" w:hAnsi="Arial" w:cs="Arial"/>
          <w:sz w:val="24"/>
          <w:szCs w:val="24"/>
        </w:rPr>
        <w:t xml:space="preserve">b) - </w:t>
      </w:r>
      <w:r w:rsidRPr="0082765E">
        <w:rPr>
          <w:rFonts w:ascii="Arial" w:hAnsi="Arial" w:cs="Arial"/>
          <w:sz w:val="24"/>
          <w:szCs w:val="24"/>
        </w:rPr>
        <w:tab/>
        <w:t>o saldo restante, que totaliza o montante de R$ 116.000.000,00 (cento e dezesseis milhões de reais), será pago da seguinte maneira:</w:t>
      </w:r>
    </w:p>
    <w:p w:rsidR="003E0945" w:rsidRPr="0082765E" w:rsidRDefault="003E0945" w:rsidP="00DB4609">
      <w:pPr>
        <w:tabs>
          <w:tab w:val="clear" w:pos="851"/>
          <w:tab w:val="clear" w:pos="1701"/>
          <w:tab w:val="clear" w:pos="2552"/>
          <w:tab w:val="clear" w:pos="3402"/>
          <w:tab w:val="clear" w:pos="4253"/>
          <w:tab w:val="clear" w:pos="5103"/>
          <w:tab w:val="clear" w:pos="5954"/>
          <w:tab w:val="clear" w:pos="6804"/>
          <w:tab w:val="clear" w:pos="7655"/>
          <w:tab w:val="clear" w:pos="8505"/>
        </w:tabs>
        <w:ind w:left="709" w:right="50" w:hanging="709"/>
        <w:rPr>
          <w:rFonts w:ascii="Arial" w:hAnsi="Arial" w:cs="Arial"/>
          <w:sz w:val="24"/>
          <w:szCs w:val="24"/>
        </w:rPr>
      </w:pPr>
    </w:p>
    <w:p w:rsidR="003E0945" w:rsidRPr="0082765E" w:rsidRDefault="003E0945" w:rsidP="00DB4609">
      <w:pPr>
        <w:widowControl w:val="0"/>
        <w:numPr>
          <w:ilvl w:val="0"/>
          <w:numId w:val="36"/>
        </w:numPr>
        <w:tabs>
          <w:tab w:val="clear" w:pos="851"/>
          <w:tab w:val="clear" w:pos="1701"/>
          <w:tab w:val="clear" w:pos="2552"/>
          <w:tab w:val="clear" w:pos="3402"/>
          <w:tab w:val="clear" w:pos="4253"/>
          <w:tab w:val="clear" w:pos="5103"/>
          <w:tab w:val="clear" w:pos="5954"/>
          <w:tab w:val="clear" w:pos="6804"/>
          <w:tab w:val="clear" w:pos="7655"/>
          <w:tab w:val="clear" w:pos="8505"/>
          <w:tab w:val="num" w:pos="720"/>
        </w:tabs>
        <w:autoSpaceDE w:val="0"/>
        <w:autoSpaceDN w:val="0"/>
        <w:rPr>
          <w:rFonts w:ascii="Arial" w:hAnsi="Arial" w:cs="Arial"/>
          <w:sz w:val="24"/>
          <w:szCs w:val="24"/>
        </w:rPr>
      </w:pPr>
      <w:r w:rsidRPr="0082765E">
        <w:rPr>
          <w:rFonts w:ascii="Arial" w:hAnsi="Arial" w:cs="Arial"/>
          <w:sz w:val="24"/>
          <w:szCs w:val="24"/>
        </w:rPr>
        <w:t>“</w:t>
      </w:r>
      <w:r w:rsidRPr="0082765E">
        <w:rPr>
          <w:rFonts w:ascii="Arial" w:hAnsi="Arial" w:cs="Arial"/>
          <w:sz w:val="24"/>
          <w:szCs w:val="24"/>
          <w:u w:val="single"/>
        </w:rPr>
        <w:t>Prazo</w:t>
      </w:r>
      <w:r w:rsidRPr="0082765E">
        <w:rPr>
          <w:rFonts w:ascii="Arial" w:hAnsi="Arial" w:cs="Arial"/>
          <w:sz w:val="24"/>
          <w:szCs w:val="24"/>
        </w:rPr>
        <w:t>”: 143 (cento e quarenta e quatro) meses e 28 (vinte e oito) dias;</w:t>
      </w:r>
    </w:p>
    <w:p w:rsidR="003E0945" w:rsidRPr="0082765E" w:rsidRDefault="003E0945" w:rsidP="00DB4609">
      <w:pPr>
        <w:ind w:left="708"/>
        <w:rPr>
          <w:rFonts w:ascii="Arial" w:hAnsi="Arial" w:cs="Arial"/>
          <w:sz w:val="24"/>
          <w:szCs w:val="24"/>
        </w:rPr>
      </w:pPr>
    </w:p>
    <w:p w:rsidR="003E0945" w:rsidRPr="0082765E" w:rsidRDefault="003E0945" w:rsidP="00DB4609">
      <w:pPr>
        <w:widowControl w:val="0"/>
        <w:numPr>
          <w:ilvl w:val="0"/>
          <w:numId w:val="36"/>
        </w:numPr>
        <w:tabs>
          <w:tab w:val="clear" w:pos="851"/>
          <w:tab w:val="clear" w:pos="1701"/>
          <w:tab w:val="clear" w:pos="2552"/>
          <w:tab w:val="clear" w:pos="3402"/>
          <w:tab w:val="clear" w:pos="4253"/>
          <w:tab w:val="clear" w:pos="5103"/>
          <w:tab w:val="clear" w:pos="5954"/>
          <w:tab w:val="clear" w:pos="6804"/>
          <w:tab w:val="clear" w:pos="7655"/>
          <w:tab w:val="clear" w:pos="8505"/>
          <w:tab w:val="num" w:pos="720"/>
        </w:tabs>
        <w:autoSpaceDE w:val="0"/>
        <w:autoSpaceDN w:val="0"/>
        <w:rPr>
          <w:rFonts w:ascii="Arial" w:hAnsi="Arial" w:cs="Arial"/>
          <w:sz w:val="24"/>
          <w:szCs w:val="24"/>
        </w:rPr>
      </w:pPr>
      <w:r w:rsidRPr="0082765E">
        <w:rPr>
          <w:rFonts w:ascii="Arial" w:hAnsi="Arial" w:cs="Arial"/>
          <w:sz w:val="24"/>
          <w:szCs w:val="24"/>
        </w:rPr>
        <w:t>“</w:t>
      </w:r>
      <w:r w:rsidRPr="0082765E">
        <w:rPr>
          <w:rFonts w:ascii="Arial" w:hAnsi="Arial" w:cs="Arial"/>
          <w:sz w:val="24"/>
          <w:szCs w:val="24"/>
          <w:u w:val="single"/>
        </w:rPr>
        <w:t>Forma de Amortização</w:t>
      </w:r>
      <w:r w:rsidRPr="0082765E">
        <w:rPr>
          <w:rFonts w:ascii="Arial" w:hAnsi="Arial" w:cs="Arial"/>
          <w:sz w:val="24"/>
          <w:szCs w:val="24"/>
        </w:rPr>
        <w:t>”: 144 (cento e sessenta e oito) parcelas mensais e sucessivas, conforme cronograma de pagamentos previsto no Anexo IV a este Instrumento (“</w:t>
      </w:r>
      <w:r w:rsidRPr="0082765E">
        <w:rPr>
          <w:rFonts w:ascii="Arial" w:hAnsi="Arial" w:cs="Arial"/>
          <w:sz w:val="24"/>
          <w:szCs w:val="24"/>
          <w:u w:val="single"/>
        </w:rPr>
        <w:t>Cronograma de Pagamentos</w:t>
      </w:r>
      <w:r w:rsidRPr="0082765E">
        <w:rPr>
          <w:rFonts w:ascii="Arial" w:hAnsi="Arial" w:cs="Arial"/>
          <w:sz w:val="24"/>
          <w:szCs w:val="24"/>
        </w:rPr>
        <w:t xml:space="preserve">”); </w:t>
      </w:r>
    </w:p>
    <w:p w:rsidR="003E0945" w:rsidRPr="0082765E" w:rsidRDefault="003E0945" w:rsidP="00DB4609">
      <w:pPr>
        <w:ind w:left="708"/>
        <w:rPr>
          <w:rFonts w:ascii="Arial" w:hAnsi="Arial" w:cs="Arial"/>
          <w:sz w:val="24"/>
          <w:szCs w:val="24"/>
        </w:rPr>
      </w:pPr>
    </w:p>
    <w:p w:rsidR="003E0945" w:rsidRPr="0082765E" w:rsidRDefault="003E0945" w:rsidP="00DB4609">
      <w:pPr>
        <w:widowControl w:val="0"/>
        <w:numPr>
          <w:ilvl w:val="0"/>
          <w:numId w:val="36"/>
        </w:numPr>
        <w:tabs>
          <w:tab w:val="clear" w:pos="851"/>
          <w:tab w:val="clear" w:pos="1701"/>
          <w:tab w:val="clear" w:pos="2552"/>
          <w:tab w:val="clear" w:pos="3402"/>
          <w:tab w:val="clear" w:pos="4253"/>
          <w:tab w:val="clear" w:pos="5103"/>
          <w:tab w:val="clear" w:pos="5954"/>
          <w:tab w:val="clear" w:pos="6804"/>
          <w:tab w:val="clear" w:pos="7655"/>
          <w:tab w:val="clear" w:pos="8505"/>
          <w:tab w:val="num" w:pos="720"/>
        </w:tabs>
        <w:autoSpaceDE w:val="0"/>
        <w:autoSpaceDN w:val="0"/>
        <w:rPr>
          <w:rFonts w:ascii="Arial" w:hAnsi="Arial" w:cs="Arial"/>
          <w:sz w:val="24"/>
          <w:szCs w:val="24"/>
        </w:rPr>
      </w:pPr>
      <w:r w:rsidRPr="0082765E">
        <w:rPr>
          <w:rFonts w:ascii="Arial" w:hAnsi="Arial" w:cs="Arial"/>
          <w:sz w:val="24"/>
          <w:szCs w:val="24"/>
        </w:rPr>
        <w:t>“</w:t>
      </w:r>
      <w:r w:rsidRPr="0082765E">
        <w:rPr>
          <w:rFonts w:ascii="Arial" w:hAnsi="Arial" w:cs="Arial"/>
          <w:sz w:val="24"/>
          <w:szCs w:val="24"/>
          <w:u w:val="single"/>
        </w:rPr>
        <w:t>Juros</w:t>
      </w:r>
      <w:r w:rsidRPr="0082765E">
        <w:rPr>
          <w:rFonts w:ascii="Arial" w:hAnsi="Arial" w:cs="Arial"/>
          <w:sz w:val="24"/>
          <w:szCs w:val="24"/>
        </w:rPr>
        <w:t xml:space="preserve">”: juros remuneratórios, à taxa efetiva de </w:t>
      </w:r>
      <w:r w:rsidRPr="0082765E">
        <w:rPr>
          <w:rFonts w:ascii="Arial" w:hAnsi="Arial" w:cs="Arial"/>
          <w:sz w:val="24"/>
          <w:szCs w:val="24"/>
          <w:highlight w:val="yellow"/>
        </w:rPr>
        <w:t>[●</w:t>
      </w:r>
      <w:proofErr w:type="gramStart"/>
      <w:r w:rsidRPr="0082765E">
        <w:rPr>
          <w:rFonts w:ascii="Arial" w:hAnsi="Arial" w:cs="Arial"/>
          <w:sz w:val="24"/>
          <w:szCs w:val="24"/>
          <w:highlight w:val="yellow"/>
        </w:rPr>
        <w:t>]</w:t>
      </w:r>
      <w:proofErr w:type="gramEnd"/>
      <w:r w:rsidRPr="0082765E">
        <w:rPr>
          <w:rFonts w:ascii="Arial" w:hAnsi="Arial" w:cs="Arial"/>
          <w:sz w:val="24"/>
          <w:szCs w:val="24"/>
        </w:rPr>
        <w:t>% (</w:t>
      </w:r>
      <w:r w:rsidRPr="0082765E">
        <w:rPr>
          <w:rFonts w:ascii="Arial" w:hAnsi="Arial" w:cs="Arial"/>
          <w:sz w:val="24"/>
          <w:szCs w:val="24"/>
          <w:highlight w:val="yellow"/>
        </w:rPr>
        <w:t>[●]</w:t>
      </w:r>
      <w:r w:rsidRPr="0082765E">
        <w:rPr>
          <w:rFonts w:ascii="Arial" w:hAnsi="Arial" w:cs="Arial"/>
          <w:sz w:val="24"/>
          <w:szCs w:val="24"/>
        </w:rPr>
        <w:t xml:space="preserve"> por cento) ao ano, capitalizados diariamente (dias corridos), de forma exponencial </w:t>
      </w:r>
      <w:r w:rsidRPr="0082765E">
        <w:rPr>
          <w:rFonts w:ascii="Arial" w:hAnsi="Arial" w:cs="Arial"/>
          <w:i/>
          <w:sz w:val="24"/>
          <w:szCs w:val="24"/>
        </w:rPr>
        <w:t xml:space="preserve">pro rata </w:t>
      </w:r>
      <w:proofErr w:type="spellStart"/>
      <w:r w:rsidRPr="0082765E">
        <w:rPr>
          <w:rFonts w:ascii="Arial" w:hAnsi="Arial" w:cs="Arial"/>
          <w:i/>
          <w:sz w:val="24"/>
          <w:szCs w:val="24"/>
        </w:rPr>
        <w:t>temporis</w:t>
      </w:r>
      <w:proofErr w:type="spellEnd"/>
      <w:r w:rsidRPr="0082765E">
        <w:rPr>
          <w:rFonts w:ascii="Arial" w:hAnsi="Arial" w:cs="Arial"/>
          <w:sz w:val="24"/>
          <w:szCs w:val="24"/>
        </w:rPr>
        <w:t>, com base em um ano de 360 (trezentos e sessenta) dias, e;</w:t>
      </w:r>
    </w:p>
    <w:p w:rsidR="003E0945" w:rsidRPr="0082765E" w:rsidRDefault="003E0945" w:rsidP="00DB4609">
      <w:pPr>
        <w:ind w:left="708"/>
        <w:rPr>
          <w:rFonts w:ascii="Arial" w:hAnsi="Arial" w:cs="Arial"/>
          <w:sz w:val="24"/>
          <w:szCs w:val="24"/>
        </w:rPr>
      </w:pPr>
    </w:p>
    <w:p w:rsidR="003E0945" w:rsidRPr="0082765E" w:rsidRDefault="003E0945" w:rsidP="00DB4609">
      <w:pPr>
        <w:widowControl w:val="0"/>
        <w:numPr>
          <w:ilvl w:val="0"/>
          <w:numId w:val="36"/>
        </w:numPr>
        <w:tabs>
          <w:tab w:val="clear" w:pos="851"/>
          <w:tab w:val="clear" w:pos="1428"/>
          <w:tab w:val="clear" w:pos="1701"/>
          <w:tab w:val="clear" w:pos="2552"/>
          <w:tab w:val="clear" w:pos="3402"/>
          <w:tab w:val="clear" w:pos="4253"/>
          <w:tab w:val="clear" w:pos="5103"/>
          <w:tab w:val="clear" w:pos="5954"/>
          <w:tab w:val="clear" w:pos="6804"/>
          <w:tab w:val="clear" w:pos="7655"/>
          <w:tab w:val="clear" w:pos="8505"/>
          <w:tab w:val="num" w:pos="709"/>
        </w:tabs>
        <w:autoSpaceDE w:val="0"/>
        <w:autoSpaceDN w:val="0"/>
        <w:rPr>
          <w:rFonts w:ascii="Arial" w:hAnsi="Arial" w:cs="Arial"/>
          <w:sz w:val="24"/>
          <w:szCs w:val="24"/>
        </w:rPr>
      </w:pPr>
      <w:r w:rsidRPr="0082765E">
        <w:rPr>
          <w:rFonts w:ascii="Arial" w:hAnsi="Arial" w:cs="Arial"/>
          <w:sz w:val="24"/>
          <w:szCs w:val="24"/>
        </w:rPr>
        <w:t>“</w:t>
      </w:r>
      <w:r w:rsidRPr="0082765E">
        <w:rPr>
          <w:rFonts w:ascii="Arial" w:hAnsi="Arial" w:cs="Arial"/>
          <w:sz w:val="24"/>
          <w:szCs w:val="24"/>
          <w:u w:val="single"/>
        </w:rPr>
        <w:t>Atualização Monetária</w:t>
      </w:r>
      <w:r w:rsidRPr="0082765E">
        <w:rPr>
          <w:rFonts w:ascii="Arial" w:hAnsi="Arial" w:cs="Arial"/>
          <w:sz w:val="24"/>
          <w:szCs w:val="24"/>
        </w:rPr>
        <w:t>”: as parcelas serão reajustadas mensalmente, nos termos do artigo 46 da Lei nº 10.931/04, de acordo com o índice de correção básica dos depósitos de poupança, que atualmente utiliza-se da Taxa Referencial – TR (“</w:t>
      </w:r>
      <w:r w:rsidRPr="0082765E">
        <w:rPr>
          <w:rFonts w:ascii="Arial" w:hAnsi="Arial" w:cs="Arial"/>
          <w:sz w:val="24"/>
          <w:szCs w:val="24"/>
          <w:u w:val="single"/>
        </w:rPr>
        <w:t>TR</w:t>
      </w:r>
      <w:r w:rsidRPr="0082765E">
        <w:rPr>
          <w:rFonts w:ascii="Arial" w:hAnsi="Arial" w:cs="Arial"/>
          <w:sz w:val="24"/>
          <w:szCs w:val="24"/>
        </w:rPr>
        <w:t xml:space="preserve">”), divulgada pelo Banco Central do Brasil, referente ao dia </w:t>
      </w:r>
      <w:r w:rsidRPr="0082765E">
        <w:rPr>
          <w:rFonts w:ascii="Arial" w:hAnsi="Arial" w:cs="Arial"/>
          <w:sz w:val="24"/>
          <w:szCs w:val="24"/>
          <w:highlight w:val="yellow"/>
        </w:rPr>
        <w:t>[●]</w:t>
      </w:r>
      <w:r w:rsidRPr="0082765E">
        <w:rPr>
          <w:rFonts w:ascii="Arial" w:hAnsi="Arial" w:cs="Arial"/>
          <w:sz w:val="24"/>
          <w:szCs w:val="24"/>
        </w:rPr>
        <w:t xml:space="preserve"> do mês de vencimento da parcela a ser paga, mesmo que este dia não seja dia útil.</w:t>
      </w:r>
    </w:p>
    <w:p w:rsidR="003E0945" w:rsidRPr="0082765E" w:rsidRDefault="003E0945" w:rsidP="00DB4609">
      <w:pPr>
        <w:pStyle w:val="Recuodecorpodetexto2"/>
        <w:tabs>
          <w:tab w:val="num" w:pos="709"/>
        </w:tabs>
        <w:spacing w:after="0" w:line="240" w:lineRule="auto"/>
        <w:ind w:left="0"/>
        <w:rPr>
          <w:rFonts w:ascii="Arial" w:hAnsi="Arial" w:cs="Arial"/>
          <w:bCs/>
          <w:sz w:val="24"/>
          <w:szCs w:val="24"/>
        </w:rPr>
      </w:pPr>
    </w:p>
    <w:p w:rsidR="003E0945" w:rsidRPr="0082765E" w:rsidRDefault="003E0945" w:rsidP="00DB4609">
      <w:pPr>
        <w:pStyle w:val="Recuodecorpodetexto2"/>
        <w:tabs>
          <w:tab w:val="num" w:pos="709"/>
        </w:tabs>
        <w:spacing w:after="0" w:line="240" w:lineRule="auto"/>
        <w:ind w:left="0"/>
        <w:rPr>
          <w:rFonts w:ascii="Arial" w:hAnsi="Arial" w:cs="Arial"/>
          <w:bCs/>
          <w:sz w:val="24"/>
          <w:szCs w:val="24"/>
        </w:rPr>
      </w:pPr>
      <w:r w:rsidRPr="0082765E">
        <w:rPr>
          <w:rFonts w:ascii="Arial" w:hAnsi="Arial" w:cs="Arial"/>
          <w:b/>
          <w:sz w:val="24"/>
          <w:szCs w:val="24"/>
        </w:rPr>
        <w:t>3.1.1</w:t>
      </w:r>
      <w:r w:rsidRPr="0082765E">
        <w:rPr>
          <w:rFonts w:ascii="Arial" w:hAnsi="Arial" w:cs="Arial"/>
          <w:sz w:val="24"/>
          <w:szCs w:val="24"/>
        </w:rPr>
        <w:t xml:space="preserve"> </w:t>
      </w:r>
      <w:r w:rsidRPr="0082765E">
        <w:rPr>
          <w:rFonts w:ascii="Arial" w:hAnsi="Arial" w:cs="Arial"/>
          <w:bCs/>
          <w:sz w:val="24"/>
          <w:szCs w:val="24"/>
        </w:rPr>
        <w:t xml:space="preserve">A atualização Monetária será aplicada sobre o valor do saldo devedor e de cada uma das parcelas de amortização devidas pela </w:t>
      </w:r>
      <w:r w:rsidRPr="0082765E">
        <w:rPr>
          <w:rFonts w:ascii="Arial" w:hAnsi="Arial" w:cs="Arial"/>
          <w:b/>
          <w:bCs/>
          <w:sz w:val="24"/>
          <w:szCs w:val="24"/>
        </w:rPr>
        <w:t>COMPRADORA</w:t>
      </w:r>
      <w:r w:rsidRPr="0082765E">
        <w:rPr>
          <w:rFonts w:ascii="Arial" w:hAnsi="Arial" w:cs="Arial"/>
          <w:bCs/>
          <w:sz w:val="24"/>
          <w:szCs w:val="24"/>
        </w:rPr>
        <w:t>, conforme Cronograma de Pagamentos, previsto no Anexo IV a este Instrumento</w:t>
      </w:r>
    </w:p>
    <w:p w:rsidR="003E0945" w:rsidRPr="0082765E" w:rsidRDefault="003E0945" w:rsidP="00DB4609">
      <w:pPr>
        <w:pStyle w:val="Recuodecorpodetexto2"/>
        <w:tabs>
          <w:tab w:val="num" w:pos="709"/>
        </w:tabs>
        <w:spacing w:after="0" w:line="360" w:lineRule="auto"/>
        <w:ind w:left="0"/>
        <w:rPr>
          <w:rFonts w:ascii="Arial" w:hAnsi="Arial" w:cs="Arial"/>
          <w:bCs/>
          <w:sz w:val="24"/>
          <w:szCs w:val="24"/>
        </w:rPr>
      </w:pPr>
    </w:p>
    <w:p w:rsidR="003E0945" w:rsidRPr="0082765E" w:rsidRDefault="003E0945" w:rsidP="00DB4609">
      <w:pPr>
        <w:pStyle w:val="Recuodecorpodetexto2"/>
        <w:tabs>
          <w:tab w:val="num" w:pos="709"/>
        </w:tabs>
        <w:spacing w:after="0" w:line="240" w:lineRule="auto"/>
        <w:ind w:left="0"/>
        <w:rPr>
          <w:rFonts w:ascii="Arial" w:hAnsi="Arial" w:cs="Arial"/>
          <w:sz w:val="24"/>
          <w:szCs w:val="24"/>
        </w:rPr>
      </w:pPr>
      <w:r w:rsidRPr="0082765E">
        <w:rPr>
          <w:rFonts w:ascii="Arial" w:hAnsi="Arial" w:cs="Arial"/>
          <w:b/>
          <w:sz w:val="24"/>
          <w:szCs w:val="24"/>
        </w:rPr>
        <w:t>3.1.2</w:t>
      </w:r>
      <w:r w:rsidRPr="0082765E">
        <w:rPr>
          <w:rFonts w:ascii="Arial" w:hAnsi="Arial" w:cs="Arial"/>
          <w:sz w:val="24"/>
          <w:szCs w:val="24"/>
        </w:rPr>
        <w:t xml:space="preserve"> </w:t>
      </w:r>
      <w:r w:rsidRPr="0082765E">
        <w:rPr>
          <w:rFonts w:ascii="Arial" w:hAnsi="Arial" w:cs="Arial"/>
          <w:bCs/>
          <w:sz w:val="24"/>
          <w:szCs w:val="24"/>
        </w:rPr>
        <w:t xml:space="preserve">Os Juros serão capitalizados diariamente (dias corridos), de forma exponencial </w:t>
      </w:r>
      <w:r w:rsidRPr="0082765E">
        <w:rPr>
          <w:rFonts w:ascii="Arial" w:hAnsi="Arial" w:cs="Arial"/>
          <w:bCs/>
          <w:i/>
          <w:sz w:val="24"/>
          <w:szCs w:val="24"/>
        </w:rPr>
        <w:t xml:space="preserve">“pro rata </w:t>
      </w:r>
      <w:proofErr w:type="spellStart"/>
      <w:r w:rsidRPr="0082765E">
        <w:rPr>
          <w:rFonts w:ascii="Arial" w:hAnsi="Arial" w:cs="Arial"/>
          <w:bCs/>
          <w:i/>
          <w:sz w:val="24"/>
          <w:szCs w:val="24"/>
        </w:rPr>
        <w:t>temporis</w:t>
      </w:r>
      <w:proofErr w:type="spellEnd"/>
      <w:r w:rsidRPr="0082765E">
        <w:rPr>
          <w:rFonts w:ascii="Arial" w:hAnsi="Arial" w:cs="Arial"/>
          <w:bCs/>
          <w:i/>
          <w:sz w:val="24"/>
          <w:szCs w:val="24"/>
        </w:rPr>
        <w:t>”</w:t>
      </w:r>
      <w:r w:rsidRPr="0082765E">
        <w:rPr>
          <w:rFonts w:ascii="Arial" w:hAnsi="Arial" w:cs="Arial"/>
          <w:bCs/>
          <w:sz w:val="24"/>
          <w:szCs w:val="24"/>
        </w:rPr>
        <w:t xml:space="preserve">, com base em um ano de 360 (trezentos e sessenta) dias, e serão </w:t>
      </w:r>
      <w:proofErr w:type="gramStart"/>
      <w:r w:rsidRPr="0082765E">
        <w:rPr>
          <w:rFonts w:ascii="Arial" w:hAnsi="Arial" w:cs="Arial"/>
          <w:bCs/>
          <w:sz w:val="24"/>
          <w:szCs w:val="24"/>
        </w:rPr>
        <w:t>aplicados sobre o valor, já corrigido</w:t>
      </w:r>
      <w:proofErr w:type="gramEnd"/>
      <w:r w:rsidRPr="0082765E">
        <w:rPr>
          <w:rFonts w:ascii="Arial" w:hAnsi="Arial" w:cs="Arial"/>
          <w:bCs/>
          <w:sz w:val="24"/>
          <w:szCs w:val="24"/>
        </w:rPr>
        <w:t xml:space="preserve"> monetariamente, de cada uma das parcelas de amortização devida pela </w:t>
      </w:r>
      <w:r w:rsidRPr="0082765E">
        <w:rPr>
          <w:rFonts w:ascii="Arial" w:hAnsi="Arial" w:cs="Arial"/>
          <w:b/>
          <w:bCs/>
          <w:sz w:val="24"/>
          <w:szCs w:val="24"/>
        </w:rPr>
        <w:t>COMPRADORA</w:t>
      </w:r>
      <w:r w:rsidRPr="0082765E">
        <w:rPr>
          <w:rFonts w:ascii="Arial" w:hAnsi="Arial" w:cs="Arial"/>
          <w:bCs/>
          <w:sz w:val="24"/>
          <w:szCs w:val="24"/>
        </w:rPr>
        <w:t>, adotando-se, para contagem do período de incidência, o número de dias existente entre</w:t>
      </w:r>
      <w:r w:rsidRPr="0082765E">
        <w:rPr>
          <w:rFonts w:ascii="Arial" w:hAnsi="Arial" w:cs="Arial"/>
          <w:sz w:val="24"/>
          <w:szCs w:val="24"/>
        </w:rPr>
        <w:t xml:space="preserve"> a data de assinatura deste Contrato, ou da última prestação vencida, e a data da próxima prestação a vencer. </w:t>
      </w:r>
    </w:p>
    <w:p w:rsidR="003E0945" w:rsidRPr="0082765E" w:rsidRDefault="003E0945" w:rsidP="00DB4609">
      <w:pPr>
        <w:pStyle w:val="Recuodecorpodetexto2"/>
        <w:tabs>
          <w:tab w:val="num" w:pos="709"/>
        </w:tabs>
        <w:spacing w:after="0" w:line="240" w:lineRule="auto"/>
        <w:ind w:left="0"/>
        <w:rPr>
          <w:rFonts w:ascii="Arial" w:hAnsi="Arial" w:cs="Arial"/>
          <w:sz w:val="24"/>
          <w:szCs w:val="24"/>
        </w:rPr>
      </w:pPr>
    </w:p>
    <w:p w:rsidR="003E0945" w:rsidRPr="0082765E" w:rsidRDefault="003E0945" w:rsidP="00DB4609">
      <w:pPr>
        <w:pStyle w:val="Recuodecorpodetexto2"/>
        <w:tabs>
          <w:tab w:val="num" w:pos="709"/>
        </w:tabs>
        <w:spacing w:after="0" w:line="240" w:lineRule="auto"/>
        <w:ind w:left="0"/>
        <w:rPr>
          <w:rFonts w:ascii="Arial" w:hAnsi="Arial" w:cs="Arial"/>
          <w:sz w:val="24"/>
          <w:szCs w:val="24"/>
        </w:rPr>
      </w:pPr>
      <w:r w:rsidRPr="0082765E">
        <w:rPr>
          <w:rFonts w:ascii="Arial" w:hAnsi="Arial" w:cs="Arial"/>
          <w:b/>
          <w:sz w:val="24"/>
          <w:szCs w:val="24"/>
        </w:rPr>
        <w:lastRenderedPageBreak/>
        <w:t>3.1.3</w:t>
      </w:r>
      <w:r w:rsidRPr="0082765E">
        <w:rPr>
          <w:rFonts w:ascii="Arial" w:hAnsi="Arial" w:cs="Arial"/>
          <w:sz w:val="24"/>
          <w:szCs w:val="24"/>
        </w:rPr>
        <w:t xml:space="preserve"> Na hipótese de qualquer dia de vencimento (de amortização, juros, encargos, tributos e acréscimos financeiros) previsto neste Instrumento e/ou em seus Anexos coincidir com sábado, domingo ou feriado nacional, a </w:t>
      </w:r>
      <w:r w:rsidRPr="0082765E">
        <w:rPr>
          <w:rFonts w:ascii="Arial" w:hAnsi="Arial" w:cs="Arial"/>
          <w:b/>
          <w:sz w:val="24"/>
          <w:szCs w:val="24"/>
        </w:rPr>
        <w:t>COMPRADORA</w:t>
      </w:r>
      <w:r w:rsidRPr="0082765E">
        <w:rPr>
          <w:rFonts w:ascii="Arial" w:hAnsi="Arial" w:cs="Arial"/>
          <w:sz w:val="24"/>
          <w:szCs w:val="24"/>
        </w:rPr>
        <w:t xml:space="preserve"> efetuará o respectivo pagamento no primeiro dia útil seguinte. Nesta hipótese, os Juros incidirão até a data do efetivo pagamento.</w:t>
      </w:r>
    </w:p>
    <w:p w:rsidR="003E0945" w:rsidRPr="0082765E" w:rsidRDefault="003E0945" w:rsidP="00ED7CC1">
      <w:pPr>
        <w:rPr>
          <w:rFonts w:ascii="Arial" w:hAnsi="Arial" w:cs="Arial"/>
          <w:b/>
          <w:sz w:val="24"/>
          <w:szCs w:val="24"/>
        </w:rPr>
      </w:pPr>
    </w:p>
    <w:p w:rsidR="003E0945" w:rsidRPr="0082765E" w:rsidRDefault="003E0945" w:rsidP="00D3250A">
      <w:pPr>
        <w:rPr>
          <w:rFonts w:ascii="Arial" w:hAnsi="Arial" w:cs="Arial"/>
          <w:sz w:val="24"/>
          <w:szCs w:val="24"/>
        </w:rPr>
      </w:pPr>
      <w:r w:rsidRPr="0082765E">
        <w:rPr>
          <w:rFonts w:ascii="Arial" w:hAnsi="Arial" w:cs="Arial"/>
          <w:b/>
          <w:sz w:val="24"/>
          <w:szCs w:val="24"/>
        </w:rPr>
        <w:t>3.1.4</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Se a TR for extinta ou deixar de ser o índice aplicável aos depósitos de poupança, os valores devidos nos termos do presente Instrumento devem ser atualizados pelo índice que vier a ser usado para a atualização e remuneração da Caderneta de Poupança Livre (pessoa física). No caso de extinção da Caderneta de Poupança Livre (pessoa física) adotar-se-á, como parâmetro de atualização das parcelas, o investimento que for expressamente indicado por lei ou pelo Governo Federal para tomar o seu lugar, utilizando-se o índice que for aplicado para esse investimento, ou, na falta de investimento que o substitua, o índice que vier a ser fixado pelo Governo Federal.</w:t>
      </w:r>
    </w:p>
    <w:p w:rsidR="003E0945" w:rsidRPr="0082765E" w:rsidRDefault="003E0945" w:rsidP="00834A5C">
      <w:pPr>
        <w:rPr>
          <w:rFonts w:ascii="Arial" w:hAnsi="Arial" w:cs="Arial"/>
          <w:sz w:val="24"/>
          <w:szCs w:val="24"/>
        </w:rPr>
      </w:pPr>
    </w:p>
    <w:p w:rsidR="003E0945" w:rsidRPr="0082765E" w:rsidRDefault="003E0945" w:rsidP="00D3250A">
      <w:pPr>
        <w:rPr>
          <w:rFonts w:ascii="Arial" w:hAnsi="Arial" w:cs="Arial"/>
          <w:sz w:val="24"/>
          <w:szCs w:val="24"/>
        </w:rPr>
      </w:pPr>
      <w:r w:rsidRPr="0082765E">
        <w:rPr>
          <w:rFonts w:ascii="Arial" w:hAnsi="Arial" w:cs="Arial"/>
          <w:b/>
          <w:sz w:val="24"/>
          <w:szCs w:val="24"/>
        </w:rPr>
        <w:t>3.1.4.1</w:t>
      </w:r>
      <w:r w:rsidRPr="0082765E">
        <w:rPr>
          <w:rFonts w:ascii="Arial" w:hAnsi="Arial" w:cs="Arial"/>
          <w:sz w:val="24"/>
          <w:szCs w:val="24"/>
        </w:rPr>
        <w:tab/>
      </w:r>
      <w:r w:rsidRPr="0082765E">
        <w:rPr>
          <w:rFonts w:ascii="Arial" w:hAnsi="Arial" w:cs="Arial"/>
          <w:sz w:val="24"/>
          <w:szCs w:val="24"/>
        </w:rPr>
        <w:tab/>
        <w:t>Havendo alteração do critério de cálculo de recomposição do valor dos depósitos em Caderneta de Poupança, adotar-se-á, para a atualização dos Créditos Imobiliários, o índice que servir de base para a atualização dos saldos em Caderneta de Poupança Livre (pessoa física) no novo critério.</w:t>
      </w:r>
    </w:p>
    <w:p w:rsidR="003E0945" w:rsidRPr="0082765E" w:rsidRDefault="003E0945" w:rsidP="00D3250A">
      <w:pPr>
        <w:ind w:left="1413" w:hanging="705"/>
        <w:rPr>
          <w:rFonts w:ascii="Arial" w:hAnsi="Arial" w:cs="Arial"/>
          <w:sz w:val="24"/>
          <w:szCs w:val="24"/>
        </w:rPr>
      </w:pPr>
    </w:p>
    <w:p w:rsidR="003E0945" w:rsidRPr="0082765E" w:rsidRDefault="003E0945" w:rsidP="002D76FA">
      <w:pPr>
        <w:rPr>
          <w:rFonts w:ascii="Arial" w:hAnsi="Arial" w:cs="Arial"/>
          <w:sz w:val="24"/>
          <w:szCs w:val="24"/>
        </w:rPr>
      </w:pPr>
      <w:r w:rsidRPr="0082765E">
        <w:rPr>
          <w:rFonts w:ascii="Arial" w:hAnsi="Arial" w:cs="Arial"/>
          <w:b/>
          <w:sz w:val="24"/>
          <w:szCs w:val="24"/>
        </w:rPr>
        <w:t>3.1.4.2</w:t>
      </w:r>
      <w:r w:rsidRPr="0082765E">
        <w:rPr>
          <w:rFonts w:ascii="Arial" w:hAnsi="Arial" w:cs="Arial"/>
          <w:sz w:val="24"/>
          <w:szCs w:val="24"/>
        </w:rPr>
        <w:tab/>
      </w:r>
      <w:r w:rsidRPr="0082765E">
        <w:rPr>
          <w:rFonts w:ascii="Arial" w:hAnsi="Arial" w:cs="Arial"/>
          <w:sz w:val="24"/>
          <w:szCs w:val="24"/>
        </w:rPr>
        <w:tab/>
        <w:t>A ocorrência de majoração da taxa de juros, atualmente em 6,17% (seis vírgula dezessete por cento) ano incidente sobre os depósitos em Caderneta de Poupança Livre (pessoa física) implicará a elevação da correspondente taxa mensal de remuneração dos Créditos Imobiliários, nos mesmos números de pontos percentuais correspondentes à elevação da taxa de juros incidentes sobre os depósitos em Caderneta de Poupança (pessoa física). Caso haja a adoção de índice substitutivo, fica desde já certo e ajustado que o valor dos Créditos Imobiliários será reajustado até o último dia do mês em que o índice for publicado, passando a ser corrigido, a partir de então, pelo índice substitutivo.</w:t>
      </w:r>
    </w:p>
    <w:p w:rsidR="003E0945" w:rsidRPr="0082765E" w:rsidRDefault="003E0945" w:rsidP="002D76FA">
      <w:pPr>
        <w:rPr>
          <w:rFonts w:ascii="Arial" w:hAnsi="Arial" w:cs="Arial"/>
          <w:b/>
          <w:sz w:val="24"/>
          <w:szCs w:val="24"/>
        </w:rPr>
      </w:pPr>
    </w:p>
    <w:p w:rsidR="003E0945" w:rsidRPr="0082765E" w:rsidRDefault="003E0945" w:rsidP="002D76FA">
      <w:pPr>
        <w:rPr>
          <w:rFonts w:ascii="Arial" w:hAnsi="Arial" w:cs="Arial"/>
          <w:sz w:val="24"/>
          <w:szCs w:val="24"/>
        </w:rPr>
      </w:pPr>
      <w:r w:rsidRPr="0082765E">
        <w:rPr>
          <w:rFonts w:ascii="Arial" w:hAnsi="Arial" w:cs="Arial"/>
          <w:b/>
          <w:sz w:val="24"/>
          <w:szCs w:val="24"/>
        </w:rPr>
        <w:t>3.1.5</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Na hipótese prevista na cláusula 3.1.4 acima, não sendo conhecido o índice substitutivo até a data do respectivo vencimento, as partes utilizarão, provisoriamente, para reajuste monetário, o índice do mês anterior, fazendo-se as devidas compensações de quaisquer diferenças, dentro do prazo máximo de 05 (cinco) dias úteis, contado da data da divulgação do novo índice.</w:t>
      </w:r>
    </w:p>
    <w:p w:rsidR="003E0945" w:rsidRPr="0082765E" w:rsidRDefault="003E0945" w:rsidP="00972FD6">
      <w:pPr>
        <w:rPr>
          <w:rFonts w:ascii="Arial" w:hAnsi="Arial" w:cs="Arial"/>
          <w:b/>
          <w:sz w:val="24"/>
          <w:szCs w:val="24"/>
        </w:rPr>
      </w:pPr>
    </w:p>
    <w:p w:rsidR="003E0945" w:rsidRPr="0082765E" w:rsidRDefault="003E0945" w:rsidP="002D76FA">
      <w:pPr>
        <w:rPr>
          <w:rFonts w:ascii="Arial" w:hAnsi="Arial" w:cs="Arial"/>
          <w:b/>
          <w:sz w:val="24"/>
          <w:szCs w:val="24"/>
        </w:rPr>
      </w:pPr>
      <w:r w:rsidRPr="0082765E">
        <w:rPr>
          <w:rFonts w:ascii="Arial" w:hAnsi="Arial" w:cs="Arial"/>
          <w:b/>
          <w:sz w:val="24"/>
          <w:szCs w:val="24"/>
        </w:rPr>
        <w:t>3.2</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O reajuste dos Créditos Imobiliários, de acordo com os critérios acima elencados, será automático, dispensando-se qualquer tipo de comunicação formal à </w:t>
      </w:r>
      <w:r w:rsidRPr="0082765E">
        <w:rPr>
          <w:rFonts w:ascii="Arial" w:hAnsi="Arial" w:cs="Arial"/>
          <w:b/>
          <w:sz w:val="24"/>
          <w:szCs w:val="24"/>
        </w:rPr>
        <w:t>COMPRADORA</w:t>
      </w:r>
      <w:r w:rsidRPr="0082765E">
        <w:rPr>
          <w:rFonts w:ascii="Arial" w:hAnsi="Arial" w:cs="Arial"/>
          <w:sz w:val="24"/>
          <w:szCs w:val="24"/>
        </w:rPr>
        <w:t>.</w:t>
      </w:r>
    </w:p>
    <w:p w:rsidR="003E0945" w:rsidRPr="0082765E" w:rsidRDefault="003E0945" w:rsidP="002D76FA">
      <w:pPr>
        <w:rPr>
          <w:rFonts w:ascii="Arial" w:hAnsi="Arial" w:cs="Arial"/>
          <w:sz w:val="24"/>
          <w:szCs w:val="24"/>
        </w:rPr>
      </w:pPr>
    </w:p>
    <w:p w:rsidR="003E0945" w:rsidRPr="0082765E" w:rsidRDefault="003E0945" w:rsidP="002D76FA">
      <w:pPr>
        <w:rPr>
          <w:rFonts w:ascii="Arial" w:hAnsi="Arial" w:cs="Arial"/>
          <w:b/>
          <w:sz w:val="24"/>
          <w:szCs w:val="24"/>
        </w:rPr>
      </w:pPr>
      <w:r w:rsidRPr="0082765E">
        <w:rPr>
          <w:rFonts w:ascii="Arial" w:hAnsi="Arial" w:cs="Arial"/>
          <w:b/>
          <w:sz w:val="24"/>
          <w:szCs w:val="24"/>
        </w:rPr>
        <w:t>3.3</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Os Créditos Imobiliários deverão ser depositados pela </w:t>
      </w:r>
      <w:r w:rsidRPr="0082765E">
        <w:rPr>
          <w:rFonts w:ascii="Arial" w:hAnsi="Arial" w:cs="Arial"/>
          <w:b/>
          <w:sz w:val="24"/>
          <w:szCs w:val="24"/>
        </w:rPr>
        <w:t>COMPRADORA</w:t>
      </w:r>
      <w:r w:rsidRPr="0082765E">
        <w:rPr>
          <w:rFonts w:ascii="Arial" w:hAnsi="Arial" w:cs="Arial"/>
          <w:sz w:val="24"/>
          <w:szCs w:val="24"/>
        </w:rPr>
        <w:t xml:space="preserve">, na data do seu respectivo vencimento, na conta corrente indicada na letra “a”, do item 3.1, acima, ou em outra conta corrente, mantida por qualquer outra pessoa titular dos Créditos Imobiliários na ocasião do pagamento, a ser indicada pela </w:t>
      </w:r>
      <w:r w:rsidRPr="0082765E">
        <w:rPr>
          <w:rFonts w:ascii="Arial" w:hAnsi="Arial" w:cs="Arial"/>
          <w:b/>
          <w:sz w:val="24"/>
          <w:szCs w:val="24"/>
        </w:rPr>
        <w:t>VENDEDORA</w:t>
      </w:r>
      <w:r w:rsidRPr="0082765E">
        <w:rPr>
          <w:rFonts w:ascii="Arial" w:hAnsi="Arial" w:cs="Arial"/>
          <w:sz w:val="24"/>
          <w:szCs w:val="24"/>
        </w:rPr>
        <w:t xml:space="preserve"> ou por seu cessionário, conforme o caso, mediante notificação por escrito à </w:t>
      </w:r>
      <w:r w:rsidRPr="0082765E">
        <w:rPr>
          <w:rFonts w:ascii="Arial" w:hAnsi="Arial" w:cs="Arial"/>
          <w:b/>
          <w:sz w:val="24"/>
          <w:szCs w:val="24"/>
        </w:rPr>
        <w:t>COMPRADORA</w:t>
      </w:r>
      <w:r w:rsidRPr="0082765E">
        <w:rPr>
          <w:rFonts w:ascii="Arial" w:hAnsi="Arial" w:cs="Arial"/>
          <w:sz w:val="24"/>
          <w:szCs w:val="24"/>
        </w:rPr>
        <w:t>, com até 05 (cinco) dias úteis de antecedência do vencimento da respectiva parcela.</w:t>
      </w:r>
    </w:p>
    <w:p w:rsidR="003E0945" w:rsidRPr="0082765E" w:rsidRDefault="003E0945" w:rsidP="002D76FA">
      <w:pPr>
        <w:rPr>
          <w:rFonts w:ascii="Arial" w:hAnsi="Arial" w:cs="Arial"/>
          <w:b/>
          <w:sz w:val="24"/>
          <w:szCs w:val="24"/>
        </w:rPr>
      </w:pPr>
    </w:p>
    <w:p w:rsidR="003E0945" w:rsidRPr="0082765E" w:rsidRDefault="003E0945" w:rsidP="002D76FA">
      <w:pPr>
        <w:rPr>
          <w:rFonts w:ascii="Arial" w:hAnsi="Arial" w:cs="Arial"/>
          <w:sz w:val="24"/>
          <w:szCs w:val="24"/>
        </w:rPr>
      </w:pPr>
      <w:r w:rsidRPr="0082765E">
        <w:rPr>
          <w:rFonts w:ascii="Arial" w:hAnsi="Arial" w:cs="Arial"/>
          <w:b/>
          <w:sz w:val="24"/>
          <w:szCs w:val="24"/>
        </w:rPr>
        <w:t>3.3.1</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A quitação do pagamento da respectiva parcela efetivar-se-á tão somente quando da efetiva disponibilização do numerário </w:t>
      </w:r>
      <w:r w:rsidRPr="0082765E">
        <w:rPr>
          <w:rFonts w:ascii="Arial" w:hAnsi="Arial" w:cs="Arial"/>
          <w:sz w:val="24"/>
          <w:szCs w:val="24"/>
        </w:rPr>
        <w:lastRenderedPageBreak/>
        <w:t xml:space="preserve">depositado na conta indicada pela </w:t>
      </w:r>
      <w:r w:rsidRPr="0082765E">
        <w:rPr>
          <w:rFonts w:ascii="Arial" w:hAnsi="Arial" w:cs="Arial"/>
          <w:b/>
          <w:sz w:val="24"/>
          <w:szCs w:val="24"/>
        </w:rPr>
        <w:t xml:space="preserve">VENDEDORA </w:t>
      </w:r>
      <w:r w:rsidRPr="0082765E">
        <w:rPr>
          <w:rFonts w:ascii="Arial" w:hAnsi="Arial" w:cs="Arial"/>
          <w:sz w:val="24"/>
          <w:szCs w:val="24"/>
        </w:rPr>
        <w:t>ou cessionário, conforme o caso.</w:t>
      </w:r>
    </w:p>
    <w:p w:rsidR="003E0945" w:rsidRPr="0082765E" w:rsidRDefault="003E0945" w:rsidP="002D76FA">
      <w:pPr>
        <w:rPr>
          <w:rFonts w:ascii="Arial" w:hAnsi="Arial" w:cs="Arial"/>
          <w:b/>
          <w:sz w:val="24"/>
          <w:szCs w:val="24"/>
        </w:rPr>
      </w:pPr>
    </w:p>
    <w:p w:rsidR="003E0945" w:rsidRPr="0082765E" w:rsidRDefault="003E0945" w:rsidP="002D76FA">
      <w:pPr>
        <w:rPr>
          <w:rFonts w:ascii="Arial" w:hAnsi="Arial" w:cs="Arial"/>
          <w:spacing w:val="-3"/>
          <w:sz w:val="24"/>
          <w:szCs w:val="24"/>
        </w:rPr>
      </w:pPr>
      <w:r w:rsidRPr="0082765E">
        <w:rPr>
          <w:rFonts w:ascii="Arial" w:hAnsi="Arial" w:cs="Arial"/>
          <w:b/>
          <w:sz w:val="24"/>
          <w:szCs w:val="24"/>
        </w:rPr>
        <w:t>3.4</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O não pagamento de qualquer das parcelas decorrentes dos Créditos Imobiliários na data de seu respectivo vencimento ensejará, independentemente de prévia notificação ou interpelação da </w:t>
      </w:r>
      <w:r w:rsidRPr="0082765E">
        <w:rPr>
          <w:rFonts w:ascii="Arial" w:hAnsi="Arial" w:cs="Arial"/>
          <w:b/>
          <w:sz w:val="24"/>
          <w:szCs w:val="24"/>
        </w:rPr>
        <w:t>COMPRADORA</w:t>
      </w:r>
      <w:r w:rsidRPr="0082765E">
        <w:rPr>
          <w:rFonts w:ascii="Arial" w:hAnsi="Arial" w:cs="Arial"/>
          <w:sz w:val="24"/>
          <w:szCs w:val="24"/>
        </w:rPr>
        <w:t>, a cobrança de multa moratória de 2% (dois por cento), acrescida de atualização monetária pelo mesmo índice de atualização vigente para os Créditos Imobiliários e juros de mora de 1% (um por cento) ao mês, tudo calculado “</w:t>
      </w:r>
      <w:r w:rsidRPr="0082765E">
        <w:rPr>
          <w:rFonts w:ascii="Arial" w:hAnsi="Arial" w:cs="Arial"/>
          <w:i/>
          <w:sz w:val="24"/>
          <w:szCs w:val="24"/>
        </w:rPr>
        <w:t xml:space="preserve">pro rata </w:t>
      </w:r>
      <w:proofErr w:type="spellStart"/>
      <w:r w:rsidRPr="0082765E">
        <w:rPr>
          <w:rFonts w:ascii="Arial" w:hAnsi="Arial" w:cs="Arial"/>
          <w:i/>
          <w:sz w:val="24"/>
          <w:szCs w:val="24"/>
        </w:rPr>
        <w:t>die</w:t>
      </w:r>
      <w:proofErr w:type="spellEnd"/>
      <w:r w:rsidRPr="0082765E">
        <w:rPr>
          <w:rFonts w:ascii="Arial" w:hAnsi="Arial" w:cs="Arial"/>
          <w:sz w:val="24"/>
          <w:szCs w:val="24"/>
        </w:rPr>
        <w:t xml:space="preserve">” desde o vencimento e até o efetivo pagamento. </w:t>
      </w:r>
    </w:p>
    <w:p w:rsidR="003E0945" w:rsidRPr="0082765E" w:rsidRDefault="003E0945" w:rsidP="002D76FA">
      <w:pPr>
        <w:rPr>
          <w:rFonts w:ascii="Arial" w:hAnsi="Arial" w:cs="Arial"/>
          <w:b/>
          <w:sz w:val="24"/>
          <w:szCs w:val="24"/>
        </w:rPr>
      </w:pPr>
    </w:p>
    <w:p w:rsidR="003E0945" w:rsidRPr="00782CCD" w:rsidRDefault="003E0945" w:rsidP="00FF4C0D">
      <w:pPr>
        <w:tabs>
          <w:tab w:val="left" w:pos="1620"/>
        </w:tabs>
        <w:rPr>
          <w:rFonts w:ascii="Arial" w:hAnsi="Arial" w:cs="Arial"/>
          <w:sz w:val="24"/>
          <w:szCs w:val="24"/>
          <w:highlight w:val="yellow"/>
          <w:rPrChange w:id="1" w:author="Carolina Marcondes" w:date="2010-10-25T11:04:00Z">
            <w:rPr>
              <w:rFonts w:ascii="Arial" w:hAnsi="Arial" w:cs="Arial"/>
              <w:sz w:val="24"/>
              <w:szCs w:val="24"/>
            </w:rPr>
          </w:rPrChange>
        </w:rPr>
      </w:pPr>
      <w:r w:rsidRPr="0082765E">
        <w:rPr>
          <w:rFonts w:ascii="Arial" w:hAnsi="Arial" w:cs="Arial"/>
          <w:b/>
          <w:sz w:val="24"/>
          <w:szCs w:val="24"/>
        </w:rPr>
        <w:t>3.4.1.</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No caso de haver necessidade de a </w:t>
      </w:r>
      <w:r w:rsidRPr="0082765E">
        <w:rPr>
          <w:rFonts w:ascii="Arial" w:hAnsi="Arial" w:cs="Arial"/>
          <w:b/>
          <w:sz w:val="24"/>
          <w:szCs w:val="24"/>
        </w:rPr>
        <w:t>VENDEDORA</w:t>
      </w:r>
      <w:r w:rsidRPr="0082765E">
        <w:rPr>
          <w:rFonts w:ascii="Arial" w:hAnsi="Arial" w:cs="Arial"/>
          <w:sz w:val="24"/>
          <w:szCs w:val="24"/>
        </w:rPr>
        <w:t xml:space="preserve"> ou qualquer eventual cessionário cobrar qualquer importância devida em razão deste Instrumento, ainda que em habilitação de crédito ou execução contra devedor insolvente, a </w:t>
      </w:r>
      <w:r w:rsidRPr="0082765E">
        <w:rPr>
          <w:rFonts w:ascii="Arial" w:hAnsi="Arial" w:cs="Arial"/>
          <w:b/>
          <w:sz w:val="24"/>
          <w:szCs w:val="24"/>
        </w:rPr>
        <w:t>COMPRADORA</w:t>
      </w:r>
      <w:r w:rsidRPr="0082765E">
        <w:rPr>
          <w:rFonts w:ascii="Arial" w:hAnsi="Arial" w:cs="Arial"/>
          <w:sz w:val="24"/>
          <w:szCs w:val="24"/>
        </w:rPr>
        <w:t xml:space="preserve"> se obriga a pagar à </w:t>
      </w:r>
      <w:r w:rsidRPr="0082765E">
        <w:rPr>
          <w:rFonts w:ascii="Arial" w:hAnsi="Arial" w:cs="Arial"/>
          <w:b/>
          <w:sz w:val="24"/>
          <w:szCs w:val="24"/>
        </w:rPr>
        <w:t>VENDEDORA</w:t>
      </w:r>
      <w:r w:rsidRPr="0082765E">
        <w:rPr>
          <w:rFonts w:ascii="Arial" w:hAnsi="Arial" w:cs="Arial"/>
          <w:sz w:val="24"/>
          <w:szCs w:val="24"/>
        </w:rPr>
        <w:t xml:space="preserve"> ou qualquer eventual cessionário indenização pelos honorários advocatícios incorridos com os procedimentos judiciais e extrajudiciais movidos, desde já estipulados pelas partes em 20% (vinte por cento) sobre o valor da causa, independentemente do pagamento do principal, juros, comissões, juros moratórios e quaisquer encargos e/ou despesas previstos neste Instrumento ou em lei, bem como dos honorários eventualmente devidos aos advogados da </w:t>
      </w:r>
      <w:r w:rsidRPr="0082765E">
        <w:rPr>
          <w:rFonts w:ascii="Arial" w:hAnsi="Arial" w:cs="Arial"/>
          <w:b/>
          <w:sz w:val="24"/>
          <w:szCs w:val="24"/>
        </w:rPr>
        <w:t>VENDEDORA</w:t>
      </w:r>
      <w:r w:rsidRPr="0082765E">
        <w:rPr>
          <w:rFonts w:ascii="Arial" w:hAnsi="Arial" w:cs="Arial"/>
          <w:sz w:val="24"/>
          <w:szCs w:val="24"/>
        </w:rPr>
        <w:t xml:space="preserve"> e/ou de qualquer eventual cessionário. </w:t>
      </w:r>
      <w:bookmarkStart w:id="2" w:name="Texto597"/>
      <w:ins w:id="3" w:author="talita.pita" w:date="2010-10-25T09:51:00Z">
        <w:r w:rsidR="00A6306F" w:rsidRPr="00A6306F">
          <w:rPr>
            <w:rFonts w:ascii="Arial" w:hAnsi="Arial" w:cs="Arial"/>
            <w:sz w:val="24"/>
            <w:szCs w:val="24"/>
            <w:highlight w:val="yellow"/>
            <w:rPrChange w:id="4" w:author="Carolina Marcondes" w:date="2010-10-25T11:04:00Z">
              <w:rPr>
                <w:rFonts w:ascii="Arial" w:hAnsi="Arial" w:cs="Arial"/>
                <w:sz w:val="24"/>
                <w:szCs w:val="24"/>
              </w:rPr>
            </w:rPrChange>
          </w:rPr>
          <w:t>(</w:t>
        </w:r>
      </w:ins>
      <w:ins w:id="5" w:author="Carolina Marcondes" w:date="2010-10-25T11:05:00Z">
        <w:r w:rsidR="00782CCD">
          <w:rPr>
            <w:rFonts w:ascii="Arial" w:hAnsi="Arial" w:cs="Arial"/>
            <w:sz w:val="24"/>
            <w:szCs w:val="24"/>
            <w:highlight w:val="yellow"/>
          </w:rPr>
          <w:t>Sugerimos inserir os honorários de sucumbência</w:t>
        </w:r>
      </w:ins>
      <w:r w:rsidR="00865B3F" w:rsidRPr="00782CCD">
        <w:rPr>
          <w:rFonts w:ascii="Arial" w:hAnsi="Arial" w:cs="Arial"/>
          <w:sz w:val="24"/>
          <w:szCs w:val="24"/>
          <w:highlight w:val="yellow"/>
        </w:rPr>
        <w:t>)</w:t>
      </w:r>
      <w:r w:rsidR="00A6306F" w:rsidRPr="00A6306F">
        <w:rPr>
          <w:rFonts w:ascii="Arial" w:hAnsi="Arial" w:cs="Arial"/>
          <w:sz w:val="24"/>
          <w:szCs w:val="24"/>
          <w:highlight w:val="yellow"/>
          <w:rPrChange w:id="6" w:author="Carolina Marcondes" w:date="2010-10-25T11:04:00Z">
            <w:rPr>
              <w:rFonts w:ascii="Arial" w:hAnsi="Arial" w:cs="Arial"/>
              <w:sz w:val="24"/>
              <w:szCs w:val="24"/>
              <w:highlight w:val="cyan"/>
            </w:rPr>
          </w:rPrChange>
        </w:rPr>
        <w:fldChar w:fldCharType="begin">
          <w:ffData>
            <w:name w:val="Texto597"/>
            <w:enabled/>
            <w:calcOnExit w:val="0"/>
            <w:textInput/>
          </w:ffData>
        </w:fldChar>
      </w:r>
      <w:r w:rsidR="00A6306F" w:rsidRPr="00A6306F">
        <w:rPr>
          <w:rFonts w:ascii="Arial" w:hAnsi="Arial" w:cs="Arial"/>
          <w:sz w:val="24"/>
          <w:szCs w:val="24"/>
          <w:highlight w:val="yellow"/>
          <w:rPrChange w:id="7" w:author="Carolina Marcondes" w:date="2010-10-25T11:04:00Z">
            <w:rPr>
              <w:rFonts w:ascii="Arial" w:hAnsi="Arial" w:cs="Arial"/>
              <w:sz w:val="24"/>
              <w:szCs w:val="24"/>
            </w:rPr>
          </w:rPrChange>
        </w:rPr>
        <w:instrText xml:space="preserve"> FORMTEXT </w:instrText>
      </w:r>
      <w:r w:rsidR="00A6306F" w:rsidRPr="00A6306F">
        <w:rPr>
          <w:rFonts w:ascii="Arial" w:hAnsi="Arial" w:cs="Arial"/>
          <w:sz w:val="24"/>
          <w:szCs w:val="24"/>
          <w:highlight w:val="yellow"/>
          <w:rPrChange w:id="8" w:author="Carolina Marcondes" w:date="2010-10-25T11:04:00Z">
            <w:rPr>
              <w:rFonts w:ascii="Arial" w:hAnsi="Arial" w:cs="Arial"/>
              <w:sz w:val="24"/>
              <w:szCs w:val="24"/>
              <w:highlight w:val="yellow"/>
            </w:rPr>
          </w:rPrChange>
        </w:rPr>
      </w:r>
      <w:r w:rsidR="00A6306F" w:rsidRPr="00A6306F">
        <w:rPr>
          <w:rFonts w:ascii="Arial" w:hAnsi="Arial" w:cs="Arial"/>
          <w:sz w:val="24"/>
          <w:szCs w:val="24"/>
          <w:highlight w:val="yellow"/>
          <w:rPrChange w:id="9" w:author="Carolina Marcondes" w:date="2010-10-25T11:04:00Z">
            <w:rPr>
              <w:rFonts w:ascii="Arial" w:hAnsi="Arial" w:cs="Arial"/>
              <w:sz w:val="24"/>
              <w:szCs w:val="24"/>
              <w:highlight w:val="cyan"/>
            </w:rPr>
          </w:rPrChange>
        </w:rPr>
        <w:fldChar w:fldCharType="separate"/>
      </w:r>
    </w:p>
    <w:bookmarkEnd w:id="2"/>
    <w:p w:rsidR="003E0945" w:rsidRPr="0082765E" w:rsidRDefault="00A6306F">
      <w:pPr>
        <w:numPr>
          <w:ins w:id="10" w:author="fokrause" w:date="2010-10-17T19:59:00Z"/>
        </w:numPr>
        <w:tabs>
          <w:tab w:val="left" w:pos="454"/>
          <w:tab w:val="left" w:pos="9356"/>
        </w:tabs>
        <w:rPr>
          <w:rFonts w:ascii="Arial" w:hAnsi="Arial" w:cs="Arial"/>
          <w:b/>
          <w:sz w:val="24"/>
          <w:szCs w:val="24"/>
        </w:rPr>
      </w:pPr>
      <w:r w:rsidRPr="00A6306F">
        <w:rPr>
          <w:rFonts w:ascii="Arial" w:hAnsi="Arial" w:cs="Arial"/>
          <w:sz w:val="24"/>
          <w:szCs w:val="24"/>
          <w:highlight w:val="yellow"/>
          <w:rPrChange w:id="11" w:author="Carolina Marcondes" w:date="2010-10-25T11:04:00Z">
            <w:rPr>
              <w:rFonts w:ascii="Arial" w:hAnsi="Arial" w:cs="Arial"/>
              <w:sz w:val="24"/>
              <w:szCs w:val="24"/>
              <w:highlight w:val="cyan"/>
            </w:rPr>
          </w:rPrChange>
        </w:rPr>
        <w:fldChar w:fldCharType="end"/>
      </w:r>
    </w:p>
    <w:p w:rsidR="003E0945" w:rsidRPr="0082765E" w:rsidRDefault="003E0945" w:rsidP="002D76FA">
      <w:pPr>
        <w:tabs>
          <w:tab w:val="left" w:pos="454"/>
          <w:tab w:val="left" w:pos="9356"/>
        </w:tabs>
        <w:rPr>
          <w:rFonts w:ascii="Arial" w:hAnsi="Arial" w:cs="Arial"/>
          <w:spacing w:val="-3"/>
          <w:sz w:val="24"/>
          <w:szCs w:val="24"/>
        </w:rPr>
      </w:pPr>
      <w:r w:rsidRPr="0082765E">
        <w:rPr>
          <w:rFonts w:ascii="Arial" w:hAnsi="Arial" w:cs="Arial"/>
          <w:b/>
          <w:sz w:val="24"/>
          <w:szCs w:val="24"/>
        </w:rPr>
        <w:t xml:space="preserve">CAPÍTULO IV - </w:t>
      </w:r>
      <w:r w:rsidRPr="0082765E">
        <w:rPr>
          <w:rFonts w:ascii="Arial" w:hAnsi="Arial" w:cs="Arial"/>
          <w:b/>
          <w:sz w:val="24"/>
          <w:szCs w:val="24"/>
          <w:u w:val="single"/>
        </w:rPr>
        <w:t>DA POSSE</w:t>
      </w:r>
    </w:p>
    <w:p w:rsidR="003E0945" w:rsidRPr="0082765E" w:rsidRDefault="003E0945" w:rsidP="002D76FA">
      <w:pPr>
        <w:ind w:right="50"/>
        <w:rPr>
          <w:rFonts w:ascii="Arial" w:hAnsi="Arial" w:cs="Arial"/>
          <w:sz w:val="24"/>
          <w:szCs w:val="24"/>
        </w:rPr>
      </w:pPr>
    </w:p>
    <w:p w:rsidR="003E0945" w:rsidRPr="0082765E" w:rsidRDefault="003E0945" w:rsidP="002D76FA">
      <w:pPr>
        <w:rPr>
          <w:rFonts w:ascii="Arial" w:hAnsi="Arial" w:cs="Arial"/>
          <w:sz w:val="24"/>
          <w:szCs w:val="24"/>
        </w:rPr>
      </w:pPr>
      <w:r w:rsidRPr="0082765E">
        <w:rPr>
          <w:rFonts w:ascii="Arial" w:hAnsi="Arial" w:cs="Arial"/>
          <w:b/>
          <w:sz w:val="24"/>
          <w:szCs w:val="24"/>
        </w:rPr>
        <w:t>4.1</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Neste ato, a </w:t>
      </w:r>
      <w:r w:rsidRPr="0082765E">
        <w:rPr>
          <w:rFonts w:ascii="Arial" w:hAnsi="Arial" w:cs="Arial"/>
          <w:b/>
          <w:sz w:val="24"/>
          <w:szCs w:val="24"/>
        </w:rPr>
        <w:t>COMPRADORA</w:t>
      </w:r>
      <w:r w:rsidRPr="0082765E">
        <w:rPr>
          <w:rFonts w:ascii="Arial" w:hAnsi="Arial" w:cs="Arial"/>
          <w:sz w:val="24"/>
          <w:szCs w:val="24"/>
        </w:rPr>
        <w:t xml:space="preserve"> é imitida na posse indireta dos Imóveis, cuja posse direta está com os locatários, sub-rogando-se, a </w:t>
      </w:r>
      <w:r w:rsidRPr="0082765E">
        <w:rPr>
          <w:rFonts w:ascii="Arial" w:hAnsi="Arial" w:cs="Arial"/>
          <w:b/>
          <w:sz w:val="24"/>
          <w:szCs w:val="24"/>
        </w:rPr>
        <w:t>COMPRADORA</w:t>
      </w:r>
      <w:r w:rsidRPr="0082765E">
        <w:rPr>
          <w:rFonts w:ascii="Arial" w:hAnsi="Arial" w:cs="Arial"/>
          <w:sz w:val="24"/>
          <w:szCs w:val="24"/>
        </w:rPr>
        <w:t xml:space="preserve">, em todos os direitos e obrigações da </w:t>
      </w:r>
      <w:r w:rsidRPr="0082765E">
        <w:rPr>
          <w:rFonts w:ascii="Arial" w:hAnsi="Arial" w:cs="Arial"/>
          <w:b/>
          <w:sz w:val="24"/>
          <w:szCs w:val="24"/>
        </w:rPr>
        <w:t>VENDEDORA</w:t>
      </w:r>
      <w:r w:rsidRPr="0082765E">
        <w:rPr>
          <w:rFonts w:ascii="Arial" w:hAnsi="Arial" w:cs="Arial"/>
          <w:sz w:val="24"/>
          <w:szCs w:val="24"/>
        </w:rPr>
        <w:t xml:space="preserve"> em relação aos demais direitos e </w:t>
      </w:r>
      <w:proofErr w:type="gramStart"/>
      <w:r w:rsidRPr="0082765E">
        <w:rPr>
          <w:rFonts w:ascii="Arial" w:hAnsi="Arial" w:cs="Arial"/>
          <w:sz w:val="24"/>
          <w:szCs w:val="24"/>
        </w:rPr>
        <w:t>obrigações relativos</w:t>
      </w:r>
      <w:proofErr w:type="gramEnd"/>
      <w:r w:rsidRPr="0082765E">
        <w:rPr>
          <w:rFonts w:ascii="Arial" w:hAnsi="Arial" w:cs="Arial"/>
          <w:sz w:val="24"/>
          <w:szCs w:val="24"/>
        </w:rPr>
        <w:t xml:space="preserve"> aos Imóveis, especialmente, mas não se limitando, aos Contratos de Locação, obrigando-se a respeitar o prazo de vigência e demais condições dos Contratos de Locação e Contratos de Cessão de Áreas Comuns, de acordo com seus termos. </w:t>
      </w:r>
    </w:p>
    <w:p w:rsidR="003E0945" w:rsidRPr="0082765E" w:rsidRDefault="003E0945" w:rsidP="002D76FA">
      <w:pPr>
        <w:rPr>
          <w:rFonts w:ascii="Arial" w:hAnsi="Arial" w:cs="Arial"/>
          <w:b/>
          <w:sz w:val="24"/>
          <w:szCs w:val="24"/>
        </w:rPr>
      </w:pPr>
    </w:p>
    <w:p w:rsidR="003E0945" w:rsidRPr="0082765E" w:rsidRDefault="003E0945" w:rsidP="002D76FA">
      <w:pPr>
        <w:rPr>
          <w:rFonts w:ascii="Arial" w:hAnsi="Arial" w:cs="Arial"/>
          <w:b/>
          <w:sz w:val="24"/>
          <w:szCs w:val="24"/>
        </w:rPr>
      </w:pPr>
      <w:r w:rsidRPr="0082765E">
        <w:rPr>
          <w:rFonts w:ascii="Arial" w:hAnsi="Arial" w:cs="Arial"/>
          <w:b/>
          <w:sz w:val="24"/>
          <w:szCs w:val="24"/>
        </w:rPr>
        <w:t>4.1.1</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A partir desta data, a </w:t>
      </w:r>
      <w:r w:rsidRPr="0082765E">
        <w:rPr>
          <w:rFonts w:ascii="Arial" w:hAnsi="Arial" w:cs="Arial"/>
          <w:b/>
          <w:sz w:val="24"/>
          <w:szCs w:val="24"/>
        </w:rPr>
        <w:t>COMPRADORA</w:t>
      </w:r>
      <w:r w:rsidRPr="0082765E">
        <w:rPr>
          <w:rFonts w:ascii="Arial" w:hAnsi="Arial" w:cs="Arial"/>
          <w:sz w:val="24"/>
          <w:szCs w:val="24"/>
        </w:rPr>
        <w:t xml:space="preserve"> passa imediatamente a fazer jus ao recebimento de toda e qualquer receita derivada dos Imóveis; assim, na hipótese da </w:t>
      </w:r>
      <w:r w:rsidRPr="0082765E">
        <w:rPr>
          <w:rFonts w:ascii="Arial" w:hAnsi="Arial" w:cs="Arial"/>
          <w:b/>
          <w:sz w:val="24"/>
          <w:szCs w:val="24"/>
        </w:rPr>
        <w:t>VENDEDORA</w:t>
      </w:r>
      <w:r w:rsidRPr="0082765E">
        <w:rPr>
          <w:rFonts w:ascii="Arial" w:hAnsi="Arial" w:cs="Arial"/>
          <w:sz w:val="24"/>
          <w:szCs w:val="24"/>
        </w:rPr>
        <w:t xml:space="preserve"> receber qualquer valor de receita derivada dos Imóveis, fica desde logo ajustada sua obrigação de repassar essa quantia à </w:t>
      </w:r>
      <w:r w:rsidRPr="0082765E">
        <w:rPr>
          <w:rFonts w:ascii="Arial" w:hAnsi="Arial" w:cs="Arial"/>
          <w:b/>
          <w:sz w:val="24"/>
          <w:szCs w:val="24"/>
        </w:rPr>
        <w:t>COMPRADORA</w:t>
      </w:r>
      <w:r w:rsidRPr="0082765E">
        <w:rPr>
          <w:rFonts w:ascii="Arial" w:hAnsi="Arial" w:cs="Arial"/>
          <w:sz w:val="24"/>
          <w:szCs w:val="24"/>
        </w:rPr>
        <w:t xml:space="preserve"> no prazo de </w:t>
      </w:r>
      <w:proofErr w:type="gramStart"/>
      <w:r w:rsidRPr="0082765E">
        <w:rPr>
          <w:rFonts w:ascii="Arial" w:hAnsi="Arial" w:cs="Arial"/>
          <w:sz w:val="24"/>
          <w:szCs w:val="24"/>
        </w:rPr>
        <w:t>3</w:t>
      </w:r>
      <w:proofErr w:type="gramEnd"/>
      <w:r w:rsidRPr="0082765E">
        <w:rPr>
          <w:rFonts w:ascii="Arial" w:hAnsi="Arial" w:cs="Arial"/>
          <w:sz w:val="24"/>
          <w:szCs w:val="24"/>
        </w:rPr>
        <w:t xml:space="preserve"> (três) dias úteis, contados de seu efetivo recebimento, em conta corrente a ser oportunamente informada pela </w:t>
      </w:r>
      <w:r w:rsidRPr="0082765E">
        <w:rPr>
          <w:rFonts w:ascii="Arial" w:hAnsi="Arial" w:cs="Arial"/>
          <w:b/>
          <w:sz w:val="24"/>
          <w:szCs w:val="24"/>
        </w:rPr>
        <w:t>COMPRADORA</w:t>
      </w:r>
      <w:r w:rsidRPr="0082765E">
        <w:rPr>
          <w:rFonts w:ascii="Arial" w:hAnsi="Arial" w:cs="Arial"/>
          <w:sz w:val="24"/>
          <w:szCs w:val="24"/>
        </w:rPr>
        <w:t xml:space="preserve">, sob pena de serem devidos juros remuneratórios a serem fixados pelo </w:t>
      </w:r>
      <w:r w:rsidRPr="0082765E">
        <w:rPr>
          <w:rFonts w:ascii="Arial" w:hAnsi="Arial" w:cs="Arial"/>
          <w:b/>
          <w:sz w:val="24"/>
          <w:szCs w:val="24"/>
        </w:rPr>
        <w:t>COMPRADOR</w:t>
      </w:r>
      <w:r w:rsidRPr="0082765E">
        <w:rPr>
          <w:rFonts w:ascii="Arial" w:hAnsi="Arial" w:cs="Arial"/>
          <w:sz w:val="24"/>
          <w:szCs w:val="24"/>
        </w:rPr>
        <w:t xml:space="preserve"> ou por eventual cessionário, de acordo com o padrão de mercado à época e, adicionalmente, sob pena de incidência das penalidades de mora previstas neste Instrumento.</w:t>
      </w:r>
    </w:p>
    <w:p w:rsidR="003E0945" w:rsidRPr="0082765E" w:rsidRDefault="003E0945" w:rsidP="002D76FA">
      <w:pPr>
        <w:rPr>
          <w:rFonts w:ascii="Arial" w:hAnsi="Arial" w:cs="Arial"/>
          <w:b/>
          <w:sz w:val="24"/>
          <w:szCs w:val="24"/>
        </w:rPr>
      </w:pPr>
    </w:p>
    <w:p w:rsidR="003E0945" w:rsidRPr="0082765E" w:rsidRDefault="003E0945" w:rsidP="002D76FA">
      <w:pPr>
        <w:rPr>
          <w:rFonts w:ascii="Arial" w:hAnsi="Arial" w:cs="Arial"/>
          <w:sz w:val="24"/>
          <w:szCs w:val="24"/>
        </w:rPr>
      </w:pPr>
      <w:r w:rsidRPr="0082765E">
        <w:rPr>
          <w:rFonts w:ascii="Arial" w:hAnsi="Arial" w:cs="Arial"/>
          <w:b/>
          <w:sz w:val="24"/>
          <w:szCs w:val="24"/>
        </w:rPr>
        <w:t>4.2</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Correrão por conta da </w:t>
      </w:r>
      <w:r w:rsidRPr="0082765E">
        <w:rPr>
          <w:rFonts w:ascii="Arial" w:hAnsi="Arial" w:cs="Arial"/>
          <w:b/>
          <w:sz w:val="24"/>
          <w:szCs w:val="24"/>
        </w:rPr>
        <w:t>VENDEDORA</w:t>
      </w:r>
      <w:r w:rsidRPr="0082765E">
        <w:rPr>
          <w:rFonts w:ascii="Arial" w:hAnsi="Arial" w:cs="Arial"/>
          <w:sz w:val="24"/>
          <w:szCs w:val="24"/>
        </w:rPr>
        <w:t xml:space="preserve">, exclusivamente até a presente data, todos os tributos, taxas condominiais e quaisquer outras despesas que recaiam ou venham a recair sobre os Imóveis, que deverão ser pagos nas épocas próprias e às repartições competentes, obrigando-se ainda a </w:t>
      </w:r>
      <w:r w:rsidRPr="0082765E">
        <w:rPr>
          <w:rFonts w:ascii="Arial" w:hAnsi="Arial" w:cs="Arial"/>
          <w:b/>
          <w:sz w:val="24"/>
          <w:szCs w:val="24"/>
        </w:rPr>
        <w:t>VENDEDORA</w:t>
      </w:r>
      <w:r w:rsidRPr="0082765E">
        <w:rPr>
          <w:rFonts w:ascii="Arial" w:hAnsi="Arial" w:cs="Arial"/>
          <w:sz w:val="24"/>
          <w:szCs w:val="24"/>
        </w:rPr>
        <w:t xml:space="preserve"> a atender a todas as exigências dos poderes públicos relativamente aos Imóveis, até a data da transferência da posse à </w:t>
      </w:r>
      <w:r w:rsidRPr="0082765E">
        <w:rPr>
          <w:rFonts w:ascii="Arial" w:hAnsi="Arial" w:cs="Arial"/>
          <w:b/>
          <w:sz w:val="24"/>
          <w:szCs w:val="24"/>
        </w:rPr>
        <w:t>COMPRADORA</w:t>
      </w:r>
      <w:r w:rsidRPr="0082765E">
        <w:rPr>
          <w:rFonts w:ascii="Arial" w:hAnsi="Arial" w:cs="Arial"/>
          <w:sz w:val="24"/>
          <w:szCs w:val="24"/>
        </w:rPr>
        <w:t xml:space="preserve">, respondendo a </w:t>
      </w:r>
      <w:r w:rsidRPr="0082765E">
        <w:rPr>
          <w:rFonts w:ascii="Arial" w:hAnsi="Arial" w:cs="Arial"/>
          <w:b/>
          <w:sz w:val="24"/>
          <w:szCs w:val="24"/>
        </w:rPr>
        <w:t>VENDEDORA</w:t>
      </w:r>
      <w:r w:rsidRPr="0082765E">
        <w:rPr>
          <w:rFonts w:ascii="Arial" w:hAnsi="Arial" w:cs="Arial"/>
          <w:sz w:val="24"/>
          <w:szCs w:val="24"/>
        </w:rPr>
        <w:t xml:space="preserve"> por quaisquer sanções impostas em caso de descumprimento de referidas exigências, ainda que lançadas após a presente data. </w:t>
      </w:r>
    </w:p>
    <w:p w:rsidR="003E0945" w:rsidRPr="0082765E" w:rsidRDefault="003E0945" w:rsidP="00C95363">
      <w:pPr>
        <w:rPr>
          <w:rFonts w:ascii="Arial" w:hAnsi="Arial" w:cs="Arial"/>
          <w:b/>
          <w:sz w:val="24"/>
          <w:szCs w:val="24"/>
        </w:rPr>
      </w:pPr>
    </w:p>
    <w:p w:rsidR="003E0945" w:rsidRPr="0082765E" w:rsidRDefault="003E0945" w:rsidP="00C95363">
      <w:pPr>
        <w:rPr>
          <w:rFonts w:ascii="Arial" w:hAnsi="Arial" w:cs="Arial"/>
          <w:sz w:val="24"/>
          <w:szCs w:val="24"/>
        </w:rPr>
      </w:pPr>
      <w:r w:rsidRPr="0082765E">
        <w:rPr>
          <w:rFonts w:ascii="Arial" w:hAnsi="Arial" w:cs="Arial"/>
          <w:b/>
          <w:sz w:val="24"/>
          <w:szCs w:val="24"/>
        </w:rPr>
        <w:lastRenderedPageBreak/>
        <w:t>4.2.1</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A </w:t>
      </w:r>
      <w:r w:rsidRPr="0082765E">
        <w:rPr>
          <w:rFonts w:ascii="Arial" w:hAnsi="Arial" w:cs="Arial"/>
          <w:b/>
          <w:sz w:val="24"/>
          <w:szCs w:val="24"/>
        </w:rPr>
        <w:t>VENDEDORA</w:t>
      </w:r>
      <w:r w:rsidRPr="0082765E">
        <w:rPr>
          <w:rFonts w:ascii="Arial" w:hAnsi="Arial" w:cs="Arial"/>
          <w:sz w:val="24"/>
          <w:szCs w:val="24"/>
        </w:rPr>
        <w:t xml:space="preserve"> permanecerá responsável por eventuais passivos apurados pelas autoridades administrativas e ambientais competentes relativos ao período anterior à imissão da </w:t>
      </w:r>
      <w:r w:rsidRPr="0082765E">
        <w:rPr>
          <w:rFonts w:ascii="Arial" w:hAnsi="Arial" w:cs="Arial"/>
          <w:b/>
          <w:sz w:val="24"/>
          <w:szCs w:val="24"/>
        </w:rPr>
        <w:t>COMPRADORA</w:t>
      </w:r>
      <w:r w:rsidRPr="0082765E">
        <w:rPr>
          <w:rFonts w:ascii="Arial" w:hAnsi="Arial" w:cs="Arial"/>
          <w:sz w:val="24"/>
          <w:szCs w:val="24"/>
        </w:rPr>
        <w:t xml:space="preserve"> na posse indireta dos Imóveis, nada podendo ser exigido da </w:t>
      </w:r>
      <w:r w:rsidRPr="0082765E">
        <w:rPr>
          <w:rFonts w:ascii="Arial" w:hAnsi="Arial" w:cs="Arial"/>
          <w:b/>
          <w:sz w:val="24"/>
          <w:szCs w:val="24"/>
        </w:rPr>
        <w:t>COMPRADORA</w:t>
      </w:r>
      <w:r w:rsidRPr="0082765E">
        <w:rPr>
          <w:rFonts w:ascii="Arial" w:hAnsi="Arial" w:cs="Arial"/>
          <w:sz w:val="24"/>
          <w:szCs w:val="24"/>
        </w:rPr>
        <w:t xml:space="preserve"> a tal título. </w:t>
      </w:r>
    </w:p>
    <w:p w:rsidR="003E0945" w:rsidRPr="0082765E" w:rsidRDefault="003E0945" w:rsidP="00C95363">
      <w:pPr>
        <w:rPr>
          <w:rFonts w:ascii="Arial" w:hAnsi="Arial" w:cs="Arial"/>
          <w:sz w:val="24"/>
          <w:szCs w:val="24"/>
        </w:rPr>
      </w:pPr>
    </w:p>
    <w:p w:rsidR="003E0945" w:rsidRPr="0082765E" w:rsidRDefault="003E0945" w:rsidP="00B26F13">
      <w:pPr>
        <w:rPr>
          <w:rFonts w:ascii="Arial" w:hAnsi="Arial" w:cs="Arial"/>
          <w:sz w:val="24"/>
          <w:szCs w:val="24"/>
        </w:rPr>
      </w:pPr>
      <w:r w:rsidRPr="0082765E">
        <w:rPr>
          <w:rFonts w:ascii="Arial" w:hAnsi="Arial" w:cs="Arial"/>
          <w:b/>
          <w:sz w:val="24"/>
          <w:szCs w:val="24"/>
        </w:rPr>
        <w:t>4.3</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Por outro lado, a </w:t>
      </w:r>
      <w:r w:rsidRPr="0082765E">
        <w:rPr>
          <w:rFonts w:ascii="Arial" w:hAnsi="Arial" w:cs="Arial"/>
          <w:b/>
          <w:sz w:val="24"/>
          <w:szCs w:val="24"/>
        </w:rPr>
        <w:t xml:space="preserve">COMPRADORA </w:t>
      </w:r>
      <w:r w:rsidRPr="0082765E">
        <w:rPr>
          <w:rFonts w:ascii="Arial" w:hAnsi="Arial" w:cs="Arial"/>
          <w:sz w:val="24"/>
          <w:szCs w:val="24"/>
        </w:rPr>
        <w:t xml:space="preserve">será responsável pelo pagamento dos tributos, taxas e despesas que incidem ou venham a incidir sobre os Imóveis a partir da presente data, ainda que lançados em nome da </w:t>
      </w:r>
      <w:r w:rsidRPr="0082765E">
        <w:rPr>
          <w:rFonts w:ascii="Arial" w:hAnsi="Arial" w:cs="Arial"/>
          <w:b/>
          <w:sz w:val="24"/>
          <w:szCs w:val="24"/>
        </w:rPr>
        <w:t>VENDEDORA</w:t>
      </w:r>
      <w:r w:rsidRPr="0082765E">
        <w:rPr>
          <w:rFonts w:ascii="Arial" w:hAnsi="Arial" w:cs="Arial"/>
          <w:sz w:val="24"/>
          <w:szCs w:val="24"/>
        </w:rPr>
        <w:t xml:space="preserve">, que deverão ser pagas quando devidas e às repartições competentes. A </w:t>
      </w:r>
      <w:r w:rsidRPr="0082765E">
        <w:rPr>
          <w:rFonts w:ascii="Arial" w:hAnsi="Arial" w:cs="Arial"/>
          <w:b/>
          <w:caps/>
          <w:sz w:val="24"/>
          <w:szCs w:val="24"/>
        </w:rPr>
        <w:t>compradorA</w:t>
      </w:r>
      <w:r w:rsidRPr="0082765E">
        <w:rPr>
          <w:rFonts w:ascii="Arial" w:hAnsi="Arial" w:cs="Arial"/>
          <w:sz w:val="24"/>
          <w:szCs w:val="24"/>
        </w:rPr>
        <w:t xml:space="preserve"> se obriga, ainda, a atender e ser responsável por todas as exigências dos poderes públicos relativamente aos Imóveis, relacionadas a fatos ocorridos a partir da imissão da </w:t>
      </w:r>
      <w:r w:rsidRPr="0082765E">
        <w:rPr>
          <w:rFonts w:ascii="Arial" w:hAnsi="Arial" w:cs="Arial"/>
          <w:b/>
          <w:sz w:val="24"/>
          <w:szCs w:val="24"/>
        </w:rPr>
        <w:t>COMPRADORA</w:t>
      </w:r>
      <w:r w:rsidRPr="0082765E">
        <w:rPr>
          <w:rFonts w:ascii="Arial" w:hAnsi="Arial" w:cs="Arial"/>
          <w:sz w:val="24"/>
          <w:szCs w:val="24"/>
        </w:rPr>
        <w:t xml:space="preserve"> na posse indireta dos Imóveis. A </w:t>
      </w:r>
      <w:r w:rsidRPr="0082765E">
        <w:rPr>
          <w:rFonts w:ascii="Arial" w:hAnsi="Arial" w:cs="Arial"/>
          <w:b/>
          <w:sz w:val="24"/>
          <w:szCs w:val="24"/>
        </w:rPr>
        <w:t xml:space="preserve">COMPRADORA </w:t>
      </w:r>
      <w:r w:rsidRPr="0082765E">
        <w:rPr>
          <w:rFonts w:ascii="Arial" w:hAnsi="Arial" w:cs="Arial"/>
          <w:sz w:val="24"/>
          <w:szCs w:val="24"/>
        </w:rPr>
        <w:t xml:space="preserve">não responderá por quaisquer exigências e/ou sanções cujo fato gerador tenha ocorrido anteriormente à imissão na posse indireta dos Imóveis, ratificando a </w:t>
      </w:r>
      <w:r w:rsidRPr="0082765E">
        <w:rPr>
          <w:rFonts w:ascii="Arial" w:hAnsi="Arial" w:cs="Arial"/>
          <w:b/>
          <w:sz w:val="24"/>
          <w:szCs w:val="24"/>
        </w:rPr>
        <w:t xml:space="preserve">VENDEDORA </w:t>
      </w:r>
      <w:r w:rsidRPr="0082765E">
        <w:rPr>
          <w:rFonts w:ascii="Arial" w:hAnsi="Arial" w:cs="Arial"/>
          <w:sz w:val="24"/>
          <w:szCs w:val="24"/>
        </w:rPr>
        <w:t>sua integral responsabilidade, nos termos do item 4.2, acima.</w:t>
      </w:r>
    </w:p>
    <w:p w:rsidR="003E0945" w:rsidRPr="0082765E" w:rsidRDefault="003E0945" w:rsidP="00B26F13">
      <w:pPr>
        <w:rPr>
          <w:rFonts w:ascii="Arial" w:hAnsi="Arial" w:cs="Arial"/>
          <w:b/>
          <w:sz w:val="24"/>
          <w:szCs w:val="24"/>
        </w:rPr>
      </w:pPr>
    </w:p>
    <w:p w:rsidR="003E0945" w:rsidRPr="0082765E" w:rsidRDefault="003E0945" w:rsidP="002B592A">
      <w:pPr>
        <w:rPr>
          <w:rFonts w:ascii="Arial" w:hAnsi="Arial" w:cs="Arial"/>
          <w:b/>
          <w:sz w:val="24"/>
          <w:szCs w:val="24"/>
        </w:rPr>
      </w:pPr>
      <w:r w:rsidRPr="0082765E">
        <w:rPr>
          <w:rFonts w:ascii="Arial" w:hAnsi="Arial" w:cs="Arial"/>
          <w:b/>
          <w:sz w:val="24"/>
          <w:szCs w:val="24"/>
        </w:rPr>
        <w:t>4.3.1</w:t>
      </w:r>
      <w:r w:rsidRPr="0082765E">
        <w:rPr>
          <w:rFonts w:ascii="Arial" w:hAnsi="Arial" w:cs="Arial"/>
          <w:b/>
          <w:sz w:val="24"/>
          <w:szCs w:val="24"/>
        </w:rPr>
        <w:tab/>
      </w:r>
      <w:r w:rsidRPr="0082765E">
        <w:rPr>
          <w:rFonts w:ascii="Arial" w:hAnsi="Arial" w:cs="Arial"/>
          <w:sz w:val="24"/>
          <w:szCs w:val="24"/>
        </w:rPr>
        <w:tab/>
      </w:r>
      <w:r w:rsidRPr="0082765E">
        <w:rPr>
          <w:rFonts w:ascii="Arial" w:hAnsi="Arial" w:cs="Arial"/>
          <w:sz w:val="24"/>
          <w:szCs w:val="24"/>
        </w:rPr>
        <w:tab/>
        <w:t xml:space="preserve">A </w:t>
      </w:r>
      <w:r w:rsidRPr="0082765E">
        <w:rPr>
          <w:rFonts w:ascii="Arial" w:hAnsi="Arial" w:cs="Arial"/>
          <w:b/>
          <w:sz w:val="24"/>
          <w:szCs w:val="24"/>
        </w:rPr>
        <w:t>COMPRADORA</w:t>
      </w:r>
      <w:r w:rsidRPr="0082765E">
        <w:rPr>
          <w:rFonts w:ascii="Arial" w:hAnsi="Arial" w:cs="Arial"/>
          <w:sz w:val="24"/>
          <w:szCs w:val="24"/>
        </w:rPr>
        <w:t xml:space="preserve"> se obriga a, no prazo de até 30 (trinta) dias, contados do registro do presente Instrumento, apresentar à </w:t>
      </w:r>
      <w:r w:rsidRPr="0082765E">
        <w:rPr>
          <w:rFonts w:ascii="Arial" w:hAnsi="Arial" w:cs="Arial"/>
          <w:b/>
          <w:sz w:val="24"/>
          <w:szCs w:val="24"/>
        </w:rPr>
        <w:t>VENDEDORA</w:t>
      </w:r>
      <w:r w:rsidRPr="0082765E">
        <w:rPr>
          <w:rFonts w:ascii="Arial" w:hAnsi="Arial" w:cs="Arial"/>
          <w:sz w:val="24"/>
          <w:szCs w:val="24"/>
        </w:rPr>
        <w:t xml:space="preserve"> as cópias das vias devidamente protocoladas perante a Prefeitura Municipal de São Paulo, dos documentos de atualização do cadastro imobiliário dos Imóveis.</w:t>
      </w:r>
    </w:p>
    <w:p w:rsidR="003E0945" w:rsidRPr="0082765E" w:rsidRDefault="003E0945" w:rsidP="00BB318C">
      <w:pPr>
        <w:rPr>
          <w:rFonts w:ascii="Arial" w:hAnsi="Arial" w:cs="Arial"/>
          <w:b/>
          <w:spacing w:val="-3"/>
          <w:sz w:val="24"/>
          <w:szCs w:val="24"/>
        </w:rPr>
      </w:pPr>
    </w:p>
    <w:p w:rsidR="003E0945" w:rsidRPr="0082765E" w:rsidRDefault="003E0945" w:rsidP="00BB318C">
      <w:pPr>
        <w:rPr>
          <w:rFonts w:ascii="Arial" w:hAnsi="Arial" w:cs="Arial"/>
          <w:spacing w:val="-3"/>
          <w:sz w:val="24"/>
          <w:szCs w:val="24"/>
        </w:rPr>
      </w:pPr>
      <w:r w:rsidRPr="0082765E">
        <w:rPr>
          <w:rFonts w:ascii="Arial" w:hAnsi="Arial" w:cs="Arial"/>
          <w:b/>
          <w:spacing w:val="-3"/>
          <w:sz w:val="24"/>
          <w:szCs w:val="24"/>
        </w:rPr>
        <w:t>4.3.2.</w:t>
      </w:r>
      <w:r w:rsidRPr="0082765E">
        <w:rPr>
          <w:rFonts w:ascii="Arial" w:hAnsi="Arial" w:cs="Arial"/>
          <w:b/>
          <w:spacing w:val="-3"/>
          <w:sz w:val="24"/>
          <w:szCs w:val="24"/>
        </w:rPr>
        <w:tab/>
      </w:r>
      <w:r w:rsidRPr="0082765E">
        <w:rPr>
          <w:rFonts w:ascii="Arial" w:hAnsi="Arial" w:cs="Arial"/>
          <w:b/>
          <w:spacing w:val="-3"/>
          <w:sz w:val="24"/>
          <w:szCs w:val="24"/>
        </w:rPr>
        <w:tab/>
      </w:r>
      <w:r w:rsidRPr="0082765E">
        <w:rPr>
          <w:rFonts w:ascii="Arial" w:hAnsi="Arial" w:cs="Arial"/>
          <w:b/>
          <w:spacing w:val="-3"/>
          <w:sz w:val="24"/>
          <w:szCs w:val="24"/>
        </w:rPr>
        <w:tab/>
      </w:r>
      <w:r w:rsidRPr="0082765E">
        <w:rPr>
          <w:rFonts w:ascii="Arial" w:hAnsi="Arial" w:cs="Arial"/>
          <w:spacing w:val="-3"/>
          <w:sz w:val="24"/>
          <w:szCs w:val="24"/>
        </w:rPr>
        <w:t xml:space="preserve">Uma vez não observado pela </w:t>
      </w:r>
      <w:r w:rsidRPr="0082765E">
        <w:rPr>
          <w:rFonts w:ascii="Arial" w:hAnsi="Arial" w:cs="Arial"/>
          <w:b/>
          <w:spacing w:val="-3"/>
          <w:sz w:val="24"/>
          <w:szCs w:val="24"/>
        </w:rPr>
        <w:t>COMPRADORA</w:t>
      </w:r>
      <w:r w:rsidRPr="0082765E">
        <w:rPr>
          <w:rFonts w:ascii="Arial" w:hAnsi="Arial" w:cs="Arial"/>
          <w:spacing w:val="-3"/>
          <w:sz w:val="24"/>
          <w:szCs w:val="24"/>
        </w:rPr>
        <w:t xml:space="preserve"> o prazo estabelecido na cláusula 4.3.1, anterior, a </w:t>
      </w:r>
      <w:r w:rsidRPr="0082765E">
        <w:rPr>
          <w:rFonts w:ascii="Arial" w:hAnsi="Arial" w:cs="Arial"/>
          <w:b/>
          <w:spacing w:val="-3"/>
          <w:sz w:val="24"/>
          <w:szCs w:val="24"/>
        </w:rPr>
        <w:t>COMPRADORA</w:t>
      </w:r>
      <w:r w:rsidRPr="0082765E">
        <w:rPr>
          <w:rFonts w:ascii="Arial" w:hAnsi="Arial" w:cs="Arial"/>
          <w:spacing w:val="-3"/>
          <w:sz w:val="24"/>
          <w:szCs w:val="24"/>
        </w:rPr>
        <w:t xml:space="preserve"> ficará sujeita ao pagamento em favor da </w:t>
      </w:r>
      <w:r w:rsidRPr="0082765E">
        <w:rPr>
          <w:rFonts w:ascii="Arial" w:hAnsi="Arial" w:cs="Arial"/>
          <w:b/>
          <w:spacing w:val="-3"/>
          <w:sz w:val="24"/>
          <w:szCs w:val="24"/>
        </w:rPr>
        <w:t>VENDEDORA</w:t>
      </w:r>
      <w:r w:rsidRPr="0082765E">
        <w:rPr>
          <w:rFonts w:ascii="Arial" w:hAnsi="Arial" w:cs="Arial"/>
          <w:spacing w:val="-3"/>
          <w:sz w:val="24"/>
          <w:szCs w:val="24"/>
        </w:rPr>
        <w:t xml:space="preserve"> de multa cominatória diária de R$5.000,00 (cinco mil reais).</w:t>
      </w:r>
    </w:p>
    <w:p w:rsidR="003E0945" w:rsidRPr="0082765E" w:rsidRDefault="003E0945" w:rsidP="00B26F13">
      <w:pPr>
        <w:rPr>
          <w:rFonts w:ascii="Arial" w:hAnsi="Arial" w:cs="Arial"/>
          <w:b/>
          <w:i/>
          <w:spacing w:val="-3"/>
          <w:sz w:val="24"/>
          <w:szCs w:val="24"/>
        </w:rPr>
      </w:pPr>
    </w:p>
    <w:p w:rsidR="003E0945" w:rsidRPr="0082765E" w:rsidRDefault="003E0945" w:rsidP="00B26F13">
      <w:pPr>
        <w:rPr>
          <w:rFonts w:ascii="Arial" w:hAnsi="Arial" w:cs="Arial"/>
          <w:spacing w:val="-3"/>
          <w:sz w:val="24"/>
          <w:szCs w:val="24"/>
        </w:rPr>
      </w:pPr>
      <w:r w:rsidRPr="0082765E">
        <w:rPr>
          <w:rFonts w:ascii="Arial" w:hAnsi="Arial" w:cs="Arial"/>
          <w:b/>
          <w:spacing w:val="-3"/>
          <w:sz w:val="24"/>
          <w:szCs w:val="24"/>
        </w:rPr>
        <w:t xml:space="preserve">CAPÍTULO V - </w:t>
      </w:r>
      <w:r w:rsidRPr="0082765E">
        <w:rPr>
          <w:rFonts w:ascii="Arial" w:hAnsi="Arial" w:cs="Arial"/>
          <w:b/>
          <w:spacing w:val="-3"/>
          <w:sz w:val="24"/>
          <w:szCs w:val="24"/>
          <w:u w:val="single"/>
        </w:rPr>
        <w:t>DAS CONDIÇÕES GERAIS</w:t>
      </w:r>
    </w:p>
    <w:p w:rsidR="003E0945" w:rsidRPr="0082765E" w:rsidRDefault="003E0945" w:rsidP="00B26F13">
      <w:pPr>
        <w:rPr>
          <w:rFonts w:ascii="Arial" w:hAnsi="Arial" w:cs="Arial"/>
          <w:spacing w:val="-3"/>
          <w:sz w:val="24"/>
          <w:szCs w:val="24"/>
        </w:rPr>
      </w:pPr>
    </w:p>
    <w:p w:rsidR="003E0945" w:rsidRPr="0082765E" w:rsidRDefault="003E0945" w:rsidP="00A7787F">
      <w:pPr>
        <w:rPr>
          <w:rFonts w:ascii="Arial" w:hAnsi="Arial" w:cs="Arial"/>
          <w:sz w:val="24"/>
          <w:szCs w:val="24"/>
        </w:rPr>
      </w:pPr>
      <w:r w:rsidRPr="0082765E">
        <w:rPr>
          <w:rFonts w:ascii="Arial" w:hAnsi="Arial" w:cs="Arial"/>
          <w:b/>
          <w:sz w:val="24"/>
          <w:szCs w:val="24"/>
        </w:rPr>
        <w:t xml:space="preserve">5.1 </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 xml:space="preserve">A presente venda e compra é realizada completamente livre e desembaraçada de todos e quaisquer ônus, inclusive hipotecas, legais ou convencionais e, livres de impostos e taxas em atraso, a não ser a alienação fiduciária ora constituída na forma do Capítulo VI, abaixo, obrigando-se as partes ao seu inteiro cumprimento, por si, seus herdeiros e sucessores a qualquer título, declarando, ainda, a </w:t>
      </w:r>
      <w:r w:rsidRPr="0082765E">
        <w:rPr>
          <w:rFonts w:ascii="Arial" w:hAnsi="Arial" w:cs="Arial"/>
          <w:b/>
          <w:sz w:val="24"/>
          <w:szCs w:val="24"/>
        </w:rPr>
        <w:t>VENDEDORA</w:t>
      </w:r>
      <w:r w:rsidRPr="0082765E">
        <w:rPr>
          <w:rFonts w:ascii="Arial" w:hAnsi="Arial" w:cs="Arial"/>
          <w:sz w:val="24"/>
          <w:szCs w:val="24"/>
        </w:rPr>
        <w:t xml:space="preserve"> que os Imóveis </w:t>
      </w:r>
      <w:proofErr w:type="gramStart"/>
      <w:r w:rsidRPr="0082765E">
        <w:rPr>
          <w:rFonts w:ascii="Arial" w:hAnsi="Arial" w:cs="Arial"/>
          <w:sz w:val="24"/>
          <w:szCs w:val="24"/>
        </w:rPr>
        <w:t>estão,</w:t>
      </w:r>
      <w:proofErr w:type="gramEnd"/>
      <w:r w:rsidRPr="0082765E">
        <w:rPr>
          <w:rFonts w:ascii="Arial" w:hAnsi="Arial" w:cs="Arial"/>
          <w:sz w:val="24"/>
          <w:szCs w:val="24"/>
        </w:rPr>
        <w:t xml:space="preserve"> no que se refere à sua construção, isentos de qualquer vício oculto ou insanável.</w:t>
      </w:r>
    </w:p>
    <w:p w:rsidR="003E0945" w:rsidRPr="0082765E" w:rsidRDefault="003E0945" w:rsidP="00A7787F">
      <w:pPr>
        <w:rPr>
          <w:rFonts w:ascii="Arial" w:hAnsi="Arial" w:cs="Arial"/>
          <w:sz w:val="24"/>
          <w:szCs w:val="24"/>
        </w:rPr>
      </w:pPr>
    </w:p>
    <w:p w:rsidR="003E0945" w:rsidRPr="0082765E" w:rsidRDefault="003E0945" w:rsidP="00A7787F">
      <w:pPr>
        <w:rPr>
          <w:rFonts w:ascii="Arial" w:hAnsi="Arial" w:cs="Arial"/>
          <w:b/>
          <w:sz w:val="24"/>
          <w:szCs w:val="24"/>
        </w:rPr>
      </w:pPr>
      <w:r w:rsidRPr="0082765E">
        <w:rPr>
          <w:rFonts w:ascii="Arial" w:hAnsi="Arial" w:cs="Arial"/>
          <w:b/>
          <w:sz w:val="24"/>
          <w:szCs w:val="24"/>
        </w:rPr>
        <w:t>5.2</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A </w:t>
      </w:r>
      <w:r w:rsidRPr="0082765E">
        <w:rPr>
          <w:rFonts w:ascii="Arial" w:hAnsi="Arial" w:cs="Arial"/>
          <w:b/>
          <w:sz w:val="24"/>
          <w:szCs w:val="24"/>
        </w:rPr>
        <w:t>VENDEDORA</w:t>
      </w:r>
      <w:r w:rsidRPr="0082765E">
        <w:rPr>
          <w:rFonts w:ascii="Arial" w:hAnsi="Arial" w:cs="Arial"/>
          <w:sz w:val="24"/>
          <w:szCs w:val="24"/>
        </w:rPr>
        <w:t xml:space="preserve"> declara, no melhor do seu conhecimento, para todos os fins e efeitos de direito, sob as penas da lei, que:</w:t>
      </w:r>
    </w:p>
    <w:p w:rsidR="003E0945" w:rsidRPr="0082765E" w:rsidRDefault="003E0945" w:rsidP="00A7787F">
      <w:pPr>
        <w:rPr>
          <w:rFonts w:ascii="Arial" w:hAnsi="Arial" w:cs="Arial"/>
          <w:b/>
          <w:sz w:val="24"/>
          <w:szCs w:val="24"/>
          <w:highlight w:val="yellow"/>
        </w:rPr>
      </w:pP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ind w:left="709" w:hanging="709"/>
        <w:rPr>
          <w:rFonts w:ascii="Arial" w:hAnsi="Arial" w:cs="Arial"/>
          <w:b/>
          <w:sz w:val="24"/>
          <w:szCs w:val="24"/>
        </w:rPr>
      </w:pPr>
      <w:r w:rsidRPr="0082765E">
        <w:rPr>
          <w:rFonts w:ascii="Arial" w:hAnsi="Arial" w:cs="Arial"/>
          <w:sz w:val="24"/>
          <w:szCs w:val="24"/>
        </w:rPr>
        <w:t xml:space="preserve">a) - </w:t>
      </w:r>
      <w:r w:rsidRPr="0082765E">
        <w:rPr>
          <w:rFonts w:ascii="Arial" w:hAnsi="Arial" w:cs="Arial"/>
          <w:sz w:val="24"/>
          <w:szCs w:val="24"/>
        </w:rPr>
        <w:tab/>
        <w:t xml:space="preserve">obriga-se a resguardar a </w:t>
      </w:r>
      <w:r w:rsidRPr="0082765E">
        <w:rPr>
          <w:rFonts w:ascii="Arial" w:hAnsi="Arial" w:cs="Arial"/>
          <w:b/>
          <w:sz w:val="24"/>
          <w:szCs w:val="24"/>
        </w:rPr>
        <w:t>COMPRADORA</w:t>
      </w:r>
      <w:r w:rsidRPr="0082765E">
        <w:rPr>
          <w:rFonts w:ascii="Arial" w:hAnsi="Arial" w:cs="Arial"/>
          <w:sz w:val="24"/>
          <w:szCs w:val="24"/>
        </w:rPr>
        <w:t xml:space="preserve"> dos riscos da perda dos direitos ora adquiridos ou da propriedade dos Imóveis em virtude de sentença judicial que atribuir estes direitos ou a propriedade dos Imóveis a terceiros, respondendo pela evicção de direito, na forma da lei;</w:t>
      </w: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ind w:left="709" w:hanging="709"/>
        <w:rPr>
          <w:rFonts w:ascii="Arial" w:hAnsi="Arial" w:cs="Arial"/>
          <w:b/>
          <w:sz w:val="24"/>
          <w:szCs w:val="24"/>
        </w:rPr>
      </w:pP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ind w:left="709" w:hanging="709"/>
        <w:rPr>
          <w:rFonts w:ascii="Arial" w:hAnsi="Arial" w:cs="Arial"/>
          <w:b/>
          <w:sz w:val="24"/>
          <w:szCs w:val="24"/>
        </w:rPr>
      </w:pPr>
      <w:r w:rsidRPr="0082765E">
        <w:rPr>
          <w:rFonts w:ascii="Arial" w:hAnsi="Arial" w:cs="Arial"/>
          <w:sz w:val="24"/>
          <w:szCs w:val="24"/>
        </w:rPr>
        <w:t xml:space="preserve">b) - </w:t>
      </w:r>
      <w:r w:rsidRPr="0082765E">
        <w:rPr>
          <w:rFonts w:ascii="Arial" w:hAnsi="Arial" w:cs="Arial"/>
          <w:sz w:val="24"/>
          <w:szCs w:val="24"/>
        </w:rPr>
        <w:tab/>
        <w:t xml:space="preserve">desconhece existir sobre os Imóveis, quaisquer restrições de caráter urbanístico, ambiental, sanitário, viário e de segurança que impeçam a sua ocupação pela </w:t>
      </w:r>
      <w:r w:rsidRPr="0082765E">
        <w:rPr>
          <w:rFonts w:ascii="Arial" w:hAnsi="Arial" w:cs="Arial"/>
          <w:b/>
          <w:sz w:val="24"/>
          <w:szCs w:val="24"/>
        </w:rPr>
        <w:t>COMPRADORA</w:t>
      </w:r>
      <w:r w:rsidRPr="0082765E">
        <w:rPr>
          <w:rFonts w:ascii="Arial" w:hAnsi="Arial" w:cs="Arial"/>
          <w:sz w:val="24"/>
          <w:szCs w:val="24"/>
        </w:rPr>
        <w:t xml:space="preserve">; </w:t>
      </w: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ind w:left="709" w:hanging="709"/>
        <w:rPr>
          <w:rFonts w:ascii="Arial" w:hAnsi="Arial" w:cs="Arial"/>
          <w:b/>
          <w:sz w:val="24"/>
          <w:szCs w:val="24"/>
        </w:rPr>
      </w:pP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ind w:left="709" w:hanging="709"/>
        <w:rPr>
          <w:rFonts w:ascii="Arial" w:hAnsi="Arial" w:cs="Arial"/>
          <w:b/>
          <w:sz w:val="24"/>
          <w:szCs w:val="24"/>
        </w:rPr>
      </w:pPr>
      <w:r w:rsidRPr="0082765E">
        <w:rPr>
          <w:rFonts w:ascii="Arial" w:hAnsi="Arial" w:cs="Arial"/>
          <w:sz w:val="24"/>
          <w:szCs w:val="24"/>
        </w:rPr>
        <w:t xml:space="preserve">c) - </w:t>
      </w:r>
      <w:r w:rsidRPr="0082765E">
        <w:rPr>
          <w:rFonts w:ascii="Arial" w:hAnsi="Arial" w:cs="Arial"/>
          <w:sz w:val="24"/>
          <w:szCs w:val="24"/>
        </w:rPr>
        <w:tab/>
        <w:t xml:space="preserve">desconhece qualquer projeto de desapropriação, declaração de utilidade pública para fins de desapropriação ou ocupação temporária que tenha por objeto os Imóveis, no todo ou em parte; </w:t>
      </w: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ind w:left="709" w:hanging="709"/>
        <w:rPr>
          <w:rFonts w:ascii="Arial" w:hAnsi="Arial" w:cs="Arial"/>
          <w:b/>
          <w:sz w:val="24"/>
          <w:szCs w:val="24"/>
        </w:rPr>
      </w:pP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ind w:left="709" w:hanging="709"/>
        <w:rPr>
          <w:rFonts w:ascii="Arial" w:hAnsi="Arial" w:cs="Arial"/>
          <w:b/>
          <w:sz w:val="24"/>
          <w:szCs w:val="24"/>
        </w:rPr>
      </w:pPr>
      <w:r w:rsidRPr="0082765E">
        <w:rPr>
          <w:rFonts w:ascii="Arial" w:hAnsi="Arial" w:cs="Arial"/>
          <w:sz w:val="24"/>
          <w:szCs w:val="24"/>
        </w:rPr>
        <w:lastRenderedPageBreak/>
        <w:t xml:space="preserve">d) - </w:t>
      </w:r>
      <w:r w:rsidRPr="0082765E">
        <w:rPr>
          <w:rFonts w:ascii="Arial" w:hAnsi="Arial" w:cs="Arial"/>
          <w:sz w:val="24"/>
          <w:szCs w:val="24"/>
        </w:rPr>
        <w:tab/>
        <w:t xml:space="preserve">desconhece processo de tombamento iniciado, ou tombamento definitivo que tenha por objeto os Imóveis, e que esses não se localizam em área de entorno de outro bem tombado; </w:t>
      </w: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ind w:left="709" w:hanging="709"/>
        <w:rPr>
          <w:rFonts w:ascii="Arial" w:hAnsi="Arial" w:cs="Arial"/>
          <w:b/>
          <w:sz w:val="24"/>
          <w:szCs w:val="24"/>
        </w:rPr>
      </w:pP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ind w:left="709" w:hanging="709"/>
        <w:rPr>
          <w:rFonts w:ascii="Arial" w:hAnsi="Arial" w:cs="Arial"/>
          <w:b/>
          <w:sz w:val="24"/>
          <w:szCs w:val="24"/>
        </w:rPr>
      </w:pPr>
      <w:r w:rsidRPr="0082765E">
        <w:rPr>
          <w:rFonts w:ascii="Arial" w:hAnsi="Arial" w:cs="Arial"/>
          <w:sz w:val="24"/>
          <w:szCs w:val="24"/>
        </w:rPr>
        <w:t>e) -</w:t>
      </w:r>
      <w:r w:rsidRPr="0082765E">
        <w:rPr>
          <w:rFonts w:ascii="Arial" w:hAnsi="Arial" w:cs="Arial"/>
          <w:sz w:val="24"/>
          <w:szCs w:val="24"/>
        </w:rPr>
        <w:tab/>
        <w:t xml:space="preserve">desconhece que os Imóveis tenham abrigado atividade que possam considerá-los contaminados ou potencialmente contaminados, ou passíveis de risco ao meio ambiente e/ou à saúde pública, tais como: aterro sanitário, depósito de materiais radioativos, áreas de manuseio de produtos químicos, depósito de material proveniente de indústria química, cemitérios, minerações, hospitais e postos de abastecimento de combustíveis; </w:t>
      </w: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ind w:left="709" w:hanging="709"/>
        <w:rPr>
          <w:rFonts w:ascii="Arial" w:hAnsi="Arial" w:cs="Arial"/>
          <w:b/>
          <w:sz w:val="24"/>
          <w:szCs w:val="24"/>
        </w:rPr>
      </w:pP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ind w:left="709" w:hanging="709"/>
        <w:rPr>
          <w:rFonts w:ascii="Arial" w:hAnsi="Arial" w:cs="Arial"/>
          <w:b/>
          <w:sz w:val="24"/>
          <w:szCs w:val="24"/>
        </w:rPr>
      </w:pPr>
      <w:r w:rsidRPr="0082765E">
        <w:rPr>
          <w:rFonts w:ascii="Arial" w:hAnsi="Arial" w:cs="Arial"/>
          <w:sz w:val="24"/>
          <w:szCs w:val="24"/>
        </w:rPr>
        <w:t xml:space="preserve">f) - </w:t>
      </w:r>
      <w:r w:rsidRPr="0082765E">
        <w:rPr>
          <w:rFonts w:ascii="Arial" w:hAnsi="Arial" w:cs="Arial"/>
          <w:sz w:val="24"/>
          <w:szCs w:val="24"/>
        </w:rPr>
        <w:tab/>
        <w:t xml:space="preserve">inexistem quaisquer notificações, autos de infração, intimações ou penalidades impostas pelos órgãos públicos municipais, estaduais ou federais que possam afetar os Imóveis, além daqueles indicados no procedimento de </w:t>
      </w:r>
      <w:proofErr w:type="spellStart"/>
      <w:r w:rsidRPr="0082765E">
        <w:rPr>
          <w:rFonts w:ascii="Arial" w:hAnsi="Arial" w:cs="Arial"/>
          <w:i/>
          <w:sz w:val="24"/>
          <w:szCs w:val="24"/>
        </w:rPr>
        <w:t>due</w:t>
      </w:r>
      <w:proofErr w:type="spellEnd"/>
      <w:r w:rsidRPr="0082765E">
        <w:rPr>
          <w:rFonts w:ascii="Arial" w:hAnsi="Arial" w:cs="Arial"/>
          <w:i/>
          <w:sz w:val="24"/>
          <w:szCs w:val="24"/>
        </w:rPr>
        <w:t xml:space="preserve"> </w:t>
      </w:r>
      <w:proofErr w:type="spellStart"/>
      <w:r w:rsidRPr="0082765E">
        <w:rPr>
          <w:rFonts w:ascii="Arial" w:hAnsi="Arial" w:cs="Arial"/>
          <w:i/>
          <w:sz w:val="24"/>
          <w:szCs w:val="24"/>
        </w:rPr>
        <w:t>diligence</w:t>
      </w:r>
      <w:proofErr w:type="spellEnd"/>
      <w:r w:rsidRPr="0082765E">
        <w:rPr>
          <w:rFonts w:ascii="Arial" w:hAnsi="Arial" w:cs="Arial"/>
          <w:sz w:val="24"/>
          <w:szCs w:val="24"/>
        </w:rPr>
        <w:t xml:space="preserve"> realizado pela </w:t>
      </w:r>
      <w:r w:rsidRPr="0082765E">
        <w:rPr>
          <w:rFonts w:ascii="Arial" w:hAnsi="Arial" w:cs="Arial"/>
          <w:b/>
          <w:sz w:val="24"/>
          <w:szCs w:val="24"/>
        </w:rPr>
        <w:t>COMPRADORA</w:t>
      </w:r>
      <w:r w:rsidRPr="0082765E">
        <w:rPr>
          <w:rFonts w:ascii="Arial" w:hAnsi="Arial" w:cs="Arial"/>
          <w:sz w:val="24"/>
          <w:szCs w:val="24"/>
        </w:rPr>
        <w:t xml:space="preserve">; </w:t>
      </w: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ind w:left="709" w:hanging="709"/>
        <w:rPr>
          <w:rFonts w:ascii="Arial" w:hAnsi="Arial" w:cs="Arial"/>
          <w:b/>
          <w:sz w:val="24"/>
          <w:szCs w:val="24"/>
        </w:rPr>
      </w:pP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ind w:left="709" w:hanging="709"/>
        <w:rPr>
          <w:rFonts w:ascii="Arial" w:hAnsi="Arial" w:cs="Arial"/>
          <w:b/>
          <w:sz w:val="24"/>
          <w:szCs w:val="24"/>
        </w:rPr>
      </w:pPr>
      <w:r w:rsidRPr="0082765E">
        <w:rPr>
          <w:rFonts w:ascii="Arial" w:hAnsi="Arial" w:cs="Arial"/>
          <w:sz w:val="24"/>
          <w:szCs w:val="24"/>
        </w:rPr>
        <w:t xml:space="preserve">g) - </w:t>
      </w:r>
      <w:r w:rsidRPr="0082765E">
        <w:rPr>
          <w:rFonts w:ascii="Arial" w:hAnsi="Arial" w:cs="Arial"/>
          <w:sz w:val="24"/>
          <w:szCs w:val="24"/>
        </w:rPr>
        <w:tab/>
        <w:t>possui patrimônio suficiente para arcar com quaisquer demandas e pagar quaisquer valores, condenações, créditos e obrigações constituídas e/ou propostas contra si e/ou seus antecessores na titularidade dos Imóveis, e que possam vir a afetar a transação ou os Imóveis;</w:t>
      </w: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ind w:left="709" w:hanging="709"/>
        <w:rPr>
          <w:rFonts w:ascii="Arial" w:hAnsi="Arial" w:cs="Arial"/>
          <w:b/>
          <w:sz w:val="24"/>
          <w:szCs w:val="24"/>
        </w:rPr>
      </w:pP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ind w:left="709" w:hanging="709"/>
        <w:rPr>
          <w:rFonts w:ascii="Arial" w:hAnsi="Arial" w:cs="Arial"/>
          <w:sz w:val="24"/>
          <w:szCs w:val="24"/>
        </w:rPr>
      </w:pPr>
      <w:r w:rsidRPr="0082765E">
        <w:rPr>
          <w:rFonts w:ascii="Arial" w:hAnsi="Arial" w:cs="Arial"/>
          <w:sz w:val="24"/>
          <w:szCs w:val="24"/>
        </w:rPr>
        <w:t xml:space="preserve">h) - </w:t>
      </w:r>
      <w:r w:rsidRPr="0082765E">
        <w:rPr>
          <w:rFonts w:ascii="Arial" w:hAnsi="Arial" w:cs="Arial"/>
          <w:sz w:val="24"/>
          <w:szCs w:val="24"/>
        </w:rPr>
        <w:tab/>
        <w:t xml:space="preserve">desconhece existir pessoas físicas ou pessoas jurídicas, mesmo que irregulares, ou quaisquer outras entidades que reivindiquem a posse legal direta ou indireta dos Imóveis; </w:t>
      </w: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ind w:left="709" w:hanging="709"/>
        <w:rPr>
          <w:rFonts w:ascii="Arial" w:hAnsi="Arial" w:cs="Arial"/>
          <w:sz w:val="24"/>
          <w:szCs w:val="24"/>
        </w:rPr>
      </w:pP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ind w:left="709" w:hanging="709"/>
        <w:rPr>
          <w:rFonts w:ascii="Arial" w:hAnsi="Arial" w:cs="Arial"/>
          <w:b/>
          <w:sz w:val="24"/>
          <w:szCs w:val="24"/>
        </w:rPr>
      </w:pPr>
      <w:r w:rsidRPr="0082765E">
        <w:rPr>
          <w:rFonts w:ascii="Arial" w:hAnsi="Arial" w:cs="Arial"/>
          <w:sz w:val="24"/>
          <w:szCs w:val="24"/>
        </w:rPr>
        <w:t xml:space="preserve">i) - </w:t>
      </w:r>
      <w:r w:rsidRPr="0082765E">
        <w:rPr>
          <w:rFonts w:ascii="Arial" w:hAnsi="Arial" w:cs="Arial"/>
          <w:sz w:val="24"/>
          <w:szCs w:val="24"/>
        </w:rPr>
        <w:tab/>
        <w:t>não possui ações ou apontamentos de qualquer natureza nas comarcas diversas do território nacional que possam afetar ou afetem seu direito de propriedade sobre os Imóveis.</w:t>
      </w:r>
    </w:p>
    <w:p w:rsidR="003E0945" w:rsidRPr="0082765E" w:rsidRDefault="003E0945" w:rsidP="00A7787F">
      <w:pPr>
        <w:rPr>
          <w:rFonts w:ascii="Arial" w:hAnsi="Arial" w:cs="Arial"/>
          <w:b/>
          <w:sz w:val="24"/>
          <w:szCs w:val="24"/>
        </w:rPr>
      </w:pPr>
    </w:p>
    <w:p w:rsidR="003E0945" w:rsidRPr="0082765E" w:rsidRDefault="003E0945" w:rsidP="00A7787F">
      <w:pPr>
        <w:rPr>
          <w:rFonts w:ascii="Arial" w:hAnsi="Arial" w:cs="Arial"/>
          <w:b/>
          <w:sz w:val="24"/>
          <w:szCs w:val="24"/>
          <w:lang w:val="pt-PT"/>
        </w:rPr>
      </w:pPr>
      <w:r w:rsidRPr="0082765E">
        <w:rPr>
          <w:rFonts w:ascii="Arial" w:hAnsi="Arial" w:cs="Arial"/>
          <w:b/>
          <w:sz w:val="24"/>
          <w:szCs w:val="24"/>
        </w:rPr>
        <w:t>5.2.1</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A </w:t>
      </w:r>
      <w:r w:rsidRPr="0082765E">
        <w:rPr>
          <w:rFonts w:ascii="Arial" w:hAnsi="Arial" w:cs="Arial"/>
          <w:b/>
          <w:sz w:val="24"/>
          <w:szCs w:val="24"/>
        </w:rPr>
        <w:t>VENDEDORA</w:t>
      </w:r>
      <w:r w:rsidRPr="0082765E">
        <w:rPr>
          <w:rFonts w:ascii="Arial" w:hAnsi="Arial" w:cs="Arial"/>
          <w:sz w:val="24"/>
          <w:szCs w:val="24"/>
        </w:rPr>
        <w:t xml:space="preserve">, a </w:t>
      </w:r>
      <w:r w:rsidRPr="0082765E">
        <w:rPr>
          <w:rFonts w:ascii="Arial" w:hAnsi="Arial" w:cs="Arial"/>
          <w:b/>
          <w:sz w:val="24"/>
          <w:szCs w:val="24"/>
        </w:rPr>
        <w:t>COMPRADORA</w:t>
      </w:r>
      <w:r w:rsidRPr="0082765E">
        <w:rPr>
          <w:rFonts w:ascii="Arial" w:hAnsi="Arial" w:cs="Arial"/>
          <w:sz w:val="24"/>
          <w:szCs w:val="24"/>
          <w:lang w:val="pt-PT"/>
        </w:rPr>
        <w:t xml:space="preserve"> e a </w:t>
      </w:r>
      <w:r w:rsidRPr="0082765E">
        <w:rPr>
          <w:rFonts w:ascii="Arial" w:hAnsi="Arial" w:cs="Arial"/>
          <w:b/>
          <w:sz w:val="24"/>
          <w:szCs w:val="24"/>
          <w:lang w:val="pt-PT"/>
        </w:rPr>
        <w:t>INTERVENIENTE</w:t>
      </w:r>
      <w:r w:rsidRPr="0082765E">
        <w:rPr>
          <w:rFonts w:ascii="Arial" w:hAnsi="Arial" w:cs="Arial"/>
          <w:sz w:val="24"/>
          <w:szCs w:val="24"/>
          <w:lang w:val="pt-PT"/>
        </w:rPr>
        <w:t xml:space="preserve"> declaram e garantem reciprocamente que: </w:t>
      </w:r>
    </w:p>
    <w:p w:rsidR="003E0945" w:rsidRPr="0082765E" w:rsidRDefault="003E0945" w:rsidP="00A7787F">
      <w:pPr>
        <w:rPr>
          <w:rFonts w:ascii="Arial" w:hAnsi="Arial" w:cs="Arial"/>
          <w:b/>
          <w:sz w:val="24"/>
          <w:szCs w:val="24"/>
          <w:lang w:val="pt-PT"/>
        </w:rPr>
      </w:pP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ind w:left="709" w:hanging="709"/>
        <w:rPr>
          <w:rFonts w:ascii="Arial" w:hAnsi="Arial" w:cs="Arial"/>
          <w:b/>
          <w:sz w:val="24"/>
          <w:szCs w:val="24"/>
        </w:rPr>
      </w:pPr>
      <w:r w:rsidRPr="0082765E">
        <w:rPr>
          <w:rFonts w:ascii="Arial" w:hAnsi="Arial" w:cs="Arial"/>
          <w:sz w:val="24"/>
          <w:szCs w:val="24"/>
          <w:lang w:val="pt-PT"/>
        </w:rPr>
        <w:t>a</w:t>
      </w:r>
      <w:r w:rsidRPr="0082765E">
        <w:rPr>
          <w:rFonts w:ascii="Arial" w:hAnsi="Arial" w:cs="Arial"/>
          <w:sz w:val="24"/>
          <w:szCs w:val="24"/>
        </w:rPr>
        <w:t xml:space="preserve">) - </w:t>
      </w:r>
      <w:r w:rsidRPr="0082765E">
        <w:rPr>
          <w:rFonts w:ascii="Arial" w:hAnsi="Arial" w:cs="Arial"/>
          <w:sz w:val="24"/>
          <w:szCs w:val="24"/>
        </w:rPr>
        <w:tab/>
        <w:t xml:space="preserve">estão legalmente constituídas e plenamente autorizadas a praticar o ato acordado no presente Instrumento, e que o negócio efetuado nos termos deste Instrumento não afetará sua solvência ou sua capacidade de cumprir todas as suas obrigações; </w:t>
      </w: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ind w:left="709" w:hanging="709"/>
        <w:rPr>
          <w:rFonts w:ascii="Arial" w:hAnsi="Arial" w:cs="Arial"/>
          <w:b/>
          <w:sz w:val="24"/>
          <w:szCs w:val="24"/>
        </w:rPr>
      </w:pP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ind w:left="709" w:hanging="709"/>
        <w:rPr>
          <w:rFonts w:ascii="Arial" w:hAnsi="Arial" w:cs="Arial"/>
          <w:b/>
          <w:sz w:val="24"/>
          <w:szCs w:val="24"/>
        </w:rPr>
      </w:pPr>
      <w:r w:rsidRPr="0082765E">
        <w:rPr>
          <w:rFonts w:ascii="Arial" w:hAnsi="Arial" w:cs="Arial"/>
          <w:sz w:val="24"/>
          <w:szCs w:val="24"/>
        </w:rPr>
        <w:t xml:space="preserve">b) - </w:t>
      </w:r>
      <w:r w:rsidRPr="0082765E">
        <w:rPr>
          <w:rFonts w:ascii="Arial" w:hAnsi="Arial" w:cs="Arial"/>
          <w:sz w:val="24"/>
          <w:szCs w:val="24"/>
        </w:rPr>
        <w:tab/>
        <w:t xml:space="preserve">a celebração do presente Instrumento por seus representantes legais abaixo assinados foi devidamente autorizada pelos seus respectivos órgãos administrativos e gerenciais e todos os documentos necessários à celebração do presente Instrumento foram obtidos e aprovados; </w:t>
      </w: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ind w:left="709" w:hanging="709"/>
        <w:rPr>
          <w:rFonts w:ascii="Arial" w:hAnsi="Arial" w:cs="Arial"/>
          <w:sz w:val="24"/>
          <w:szCs w:val="24"/>
        </w:rPr>
      </w:pP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ind w:left="709" w:hanging="709"/>
        <w:rPr>
          <w:rFonts w:ascii="Arial" w:hAnsi="Arial" w:cs="Arial"/>
          <w:sz w:val="24"/>
          <w:szCs w:val="24"/>
        </w:rPr>
      </w:pPr>
      <w:r w:rsidRPr="0082765E">
        <w:rPr>
          <w:rFonts w:ascii="Arial" w:hAnsi="Arial" w:cs="Arial"/>
          <w:sz w:val="24"/>
          <w:szCs w:val="24"/>
        </w:rPr>
        <w:t xml:space="preserve">c) - </w:t>
      </w:r>
      <w:r w:rsidRPr="0082765E">
        <w:rPr>
          <w:rFonts w:ascii="Arial" w:hAnsi="Arial" w:cs="Arial"/>
          <w:sz w:val="24"/>
          <w:szCs w:val="24"/>
        </w:rPr>
        <w:tab/>
        <w:t xml:space="preserve">a celebração do presente Instrumento não viola: </w:t>
      </w:r>
    </w:p>
    <w:p w:rsidR="003E0945" w:rsidRPr="0082765E" w:rsidRDefault="003E0945" w:rsidP="00A7787F">
      <w:pPr>
        <w:tabs>
          <w:tab w:val="clear" w:pos="851"/>
          <w:tab w:val="clear" w:pos="1701"/>
          <w:tab w:val="clear" w:pos="2552"/>
          <w:tab w:val="clear" w:pos="3402"/>
          <w:tab w:val="clear" w:pos="4253"/>
          <w:tab w:val="clear" w:pos="5103"/>
          <w:tab w:val="clear" w:pos="5954"/>
          <w:tab w:val="clear" w:pos="6804"/>
          <w:tab w:val="clear" w:pos="7655"/>
          <w:tab w:val="clear" w:pos="8505"/>
        </w:tabs>
        <w:ind w:left="567" w:hanging="567"/>
        <w:rPr>
          <w:rFonts w:ascii="Arial" w:hAnsi="Arial" w:cs="Arial"/>
          <w:sz w:val="24"/>
          <w:szCs w:val="24"/>
        </w:rPr>
      </w:pP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s>
        <w:ind w:left="1692" w:hanging="983"/>
        <w:rPr>
          <w:rFonts w:ascii="Arial" w:hAnsi="Arial" w:cs="Arial"/>
          <w:sz w:val="24"/>
          <w:szCs w:val="24"/>
        </w:rPr>
      </w:pPr>
      <w:proofErr w:type="gramStart"/>
      <w:r w:rsidRPr="0082765E">
        <w:rPr>
          <w:rFonts w:ascii="Arial" w:hAnsi="Arial" w:cs="Arial"/>
          <w:sz w:val="24"/>
          <w:szCs w:val="24"/>
        </w:rPr>
        <w:t>c.</w:t>
      </w:r>
      <w:proofErr w:type="gramEnd"/>
      <w:r w:rsidRPr="0082765E">
        <w:rPr>
          <w:rFonts w:ascii="Arial" w:hAnsi="Arial" w:cs="Arial"/>
          <w:sz w:val="24"/>
          <w:szCs w:val="24"/>
        </w:rPr>
        <w:t>1) -</w:t>
      </w:r>
      <w:r w:rsidRPr="0082765E">
        <w:rPr>
          <w:rFonts w:ascii="Arial" w:hAnsi="Arial" w:cs="Arial"/>
          <w:sz w:val="24"/>
          <w:szCs w:val="24"/>
        </w:rPr>
        <w:tab/>
        <w:t xml:space="preserve">as disposições de quaisquer atos constitutivos ou dos seus respectivos contratos sociais; </w:t>
      </w: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s>
        <w:ind w:left="567" w:hanging="983"/>
        <w:rPr>
          <w:rFonts w:ascii="Arial" w:hAnsi="Arial" w:cs="Arial"/>
          <w:sz w:val="24"/>
          <w:szCs w:val="24"/>
        </w:rPr>
      </w:pP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s>
        <w:ind w:left="1692" w:hanging="983"/>
        <w:rPr>
          <w:rFonts w:ascii="Arial" w:hAnsi="Arial" w:cs="Arial"/>
          <w:sz w:val="24"/>
          <w:szCs w:val="24"/>
        </w:rPr>
      </w:pPr>
      <w:proofErr w:type="gramStart"/>
      <w:r w:rsidRPr="0082765E">
        <w:rPr>
          <w:rFonts w:ascii="Arial" w:hAnsi="Arial" w:cs="Arial"/>
          <w:sz w:val="24"/>
          <w:szCs w:val="24"/>
        </w:rPr>
        <w:t>c.</w:t>
      </w:r>
      <w:proofErr w:type="gramEnd"/>
      <w:r w:rsidRPr="0082765E">
        <w:rPr>
          <w:rFonts w:ascii="Arial" w:hAnsi="Arial" w:cs="Arial"/>
          <w:sz w:val="24"/>
          <w:szCs w:val="24"/>
        </w:rPr>
        <w:t>2) -</w:t>
      </w:r>
      <w:r w:rsidRPr="0082765E">
        <w:rPr>
          <w:rFonts w:ascii="Arial" w:hAnsi="Arial" w:cs="Arial"/>
          <w:sz w:val="24"/>
          <w:szCs w:val="24"/>
        </w:rPr>
        <w:tab/>
        <w:t xml:space="preserve">qualquer lei, regulamento ou decisão de qualquer autoridade governamental, judicial ou decorrente de um Tribunal Arbitral; e </w:t>
      </w: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s>
        <w:ind w:left="567" w:hanging="983"/>
        <w:rPr>
          <w:rFonts w:ascii="Arial" w:hAnsi="Arial" w:cs="Arial"/>
          <w:sz w:val="24"/>
          <w:szCs w:val="24"/>
        </w:rPr>
      </w:pPr>
    </w:p>
    <w:p w:rsidR="003E0945" w:rsidRPr="0082765E" w:rsidRDefault="003E0945" w:rsidP="00F61695">
      <w:pPr>
        <w:tabs>
          <w:tab w:val="clear" w:pos="851"/>
          <w:tab w:val="clear" w:pos="1701"/>
          <w:tab w:val="clear" w:pos="2552"/>
          <w:tab w:val="clear" w:pos="3402"/>
          <w:tab w:val="clear" w:pos="4253"/>
          <w:tab w:val="clear" w:pos="5103"/>
          <w:tab w:val="clear" w:pos="5954"/>
          <w:tab w:val="clear" w:pos="6804"/>
          <w:tab w:val="clear" w:pos="7655"/>
          <w:tab w:val="clear" w:pos="8505"/>
        </w:tabs>
        <w:ind w:left="1692" w:hanging="983"/>
        <w:rPr>
          <w:rFonts w:ascii="Arial" w:hAnsi="Arial" w:cs="Arial"/>
          <w:b/>
          <w:sz w:val="24"/>
          <w:szCs w:val="24"/>
        </w:rPr>
      </w:pPr>
      <w:proofErr w:type="gramStart"/>
      <w:r w:rsidRPr="0082765E">
        <w:rPr>
          <w:rFonts w:ascii="Arial" w:hAnsi="Arial" w:cs="Arial"/>
          <w:sz w:val="24"/>
          <w:szCs w:val="24"/>
        </w:rPr>
        <w:t>c.</w:t>
      </w:r>
      <w:proofErr w:type="gramEnd"/>
      <w:r w:rsidRPr="0082765E">
        <w:rPr>
          <w:rFonts w:ascii="Arial" w:hAnsi="Arial" w:cs="Arial"/>
          <w:sz w:val="24"/>
          <w:szCs w:val="24"/>
        </w:rPr>
        <w:t>3) -</w:t>
      </w:r>
      <w:r w:rsidRPr="0082765E">
        <w:rPr>
          <w:rFonts w:ascii="Arial" w:hAnsi="Arial" w:cs="Arial"/>
          <w:sz w:val="24"/>
          <w:szCs w:val="24"/>
        </w:rPr>
        <w:tab/>
        <w:t>quaisquer contratos, avenças, autorizações governamentais, instrumentos, acordos ou compromissos aos quais estejam vinculadas.</w:t>
      </w:r>
    </w:p>
    <w:p w:rsidR="003E0945" w:rsidRPr="0082765E" w:rsidRDefault="003E0945" w:rsidP="00A7787F">
      <w:pPr>
        <w:rPr>
          <w:rFonts w:ascii="Arial" w:hAnsi="Arial" w:cs="Arial"/>
          <w:b/>
          <w:sz w:val="24"/>
          <w:szCs w:val="24"/>
        </w:rPr>
      </w:pPr>
    </w:p>
    <w:p w:rsidR="003E0945" w:rsidRPr="0082765E" w:rsidRDefault="003E0945" w:rsidP="009A26B1">
      <w:pPr>
        <w:rPr>
          <w:rFonts w:ascii="Arial" w:hAnsi="Arial" w:cs="Arial"/>
          <w:b/>
          <w:bCs/>
          <w:sz w:val="24"/>
          <w:szCs w:val="24"/>
        </w:rPr>
      </w:pPr>
      <w:r w:rsidRPr="0082765E">
        <w:rPr>
          <w:rFonts w:ascii="Arial" w:hAnsi="Arial" w:cs="Arial"/>
          <w:b/>
          <w:bCs/>
          <w:sz w:val="24"/>
          <w:szCs w:val="24"/>
        </w:rPr>
        <w:t>5.2.2.</w:t>
      </w:r>
      <w:r w:rsidRPr="0082765E">
        <w:rPr>
          <w:rFonts w:ascii="Arial" w:hAnsi="Arial" w:cs="Arial"/>
          <w:b/>
          <w:bCs/>
          <w:sz w:val="24"/>
          <w:szCs w:val="24"/>
        </w:rPr>
        <w:tab/>
      </w:r>
      <w:r w:rsidRPr="0082765E">
        <w:rPr>
          <w:rFonts w:ascii="Arial" w:hAnsi="Arial" w:cs="Arial"/>
          <w:b/>
          <w:bCs/>
          <w:sz w:val="24"/>
          <w:szCs w:val="24"/>
        </w:rPr>
        <w:tab/>
      </w:r>
      <w:r w:rsidRPr="0082765E">
        <w:rPr>
          <w:rFonts w:ascii="Arial" w:hAnsi="Arial" w:cs="Arial"/>
          <w:b/>
          <w:bCs/>
          <w:sz w:val="24"/>
          <w:szCs w:val="24"/>
        </w:rPr>
        <w:tab/>
      </w:r>
      <w:r w:rsidRPr="0082765E">
        <w:rPr>
          <w:rFonts w:ascii="Arial" w:hAnsi="Arial" w:cs="Arial"/>
          <w:bCs/>
          <w:sz w:val="24"/>
          <w:szCs w:val="24"/>
        </w:rPr>
        <w:t xml:space="preserve">A </w:t>
      </w:r>
      <w:r w:rsidRPr="0082765E">
        <w:rPr>
          <w:rFonts w:ascii="Arial" w:hAnsi="Arial" w:cs="Arial"/>
          <w:b/>
          <w:bCs/>
          <w:sz w:val="24"/>
          <w:szCs w:val="24"/>
        </w:rPr>
        <w:t>COMPRADORA</w:t>
      </w:r>
      <w:r w:rsidRPr="0082765E">
        <w:rPr>
          <w:rFonts w:ascii="Arial" w:hAnsi="Arial" w:cs="Arial"/>
          <w:bCs/>
          <w:sz w:val="24"/>
          <w:szCs w:val="24"/>
        </w:rPr>
        <w:t xml:space="preserve"> declara que para fins de orientar a decisão de aquisição dos Imóveis, procedeu a </w:t>
      </w:r>
      <w:proofErr w:type="spellStart"/>
      <w:r w:rsidRPr="0082765E">
        <w:rPr>
          <w:rFonts w:ascii="Arial" w:hAnsi="Arial" w:cs="Arial"/>
          <w:bCs/>
          <w:i/>
          <w:sz w:val="24"/>
          <w:szCs w:val="24"/>
        </w:rPr>
        <w:t>due</w:t>
      </w:r>
      <w:proofErr w:type="spellEnd"/>
      <w:r w:rsidRPr="0082765E">
        <w:rPr>
          <w:rFonts w:ascii="Arial" w:hAnsi="Arial" w:cs="Arial"/>
          <w:bCs/>
          <w:i/>
          <w:sz w:val="24"/>
          <w:szCs w:val="24"/>
        </w:rPr>
        <w:t xml:space="preserve"> diligencie</w:t>
      </w:r>
      <w:r w:rsidRPr="0082765E">
        <w:rPr>
          <w:rFonts w:ascii="Arial" w:hAnsi="Arial" w:cs="Arial"/>
          <w:bCs/>
          <w:sz w:val="24"/>
          <w:szCs w:val="24"/>
        </w:rPr>
        <w:t xml:space="preserve"> da </w:t>
      </w:r>
      <w:r w:rsidRPr="0082765E">
        <w:rPr>
          <w:rFonts w:ascii="Arial" w:hAnsi="Arial" w:cs="Arial"/>
          <w:b/>
          <w:bCs/>
          <w:sz w:val="24"/>
          <w:szCs w:val="24"/>
        </w:rPr>
        <w:t>VENDEDORA</w:t>
      </w:r>
      <w:r w:rsidRPr="0082765E">
        <w:rPr>
          <w:rFonts w:ascii="Arial" w:hAnsi="Arial" w:cs="Arial"/>
          <w:bCs/>
          <w:sz w:val="24"/>
          <w:szCs w:val="24"/>
        </w:rPr>
        <w:t xml:space="preserve"> e dos Imóveis, e, que referido procedimento permitiu a ela </w:t>
      </w:r>
      <w:r w:rsidRPr="0082765E">
        <w:rPr>
          <w:rFonts w:ascii="Arial" w:hAnsi="Arial" w:cs="Arial"/>
          <w:b/>
          <w:bCs/>
          <w:sz w:val="24"/>
          <w:szCs w:val="24"/>
        </w:rPr>
        <w:t xml:space="preserve">COMPRADORA </w:t>
      </w:r>
      <w:r w:rsidRPr="0082765E">
        <w:rPr>
          <w:rFonts w:ascii="Arial" w:hAnsi="Arial" w:cs="Arial"/>
          <w:bCs/>
          <w:sz w:val="24"/>
          <w:szCs w:val="24"/>
        </w:rPr>
        <w:t xml:space="preserve">bem avaliar sua decisão, não apresentando, entretanto, a realização da </w:t>
      </w:r>
      <w:proofErr w:type="spellStart"/>
      <w:r w:rsidRPr="0082765E">
        <w:rPr>
          <w:rFonts w:ascii="Arial" w:hAnsi="Arial" w:cs="Arial"/>
          <w:bCs/>
          <w:i/>
          <w:sz w:val="24"/>
          <w:szCs w:val="24"/>
        </w:rPr>
        <w:t>due</w:t>
      </w:r>
      <w:proofErr w:type="spellEnd"/>
      <w:r w:rsidRPr="0082765E">
        <w:rPr>
          <w:rFonts w:ascii="Arial" w:hAnsi="Arial" w:cs="Arial"/>
          <w:bCs/>
          <w:i/>
          <w:sz w:val="24"/>
          <w:szCs w:val="24"/>
        </w:rPr>
        <w:t xml:space="preserve"> diligencie</w:t>
      </w:r>
      <w:r w:rsidRPr="0082765E">
        <w:rPr>
          <w:rFonts w:ascii="Arial" w:hAnsi="Arial" w:cs="Arial"/>
          <w:bCs/>
          <w:sz w:val="24"/>
          <w:szCs w:val="24"/>
        </w:rPr>
        <w:t xml:space="preserve">, caráter constitutivo ou excludente de responsabilidades da </w:t>
      </w:r>
      <w:r w:rsidRPr="0082765E">
        <w:rPr>
          <w:rFonts w:ascii="Arial" w:hAnsi="Arial" w:cs="Arial"/>
          <w:b/>
          <w:bCs/>
          <w:sz w:val="24"/>
          <w:szCs w:val="24"/>
        </w:rPr>
        <w:t>VENDEDORA</w:t>
      </w:r>
      <w:r w:rsidRPr="0082765E">
        <w:rPr>
          <w:rFonts w:ascii="Arial" w:hAnsi="Arial" w:cs="Arial"/>
          <w:bCs/>
          <w:sz w:val="24"/>
          <w:szCs w:val="24"/>
        </w:rPr>
        <w:t>.</w:t>
      </w:r>
    </w:p>
    <w:p w:rsidR="003E0945" w:rsidRPr="0082765E" w:rsidRDefault="003E0945" w:rsidP="00A7787F">
      <w:pPr>
        <w:rPr>
          <w:rFonts w:ascii="Arial" w:hAnsi="Arial" w:cs="Arial"/>
          <w:b/>
          <w:sz w:val="24"/>
          <w:szCs w:val="24"/>
        </w:rPr>
      </w:pPr>
    </w:p>
    <w:p w:rsidR="003E0945" w:rsidRPr="0082765E" w:rsidRDefault="003E0945" w:rsidP="009A0DA1">
      <w:pPr>
        <w:tabs>
          <w:tab w:val="clear" w:pos="851"/>
          <w:tab w:val="clear" w:pos="1701"/>
          <w:tab w:val="clear" w:pos="2552"/>
          <w:tab w:val="clear" w:pos="3402"/>
          <w:tab w:val="clear" w:pos="4253"/>
          <w:tab w:val="clear" w:pos="5103"/>
          <w:tab w:val="clear" w:pos="5954"/>
          <w:tab w:val="clear" w:pos="6804"/>
          <w:tab w:val="clear" w:pos="7655"/>
          <w:tab w:val="clear" w:pos="8505"/>
        </w:tabs>
        <w:rPr>
          <w:rFonts w:ascii="Arial" w:hAnsi="Arial" w:cs="Arial"/>
          <w:b/>
          <w:sz w:val="24"/>
          <w:szCs w:val="24"/>
        </w:rPr>
      </w:pPr>
      <w:r w:rsidRPr="0082765E">
        <w:rPr>
          <w:rFonts w:ascii="Arial" w:hAnsi="Arial" w:cs="Arial"/>
          <w:b/>
          <w:sz w:val="24"/>
          <w:szCs w:val="24"/>
        </w:rPr>
        <w:t>5.3</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 A </w:t>
      </w:r>
      <w:r w:rsidRPr="0082765E">
        <w:rPr>
          <w:rFonts w:ascii="Arial" w:hAnsi="Arial" w:cs="Arial"/>
          <w:b/>
          <w:sz w:val="24"/>
          <w:szCs w:val="24"/>
        </w:rPr>
        <w:t>VENDEDORA</w:t>
      </w:r>
      <w:r w:rsidRPr="0082765E">
        <w:rPr>
          <w:rFonts w:ascii="Arial" w:hAnsi="Arial" w:cs="Arial"/>
          <w:sz w:val="24"/>
          <w:szCs w:val="24"/>
        </w:rPr>
        <w:t xml:space="preserve"> deverá indenizar e manter a </w:t>
      </w:r>
      <w:r w:rsidRPr="0082765E">
        <w:rPr>
          <w:rFonts w:ascii="Arial" w:hAnsi="Arial" w:cs="Arial"/>
          <w:b/>
          <w:sz w:val="24"/>
          <w:szCs w:val="24"/>
        </w:rPr>
        <w:t>COMPRADORA</w:t>
      </w:r>
      <w:r w:rsidRPr="0082765E">
        <w:rPr>
          <w:rFonts w:ascii="Arial" w:hAnsi="Arial" w:cs="Arial"/>
          <w:sz w:val="24"/>
          <w:szCs w:val="24"/>
        </w:rPr>
        <w:t xml:space="preserve">, seus sucessores, cessionários e cotistas, indenes (coletivamente </w:t>
      </w:r>
      <w:r w:rsidRPr="0082765E">
        <w:rPr>
          <w:rFonts w:ascii="Arial" w:hAnsi="Arial" w:cs="Arial"/>
          <w:sz w:val="24"/>
          <w:szCs w:val="24"/>
          <w:u w:val="single"/>
        </w:rPr>
        <w:t>“</w:t>
      </w:r>
      <w:r>
        <w:rPr>
          <w:rFonts w:ascii="Arial" w:hAnsi="Arial" w:cs="Arial"/>
          <w:sz w:val="24"/>
          <w:szCs w:val="24"/>
          <w:u w:val="single"/>
        </w:rPr>
        <w:t>Partes</w:t>
      </w:r>
      <w:r w:rsidRPr="0082765E">
        <w:rPr>
          <w:rFonts w:ascii="Arial" w:hAnsi="Arial" w:cs="Arial"/>
          <w:sz w:val="24"/>
          <w:szCs w:val="24"/>
          <w:u w:val="single"/>
        </w:rPr>
        <w:t xml:space="preserve"> Indenes</w:t>
      </w:r>
      <w:r w:rsidRPr="0082765E">
        <w:rPr>
          <w:rFonts w:ascii="Arial" w:hAnsi="Arial" w:cs="Arial"/>
          <w:sz w:val="24"/>
          <w:szCs w:val="24"/>
        </w:rPr>
        <w:t xml:space="preserve">”), bem como reembolsar as </w:t>
      </w:r>
      <w:r>
        <w:rPr>
          <w:rFonts w:ascii="Arial" w:hAnsi="Arial" w:cs="Arial"/>
          <w:sz w:val="24"/>
          <w:szCs w:val="24"/>
        </w:rPr>
        <w:t>Partes</w:t>
      </w:r>
      <w:r w:rsidRPr="0082765E">
        <w:rPr>
          <w:rFonts w:ascii="Arial" w:hAnsi="Arial" w:cs="Arial"/>
          <w:sz w:val="24"/>
          <w:szCs w:val="24"/>
        </w:rPr>
        <w:t xml:space="preserve"> Indenes de todas e quaisquer demandas, execuções, processos, ações, procedimentos, arbitragem, julgamentos, obrigações, despesas (incluindo custos e honorários advocatícios incorridos na defesa de seus interesses), ou ainda perdas, danos ou prejuízos de qualquer natureza incorridos pelas </w:t>
      </w:r>
      <w:r>
        <w:rPr>
          <w:rFonts w:ascii="Arial" w:hAnsi="Arial" w:cs="Arial"/>
          <w:sz w:val="24"/>
          <w:szCs w:val="24"/>
        </w:rPr>
        <w:t>Pa</w:t>
      </w:r>
      <w:bookmarkStart w:id="12" w:name="_GoBack"/>
      <w:bookmarkEnd w:id="12"/>
      <w:r>
        <w:rPr>
          <w:rFonts w:ascii="Arial" w:hAnsi="Arial" w:cs="Arial"/>
          <w:sz w:val="24"/>
          <w:szCs w:val="24"/>
        </w:rPr>
        <w:t>rtes</w:t>
      </w:r>
      <w:r w:rsidRPr="0082765E">
        <w:rPr>
          <w:rFonts w:ascii="Arial" w:hAnsi="Arial" w:cs="Arial"/>
          <w:sz w:val="24"/>
          <w:szCs w:val="24"/>
        </w:rPr>
        <w:t xml:space="preserve"> Indenes direta ou indiretamente, baseados, originados ou relacionados </w:t>
      </w:r>
      <w:proofErr w:type="gramStart"/>
      <w:r w:rsidRPr="0082765E">
        <w:rPr>
          <w:rFonts w:ascii="Arial" w:hAnsi="Arial" w:cs="Arial"/>
          <w:sz w:val="24"/>
          <w:szCs w:val="24"/>
        </w:rPr>
        <w:t>a</w:t>
      </w:r>
      <w:proofErr w:type="gramEnd"/>
      <w:r w:rsidRPr="0082765E">
        <w:rPr>
          <w:rFonts w:ascii="Arial" w:hAnsi="Arial" w:cs="Arial"/>
          <w:sz w:val="24"/>
          <w:szCs w:val="24"/>
        </w:rPr>
        <w:t xml:space="preserve"> falsidade ou omissão contida nas declarações prestadas pela </w:t>
      </w:r>
      <w:r w:rsidRPr="0082765E">
        <w:rPr>
          <w:rFonts w:ascii="Arial" w:hAnsi="Arial" w:cs="Arial"/>
          <w:b/>
          <w:sz w:val="24"/>
          <w:szCs w:val="24"/>
        </w:rPr>
        <w:t>VENDEDORA</w:t>
      </w:r>
      <w:r w:rsidRPr="0082765E">
        <w:rPr>
          <w:rFonts w:ascii="Arial" w:hAnsi="Arial" w:cs="Arial"/>
          <w:sz w:val="24"/>
          <w:szCs w:val="24"/>
        </w:rPr>
        <w:t xml:space="preserve"> nos termos do presente Instrumento.</w:t>
      </w:r>
    </w:p>
    <w:p w:rsidR="003E0945" w:rsidRPr="0082765E" w:rsidRDefault="003E0945" w:rsidP="00241B61">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
          <w:sz w:val="24"/>
          <w:szCs w:val="24"/>
        </w:rPr>
      </w:pPr>
    </w:p>
    <w:p w:rsidR="003E0945" w:rsidRPr="0082765E" w:rsidRDefault="003E0945" w:rsidP="00241B61">
      <w:pPr>
        <w:pStyle w:val="Recuodecorpodetexto3"/>
        <w:spacing w:after="0"/>
        <w:ind w:left="0"/>
        <w:rPr>
          <w:rFonts w:cs="Arial"/>
          <w:b w:val="0"/>
          <w:sz w:val="24"/>
          <w:szCs w:val="24"/>
          <w:lang w:val="pt-BR"/>
        </w:rPr>
      </w:pPr>
      <w:r w:rsidRPr="0082765E">
        <w:rPr>
          <w:rFonts w:cs="Arial"/>
          <w:sz w:val="24"/>
          <w:szCs w:val="24"/>
          <w:lang w:val="pt-BR"/>
        </w:rPr>
        <w:t>5.4</w:t>
      </w:r>
      <w:r w:rsidRPr="0082765E">
        <w:rPr>
          <w:rFonts w:cs="Arial"/>
          <w:b w:val="0"/>
          <w:sz w:val="24"/>
          <w:szCs w:val="24"/>
          <w:lang w:val="pt-BR"/>
        </w:rPr>
        <w:t xml:space="preserve"> </w:t>
      </w:r>
      <w:r w:rsidRPr="0082765E">
        <w:rPr>
          <w:rFonts w:cs="Arial"/>
          <w:b w:val="0"/>
          <w:sz w:val="24"/>
          <w:szCs w:val="24"/>
          <w:lang w:val="pt-BR"/>
        </w:rPr>
        <w:tab/>
      </w:r>
      <w:r w:rsidRPr="0082765E">
        <w:rPr>
          <w:rFonts w:cs="Arial"/>
          <w:b w:val="0"/>
          <w:sz w:val="24"/>
          <w:szCs w:val="24"/>
          <w:lang w:val="pt-BR"/>
        </w:rPr>
        <w:tab/>
      </w:r>
      <w:r w:rsidRPr="0082765E">
        <w:rPr>
          <w:rFonts w:cs="Arial"/>
          <w:b w:val="0"/>
          <w:sz w:val="24"/>
          <w:szCs w:val="24"/>
          <w:lang w:val="pt-BR"/>
        </w:rPr>
        <w:tab/>
        <w:t xml:space="preserve">A </w:t>
      </w:r>
      <w:r w:rsidRPr="0082765E">
        <w:rPr>
          <w:rFonts w:cs="Arial"/>
          <w:sz w:val="24"/>
          <w:szCs w:val="24"/>
          <w:lang w:val="pt-BR"/>
        </w:rPr>
        <w:t>VENDEDORA</w:t>
      </w:r>
      <w:r w:rsidRPr="0082765E">
        <w:rPr>
          <w:rFonts w:cs="Arial"/>
          <w:b w:val="0"/>
          <w:sz w:val="24"/>
          <w:szCs w:val="24"/>
          <w:lang w:val="pt-BR"/>
        </w:rPr>
        <w:t xml:space="preserve"> apresenta, neste ato:</w:t>
      </w:r>
    </w:p>
    <w:p w:rsidR="003E0945" w:rsidRPr="0082765E" w:rsidRDefault="003E0945" w:rsidP="00241B61">
      <w:pPr>
        <w:pStyle w:val="Recuodecorpodetexto3"/>
        <w:spacing w:after="0"/>
        <w:ind w:left="0"/>
        <w:rPr>
          <w:rFonts w:cs="Arial"/>
          <w:b w:val="0"/>
          <w:sz w:val="24"/>
          <w:szCs w:val="24"/>
          <w:lang w:val="pt-BR"/>
        </w:rPr>
      </w:pPr>
    </w:p>
    <w:p w:rsidR="003E0945" w:rsidRPr="0082765E" w:rsidRDefault="003E0945" w:rsidP="002307AA">
      <w:pPr>
        <w:pStyle w:val="Recuodecorpodetexto3"/>
        <w:spacing w:after="0"/>
        <w:ind w:left="709" w:hanging="709"/>
        <w:rPr>
          <w:rFonts w:cs="Arial"/>
          <w:b w:val="0"/>
          <w:sz w:val="24"/>
          <w:szCs w:val="24"/>
          <w:lang w:val="pt-BR"/>
        </w:rPr>
      </w:pPr>
      <w:r w:rsidRPr="0082765E">
        <w:rPr>
          <w:rFonts w:cs="Arial"/>
          <w:b w:val="0"/>
          <w:sz w:val="24"/>
          <w:szCs w:val="24"/>
          <w:lang w:val="pt-BR"/>
        </w:rPr>
        <w:t xml:space="preserve">a) - </w:t>
      </w:r>
      <w:r w:rsidRPr="0082765E">
        <w:rPr>
          <w:rFonts w:cs="Arial"/>
          <w:b w:val="0"/>
          <w:sz w:val="24"/>
          <w:szCs w:val="24"/>
          <w:lang w:val="pt-BR"/>
        </w:rPr>
        <w:tab/>
        <w:t xml:space="preserve">as certidões negativas de ações reais e pessoais reipersecutórias, bem como as de ônus reais, relativas aos Imóveis, expedidas pelos competentes Oficiais de Registro; </w:t>
      </w:r>
    </w:p>
    <w:p w:rsidR="003E0945" w:rsidRPr="0082765E" w:rsidRDefault="003E0945" w:rsidP="002307AA">
      <w:pPr>
        <w:pStyle w:val="Recuodecorpodetexto3"/>
        <w:spacing w:after="0"/>
        <w:ind w:left="709" w:hanging="709"/>
        <w:rPr>
          <w:rFonts w:cs="Arial"/>
          <w:b w:val="0"/>
          <w:sz w:val="24"/>
          <w:szCs w:val="24"/>
          <w:lang w:val="pt-BR"/>
        </w:rPr>
      </w:pPr>
    </w:p>
    <w:p w:rsidR="003E0945" w:rsidRPr="0082765E" w:rsidRDefault="003E0945" w:rsidP="002307AA">
      <w:pPr>
        <w:pStyle w:val="Recuodecorpodetexto3"/>
        <w:spacing w:after="0"/>
        <w:ind w:left="709" w:hanging="709"/>
        <w:rPr>
          <w:rFonts w:cs="Arial"/>
          <w:b w:val="0"/>
          <w:sz w:val="24"/>
          <w:szCs w:val="24"/>
          <w:lang w:val="pt-BR"/>
        </w:rPr>
      </w:pPr>
      <w:r w:rsidRPr="0082765E">
        <w:rPr>
          <w:rFonts w:cs="Arial"/>
          <w:b w:val="0"/>
          <w:sz w:val="24"/>
          <w:szCs w:val="24"/>
          <w:lang w:val="pt-BR"/>
        </w:rPr>
        <w:t xml:space="preserve">b) - </w:t>
      </w:r>
      <w:r w:rsidRPr="0082765E">
        <w:rPr>
          <w:rFonts w:cs="Arial"/>
          <w:b w:val="0"/>
          <w:sz w:val="24"/>
          <w:szCs w:val="24"/>
          <w:lang w:val="pt-BR"/>
        </w:rPr>
        <w:tab/>
        <w:t xml:space="preserve">a certidão negativa de débitos, emitida pela Secretaria da Receita Federal do Brasil, quanto às contribuições sociais, às contribuições devidas, por lei, a terceiros, inclusive inscritas em dívida ativa do INSS, por ela administradas, sob n.º </w:t>
      </w:r>
      <w:r w:rsidRPr="0082765E">
        <w:rPr>
          <w:rFonts w:cs="Arial"/>
          <w:b w:val="0"/>
          <w:bCs/>
          <w:sz w:val="24"/>
          <w:szCs w:val="24"/>
          <w:lang w:val="pt-BR"/>
        </w:rPr>
        <w:t>007872010-21200584</w:t>
      </w:r>
      <w:r w:rsidRPr="0082765E">
        <w:rPr>
          <w:rFonts w:cs="Arial"/>
          <w:b w:val="0"/>
          <w:sz w:val="24"/>
          <w:szCs w:val="24"/>
          <w:lang w:val="pt-BR"/>
        </w:rPr>
        <w:t xml:space="preserve">, emitida em </w:t>
      </w:r>
      <w:smartTag w:uri="urn:schemas-microsoft-com:office:smarttags" w:element="date">
        <w:smartTagPr>
          <w:attr w:name="Year" w:val="2010"/>
          <w:attr w:name="Day" w:val="20"/>
          <w:attr w:name="Month" w:val="9"/>
          <w:attr w:name="ls" w:val="trans"/>
        </w:smartTagPr>
        <w:r w:rsidRPr="0082765E">
          <w:rPr>
            <w:rFonts w:cs="Arial"/>
            <w:b w:val="0"/>
            <w:sz w:val="24"/>
            <w:szCs w:val="24"/>
            <w:lang w:val="pt-BR"/>
          </w:rPr>
          <w:t>20 de setembro de 2010</w:t>
        </w:r>
      </w:smartTag>
      <w:r w:rsidRPr="0082765E">
        <w:rPr>
          <w:rFonts w:cs="Arial"/>
          <w:b w:val="0"/>
          <w:sz w:val="24"/>
          <w:szCs w:val="24"/>
          <w:lang w:val="pt-BR"/>
        </w:rPr>
        <w:t xml:space="preserve">, via internet, com prazo de validade até o dia </w:t>
      </w:r>
      <w:smartTag w:uri="urn:schemas-microsoft-com:office:smarttags" w:element="date">
        <w:smartTagPr>
          <w:attr w:name="Year" w:val="2011"/>
          <w:attr w:name="Day" w:val="19"/>
          <w:attr w:name="Month" w:val="3"/>
          <w:attr w:name="ls" w:val="trans"/>
        </w:smartTagPr>
        <w:r w:rsidRPr="0082765E">
          <w:rPr>
            <w:rFonts w:cs="Arial"/>
            <w:b w:val="0"/>
            <w:sz w:val="24"/>
            <w:szCs w:val="24"/>
            <w:lang w:val="pt-BR"/>
          </w:rPr>
          <w:t>19 de março de 2011</w:t>
        </w:r>
      </w:smartTag>
      <w:r w:rsidRPr="0082765E">
        <w:rPr>
          <w:rFonts w:cs="Arial"/>
          <w:b w:val="0"/>
          <w:sz w:val="24"/>
          <w:szCs w:val="24"/>
          <w:lang w:val="pt-BR"/>
        </w:rPr>
        <w:t xml:space="preserve">, nos termos do Decreto Federal n.º 6.106, de </w:t>
      </w:r>
      <w:smartTag w:uri="urn:schemas-microsoft-com:office:smarttags" w:element="date">
        <w:smartTagPr>
          <w:attr w:name="Year" w:val="2007"/>
          <w:attr w:name="Day" w:val="30"/>
          <w:attr w:name="Month" w:val="4"/>
          <w:attr w:name="ls" w:val="trans"/>
        </w:smartTagPr>
        <w:r w:rsidRPr="0082765E">
          <w:rPr>
            <w:rFonts w:cs="Arial"/>
            <w:b w:val="0"/>
            <w:sz w:val="24"/>
            <w:szCs w:val="24"/>
            <w:lang w:val="pt-BR"/>
          </w:rPr>
          <w:t>30 de abril de 2007</w:t>
        </w:r>
      </w:smartTag>
      <w:r w:rsidRPr="0082765E">
        <w:rPr>
          <w:rFonts w:cs="Arial"/>
          <w:b w:val="0"/>
          <w:sz w:val="24"/>
          <w:szCs w:val="24"/>
          <w:lang w:val="pt-BR"/>
        </w:rPr>
        <w:t xml:space="preserve">, e Instrução Normativa REB n.º 734, de </w:t>
      </w:r>
      <w:proofErr w:type="gramStart"/>
      <w:smartTag w:uri="urn:schemas-microsoft-com:office:smarttags" w:element="date">
        <w:smartTagPr>
          <w:attr w:name="Year" w:val="2007"/>
          <w:attr w:name="Day" w:val="2"/>
          <w:attr w:name="Month" w:val="5"/>
          <w:attr w:name="ls" w:val="trans"/>
        </w:smartTagPr>
        <w:r w:rsidRPr="0082765E">
          <w:rPr>
            <w:rFonts w:cs="Arial"/>
            <w:b w:val="0"/>
            <w:sz w:val="24"/>
            <w:szCs w:val="24"/>
            <w:lang w:val="pt-BR"/>
          </w:rPr>
          <w:t>2</w:t>
        </w:r>
        <w:proofErr w:type="gramEnd"/>
        <w:r w:rsidRPr="0082765E">
          <w:rPr>
            <w:rFonts w:cs="Arial"/>
            <w:b w:val="0"/>
            <w:sz w:val="24"/>
            <w:szCs w:val="24"/>
            <w:lang w:val="pt-BR"/>
          </w:rPr>
          <w:t xml:space="preserve"> de maio de 2007</w:t>
        </w:r>
      </w:smartTag>
      <w:r w:rsidRPr="0082765E">
        <w:rPr>
          <w:rFonts w:cs="Arial"/>
          <w:b w:val="0"/>
          <w:sz w:val="24"/>
          <w:szCs w:val="24"/>
          <w:lang w:val="pt-BR"/>
        </w:rPr>
        <w:t>; e</w:t>
      </w:r>
    </w:p>
    <w:p w:rsidR="003E0945" w:rsidRPr="0082765E" w:rsidRDefault="003E0945" w:rsidP="002307AA">
      <w:pPr>
        <w:pStyle w:val="Recuodecorpodetexto3"/>
        <w:spacing w:after="0"/>
        <w:ind w:left="709" w:hanging="709"/>
        <w:rPr>
          <w:rFonts w:cs="Arial"/>
          <w:b w:val="0"/>
          <w:sz w:val="24"/>
          <w:szCs w:val="24"/>
          <w:lang w:val="pt-BR"/>
        </w:rPr>
      </w:pPr>
    </w:p>
    <w:p w:rsidR="003E0945" w:rsidRPr="0082765E" w:rsidRDefault="003E0945" w:rsidP="002307AA">
      <w:pPr>
        <w:pStyle w:val="Recuodecorpodetexto3"/>
        <w:spacing w:after="0"/>
        <w:ind w:left="709" w:hanging="709"/>
        <w:rPr>
          <w:rFonts w:cs="Arial"/>
          <w:b w:val="0"/>
          <w:sz w:val="24"/>
          <w:szCs w:val="24"/>
          <w:lang w:val="pt-BR"/>
        </w:rPr>
      </w:pPr>
      <w:r w:rsidRPr="0082765E">
        <w:rPr>
          <w:rFonts w:cs="Arial"/>
          <w:b w:val="0"/>
          <w:sz w:val="24"/>
          <w:szCs w:val="24"/>
          <w:lang w:val="pt-BR"/>
        </w:rPr>
        <w:t xml:space="preserve">c) - </w:t>
      </w:r>
      <w:r w:rsidRPr="0082765E">
        <w:rPr>
          <w:rFonts w:cs="Arial"/>
          <w:b w:val="0"/>
          <w:sz w:val="24"/>
          <w:szCs w:val="24"/>
          <w:lang w:val="pt-BR"/>
        </w:rPr>
        <w:tab/>
        <w:t xml:space="preserve">a certidão negativa conjunta, emitida pela Secretaria da Receita Federal do Brasil e Procuradoria-Geral da Fazenda Nacional, quanto aos demais tributos federais e à Dívida Ativa da União, por elas administrados, sob n.º </w:t>
      </w:r>
      <w:proofErr w:type="gramStart"/>
      <w:r w:rsidRPr="0082765E">
        <w:rPr>
          <w:rFonts w:cs="Arial"/>
          <w:b w:val="0"/>
          <w:bCs/>
          <w:sz w:val="24"/>
          <w:szCs w:val="24"/>
          <w:lang w:val="pt-BR"/>
        </w:rPr>
        <w:t>1215.</w:t>
      </w:r>
      <w:proofErr w:type="gramEnd"/>
      <w:r w:rsidRPr="0082765E">
        <w:rPr>
          <w:rFonts w:cs="Arial"/>
          <w:b w:val="0"/>
          <w:bCs/>
          <w:sz w:val="24"/>
          <w:szCs w:val="24"/>
          <w:lang w:val="pt-BR"/>
        </w:rPr>
        <w:t>BFD1.8F0A.A14E</w:t>
      </w:r>
      <w:r w:rsidRPr="0082765E">
        <w:rPr>
          <w:rFonts w:cs="Arial"/>
          <w:b w:val="0"/>
          <w:sz w:val="24"/>
          <w:szCs w:val="24"/>
          <w:lang w:val="pt-BR"/>
        </w:rPr>
        <w:t xml:space="preserve">, emitida em </w:t>
      </w:r>
      <w:smartTag w:uri="urn:schemas-microsoft-com:office:smarttags" w:element="date">
        <w:smartTagPr>
          <w:attr w:name="Year" w:val="2010"/>
          <w:attr w:name="Day" w:val="20"/>
          <w:attr w:name="Month" w:val="9"/>
          <w:attr w:name="ls" w:val="trans"/>
        </w:smartTagPr>
        <w:r w:rsidRPr="0082765E">
          <w:rPr>
            <w:rFonts w:cs="Arial"/>
            <w:b w:val="0"/>
            <w:sz w:val="24"/>
            <w:szCs w:val="24"/>
            <w:lang w:val="pt-BR"/>
          </w:rPr>
          <w:t>20 de setembro de 2010</w:t>
        </w:r>
      </w:smartTag>
      <w:r w:rsidRPr="0082765E">
        <w:rPr>
          <w:rFonts w:cs="Arial"/>
          <w:b w:val="0"/>
          <w:sz w:val="24"/>
          <w:szCs w:val="24"/>
          <w:lang w:val="pt-BR"/>
        </w:rPr>
        <w:t xml:space="preserve">, via internet, com prazo de validade até o dia </w:t>
      </w:r>
      <w:smartTag w:uri="urn:schemas-microsoft-com:office:smarttags" w:element="date">
        <w:smartTagPr>
          <w:attr w:name="Year" w:val="2011"/>
          <w:attr w:name="Day" w:val="19"/>
          <w:attr w:name="Month" w:val="3"/>
          <w:attr w:name="ls" w:val="trans"/>
        </w:smartTagPr>
        <w:r w:rsidRPr="0082765E">
          <w:rPr>
            <w:rFonts w:cs="Arial"/>
            <w:b w:val="0"/>
            <w:sz w:val="24"/>
            <w:szCs w:val="24"/>
            <w:lang w:val="pt-BR"/>
          </w:rPr>
          <w:t>19 de março de 2011</w:t>
        </w:r>
      </w:smartTag>
      <w:r w:rsidRPr="0082765E">
        <w:rPr>
          <w:rFonts w:cs="Arial"/>
          <w:b w:val="0"/>
          <w:sz w:val="24"/>
          <w:szCs w:val="24"/>
          <w:lang w:val="pt-BR"/>
        </w:rPr>
        <w:t xml:space="preserve">, nos termos do Decreto Federal n.º 6.106, de </w:t>
      </w:r>
      <w:smartTag w:uri="urn:schemas-microsoft-com:office:smarttags" w:element="date">
        <w:smartTagPr>
          <w:attr w:name="Year" w:val="2007"/>
          <w:attr w:name="Day" w:val="30"/>
          <w:attr w:name="Month" w:val="4"/>
          <w:attr w:name="ls" w:val="trans"/>
        </w:smartTagPr>
        <w:r w:rsidRPr="0082765E">
          <w:rPr>
            <w:rFonts w:cs="Arial"/>
            <w:b w:val="0"/>
            <w:sz w:val="24"/>
            <w:szCs w:val="24"/>
            <w:lang w:val="pt-BR"/>
          </w:rPr>
          <w:t>30 de abril de 2007</w:t>
        </w:r>
      </w:smartTag>
      <w:r w:rsidRPr="0082765E">
        <w:rPr>
          <w:rFonts w:cs="Arial"/>
          <w:b w:val="0"/>
          <w:sz w:val="24"/>
          <w:szCs w:val="24"/>
          <w:lang w:val="pt-BR"/>
        </w:rPr>
        <w:t xml:space="preserve">, e Portaria Conjunta PGFNRFB n.º3, de </w:t>
      </w:r>
      <w:smartTag w:uri="urn:schemas-microsoft-com:office:smarttags" w:element="date">
        <w:smartTagPr>
          <w:attr w:name="Year" w:val="2007"/>
          <w:attr w:name="Day" w:val="2"/>
          <w:attr w:name="Month" w:val="5"/>
          <w:attr w:name="ls" w:val="trans"/>
        </w:smartTagPr>
        <w:r w:rsidRPr="0082765E">
          <w:rPr>
            <w:rFonts w:cs="Arial"/>
            <w:b w:val="0"/>
            <w:sz w:val="24"/>
            <w:szCs w:val="24"/>
            <w:lang w:val="pt-BR"/>
          </w:rPr>
          <w:t>2 de maio de 2007</w:t>
        </w:r>
      </w:smartTag>
      <w:r w:rsidRPr="0082765E">
        <w:rPr>
          <w:rFonts w:cs="Arial"/>
          <w:b w:val="0"/>
          <w:sz w:val="24"/>
          <w:szCs w:val="24"/>
          <w:lang w:val="pt-BR"/>
        </w:rPr>
        <w:t>.</w:t>
      </w:r>
    </w:p>
    <w:p w:rsidR="003E0945" w:rsidRPr="0082765E" w:rsidRDefault="003E0945" w:rsidP="00241B61">
      <w:pPr>
        <w:pStyle w:val="Remetente"/>
        <w:jc w:val="both"/>
        <w:rPr>
          <w:rFonts w:ascii="Arial" w:hAnsi="Arial" w:cs="Arial"/>
          <w:szCs w:val="24"/>
        </w:rPr>
      </w:pPr>
    </w:p>
    <w:p w:rsidR="003E0945" w:rsidRPr="0082765E" w:rsidRDefault="003E0945" w:rsidP="00241B61">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r w:rsidRPr="0082765E">
        <w:rPr>
          <w:rFonts w:ascii="Arial" w:hAnsi="Arial" w:cs="Arial"/>
          <w:b/>
          <w:sz w:val="24"/>
          <w:szCs w:val="24"/>
        </w:rPr>
        <w:t xml:space="preserve">5.4.1 </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 xml:space="preserve">Considerando que os Imóveis integram condomínio, nos termos da Lei nº 4.591/64, declara, neste ato, a </w:t>
      </w:r>
      <w:r w:rsidRPr="0082765E">
        <w:rPr>
          <w:rFonts w:ascii="Arial" w:hAnsi="Arial" w:cs="Arial"/>
          <w:b/>
          <w:sz w:val="24"/>
          <w:szCs w:val="24"/>
        </w:rPr>
        <w:t>VENDEDORA</w:t>
      </w:r>
      <w:r w:rsidRPr="0082765E">
        <w:rPr>
          <w:rFonts w:ascii="Arial" w:hAnsi="Arial" w:cs="Arial"/>
          <w:sz w:val="24"/>
          <w:szCs w:val="24"/>
        </w:rPr>
        <w:t>, sob as penas da lei, nos termos do parágrafo 2º</w:t>
      </w:r>
      <w:proofErr w:type="gramStart"/>
      <w:r w:rsidRPr="0082765E">
        <w:rPr>
          <w:rFonts w:ascii="Arial" w:hAnsi="Arial" w:cs="Arial"/>
          <w:sz w:val="24"/>
          <w:szCs w:val="24"/>
        </w:rPr>
        <w:t>.,</w:t>
      </w:r>
      <w:proofErr w:type="gramEnd"/>
      <w:r w:rsidRPr="0082765E">
        <w:rPr>
          <w:rFonts w:ascii="Arial" w:hAnsi="Arial" w:cs="Arial"/>
          <w:sz w:val="24"/>
          <w:szCs w:val="24"/>
        </w:rPr>
        <w:t xml:space="preserve"> do artigo 2º, da Lei nº 7.433/85, regulamentada pelo Decreto nº 93.240/86, estarem quites até a presente data com as obrigações condominiais.</w:t>
      </w:r>
    </w:p>
    <w:p w:rsidR="003E0945" w:rsidRPr="0082765E" w:rsidRDefault="003E0945" w:rsidP="0051690E">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
          <w:sz w:val="24"/>
          <w:szCs w:val="24"/>
        </w:rPr>
      </w:pPr>
    </w:p>
    <w:p w:rsidR="003E0945" w:rsidRPr="0082765E" w:rsidRDefault="003E0945" w:rsidP="008C78AC">
      <w:pPr>
        <w:tabs>
          <w:tab w:val="clear" w:pos="2552"/>
          <w:tab w:val="left" w:pos="2410"/>
        </w:tabs>
        <w:ind w:left="2410" w:hanging="2410"/>
        <w:rPr>
          <w:rFonts w:ascii="Arial" w:hAnsi="Arial" w:cs="Arial"/>
          <w:b/>
          <w:sz w:val="24"/>
          <w:szCs w:val="24"/>
        </w:rPr>
      </w:pPr>
      <w:proofErr w:type="gramStart"/>
      <w:r w:rsidRPr="0082765E">
        <w:rPr>
          <w:rFonts w:ascii="Arial" w:hAnsi="Arial" w:cs="Arial"/>
          <w:b/>
          <w:sz w:val="24"/>
          <w:szCs w:val="24"/>
        </w:rPr>
        <w:t>CAPÍTULO VI</w:t>
      </w:r>
      <w:proofErr w:type="gramEnd"/>
      <w:r w:rsidRPr="0082765E">
        <w:rPr>
          <w:rFonts w:ascii="Arial" w:hAnsi="Arial" w:cs="Arial"/>
          <w:b/>
          <w:sz w:val="24"/>
          <w:szCs w:val="24"/>
        </w:rPr>
        <w:t xml:space="preserve"> – </w:t>
      </w:r>
      <w:r w:rsidRPr="0082765E">
        <w:rPr>
          <w:rFonts w:ascii="Arial" w:hAnsi="Arial" w:cs="Arial"/>
          <w:b/>
          <w:sz w:val="24"/>
          <w:szCs w:val="24"/>
          <w:u w:val="single"/>
        </w:rPr>
        <w:t>DO VENCIMENTO ANTECIPADO</w:t>
      </w:r>
    </w:p>
    <w:p w:rsidR="003E0945" w:rsidRPr="0082765E" w:rsidRDefault="003E0945" w:rsidP="008C78AC">
      <w:pPr>
        <w:rPr>
          <w:rFonts w:ascii="Arial" w:hAnsi="Arial" w:cs="Arial"/>
          <w:sz w:val="24"/>
          <w:szCs w:val="24"/>
        </w:rPr>
      </w:pPr>
    </w:p>
    <w:p w:rsidR="003E0945" w:rsidRPr="0082765E" w:rsidRDefault="003E0945" w:rsidP="008C78AC">
      <w:pPr>
        <w:rPr>
          <w:rFonts w:ascii="Arial" w:hAnsi="Arial" w:cs="Arial"/>
          <w:sz w:val="24"/>
          <w:szCs w:val="24"/>
        </w:rPr>
      </w:pPr>
      <w:bookmarkStart w:id="13" w:name="_DV_M139"/>
      <w:bookmarkEnd w:id="13"/>
      <w:r w:rsidRPr="0082765E">
        <w:rPr>
          <w:rFonts w:ascii="Arial" w:hAnsi="Arial" w:cs="Arial"/>
          <w:b/>
          <w:sz w:val="24"/>
          <w:szCs w:val="24"/>
        </w:rPr>
        <w:t>6.1</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Os Créditos Imobiliários poderão ser considerados antecipadamente vencidos e exigíveis, mediante notificação judicial e/ou extrajudicial, na ocorrência de qualquer dos seguintes casos, que as partes reconhecem, desde logo, serem causa direta para aumento indevido do risco de inadimplemento das obrigações assumidas pela </w:t>
      </w:r>
      <w:r w:rsidRPr="0082765E">
        <w:rPr>
          <w:rFonts w:ascii="Arial" w:hAnsi="Arial" w:cs="Arial"/>
          <w:b/>
          <w:sz w:val="24"/>
          <w:szCs w:val="24"/>
        </w:rPr>
        <w:t xml:space="preserve">COMPRADORA </w:t>
      </w:r>
      <w:r w:rsidRPr="0082765E">
        <w:rPr>
          <w:rFonts w:ascii="Arial" w:hAnsi="Arial" w:cs="Arial"/>
          <w:sz w:val="24"/>
          <w:szCs w:val="24"/>
        </w:rPr>
        <w:t xml:space="preserve">e </w:t>
      </w:r>
      <w:r w:rsidRPr="0082765E">
        <w:rPr>
          <w:rFonts w:ascii="Arial" w:hAnsi="Arial" w:cs="Arial"/>
          <w:b/>
          <w:sz w:val="24"/>
          <w:szCs w:val="24"/>
        </w:rPr>
        <w:t>INTERVENIENTE</w:t>
      </w:r>
      <w:r w:rsidRPr="0082765E">
        <w:rPr>
          <w:rFonts w:ascii="Arial" w:hAnsi="Arial" w:cs="Arial"/>
          <w:sz w:val="24"/>
          <w:szCs w:val="24"/>
        </w:rPr>
        <w:t>:</w:t>
      </w:r>
    </w:p>
    <w:p w:rsidR="003E0945" w:rsidRPr="0082765E" w:rsidRDefault="003E0945" w:rsidP="008C78AC">
      <w:pPr>
        <w:rPr>
          <w:rFonts w:ascii="Arial" w:hAnsi="Arial" w:cs="Arial"/>
          <w:sz w:val="24"/>
          <w:szCs w:val="24"/>
        </w:rPr>
      </w:pPr>
    </w:p>
    <w:p w:rsidR="003E0945" w:rsidRPr="0082765E" w:rsidRDefault="003E0945" w:rsidP="008C78AC">
      <w:pPr>
        <w:ind w:left="709"/>
        <w:rPr>
          <w:rFonts w:ascii="Arial" w:hAnsi="Arial" w:cs="Arial"/>
          <w:sz w:val="24"/>
          <w:szCs w:val="24"/>
        </w:rPr>
      </w:pPr>
      <w:proofErr w:type="gramStart"/>
      <w:r w:rsidRPr="0082765E">
        <w:rPr>
          <w:rFonts w:ascii="Arial" w:hAnsi="Arial" w:cs="Arial"/>
          <w:sz w:val="24"/>
          <w:szCs w:val="24"/>
        </w:rPr>
        <w:t>a</w:t>
      </w:r>
      <w:proofErr w:type="gramEnd"/>
      <w:r w:rsidRPr="0082765E">
        <w:rPr>
          <w:rFonts w:ascii="Arial" w:hAnsi="Arial" w:cs="Arial"/>
          <w:sz w:val="24"/>
          <w:szCs w:val="24"/>
        </w:rPr>
        <w:t>)</w:t>
      </w:r>
      <w:r w:rsidRPr="0082765E">
        <w:rPr>
          <w:rFonts w:ascii="Arial" w:hAnsi="Arial" w:cs="Arial"/>
          <w:sz w:val="24"/>
          <w:szCs w:val="24"/>
        </w:rPr>
        <w:tab/>
        <w:t xml:space="preserve">Falta de cumprimento pela </w:t>
      </w:r>
      <w:r w:rsidRPr="0082765E">
        <w:rPr>
          <w:rFonts w:ascii="Arial" w:hAnsi="Arial" w:cs="Arial"/>
          <w:b/>
          <w:sz w:val="24"/>
          <w:szCs w:val="24"/>
        </w:rPr>
        <w:t>COMPRADORA</w:t>
      </w:r>
      <w:r w:rsidRPr="0082765E">
        <w:rPr>
          <w:rFonts w:ascii="Arial" w:hAnsi="Arial" w:cs="Arial"/>
          <w:sz w:val="24"/>
          <w:szCs w:val="24"/>
        </w:rPr>
        <w:t xml:space="preserve"> e/ou pela </w:t>
      </w:r>
      <w:r w:rsidRPr="0082765E">
        <w:rPr>
          <w:rFonts w:ascii="Arial" w:hAnsi="Arial" w:cs="Arial"/>
          <w:b/>
          <w:sz w:val="24"/>
          <w:szCs w:val="24"/>
        </w:rPr>
        <w:t>INTERVENIENTE</w:t>
      </w:r>
      <w:r w:rsidRPr="0082765E">
        <w:rPr>
          <w:rFonts w:ascii="Arial" w:hAnsi="Arial" w:cs="Arial"/>
          <w:sz w:val="24"/>
          <w:szCs w:val="24"/>
        </w:rPr>
        <w:t xml:space="preserve">, no prazo e pela forma devidos, de qualquer obrigação pecuniária, principal ou acessória, decorrente deste Instrumento, não sanada no prazo de 02 (dois) dias úteis a contar da notificação da </w:t>
      </w:r>
      <w:r w:rsidRPr="0082765E">
        <w:rPr>
          <w:rFonts w:ascii="Arial" w:hAnsi="Arial" w:cs="Arial"/>
          <w:b/>
          <w:sz w:val="24"/>
          <w:szCs w:val="24"/>
        </w:rPr>
        <w:t>VENDEDORA</w:t>
      </w:r>
      <w:r w:rsidRPr="0082765E">
        <w:rPr>
          <w:rFonts w:ascii="Arial" w:hAnsi="Arial" w:cs="Arial"/>
          <w:sz w:val="24"/>
          <w:szCs w:val="24"/>
        </w:rPr>
        <w:t xml:space="preserve"> (do ou eventual cessionário dos direitos da VENDEDORA oriundas deste Instrumento) apontando o inadimplemento. Para fins deste item “a” somente será considerado sanado o descumprimento da obrigação pecuniária com o pagamento do valor não pago no vencimento, acrescido de todas as penalidades previstas neste Instrumento;</w:t>
      </w:r>
    </w:p>
    <w:p w:rsidR="003E0945" w:rsidRPr="0082765E" w:rsidRDefault="003E0945" w:rsidP="008C78AC">
      <w:pPr>
        <w:ind w:left="709"/>
        <w:rPr>
          <w:rFonts w:ascii="Arial" w:hAnsi="Arial" w:cs="Arial"/>
          <w:sz w:val="24"/>
          <w:szCs w:val="24"/>
        </w:rPr>
      </w:pPr>
    </w:p>
    <w:p w:rsidR="003E0945" w:rsidRPr="0082765E" w:rsidRDefault="003E0945" w:rsidP="008C78AC">
      <w:pPr>
        <w:ind w:left="709"/>
        <w:rPr>
          <w:rFonts w:ascii="Arial" w:hAnsi="Arial" w:cs="Arial"/>
          <w:sz w:val="24"/>
          <w:szCs w:val="24"/>
        </w:rPr>
      </w:pPr>
      <w:proofErr w:type="gramStart"/>
      <w:r w:rsidRPr="0082765E">
        <w:rPr>
          <w:rFonts w:ascii="Arial" w:hAnsi="Arial" w:cs="Arial"/>
          <w:sz w:val="24"/>
          <w:szCs w:val="24"/>
        </w:rPr>
        <w:t>b)</w:t>
      </w:r>
      <w:proofErr w:type="gramEnd"/>
      <w:r w:rsidRPr="0082765E">
        <w:rPr>
          <w:rFonts w:ascii="Arial" w:hAnsi="Arial" w:cs="Arial"/>
          <w:sz w:val="24"/>
          <w:szCs w:val="24"/>
        </w:rPr>
        <w:tab/>
        <w:t xml:space="preserve">Falta de cumprimento pela </w:t>
      </w:r>
      <w:r w:rsidRPr="0082765E">
        <w:rPr>
          <w:rFonts w:ascii="Arial" w:hAnsi="Arial" w:cs="Arial"/>
          <w:b/>
          <w:sz w:val="24"/>
          <w:szCs w:val="24"/>
        </w:rPr>
        <w:t>COMPRADORA</w:t>
      </w:r>
      <w:r w:rsidRPr="0082765E">
        <w:rPr>
          <w:rFonts w:ascii="Arial" w:hAnsi="Arial" w:cs="Arial"/>
          <w:sz w:val="24"/>
          <w:szCs w:val="24"/>
        </w:rPr>
        <w:t xml:space="preserve"> e/ou pela </w:t>
      </w:r>
      <w:r w:rsidRPr="0082765E">
        <w:rPr>
          <w:rFonts w:ascii="Arial" w:hAnsi="Arial" w:cs="Arial"/>
          <w:b/>
          <w:sz w:val="24"/>
          <w:szCs w:val="24"/>
        </w:rPr>
        <w:t>INTERVENIENTE</w:t>
      </w:r>
      <w:r w:rsidRPr="0082765E">
        <w:rPr>
          <w:rFonts w:ascii="Arial" w:hAnsi="Arial" w:cs="Arial"/>
          <w:sz w:val="24"/>
          <w:szCs w:val="24"/>
        </w:rPr>
        <w:t xml:space="preserve">, no prazo e pela forma devidos, de qualquer obrigação não-pecuniária, principal ou acessória, decorrente deste Instrumento e de quaisquer documentos da Oferta e respectivas garantias, não sanada no prazo de 5 (cinco) dias a contar a contar da notificação da </w:t>
      </w:r>
      <w:r w:rsidRPr="0082765E">
        <w:rPr>
          <w:rFonts w:ascii="Arial" w:hAnsi="Arial" w:cs="Arial"/>
          <w:b/>
          <w:sz w:val="24"/>
          <w:szCs w:val="24"/>
        </w:rPr>
        <w:t>VENDEDORA</w:t>
      </w:r>
      <w:r w:rsidRPr="0082765E">
        <w:rPr>
          <w:rFonts w:ascii="Arial" w:hAnsi="Arial" w:cs="Arial"/>
          <w:sz w:val="24"/>
          <w:szCs w:val="24"/>
        </w:rPr>
        <w:t xml:space="preserve"> (do ou eventual cessionário dos direitos da VENDEDORA oriundas deste Instrumento) apontando o inadimplemento. Para fins deste item “b” somente será considerado sanado o descumprimento da obrigação não-pecuniária com o adimplemento ou solução da obrigação inadimplida, acrescida de todas as penalidades, inclusive pecuniárias, previstas neste Instrumento; </w:t>
      </w:r>
    </w:p>
    <w:p w:rsidR="003E0945" w:rsidRPr="0082765E" w:rsidRDefault="003E0945" w:rsidP="008C78AC">
      <w:pPr>
        <w:ind w:left="709"/>
        <w:rPr>
          <w:rFonts w:ascii="Arial" w:hAnsi="Arial" w:cs="Arial"/>
          <w:sz w:val="24"/>
          <w:szCs w:val="24"/>
        </w:rPr>
      </w:pPr>
    </w:p>
    <w:p w:rsidR="003E0945" w:rsidRPr="0082765E" w:rsidRDefault="003E0945" w:rsidP="008C78AC">
      <w:pPr>
        <w:ind w:left="709"/>
        <w:rPr>
          <w:rFonts w:ascii="Arial" w:hAnsi="Arial" w:cs="Arial"/>
          <w:sz w:val="24"/>
          <w:szCs w:val="24"/>
        </w:rPr>
      </w:pPr>
      <w:proofErr w:type="gramStart"/>
      <w:r w:rsidRPr="0082765E">
        <w:rPr>
          <w:rFonts w:ascii="Arial" w:hAnsi="Arial" w:cs="Arial"/>
          <w:sz w:val="24"/>
          <w:szCs w:val="24"/>
        </w:rPr>
        <w:t>c)</w:t>
      </w:r>
      <w:proofErr w:type="gramEnd"/>
      <w:r w:rsidRPr="0082765E">
        <w:rPr>
          <w:rFonts w:ascii="Arial" w:hAnsi="Arial" w:cs="Arial"/>
          <w:sz w:val="24"/>
          <w:szCs w:val="24"/>
        </w:rPr>
        <w:tab/>
        <w:t>Ocorrência das hipóteses mencionadas nos artigos 333 e 1.425 do Código Civil (Lei n° 10.406/02);</w:t>
      </w:r>
    </w:p>
    <w:p w:rsidR="003E0945" w:rsidRPr="0082765E" w:rsidRDefault="003E0945" w:rsidP="008C78AC">
      <w:pPr>
        <w:ind w:left="709"/>
        <w:rPr>
          <w:rFonts w:ascii="Arial" w:hAnsi="Arial" w:cs="Arial"/>
          <w:sz w:val="24"/>
          <w:szCs w:val="24"/>
        </w:rPr>
      </w:pPr>
    </w:p>
    <w:p w:rsidR="003E0945" w:rsidRPr="0082765E" w:rsidRDefault="003E0945" w:rsidP="008C78AC">
      <w:pPr>
        <w:ind w:left="709"/>
        <w:rPr>
          <w:rFonts w:ascii="Arial" w:hAnsi="Arial" w:cs="Arial"/>
          <w:sz w:val="24"/>
          <w:szCs w:val="24"/>
        </w:rPr>
      </w:pPr>
      <w:proofErr w:type="gramStart"/>
      <w:r w:rsidRPr="0082765E">
        <w:rPr>
          <w:rFonts w:ascii="Arial" w:hAnsi="Arial" w:cs="Arial"/>
          <w:sz w:val="24"/>
          <w:szCs w:val="24"/>
        </w:rPr>
        <w:t>d)</w:t>
      </w:r>
      <w:proofErr w:type="gramEnd"/>
      <w:r w:rsidRPr="0082765E">
        <w:rPr>
          <w:rFonts w:ascii="Arial" w:hAnsi="Arial" w:cs="Arial"/>
          <w:sz w:val="24"/>
          <w:szCs w:val="24"/>
        </w:rPr>
        <w:tab/>
        <w:t xml:space="preserve">Se a </w:t>
      </w:r>
      <w:r w:rsidRPr="0082765E">
        <w:rPr>
          <w:rFonts w:ascii="Arial" w:hAnsi="Arial" w:cs="Arial"/>
          <w:b/>
          <w:sz w:val="24"/>
          <w:szCs w:val="24"/>
        </w:rPr>
        <w:t>COMPRADORA</w:t>
      </w:r>
      <w:r w:rsidRPr="0082765E">
        <w:rPr>
          <w:rFonts w:ascii="Arial" w:hAnsi="Arial" w:cs="Arial"/>
          <w:sz w:val="24"/>
          <w:szCs w:val="24"/>
        </w:rPr>
        <w:t xml:space="preserve"> tiver requerida (e não contestada de boa-fé no prazo legal) e/ou decretada sua falência, for dissolvida ou sofrer legítimo protesto de título, no valor, individual ou agregado, superior a R$ 500.000,00 (quinhentos mil reais), por cujo pagamento seja responsável, ainda que na condição de garantidora;</w:t>
      </w:r>
    </w:p>
    <w:p w:rsidR="003E0945" w:rsidRPr="0082765E" w:rsidRDefault="003E0945" w:rsidP="008C78AC">
      <w:pPr>
        <w:ind w:left="709"/>
        <w:rPr>
          <w:rFonts w:ascii="Arial" w:hAnsi="Arial" w:cs="Arial"/>
          <w:sz w:val="24"/>
          <w:szCs w:val="24"/>
        </w:rPr>
      </w:pPr>
    </w:p>
    <w:p w:rsidR="003E0945" w:rsidRPr="0082765E" w:rsidRDefault="003E0945" w:rsidP="008C78AC">
      <w:pPr>
        <w:ind w:left="709"/>
        <w:rPr>
          <w:rFonts w:ascii="Arial" w:hAnsi="Arial" w:cs="Arial"/>
          <w:sz w:val="24"/>
          <w:szCs w:val="24"/>
        </w:rPr>
      </w:pPr>
      <w:proofErr w:type="gramStart"/>
      <w:r w:rsidRPr="0082765E">
        <w:rPr>
          <w:rFonts w:ascii="Arial" w:hAnsi="Arial" w:cs="Arial"/>
          <w:sz w:val="24"/>
          <w:szCs w:val="24"/>
        </w:rPr>
        <w:t>e</w:t>
      </w:r>
      <w:proofErr w:type="gramEnd"/>
      <w:r w:rsidRPr="0082765E">
        <w:rPr>
          <w:rFonts w:ascii="Arial" w:hAnsi="Arial" w:cs="Arial"/>
          <w:sz w:val="24"/>
          <w:szCs w:val="24"/>
        </w:rPr>
        <w:t>)</w:t>
      </w:r>
      <w:r w:rsidRPr="0082765E">
        <w:rPr>
          <w:rFonts w:ascii="Arial" w:hAnsi="Arial" w:cs="Arial"/>
          <w:sz w:val="24"/>
          <w:szCs w:val="24"/>
        </w:rPr>
        <w:tab/>
        <w:t xml:space="preserve">Insolvência, requerimento (não contestado de boa-fé no prazo legal) e/ou decretação de falência da </w:t>
      </w:r>
      <w:r w:rsidRPr="0082765E">
        <w:rPr>
          <w:rFonts w:ascii="Arial" w:hAnsi="Arial" w:cs="Arial"/>
          <w:b/>
          <w:sz w:val="24"/>
          <w:szCs w:val="24"/>
        </w:rPr>
        <w:t>INTERVENIENTE</w:t>
      </w:r>
      <w:r w:rsidRPr="0082765E">
        <w:rPr>
          <w:rFonts w:ascii="Arial" w:hAnsi="Arial" w:cs="Arial"/>
          <w:sz w:val="24"/>
          <w:szCs w:val="24"/>
        </w:rPr>
        <w:t xml:space="preserve"> ou de outros coobrigados, sem que a </w:t>
      </w:r>
      <w:r w:rsidRPr="0082765E">
        <w:rPr>
          <w:rFonts w:ascii="Arial" w:hAnsi="Arial" w:cs="Arial"/>
          <w:b/>
          <w:sz w:val="24"/>
          <w:szCs w:val="24"/>
        </w:rPr>
        <w:t>COMPRADORA</w:t>
      </w:r>
      <w:r w:rsidRPr="0082765E">
        <w:rPr>
          <w:rFonts w:ascii="Arial" w:hAnsi="Arial" w:cs="Arial"/>
          <w:sz w:val="24"/>
          <w:szCs w:val="24"/>
        </w:rPr>
        <w:t xml:space="preserve"> apresente substituto(s) idôneo(s), aceito(s) pela </w:t>
      </w:r>
      <w:r w:rsidRPr="0082765E">
        <w:rPr>
          <w:rFonts w:ascii="Arial" w:hAnsi="Arial" w:cs="Arial"/>
          <w:b/>
          <w:sz w:val="24"/>
          <w:szCs w:val="24"/>
        </w:rPr>
        <w:t>VENDEDORA</w:t>
      </w:r>
      <w:r w:rsidRPr="0082765E">
        <w:rPr>
          <w:rFonts w:ascii="Arial" w:hAnsi="Arial" w:cs="Arial"/>
          <w:sz w:val="24"/>
          <w:szCs w:val="24"/>
        </w:rPr>
        <w:t xml:space="preserve"> (do ou eventual cessionário dos direitos da VENDEDORA oriundas deste Instrumento), no prazo de 10 (dez) dias a contar da ocorrência do evento;</w:t>
      </w:r>
    </w:p>
    <w:p w:rsidR="003E0945" w:rsidRPr="0082765E" w:rsidRDefault="003E0945" w:rsidP="008C78AC">
      <w:pPr>
        <w:ind w:left="709"/>
        <w:rPr>
          <w:rFonts w:ascii="Arial" w:hAnsi="Arial" w:cs="Arial"/>
          <w:sz w:val="24"/>
          <w:szCs w:val="24"/>
        </w:rPr>
      </w:pPr>
    </w:p>
    <w:p w:rsidR="003E0945" w:rsidRPr="0082765E" w:rsidRDefault="003E0945" w:rsidP="008C78AC">
      <w:pPr>
        <w:ind w:left="709"/>
        <w:rPr>
          <w:rFonts w:ascii="Arial" w:hAnsi="Arial" w:cs="Arial"/>
          <w:sz w:val="24"/>
          <w:szCs w:val="24"/>
        </w:rPr>
      </w:pPr>
      <w:proofErr w:type="gramStart"/>
      <w:r w:rsidRPr="0082765E">
        <w:rPr>
          <w:rFonts w:ascii="Arial" w:hAnsi="Arial" w:cs="Arial"/>
          <w:sz w:val="24"/>
          <w:szCs w:val="24"/>
        </w:rPr>
        <w:t>f)</w:t>
      </w:r>
      <w:proofErr w:type="gramEnd"/>
      <w:r w:rsidRPr="0082765E">
        <w:rPr>
          <w:rFonts w:ascii="Arial" w:hAnsi="Arial" w:cs="Arial"/>
          <w:sz w:val="24"/>
          <w:szCs w:val="24"/>
        </w:rPr>
        <w:tab/>
        <w:t xml:space="preserve">Apresentação por parte da COMPRADORA, da INTERVENIENTE ou de qualquer empresa do grupo da </w:t>
      </w:r>
      <w:r w:rsidRPr="0082765E">
        <w:rPr>
          <w:rFonts w:ascii="Arial" w:hAnsi="Arial" w:cs="Arial"/>
          <w:b/>
          <w:sz w:val="24"/>
          <w:szCs w:val="24"/>
        </w:rPr>
        <w:t>INTERVENIENTE</w:t>
      </w:r>
      <w:r w:rsidRPr="0082765E">
        <w:rPr>
          <w:rFonts w:ascii="Arial" w:hAnsi="Arial" w:cs="Arial"/>
          <w:sz w:val="24"/>
          <w:szCs w:val="24"/>
        </w:rPr>
        <w:t>, de qualquer plano de recuperação judicial ou extrajudicial, a qualquer credor, ou classe de credores, independentemente de ter sido requerida ou obtida homologação judicial do referido plano; ou requerimento de recuperação judicial, independentemente de deferimento do processamento da recuperação ou de sua concessão pelo juiz competente;</w:t>
      </w:r>
    </w:p>
    <w:p w:rsidR="003E0945" w:rsidRPr="0082765E" w:rsidRDefault="003E0945" w:rsidP="008C78AC">
      <w:pPr>
        <w:ind w:left="709"/>
        <w:rPr>
          <w:rFonts w:ascii="Arial" w:hAnsi="Arial" w:cs="Arial"/>
          <w:sz w:val="24"/>
          <w:szCs w:val="24"/>
        </w:rPr>
      </w:pPr>
    </w:p>
    <w:p w:rsidR="003E0945" w:rsidRPr="0082765E" w:rsidRDefault="003E0945" w:rsidP="008C78AC">
      <w:pPr>
        <w:ind w:left="709"/>
        <w:rPr>
          <w:rFonts w:ascii="Arial" w:hAnsi="Arial" w:cs="Arial"/>
          <w:sz w:val="24"/>
          <w:szCs w:val="24"/>
        </w:rPr>
      </w:pPr>
      <w:proofErr w:type="gramStart"/>
      <w:r w:rsidRPr="0082765E">
        <w:rPr>
          <w:rFonts w:ascii="Arial" w:hAnsi="Arial" w:cs="Arial"/>
          <w:sz w:val="24"/>
          <w:szCs w:val="24"/>
        </w:rPr>
        <w:t>g)</w:t>
      </w:r>
      <w:proofErr w:type="gramEnd"/>
      <w:r w:rsidRPr="0082765E">
        <w:rPr>
          <w:rFonts w:ascii="Arial" w:hAnsi="Arial" w:cs="Arial"/>
          <w:sz w:val="24"/>
          <w:szCs w:val="24"/>
        </w:rPr>
        <w:tab/>
        <w:t xml:space="preserve">Se a </w:t>
      </w:r>
      <w:r w:rsidRPr="0082765E">
        <w:rPr>
          <w:rFonts w:ascii="Arial" w:hAnsi="Arial" w:cs="Arial"/>
          <w:b/>
          <w:sz w:val="24"/>
          <w:szCs w:val="24"/>
        </w:rPr>
        <w:t>COMPRADORA</w:t>
      </w:r>
      <w:r w:rsidRPr="0082765E">
        <w:rPr>
          <w:rFonts w:ascii="Arial" w:hAnsi="Arial" w:cs="Arial"/>
          <w:sz w:val="24"/>
          <w:szCs w:val="24"/>
        </w:rPr>
        <w:t xml:space="preserve"> e/ou a </w:t>
      </w:r>
      <w:r w:rsidRPr="0082765E">
        <w:rPr>
          <w:rFonts w:ascii="Arial" w:hAnsi="Arial" w:cs="Arial"/>
          <w:b/>
          <w:sz w:val="24"/>
          <w:szCs w:val="24"/>
        </w:rPr>
        <w:t>INTERVENIENTE</w:t>
      </w:r>
      <w:r w:rsidRPr="0082765E">
        <w:rPr>
          <w:rFonts w:ascii="Arial" w:hAnsi="Arial" w:cs="Arial"/>
          <w:sz w:val="24"/>
          <w:szCs w:val="24"/>
        </w:rPr>
        <w:t>, ingressar(em) juízo com requerimento de recuperação judicial, independentemente de deferimento do processamento da recuperação ou de sua concessão pelo juiz competente;</w:t>
      </w:r>
    </w:p>
    <w:p w:rsidR="003E0945" w:rsidRPr="0082765E" w:rsidRDefault="003E0945" w:rsidP="008C78AC">
      <w:pPr>
        <w:ind w:left="709"/>
        <w:rPr>
          <w:rFonts w:ascii="Arial" w:hAnsi="Arial" w:cs="Arial"/>
          <w:sz w:val="24"/>
          <w:szCs w:val="24"/>
        </w:rPr>
      </w:pPr>
    </w:p>
    <w:p w:rsidR="003E0945" w:rsidRPr="0082765E" w:rsidRDefault="003E0945" w:rsidP="008C78AC">
      <w:pPr>
        <w:ind w:left="709"/>
        <w:rPr>
          <w:rFonts w:ascii="Arial" w:hAnsi="Arial" w:cs="Arial"/>
          <w:sz w:val="24"/>
          <w:szCs w:val="24"/>
        </w:rPr>
      </w:pPr>
      <w:proofErr w:type="gramStart"/>
      <w:r w:rsidRPr="0082765E">
        <w:rPr>
          <w:rFonts w:ascii="Arial" w:hAnsi="Arial" w:cs="Arial"/>
          <w:sz w:val="24"/>
          <w:szCs w:val="24"/>
        </w:rPr>
        <w:lastRenderedPageBreak/>
        <w:t>h)</w:t>
      </w:r>
      <w:proofErr w:type="gramEnd"/>
      <w:r w:rsidRPr="0082765E">
        <w:rPr>
          <w:rFonts w:ascii="Arial" w:hAnsi="Arial" w:cs="Arial"/>
          <w:sz w:val="24"/>
          <w:szCs w:val="24"/>
        </w:rPr>
        <w:tab/>
        <w:t xml:space="preserve">Vencimento antecipado de qualquer outro contrato, cédula ou instrumento firmado ou emitido, conforme o caso, pela COMPRADORA, pela INTERVENIENTE e/ou por qualquer empresa do grupo da </w:t>
      </w:r>
      <w:r w:rsidRPr="0082765E">
        <w:rPr>
          <w:rFonts w:ascii="Arial" w:hAnsi="Arial" w:cs="Arial"/>
          <w:b/>
          <w:sz w:val="24"/>
          <w:szCs w:val="24"/>
        </w:rPr>
        <w:t>INTERVENIENTE</w:t>
      </w:r>
      <w:r w:rsidRPr="0082765E">
        <w:rPr>
          <w:rFonts w:ascii="Arial" w:hAnsi="Arial" w:cs="Arial"/>
          <w:sz w:val="24"/>
          <w:szCs w:val="24"/>
        </w:rPr>
        <w:t xml:space="preserve"> com o </w:t>
      </w:r>
      <w:r w:rsidR="00A6306F" w:rsidRPr="00A6306F">
        <w:rPr>
          <w:rFonts w:ascii="Arial" w:hAnsi="Arial" w:cs="Arial"/>
          <w:sz w:val="24"/>
          <w:szCs w:val="24"/>
          <w:highlight w:val="yellow"/>
          <w:rPrChange w:id="14" w:author="Carolina Marcondes" w:date="2010-10-25T11:06:00Z">
            <w:rPr>
              <w:rFonts w:ascii="Arial" w:hAnsi="Arial" w:cs="Arial"/>
              <w:sz w:val="24"/>
              <w:szCs w:val="24"/>
            </w:rPr>
          </w:rPrChange>
        </w:rPr>
        <w:t>Coorden</w:t>
      </w:r>
      <w:del w:id="15" w:author="talita.pita" w:date="2010-10-25T09:52:00Z">
        <w:r w:rsidR="00A6306F" w:rsidRPr="00A6306F">
          <w:rPr>
            <w:rFonts w:ascii="Arial" w:hAnsi="Arial" w:cs="Arial"/>
            <w:sz w:val="24"/>
            <w:szCs w:val="24"/>
            <w:highlight w:val="yellow"/>
            <w:rPrChange w:id="16" w:author="Carolina Marcondes" w:date="2010-10-25T11:06:00Z">
              <w:rPr>
                <w:rFonts w:ascii="Arial" w:hAnsi="Arial" w:cs="Arial"/>
                <w:sz w:val="24"/>
                <w:szCs w:val="24"/>
              </w:rPr>
            </w:rPrChange>
          </w:rPr>
          <w:delText>r</w:delText>
        </w:r>
      </w:del>
      <w:r w:rsidR="00A6306F" w:rsidRPr="00A6306F">
        <w:rPr>
          <w:rFonts w:ascii="Arial" w:hAnsi="Arial" w:cs="Arial"/>
          <w:sz w:val="24"/>
          <w:szCs w:val="24"/>
          <w:highlight w:val="yellow"/>
          <w:rPrChange w:id="17" w:author="Carolina Marcondes" w:date="2010-10-25T11:06:00Z">
            <w:rPr>
              <w:rFonts w:ascii="Arial" w:hAnsi="Arial" w:cs="Arial"/>
              <w:sz w:val="24"/>
              <w:szCs w:val="24"/>
            </w:rPr>
          </w:rPrChange>
        </w:rPr>
        <w:t>ador</w:t>
      </w:r>
      <w:r w:rsidRPr="0082765E">
        <w:rPr>
          <w:rFonts w:ascii="Arial" w:hAnsi="Arial" w:cs="Arial"/>
          <w:sz w:val="24"/>
          <w:szCs w:val="24"/>
        </w:rPr>
        <w:t xml:space="preserve"> e/ou com qualquer sociedade do grupo ao qual pertence o </w:t>
      </w:r>
      <w:r w:rsidR="00A6306F" w:rsidRPr="00A6306F">
        <w:rPr>
          <w:rFonts w:ascii="Arial" w:hAnsi="Arial" w:cs="Arial"/>
          <w:sz w:val="24"/>
          <w:szCs w:val="24"/>
          <w:highlight w:val="yellow"/>
          <w:rPrChange w:id="18" w:author="Carolina Marcondes" w:date="2010-10-25T11:06:00Z">
            <w:rPr>
              <w:rFonts w:ascii="Arial" w:hAnsi="Arial" w:cs="Arial"/>
              <w:sz w:val="24"/>
              <w:szCs w:val="24"/>
            </w:rPr>
          </w:rPrChange>
        </w:rPr>
        <w:t>Coo</w:t>
      </w:r>
      <w:ins w:id="19" w:author="talita.pita" w:date="2010-10-25T09:53:00Z">
        <w:r w:rsidR="00A6306F" w:rsidRPr="00A6306F">
          <w:rPr>
            <w:rFonts w:ascii="Arial" w:hAnsi="Arial" w:cs="Arial"/>
            <w:sz w:val="24"/>
            <w:szCs w:val="24"/>
            <w:highlight w:val="yellow"/>
            <w:rPrChange w:id="20" w:author="Carolina Marcondes" w:date="2010-10-25T11:06:00Z">
              <w:rPr>
                <w:rFonts w:ascii="Arial" w:hAnsi="Arial" w:cs="Arial"/>
                <w:sz w:val="24"/>
                <w:szCs w:val="24"/>
              </w:rPr>
            </w:rPrChange>
          </w:rPr>
          <w:t>r</w:t>
        </w:r>
      </w:ins>
      <w:r w:rsidR="00A6306F" w:rsidRPr="00A6306F">
        <w:rPr>
          <w:rFonts w:ascii="Arial" w:hAnsi="Arial" w:cs="Arial"/>
          <w:sz w:val="24"/>
          <w:szCs w:val="24"/>
          <w:highlight w:val="yellow"/>
          <w:rPrChange w:id="21" w:author="Carolina Marcondes" w:date="2010-10-25T11:06:00Z">
            <w:rPr>
              <w:rFonts w:ascii="Arial" w:hAnsi="Arial" w:cs="Arial"/>
              <w:sz w:val="24"/>
              <w:szCs w:val="24"/>
            </w:rPr>
          </w:rPrChange>
        </w:rPr>
        <w:t>denador</w:t>
      </w:r>
      <w:r w:rsidR="00A6306F" w:rsidRPr="00A6306F">
        <w:rPr>
          <w:rFonts w:ascii="Arial" w:hAnsi="Arial" w:cs="Arial"/>
          <w:b/>
          <w:sz w:val="24"/>
          <w:szCs w:val="24"/>
          <w:highlight w:val="yellow"/>
          <w:rPrChange w:id="22" w:author="Carolina Marcondes" w:date="2010-10-25T11:06:00Z">
            <w:rPr>
              <w:rFonts w:ascii="Arial" w:hAnsi="Arial" w:cs="Arial"/>
              <w:b/>
              <w:sz w:val="24"/>
              <w:szCs w:val="24"/>
            </w:rPr>
          </w:rPrChange>
        </w:rPr>
        <w:t xml:space="preserve"> </w:t>
      </w:r>
      <w:r w:rsidR="00A6306F">
        <w:rPr>
          <w:rFonts w:ascii="Arial" w:hAnsi="Arial" w:cs="Arial"/>
          <w:sz w:val="24"/>
          <w:szCs w:val="24"/>
        </w:rPr>
        <w:t>ou e</w:t>
      </w:r>
      <w:r w:rsidRPr="0082765E">
        <w:rPr>
          <w:rFonts w:ascii="Arial" w:hAnsi="Arial" w:cs="Arial"/>
          <w:sz w:val="24"/>
          <w:szCs w:val="24"/>
        </w:rPr>
        <w:t>m operações de mercado de capitais, nas quais qualquer empresa do grupo do Coordenador figure como investidor;</w:t>
      </w:r>
    </w:p>
    <w:p w:rsidR="003E0945" w:rsidRPr="0082765E" w:rsidRDefault="003E0945" w:rsidP="008C78AC">
      <w:pPr>
        <w:ind w:left="709"/>
        <w:rPr>
          <w:rFonts w:ascii="Arial" w:hAnsi="Arial" w:cs="Arial"/>
          <w:sz w:val="24"/>
          <w:szCs w:val="24"/>
        </w:rPr>
      </w:pPr>
    </w:p>
    <w:p w:rsidR="003E0945" w:rsidRPr="0082765E" w:rsidRDefault="003E0945" w:rsidP="008C78AC">
      <w:pPr>
        <w:ind w:left="709"/>
        <w:rPr>
          <w:rFonts w:ascii="Arial" w:hAnsi="Arial" w:cs="Arial"/>
          <w:sz w:val="24"/>
          <w:szCs w:val="24"/>
        </w:rPr>
      </w:pPr>
      <w:proofErr w:type="gramStart"/>
      <w:r w:rsidRPr="0082765E">
        <w:rPr>
          <w:rFonts w:ascii="Arial" w:hAnsi="Arial" w:cs="Arial"/>
          <w:sz w:val="24"/>
          <w:szCs w:val="24"/>
        </w:rPr>
        <w:t>i)</w:t>
      </w:r>
      <w:proofErr w:type="gramEnd"/>
      <w:r w:rsidRPr="0082765E">
        <w:rPr>
          <w:rFonts w:ascii="Arial" w:hAnsi="Arial" w:cs="Arial"/>
          <w:sz w:val="24"/>
          <w:szCs w:val="24"/>
        </w:rPr>
        <w:tab/>
        <w:t xml:space="preserve"> Mudança ou alteração do objeto social da </w:t>
      </w:r>
      <w:r w:rsidRPr="0082765E">
        <w:rPr>
          <w:rFonts w:ascii="Arial" w:hAnsi="Arial" w:cs="Arial"/>
          <w:b/>
          <w:sz w:val="24"/>
          <w:szCs w:val="24"/>
        </w:rPr>
        <w:t>COMPRADORA</w:t>
      </w:r>
      <w:r w:rsidRPr="0082765E">
        <w:rPr>
          <w:rFonts w:ascii="Arial" w:hAnsi="Arial" w:cs="Arial"/>
          <w:sz w:val="24"/>
          <w:szCs w:val="24"/>
        </w:rPr>
        <w:t xml:space="preserve">, ou de qualquer coobrigado, de forma a alterar as atuais atividades principais da </w:t>
      </w:r>
      <w:r w:rsidRPr="0082765E">
        <w:rPr>
          <w:rFonts w:ascii="Arial" w:hAnsi="Arial" w:cs="Arial"/>
          <w:b/>
          <w:sz w:val="24"/>
          <w:szCs w:val="24"/>
        </w:rPr>
        <w:t>COMPRADORA</w:t>
      </w:r>
      <w:r w:rsidRPr="0082765E">
        <w:rPr>
          <w:rFonts w:ascii="Arial" w:hAnsi="Arial" w:cs="Arial"/>
          <w:sz w:val="24"/>
          <w:szCs w:val="24"/>
        </w:rPr>
        <w:t xml:space="preserve">, ou da </w:t>
      </w:r>
      <w:r w:rsidRPr="0082765E">
        <w:rPr>
          <w:rFonts w:ascii="Arial" w:hAnsi="Arial" w:cs="Arial"/>
          <w:b/>
          <w:sz w:val="24"/>
          <w:szCs w:val="24"/>
        </w:rPr>
        <w:t>INTERVENIENTE</w:t>
      </w:r>
      <w:r w:rsidRPr="0082765E">
        <w:rPr>
          <w:rFonts w:ascii="Arial" w:hAnsi="Arial" w:cs="Arial"/>
          <w:sz w:val="24"/>
          <w:szCs w:val="24"/>
        </w:rPr>
        <w:t>, ou a agregar a essas atividades novos negócios que tenham prevalência ou possam representar desvios em relação às atividades atualmente desenvolvidas;</w:t>
      </w:r>
    </w:p>
    <w:p w:rsidR="003E0945" w:rsidRPr="0082765E" w:rsidRDefault="003E0945" w:rsidP="008C78AC">
      <w:pPr>
        <w:ind w:left="709"/>
        <w:rPr>
          <w:rFonts w:ascii="Arial" w:hAnsi="Arial" w:cs="Arial"/>
          <w:sz w:val="24"/>
          <w:szCs w:val="24"/>
        </w:rPr>
      </w:pPr>
    </w:p>
    <w:p w:rsidR="003E0945" w:rsidRPr="0082765E" w:rsidRDefault="003E0945" w:rsidP="008C78AC">
      <w:pPr>
        <w:ind w:left="709"/>
        <w:rPr>
          <w:rFonts w:ascii="Arial" w:hAnsi="Arial" w:cs="Arial"/>
          <w:sz w:val="24"/>
          <w:szCs w:val="24"/>
        </w:rPr>
      </w:pPr>
      <w:r w:rsidRPr="0082765E">
        <w:rPr>
          <w:rFonts w:ascii="Arial" w:hAnsi="Arial" w:cs="Arial"/>
          <w:sz w:val="24"/>
          <w:szCs w:val="24"/>
        </w:rPr>
        <w:t xml:space="preserve">j) </w:t>
      </w:r>
      <w:r w:rsidRPr="0082765E">
        <w:rPr>
          <w:rFonts w:ascii="Arial" w:hAnsi="Arial" w:cs="Arial"/>
          <w:sz w:val="24"/>
          <w:szCs w:val="24"/>
        </w:rPr>
        <w:tab/>
        <w:t xml:space="preserve">Se houver redução ou modificação da composição do capital social da </w:t>
      </w:r>
      <w:r w:rsidRPr="0082765E">
        <w:rPr>
          <w:rFonts w:ascii="Arial" w:hAnsi="Arial" w:cs="Arial"/>
          <w:b/>
          <w:sz w:val="24"/>
          <w:szCs w:val="24"/>
        </w:rPr>
        <w:t>COMPRADORA</w:t>
      </w:r>
      <w:r w:rsidRPr="0082765E">
        <w:rPr>
          <w:rFonts w:ascii="Arial" w:hAnsi="Arial" w:cs="Arial"/>
          <w:sz w:val="24"/>
          <w:szCs w:val="24"/>
        </w:rPr>
        <w:t xml:space="preserve"> ou se ocorrer qualquer mudança, transferência ou a cessão, direta ou indireta, do seu controle societário/acionário, ou, ainda a incorporação, fusão ou cisão da </w:t>
      </w:r>
      <w:r w:rsidRPr="0082765E">
        <w:rPr>
          <w:rFonts w:ascii="Arial" w:hAnsi="Arial" w:cs="Arial"/>
          <w:b/>
          <w:sz w:val="24"/>
          <w:szCs w:val="24"/>
        </w:rPr>
        <w:t>COMPRADORA</w:t>
      </w:r>
      <w:r w:rsidRPr="0082765E">
        <w:rPr>
          <w:rFonts w:ascii="Arial" w:hAnsi="Arial" w:cs="Arial"/>
          <w:sz w:val="24"/>
          <w:szCs w:val="24"/>
        </w:rPr>
        <w:t>;</w:t>
      </w:r>
    </w:p>
    <w:p w:rsidR="003E0945" w:rsidRPr="0082765E" w:rsidRDefault="003E0945" w:rsidP="008C78AC">
      <w:pPr>
        <w:ind w:left="709"/>
        <w:rPr>
          <w:rFonts w:ascii="Arial" w:hAnsi="Arial" w:cs="Arial"/>
          <w:sz w:val="24"/>
          <w:szCs w:val="24"/>
        </w:rPr>
      </w:pPr>
    </w:p>
    <w:p w:rsidR="003E0945" w:rsidRPr="0082765E" w:rsidRDefault="003E0945" w:rsidP="008C78AC">
      <w:pPr>
        <w:ind w:left="709"/>
        <w:rPr>
          <w:rFonts w:ascii="Arial" w:hAnsi="Arial" w:cs="Arial"/>
          <w:sz w:val="24"/>
          <w:szCs w:val="24"/>
        </w:rPr>
      </w:pPr>
      <w:proofErr w:type="gramStart"/>
      <w:r w:rsidRPr="0082765E">
        <w:rPr>
          <w:rFonts w:ascii="Arial" w:hAnsi="Arial" w:cs="Arial"/>
          <w:sz w:val="24"/>
          <w:szCs w:val="24"/>
        </w:rPr>
        <w:t>k)</w:t>
      </w:r>
      <w:proofErr w:type="gramEnd"/>
      <w:r w:rsidRPr="0082765E">
        <w:rPr>
          <w:rFonts w:ascii="Arial" w:hAnsi="Arial" w:cs="Arial"/>
          <w:sz w:val="24"/>
          <w:szCs w:val="24"/>
        </w:rPr>
        <w:tab/>
        <w:t xml:space="preserve">Se algum acionista, ou grupo de acionistas, através de alteração, transferência e/ou cessão direta e/ou indireta de participação acionária, bem como por cisão, fusão ou incorporação, passar a deter, no capital da </w:t>
      </w:r>
      <w:r w:rsidRPr="0082765E">
        <w:rPr>
          <w:rFonts w:ascii="Arial" w:hAnsi="Arial" w:cs="Arial"/>
          <w:b/>
          <w:sz w:val="24"/>
          <w:szCs w:val="24"/>
        </w:rPr>
        <w:t>INTERVENIENTE</w:t>
      </w:r>
      <w:r w:rsidRPr="0082765E">
        <w:rPr>
          <w:rFonts w:ascii="Arial" w:hAnsi="Arial" w:cs="Arial"/>
          <w:sz w:val="24"/>
          <w:szCs w:val="24"/>
        </w:rPr>
        <w:t xml:space="preserve">, participação societária, direta e/ou indireta, superior àquela atualmente detida, em conjunto, pelos atuais acionistas, diretos ou indiretos, da </w:t>
      </w:r>
      <w:proofErr w:type="spellStart"/>
      <w:r w:rsidRPr="0082765E">
        <w:rPr>
          <w:rFonts w:ascii="Arial" w:hAnsi="Arial" w:cs="Arial"/>
          <w:sz w:val="24"/>
          <w:szCs w:val="24"/>
        </w:rPr>
        <w:t>Cedar</w:t>
      </w:r>
      <w:proofErr w:type="spellEnd"/>
      <w:r w:rsidRPr="0082765E">
        <w:rPr>
          <w:rFonts w:ascii="Arial" w:hAnsi="Arial" w:cs="Arial"/>
          <w:sz w:val="24"/>
          <w:szCs w:val="24"/>
        </w:rPr>
        <w:t xml:space="preserve"> Trade LLC, da Companhia Brasileira de Varejo LLC;</w:t>
      </w:r>
    </w:p>
    <w:p w:rsidR="003E0945" w:rsidRPr="0082765E" w:rsidRDefault="003E0945" w:rsidP="008C78AC">
      <w:pPr>
        <w:ind w:left="709"/>
        <w:rPr>
          <w:rFonts w:ascii="Arial" w:hAnsi="Arial" w:cs="Arial"/>
          <w:sz w:val="24"/>
          <w:szCs w:val="24"/>
        </w:rPr>
      </w:pPr>
    </w:p>
    <w:p w:rsidR="003E0945" w:rsidRPr="0082765E" w:rsidRDefault="003E0945" w:rsidP="008C78AC">
      <w:pPr>
        <w:ind w:left="709"/>
        <w:rPr>
          <w:rFonts w:ascii="Arial" w:hAnsi="Arial" w:cs="Arial"/>
          <w:sz w:val="24"/>
          <w:szCs w:val="24"/>
        </w:rPr>
      </w:pPr>
      <w:proofErr w:type="gramStart"/>
      <w:r w:rsidRPr="0082765E">
        <w:rPr>
          <w:rFonts w:ascii="Arial" w:hAnsi="Arial" w:cs="Arial"/>
          <w:sz w:val="24"/>
          <w:szCs w:val="24"/>
        </w:rPr>
        <w:t>l)</w:t>
      </w:r>
      <w:proofErr w:type="gramEnd"/>
      <w:r w:rsidRPr="0082765E">
        <w:rPr>
          <w:rFonts w:ascii="Arial" w:hAnsi="Arial" w:cs="Arial"/>
          <w:sz w:val="24"/>
          <w:szCs w:val="24"/>
        </w:rPr>
        <w:tab/>
        <w:t xml:space="preserve"> Se as garantias ora e/ou eventualmente convencionadas, não forem devidamente efetivadas ou formalizadas pela </w:t>
      </w:r>
      <w:r w:rsidRPr="0082765E">
        <w:rPr>
          <w:rFonts w:ascii="Arial" w:hAnsi="Arial" w:cs="Arial"/>
          <w:b/>
          <w:sz w:val="24"/>
          <w:szCs w:val="24"/>
        </w:rPr>
        <w:t>COMPRADORA</w:t>
      </w:r>
      <w:r w:rsidRPr="0082765E">
        <w:rPr>
          <w:rFonts w:ascii="Arial" w:hAnsi="Arial" w:cs="Arial"/>
          <w:sz w:val="24"/>
          <w:szCs w:val="24"/>
        </w:rPr>
        <w:t xml:space="preserve">, pela </w:t>
      </w:r>
      <w:r w:rsidRPr="0082765E">
        <w:rPr>
          <w:rFonts w:ascii="Arial" w:hAnsi="Arial" w:cs="Arial"/>
          <w:b/>
          <w:sz w:val="24"/>
          <w:szCs w:val="24"/>
        </w:rPr>
        <w:t>INTERVENIENTE</w:t>
      </w:r>
      <w:r w:rsidRPr="0082765E">
        <w:rPr>
          <w:rFonts w:ascii="Arial" w:hAnsi="Arial" w:cs="Arial"/>
          <w:sz w:val="24"/>
          <w:szCs w:val="24"/>
        </w:rPr>
        <w:t xml:space="preserve"> ou por outros garantidores, segundo os dispositivos contratuais ou legais aplicáveis, ou se elas, por qualquer fato atinente ao seu objeto se tornarem inábeis, impróprias ou insuficientes para assegurar o pagamento da importância, e desde que não sejam substituídas ou complementadas, quando solicitado pela </w:t>
      </w:r>
      <w:r w:rsidRPr="0082765E">
        <w:rPr>
          <w:rFonts w:ascii="Arial" w:hAnsi="Arial" w:cs="Arial"/>
          <w:b/>
          <w:sz w:val="24"/>
          <w:szCs w:val="24"/>
        </w:rPr>
        <w:t>VENDEDORA</w:t>
      </w:r>
      <w:r w:rsidRPr="0082765E">
        <w:rPr>
          <w:rFonts w:ascii="Arial" w:hAnsi="Arial" w:cs="Arial"/>
          <w:sz w:val="24"/>
          <w:szCs w:val="24"/>
        </w:rPr>
        <w:t xml:space="preserve"> (do ou eventual cessionário dos direitos da VENDEDORA oriundas deste Instrumento), num prazo de até 10 (dez) dias da solicitação;</w:t>
      </w:r>
    </w:p>
    <w:p w:rsidR="003E0945" w:rsidRPr="0082765E" w:rsidRDefault="003E0945" w:rsidP="008C78AC">
      <w:pPr>
        <w:ind w:left="709"/>
        <w:rPr>
          <w:rFonts w:ascii="Arial" w:hAnsi="Arial" w:cs="Arial"/>
          <w:sz w:val="24"/>
          <w:szCs w:val="24"/>
        </w:rPr>
      </w:pPr>
    </w:p>
    <w:p w:rsidR="003E0945" w:rsidRPr="0082765E" w:rsidRDefault="003E0945" w:rsidP="008C78AC">
      <w:pPr>
        <w:ind w:left="709"/>
        <w:rPr>
          <w:rFonts w:ascii="Arial" w:hAnsi="Arial" w:cs="Arial"/>
          <w:sz w:val="24"/>
          <w:szCs w:val="24"/>
        </w:rPr>
      </w:pPr>
      <w:proofErr w:type="gramStart"/>
      <w:r w:rsidRPr="0082765E">
        <w:rPr>
          <w:rFonts w:ascii="Arial" w:hAnsi="Arial" w:cs="Arial"/>
          <w:sz w:val="24"/>
          <w:szCs w:val="24"/>
        </w:rPr>
        <w:t>m)</w:t>
      </w:r>
      <w:proofErr w:type="gramEnd"/>
      <w:r w:rsidRPr="0082765E">
        <w:rPr>
          <w:rFonts w:ascii="Arial" w:hAnsi="Arial" w:cs="Arial"/>
          <w:sz w:val="24"/>
          <w:szCs w:val="24"/>
        </w:rPr>
        <w:tab/>
        <w:t xml:space="preserve">Caso a venda e compra, a alienação fiduciária de imóveis e a emissão de CCI objetos deste Instrumento não venham a ser devidamente (i) prenotadas no competente cartório de registro imobiliário no prazo de 05 (cinco) dias úteis da assinatura do presente Instrumento; e (ii) registrada no competente cartório de registro imobiliário no prazo de 120 (cento e vinte) dias da assinatura do presente Instrumento, restando claro que a </w:t>
      </w:r>
      <w:r w:rsidRPr="0082765E">
        <w:rPr>
          <w:rFonts w:ascii="Arial" w:hAnsi="Arial" w:cs="Arial"/>
          <w:b/>
          <w:sz w:val="24"/>
          <w:szCs w:val="24"/>
        </w:rPr>
        <w:t>COMPRADORA</w:t>
      </w:r>
      <w:r w:rsidRPr="0082765E">
        <w:rPr>
          <w:rFonts w:ascii="Arial" w:hAnsi="Arial" w:cs="Arial"/>
          <w:sz w:val="24"/>
          <w:szCs w:val="24"/>
        </w:rPr>
        <w:t xml:space="preserve"> deverá fornecer à </w:t>
      </w:r>
      <w:r w:rsidRPr="0082765E">
        <w:rPr>
          <w:rFonts w:ascii="Arial" w:hAnsi="Arial" w:cs="Arial"/>
          <w:b/>
          <w:sz w:val="24"/>
          <w:szCs w:val="24"/>
        </w:rPr>
        <w:t>VENDEDORA</w:t>
      </w:r>
      <w:r w:rsidRPr="0082765E">
        <w:rPr>
          <w:rFonts w:ascii="Arial" w:hAnsi="Arial" w:cs="Arial"/>
          <w:sz w:val="24"/>
          <w:szCs w:val="24"/>
        </w:rPr>
        <w:t xml:space="preserve"> comprovação satisfatória à </w:t>
      </w:r>
      <w:r w:rsidRPr="0082765E">
        <w:rPr>
          <w:rFonts w:ascii="Arial" w:hAnsi="Arial" w:cs="Arial"/>
          <w:b/>
          <w:sz w:val="24"/>
          <w:szCs w:val="24"/>
        </w:rPr>
        <w:t>COMPRADORA</w:t>
      </w:r>
      <w:r w:rsidRPr="0082765E">
        <w:rPr>
          <w:rFonts w:ascii="Arial" w:hAnsi="Arial" w:cs="Arial"/>
          <w:sz w:val="24"/>
          <w:szCs w:val="24"/>
        </w:rPr>
        <w:t xml:space="preserve"> acerca de tal </w:t>
      </w:r>
      <w:proofErr w:type="spellStart"/>
      <w:r w:rsidRPr="0082765E">
        <w:rPr>
          <w:rFonts w:ascii="Arial" w:hAnsi="Arial" w:cs="Arial"/>
          <w:sz w:val="24"/>
          <w:szCs w:val="24"/>
        </w:rPr>
        <w:t>prenotação</w:t>
      </w:r>
      <w:proofErr w:type="spellEnd"/>
      <w:r w:rsidRPr="0082765E">
        <w:rPr>
          <w:rFonts w:ascii="Arial" w:hAnsi="Arial" w:cs="Arial"/>
          <w:sz w:val="24"/>
          <w:szCs w:val="24"/>
        </w:rPr>
        <w:t xml:space="preserve"> e tal registro dentro de 05 (cinco) dias úteis da sua efetivação;</w:t>
      </w:r>
    </w:p>
    <w:p w:rsidR="003E0945" w:rsidRPr="0082765E" w:rsidRDefault="003E0945" w:rsidP="008C78AC">
      <w:pPr>
        <w:ind w:left="709"/>
        <w:rPr>
          <w:rFonts w:ascii="Arial" w:hAnsi="Arial" w:cs="Arial"/>
          <w:sz w:val="24"/>
          <w:szCs w:val="24"/>
        </w:rPr>
      </w:pPr>
    </w:p>
    <w:p w:rsidR="003E0945" w:rsidRPr="0082765E" w:rsidRDefault="003E0945" w:rsidP="008C78AC">
      <w:pPr>
        <w:ind w:left="709"/>
        <w:rPr>
          <w:rFonts w:ascii="Arial" w:hAnsi="Arial" w:cs="Arial"/>
          <w:sz w:val="24"/>
          <w:szCs w:val="24"/>
        </w:rPr>
      </w:pPr>
      <w:proofErr w:type="gramStart"/>
      <w:r w:rsidRPr="0082765E">
        <w:rPr>
          <w:rFonts w:ascii="Arial" w:hAnsi="Arial" w:cs="Arial"/>
          <w:sz w:val="24"/>
          <w:szCs w:val="24"/>
        </w:rPr>
        <w:t>n)</w:t>
      </w:r>
      <w:proofErr w:type="gramEnd"/>
      <w:r w:rsidRPr="0082765E">
        <w:rPr>
          <w:rFonts w:ascii="Arial" w:hAnsi="Arial" w:cs="Arial"/>
          <w:sz w:val="24"/>
          <w:szCs w:val="24"/>
        </w:rPr>
        <w:tab/>
        <w:t xml:space="preserve">Caso a alienação fiduciária dos Imóveis não seja registrada no mesmo momento e no mesmo ato da transferência definitiva dos Imóveis para a </w:t>
      </w:r>
      <w:r w:rsidRPr="0082765E">
        <w:rPr>
          <w:rFonts w:ascii="Arial" w:hAnsi="Arial" w:cs="Arial"/>
          <w:b/>
          <w:sz w:val="24"/>
          <w:szCs w:val="24"/>
        </w:rPr>
        <w:t>COMPRADORA</w:t>
      </w:r>
      <w:r w:rsidRPr="0082765E">
        <w:rPr>
          <w:rFonts w:ascii="Arial" w:hAnsi="Arial" w:cs="Arial"/>
          <w:sz w:val="24"/>
          <w:szCs w:val="24"/>
        </w:rPr>
        <w:t>;</w:t>
      </w:r>
    </w:p>
    <w:p w:rsidR="003E0945" w:rsidRPr="0082765E" w:rsidRDefault="003E0945" w:rsidP="008C78AC">
      <w:pPr>
        <w:ind w:left="709"/>
        <w:rPr>
          <w:rFonts w:ascii="Arial" w:hAnsi="Arial" w:cs="Arial"/>
          <w:sz w:val="24"/>
          <w:szCs w:val="24"/>
        </w:rPr>
      </w:pPr>
    </w:p>
    <w:p w:rsidR="003E0945" w:rsidRPr="0082765E" w:rsidRDefault="003E0945" w:rsidP="008C78AC">
      <w:pPr>
        <w:ind w:left="709"/>
        <w:rPr>
          <w:rFonts w:ascii="Arial" w:hAnsi="Arial" w:cs="Arial"/>
          <w:sz w:val="24"/>
          <w:szCs w:val="24"/>
        </w:rPr>
      </w:pPr>
      <w:proofErr w:type="gramStart"/>
      <w:r w:rsidRPr="0082765E">
        <w:rPr>
          <w:rFonts w:ascii="Arial" w:hAnsi="Arial" w:cs="Arial"/>
          <w:sz w:val="24"/>
          <w:szCs w:val="24"/>
        </w:rPr>
        <w:t>o</w:t>
      </w:r>
      <w:proofErr w:type="gramEnd"/>
      <w:r w:rsidRPr="0082765E">
        <w:rPr>
          <w:rFonts w:ascii="Arial" w:hAnsi="Arial" w:cs="Arial"/>
          <w:sz w:val="24"/>
          <w:szCs w:val="24"/>
        </w:rPr>
        <w:t>)</w:t>
      </w:r>
      <w:r w:rsidRPr="0082765E">
        <w:rPr>
          <w:rFonts w:ascii="Arial" w:hAnsi="Arial" w:cs="Arial"/>
          <w:sz w:val="24"/>
          <w:szCs w:val="24"/>
        </w:rPr>
        <w:tab/>
        <w:t>Caso os Créditos Imobiliários venham a ser reclamados por terceiros comprovadamente titulares de ônus, gravames ou encargos constituídos direta ou indiretamente pala COMPRADORA; e,</w:t>
      </w:r>
    </w:p>
    <w:p w:rsidR="003E0945" w:rsidRPr="0082765E" w:rsidRDefault="003E0945" w:rsidP="008C78AC">
      <w:pPr>
        <w:ind w:left="709"/>
        <w:rPr>
          <w:rFonts w:ascii="Arial" w:hAnsi="Arial" w:cs="Arial"/>
          <w:sz w:val="24"/>
          <w:szCs w:val="24"/>
        </w:rPr>
      </w:pPr>
    </w:p>
    <w:p w:rsidR="003E0945" w:rsidRPr="0082765E" w:rsidRDefault="003E0945" w:rsidP="008C78AC">
      <w:pPr>
        <w:ind w:left="709"/>
        <w:rPr>
          <w:rFonts w:ascii="Arial" w:hAnsi="Arial" w:cs="Arial"/>
          <w:sz w:val="24"/>
          <w:szCs w:val="24"/>
        </w:rPr>
      </w:pPr>
      <w:r w:rsidRPr="0082765E">
        <w:rPr>
          <w:rFonts w:ascii="Arial" w:hAnsi="Arial" w:cs="Arial"/>
          <w:sz w:val="24"/>
          <w:szCs w:val="24"/>
        </w:rPr>
        <w:t xml:space="preserve">p) Caso ocorra </w:t>
      </w:r>
      <w:proofErr w:type="gramStart"/>
      <w:r w:rsidRPr="0082765E">
        <w:rPr>
          <w:rFonts w:ascii="Arial" w:hAnsi="Arial" w:cs="Arial"/>
          <w:sz w:val="24"/>
          <w:szCs w:val="24"/>
        </w:rPr>
        <w:t>a</w:t>
      </w:r>
      <w:proofErr w:type="gramEnd"/>
      <w:r w:rsidRPr="0082765E">
        <w:rPr>
          <w:rFonts w:ascii="Arial" w:hAnsi="Arial" w:cs="Arial"/>
          <w:sz w:val="24"/>
          <w:szCs w:val="24"/>
        </w:rPr>
        <w:t xml:space="preserve"> desapropriação total ou parcial de quaisquer dos Imóveis.</w:t>
      </w:r>
    </w:p>
    <w:p w:rsidR="003E0945" w:rsidRPr="0082765E" w:rsidRDefault="003E0945" w:rsidP="008C78AC">
      <w:pPr>
        <w:ind w:left="709"/>
        <w:rPr>
          <w:rFonts w:ascii="Arial" w:hAnsi="Arial" w:cs="Arial"/>
          <w:sz w:val="24"/>
          <w:szCs w:val="24"/>
        </w:rPr>
      </w:pPr>
    </w:p>
    <w:p w:rsidR="003E0945" w:rsidRPr="0082765E" w:rsidRDefault="003E0945" w:rsidP="008C78AC">
      <w:pPr>
        <w:rPr>
          <w:rFonts w:ascii="Arial" w:hAnsi="Arial" w:cs="Arial"/>
          <w:sz w:val="24"/>
          <w:szCs w:val="24"/>
        </w:rPr>
      </w:pPr>
      <w:r w:rsidRPr="0082765E">
        <w:rPr>
          <w:rFonts w:ascii="Arial" w:hAnsi="Arial" w:cs="Arial"/>
          <w:b/>
          <w:sz w:val="24"/>
          <w:szCs w:val="24"/>
        </w:rPr>
        <w:t>6.2</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Em qualquer das hipóteses de vencimento antecipado, decorridos os prazos aqui previstos sem que tenham sido sanados os eventos </w:t>
      </w:r>
      <w:proofErr w:type="spellStart"/>
      <w:r w:rsidRPr="0082765E">
        <w:rPr>
          <w:rFonts w:ascii="Arial" w:hAnsi="Arial" w:cs="Arial"/>
          <w:sz w:val="24"/>
          <w:szCs w:val="24"/>
        </w:rPr>
        <w:t>ensejadores</w:t>
      </w:r>
      <w:proofErr w:type="spellEnd"/>
      <w:r w:rsidRPr="0082765E">
        <w:rPr>
          <w:rFonts w:ascii="Arial" w:hAnsi="Arial" w:cs="Arial"/>
          <w:sz w:val="24"/>
          <w:szCs w:val="24"/>
        </w:rPr>
        <w:t xml:space="preserve"> do vencimento antecipado, o saldo devedor </w:t>
      </w:r>
      <w:r>
        <w:rPr>
          <w:rFonts w:ascii="Arial" w:hAnsi="Arial" w:cs="Arial"/>
          <w:sz w:val="24"/>
          <w:szCs w:val="24"/>
        </w:rPr>
        <w:t xml:space="preserve">dos Créditos Imobiliários </w:t>
      </w:r>
      <w:r w:rsidRPr="0082765E">
        <w:rPr>
          <w:rFonts w:ascii="Arial" w:hAnsi="Arial" w:cs="Arial"/>
          <w:sz w:val="24"/>
          <w:szCs w:val="24"/>
        </w:rPr>
        <w:t xml:space="preserve">deverá ser pago pela </w:t>
      </w:r>
      <w:r>
        <w:rPr>
          <w:rFonts w:ascii="Arial" w:hAnsi="Arial" w:cs="Arial"/>
          <w:b/>
          <w:sz w:val="24"/>
          <w:szCs w:val="24"/>
        </w:rPr>
        <w:t xml:space="preserve">COMPRADORA </w:t>
      </w:r>
      <w:r w:rsidRPr="0082765E">
        <w:rPr>
          <w:rFonts w:ascii="Arial" w:hAnsi="Arial" w:cs="Arial"/>
          <w:sz w:val="24"/>
          <w:szCs w:val="24"/>
        </w:rPr>
        <w:t xml:space="preserve">à </w:t>
      </w:r>
      <w:r>
        <w:rPr>
          <w:rFonts w:ascii="Arial" w:hAnsi="Arial" w:cs="Arial"/>
          <w:b/>
          <w:sz w:val="24"/>
          <w:szCs w:val="24"/>
        </w:rPr>
        <w:t xml:space="preserve">VENDEDORA </w:t>
      </w:r>
      <w:r w:rsidRPr="0082765E">
        <w:rPr>
          <w:rFonts w:ascii="Arial" w:hAnsi="Arial" w:cs="Arial"/>
          <w:sz w:val="24"/>
          <w:szCs w:val="24"/>
        </w:rPr>
        <w:t xml:space="preserve">(do ao eventual cessionário dos direitos da </w:t>
      </w:r>
      <w:r w:rsidRPr="00DF02F4">
        <w:rPr>
          <w:rFonts w:ascii="Arial" w:hAnsi="Arial" w:cs="Arial"/>
          <w:b/>
          <w:sz w:val="24"/>
          <w:szCs w:val="24"/>
        </w:rPr>
        <w:t>VENDEDORA</w:t>
      </w:r>
      <w:r w:rsidRPr="0082765E">
        <w:rPr>
          <w:rFonts w:ascii="Arial" w:hAnsi="Arial" w:cs="Arial"/>
          <w:sz w:val="24"/>
          <w:szCs w:val="24"/>
        </w:rPr>
        <w:t xml:space="preserve"> oriundas deste Instrumento), conforme o caso, no dia seguinte à data de ocorrência do vencimento antecipado da Dívida Garantida. </w:t>
      </w:r>
    </w:p>
    <w:p w:rsidR="003E0945" w:rsidRPr="0082765E" w:rsidRDefault="003E0945" w:rsidP="0051690E">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
          <w:sz w:val="24"/>
          <w:szCs w:val="24"/>
        </w:rPr>
      </w:pPr>
    </w:p>
    <w:p w:rsidR="003E0945" w:rsidRPr="0082765E" w:rsidRDefault="003E0945" w:rsidP="008C78AC">
      <w:pPr>
        <w:tabs>
          <w:tab w:val="clear" w:pos="2552"/>
          <w:tab w:val="left" w:pos="2410"/>
        </w:tabs>
        <w:ind w:left="2410" w:hanging="2410"/>
        <w:rPr>
          <w:rFonts w:ascii="Arial" w:hAnsi="Arial" w:cs="Arial"/>
          <w:b/>
          <w:sz w:val="24"/>
          <w:szCs w:val="24"/>
        </w:rPr>
      </w:pPr>
      <w:r w:rsidRPr="0082765E">
        <w:rPr>
          <w:rFonts w:ascii="Arial" w:hAnsi="Arial" w:cs="Arial"/>
          <w:b/>
          <w:sz w:val="24"/>
          <w:szCs w:val="24"/>
        </w:rPr>
        <w:t xml:space="preserve">CAPÍTULO VII - </w:t>
      </w:r>
      <w:r w:rsidRPr="0082765E">
        <w:rPr>
          <w:rFonts w:ascii="Arial" w:hAnsi="Arial" w:cs="Arial"/>
          <w:b/>
          <w:sz w:val="24"/>
          <w:szCs w:val="24"/>
          <w:u w:val="single"/>
        </w:rPr>
        <w:t>DA ALIENAÇÃO FIDUCIÁRIA</w:t>
      </w:r>
    </w:p>
    <w:p w:rsidR="003E0945" w:rsidRPr="0082765E" w:rsidRDefault="003E0945" w:rsidP="0051690E">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
          <w:sz w:val="24"/>
          <w:szCs w:val="24"/>
        </w:rPr>
      </w:pPr>
    </w:p>
    <w:p w:rsidR="003E0945" w:rsidRPr="0082765E" w:rsidRDefault="003E0945" w:rsidP="0051690E">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r w:rsidRPr="0082765E">
        <w:rPr>
          <w:rFonts w:ascii="Arial" w:hAnsi="Arial" w:cs="Arial"/>
          <w:b/>
          <w:sz w:val="24"/>
          <w:szCs w:val="24"/>
        </w:rPr>
        <w:t xml:space="preserve">7.1 </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Como garantia do integral pagamento do principal, juros, multa, custas, honorários advocatícios e quaisquer outras importâncias que venham a acrescer aos Créditos Imobiliários, no seu vencimento original ou antecipado, bem como garantia de quaisquer obrigações presentes e futuras assumidas pela COMPRADORA, pela INTERVENIENTE e/ou pela emissora dos CRI nos termos deste Instrumento e dos documentos da Oferta, incluindo a eventual obrigação de pagamento do valor de recompra compulsória dos Créditos Imobiliários, conforme o caso (a “</w:t>
      </w:r>
      <w:r w:rsidRPr="0082765E">
        <w:rPr>
          <w:rFonts w:ascii="Arial" w:hAnsi="Arial" w:cs="Arial"/>
          <w:sz w:val="24"/>
          <w:szCs w:val="24"/>
          <w:u w:val="single"/>
        </w:rPr>
        <w:t>Dívida Garantida</w:t>
      </w:r>
      <w:r w:rsidRPr="0082765E">
        <w:rPr>
          <w:rFonts w:ascii="Arial" w:hAnsi="Arial" w:cs="Arial"/>
          <w:sz w:val="24"/>
          <w:szCs w:val="24"/>
        </w:rPr>
        <w:t xml:space="preserve">”), a </w:t>
      </w:r>
      <w:r w:rsidRPr="0082765E">
        <w:rPr>
          <w:rFonts w:ascii="Arial" w:hAnsi="Arial" w:cs="Arial"/>
          <w:b/>
          <w:sz w:val="24"/>
          <w:szCs w:val="24"/>
        </w:rPr>
        <w:t>COMPRADORA</w:t>
      </w:r>
      <w:r w:rsidRPr="0082765E">
        <w:rPr>
          <w:rFonts w:ascii="Arial" w:hAnsi="Arial" w:cs="Arial"/>
          <w:sz w:val="24"/>
          <w:szCs w:val="24"/>
        </w:rPr>
        <w:t xml:space="preserve">, doravante denominada </w:t>
      </w:r>
      <w:r w:rsidRPr="0082765E">
        <w:rPr>
          <w:rFonts w:ascii="Arial" w:hAnsi="Arial" w:cs="Arial"/>
          <w:b/>
          <w:sz w:val="24"/>
          <w:szCs w:val="24"/>
        </w:rPr>
        <w:t>FIDUCIANTE</w:t>
      </w:r>
      <w:r w:rsidRPr="0082765E">
        <w:rPr>
          <w:rFonts w:ascii="Arial" w:hAnsi="Arial" w:cs="Arial"/>
          <w:sz w:val="24"/>
          <w:szCs w:val="24"/>
        </w:rPr>
        <w:t xml:space="preserve"> em tudo o que disser respeito à dívida e à alienação fiduciária, neste ato, aliena à </w:t>
      </w:r>
      <w:r w:rsidRPr="0082765E">
        <w:rPr>
          <w:rFonts w:ascii="Arial" w:hAnsi="Arial" w:cs="Arial"/>
          <w:b/>
          <w:sz w:val="24"/>
          <w:szCs w:val="24"/>
        </w:rPr>
        <w:t>VENDEDORA</w:t>
      </w:r>
      <w:r w:rsidRPr="0082765E">
        <w:rPr>
          <w:rFonts w:ascii="Arial" w:hAnsi="Arial" w:cs="Arial"/>
          <w:sz w:val="24"/>
          <w:szCs w:val="24"/>
        </w:rPr>
        <w:t xml:space="preserve">, doravante denominada simplesmente </w:t>
      </w:r>
      <w:r w:rsidRPr="0082765E">
        <w:rPr>
          <w:rFonts w:ascii="Arial" w:hAnsi="Arial" w:cs="Arial"/>
          <w:b/>
          <w:sz w:val="24"/>
          <w:szCs w:val="24"/>
        </w:rPr>
        <w:t xml:space="preserve">FIDUCIÁRIA </w:t>
      </w:r>
      <w:r w:rsidRPr="0082765E">
        <w:rPr>
          <w:rFonts w:ascii="Arial" w:hAnsi="Arial" w:cs="Arial"/>
          <w:sz w:val="24"/>
          <w:szCs w:val="24"/>
        </w:rPr>
        <w:t xml:space="preserve">em tudo o que disser respeito ao crédito e à alienação fiduciária, os Imóveis, alienação essa que é feita em caráter fiduciário, abrangendo futuras acessões, melhoramentos e benfeitorias que vierem a ser efetuadas ou incorporadas aos mesmos, nos termos e para os efeitos dos </w:t>
      </w:r>
      <w:proofErr w:type="spellStart"/>
      <w:r w:rsidRPr="0082765E">
        <w:rPr>
          <w:rFonts w:ascii="Arial" w:hAnsi="Arial" w:cs="Arial"/>
          <w:sz w:val="24"/>
          <w:szCs w:val="24"/>
        </w:rPr>
        <w:t>arts</w:t>
      </w:r>
      <w:proofErr w:type="spellEnd"/>
      <w:r w:rsidRPr="0082765E">
        <w:rPr>
          <w:rFonts w:ascii="Arial" w:hAnsi="Arial" w:cs="Arial"/>
          <w:sz w:val="24"/>
          <w:szCs w:val="24"/>
        </w:rPr>
        <w:t>. 22 e seguintes da Lei nº 9.514/97.</w:t>
      </w:r>
    </w:p>
    <w:p w:rsidR="003E0945" w:rsidRPr="0082765E" w:rsidRDefault="003E0945" w:rsidP="0051690E">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p>
    <w:p w:rsidR="003E0945" w:rsidRPr="0082765E" w:rsidRDefault="003E0945" w:rsidP="0051690E">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r w:rsidRPr="0082765E">
        <w:rPr>
          <w:rFonts w:ascii="Arial" w:hAnsi="Arial" w:cs="Arial"/>
          <w:bCs/>
          <w:sz w:val="24"/>
          <w:szCs w:val="24"/>
        </w:rPr>
        <w:t xml:space="preserve">7.1.1. Para fins do artigo 24 da Lei nº 9.514/97 as partes determinam que a descrição da Dívida Garantida </w:t>
      </w:r>
      <w:proofErr w:type="gramStart"/>
      <w:r w:rsidRPr="0082765E">
        <w:rPr>
          <w:rFonts w:ascii="Arial" w:hAnsi="Arial" w:cs="Arial"/>
          <w:bCs/>
          <w:sz w:val="24"/>
          <w:szCs w:val="24"/>
        </w:rPr>
        <w:t>é</w:t>
      </w:r>
      <w:proofErr w:type="gramEnd"/>
      <w:r w:rsidRPr="0082765E">
        <w:rPr>
          <w:rFonts w:ascii="Arial" w:hAnsi="Arial" w:cs="Arial"/>
          <w:bCs/>
          <w:sz w:val="24"/>
          <w:szCs w:val="24"/>
        </w:rPr>
        <w:t xml:space="preserve"> a seguinte:</w:t>
      </w:r>
    </w:p>
    <w:p w:rsidR="003E0945" w:rsidRPr="0082765E" w:rsidRDefault="003E0945" w:rsidP="0051690E">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p>
    <w:p w:rsidR="003E0945" w:rsidRPr="0082765E" w:rsidRDefault="003E0945" w:rsidP="000E56FF">
      <w:pPr>
        <w:numPr>
          <w:ilvl w:val="0"/>
          <w:numId w:val="25"/>
        </w:num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bookmarkStart w:id="23" w:name="_Ref167604842"/>
      <w:r w:rsidRPr="0082765E">
        <w:rPr>
          <w:rFonts w:ascii="Arial" w:hAnsi="Arial" w:cs="Arial"/>
          <w:bCs/>
          <w:sz w:val="24"/>
          <w:szCs w:val="24"/>
        </w:rPr>
        <w:t xml:space="preserve">Valor: R$ 116.000.000,00 (cento e dezesseis milhões de reais), na data de </w:t>
      </w:r>
      <w:r w:rsidRPr="0082765E">
        <w:rPr>
          <w:rFonts w:ascii="Arial" w:hAnsi="Arial" w:cs="Arial"/>
          <w:bCs/>
          <w:sz w:val="24"/>
          <w:szCs w:val="24"/>
          <w:highlight w:val="yellow"/>
        </w:rPr>
        <w:t>[●]</w:t>
      </w:r>
      <w:r w:rsidRPr="0082765E">
        <w:rPr>
          <w:rFonts w:ascii="Arial" w:hAnsi="Arial" w:cs="Arial"/>
          <w:bCs/>
          <w:sz w:val="24"/>
          <w:szCs w:val="24"/>
        </w:rPr>
        <w:t xml:space="preserve"> de </w:t>
      </w:r>
      <w:r w:rsidRPr="0082765E">
        <w:rPr>
          <w:rFonts w:ascii="Arial" w:hAnsi="Arial" w:cs="Arial"/>
          <w:bCs/>
          <w:sz w:val="24"/>
          <w:szCs w:val="24"/>
          <w:highlight w:val="yellow"/>
        </w:rPr>
        <w:t>[●]</w:t>
      </w:r>
      <w:r w:rsidRPr="0082765E">
        <w:rPr>
          <w:rFonts w:ascii="Arial" w:hAnsi="Arial" w:cs="Arial"/>
          <w:bCs/>
          <w:sz w:val="24"/>
          <w:szCs w:val="24"/>
        </w:rPr>
        <w:t xml:space="preserve"> de 20</w:t>
      </w:r>
      <w:r w:rsidRPr="0082765E">
        <w:rPr>
          <w:rFonts w:ascii="Arial" w:hAnsi="Arial" w:cs="Arial"/>
          <w:bCs/>
          <w:sz w:val="24"/>
          <w:szCs w:val="24"/>
          <w:highlight w:val="yellow"/>
        </w:rPr>
        <w:t>[●]</w:t>
      </w:r>
      <w:bookmarkEnd w:id="23"/>
      <w:r w:rsidRPr="0082765E">
        <w:rPr>
          <w:rFonts w:ascii="Arial" w:hAnsi="Arial" w:cs="Arial"/>
          <w:bCs/>
          <w:sz w:val="24"/>
          <w:szCs w:val="24"/>
        </w:rPr>
        <w:t>;</w:t>
      </w:r>
    </w:p>
    <w:p w:rsidR="003E0945" w:rsidRPr="0082765E" w:rsidRDefault="003E0945" w:rsidP="00F426D3">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ind w:left="360"/>
        <w:rPr>
          <w:rFonts w:ascii="Arial" w:hAnsi="Arial" w:cs="Arial"/>
          <w:bCs/>
          <w:sz w:val="24"/>
          <w:szCs w:val="24"/>
        </w:rPr>
      </w:pPr>
      <w:bookmarkStart w:id="24" w:name="_Ref167604274"/>
    </w:p>
    <w:p w:rsidR="003E0945" w:rsidRPr="0082765E" w:rsidRDefault="003E0945" w:rsidP="000E56FF">
      <w:pPr>
        <w:numPr>
          <w:ilvl w:val="0"/>
          <w:numId w:val="25"/>
        </w:num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r w:rsidRPr="0082765E">
        <w:rPr>
          <w:rFonts w:ascii="Arial" w:hAnsi="Arial" w:cs="Arial"/>
          <w:bCs/>
          <w:sz w:val="24"/>
          <w:szCs w:val="24"/>
        </w:rPr>
        <w:t xml:space="preserve">Prazo: </w:t>
      </w:r>
      <w:r w:rsidRPr="0082765E">
        <w:rPr>
          <w:rFonts w:ascii="Arial" w:hAnsi="Arial" w:cs="Arial"/>
          <w:bCs/>
          <w:sz w:val="24"/>
          <w:szCs w:val="24"/>
          <w:highlight w:val="yellow"/>
        </w:rPr>
        <w:t>[●]</w:t>
      </w:r>
      <w:r w:rsidRPr="0082765E">
        <w:rPr>
          <w:rFonts w:ascii="Arial" w:hAnsi="Arial" w:cs="Arial"/>
          <w:bCs/>
          <w:sz w:val="24"/>
          <w:szCs w:val="24"/>
        </w:rPr>
        <w:t xml:space="preserve"> (</w:t>
      </w:r>
      <w:r w:rsidRPr="0082765E">
        <w:rPr>
          <w:rFonts w:ascii="Arial" w:hAnsi="Arial" w:cs="Arial"/>
          <w:bCs/>
          <w:sz w:val="24"/>
          <w:szCs w:val="24"/>
          <w:highlight w:val="yellow"/>
        </w:rPr>
        <w:t>[●]</w:t>
      </w:r>
      <w:r w:rsidRPr="0082765E">
        <w:rPr>
          <w:rFonts w:ascii="Arial" w:hAnsi="Arial" w:cs="Arial"/>
          <w:bCs/>
          <w:sz w:val="24"/>
          <w:szCs w:val="24"/>
        </w:rPr>
        <w:t xml:space="preserve">) meses e </w:t>
      </w:r>
      <w:r w:rsidRPr="0082765E">
        <w:rPr>
          <w:rFonts w:ascii="Arial" w:hAnsi="Arial" w:cs="Arial"/>
          <w:bCs/>
          <w:sz w:val="24"/>
          <w:szCs w:val="24"/>
          <w:highlight w:val="yellow"/>
        </w:rPr>
        <w:t>[●]</w:t>
      </w:r>
      <w:r w:rsidRPr="0082765E">
        <w:rPr>
          <w:rFonts w:ascii="Arial" w:hAnsi="Arial" w:cs="Arial"/>
          <w:bCs/>
          <w:sz w:val="24"/>
          <w:szCs w:val="24"/>
        </w:rPr>
        <w:t xml:space="preserve"> (</w:t>
      </w:r>
      <w:r w:rsidRPr="0082765E">
        <w:rPr>
          <w:rFonts w:ascii="Arial" w:hAnsi="Arial" w:cs="Arial"/>
          <w:bCs/>
          <w:sz w:val="24"/>
          <w:szCs w:val="24"/>
          <w:highlight w:val="yellow"/>
        </w:rPr>
        <w:t>[●]</w:t>
      </w:r>
      <w:r w:rsidRPr="0082765E">
        <w:rPr>
          <w:rFonts w:ascii="Arial" w:hAnsi="Arial" w:cs="Arial"/>
          <w:bCs/>
          <w:sz w:val="24"/>
          <w:szCs w:val="24"/>
        </w:rPr>
        <w:t xml:space="preserve">) dias, vencendo-se em </w:t>
      </w:r>
      <w:r w:rsidRPr="0082765E">
        <w:rPr>
          <w:rFonts w:ascii="Arial" w:hAnsi="Arial" w:cs="Arial"/>
          <w:bCs/>
          <w:sz w:val="24"/>
          <w:szCs w:val="24"/>
          <w:highlight w:val="yellow"/>
        </w:rPr>
        <w:t>[●]</w:t>
      </w:r>
      <w:r w:rsidRPr="0082765E">
        <w:rPr>
          <w:rFonts w:ascii="Arial" w:hAnsi="Arial" w:cs="Arial"/>
          <w:bCs/>
          <w:sz w:val="24"/>
          <w:szCs w:val="24"/>
        </w:rPr>
        <w:t xml:space="preserve"> de 20</w:t>
      </w:r>
      <w:r w:rsidRPr="0082765E">
        <w:rPr>
          <w:rFonts w:ascii="Arial" w:hAnsi="Arial" w:cs="Arial"/>
          <w:bCs/>
          <w:sz w:val="24"/>
          <w:szCs w:val="24"/>
          <w:highlight w:val="yellow"/>
        </w:rPr>
        <w:t>[●]</w:t>
      </w:r>
      <w:r w:rsidRPr="0082765E">
        <w:rPr>
          <w:rFonts w:ascii="Arial" w:hAnsi="Arial" w:cs="Arial"/>
          <w:bCs/>
          <w:sz w:val="24"/>
          <w:szCs w:val="24"/>
        </w:rPr>
        <w:t>;</w:t>
      </w:r>
    </w:p>
    <w:p w:rsidR="003E0945" w:rsidRPr="0082765E" w:rsidRDefault="003E0945" w:rsidP="00F426D3">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ind w:left="360"/>
        <w:rPr>
          <w:rFonts w:ascii="Arial" w:hAnsi="Arial" w:cs="Arial"/>
          <w:bCs/>
          <w:sz w:val="24"/>
          <w:szCs w:val="24"/>
        </w:rPr>
      </w:pPr>
    </w:p>
    <w:p w:rsidR="003E0945" w:rsidRPr="0082765E" w:rsidRDefault="003E0945" w:rsidP="000E56FF">
      <w:pPr>
        <w:numPr>
          <w:ilvl w:val="0"/>
          <w:numId w:val="25"/>
        </w:num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r w:rsidRPr="0082765E">
        <w:rPr>
          <w:rFonts w:ascii="Arial" w:hAnsi="Arial" w:cs="Arial"/>
          <w:bCs/>
          <w:sz w:val="24"/>
          <w:szCs w:val="24"/>
        </w:rPr>
        <w:t>Atualização Monetária: Taxa Referencial - TR/</w:t>
      </w:r>
      <w:proofErr w:type="spellStart"/>
      <w:proofErr w:type="gramStart"/>
      <w:r w:rsidRPr="0082765E">
        <w:rPr>
          <w:rFonts w:ascii="Arial" w:hAnsi="Arial" w:cs="Arial"/>
          <w:bCs/>
          <w:sz w:val="24"/>
          <w:szCs w:val="24"/>
        </w:rPr>
        <w:t>Bacen</w:t>
      </w:r>
      <w:proofErr w:type="spellEnd"/>
      <w:proofErr w:type="gramEnd"/>
      <w:r w:rsidRPr="0082765E">
        <w:rPr>
          <w:rFonts w:ascii="Arial" w:hAnsi="Arial" w:cs="Arial"/>
          <w:bCs/>
          <w:sz w:val="24"/>
          <w:szCs w:val="24"/>
        </w:rPr>
        <w:t>; e</w:t>
      </w:r>
    </w:p>
    <w:p w:rsidR="003E0945" w:rsidRPr="0082765E" w:rsidRDefault="003E0945" w:rsidP="00495A2D">
      <w:pPr>
        <w:pStyle w:val="PargrafodaLista"/>
        <w:rPr>
          <w:rFonts w:ascii="Arial" w:hAnsi="Arial" w:cs="Arial"/>
          <w:bCs/>
          <w:sz w:val="24"/>
          <w:szCs w:val="24"/>
        </w:rPr>
      </w:pPr>
    </w:p>
    <w:bookmarkEnd w:id="24"/>
    <w:p w:rsidR="003E0945" w:rsidRPr="0082765E" w:rsidRDefault="003E0945" w:rsidP="000E56FF">
      <w:pPr>
        <w:numPr>
          <w:ilvl w:val="0"/>
          <w:numId w:val="25"/>
        </w:num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r w:rsidRPr="0082765E">
        <w:rPr>
          <w:rFonts w:ascii="Arial" w:hAnsi="Arial" w:cs="Arial"/>
          <w:bCs/>
          <w:sz w:val="24"/>
          <w:szCs w:val="24"/>
        </w:rPr>
        <w:t xml:space="preserve">Multas e Encargos Moratórios: </w:t>
      </w:r>
      <w:r w:rsidRPr="0082765E">
        <w:rPr>
          <w:rFonts w:ascii="Arial" w:hAnsi="Arial" w:cs="Arial"/>
          <w:bCs/>
          <w:sz w:val="24"/>
          <w:szCs w:val="24"/>
          <w:highlight w:val="yellow"/>
        </w:rPr>
        <w:t>[•]</w:t>
      </w:r>
      <w:r w:rsidRPr="0082765E">
        <w:rPr>
          <w:rFonts w:ascii="Arial" w:hAnsi="Arial" w:cs="Arial"/>
          <w:bCs/>
          <w:sz w:val="24"/>
          <w:szCs w:val="24"/>
        </w:rPr>
        <w:t>.</w:t>
      </w:r>
    </w:p>
    <w:p w:rsidR="003E0945" w:rsidRPr="0082765E" w:rsidRDefault="003E0945" w:rsidP="0051690E">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p>
    <w:p w:rsidR="003E0945" w:rsidRPr="0082765E" w:rsidRDefault="003E0945" w:rsidP="0051690E">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r w:rsidRPr="0082765E">
        <w:rPr>
          <w:rFonts w:ascii="Arial" w:hAnsi="Arial" w:cs="Arial"/>
          <w:b/>
          <w:sz w:val="24"/>
          <w:szCs w:val="24"/>
        </w:rPr>
        <w:t xml:space="preserve">7.2 </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 xml:space="preserve">Por força deste contrato a </w:t>
      </w:r>
      <w:r w:rsidRPr="0082765E">
        <w:rPr>
          <w:rFonts w:ascii="Arial" w:hAnsi="Arial" w:cs="Arial"/>
          <w:b/>
          <w:sz w:val="24"/>
          <w:szCs w:val="24"/>
        </w:rPr>
        <w:t>FIDUCIANTE</w:t>
      </w:r>
      <w:r w:rsidRPr="0082765E">
        <w:rPr>
          <w:rFonts w:ascii="Arial" w:hAnsi="Arial" w:cs="Arial"/>
          <w:sz w:val="24"/>
          <w:szCs w:val="24"/>
        </w:rPr>
        <w:t xml:space="preserve"> </w:t>
      </w:r>
      <w:proofErr w:type="gramStart"/>
      <w:r w:rsidRPr="0082765E">
        <w:rPr>
          <w:rFonts w:ascii="Arial" w:hAnsi="Arial" w:cs="Arial"/>
          <w:sz w:val="24"/>
          <w:szCs w:val="24"/>
        </w:rPr>
        <w:t>cede e transfere</w:t>
      </w:r>
      <w:proofErr w:type="gramEnd"/>
      <w:r w:rsidRPr="0082765E">
        <w:rPr>
          <w:rFonts w:ascii="Arial" w:hAnsi="Arial" w:cs="Arial"/>
          <w:sz w:val="24"/>
          <w:szCs w:val="24"/>
        </w:rPr>
        <w:t xml:space="preserve"> à </w:t>
      </w:r>
      <w:r w:rsidRPr="0082765E">
        <w:rPr>
          <w:rFonts w:ascii="Arial" w:hAnsi="Arial" w:cs="Arial"/>
          <w:b/>
          <w:sz w:val="24"/>
          <w:szCs w:val="24"/>
        </w:rPr>
        <w:t>FIDUCIÁRIA</w:t>
      </w:r>
      <w:r w:rsidRPr="0082765E">
        <w:rPr>
          <w:rFonts w:ascii="Arial" w:hAnsi="Arial" w:cs="Arial"/>
          <w:sz w:val="24"/>
          <w:szCs w:val="24"/>
        </w:rPr>
        <w:t>, sem reserva alguma, a propriedade fiduciária e a posse indireta, sendo certo que a posse direta se encontra com os locatários, e obriga-se, por si e por seus sucessores, a fazer esta alienação fiduciária sempre boa, firme e valiosa, e a responder pela evicção, tudo na forma da lei.</w:t>
      </w:r>
    </w:p>
    <w:p w:rsidR="003E0945" w:rsidRPr="0082765E" w:rsidRDefault="003E0945" w:rsidP="002924C4">
      <w:pPr>
        <w:rPr>
          <w:rFonts w:ascii="Arial" w:hAnsi="Arial" w:cs="Arial"/>
          <w:b/>
          <w:sz w:val="24"/>
          <w:szCs w:val="24"/>
        </w:rPr>
      </w:pPr>
    </w:p>
    <w:p w:rsidR="003E0945" w:rsidRPr="0082765E" w:rsidRDefault="003E0945" w:rsidP="002924C4">
      <w:pPr>
        <w:rPr>
          <w:rFonts w:ascii="Arial" w:hAnsi="Arial" w:cs="Arial"/>
          <w:sz w:val="24"/>
          <w:szCs w:val="24"/>
        </w:rPr>
      </w:pPr>
      <w:r w:rsidRPr="0082765E">
        <w:rPr>
          <w:rFonts w:ascii="Arial" w:hAnsi="Arial" w:cs="Arial"/>
          <w:b/>
          <w:sz w:val="24"/>
          <w:szCs w:val="24"/>
        </w:rPr>
        <w:t xml:space="preserve">7.3 </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 xml:space="preserve">A garantia fiduciária ora contratada abrange os Imóveis e todas as acessões, melhoramentos, construções e instalações que lhe forem acrescidas (entendendo-se como acessórios, para fins da execução, quaisquer faturamentos, rendas ou aluguéis que os Imóveis, na época, estejam produzindo e vigorará pelo prazo necessário ao pagamento integral e irrevogável da Dívida Garantida, inclusive atualização monetária) e permanecerá pelo tempo necessário ao integral pagamento da Dívida </w:t>
      </w:r>
      <w:r w:rsidRPr="0082765E">
        <w:rPr>
          <w:rFonts w:ascii="Arial" w:hAnsi="Arial" w:cs="Arial"/>
          <w:sz w:val="24"/>
          <w:szCs w:val="24"/>
        </w:rPr>
        <w:lastRenderedPageBreak/>
        <w:t xml:space="preserve">Garantida acrescida da atualização </w:t>
      </w:r>
      <w:del w:id="25" w:author="talita.pita" w:date="2010-10-25T09:53:00Z">
        <w:r w:rsidR="00A6306F" w:rsidRPr="00A6306F">
          <w:rPr>
            <w:rFonts w:ascii="Arial" w:hAnsi="Arial" w:cs="Arial"/>
            <w:sz w:val="24"/>
            <w:szCs w:val="24"/>
            <w:highlight w:val="yellow"/>
            <w:rPrChange w:id="26" w:author="Carolina Marcondes" w:date="2010-10-25T11:06:00Z">
              <w:rPr>
                <w:rFonts w:ascii="Arial" w:hAnsi="Arial" w:cs="Arial"/>
                <w:sz w:val="24"/>
                <w:szCs w:val="24"/>
              </w:rPr>
            </w:rPrChange>
          </w:rPr>
          <w:delText xml:space="preserve">monetário </w:delText>
        </w:r>
      </w:del>
      <w:ins w:id="27" w:author="talita.pita" w:date="2010-10-25T09:53:00Z">
        <w:r w:rsidR="00A6306F" w:rsidRPr="00A6306F">
          <w:rPr>
            <w:rFonts w:ascii="Arial" w:hAnsi="Arial" w:cs="Arial"/>
            <w:sz w:val="24"/>
            <w:szCs w:val="24"/>
            <w:highlight w:val="yellow"/>
            <w:rPrChange w:id="28" w:author="Carolina Marcondes" w:date="2010-10-25T11:06:00Z">
              <w:rPr>
                <w:rFonts w:ascii="Arial" w:hAnsi="Arial" w:cs="Arial"/>
                <w:sz w:val="24"/>
                <w:szCs w:val="24"/>
              </w:rPr>
            </w:rPrChange>
          </w:rPr>
          <w:t>monetária</w:t>
        </w:r>
        <w:r w:rsidRPr="0082765E">
          <w:rPr>
            <w:rFonts w:ascii="Arial" w:hAnsi="Arial" w:cs="Arial"/>
            <w:sz w:val="24"/>
            <w:szCs w:val="24"/>
          </w:rPr>
          <w:t xml:space="preserve"> </w:t>
        </w:r>
      </w:ins>
      <w:r w:rsidRPr="0082765E">
        <w:rPr>
          <w:rFonts w:ascii="Arial" w:hAnsi="Arial" w:cs="Arial"/>
          <w:sz w:val="24"/>
          <w:szCs w:val="24"/>
        </w:rPr>
        <w:t>e encargos, conforme Capítulo III, e até que a</w:t>
      </w:r>
      <w:r w:rsidRPr="0082765E">
        <w:rPr>
          <w:rFonts w:ascii="Arial" w:hAnsi="Arial" w:cs="Arial"/>
          <w:b/>
          <w:sz w:val="24"/>
          <w:szCs w:val="24"/>
        </w:rPr>
        <w:t xml:space="preserve"> FIDUCIANTE</w:t>
      </w:r>
      <w:r w:rsidRPr="0082765E">
        <w:rPr>
          <w:rFonts w:ascii="Arial" w:hAnsi="Arial" w:cs="Arial"/>
          <w:sz w:val="24"/>
          <w:szCs w:val="24"/>
        </w:rPr>
        <w:t xml:space="preserve"> cumpra integralmente todas as demais obrigações relativas ao presente Instrumento e aos Imóveis, valendo como prova de extinção da garantia ora estipulada somente o termo de quitação fornecido pela </w:t>
      </w:r>
      <w:r w:rsidRPr="0082765E">
        <w:rPr>
          <w:rFonts w:ascii="Arial" w:hAnsi="Arial" w:cs="Arial"/>
          <w:b/>
          <w:sz w:val="24"/>
          <w:szCs w:val="24"/>
        </w:rPr>
        <w:t>FIDUCIÁRIA</w:t>
      </w:r>
      <w:r w:rsidRPr="0082765E">
        <w:rPr>
          <w:rFonts w:ascii="Arial" w:hAnsi="Arial" w:cs="Arial"/>
          <w:sz w:val="24"/>
          <w:szCs w:val="24"/>
        </w:rPr>
        <w:t xml:space="preserve"> (do pelo eventual cessionário dos direitos da VENDEDORA oriundas deste Instrumento), ou por sua eventual sucessora, na hipótese de o crédito decorrente deste Instrumento vir a ser cedido, resolvendo-se a propriedade fiduciária do imóvel, nos termos do artigo 25 e parágrafos da Lei 9.514/97, conforme item 7.7, adiante.</w:t>
      </w:r>
    </w:p>
    <w:p w:rsidR="003E0945" w:rsidRPr="0082765E" w:rsidRDefault="003E0945" w:rsidP="002924C4">
      <w:pPr>
        <w:rPr>
          <w:rFonts w:ascii="Arial" w:hAnsi="Arial" w:cs="Arial"/>
          <w:b/>
          <w:sz w:val="24"/>
          <w:szCs w:val="24"/>
        </w:rPr>
      </w:pPr>
    </w:p>
    <w:p w:rsidR="003E0945" w:rsidRPr="0082765E" w:rsidRDefault="003E0945" w:rsidP="002924C4">
      <w:pPr>
        <w:rPr>
          <w:rFonts w:ascii="Arial" w:hAnsi="Arial" w:cs="Arial"/>
          <w:sz w:val="24"/>
          <w:szCs w:val="24"/>
        </w:rPr>
      </w:pPr>
      <w:r w:rsidRPr="0082765E">
        <w:rPr>
          <w:rFonts w:ascii="Arial" w:hAnsi="Arial" w:cs="Arial"/>
          <w:b/>
          <w:sz w:val="24"/>
          <w:szCs w:val="24"/>
        </w:rPr>
        <w:t xml:space="preserve">7.3.1 </w:t>
      </w:r>
      <w:r w:rsidRPr="0082765E">
        <w:rPr>
          <w:rFonts w:ascii="Arial" w:hAnsi="Arial" w:cs="Arial"/>
          <w:sz w:val="24"/>
          <w:szCs w:val="24"/>
        </w:rPr>
        <w:t xml:space="preserve">A FIDUCIÁRIA reserva-se ao direito de proceder à reavaliação dos Imóveis e, resultando tal reavaliação </w:t>
      </w:r>
      <w:proofErr w:type="gramStart"/>
      <w:r w:rsidRPr="0082765E">
        <w:rPr>
          <w:rFonts w:ascii="Arial" w:hAnsi="Arial" w:cs="Arial"/>
          <w:sz w:val="24"/>
          <w:szCs w:val="24"/>
        </w:rPr>
        <w:t>uma valor</w:t>
      </w:r>
      <w:proofErr w:type="gramEnd"/>
      <w:r w:rsidRPr="0082765E">
        <w:rPr>
          <w:rFonts w:ascii="Arial" w:hAnsi="Arial" w:cs="Arial"/>
          <w:sz w:val="24"/>
          <w:szCs w:val="24"/>
        </w:rPr>
        <w:t xml:space="preserve"> inferior ao valor atual dos imóveis, o FIDUCIANTE obriga-se a reforçar a garantia no prazo previsto na aliena “l” do item 6.1 acima. As avaliações de que trata esta cláusula serão realizadas através de pessoas ou empresa escolhidas a critério da FIDUCIÁRIA, correndo as respectivas despesas </w:t>
      </w:r>
      <w:proofErr w:type="gramStart"/>
      <w:r w:rsidRPr="0082765E">
        <w:rPr>
          <w:rFonts w:ascii="Arial" w:hAnsi="Arial" w:cs="Arial"/>
          <w:sz w:val="24"/>
          <w:szCs w:val="24"/>
        </w:rPr>
        <w:t>às custas</w:t>
      </w:r>
      <w:proofErr w:type="gramEnd"/>
      <w:r w:rsidRPr="0082765E">
        <w:rPr>
          <w:rFonts w:ascii="Arial" w:hAnsi="Arial" w:cs="Arial"/>
          <w:sz w:val="24"/>
          <w:szCs w:val="24"/>
        </w:rPr>
        <w:t xml:space="preserve"> da FIDUCIANTE.</w:t>
      </w:r>
    </w:p>
    <w:p w:rsidR="003E0945" w:rsidRPr="0082765E" w:rsidRDefault="003E0945" w:rsidP="002924C4">
      <w:pPr>
        <w:rPr>
          <w:rFonts w:ascii="Arial" w:hAnsi="Arial" w:cs="Arial"/>
          <w:b/>
          <w:sz w:val="24"/>
          <w:szCs w:val="24"/>
        </w:rPr>
      </w:pPr>
    </w:p>
    <w:p w:rsidR="003E0945" w:rsidRPr="0082765E" w:rsidRDefault="003E0945" w:rsidP="002924C4">
      <w:pPr>
        <w:rPr>
          <w:rFonts w:ascii="Arial" w:hAnsi="Arial" w:cs="Arial"/>
          <w:sz w:val="24"/>
          <w:szCs w:val="24"/>
        </w:rPr>
      </w:pPr>
      <w:r w:rsidRPr="0082765E">
        <w:rPr>
          <w:rFonts w:ascii="Arial" w:hAnsi="Arial" w:cs="Arial"/>
          <w:b/>
          <w:sz w:val="24"/>
          <w:szCs w:val="24"/>
        </w:rPr>
        <w:t>7.4</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Foram apresentadas as certidões negativas de ações reais e pessoais reipersecutórias, bem como as de ônus reais, relativas aos Imóveis objeto da presente </w:t>
      </w:r>
      <w:proofErr w:type="gramStart"/>
      <w:r w:rsidRPr="0082765E">
        <w:rPr>
          <w:rFonts w:ascii="Arial" w:hAnsi="Arial" w:cs="Arial"/>
          <w:sz w:val="24"/>
          <w:szCs w:val="24"/>
        </w:rPr>
        <w:t>garantia</w:t>
      </w:r>
      <w:proofErr w:type="gramEnd"/>
      <w:r w:rsidRPr="0082765E">
        <w:rPr>
          <w:rFonts w:ascii="Arial" w:hAnsi="Arial" w:cs="Arial"/>
          <w:sz w:val="24"/>
          <w:szCs w:val="24"/>
        </w:rPr>
        <w:t xml:space="preserve">, expedidas pelo competente Oficial de Registro. </w:t>
      </w:r>
    </w:p>
    <w:p w:rsidR="003E0945" w:rsidRPr="0082765E" w:rsidRDefault="003E0945" w:rsidP="002924C4">
      <w:pPr>
        <w:rPr>
          <w:rFonts w:ascii="Arial" w:hAnsi="Arial" w:cs="Arial"/>
          <w:sz w:val="24"/>
          <w:szCs w:val="24"/>
        </w:rPr>
      </w:pPr>
    </w:p>
    <w:p w:rsidR="003E0945" w:rsidRPr="0082765E" w:rsidRDefault="003E0945" w:rsidP="002924C4">
      <w:pPr>
        <w:rPr>
          <w:rFonts w:ascii="Arial" w:hAnsi="Arial" w:cs="Arial"/>
          <w:sz w:val="24"/>
          <w:szCs w:val="24"/>
        </w:rPr>
      </w:pPr>
      <w:r w:rsidRPr="0082765E">
        <w:rPr>
          <w:rFonts w:ascii="Arial" w:hAnsi="Arial" w:cs="Arial"/>
          <w:b/>
          <w:sz w:val="24"/>
          <w:szCs w:val="24"/>
        </w:rPr>
        <w:t xml:space="preserve">7.5 </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 xml:space="preserve">Nos termos dos §§ 4º e 5º do artigo 27 da Lei nº 9.514/1997, jamais haverá direito a qualquer das partes de retenção por benfeitorias, mesmo que sejam autorizadas pela </w:t>
      </w:r>
      <w:proofErr w:type="gramStart"/>
      <w:r w:rsidRPr="0082765E">
        <w:rPr>
          <w:rFonts w:ascii="Arial" w:hAnsi="Arial" w:cs="Arial"/>
          <w:b/>
          <w:sz w:val="24"/>
          <w:szCs w:val="24"/>
        </w:rPr>
        <w:t xml:space="preserve">FIDUCIÁRIA </w:t>
      </w:r>
      <w:r w:rsidRPr="0082765E">
        <w:rPr>
          <w:rFonts w:ascii="Arial" w:hAnsi="Arial" w:cs="Arial"/>
          <w:sz w:val="24"/>
          <w:szCs w:val="24"/>
        </w:rPr>
        <w:t>ou cessionário</w:t>
      </w:r>
      <w:proofErr w:type="gramEnd"/>
      <w:r w:rsidRPr="0082765E">
        <w:rPr>
          <w:rFonts w:ascii="Arial" w:hAnsi="Arial" w:cs="Arial"/>
          <w:sz w:val="24"/>
          <w:szCs w:val="24"/>
        </w:rPr>
        <w:t>, conforme o caso, e ainda que ditas benfeitorias sejam necessárias.</w:t>
      </w:r>
      <w:ins w:id="29" w:author="talita.pita" w:date="2010-10-25T09:54:00Z">
        <w:r>
          <w:rPr>
            <w:rFonts w:ascii="Arial" w:hAnsi="Arial" w:cs="Arial"/>
            <w:sz w:val="24"/>
            <w:szCs w:val="24"/>
          </w:rPr>
          <w:t xml:space="preserve"> </w:t>
        </w:r>
        <w:r w:rsidR="00A6306F" w:rsidRPr="00A6306F">
          <w:rPr>
            <w:rFonts w:ascii="Arial" w:hAnsi="Arial" w:cs="Arial"/>
            <w:sz w:val="24"/>
            <w:szCs w:val="24"/>
            <w:highlight w:val="yellow"/>
            <w:rPrChange w:id="30" w:author="Carolina Marcondes" w:date="2010-10-25T11:06:00Z">
              <w:rPr>
                <w:rFonts w:ascii="Arial" w:hAnsi="Arial" w:cs="Arial"/>
                <w:sz w:val="24"/>
                <w:szCs w:val="24"/>
              </w:rPr>
            </w:rPrChange>
          </w:rPr>
          <w:t>(E indenização por benfeitorias?)</w:t>
        </w:r>
      </w:ins>
    </w:p>
    <w:p w:rsidR="003E0945" w:rsidRPr="0082765E" w:rsidRDefault="003E0945" w:rsidP="002924C4">
      <w:pPr>
        <w:rPr>
          <w:rFonts w:ascii="Arial" w:hAnsi="Arial" w:cs="Arial"/>
          <w:b/>
          <w:sz w:val="24"/>
          <w:szCs w:val="24"/>
        </w:rPr>
      </w:pPr>
    </w:p>
    <w:p w:rsidR="003E0945" w:rsidRPr="0082765E" w:rsidRDefault="003E0945" w:rsidP="002924C4">
      <w:pPr>
        <w:rPr>
          <w:rFonts w:ascii="Arial" w:hAnsi="Arial" w:cs="Arial"/>
          <w:sz w:val="24"/>
          <w:szCs w:val="24"/>
        </w:rPr>
      </w:pPr>
      <w:r w:rsidRPr="0082765E">
        <w:rPr>
          <w:rFonts w:ascii="Arial" w:hAnsi="Arial" w:cs="Arial"/>
          <w:b/>
          <w:sz w:val="24"/>
          <w:szCs w:val="24"/>
        </w:rPr>
        <w:t>7.6</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A </w:t>
      </w:r>
      <w:r w:rsidRPr="0082765E">
        <w:rPr>
          <w:rFonts w:ascii="Arial" w:hAnsi="Arial" w:cs="Arial"/>
          <w:b/>
          <w:sz w:val="24"/>
          <w:szCs w:val="24"/>
        </w:rPr>
        <w:t>FIDUCIANTE</w:t>
      </w:r>
      <w:r w:rsidRPr="0082765E">
        <w:rPr>
          <w:rFonts w:ascii="Arial" w:hAnsi="Arial" w:cs="Arial"/>
          <w:sz w:val="24"/>
          <w:szCs w:val="24"/>
        </w:rPr>
        <w:t xml:space="preserve">, na qualidade de possuidora dos Imóveis </w:t>
      </w:r>
      <w:proofErr w:type="gramStart"/>
      <w:r w:rsidRPr="0082765E">
        <w:rPr>
          <w:rFonts w:ascii="Arial" w:hAnsi="Arial" w:cs="Arial"/>
          <w:sz w:val="24"/>
          <w:szCs w:val="24"/>
        </w:rPr>
        <w:t>compromete-se</w:t>
      </w:r>
      <w:proofErr w:type="gramEnd"/>
      <w:r w:rsidRPr="0082765E">
        <w:rPr>
          <w:rFonts w:ascii="Arial" w:hAnsi="Arial" w:cs="Arial"/>
          <w:sz w:val="24"/>
          <w:szCs w:val="24"/>
        </w:rPr>
        <w:t xml:space="preserve"> a mantê-los em perfeito estado de segurança e utilização, às suas expensas e também compromete-se a manter a presente alienação fiduciária válida e eficaz. O cumprimento desta obrigação poderá ser fiscalizado pela </w:t>
      </w:r>
      <w:proofErr w:type="gramStart"/>
      <w:r w:rsidRPr="0082765E">
        <w:rPr>
          <w:rFonts w:ascii="Arial" w:hAnsi="Arial" w:cs="Arial"/>
          <w:b/>
          <w:sz w:val="24"/>
          <w:szCs w:val="24"/>
        </w:rPr>
        <w:t xml:space="preserve">FIDUCIÁRIA </w:t>
      </w:r>
      <w:r w:rsidRPr="0082765E">
        <w:rPr>
          <w:rFonts w:ascii="Arial" w:hAnsi="Arial" w:cs="Arial"/>
          <w:sz w:val="24"/>
          <w:szCs w:val="24"/>
        </w:rPr>
        <w:t>ou cessionário</w:t>
      </w:r>
      <w:proofErr w:type="gramEnd"/>
      <w:r w:rsidRPr="0082765E">
        <w:rPr>
          <w:rFonts w:ascii="Arial" w:hAnsi="Arial" w:cs="Arial"/>
          <w:sz w:val="24"/>
          <w:szCs w:val="24"/>
        </w:rPr>
        <w:t xml:space="preserve">, conforme o caso, obrigando-se a </w:t>
      </w:r>
      <w:r w:rsidRPr="0082765E">
        <w:rPr>
          <w:rFonts w:ascii="Arial" w:hAnsi="Arial" w:cs="Arial"/>
          <w:b/>
          <w:sz w:val="24"/>
          <w:szCs w:val="24"/>
        </w:rPr>
        <w:t>FIDUCIANTE</w:t>
      </w:r>
      <w:r w:rsidRPr="0082765E">
        <w:rPr>
          <w:rFonts w:ascii="Arial" w:hAnsi="Arial" w:cs="Arial"/>
          <w:sz w:val="24"/>
          <w:szCs w:val="24"/>
        </w:rPr>
        <w:t xml:space="preserve"> a permitir o ingresso de pessoa credenciada a executar as vistorias periódicas, desde que haja solicitação prévia neste sentido, com antecedência mínima de 2 (dois) dias úteis.</w:t>
      </w:r>
    </w:p>
    <w:p w:rsidR="003E0945" w:rsidRPr="0082765E" w:rsidRDefault="003E0945" w:rsidP="002924C4">
      <w:pPr>
        <w:rPr>
          <w:rFonts w:ascii="Arial" w:hAnsi="Arial" w:cs="Arial"/>
          <w:b/>
          <w:sz w:val="24"/>
          <w:szCs w:val="24"/>
        </w:rPr>
      </w:pPr>
    </w:p>
    <w:p w:rsidR="003E0945" w:rsidRPr="0082765E" w:rsidRDefault="003E0945" w:rsidP="002924C4">
      <w:pPr>
        <w:rPr>
          <w:rFonts w:ascii="Arial" w:hAnsi="Arial" w:cs="Arial"/>
          <w:sz w:val="24"/>
          <w:szCs w:val="24"/>
        </w:rPr>
      </w:pPr>
      <w:r w:rsidRPr="0082765E">
        <w:rPr>
          <w:rFonts w:ascii="Arial" w:hAnsi="Arial" w:cs="Arial"/>
          <w:b/>
          <w:sz w:val="24"/>
          <w:szCs w:val="24"/>
        </w:rPr>
        <w:t xml:space="preserve">7.6.1 </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 xml:space="preserve">Enquanto adimplente, fica assegurado à </w:t>
      </w:r>
      <w:r w:rsidRPr="0082765E">
        <w:rPr>
          <w:rFonts w:ascii="Arial" w:hAnsi="Arial" w:cs="Arial"/>
          <w:b/>
          <w:sz w:val="24"/>
          <w:szCs w:val="24"/>
        </w:rPr>
        <w:t>FIDUCIANTE</w:t>
      </w:r>
      <w:r w:rsidRPr="0082765E">
        <w:rPr>
          <w:rFonts w:ascii="Arial" w:hAnsi="Arial" w:cs="Arial"/>
          <w:sz w:val="24"/>
          <w:szCs w:val="24"/>
        </w:rPr>
        <w:t xml:space="preserve"> a livre utilização, por sua conta e risco, dos </w:t>
      </w:r>
      <w:proofErr w:type="gramStart"/>
      <w:r w:rsidRPr="0082765E">
        <w:rPr>
          <w:rFonts w:ascii="Arial" w:hAnsi="Arial" w:cs="Arial"/>
          <w:sz w:val="24"/>
          <w:szCs w:val="24"/>
        </w:rPr>
        <w:t>Imóveis objeto</w:t>
      </w:r>
      <w:proofErr w:type="gramEnd"/>
      <w:r w:rsidRPr="0082765E">
        <w:rPr>
          <w:rFonts w:ascii="Arial" w:hAnsi="Arial" w:cs="Arial"/>
          <w:sz w:val="24"/>
          <w:szCs w:val="24"/>
        </w:rPr>
        <w:t xml:space="preserve"> da alienação fiduciária.</w:t>
      </w:r>
    </w:p>
    <w:p w:rsidR="003E0945" w:rsidRPr="0082765E" w:rsidRDefault="003E0945" w:rsidP="002924C4">
      <w:pPr>
        <w:rPr>
          <w:rFonts w:ascii="Arial" w:hAnsi="Arial" w:cs="Arial"/>
          <w:sz w:val="24"/>
          <w:szCs w:val="24"/>
        </w:rPr>
      </w:pPr>
    </w:p>
    <w:p w:rsidR="003E0945" w:rsidRPr="0082765E" w:rsidRDefault="003E0945" w:rsidP="002924C4">
      <w:pPr>
        <w:rPr>
          <w:rFonts w:ascii="Arial" w:hAnsi="Arial" w:cs="Arial"/>
          <w:sz w:val="24"/>
          <w:szCs w:val="24"/>
        </w:rPr>
      </w:pPr>
      <w:r w:rsidRPr="0082765E">
        <w:rPr>
          <w:rFonts w:ascii="Arial" w:hAnsi="Arial" w:cs="Arial"/>
          <w:b/>
          <w:sz w:val="24"/>
          <w:szCs w:val="24"/>
        </w:rPr>
        <w:t>7.7</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No prazo de até 30 (trinta) dias a contar da liquidação integral da Dívida Garantida, a </w:t>
      </w:r>
      <w:r w:rsidRPr="0082765E">
        <w:rPr>
          <w:rFonts w:ascii="Arial" w:hAnsi="Arial" w:cs="Arial"/>
          <w:b/>
          <w:sz w:val="24"/>
          <w:szCs w:val="24"/>
        </w:rPr>
        <w:t xml:space="preserve">FIDUCIÁRIA </w:t>
      </w:r>
      <w:r w:rsidRPr="0082765E">
        <w:rPr>
          <w:rFonts w:ascii="Arial" w:hAnsi="Arial" w:cs="Arial"/>
          <w:sz w:val="24"/>
          <w:szCs w:val="24"/>
        </w:rPr>
        <w:t>(ou eventual cessionário dos direitos da VENDEDORA oriundas deste Instrumento), conforme o caso</w:t>
      </w:r>
      <w:proofErr w:type="gramStart"/>
      <w:r w:rsidRPr="0082765E">
        <w:rPr>
          <w:rFonts w:ascii="Arial" w:hAnsi="Arial" w:cs="Arial"/>
          <w:sz w:val="24"/>
          <w:szCs w:val="24"/>
        </w:rPr>
        <w:t>,</w:t>
      </w:r>
      <w:r w:rsidRPr="0082765E">
        <w:rPr>
          <w:rFonts w:ascii="Arial" w:hAnsi="Arial" w:cs="Arial"/>
          <w:b/>
          <w:sz w:val="24"/>
          <w:szCs w:val="24"/>
        </w:rPr>
        <w:t xml:space="preserve"> </w:t>
      </w:r>
      <w:r w:rsidRPr="0082765E">
        <w:rPr>
          <w:rFonts w:ascii="Arial" w:hAnsi="Arial" w:cs="Arial"/>
          <w:sz w:val="24"/>
          <w:szCs w:val="24"/>
        </w:rPr>
        <w:t>encaminhará</w:t>
      </w:r>
      <w:proofErr w:type="gramEnd"/>
      <w:r w:rsidRPr="0082765E">
        <w:rPr>
          <w:rFonts w:ascii="Arial" w:hAnsi="Arial" w:cs="Arial"/>
          <w:sz w:val="24"/>
          <w:szCs w:val="24"/>
        </w:rPr>
        <w:t xml:space="preserve"> para a </w:t>
      </w:r>
      <w:r w:rsidRPr="0082765E">
        <w:rPr>
          <w:rFonts w:ascii="Arial" w:hAnsi="Arial" w:cs="Arial"/>
          <w:b/>
          <w:sz w:val="24"/>
          <w:szCs w:val="24"/>
        </w:rPr>
        <w:t>FIDUCIANTE</w:t>
      </w:r>
      <w:r w:rsidRPr="0082765E">
        <w:rPr>
          <w:rFonts w:ascii="Arial" w:hAnsi="Arial" w:cs="Arial"/>
          <w:sz w:val="24"/>
          <w:szCs w:val="24"/>
        </w:rPr>
        <w:t xml:space="preserve">, o respectivo termo de quitação, sob pena de multa em favor do </w:t>
      </w:r>
      <w:r w:rsidRPr="0082765E">
        <w:rPr>
          <w:rFonts w:ascii="Arial" w:hAnsi="Arial" w:cs="Arial"/>
          <w:b/>
          <w:sz w:val="24"/>
          <w:szCs w:val="24"/>
        </w:rPr>
        <w:t>FIDUCIANTE</w:t>
      </w:r>
      <w:r w:rsidRPr="0082765E">
        <w:rPr>
          <w:rFonts w:ascii="Arial" w:hAnsi="Arial" w:cs="Arial"/>
          <w:sz w:val="24"/>
          <w:szCs w:val="24"/>
        </w:rPr>
        <w:t xml:space="preserve"> de 0,5% (meio por cento) ao mês, ou fração, sobre o valor total da Dívida Garantida.</w:t>
      </w:r>
    </w:p>
    <w:p w:rsidR="003E0945" w:rsidRPr="0082765E" w:rsidRDefault="003E0945" w:rsidP="002924C4">
      <w:pPr>
        <w:rPr>
          <w:rFonts w:ascii="Arial" w:hAnsi="Arial" w:cs="Arial"/>
          <w:sz w:val="24"/>
          <w:szCs w:val="24"/>
        </w:rPr>
      </w:pPr>
    </w:p>
    <w:p w:rsidR="003E0945" w:rsidRPr="0082765E" w:rsidRDefault="003E0945" w:rsidP="001754D0">
      <w:pPr>
        <w:rPr>
          <w:rFonts w:ascii="Arial" w:hAnsi="Arial" w:cs="Arial"/>
          <w:sz w:val="24"/>
          <w:szCs w:val="24"/>
        </w:rPr>
      </w:pPr>
      <w:r w:rsidRPr="0082765E">
        <w:rPr>
          <w:rFonts w:ascii="Arial" w:hAnsi="Arial" w:cs="Arial"/>
          <w:b/>
          <w:sz w:val="24"/>
          <w:szCs w:val="24"/>
        </w:rPr>
        <w:t>7.7.1</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Por conta da estipulação do item 7.7, a </w:t>
      </w:r>
      <w:r w:rsidRPr="0082765E">
        <w:rPr>
          <w:rFonts w:ascii="Arial" w:hAnsi="Arial" w:cs="Arial"/>
          <w:b/>
          <w:sz w:val="24"/>
          <w:szCs w:val="24"/>
        </w:rPr>
        <w:t>FIDUCIANTE</w:t>
      </w:r>
      <w:r w:rsidRPr="0082765E">
        <w:rPr>
          <w:rFonts w:ascii="Arial" w:hAnsi="Arial" w:cs="Arial"/>
          <w:sz w:val="24"/>
          <w:szCs w:val="24"/>
        </w:rPr>
        <w:t xml:space="preserve"> está legitimada a apresentar ao respectivo Ofício de Registro de Imóveis o termo de quitação firmado pela </w:t>
      </w:r>
      <w:r w:rsidRPr="0082765E">
        <w:rPr>
          <w:rFonts w:ascii="Arial" w:hAnsi="Arial" w:cs="Arial"/>
          <w:b/>
          <w:sz w:val="24"/>
          <w:szCs w:val="24"/>
        </w:rPr>
        <w:t>FIDUCIÁRIA</w:t>
      </w:r>
      <w:r w:rsidRPr="0082765E">
        <w:rPr>
          <w:rFonts w:ascii="Arial" w:hAnsi="Arial" w:cs="Arial"/>
          <w:sz w:val="24"/>
          <w:szCs w:val="24"/>
        </w:rPr>
        <w:t>, para o cancelamento do registro da propriedade fiduciária e reversão da propriedade plena dos Imóveis a seu favor.</w:t>
      </w:r>
    </w:p>
    <w:p w:rsidR="003E0945" w:rsidRPr="0082765E" w:rsidRDefault="003E0945" w:rsidP="00D80864">
      <w:pPr>
        <w:rPr>
          <w:rFonts w:ascii="Arial" w:hAnsi="Arial" w:cs="Arial"/>
          <w:b/>
          <w:sz w:val="24"/>
          <w:szCs w:val="24"/>
        </w:rPr>
      </w:pPr>
    </w:p>
    <w:p w:rsidR="003E0945" w:rsidRPr="0082765E" w:rsidRDefault="003E0945" w:rsidP="001754D0">
      <w:pPr>
        <w:rPr>
          <w:rFonts w:ascii="Arial" w:hAnsi="Arial" w:cs="Arial"/>
          <w:sz w:val="24"/>
          <w:szCs w:val="24"/>
        </w:rPr>
      </w:pPr>
      <w:r w:rsidRPr="0082765E">
        <w:rPr>
          <w:rFonts w:ascii="Arial" w:hAnsi="Arial" w:cs="Arial"/>
          <w:b/>
          <w:sz w:val="24"/>
          <w:szCs w:val="24"/>
        </w:rPr>
        <w:lastRenderedPageBreak/>
        <w:t>7.8</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A </w:t>
      </w:r>
      <w:r w:rsidRPr="0082765E">
        <w:rPr>
          <w:rFonts w:ascii="Arial" w:hAnsi="Arial" w:cs="Arial"/>
          <w:b/>
          <w:sz w:val="24"/>
          <w:szCs w:val="24"/>
        </w:rPr>
        <w:t>FIDUCIANTE</w:t>
      </w:r>
      <w:r w:rsidRPr="0082765E">
        <w:rPr>
          <w:rFonts w:ascii="Arial" w:hAnsi="Arial" w:cs="Arial"/>
          <w:sz w:val="24"/>
          <w:szCs w:val="24"/>
        </w:rPr>
        <w:t xml:space="preserve"> poderá, </w:t>
      </w:r>
      <w:r w:rsidRPr="0082765E">
        <w:rPr>
          <w:rFonts w:ascii="Arial" w:hAnsi="Arial" w:cs="Arial"/>
          <w:sz w:val="24"/>
          <w:szCs w:val="24"/>
          <w:lang w:eastAsia="en-US"/>
        </w:rPr>
        <w:t xml:space="preserve">após o final do 4º (quarto) ano </w:t>
      </w:r>
      <w:r w:rsidRPr="0082765E">
        <w:rPr>
          <w:rFonts w:ascii="Arial" w:hAnsi="Arial" w:cs="Arial"/>
          <w:sz w:val="24"/>
          <w:szCs w:val="24"/>
        </w:rPr>
        <w:t xml:space="preserve">a </w:t>
      </w:r>
      <w:r w:rsidRPr="0082765E">
        <w:rPr>
          <w:rFonts w:ascii="Arial" w:hAnsi="Arial" w:cs="Arial"/>
          <w:sz w:val="24"/>
          <w:szCs w:val="24"/>
          <w:lang w:eastAsia="en-US"/>
        </w:rPr>
        <w:t xml:space="preserve">contar de </w:t>
      </w:r>
      <w:r w:rsidRPr="0082765E">
        <w:rPr>
          <w:rFonts w:ascii="Arial" w:hAnsi="Arial" w:cs="Arial"/>
          <w:sz w:val="24"/>
          <w:szCs w:val="24"/>
          <w:highlight w:val="yellow"/>
          <w:lang w:eastAsia="en-US"/>
        </w:rPr>
        <w:t>[●]</w:t>
      </w:r>
      <w:r w:rsidRPr="0082765E">
        <w:rPr>
          <w:rFonts w:ascii="Arial" w:hAnsi="Arial" w:cs="Arial"/>
          <w:sz w:val="24"/>
          <w:szCs w:val="24"/>
          <w:lang w:eastAsia="en-US"/>
        </w:rPr>
        <w:t xml:space="preserve"> de </w:t>
      </w:r>
      <w:r w:rsidRPr="0082765E">
        <w:rPr>
          <w:rFonts w:ascii="Arial" w:hAnsi="Arial" w:cs="Arial"/>
          <w:sz w:val="24"/>
          <w:szCs w:val="24"/>
          <w:highlight w:val="yellow"/>
          <w:lang w:eastAsia="en-US"/>
        </w:rPr>
        <w:t>[●]</w:t>
      </w:r>
      <w:r w:rsidRPr="0082765E">
        <w:rPr>
          <w:rFonts w:ascii="Arial" w:hAnsi="Arial" w:cs="Arial"/>
          <w:sz w:val="24"/>
          <w:szCs w:val="24"/>
          <w:lang w:eastAsia="en-US"/>
        </w:rPr>
        <w:t xml:space="preserve"> de 20</w:t>
      </w:r>
      <w:r w:rsidRPr="0082765E">
        <w:rPr>
          <w:rFonts w:ascii="Arial" w:hAnsi="Arial" w:cs="Arial"/>
          <w:sz w:val="24"/>
          <w:szCs w:val="24"/>
          <w:highlight w:val="yellow"/>
          <w:lang w:eastAsia="en-US"/>
        </w:rPr>
        <w:t>[●]</w:t>
      </w:r>
      <w:r w:rsidRPr="0082765E">
        <w:rPr>
          <w:rFonts w:ascii="Arial" w:hAnsi="Arial" w:cs="Arial"/>
          <w:sz w:val="24"/>
          <w:szCs w:val="24"/>
          <w:lang w:eastAsia="en-US"/>
        </w:rPr>
        <w:t>,</w:t>
      </w:r>
      <w:r w:rsidRPr="0082765E">
        <w:rPr>
          <w:rFonts w:ascii="Arial" w:hAnsi="Arial" w:cs="Arial"/>
          <w:sz w:val="24"/>
          <w:szCs w:val="24"/>
        </w:rPr>
        <w:t xml:space="preserve"> </w:t>
      </w:r>
      <w:proofErr w:type="gramStart"/>
      <w:r w:rsidRPr="0082765E">
        <w:rPr>
          <w:rFonts w:ascii="Arial" w:hAnsi="Arial" w:cs="Arial"/>
          <w:sz w:val="24"/>
          <w:szCs w:val="24"/>
        </w:rPr>
        <w:t>promover</w:t>
      </w:r>
      <w:proofErr w:type="gramEnd"/>
      <w:r w:rsidRPr="0082765E">
        <w:rPr>
          <w:rFonts w:ascii="Arial" w:hAnsi="Arial" w:cs="Arial"/>
          <w:sz w:val="24"/>
          <w:szCs w:val="24"/>
        </w:rPr>
        <w:t xml:space="preserve"> a liquidação antecipada, parcial ou total, </w:t>
      </w:r>
      <w:r w:rsidRPr="0082765E">
        <w:rPr>
          <w:rFonts w:ascii="Arial" w:hAnsi="Arial" w:cs="Arial"/>
          <w:sz w:val="24"/>
          <w:szCs w:val="24"/>
          <w:lang w:eastAsia="en-US"/>
        </w:rPr>
        <w:t>dos Créditos Imobiliários, limitado a um mínimo de 10% (dez por cento) dos Créditos Imobiliários</w:t>
      </w:r>
      <w:r w:rsidRPr="0082765E">
        <w:rPr>
          <w:rFonts w:ascii="Arial" w:hAnsi="Arial" w:cs="Arial"/>
          <w:sz w:val="24"/>
          <w:szCs w:val="24"/>
        </w:rPr>
        <w:t xml:space="preserve">, sem qualquer prêmio ou penalidade, desde que, para tanto, notifique a </w:t>
      </w:r>
      <w:r w:rsidRPr="0082765E">
        <w:rPr>
          <w:rFonts w:ascii="Arial" w:hAnsi="Arial" w:cs="Arial"/>
          <w:b/>
          <w:sz w:val="24"/>
          <w:szCs w:val="24"/>
        </w:rPr>
        <w:t>FIDUCIÁRIA</w:t>
      </w:r>
      <w:r w:rsidRPr="0082765E">
        <w:rPr>
          <w:rFonts w:ascii="Arial" w:hAnsi="Arial" w:cs="Arial"/>
          <w:sz w:val="24"/>
          <w:szCs w:val="24"/>
        </w:rPr>
        <w:t xml:space="preserve"> com antecedência mínima de </w:t>
      </w:r>
      <w:r w:rsidRPr="0082765E">
        <w:rPr>
          <w:rFonts w:ascii="Arial" w:hAnsi="Arial" w:cs="Arial"/>
          <w:sz w:val="24"/>
          <w:szCs w:val="24"/>
          <w:lang w:eastAsia="en-US"/>
        </w:rPr>
        <w:t>60 (sessenta</w:t>
      </w:r>
      <w:r w:rsidRPr="0082765E">
        <w:rPr>
          <w:rFonts w:ascii="Arial" w:hAnsi="Arial" w:cs="Arial"/>
          <w:sz w:val="24"/>
          <w:szCs w:val="24"/>
        </w:rPr>
        <w:t>) dias da data de Liquidação Antecipada Parcial ou Total (“</w:t>
      </w:r>
      <w:r w:rsidRPr="0082765E">
        <w:rPr>
          <w:rFonts w:ascii="Arial" w:hAnsi="Arial" w:cs="Arial"/>
          <w:sz w:val="24"/>
          <w:szCs w:val="24"/>
          <w:u w:val="single"/>
        </w:rPr>
        <w:t>Liquidação Antecipada Parcial ou Total</w:t>
      </w:r>
      <w:r w:rsidRPr="0082765E">
        <w:rPr>
          <w:rFonts w:ascii="Arial" w:hAnsi="Arial" w:cs="Arial"/>
          <w:sz w:val="24"/>
          <w:szCs w:val="24"/>
        </w:rPr>
        <w:t>”), hipótese em que, o valor a ser pago será previamente atualizado monetariamente e acrescido dos juros remuneratórios, adotando-se os seguintes critérios:</w:t>
      </w:r>
    </w:p>
    <w:p w:rsidR="003E0945" w:rsidRPr="0082765E" w:rsidRDefault="003E0945" w:rsidP="001754D0">
      <w:pPr>
        <w:rPr>
          <w:rFonts w:ascii="Arial" w:hAnsi="Arial" w:cs="Arial"/>
          <w:sz w:val="24"/>
          <w:szCs w:val="24"/>
        </w:rPr>
      </w:pPr>
    </w:p>
    <w:p w:rsidR="003E0945" w:rsidRPr="0082765E" w:rsidRDefault="003E0945" w:rsidP="001754D0">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sz w:val="24"/>
          <w:szCs w:val="24"/>
        </w:rPr>
      </w:pPr>
      <w:r w:rsidRPr="0082765E">
        <w:rPr>
          <w:rFonts w:ascii="Arial" w:hAnsi="Arial" w:cs="Arial"/>
          <w:sz w:val="24"/>
          <w:szCs w:val="24"/>
        </w:rPr>
        <w:t xml:space="preserve">a) - </w:t>
      </w:r>
      <w:r w:rsidRPr="0082765E">
        <w:rPr>
          <w:rFonts w:ascii="Arial" w:hAnsi="Arial" w:cs="Arial"/>
          <w:sz w:val="24"/>
          <w:szCs w:val="24"/>
        </w:rPr>
        <w:tab/>
        <w:t xml:space="preserve">a atualização monetária será aplicada de forma exponencial </w:t>
      </w:r>
      <w:r w:rsidRPr="0082765E">
        <w:rPr>
          <w:rFonts w:ascii="Arial" w:hAnsi="Arial" w:cs="Arial"/>
          <w:i/>
          <w:sz w:val="24"/>
          <w:szCs w:val="24"/>
        </w:rPr>
        <w:t xml:space="preserve">pro rata </w:t>
      </w:r>
      <w:proofErr w:type="spellStart"/>
      <w:r w:rsidRPr="0082765E">
        <w:rPr>
          <w:rFonts w:ascii="Arial" w:hAnsi="Arial" w:cs="Arial"/>
          <w:i/>
          <w:sz w:val="24"/>
          <w:szCs w:val="24"/>
        </w:rPr>
        <w:t>temporis</w:t>
      </w:r>
      <w:proofErr w:type="spellEnd"/>
      <w:r w:rsidRPr="0082765E">
        <w:rPr>
          <w:rFonts w:ascii="Arial" w:hAnsi="Arial" w:cs="Arial"/>
          <w:sz w:val="24"/>
          <w:szCs w:val="24"/>
        </w:rPr>
        <w:t xml:space="preserve">, com base na variação da TR utilizada por ocasião do último reajustamento, e calculada com base no número de dias corridos compreendidos entre a data da última prestação vencida e a data da Liquidação Antecipada Parcial ou Total; </w:t>
      </w:r>
    </w:p>
    <w:p w:rsidR="003E0945" w:rsidRPr="0082765E" w:rsidRDefault="003E0945" w:rsidP="001754D0">
      <w:pPr>
        <w:ind w:left="709" w:hanging="709"/>
        <w:rPr>
          <w:rFonts w:ascii="Arial" w:hAnsi="Arial" w:cs="Arial"/>
          <w:sz w:val="24"/>
          <w:szCs w:val="24"/>
        </w:rPr>
      </w:pPr>
    </w:p>
    <w:p w:rsidR="003E0945" w:rsidRPr="0082765E" w:rsidRDefault="003E0945" w:rsidP="001754D0">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sz w:val="24"/>
          <w:szCs w:val="24"/>
        </w:rPr>
      </w:pPr>
      <w:r w:rsidRPr="0082765E">
        <w:rPr>
          <w:rFonts w:ascii="Arial" w:hAnsi="Arial" w:cs="Arial"/>
          <w:sz w:val="24"/>
          <w:szCs w:val="24"/>
        </w:rPr>
        <w:t>b) -</w:t>
      </w:r>
      <w:r w:rsidRPr="0082765E">
        <w:rPr>
          <w:rFonts w:ascii="Arial" w:hAnsi="Arial" w:cs="Arial"/>
          <w:sz w:val="24"/>
          <w:szCs w:val="24"/>
        </w:rPr>
        <w:tab/>
        <w:t xml:space="preserve">os juros remuneratórios serão aplicados sobre o valor da liquidação, já atualizado monetariamente, na forma da alínea anterior. </w:t>
      </w:r>
    </w:p>
    <w:p w:rsidR="003E0945" w:rsidRPr="0082765E" w:rsidRDefault="003E0945" w:rsidP="001754D0">
      <w:pPr>
        <w:rPr>
          <w:rFonts w:ascii="Arial" w:hAnsi="Arial" w:cs="Arial"/>
          <w:sz w:val="24"/>
          <w:szCs w:val="24"/>
        </w:rPr>
      </w:pPr>
    </w:p>
    <w:p w:rsidR="003E0945" w:rsidRPr="0082765E" w:rsidRDefault="003E0945" w:rsidP="001754D0">
      <w:pPr>
        <w:rPr>
          <w:rFonts w:ascii="Arial" w:hAnsi="Arial" w:cs="Arial"/>
          <w:sz w:val="24"/>
          <w:szCs w:val="24"/>
        </w:rPr>
      </w:pPr>
      <w:r w:rsidRPr="0082765E">
        <w:rPr>
          <w:rFonts w:ascii="Arial" w:hAnsi="Arial" w:cs="Arial"/>
          <w:b/>
          <w:sz w:val="24"/>
          <w:szCs w:val="24"/>
        </w:rPr>
        <w:t>7.8.1</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No caso de </w:t>
      </w:r>
      <w:r w:rsidRPr="0082765E">
        <w:rPr>
          <w:rFonts w:ascii="Arial" w:hAnsi="Arial" w:cs="Arial"/>
          <w:sz w:val="24"/>
          <w:szCs w:val="24"/>
          <w:lang w:eastAsia="en-US"/>
        </w:rPr>
        <w:t>Liquidação Antecipada Parcial ou Total</w:t>
      </w:r>
      <w:r w:rsidRPr="0082765E">
        <w:rPr>
          <w:rFonts w:ascii="Arial" w:hAnsi="Arial" w:cs="Arial"/>
          <w:sz w:val="24"/>
          <w:szCs w:val="24"/>
        </w:rPr>
        <w:t>, caso o prazo de 60 (sessenta) dias para a notificação prévia não seja respeitado, o valor de amortização será acrescido de uma multa de 2% (dois por cento) calculada sobre o saldo devedor da Dívida Garantida, calculado em observância à Cláusula Terceira.</w:t>
      </w:r>
    </w:p>
    <w:p w:rsidR="003E0945" w:rsidRPr="0082765E" w:rsidRDefault="003E0945" w:rsidP="001754D0">
      <w:pPr>
        <w:rPr>
          <w:rFonts w:ascii="Arial" w:hAnsi="Arial" w:cs="Arial"/>
          <w:sz w:val="24"/>
          <w:szCs w:val="24"/>
        </w:rPr>
      </w:pPr>
    </w:p>
    <w:p w:rsidR="003E0945" w:rsidRPr="0082765E" w:rsidRDefault="003E0945" w:rsidP="001754D0">
      <w:pPr>
        <w:rPr>
          <w:rFonts w:ascii="Arial" w:hAnsi="Arial" w:cs="Arial"/>
          <w:sz w:val="24"/>
          <w:szCs w:val="24"/>
        </w:rPr>
      </w:pPr>
      <w:r w:rsidRPr="0082765E">
        <w:rPr>
          <w:rFonts w:ascii="Arial" w:hAnsi="Arial" w:cs="Arial"/>
          <w:b/>
          <w:sz w:val="24"/>
          <w:szCs w:val="24"/>
        </w:rPr>
        <w:t>7.8.2</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O período de incidência relativamente ao item acima, tanto para aplicação da atualização monetária quanto dos juros remuneratórios, será calculado tomando-se como termo inicial a data do último reajustamento aplicado e como termo final a efetiva data da Liquidação Antecipada Parcial ou Total. </w:t>
      </w:r>
    </w:p>
    <w:p w:rsidR="003E0945" w:rsidRPr="0082765E" w:rsidRDefault="003E0945" w:rsidP="00FF4C0D">
      <w:pPr>
        <w:rPr>
          <w:rFonts w:ascii="Arial" w:hAnsi="Arial" w:cs="Arial"/>
          <w:sz w:val="24"/>
          <w:szCs w:val="24"/>
        </w:rPr>
      </w:pPr>
    </w:p>
    <w:p w:rsidR="003E0945" w:rsidRPr="0082765E" w:rsidRDefault="003E0945" w:rsidP="00483954">
      <w:pPr>
        <w:rPr>
          <w:rFonts w:ascii="Arial" w:hAnsi="Arial" w:cs="Arial"/>
          <w:sz w:val="24"/>
          <w:szCs w:val="24"/>
        </w:rPr>
      </w:pPr>
      <w:r w:rsidRPr="0082765E">
        <w:rPr>
          <w:rFonts w:ascii="Arial" w:hAnsi="Arial" w:cs="Arial"/>
          <w:b/>
          <w:sz w:val="24"/>
          <w:szCs w:val="24"/>
        </w:rPr>
        <w:t>7.8.3</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No caso de Liquidação Antecipada Parcial ou Total, a </w:t>
      </w:r>
      <w:proofErr w:type="gramStart"/>
      <w:r w:rsidRPr="0082765E">
        <w:rPr>
          <w:rFonts w:ascii="Arial" w:hAnsi="Arial" w:cs="Arial"/>
          <w:b/>
          <w:sz w:val="24"/>
          <w:szCs w:val="24"/>
        </w:rPr>
        <w:t>FIDUCIÁRIA</w:t>
      </w:r>
      <w:r w:rsidRPr="0082765E">
        <w:rPr>
          <w:rFonts w:ascii="Arial" w:hAnsi="Arial" w:cs="Arial"/>
          <w:sz w:val="24"/>
          <w:szCs w:val="24"/>
          <w:lang w:eastAsia="en-US"/>
        </w:rPr>
        <w:t xml:space="preserve"> ou cessionário</w:t>
      </w:r>
      <w:proofErr w:type="gramEnd"/>
      <w:r w:rsidRPr="0082765E">
        <w:rPr>
          <w:rFonts w:ascii="Arial" w:hAnsi="Arial" w:cs="Arial"/>
          <w:sz w:val="24"/>
          <w:szCs w:val="24"/>
          <w:lang w:eastAsia="en-US"/>
        </w:rPr>
        <w:t>, conforme o caso,</w:t>
      </w:r>
      <w:r w:rsidRPr="0082765E">
        <w:rPr>
          <w:rFonts w:ascii="Arial" w:hAnsi="Arial" w:cs="Arial"/>
          <w:sz w:val="24"/>
          <w:szCs w:val="24"/>
        </w:rPr>
        <w:t xml:space="preserve"> obriga-se, no prazo de até 30 (trinta) dias a contar da liquidação, a</w:t>
      </w:r>
      <w:r w:rsidRPr="0082765E">
        <w:rPr>
          <w:rFonts w:ascii="Arial" w:hAnsi="Arial" w:cs="Arial"/>
          <w:b/>
          <w:sz w:val="24"/>
          <w:szCs w:val="24"/>
        </w:rPr>
        <w:t xml:space="preserve"> </w:t>
      </w:r>
      <w:r w:rsidRPr="0082765E">
        <w:rPr>
          <w:rFonts w:ascii="Arial" w:hAnsi="Arial" w:cs="Arial"/>
          <w:sz w:val="24"/>
          <w:szCs w:val="24"/>
        </w:rPr>
        <w:t xml:space="preserve">encaminhar para a </w:t>
      </w:r>
      <w:r w:rsidRPr="0082765E">
        <w:rPr>
          <w:rFonts w:ascii="Arial" w:hAnsi="Arial" w:cs="Arial"/>
          <w:b/>
          <w:sz w:val="24"/>
          <w:szCs w:val="24"/>
        </w:rPr>
        <w:t>FIDUCIANTE</w:t>
      </w:r>
      <w:r w:rsidRPr="0082765E">
        <w:rPr>
          <w:rFonts w:ascii="Arial" w:hAnsi="Arial" w:cs="Arial"/>
          <w:sz w:val="24"/>
          <w:szCs w:val="24"/>
        </w:rPr>
        <w:t xml:space="preserve">, o respectivo termo de quitação, sob pena de multa em favor do </w:t>
      </w:r>
      <w:r w:rsidRPr="0082765E">
        <w:rPr>
          <w:rFonts w:ascii="Arial" w:hAnsi="Arial" w:cs="Arial"/>
          <w:b/>
          <w:sz w:val="24"/>
          <w:szCs w:val="24"/>
        </w:rPr>
        <w:t>FIDUCIANTE</w:t>
      </w:r>
      <w:r w:rsidRPr="0082765E">
        <w:rPr>
          <w:rFonts w:ascii="Arial" w:hAnsi="Arial" w:cs="Arial"/>
          <w:sz w:val="24"/>
          <w:szCs w:val="24"/>
        </w:rPr>
        <w:t xml:space="preserve"> de 0,5% (meio por cento) ao mês, ou fração, sobre o valor total da Dívida Garantida.</w:t>
      </w:r>
    </w:p>
    <w:p w:rsidR="003E0945" w:rsidRPr="0082765E" w:rsidRDefault="003E0945" w:rsidP="00483954">
      <w:pPr>
        <w:rPr>
          <w:rFonts w:ascii="Arial" w:hAnsi="Arial" w:cs="Arial"/>
          <w:sz w:val="24"/>
          <w:szCs w:val="24"/>
        </w:rPr>
      </w:pPr>
    </w:p>
    <w:p w:rsidR="003E0945" w:rsidRPr="0082765E" w:rsidRDefault="003E0945" w:rsidP="00F8242D">
      <w:pPr>
        <w:rPr>
          <w:rFonts w:ascii="Arial" w:hAnsi="Arial" w:cs="Arial"/>
          <w:b/>
          <w:sz w:val="24"/>
          <w:szCs w:val="24"/>
        </w:rPr>
      </w:pPr>
      <w:r w:rsidRPr="0082765E">
        <w:rPr>
          <w:rFonts w:ascii="Arial" w:hAnsi="Arial" w:cs="Arial"/>
          <w:b/>
          <w:sz w:val="24"/>
          <w:szCs w:val="24"/>
        </w:rPr>
        <w:t xml:space="preserve">CAPÍTULO VIII - </w:t>
      </w:r>
      <w:r w:rsidRPr="0082765E">
        <w:rPr>
          <w:rFonts w:ascii="Arial" w:hAnsi="Arial" w:cs="Arial"/>
          <w:b/>
          <w:sz w:val="24"/>
          <w:szCs w:val="24"/>
          <w:u w:val="single"/>
        </w:rPr>
        <w:t>DA MORA E DO INADIMPLEMENTO</w:t>
      </w:r>
    </w:p>
    <w:p w:rsidR="003E0945" w:rsidRPr="0082765E" w:rsidRDefault="003E0945" w:rsidP="00F8242D">
      <w:pPr>
        <w:rPr>
          <w:rFonts w:ascii="Arial" w:hAnsi="Arial" w:cs="Arial"/>
          <w:sz w:val="24"/>
          <w:szCs w:val="24"/>
        </w:rPr>
      </w:pPr>
    </w:p>
    <w:p w:rsidR="003E0945" w:rsidRPr="0082765E" w:rsidRDefault="003E0945" w:rsidP="00F8242D">
      <w:pPr>
        <w:rPr>
          <w:rFonts w:ascii="Arial" w:hAnsi="Arial" w:cs="Arial"/>
          <w:b/>
          <w:i/>
          <w:sz w:val="24"/>
          <w:szCs w:val="24"/>
        </w:rPr>
      </w:pPr>
      <w:r w:rsidRPr="0082765E">
        <w:rPr>
          <w:rFonts w:ascii="Arial" w:hAnsi="Arial" w:cs="Arial"/>
          <w:b/>
          <w:sz w:val="24"/>
          <w:szCs w:val="24"/>
        </w:rPr>
        <w:t>8.1</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No caso de vencimento antecipado ou descumprimento de qualquer obrigação relativa à Dívida Garantida, no todo ou em parte, a </w:t>
      </w:r>
      <w:r w:rsidRPr="0082765E">
        <w:rPr>
          <w:rFonts w:ascii="Arial" w:hAnsi="Arial" w:cs="Arial"/>
          <w:b/>
          <w:sz w:val="24"/>
          <w:szCs w:val="24"/>
        </w:rPr>
        <w:t>FIDUCIANTE</w:t>
      </w:r>
      <w:r w:rsidRPr="0082765E">
        <w:rPr>
          <w:rFonts w:ascii="Arial" w:hAnsi="Arial" w:cs="Arial"/>
          <w:sz w:val="24"/>
          <w:szCs w:val="24"/>
        </w:rPr>
        <w:t xml:space="preserve"> será intimada a satisfazer, no prazo de 15 (quinze) dias, o valor correspondente à Dívida Garantida, somado ao valor das penalidades e demais encargos contratuais e/ou legais (item 3.4), inclusive tributos, contribuições condominiais, além das despesas com a cobrança e de intimação. </w:t>
      </w:r>
    </w:p>
    <w:p w:rsidR="003E0945" w:rsidRPr="0082765E" w:rsidRDefault="003E0945" w:rsidP="00F8242D">
      <w:pPr>
        <w:rPr>
          <w:rFonts w:ascii="Arial" w:hAnsi="Arial" w:cs="Arial"/>
          <w:b/>
          <w:sz w:val="24"/>
          <w:szCs w:val="24"/>
        </w:rPr>
      </w:pPr>
    </w:p>
    <w:p w:rsidR="003E0945" w:rsidRPr="0082765E" w:rsidRDefault="003E0945" w:rsidP="00F8242D">
      <w:pPr>
        <w:rPr>
          <w:rFonts w:ascii="Arial" w:hAnsi="Arial" w:cs="Arial"/>
          <w:sz w:val="24"/>
          <w:szCs w:val="24"/>
        </w:rPr>
      </w:pPr>
      <w:r w:rsidRPr="0082765E">
        <w:rPr>
          <w:rFonts w:ascii="Arial" w:hAnsi="Arial" w:cs="Arial"/>
          <w:b/>
          <w:sz w:val="24"/>
          <w:szCs w:val="24"/>
        </w:rPr>
        <w:t>8.2</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A intimação obedecerá ao seguinte procedimento:</w:t>
      </w:r>
    </w:p>
    <w:p w:rsidR="003E0945" w:rsidRPr="0082765E" w:rsidRDefault="003E0945" w:rsidP="00F8242D">
      <w:pPr>
        <w:rPr>
          <w:rFonts w:ascii="Arial" w:hAnsi="Arial" w:cs="Arial"/>
          <w:sz w:val="24"/>
          <w:szCs w:val="24"/>
        </w:rPr>
      </w:pP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sz w:val="24"/>
          <w:szCs w:val="24"/>
        </w:rPr>
      </w:pPr>
      <w:r w:rsidRPr="0082765E">
        <w:rPr>
          <w:rFonts w:ascii="Arial" w:hAnsi="Arial" w:cs="Arial"/>
          <w:sz w:val="24"/>
          <w:szCs w:val="24"/>
        </w:rPr>
        <w:t>a) -</w:t>
      </w:r>
      <w:r w:rsidRPr="0082765E">
        <w:rPr>
          <w:rFonts w:ascii="Arial" w:hAnsi="Arial" w:cs="Arial"/>
          <w:sz w:val="24"/>
          <w:szCs w:val="24"/>
        </w:rPr>
        <w:tab/>
        <w:t xml:space="preserve">a intimação de que trata o art. 26 da Lei 9.514/97, será requerida pela </w:t>
      </w:r>
      <w:r w:rsidRPr="0082765E">
        <w:rPr>
          <w:rFonts w:ascii="Arial" w:hAnsi="Arial" w:cs="Arial"/>
          <w:b/>
          <w:sz w:val="24"/>
          <w:szCs w:val="24"/>
        </w:rPr>
        <w:t>FIDUCIÁRIA</w:t>
      </w:r>
      <w:r w:rsidRPr="0082765E">
        <w:rPr>
          <w:rFonts w:ascii="Arial" w:hAnsi="Arial" w:cs="Arial"/>
          <w:sz w:val="24"/>
          <w:szCs w:val="24"/>
        </w:rPr>
        <w:t xml:space="preserve"> ao Oficial do Registro de Imóveis, indicando o valor vencido e não pago, os juros convencionais, as penalidades e os demais encargos contratuais e legais, inclusive tributos, as contribuições condominiais imputáveis aos Imóveis, além das despesas de cobrança e de intimação;</w:t>
      </w: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sz w:val="24"/>
          <w:szCs w:val="24"/>
        </w:rPr>
      </w:pP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sz w:val="24"/>
          <w:szCs w:val="24"/>
        </w:rPr>
      </w:pPr>
      <w:r w:rsidRPr="0082765E">
        <w:rPr>
          <w:rFonts w:ascii="Arial" w:hAnsi="Arial" w:cs="Arial"/>
          <w:sz w:val="24"/>
          <w:szCs w:val="24"/>
        </w:rPr>
        <w:t>b) -</w:t>
      </w:r>
      <w:r w:rsidRPr="0082765E">
        <w:rPr>
          <w:rFonts w:ascii="Arial" w:hAnsi="Arial" w:cs="Arial"/>
          <w:sz w:val="24"/>
          <w:szCs w:val="24"/>
        </w:rPr>
        <w:tab/>
        <w:t>a diligência de intimação será realizada pelo Oficial do Registro de Imóveis da circunscrição imobiliária onde se localizar os Imóveis, podendo, a critério desse Oficial, vir a ser realizada por seu preposto ou através do Registro de Títulos e Documentos da Comarca da situação dos Imóveis, ou do domicílio de quem deva recebê-la, ou, ainda, pelo Correio, com aviso de recebimento;</w:t>
      </w: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sz w:val="24"/>
          <w:szCs w:val="24"/>
        </w:rPr>
      </w:pP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sz w:val="24"/>
          <w:szCs w:val="24"/>
        </w:rPr>
      </w:pPr>
      <w:r w:rsidRPr="0082765E">
        <w:rPr>
          <w:rFonts w:ascii="Arial" w:hAnsi="Arial" w:cs="Arial"/>
          <w:sz w:val="24"/>
          <w:szCs w:val="24"/>
        </w:rPr>
        <w:t>c) -</w:t>
      </w:r>
      <w:r w:rsidRPr="0082765E">
        <w:rPr>
          <w:rFonts w:ascii="Arial" w:hAnsi="Arial" w:cs="Arial"/>
          <w:sz w:val="24"/>
          <w:szCs w:val="24"/>
        </w:rPr>
        <w:tab/>
        <w:t xml:space="preserve">a intimação será feita pessoalmente à </w:t>
      </w:r>
      <w:r w:rsidRPr="0082765E">
        <w:rPr>
          <w:rFonts w:ascii="Arial" w:hAnsi="Arial" w:cs="Arial"/>
          <w:b/>
          <w:sz w:val="24"/>
          <w:szCs w:val="24"/>
        </w:rPr>
        <w:t>FIDUCIANTE</w:t>
      </w:r>
      <w:r w:rsidRPr="0082765E">
        <w:rPr>
          <w:rFonts w:ascii="Arial" w:hAnsi="Arial" w:cs="Arial"/>
          <w:sz w:val="24"/>
          <w:szCs w:val="24"/>
        </w:rPr>
        <w:t xml:space="preserve">, a seus representantes legais, ou a procurador regularmente constituído. Na hipótese da </w:t>
      </w:r>
      <w:r w:rsidRPr="0082765E">
        <w:rPr>
          <w:rFonts w:ascii="Arial" w:hAnsi="Arial" w:cs="Arial"/>
          <w:b/>
          <w:sz w:val="24"/>
          <w:szCs w:val="24"/>
        </w:rPr>
        <w:t>FIDUCIANTE</w:t>
      </w:r>
      <w:r w:rsidRPr="0082765E">
        <w:rPr>
          <w:rFonts w:ascii="Arial" w:hAnsi="Arial" w:cs="Arial"/>
          <w:sz w:val="24"/>
          <w:szCs w:val="24"/>
        </w:rPr>
        <w:t xml:space="preserve">, ou de seus representantes legais, se furtarem ao recebimento da intimação ou se encontrarem em local incerto e não sabido, o Oficial do Registro de Imóveis certificará o fato (da mesma forma acontece se a constatação do fato tiver sido feita pelo Oficial de Títulos e Documentos), e competirá ao Oficial de Registro de Imóveis promover a intimação da </w:t>
      </w:r>
      <w:r w:rsidRPr="0082765E">
        <w:rPr>
          <w:rFonts w:ascii="Arial" w:hAnsi="Arial" w:cs="Arial"/>
          <w:b/>
          <w:sz w:val="24"/>
          <w:szCs w:val="24"/>
        </w:rPr>
        <w:t>FIDUCIANTE</w:t>
      </w:r>
      <w:r w:rsidRPr="0082765E">
        <w:rPr>
          <w:rFonts w:ascii="Arial" w:hAnsi="Arial" w:cs="Arial"/>
          <w:sz w:val="24"/>
          <w:szCs w:val="24"/>
        </w:rPr>
        <w:t xml:space="preserve"> por edital, publicado por </w:t>
      </w:r>
      <w:proofErr w:type="gramStart"/>
      <w:r w:rsidRPr="0082765E">
        <w:rPr>
          <w:rFonts w:ascii="Arial" w:hAnsi="Arial" w:cs="Arial"/>
          <w:sz w:val="24"/>
          <w:szCs w:val="24"/>
        </w:rPr>
        <w:t>3</w:t>
      </w:r>
      <w:proofErr w:type="gramEnd"/>
      <w:r w:rsidRPr="0082765E">
        <w:rPr>
          <w:rFonts w:ascii="Arial" w:hAnsi="Arial" w:cs="Arial"/>
          <w:sz w:val="24"/>
          <w:szCs w:val="24"/>
        </w:rPr>
        <w:t xml:space="preserve"> (três) dias, pelo menos, em um dos jornais de maior circulação no local dos Imóveis, a Cidade de São Paulo.</w:t>
      </w:r>
    </w:p>
    <w:p w:rsidR="003E0945" w:rsidRPr="0082765E" w:rsidRDefault="003E0945" w:rsidP="00F8242D">
      <w:pPr>
        <w:rPr>
          <w:rFonts w:ascii="Arial" w:hAnsi="Arial" w:cs="Arial"/>
          <w:b/>
          <w:sz w:val="24"/>
          <w:szCs w:val="24"/>
        </w:rPr>
      </w:pPr>
    </w:p>
    <w:p w:rsidR="003E0945" w:rsidRPr="0082765E" w:rsidRDefault="003E0945" w:rsidP="00F8242D">
      <w:pPr>
        <w:rPr>
          <w:rFonts w:ascii="Arial" w:hAnsi="Arial" w:cs="Arial"/>
          <w:sz w:val="24"/>
          <w:szCs w:val="24"/>
        </w:rPr>
      </w:pPr>
      <w:r w:rsidRPr="0082765E">
        <w:rPr>
          <w:rFonts w:ascii="Arial" w:hAnsi="Arial" w:cs="Arial"/>
          <w:b/>
          <w:sz w:val="24"/>
          <w:szCs w:val="24"/>
        </w:rPr>
        <w:t>8.2.1</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Purgada a mora perante o Oficial do Registro de Imóveis, o presente Instrumento se restabelecerá, caso em que, nos </w:t>
      </w:r>
      <w:proofErr w:type="gramStart"/>
      <w:r w:rsidRPr="0082765E">
        <w:rPr>
          <w:rFonts w:ascii="Arial" w:hAnsi="Arial" w:cs="Arial"/>
          <w:sz w:val="24"/>
          <w:szCs w:val="24"/>
        </w:rPr>
        <w:t>3</w:t>
      </w:r>
      <w:proofErr w:type="gramEnd"/>
      <w:r w:rsidRPr="0082765E">
        <w:rPr>
          <w:rFonts w:ascii="Arial" w:hAnsi="Arial" w:cs="Arial"/>
          <w:sz w:val="24"/>
          <w:szCs w:val="24"/>
        </w:rPr>
        <w:t xml:space="preserve"> (três) dias seguintes, o Oficial entregará à </w:t>
      </w:r>
      <w:r w:rsidRPr="0082765E">
        <w:rPr>
          <w:rFonts w:ascii="Arial" w:hAnsi="Arial" w:cs="Arial"/>
          <w:b/>
          <w:sz w:val="24"/>
          <w:szCs w:val="24"/>
        </w:rPr>
        <w:t>FIDUCIÁRIA</w:t>
      </w:r>
      <w:r w:rsidRPr="0082765E">
        <w:rPr>
          <w:rFonts w:ascii="Arial" w:hAnsi="Arial" w:cs="Arial"/>
          <w:sz w:val="24"/>
          <w:szCs w:val="24"/>
        </w:rPr>
        <w:t xml:space="preserve"> as importâncias recebidas, cabendo também à </w:t>
      </w:r>
      <w:r w:rsidRPr="0082765E">
        <w:rPr>
          <w:rFonts w:ascii="Arial" w:hAnsi="Arial" w:cs="Arial"/>
          <w:b/>
          <w:sz w:val="24"/>
          <w:szCs w:val="24"/>
        </w:rPr>
        <w:t>FIDUCIANTE</w:t>
      </w:r>
      <w:r w:rsidRPr="0082765E">
        <w:rPr>
          <w:rFonts w:ascii="Arial" w:hAnsi="Arial" w:cs="Arial"/>
          <w:sz w:val="24"/>
          <w:szCs w:val="24"/>
        </w:rPr>
        <w:t xml:space="preserve"> o pagamento das despesas de cobrança e de intimação.</w:t>
      </w:r>
    </w:p>
    <w:p w:rsidR="003E0945" w:rsidRPr="0082765E" w:rsidRDefault="003E0945" w:rsidP="00F8242D">
      <w:pPr>
        <w:rPr>
          <w:rFonts w:ascii="Arial" w:hAnsi="Arial" w:cs="Arial"/>
          <w:sz w:val="24"/>
          <w:szCs w:val="24"/>
        </w:rPr>
      </w:pPr>
    </w:p>
    <w:p w:rsidR="003E0945" w:rsidRPr="0082765E" w:rsidRDefault="003E0945" w:rsidP="00F8242D">
      <w:pPr>
        <w:rPr>
          <w:rFonts w:ascii="Arial" w:hAnsi="Arial" w:cs="Arial"/>
          <w:sz w:val="24"/>
          <w:szCs w:val="24"/>
        </w:rPr>
      </w:pPr>
      <w:r w:rsidRPr="0082765E">
        <w:rPr>
          <w:rFonts w:ascii="Arial" w:hAnsi="Arial" w:cs="Arial"/>
          <w:b/>
          <w:sz w:val="24"/>
          <w:szCs w:val="24"/>
        </w:rPr>
        <w:t>8.2.2</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Na hipótese da </w:t>
      </w:r>
      <w:r w:rsidRPr="0082765E">
        <w:rPr>
          <w:rFonts w:ascii="Arial" w:hAnsi="Arial" w:cs="Arial"/>
          <w:b/>
          <w:sz w:val="24"/>
          <w:szCs w:val="24"/>
        </w:rPr>
        <w:t>FIDUCIANTE</w:t>
      </w:r>
      <w:r w:rsidRPr="0082765E">
        <w:rPr>
          <w:rFonts w:ascii="Arial" w:hAnsi="Arial" w:cs="Arial"/>
          <w:sz w:val="24"/>
          <w:szCs w:val="24"/>
        </w:rPr>
        <w:t xml:space="preserve"> não purgar a mora no prazo assinalado, o Oficial do Registro de Imóveis certificará esse fato e, diante da comprovação do recolhimento do imposto de transmissão inter vivos – ITBI, registrará a consolidação da propriedade dos Imóveis em nome da </w:t>
      </w:r>
      <w:r w:rsidRPr="0082765E">
        <w:rPr>
          <w:rFonts w:ascii="Arial" w:hAnsi="Arial" w:cs="Arial"/>
          <w:b/>
          <w:sz w:val="24"/>
          <w:szCs w:val="24"/>
        </w:rPr>
        <w:t>FIDUCIÁRIA</w:t>
      </w:r>
      <w:r w:rsidRPr="0082765E">
        <w:rPr>
          <w:rFonts w:ascii="Arial" w:hAnsi="Arial" w:cs="Arial"/>
          <w:sz w:val="24"/>
          <w:szCs w:val="24"/>
        </w:rPr>
        <w:t xml:space="preserve">, nos termos do artigo 26, da Lei nº 9.514/97. O simples pagamento da prestação devida, sem atualização monetária e os demais acréscimos moratórios, não exonerará a </w:t>
      </w:r>
      <w:r w:rsidRPr="0082765E">
        <w:rPr>
          <w:rFonts w:ascii="Arial" w:hAnsi="Arial" w:cs="Arial"/>
          <w:b/>
          <w:sz w:val="24"/>
          <w:szCs w:val="24"/>
        </w:rPr>
        <w:t>FIDUCIANTE</w:t>
      </w:r>
      <w:r w:rsidRPr="0082765E">
        <w:rPr>
          <w:rFonts w:ascii="Arial" w:hAnsi="Arial" w:cs="Arial"/>
          <w:sz w:val="24"/>
          <w:szCs w:val="24"/>
        </w:rPr>
        <w:t xml:space="preserve"> da responsabilidade de liquidar tais obrigações, continuando em mora para todos os efeitos legais e contratuais e da excussão iniciada.</w:t>
      </w:r>
    </w:p>
    <w:p w:rsidR="003E0945" w:rsidRPr="0082765E" w:rsidRDefault="003E0945" w:rsidP="00F8242D">
      <w:pPr>
        <w:rPr>
          <w:rFonts w:ascii="Arial" w:hAnsi="Arial" w:cs="Arial"/>
          <w:b/>
          <w:sz w:val="24"/>
          <w:szCs w:val="24"/>
        </w:rPr>
      </w:pPr>
    </w:p>
    <w:p w:rsidR="003E0945" w:rsidRPr="0082765E" w:rsidRDefault="003E0945" w:rsidP="00F8242D">
      <w:pPr>
        <w:rPr>
          <w:rFonts w:ascii="Arial" w:hAnsi="Arial" w:cs="Arial"/>
          <w:sz w:val="24"/>
          <w:szCs w:val="24"/>
        </w:rPr>
      </w:pPr>
      <w:r w:rsidRPr="0082765E">
        <w:rPr>
          <w:rFonts w:ascii="Arial" w:hAnsi="Arial" w:cs="Arial"/>
          <w:b/>
          <w:sz w:val="24"/>
          <w:szCs w:val="24"/>
        </w:rPr>
        <w:t>8.2.3</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Uma vez consolidada a propriedade dos Imóveis em nome da </w:t>
      </w:r>
      <w:r w:rsidRPr="0082765E">
        <w:rPr>
          <w:rFonts w:ascii="Arial" w:hAnsi="Arial" w:cs="Arial"/>
          <w:b/>
          <w:sz w:val="24"/>
          <w:szCs w:val="24"/>
        </w:rPr>
        <w:t>FIDUCIÁRIA</w:t>
      </w:r>
      <w:r w:rsidRPr="0082765E">
        <w:rPr>
          <w:rFonts w:ascii="Arial" w:hAnsi="Arial" w:cs="Arial"/>
          <w:sz w:val="24"/>
          <w:szCs w:val="24"/>
        </w:rPr>
        <w:t xml:space="preserve">, no prazo de 30 (trinta) dias, contados da data do registro de que trata o § 7º, do artigo 26 da Lei nº 9.514/97, a </w:t>
      </w:r>
      <w:r w:rsidRPr="0082765E">
        <w:rPr>
          <w:rFonts w:ascii="Arial" w:hAnsi="Arial" w:cs="Arial"/>
          <w:b/>
          <w:sz w:val="24"/>
          <w:szCs w:val="24"/>
        </w:rPr>
        <w:t>FIDUCIÁRIA</w:t>
      </w:r>
      <w:r w:rsidRPr="0082765E">
        <w:rPr>
          <w:rFonts w:ascii="Arial" w:hAnsi="Arial" w:cs="Arial"/>
          <w:sz w:val="24"/>
          <w:szCs w:val="24"/>
        </w:rPr>
        <w:t xml:space="preserve"> deverá promover público leilão para a alienação dos Imóveis, nos termos do artigo 27 da Lei acima </w:t>
      </w:r>
      <w:proofErr w:type="gramStart"/>
      <w:r w:rsidRPr="0082765E">
        <w:rPr>
          <w:rFonts w:ascii="Arial" w:hAnsi="Arial" w:cs="Arial"/>
          <w:sz w:val="24"/>
          <w:szCs w:val="24"/>
        </w:rPr>
        <w:t>mencionada, respeitadas</w:t>
      </w:r>
      <w:proofErr w:type="gramEnd"/>
      <w:r w:rsidRPr="0082765E">
        <w:rPr>
          <w:rFonts w:ascii="Arial" w:hAnsi="Arial" w:cs="Arial"/>
          <w:sz w:val="24"/>
          <w:szCs w:val="24"/>
        </w:rPr>
        <w:t xml:space="preserve"> as disposições a seguir:</w:t>
      </w:r>
    </w:p>
    <w:p w:rsidR="003E0945" w:rsidRPr="0082765E" w:rsidRDefault="003E0945" w:rsidP="00F8242D">
      <w:pPr>
        <w:rPr>
          <w:rFonts w:ascii="Arial" w:hAnsi="Arial" w:cs="Arial"/>
          <w:sz w:val="24"/>
          <w:szCs w:val="24"/>
        </w:rPr>
      </w:pP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sz w:val="24"/>
          <w:szCs w:val="24"/>
        </w:rPr>
      </w:pPr>
      <w:r w:rsidRPr="0082765E">
        <w:rPr>
          <w:rFonts w:ascii="Arial" w:hAnsi="Arial" w:cs="Arial"/>
          <w:sz w:val="24"/>
          <w:szCs w:val="24"/>
        </w:rPr>
        <w:t xml:space="preserve">a) - </w:t>
      </w:r>
      <w:r w:rsidRPr="0082765E">
        <w:rPr>
          <w:rFonts w:ascii="Arial" w:hAnsi="Arial" w:cs="Arial"/>
          <w:sz w:val="24"/>
          <w:szCs w:val="24"/>
        </w:rPr>
        <w:tab/>
        <w:t xml:space="preserve">a alienação far-se-á sempre </w:t>
      </w:r>
      <w:r w:rsidR="00A6306F" w:rsidRPr="00A6306F">
        <w:rPr>
          <w:rFonts w:ascii="Arial" w:hAnsi="Arial" w:cs="Arial"/>
          <w:sz w:val="24"/>
          <w:szCs w:val="24"/>
          <w:highlight w:val="yellow"/>
          <w:rPrChange w:id="31" w:author="Carolina Marcondes" w:date="2010-10-25T11:06:00Z">
            <w:rPr>
              <w:rFonts w:ascii="Arial" w:hAnsi="Arial" w:cs="Arial"/>
              <w:sz w:val="24"/>
              <w:szCs w:val="24"/>
            </w:rPr>
          </w:rPrChange>
        </w:rPr>
        <w:t>extrajudi</w:t>
      </w:r>
      <w:ins w:id="32" w:author="talita.pita" w:date="2010-10-25T09:54:00Z">
        <w:r w:rsidR="00A6306F" w:rsidRPr="00A6306F">
          <w:rPr>
            <w:rFonts w:ascii="Arial" w:hAnsi="Arial" w:cs="Arial"/>
            <w:sz w:val="24"/>
            <w:szCs w:val="24"/>
            <w:highlight w:val="yellow"/>
            <w:rPrChange w:id="33" w:author="Carolina Marcondes" w:date="2010-10-25T11:06:00Z">
              <w:rPr>
                <w:rFonts w:ascii="Arial" w:hAnsi="Arial" w:cs="Arial"/>
                <w:sz w:val="24"/>
                <w:szCs w:val="24"/>
              </w:rPr>
            </w:rPrChange>
          </w:rPr>
          <w:t>ci</w:t>
        </w:r>
      </w:ins>
      <w:r w:rsidR="00A6306F" w:rsidRPr="00A6306F">
        <w:rPr>
          <w:rFonts w:ascii="Arial" w:hAnsi="Arial" w:cs="Arial"/>
          <w:sz w:val="24"/>
          <w:szCs w:val="24"/>
          <w:highlight w:val="yellow"/>
          <w:rPrChange w:id="34" w:author="Carolina Marcondes" w:date="2010-10-25T11:06:00Z">
            <w:rPr>
              <w:rFonts w:ascii="Arial" w:hAnsi="Arial" w:cs="Arial"/>
              <w:sz w:val="24"/>
              <w:szCs w:val="24"/>
            </w:rPr>
          </w:rPrChange>
        </w:rPr>
        <w:t>almente</w:t>
      </w:r>
      <w:r w:rsidRPr="0082765E">
        <w:rPr>
          <w:rFonts w:ascii="Arial" w:hAnsi="Arial" w:cs="Arial"/>
          <w:sz w:val="24"/>
          <w:szCs w:val="24"/>
        </w:rPr>
        <w:t xml:space="preserve">, por leilão público. O primeiro leilão público será realizado dentro de 30 (trinta) dias contados da data do registro da consolidação da propriedade dos Imóveis em nome da </w:t>
      </w:r>
      <w:r w:rsidRPr="0082765E">
        <w:rPr>
          <w:rFonts w:ascii="Arial" w:hAnsi="Arial" w:cs="Arial"/>
          <w:b/>
          <w:sz w:val="24"/>
          <w:szCs w:val="24"/>
        </w:rPr>
        <w:t>FIDUCIÁRIA</w:t>
      </w:r>
      <w:r w:rsidRPr="0082765E">
        <w:rPr>
          <w:rFonts w:ascii="Arial" w:hAnsi="Arial" w:cs="Arial"/>
          <w:sz w:val="24"/>
          <w:szCs w:val="24"/>
        </w:rPr>
        <w:t>, e nele os Imóveis serão ofertados pelo seu valor reajustado, de acordo com o item 8.3 deste Instrumento;</w:t>
      </w: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sz w:val="24"/>
          <w:szCs w:val="24"/>
        </w:rPr>
      </w:pP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sz w:val="24"/>
          <w:szCs w:val="24"/>
        </w:rPr>
      </w:pPr>
      <w:r w:rsidRPr="0082765E">
        <w:rPr>
          <w:rFonts w:ascii="Arial" w:hAnsi="Arial" w:cs="Arial"/>
          <w:sz w:val="24"/>
          <w:szCs w:val="24"/>
        </w:rPr>
        <w:t xml:space="preserve">b) - </w:t>
      </w:r>
      <w:r w:rsidRPr="0082765E">
        <w:rPr>
          <w:rFonts w:ascii="Arial" w:hAnsi="Arial" w:cs="Arial"/>
          <w:sz w:val="24"/>
          <w:szCs w:val="24"/>
        </w:rPr>
        <w:tab/>
        <w:t xml:space="preserve">se, no primeiro leilão, o maior lance oferecido for inferior ao valor dos Imóveis, será realizado o segundo leilão, nos 15 (quinze) dias subseqüentes. Para os fins do segundo leilão, será aceito o maior lance oferecido, desde que </w:t>
      </w:r>
      <w:proofErr w:type="gramStart"/>
      <w:r w:rsidRPr="0082765E">
        <w:rPr>
          <w:rFonts w:ascii="Arial" w:hAnsi="Arial" w:cs="Arial"/>
          <w:sz w:val="24"/>
          <w:szCs w:val="24"/>
        </w:rPr>
        <w:t>igual ou superior ao valor da Dívida Garantida, das despesas, dos prêmios de seguro, dos encargos legais, inclusive</w:t>
      </w:r>
      <w:proofErr w:type="gramEnd"/>
      <w:r w:rsidRPr="0082765E">
        <w:rPr>
          <w:rFonts w:ascii="Arial" w:hAnsi="Arial" w:cs="Arial"/>
          <w:sz w:val="24"/>
          <w:szCs w:val="24"/>
        </w:rPr>
        <w:t xml:space="preserve"> tributos e contribuições condominiais;</w:t>
      </w: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sz w:val="24"/>
          <w:szCs w:val="24"/>
        </w:rPr>
      </w:pP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sz w:val="24"/>
          <w:szCs w:val="24"/>
        </w:rPr>
      </w:pPr>
      <w:r w:rsidRPr="0082765E">
        <w:rPr>
          <w:rFonts w:ascii="Arial" w:hAnsi="Arial" w:cs="Arial"/>
          <w:sz w:val="24"/>
          <w:szCs w:val="24"/>
        </w:rPr>
        <w:lastRenderedPageBreak/>
        <w:t xml:space="preserve">c) - </w:t>
      </w:r>
      <w:r w:rsidRPr="0082765E">
        <w:rPr>
          <w:rFonts w:ascii="Arial" w:hAnsi="Arial" w:cs="Arial"/>
          <w:sz w:val="24"/>
          <w:szCs w:val="24"/>
        </w:rPr>
        <w:tab/>
        <w:t xml:space="preserve">no segundo leilão, se o lance oferecido for inferior ao valor da dívida, poderá ser recusado pela </w:t>
      </w:r>
      <w:r w:rsidRPr="0082765E">
        <w:rPr>
          <w:rFonts w:ascii="Arial" w:hAnsi="Arial" w:cs="Arial"/>
          <w:b/>
          <w:sz w:val="24"/>
          <w:szCs w:val="24"/>
        </w:rPr>
        <w:t>FIDUCIÁRIA</w:t>
      </w:r>
      <w:r w:rsidRPr="0082765E">
        <w:rPr>
          <w:rFonts w:ascii="Arial" w:hAnsi="Arial" w:cs="Arial"/>
          <w:sz w:val="24"/>
          <w:szCs w:val="24"/>
        </w:rPr>
        <w:t xml:space="preserve">, </w:t>
      </w:r>
      <w:proofErr w:type="gramStart"/>
      <w:r w:rsidRPr="0082765E">
        <w:rPr>
          <w:rFonts w:ascii="Arial" w:hAnsi="Arial" w:cs="Arial"/>
          <w:sz w:val="24"/>
          <w:szCs w:val="24"/>
        </w:rPr>
        <w:t>a seu</w:t>
      </w:r>
      <w:proofErr w:type="gramEnd"/>
      <w:r w:rsidRPr="0082765E">
        <w:rPr>
          <w:rFonts w:ascii="Arial" w:hAnsi="Arial" w:cs="Arial"/>
          <w:sz w:val="24"/>
          <w:szCs w:val="24"/>
        </w:rPr>
        <w:t xml:space="preserve"> exclusivo critério, caso em que a propriedade dos Imóveis será consolidada, de forma definitiva, em nome da </w:t>
      </w:r>
      <w:r w:rsidRPr="0082765E">
        <w:rPr>
          <w:rFonts w:ascii="Arial" w:hAnsi="Arial" w:cs="Arial"/>
          <w:b/>
          <w:caps/>
          <w:sz w:val="24"/>
          <w:szCs w:val="24"/>
        </w:rPr>
        <w:t>Fiduciária</w:t>
      </w:r>
      <w:r w:rsidRPr="0082765E">
        <w:rPr>
          <w:rFonts w:ascii="Arial" w:hAnsi="Arial" w:cs="Arial"/>
          <w:sz w:val="24"/>
          <w:szCs w:val="24"/>
        </w:rPr>
        <w:t xml:space="preserve">, sendo a dívida considerada extinta. Neste caso, no prazo de </w:t>
      </w:r>
      <w:proofErr w:type="gramStart"/>
      <w:r w:rsidRPr="0082765E">
        <w:rPr>
          <w:rFonts w:ascii="Arial" w:hAnsi="Arial" w:cs="Arial"/>
          <w:sz w:val="24"/>
          <w:szCs w:val="24"/>
        </w:rPr>
        <w:t>5</w:t>
      </w:r>
      <w:proofErr w:type="gramEnd"/>
      <w:r w:rsidRPr="0082765E">
        <w:rPr>
          <w:rFonts w:ascii="Arial" w:hAnsi="Arial" w:cs="Arial"/>
          <w:sz w:val="24"/>
          <w:szCs w:val="24"/>
        </w:rPr>
        <w:t xml:space="preserve"> (cinco) dias a contar da data do segundo leilão, a </w:t>
      </w:r>
      <w:r w:rsidRPr="0082765E">
        <w:rPr>
          <w:rFonts w:ascii="Arial" w:hAnsi="Arial" w:cs="Arial"/>
          <w:b/>
          <w:sz w:val="24"/>
          <w:szCs w:val="24"/>
        </w:rPr>
        <w:t>FIDUCIÁRIA</w:t>
      </w:r>
      <w:r w:rsidRPr="0082765E">
        <w:rPr>
          <w:rFonts w:ascii="Arial" w:hAnsi="Arial" w:cs="Arial"/>
          <w:sz w:val="24"/>
          <w:szCs w:val="24"/>
        </w:rPr>
        <w:t xml:space="preserve">, colocará à disposição da </w:t>
      </w:r>
      <w:r w:rsidRPr="0082765E">
        <w:rPr>
          <w:rFonts w:ascii="Arial" w:hAnsi="Arial" w:cs="Arial"/>
          <w:b/>
          <w:sz w:val="24"/>
          <w:szCs w:val="24"/>
        </w:rPr>
        <w:t>FIDUCIANTE</w:t>
      </w:r>
      <w:r w:rsidRPr="0082765E">
        <w:rPr>
          <w:rFonts w:ascii="Arial" w:hAnsi="Arial" w:cs="Arial"/>
          <w:sz w:val="24"/>
          <w:szCs w:val="24"/>
        </w:rPr>
        <w:t xml:space="preserve"> o termo de quitação da dívida. Também será considerada extinta a dívida se no segundo leilão não houver licitante;</w:t>
      </w: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sz w:val="24"/>
          <w:szCs w:val="24"/>
        </w:rPr>
      </w:pP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sz w:val="24"/>
          <w:szCs w:val="24"/>
        </w:rPr>
      </w:pPr>
      <w:r w:rsidRPr="0082765E">
        <w:rPr>
          <w:rFonts w:ascii="Arial" w:hAnsi="Arial" w:cs="Arial"/>
          <w:sz w:val="24"/>
          <w:szCs w:val="24"/>
        </w:rPr>
        <w:t xml:space="preserve">d) - </w:t>
      </w:r>
      <w:r w:rsidRPr="0082765E">
        <w:rPr>
          <w:rFonts w:ascii="Arial" w:hAnsi="Arial" w:cs="Arial"/>
          <w:sz w:val="24"/>
          <w:szCs w:val="24"/>
        </w:rPr>
        <w:tab/>
        <w:t xml:space="preserve">os leilões públicos serão anunciados mediante edital único, com prazo de 10 (dez) dias contado do primeiro anúncio, publicado por </w:t>
      </w:r>
      <w:proofErr w:type="gramStart"/>
      <w:r w:rsidRPr="0082765E">
        <w:rPr>
          <w:rFonts w:ascii="Arial" w:hAnsi="Arial" w:cs="Arial"/>
          <w:sz w:val="24"/>
          <w:szCs w:val="24"/>
        </w:rPr>
        <w:t>3</w:t>
      </w:r>
      <w:proofErr w:type="gramEnd"/>
      <w:r w:rsidRPr="0082765E">
        <w:rPr>
          <w:rFonts w:ascii="Arial" w:hAnsi="Arial" w:cs="Arial"/>
          <w:sz w:val="24"/>
          <w:szCs w:val="24"/>
        </w:rPr>
        <w:t xml:space="preserve"> (três) dias, ao menos, em um dos jornais de maior circulação no local dos Imóveis, na Cidade de São Paulo. A </w:t>
      </w:r>
      <w:proofErr w:type="spellStart"/>
      <w:r w:rsidRPr="0082765E">
        <w:rPr>
          <w:rFonts w:ascii="Arial" w:hAnsi="Arial" w:cs="Arial"/>
          <w:sz w:val="24"/>
          <w:szCs w:val="24"/>
        </w:rPr>
        <w:t>Fiduciante</w:t>
      </w:r>
      <w:proofErr w:type="spellEnd"/>
      <w:r w:rsidRPr="0082765E">
        <w:rPr>
          <w:rFonts w:ascii="Arial" w:hAnsi="Arial" w:cs="Arial"/>
          <w:sz w:val="24"/>
          <w:szCs w:val="24"/>
        </w:rPr>
        <w:t xml:space="preserve"> será comunicada por correspondência com aviso de recebimento remetida ao endereço constante no preâmbulo deste Contrato acerca das datas, locais e horários de realização dos leilões;</w:t>
      </w: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sz w:val="24"/>
          <w:szCs w:val="24"/>
        </w:rPr>
      </w:pP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sz w:val="24"/>
          <w:szCs w:val="24"/>
        </w:rPr>
      </w:pPr>
      <w:r w:rsidRPr="0082765E">
        <w:rPr>
          <w:rFonts w:ascii="Arial" w:hAnsi="Arial" w:cs="Arial"/>
          <w:sz w:val="24"/>
          <w:szCs w:val="24"/>
        </w:rPr>
        <w:t xml:space="preserve">e) - </w:t>
      </w:r>
      <w:r w:rsidRPr="0082765E">
        <w:rPr>
          <w:rFonts w:ascii="Arial" w:hAnsi="Arial" w:cs="Arial"/>
          <w:sz w:val="24"/>
          <w:szCs w:val="24"/>
        </w:rPr>
        <w:tab/>
        <w:t xml:space="preserve">a </w:t>
      </w:r>
      <w:r w:rsidRPr="0082765E">
        <w:rPr>
          <w:rFonts w:ascii="Arial" w:hAnsi="Arial" w:cs="Arial"/>
          <w:b/>
          <w:sz w:val="24"/>
          <w:szCs w:val="24"/>
        </w:rPr>
        <w:t>FIDUCIÁRIA</w:t>
      </w:r>
      <w:r w:rsidRPr="0082765E">
        <w:rPr>
          <w:rFonts w:ascii="Arial" w:hAnsi="Arial" w:cs="Arial"/>
          <w:sz w:val="24"/>
          <w:szCs w:val="24"/>
        </w:rPr>
        <w:t xml:space="preserve">, já como titular do domínio pleno dos Imóveis, em razão da consolidação da propriedade dos Imóveis, transmitirá seu domínio e posse, direta e/ou indireta, </w:t>
      </w:r>
      <w:proofErr w:type="gramStart"/>
      <w:r w:rsidRPr="0082765E">
        <w:rPr>
          <w:rFonts w:ascii="Arial" w:hAnsi="Arial" w:cs="Arial"/>
          <w:sz w:val="24"/>
          <w:szCs w:val="24"/>
        </w:rPr>
        <w:t>ao(</w:t>
      </w:r>
      <w:proofErr w:type="gramEnd"/>
      <w:r w:rsidRPr="0082765E">
        <w:rPr>
          <w:rFonts w:ascii="Arial" w:hAnsi="Arial" w:cs="Arial"/>
          <w:sz w:val="24"/>
          <w:szCs w:val="24"/>
        </w:rPr>
        <w:t>s) licitante(s) vencedor(</w:t>
      </w:r>
      <w:proofErr w:type="spellStart"/>
      <w:r w:rsidRPr="0082765E">
        <w:rPr>
          <w:rFonts w:ascii="Arial" w:hAnsi="Arial" w:cs="Arial"/>
          <w:sz w:val="24"/>
          <w:szCs w:val="24"/>
        </w:rPr>
        <w:t>es</w:t>
      </w:r>
      <w:proofErr w:type="spellEnd"/>
      <w:r w:rsidRPr="0082765E">
        <w:rPr>
          <w:rFonts w:ascii="Arial" w:hAnsi="Arial" w:cs="Arial"/>
          <w:sz w:val="24"/>
          <w:szCs w:val="24"/>
        </w:rPr>
        <w:t xml:space="preserve">); </w:t>
      </w: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sz w:val="24"/>
          <w:szCs w:val="24"/>
        </w:rPr>
      </w:pP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sz w:val="24"/>
          <w:szCs w:val="24"/>
        </w:rPr>
      </w:pPr>
      <w:r w:rsidRPr="0082765E">
        <w:rPr>
          <w:rFonts w:ascii="Arial" w:hAnsi="Arial" w:cs="Arial"/>
          <w:sz w:val="24"/>
          <w:szCs w:val="24"/>
        </w:rPr>
        <w:t>f) -</w:t>
      </w:r>
      <w:r w:rsidRPr="0082765E">
        <w:rPr>
          <w:rFonts w:ascii="Arial" w:hAnsi="Arial" w:cs="Arial"/>
          <w:sz w:val="24"/>
          <w:szCs w:val="24"/>
        </w:rPr>
        <w:tab/>
        <w:t>para os fins do disposto neste item, o valor da dívida é o equivalente ao valor do saldo devedor da Dívida Garantida, nele incluídas as prestações e os prêmios de seguro vencidos e não pagos, juros previstos no item 3.1 b.III acima</w:t>
      </w:r>
      <w:proofErr w:type="gramStart"/>
      <w:r w:rsidRPr="0082765E">
        <w:rPr>
          <w:rFonts w:ascii="Arial" w:hAnsi="Arial" w:cs="Arial"/>
          <w:sz w:val="24"/>
          <w:szCs w:val="24"/>
        </w:rPr>
        <w:t xml:space="preserve">  </w:t>
      </w:r>
      <w:proofErr w:type="gramEnd"/>
      <w:r w:rsidRPr="0082765E">
        <w:rPr>
          <w:rFonts w:ascii="Arial" w:hAnsi="Arial" w:cs="Arial"/>
          <w:sz w:val="24"/>
          <w:szCs w:val="24"/>
        </w:rPr>
        <w:t xml:space="preserve">e demais encargos previstos na Dívida Garantida, atualizados monetariamente até o dia da consolidação da plena propriedade na pessoa da </w:t>
      </w:r>
      <w:r w:rsidRPr="0082765E">
        <w:rPr>
          <w:rFonts w:ascii="Arial" w:hAnsi="Arial" w:cs="Arial"/>
          <w:b/>
          <w:sz w:val="24"/>
          <w:szCs w:val="24"/>
        </w:rPr>
        <w:t>FIDUCIÁRIA</w:t>
      </w:r>
      <w:r w:rsidRPr="0082765E">
        <w:rPr>
          <w:rFonts w:ascii="Arial" w:hAnsi="Arial" w:cs="Arial"/>
          <w:sz w:val="24"/>
          <w:szCs w:val="24"/>
        </w:rPr>
        <w:t>, e acrescidas das penalidades moratórias e despesas abaixo relacionadas:</w:t>
      </w:r>
    </w:p>
    <w:p w:rsidR="003E0945" w:rsidRPr="0082765E" w:rsidRDefault="003E0945" w:rsidP="00181A99">
      <w:pPr>
        <w:tabs>
          <w:tab w:val="clear" w:pos="851"/>
          <w:tab w:val="clear" w:pos="1701"/>
          <w:tab w:val="clear" w:pos="2552"/>
          <w:tab w:val="clear" w:pos="3402"/>
          <w:tab w:val="clear" w:pos="4253"/>
          <w:tab w:val="clear" w:pos="5103"/>
          <w:tab w:val="clear" w:pos="5954"/>
          <w:tab w:val="clear" w:pos="6804"/>
          <w:tab w:val="clear" w:pos="7655"/>
          <w:tab w:val="clear" w:pos="8505"/>
        </w:tabs>
        <w:ind w:left="567" w:hanging="567"/>
        <w:rPr>
          <w:rFonts w:ascii="Arial" w:hAnsi="Arial" w:cs="Arial"/>
          <w:sz w:val="24"/>
          <w:szCs w:val="24"/>
        </w:rPr>
      </w:pP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1692" w:hanging="983"/>
        <w:rPr>
          <w:rFonts w:ascii="Arial" w:hAnsi="Arial" w:cs="Arial"/>
          <w:sz w:val="24"/>
          <w:szCs w:val="24"/>
        </w:rPr>
      </w:pPr>
      <w:proofErr w:type="gramStart"/>
      <w:r w:rsidRPr="0082765E">
        <w:rPr>
          <w:rFonts w:ascii="Arial" w:hAnsi="Arial" w:cs="Arial"/>
          <w:sz w:val="24"/>
          <w:szCs w:val="24"/>
        </w:rPr>
        <w:t>f.</w:t>
      </w:r>
      <w:proofErr w:type="gramEnd"/>
      <w:r w:rsidRPr="0082765E">
        <w:rPr>
          <w:rFonts w:ascii="Arial" w:hAnsi="Arial" w:cs="Arial"/>
          <w:sz w:val="24"/>
          <w:szCs w:val="24"/>
        </w:rPr>
        <w:t>1) -</w:t>
      </w:r>
      <w:r w:rsidRPr="0082765E">
        <w:rPr>
          <w:rFonts w:ascii="Arial" w:hAnsi="Arial" w:cs="Arial"/>
          <w:sz w:val="24"/>
          <w:szCs w:val="24"/>
        </w:rPr>
        <w:tab/>
        <w:t>contribuições condominiais devidas e relativas aos Imóveis (valores vencidos e não pagos à data do leilão);</w:t>
      </w: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567" w:hanging="983"/>
        <w:rPr>
          <w:rFonts w:ascii="Arial" w:hAnsi="Arial" w:cs="Arial"/>
          <w:sz w:val="24"/>
          <w:szCs w:val="24"/>
        </w:rPr>
      </w:pP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1692" w:hanging="983"/>
        <w:rPr>
          <w:rFonts w:ascii="Arial" w:hAnsi="Arial" w:cs="Arial"/>
          <w:sz w:val="24"/>
          <w:szCs w:val="24"/>
        </w:rPr>
      </w:pPr>
      <w:proofErr w:type="gramStart"/>
      <w:r w:rsidRPr="0082765E">
        <w:rPr>
          <w:rFonts w:ascii="Arial" w:hAnsi="Arial" w:cs="Arial"/>
          <w:sz w:val="24"/>
          <w:szCs w:val="24"/>
        </w:rPr>
        <w:t>f.</w:t>
      </w:r>
      <w:proofErr w:type="gramEnd"/>
      <w:r w:rsidRPr="0082765E">
        <w:rPr>
          <w:rFonts w:ascii="Arial" w:hAnsi="Arial" w:cs="Arial"/>
          <w:sz w:val="24"/>
          <w:szCs w:val="24"/>
        </w:rPr>
        <w:t>2) -</w:t>
      </w:r>
      <w:r w:rsidRPr="0082765E">
        <w:rPr>
          <w:rFonts w:ascii="Arial" w:hAnsi="Arial" w:cs="Arial"/>
          <w:sz w:val="24"/>
          <w:szCs w:val="24"/>
        </w:rPr>
        <w:tab/>
        <w:t>despesas de água, luz e gás (valores vencidos e não pagos à data do leilão), devidas e relativas aos Imóveis;</w:t>
      </w: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567" w:hanging="983"/>
        <w:rPr>
          <w:rFonts w:ascii="Arial" w:hAnsi="Arial" w:cs="Arial"/>
          <w:sz w:val="24"/>
          <w:szCs w:val="24"/>
        </w:rPr>
      </w:pP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1702" w:hanging="983"/>
        <w:rPr>
          <w:rFonts w:ascii="Arial" w:hAnsi="Arial" w:cs="Arial"/>
          <w:sz w:val="24"/>
          <w:szCs w:val="24"/>
        </w:rPr>
      </w:pPr>
      <w:proofErr w:type="gramStart"/>
      <w:r w:rsidRPr="0082765E">
        <w:rPr>
          <w:rFonts w:ascii="Arial" w:hAnsi="Arial" w:cs="Arial"/>
          <w:sz w:val="24"/>
          <w:szCs w:val="24"/>
        </w:rPr>
        <w:t>f.</w:t>
      </w:r>
      <w:proofErr w:type="gramEnd"/>
      <w:r w:rsidRPr="0082765E">
        <w:rPr>
          <w:rFonts w:ascii="Arial" w:hAnsi="Arial" w:cs="Arial"/>
          <w:sz w:val="24"/>
          <w:szCs w:val="24"/>
        </w:rPr>
        <w:t>3) -</w:t>
      </w:r>
      <w:r w:rsidRPr="0082765E">
        <w:rPr>
          <w:rFonts w:ascii="Arial" w:hAnsi="Arial" w:cs="Arial"/>
          <w:sz w:val="24"/>
          <w:szCs w:val="24"/>
        </w:rPr>
        <w:tab/>
        <w:t>IPTU e outros tributos ou contribuições eventualmente incidentes (valores vencidos e não pagos à data do leilão), devidos e relativos aos Imóveis;</w:t>
      </w: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567" w:hanging="983"/>
        <w:rPr>
          <w:rFonts w:ascii="Arial" w:hAnsi="Arial" w:cs="Arial"/>
          <w:sz w:val="24"/>
          <w:szCs w:val="24"/>
        </w:rPr>
      </w:pP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1692" w:hanging="983"/>
        <w:rPr>
          <w:rFonts w:ascii="Arial" w:hAnsi="Arial" w:cs="Arial"/>
          <w:sz w:val="24"/>
          <w:szCs w:val="24"/>
        </w:rPr>
      </w:pPr>
      <w:proofErr w:type="gramStart"/>
      <w:r w:rsidRPr="0082765E">
        <w:rPr>
          <w:rFonts w:ascii="Arial" w:hAnsi="Arial" w:cs="Arial"/>
          <w:sz w:val="24"/>
          <w:szCs w:val="24"/>
        </w:rPr>
        <w:t>f.</w:t>
      </w:r>
      <w:proofErr w:type="gramEnd"/>
      <w:r w:rsidRPr="0082765E">
        <w:rPr>
          <w:rFonts w:ascii="Arial" w:hAnsi="Arial" w:cs="Arial"/>
          <w:sz w:val="24"/>
          <w:szCs w:val="24"/>
        </w:rPr>
        <w:t>4) -</w:t>
      </w:r>
      <w:r w:rsidRPr="0082765E">
        <w:rPr>
          <w:rFonts w:ascii="Arial" w:hAnsi="Arial" w:cs="Arial"/>
          <w:sz w:val="24"/>
          <w:szCs w:val="24"/>
        </w:rPr>
        <w:tab/>
        <w:t xml:space="preserve">custeio dos reparos necessários à reposição dos Imóveis, no mínimo, em idêntico estado em que se encontram na presente data, a menos que a </w:t>
      </w:r>
      <w:r w:rsidRPr="0082765E">
        <w:rPr>
          <w:rFonts w:ascii="Arial" w:hAnsi="Arial" w:cs="Arial"/>
          <w:b/>
          <w:sz w:val="24"/>
          <w:szCs w:val="24"/>
        </w:rPr>
        <w:t>FIDUCIANTE</w:t>
      </w:r>
      <w:r w:rsidRPr="0082765E">
        <w:rPr>
          <w:rFonts w:ascii="Arial" w:hAnsi="Arial" w:cs="Arial"/>
          <w:sz w:val="24"/>
          <w:szCs w:val="24"/>
        </w:rPr>
        <w:t xml:space="preserve"> já os tenha devolvido em tais ou melhores condições à </w:t>
      </w:r>
      <w:r w:rsidRPr="0082765E">
        <w:rPr>
          <w:rFonts w:ascii="Arial" w:hAnsi="Arial" w:cs="Arial"/>
          <w:b/>
          <w:sz w:val="24"/>
          <w:szCs w:val="24"/>
        </w:rPr>
        <w:t>FIDUCIÁRIA</w:t>
      </w:r>
      <w:r w:rsidRPr="0082765E">
        <w:rPr>
          <w:rFonts w:ascii="Arial" w:hAnsi="Arial" w:cs="Arial"/>
          <w:sz w:val="24"/>
          <w:szCs w:val="24"/>
        </w:rPr>
        <w:t xml:space="preserve">; </w:t>
      </w: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567" w:hanging="983"/>
        <w:rPr>
          <w:rFonts w:ascii="Arial" w:hAnsi="Arial" w:cs="Arial"/>
          <w:sz w:val="24"/>
          <w:szCs w:val="24"/>
        </w:rPr>
      </w:pP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1692" w:hanging="983"/>
        <w:rPr>
          <w:rFonts w:ascii="Arial" w:hAnsi="Arial" w:cs="Arial"/>
          <w:sz w:val="24"/>
          <w:szCs w:val="24"/>
        </w:rPr>
      </w:pPr>
      <w:proofErr w:type="gramStart"/>
      <w:r w:rsidRPr="0082765E">
        <w:rPr>
          <w:rFonts w:ascii="Arial" w:hAnsi="Arial" w:cs="Arial"/>
          <w:sz w:val="24"/>
          <w:szCs w:val="24"/>
        </w:rPr>
        <w:t>f.</w:t>
      </w:r>
      <w:proofErr w:type="gramEnd"/>
      <w:r w:rsidRPr="0082765E">
        <w:rPr>
          <w:rFonts w:ascii="Arial" w:hAnsi="Arial" w:cs="Arial"/>
          <w:sz w:val="24"/>
          <w:szCs w:val="24"/>
        </w:rPr>
        <w:t>5) -</w:t>
      </w:r>
      <w:r w:rsidRPr="0082765E">
        <w:rPr>
          <w:rFonts w:ascii="Arial" w:hAnsi="Arial" w:cs="Arial"/>
          <w:sz w:val="24"/>
          <w:szCs w:val="24"/>
        </w:rPr>
        <w:tab/>
        <w:t xml:space="preserve">imposto de transmissão que eventualmente tenha sido pago pela </w:t>
      </w:r>
      <w:r w:rsidRPr="0082765E">
        <w:rPr>
          <w:rFonts w:ascii="Arial" w:hAnsi="Arial" w:cs="Arial"/>
          <w:b/>
          <w:sz w:val="24"/>
          <w:szCs w:val="24"/>
        </w:rPr>
        <w:t>FIDUCIÁRIA</w:t>
      </w:r>
      <w:r w:rsidRPr="0082765E">
        <w:rPr>
          <w:rFonts w:ascii="Arial" w:hAnsi="Arial" w:cs="Arial"/>
          <w:sz w:val="24"/>
          <w:szCs w:val="24"/>
        </w:rPr>
        <w:t xml:space="preserve"> em decorrência da consolidação da plena propriedade pelo inadimplemento da Dívida Garantida;</w:t>
      </w: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567" w:hanging="983"/>
        <w:rPr>
          <w:rFonts w:ascii="Arial" w:hAnsi="Arial" w:cs="Arial"/>
          <w:sz w:val="24"/>
          <w:szCs w:val="24"/>
        </w:rPr>
      </w:pP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1692" w:hanging="983"/>
        <w:rPr>
          <w:rFonts w:ascii="Arial" w:hAnsi="Arial" w:cs="Arial"/>
          <w:sz w:val="24"/>
          <w:szCs w:val="24"/>
        </w:rPr>
      </w:pPr>
      <w:proofErr w:type="gramStart"/>
      <w:r w:rsidRPr="0082765E">
        <w:rPr>
          <w:rFonts w:ascii="Arial" w:hAnsi="Arial" w:cs="Arial"/>
          <w:sz w:val="24"/>
          <w:szCs w:val="24"/>
        </w:rPr>
        <w:t>f.</w:t>
      </w:r>
      <w:proofErr w:type="gramEnd"/>
      <w:r w:rsidRPr="0082765E">
        <w:rPr>
          <w:rFonts w:ascii="Arial" w:hAnsi="Arial" w:cs="Arial"/>
          <w:sz w:val="24"/>
          <w:szCs w:val="24"/>
        </w:rPr>
        <w:t>6) -</w:t>
      </w:r>
      <w:r w:rsidRPr="0082765E">
        <w:rPr>
          <w:rFonts w:ascii="Arial" w:hAnsi="Arial" w:cs="Arial"/>
          <w:sz w:val="24"/>
          <w:szCs w:val="24"/>
        </w:rPr>
        <w:tab/>
        <w:t>custas e demais encargos de intimação e outras despesas necessárias à realização do leilão, nestas compreendidas as relativas aos anúncios e à comissão do leiloeiro; e</w:t>
      </w: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567" w:hanging="983"/>
        <w:rPr>
          <w:rFonts w:ascii="Arial" w:hAnsi="Arial" w:cs="Arial"/>
          <w:sz w:val="24"/>
          <w:szCs w:val="24"/>
        </w:rPr>
      </w:pP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1692" w:hanging="983"/>
        <w:rPr>
          <w:rFonts w:ascii="Arial" w:hAnsi="Arial" w:cs="Arial"/>
          <w:sz w:val="24"/>
          <w:szCs w:val="24"/>
        </w:rPr>
      </w:pPr>
      <w:proofErr w:type="gramStart"/>
      <w:r w:rsidRPr="0082765E">
        <w:rPr>
          <w:rFonts w:ascii="Arial" w:hAnsi="Arial" w:cs="Arial"/>
          <w:sz w:val="24"/>
          <w:szCs w:val="24"/>
        </w:rPr>
        <w:t>f.</w:t>
      </w:r>
      <w:proofErr w:type="gramEnd"/>
      <w:r w:rsidRPr="0082765E">
        <w:rPr>
          <w:rFonts w:ascii="Arial" w:hAnsi="Arial" w:cs="Arial"/>
          <w:sz w:val="24"/>
          <w:szCs w:val="24"/>
        </w:rPr>
        <w:t>7) -</w:t>
      </w:r>
      <w:r w:rsidRPr="0082765E">
        <w:rPr>
          <w:rFonts w:ascii="Arial" w:hAnsi="Arial" w:cs="Arial"/>
          <w:sz w:val="24"/>
          <w:szCs w:val="24"/>
        </w:rPr>
        <w:tab/>
        <w:t>outros encargos devidos na forma do presente Instrumento;</w:t>
      </w:r>
    </w:p>
    <w:p w:rsidR="003E0945" w:rsidRPr="0082765E" w:rsidRDefault="003E0945" w:rsidP="00187D61">
      <w:pPr>
        <w:tabs>
          <w:tab w:val="clear" w:pos="851"/>
          <w:tab w:val="clear" w:pos="1701"/>
          <w:tab w:val="clear" w:pos="2552"/>
          <w:tab w:val="clear" w:pos="3402"/>
          <w:tab w:val="clear" w:pos="4253"/>
          <w:tab w:val="clear" w:pos="5103"/>
          <w:tab w:val="clear" w:pos="5954"/>
          <w:tab w:val="clear" w:pos="6804"/>
          <w:tab w:val="clear" w:pos="7655"/>
          <w:tab w:val="clear" w:pos="8505"/>
        </w:tabs>
        <w:ind w:left="1692" w:hanging="983"/>
        <w:rPr>
          <w:rFonts w:ascii="Arial" w:hAnsi="Arial" w:cs="Arial"/>
          <w:sz w:val="24"/>
          <w:szCs w:val="24"/>
        </w:rPr>
      </w:pPr>
    </w:p>
    <w:p w:rsidR="00A6306F" w:rsidRDefault="003E0945" w:rsidP="00A6306F">
      <w:pPr>
        <w:tabs>
          <w:tab w:val="clear" w:pos="851"/>
          <w:tab w:val="clear" w:pos="1701"/>
          <w:tab w:val="clear" w:pos="2552"/>
          <w:tab w:val="clear" w:pos="3402"/>
          <w:tab w:val="clear" w:pos="4253"/>
          <w:tab w:val="clear" w:pos="5103"/>
          <w:tab w:val="clear" w:pos="5954"/>
          <w:tab w:val="clear" w:pos="6804"/>
          <w:tab w:val="clear" w:pos="7655"/>
          <w:tab w:val="clear" w:pos="8505"/>
        </w:tabs>
        <w:spacing w:before="240" w:after="20"/>
        <w:ind w:left="709" w:hanging="709"/>
        <w:rPr>
          <w:rFonts w:ascii="Arial" w:hAnsi="Arial" w:cs="Arial"/>
          <w:sz w:val="24"/>
          <w:szCs w:val="24"/>
        </w:rPr>
        <w:pPrChange w:id="35" w:author="talita.pita" w:date="2010-10-25T09:55:00Z">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20"/>
            <w:ind w:left="709" w:hanging="709"/>
          </w:pPr>
        </w:pPrChange>
      </w:pPr>
      <w:r w:rsidRPr="0082765E">
        <w:rPr>
          <w:rFonts w:ascii="Arial" w:hAnsi="Arial" w:cs="Arial"/>
          <w:sz w:val="24"/>
          <w:szCs w:val="24"/>
        </w:rPr>
        <w:lastRenderedPageBreak/>
        <w:t>g) -</w:t>
      </w:r>
      <w:r w:rsidRPr="0082765E">
        <w:rPr>
          <w:rFonts w:ascii="Arial" w:hAnsi="Arial" w:cs="Arial"/>
          <w:sz w:val="24"/>
          <w:szCs w:val="24"/>
        </w:rPr>
        <w:tab/>
        <w:t xml:space="preserve">nos </w:t>
      </w:r>
      <w:proofErr w:type="gramStart"/>
      <w:r w:rsidRPr="0082765E">
        <w:rPr>
          <w:rFonts w:ascii="Arial" w:hAnsi="Arial" w:cs="Arial"/>
          <w:sz w:val="24"/>
          <w:szCs w:val="24"/>
        </w:rPr>
        <w:t>5</w:t>
      </w:r>
      <w:proofErr w:type="gramEnd"/>
      <w:r w:rsidRPr="0082765E">
        <w:rPr>
          <w:rFonts w:ascii="Arial" w:hAnsi="Arial" w:cs="Arial"/>
          <w:sz w:val="24"/>
          <w:szCs w:val="24"/>
        </w:rPr>
        <w:t xml:space="preserve"> (cinco) dias que se seguirem à venda dos Imóveis no leilão, a </w:t>
      </w:r>
      <w:r w:rsidRPr="0082765E">
        <w:rPr>
          <w:rFonts w:ascii="Arial" w:hAnsi="Arial" w:cs="Arial"/>
          <w:b/>
          <w:sz w:val="24"/>
          <w:szCs w:val="24"/>
        </w:rPr>
        <w:t>FIDUCIÁRIA</w:t>
      </w:r>
      <w:r w:rsidRPr="0082765E">
        <w:rPr>
          <w:rFonts w:ascii="Arial" w:hAnsi="Arial" w:cs="Arial"/>
          <w:sz w:val="24"/>
          <w:szCs w:val="24"/>
        </w:rPr>
        <w:t xml:space="preserve"> entregará à </w:t>
      </w:r>
      <w:r w:rsidRPr="0082765E">
        <w:rPr>
          <w:rFonts w:ascii="Arial" w:hAnsi="Arial" w:cs="Arial"/>
          <w:b/>
          <w:sz w:val="24"/>
          <w:szCs w:val="24"/>
        </w:rPr>
        <w:t>FIDUCIANTE</w:t>
      </w:r>
      <w:r w:rsidRPr="0082765E">
        <w:rPr>
          <w:rFonts w:ascii="Arial" w:hAnsi="Arial" w:cs="Arial"/>
          <w:sz w:val="24"/>
          <w:szCs w:val="24"/>
        </w:rPr>
        <w:t xml:space="preserve"> a importância que sobejar depois de deduzidos os valores da Dívida Garantida e das despesas e encargos de que tratam os §§2º e 3º, do art. 27, da Lei 9.514/97, fato esse que importará em recíproca quitação, não se aplicando o disposto na parte final do art. 1.219 do Código Civil, quanto à retenção de benfeitorias; </w:t>
      </w:r>
      <w:ins w:id="36" w:author="talita.pita" w:date="2010-10-25T09:55:00Z">
        <w:r w:rsidR="00A6306F" w:rsidRPr="00A6306F">
          <w:rPr>
            <w:rFonts w:ascii="Arial" w:hAnsi="Arial" w:cs="Arial"/>
            <w:sz w:val="24"/>
            <w:szCs w:val="24"/>
            <w:highlight w:val="yellow"/>
            <w:rPrChange w:id="37" w:author="Carolina Marcondes" w:date="2010-10-25T11:07:00Z">
              <w:rPr>
                <w:rFonts w:ascii="Arial" w:hAnsi="Arial" w:cs="Arial"/>
                <w:sz w:val="24"/>
                <w:szCs w:val="24"/>
              </w:rPr>
            </w:rPrChange>
          </w:rPr>
          <w:t>(E a indenização?)</w:t>
        </w:r>
      </w:ins>
    </w:p>
    <w:p w:rsidR="003E0945" w:rsidRPr="0082765E" w:rsidRDefault="003E0945" w:rsidP="006C74D0">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20"/>
        <w:ind w:left="709" w:hanging="709"/>
        <w:rPr>
          <w:rFonts w:ascii="Arial" w:hAnsi="Arial" w:cs="Arial"/>
          <w:sz w:val="24"/>
          <w:szCs w:val="24"/>
        </w:rPr>
      </w:pPr>
    </w:p>
    <w:p w:rsidR="003E0945" w:rsidRPr="0082765E" w:rsidRDefault="003E0945" w:rsidP="006C74D0">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20"/>
        <w:ind w:left="709" w:hanging="709"/>
        <w:rPr>
          <w:rFonts w:ascii="Arial" w:hAnsi="Arial" w:cs="Arial"/>
          <w:sz w:val="24"/>
          <w:szCs w:val="24"/>
        </w:rPr>
      </w:pPr>
      <w:r w:rsidRPr="0082765E">
        <w:rPr>
          <w:rFonts w:ascii="Arial" w:hAnsi="Arial" w:cs="Arial"/>
          <w:sz w:val="24"/>
          <w:szCs w:val="24"/>
        </w:rPr>
        <w:t>h) -</w:t>
      </w:r>
      <w:r w:rsidRPr="0082765E">
        <w:rPr>
          <w:rFonts w:ascii="Arial" w:hAnsi="Arial" w:cs="Arial"/>
          <w:sz w:val="24"/>
          <w:szCs w:val="24"/>
        </w:rPr>
        <w:tab/>
        <w:t xml:space="preserve">a </w:t>
      </w:r>
      <w:r w:rsidRPr="0082765E">
        <w:rPr>
          <w:rFonts w:ascii="Arial" w:hAnsi="Arial" w:cs="Arial"/>
          <w:b/>
          <w:sz w:val="24"/>
          <w:szCs w:val="24"/>
        </w:rPr>
        <w:t>FIDUCIÁRIA</w:t>
      </w:r>
      <w:r w:rsidRPr="0082765E">
        <w:rPr>
          <w:rFonts w:ascii="Arial" w:hAnsi="Arial" w:cs="Arial"/>
          <w:sz w:val="24"/>
          <w:szCs w:val="24"/>
        </w:rPr>
        <w:t xml:space="preserve">, manterá, em seu escritório, à disposição da </w:t>
      </w:r>
      <w:r w:rsidRPr="0082765E">
        <w:rPr>
          <w:rFonts w:ascii="Arial" w:hAnsi="Arial" w:cs="Arial"/>
          <w:b/>
          <w:sz w:val="24"/>
          <w:szCs w:val="24"/>
        </w:rPr>
        <w:t>FIDUCIANTE</w:t>
      </w:r>
      <w:r w:rsidRPr="0082765E">
        <w:rPr>
          <w:rFonts w:ascii="Arial" w:hAnsi="Arial" w:cs="Arial"/>
          <w:sz w:val="24"/>
          <w:szCs w:val="24"/>
        </w:rPr>
        <w:t xml:space="preserve">, a correspondente prestação de contas pelo período de 12 (doze) meses, contados da realização </w:t>
      </w:r>
      <w:proofErr w:type="gramStart"/>
      <w:r w:rsidRPr="0082765E">
        <w:rPr>
          <w:rFonts w:ascii="Arial" w:hAnsi="Arial" w:cs="Arial"/>
          <w:sz w:val="24"/>
          <w:szCs w:val="24"/>
        </w:rPr>
        <w:t>do(</w:t>
      </w:r>
      <w:proofErr w:type="gramEnd"/>
      <w:r w:rsidRPr="0082765E">
        <w:rPr>
          <w:rFonts w:ascii="Arial" w:hAnsi="Arial" w:cs="Arial"/>
          <w:sz w:val="24"/>
          <w:szCs w:val="24"/>
        </w:rPr>
        <w:t>s) leilão(</w:t>
      </w:r>
      <w:proofErr w:type="spellStart"/>
      <w:r w:rsidRPr="0082765E">
        <w:rPr>
          <w:rFonts w:ascii="Arial" w:hAnsi="Arial" w:cs="Arial"/>
          <w:sz w:val="24"/>
          <w:szCs w:val="24"/>
        </w:rPr>
        <w:t>ões</w:t>
      </w:r>
      <w:proofErr w:type="spellEnd"/>
      <w:r w:rsidRPr="0082765E">
        <w:rPr>
          <w:rFonts w:ascii="Arial" w:hAnsi="Arial" w:cs="Arial"/>
          <w:sz w:val="24"/>
          <w:szCs w:val="24"/>
        </w:rPr>
        <w:t>);</w:t>
      </w:r>
    </w:p>
    <w:p w:rsidR="003E0945" w:rsidRPr="0082765E" w:rsidRDefault="003E0945" w:rsidP="006C74D0">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20"/>
        <w:ind w:left="709" w:hanging="709"/>
        <w:rPr>
          <w:rFonts w:ascii="Arial" w:hAnsi="Arial" w:cs="Arial"/>
          <w:sz w:val="24"/>
          <w:szCs w:val="24"/>
        </w:rPr>
      </w:pPr>
    </w:p>
    <w:p w:rsidR="003E0945" w:rsidRPr="0082765E" w:rsidRDefault="003E0945" w:rsidP="006C74D0">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20"/>
        <w:ind w:left="709" w:hanging="709"/>
        <w:rPr>
          <w:rFonts w:ascii="Arial" w:hAnsi="Arial" w:cs="Arial"/>
          <w:sz w:val="24"/>
          <w:szCs w:val="24"/>
        </w:rPr>
      </w:pPr>
      <w:r w:rsidRPr="0082765E">
        <w:rPr>
          <w:rFonts w:ascii="Arial" w:hAnsi="Arial" w:cs="Arial"/>
          <w:sz w:val="24"/>
          <w:szCs w:val="24"/>
        </w:rPr>
        <w:t>i) -</w:t>
      </w:r>
      <w:r w:rsidRPr="0082765E">
        <w:rPr>
          <w:rFonts w:ascii="Arial" w:hAnsi="Arial" w:cs="Arial"/>
          <w:sz w:val="24"/>
          <w:szCs w:val="24"/>
        </w:rPr>
        <w:tab/>
        <w:t xml:space="preserve">a </w:t>
      </w:r>
      <w:r w:rsidRPr="0082765E">
        <w:rPr>
          <w:rFonts w:ascii="Arial" w:hAnsi="Arial" w:cs="Arial"/>
          <w:b/>
          <w:sz w:val="24"/>
          <w:szCs w:val="24"/>
        </w:rPr>
        <w:t>FIDUCIANTE</w:t>
      </w:r>
      <w:r w:rsidRPr="0082765E">
        <w:rPr>
          <w:rFonts w:ascii="Arial" w:hAnsi="Arial" w:cs="Arial"/>
          <w:sz w:val="24"/>
          <w:szCs w:val="24"/>
        </w:rPr>
        <w:t xml:space="preserve"> deverá desocupar os Imóveis até a data da realização do primeiro público leilão, deixando-os livres e desimpedidos de pessoas e coisas, podendo esse prazo ser prorrogado exclusivamente pela </w:t>
      </w:r>
      <w:r w:rsidRPr="0082765E">
        <w:rPr>
          <w:rFonts w:ascii="Arial" w:hAnsi="Arial" w:cs="Arial"/>
          <w:b/>
          <w:sz w:val="24"/>
          <w:szCs w:val="24"/>
        </w:rPr>
        <w:t>FIDUCIÁRIA</w:t>
      </w:r>
      <w:r w:rsidRPr="0082765E">
        <w:rPr>
          <w:rFonts w:ascii="Arial" w:hAnsi="Arial" w:cs="Arial"/>
          <w:sz w:val="24"/>
          <w:szCs w:val="24"/>
        </w:rPr>
        <w:t xml:space="preserve">; </w:t>
      </w:r>
    </w:p>
    <w:p w:rsidR="003E0945" w:rsidRPr="0082765E" w:rsidRDefault="003E0945" w:rsidP="006C74D0">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20"/>
        <w:ind w:left="709" w:hanging="709"/>
        <w:rPr>
          <w:rFonts w:ascii="Arial" w:hAnsi="Arial" w:cs="Arial"/>
          <w:sz w:val="24"/>
          <w:szCs w:val="24"/>
        </w:rPr>
      </w:pPr>
    </w:p>
    <w:p w:rsidR="003E0945" w:rsidRPr="0082765E" w:rsidRDefault="003E0945" w:rsidP="006C74D0">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20"/>
        <w:ind w:left="709" w:hanging="709"/>
        <w:rPr>
          <w:rFonts w:ascii="Arial" w:hAnsi="Arial" w:cs="Arial"/>
          <w:sz w:val="24"/>
          <w:szCs w:val="24"/>
        </w:rPr>
      </w:pPr>
      <w:r w:rsidRPr="0082765E">
        <w:rPr>
          <w:rFonts w:ascii="Arial" w:hAnsi="Arial" w:cs="Arial"/>
          <w:sz w:val="24"/>
          <w:szCs w:val="24"/>
        </w:rPr>
        <w:t>j) -</w:t>
      </w:r>
      <w:r w:rsidRPr="0082765E">
        <w:rPr>
          <w:rFonts w:ascii="Arial" w:hAnsi="Arial" w:cs="Arial"/>
          <w:sz w:val="24"/>
          <w:szCs w:val="24"/>
        </w:rPr>
        <w:tab/>
        <w:t xml:space="preserve">não ocorrendo </w:t>
      </w:r>
      <w:proofErr w:type="gramStart"/>
      <w:r w:rsidRPr="0082765E">
        <w:rPr>
          <w:rFonts w:ascii="Arial" w:hAnsi="Arial" w:cs="Arial"/>
          <w:sz w:val="24"/>
          <w:szCs w:val="24"/>
        </w:rPr>
        <w:t>a</w:t>
      </w:r>
      <w:proofErr w:type="gramEnd"/>
      <w:r w:rsidRPr="0082765E">
        <w:rPr>
          <w:rFonts w:ascii="Arial" w:hAnsi="Arial" w:cs="Arial"/>
          <w:sz w:val="24"/>
          <w:szCs w:val="24"/>
        </w:rPr>
        <w:t xml:space="preserve"> desocupação dos Imóveis no prazo e forma ajustados, caberá nos termos do artigo 30 da Lei nº 9.514/97 a reintegração de posse, com ordem liminar para desocupação no prazo máximo de 60 (sessenta) dias, desde que comprovada, mediante certidão da matrícula dos Imóveis, a consolidação da plena propriedade em nome da </w:t>
      </w:r>
      <w:r w:rsidRPr="0082765E">
        <w:rPr>
          <w:rFonts w:ascii="Arial" w:hAnsi="Arial" w:cs="Arial"/>
          <w:b/>
          <w:sz w:val="24"/>
          <w:szCs w:val="24"/>
        </w:rPr>
        <w:t>FIDUCIÁRIA</w:t>
      </w:r>
      <w:r w:rsidRPr="0082765E">
        <w:rPr>
          <w:rFonts w:ascii="Arial" w:hAnsi="Arial" w:cs="Arial"/>
          <w:sz w:val="24"/>
          <w:szCs w:val="24"/>
        </w:rPr>
        <w:t>, ou o registro do contrato celebrado em decorrência da venda dos Imóveis no leilão ou posteriormente ao leilão, conforme quem seja o autor da ação de reintegração de posse, que poderá ser cumulada com cobrança</w:t>
      </w:r>
      <w:ins w:id="38" w:author="talita.pita" w:date="2010-10-25T09:55:00Z">
        <w:r>
          <w:rPr>
            <w:rFonts w:ascii="Arial" w:hAnsi="Arial" w:cs="Arial"/>
            <w:sz w:val="24"/>
            <w:szCs w:val="24"/>
          </w:rPr>
          <w:t xml:space="preserve"> </w:t>
        </w:r>
        <w:r w:rsidR="00A6306F" w:rsidRPr="00A6306F">
          <w:rPr>
            <w:rFonts w:ascii="Arial" w:hAnsi="Arial" w:cs="Arial"/>
            <w:sz w:val="24"/>
            <w:szCs w:val="24"/>
            <w:highlight w:val="yellow"/>
            <w:rPrChange w:id="39" w:author="Carolina Marcondes" w:date="2010-10-25T11:07:00Z">
              <w:rPr>
                <w:rFonts w:ascii="Arial" w:hAnsi="Arial" w:cs="Arial"/>
                <w:sz w:val="24"/>
                <w:szCs w:val="24"/>
              </w:rPr>
            </w:rPrChange>
          </w:rPr>
          <w:t>da taxa de ocupação do imóvel e</w:t>
        </w:r>
      </w:ins>
      <w:r w:rsidRPr="0082765E">
        <w:rPr>
          <w:rFonts w:ascii="Arial" w:hAnsi="Arial" w:cs="Arial"/>
          <w:sz w:val="24"/>
          <w:szCs w:val="24"/>
        </w:rPr>
        <w:t xml:space="preserve"> do valor das despesas previstas neste Instrumento;</w:t>
      </w:r>
    </w:p>
    <w:p w:rsidR="003E0945" w:rsidRPr="0082765E" w:rsidRDefault="003E0945" w:rsidP="006C74D0">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20"/>
        <w:ind w:left="709" w:hanging="709"/>
        <w:rPr>
          <w:rFonts w:ascii="Arial" w:hAnsi="Arial" w:cs="Arial"/>
          <w:sz w:val="24"/>
          <w:szCs w:val="24"/>
        </w:rPr>
      </w:pPr>
    </w:p>
    <w:p w:rsidR="003E0945" w:rsidRPr="0082765E" w:rsidRDefault="003E0945" w:rsidP="006C74D0">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20"/>
        <w:ind w:left="709" w:hanging="709"/>
        <w:rPr>
          <w:rFonts w:ascii="Arial" w:hAnsi="Arial" w:cs="Arial"/>
          <w:sz w:val="24"/>
          <w:szCs w:val="24"/>
        </w:rPr>
      </w:pPr>
      <w:r w:rsidRPr="0082765E">
        <w:rPr>
          <w:rFonts w:ascii="Arial" w:hAnsi="Arial" w:cs="Arial"/>
          <w:sz w:val="24"/>
          <w:szCs w:val="24"/>
        </w:rPr>
        <w:t>k) -</w:t>
      </w:r>
      <w:r w:rsidRPr="0082765E">
        <w:rPr>
          <w:rFonts w:ascii="Arial" w:hAnsi="Arial" w:cs="Arial"/>
          <w:sz w:val="24"/>
          <w:szCs w:val="24"/>
        </w:rPr>
        <w:tab/>
        <w:t xml:space="preserve">se os Imóveis estiverem locados, a locação poderá ser denunciada com o prazo de 30 (trinta) dias para desocupação, devendo a denúncia ser realizada no prazo de 90 (noventa) dias a contar da data da consolidação da propriedade na </w:t>
      </w:r>
      <w:r w:rsidRPr="0082765E">
        <w:rPr>
          <w:rFonts w:ascii="Arial" w:hAnsi="Arial" w:cs="Arial"/>
          <w:b/>
          <w:caps/>
          <w:sz w:val="24"/>
          <w:szCs w:val="24"/>
        </w:rPr>
        <w:t>fiduciáriA</w:t>
      </w:r>
      <w:r w:rsidRPr="0082765E">
        <w:rPr>
          <w:rFonts w:ascii="Arial" w:hAnsi="Arial" w:cs="Arial"/>
          <w:sz w:val="24"/>
          <w:szCs w:val="24"/>
        </w:rPr>
        <w:t xml:space="preserve">, e; </w:t>
      </w:r>
    </w:p>
    <w:p w:rsidR="003E0945" w:rsidRPr="0082765E" w:rsidRDefault="003E0945" w:rsidP="006C74D0">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20"/>
        <w:ind w:left="709" w:hanging="709"/>
        <w:rPr>
          <w:rFonts w:ascii="Arial" w:hAnsi="Arial" w:cs="Arial"/>
          <w:sz w:val="24"/>
          <w:szCs w:val="24"/>
        </w:rPr>
      </w:pPr>
    </w:p>
    <w:p w:rsidR="003E0945" w:rsidRPr="0082765E" w:rsidRDefault="003E0945" w:rsidP="006C74D0">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20"/>
        <w:ind w:left="709" w:hanging="709"/>
        <w:rPr>
          <w:rFonts w:ascii="Arial" w:hAnsi="Arial" w:cs="Arial"/>
          <w:sz w:val="24"/>
          <w:szCs w:val="24"/>
        </w:rPr>
      </w:pPr>
      <w:r w:rsidRPr="0082765E">
        <w:rPr>
          <w:rFonts w:ascii="Arial" w:hAnsi="Arial" w:cs="Arial"/>
          <w:sz w:val="24"/>
          <w:szCs w:val="24"/>
        </w:rPr>
        <w:t>l) -</w:t>
      </w:r>
      <w:r w:rsidRPr="0082765E">
        <w:rPr>
          <w:rFonts w:ascii="Arial" w:hAnsi="Arial" w:cs="Arial"/>
          <w:sz w:val="24"/>
          <w:szCs w:val="24"/>
        </w:rPr>
        <w:tab/>
        <w:t xml:space="preserve">responde a </w:t>
      </w:r>
      <w:r w:rsidRPr="0082765E">
        <w:rPr>
          <w:rFonts w:ascii="Arial" w:hAnsi="Arial" w:cs="Arial"/>
          <w:b/>
          <w:sz w:val="24"/>
          <w:szCs w:val="24"/>
        </w:rPr>
        <w:t xml:space="preserve">FIDUCIANTE </w:t>
      </w:r>
      <w:r w:rsidRPr="0082765E">
        <w:rPr>
          <w:rFonts w:ascii="Arial" w:hAnsi="Arial" w:cs="Arial"/>
          <w:sz w:val="24"/>
          <w:szCs w:val="24"/>
        </w:rPr>
        <w:t xml:space="preserve">pelo pagamento dos impostos, taxas, contribuições condominiais e quaisquer outros encargos que recaiam ou venham a recair sobre os Imóveis, cujas posses tenham sido transferidas para a </w:t>
      </w:r>
      <w:r w:rsidRPr="0082765E">
        <w:rPr>
          <w:rFonts w:ascii="Arial" w:hAnsi="Arial" w:cs="Arial"/>
          <w:b/>
          <w:sz w:val="24"/>
          <w:szCs w:val="24"/>
        </w:rPr>
        <w:t>FIDUCIÁRIA</w:t>
      </w:r>
      <w:r w:rsidRPr="0082765E">
        <w:rPr>
          <w:rFonts w:ascii="Arial" w:hAnsi="Arial" w:cs="Arial"/>
          <w:sz w:val="24"/>
          <w:szCs w:val="24"/>
        </w:rPr>
        <w:t xml:space="preserve"> nos termos desta cláusula, até a data em que a </w:t>
      </w:r>
      <w:r w:rsidRPr="0082765E">
        <w:rPr>
          <w:rFonts w:ascii="Arial" w:hAnsi="Arial" w:cs="Arial"/>
          <w:b/>
          <w:sz w:val="24"/>
          <w:szCs w:val="24"/>
        </w:rPr>
        <w:t>FIDUCIÁRIA</w:t>
      </w:r>
      <w:r w:rsidRPr="0082765E">
        <w:rPr>
          <w:rFonts w:ascii="Arial" w:hAnsi="Arial" w:cs="Arial"/>
          <w:sz w:val="24"/>
          <w:szCs w:val="24"/>
        </w:rPr>
        <w:t xml:space="preserve"> (seu cessionário ou sucessores) </w:t>
      </w:r>
      <w:proofErr w:type="gramStart"/>
      <w:r w:rsidRPr="0082765E">
        <w:rPr>
          <w:rFonts w:ascii="Arial" w:hAnsi="Arial" w:cs="Arial"/>
          <w:sz w:val="24"/>
          <w:szCs w:val="24"/>
        </w:rPr>
        <w:t>vier(</w:t>
      </w:r>
      <w:proofErr w:type="gramEnd"/>
      <w:r w:rsidRPr="0082765E">
        <w:rPr>
          <w:rFonts w:ascii="Arial" w:hAnsi="Arial" w:cs="Arial"/>
          <w:sz w:val="24"/>
          <w:szCs w:val="24"/>
        </w:rPr>
        <w:t xml:space="preserve">em) a ser imitida(o) na posse dos Imóveis. </w:t>
      </w:r>
    </w:p>
    <w:p w:rsidR="003E0945" w:rsidRPr="0082765E" w:rsidRDefault="003E0945" w:rsidP="006C74D0">
      <w:pPr>
        <w:tabs>
          <w:tab w:val="clear" w:pos="851"/>
          <w:tab w:val="clear" w:pos="1701"/>
          <w:tab w:val="clear" w:pos="2552"/>
          <w:tab w:val="clear" w:pos="3402"/>
          <w:tab w:val="clear" w:pos="4253"/>
          <w:tab w:val="clear" w:pos="5103"/>
          <w:tab w:val="clear" w:pos="5954"/>
          <w:tab w:val="clear" w:pos="6804"/>
          <w:tab w:val="clear" w:pos="7655"/>
          <w:tab w:val="clear" w:pos="8505"/>
        </w:tabs>
        <w:spacing w:before="20" w:after="20"/>
        <w:ind w:left="709" w:hanging="709"/>
        <w:rPr>
          <w:rFonts w:ascii="Arial" w:hAnsi="Arial" w:cs="Arial"/>
          <w:sz w:val="24"/>
          <w:szCs w:val="24"/>
        </w:rPr>
      </w:pPr>
    </w:p>
    <w:p w:rsidR="003E0945" w:rsidRPr="0082765E" w:rsidRDefault="003E0945" w:rsidP="00495A2D">
      <w:pPr>
        <w:rPr>
          <w:rFonts w:ascii="Arial" w:hAnsi="Arial" w:cs="Arial"/>
          <w:sz w:val="24"/>
          <w:szCs w:val="24"/>
        </w:rPr>
      </w:pPr>
      <w:proofErr w:type="gramStart"/>
      <w:r w:rsidRPr="0082765E">
        <w:rPr>
          <w:rFonts w:ascii="Arial" w:hAnsi="Arial" w:cs="Arial"/>
          <w:b/>
          <w:sz w:val="24"/>
          <w:szCs w:val="24"/>
        </w:rPr>
        <w:t xml:space="preserve">8.3 </w:t>
      </w:r>
      <w:r w:rsidRPr="0082765E">
        <w:rPr>
          <w:rFonts w:ascii="Arial" w:hAnsi="Arial" w:cs="Arial"/>
          <w:b/>
          <w:sz w:val="24"/>
          <w:szCs w:val="24"/>
        </w:rPr>
        <w:tab/>
      </w:r>
      <w:r w:rsidRPr="0082765E">
        <w:rPr>
          <w:rFonts w:ascii="Arial" w:hAnsi="Arial" w:cs="Arial"/>
          <w:sz w:val="24"/>
          <w:szCs w:val="24"/>
        </w:rPr>
        <w:tab/>
      </w:r>
      <w:r w:rsidRPr="0082765E">
        <w:rPr>
          <w:rFonts w:ascii="Arial" w:hAnsi="Arial" w:cs="Arial"/>
          <w:sz w:val="24"/>
          <w:szCs w:val="24"/>
        </w:rPr>
        <w:tab/>
        <w:t xml:space="preserve">As </w:t>
      </w:r>
      <w:r>
        <w:rPr>
          <w:rFonts w:ascii="Arial" w:hAnsi="Arial" w:cs="Arial"/>
          <w:sz w:val="24"/>
          <w:szCs w:val="24"/>
        </w:rPr>
        <w:t>partes</w:t>
      </w:r>
      <w:r w:rsidRPr="0082765E">
        <w:rPr>
          <w:rFonts w:ascii="Arial" w:hAnsi="Arial" w:cs="Arial"/>
          <w:sz w:val="24"/>
          <w:szCs w:val="24"/>
        </w:rPr>
        <w:t xml:space="preserve"> convencionam que o valor da venda dos Imóveis, para fins de leilão, é o previsto no Capítulo II deste Instrumento, devidamente atualizado de acordo com a variação do IGP-M/FGV ou, na sua falta ou inaplicabilidade, do IGP-DI/FGV, desde a presente data até a data de realização do leilão.]</w:t>
      </w:r>
      <w:proofErr w:type="gramEnd"/>
    </w:p>
    <w:p w:rsidR="003E0945" w:rsidRPr="0082765E" w:rsidRDefault="003E0945" w:rsidP="009922A8">
      <w:pPr>
        <w:rPr>
          <w:rFonts w:ascii="Arial" w:hAnsi="Arial" w:cs="Arial"/>
          <w:sz w:val="24"/>
          <w:szCs w:val="24"/>
        </w:rPr>
      </w:pPr>
    </w:p>
    <w:p w:rsidR="003E0945" w:rsidRPr="0082765E" w:rsidRDefault="003E0945" w:rsidP="009922A8">
      <w:pPr>
        <w:rPr>
          <w:rFonts w:ascii="Arial" w:hAnsi="Arial" w:cs="Arial"/>
          <w:sz w:val="24"/>
          <w:szCs w:val="24"/>
        </w:rPr>
      </w:pPr>
      <w:r w:rsidRPr="0082765E">
        <w:rPr>
          <w:rFonts w:ascii="Arial" w:hAnsi="Arial" w:cs="Arial"/>
          <w:b/>
          <w:sz w:val="24"/>
          <w:szCs w:val="24"/>
        </w:rPr>
        <w:t>8.3.1</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A critério da </w:t>
      </w:r>
      <w:r w:rsidRPr="0082765E">
        <w:rPr>
          <w:rFonts w:ascii="Arial" w:hAnsi="Arial" w:cs="Arial"/>
          <w:b/>
          <w:sz w:val="24"/>
          <w:szCs w:val="24"/>
        </w:rPr>
        <w:t>FIDUCIÁRIA</w:t>
      </w:r>
      <w:r w:rsidRPr="0082765E">
        <w:rPr>
          <w:rFonts w:ascii="Arial" w:hAnsi="Arial" w:cs="Arial"/>
          <w:sz w:val="24"/>
          <w:szCs w:val="24"/>
        </w:rPr>
        <w:t xml:space="preserve">, à época do leilão, os valores descritos no item 2.4, poderão ser atualizados, mediante nova avaliação do bem por empresa de engenharia independente, arcando a </w:t>
      </w:r>
      <w:r w:rsidRPr="0082765E">
        <w:rPr>
          <w:rFonts w:ascii="Arial" w:hAnsi="Arial" w:cs="Arial"/>
          <w:b/>
          <w:sz w:val="24"/>
          <w:szCs w:val="24"/>
        </w:rPr>
        <w:t>FIDUCIÁRIA</w:t>
      </w:r>
      <w:r w:rsidRPr="0082765E">
        <w:rPr>
          <w:rFonts w:ascii="Arial" w:hAnsi="Arial" w:cs="Arial"/>
          <w:sz w:val="24"/>
          <w:szCs w:val="24"/>
        </w:rPr>
        <w:t xml:space="preserve"> com todos os custos relativos </w:t>
      </w:r>
      <w:proofErr w:type="gramStart"/>
      <w:r w:rsidRPr="0082765E">
        <w:rPr>
          <w:rFonts w:ascii="Arial" w:hAnsi="Arial" w:cs="Arial"/>
          <w:sz w:val="24"/>
          <w:szCs w:val="24"/>
        </w:rPr>
        <w:t>à</w:t>
      </w:r>
      <w:proofErr w:type="gramEnd"/>
      <w:r w:rsidRPr="0082765E">
        <w:rPr>
          <w:rFonts w:ascii="Arial" w:hAnsi="Arial" w:cs="Arial"/>
          <w:sz w:val="24"/>
          <w:szCs w:val="24"/>
        </w:rPr>
        <w:t xml:space="preserve"> tal avaliação.</w:t>
      </w:r>
    </w:p>
    <w:p w:rsidR="003E0945" w:rsidRPr="0082765E" w:rsidRDefault="003E0945" w:rsidP="009922A8">
      <w:pPr>
        <w:rPr>
          <w:rFonts w:ascii="Arial" w:hAnsi="Arial" w:cs="Arial"/>
          <w:sz w:val="24"/>
          <w:szCs w:val="24"/>
        </w:rPr>
      </w:pPr>
    </w:p>
    <w:p w:rsidR="003E0945" w:rsidRPr="0082765E" w:rsidRDefault="003E0945" w:rsidP="009922A8">
      <w:pPr>
        <w:rPr>
          <w:rFonts w:ascii="Arial" w:hAnsi="Arial" w:cs="Arial"/>
          <w:sz w:val="24"/>
          <w:szCs w:val="24"/>
        </w:rPr>
      </w:pPr>
      <w:r w:rsidRPr="0082765E">
        <w:rPr>
          <w:rFonts w:ascii="Arial" w:hAnsi="Arial" w:cs="Arial"/>
          <w:b/>
          <w:sz w:val="24"/>
          <w:szCs w:val="24"/>
        </w:rPr>
        <w:t>8.4</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Estabelecem as partes que a divulgação e a realização dos leilões para alienação dos Imóveis serão realizadas exclusivamente na Comarca da situação dos Imóveis. </w:t>
      </w:r>
    </w:p>
    <w:p w:rsidR="003E0945" w:rsidRPr="0082765E" w:rsidRDefault="003E0945" w:rsidP="009922A8">
      <w:pPr>
        <w:rPr>
          <w:rFonts w:ascii="Arial" w:hAnsi="Arial" w:cs="Arial"/>
          <w:sz w:val="24"/>
          <w:szCs w:val="24"/>
        </w:rPr>
      </w:pPr>
    </w:p>
    <w:p w:rsidR="003E0945" w:rsidRPr="0082765E" w:rsidRDefault="003E0945" w:rsidP="009922A8">
      <w:pPr>
        <w:rPr>
          <w:rFonts w:ascii="Arial" w:hAnsi="Arial" w:cs="Arial"/>
          <w:sz w:val="24"/>
          <w:szCs w:val="24"/>
        </w:rPr>
      </w:pPr>
      <w:r w:rsidRPr="0082765E">
        <w:rPr>
          <w:rFonts w:ascii="Arial" w:hAnsi="Arial" w:cs="Arial"/>
          <w:b/>
          <w:sz w:val="24"/>
          <w:szCs w:val="24"/>
        </w:rPr>
        <w:t>8.5</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r>
      <w:proofErr w:type="gramStart"/>
      <w:r w:rsidRPr="0082765E">
        <w:rPr>
          <w:rFonts w:ascii="Arial" w:hAnsi="Arial" w:cs="Arial"/>
          <w:sz w:val="24"/>
          <w:szCs w:val="24"/>
        </w:rPr>
        <w:t>Fica</w:t>
      </w:r>
      <w:proofErr w:type="gramEnd"/>
      <w:r w:rsidRPr="0082765E">
        <w:rPr>
          <w:rFonts w:ascii="Arial" w:hAnsi="Arial" w:cs="Arial"/>
          <w:sz w:val="24"/>
          <w:szCs w:val="24"/>
        </w:rPr>
        <w:t xml:space="preserve"> desde logo facultado à </w:t>
      </w:r>
      <w:r w:rsidRPr="0082765E">
        <w:rPr>
          <w:rFonts w:ascii="Arial" w:hAnsi="Arial" w:cs="Arial"/>
          <w:b/>
          <w:sz w:val="24"/>
          <w:szCs w:val="24"/>
        </w:rPr>
        <w:t>FIDUCIÁRIA</w:t>
      </w:r>
      <w:r w:rsidRPr="0082765E">
        <w:rPr>
          <w:rFonts w:ascii="Arial" w:hAnsi="Arial" w:cs="Arial"/>
          <w:sz w:val="24"/>
          <w:szCs w:val="24"/>
        </w:rPr>
        <w:t xml:space="preserve"> promover a execução da alienação fiduciária prevista neste Instrumento no todo ou em parte, em procedimento único ou em procedimentos simultâneos ou sucessivos.</w:t>
      </w:r>
    </w:p>
    <w:p w:rsidR="003E0945" w:rsidRPr="0082765E" w:rsidRDefault="003E0945" w:rsidP="009922A8">
      <w:pPr>
        <w:rPr>
          <w:rFonts w:ascii="Arial" w:hAnsi="Arial" w:cs="Arial"/>
          <w:sz w:val="24"/>
          <w:szCs w:val="24"/>
        </w:rPr>
      </w:pPr>
    </w:p>
    <w:p w:rsidR="003E0945" w:rsidRPr="0082765E" w:rsidRDefault="003E0945" w:rsidP="009922A8">
      <w:pPr>
        <w:rPr>
          <w:rFonts w:ascii="Arial" w:hAnsi="Arial" w:cs="Arial"/>
          <w:sz w:val="24"/>
          <w:szCs w:val="24"/>
        </w:rPr>
      </w:pPr>
      <w:r w:rsidRPr="0082765E">
        <w:rPr>
          <w:rFonts w:ascii="Arial" w:hAnsi="Arial" w:cs="Arial"/>
          <w:b/>
          <w:sz w:val="24"/>
          <w:szCs w:val="24"/>
        </w:rPr>
        <w:t xml:space="preserve">8.5.1 </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 xml:space="preserve">A execução parcial da alienação fiduciária não implica a renúncia da </w:t>
      </w:r>
      <w:r w:rsidRPr="0082765E">
        <w:rPr>
          <w:rFonts w:ascii="Arial" w:hAnsi="Arial" w:cs="Arial"/>
          <w:b/>
          <w:sz w:val="24"/>
          <w:szCs w:val="24"/>
        </w:rPr>
        <w:t>FIDUCIÁRIA</w:t>
      </w:r>
      <w:r w:rsidRPr="0082765E">
        <w:rPr>
          <w:rFonts w:ascii="Arial" w:hAnsi="Arial" w:cs="Arial"/>
          <w:sz w:val="24"/>
          <w:szCs w:val="24"/>
        </w:rPr>
        <w:t xml:space="preserve"> de posteriormente executar o remanescente.</w:t>
      </w:r>
    </w:p>
    <w:p w:rsidR="003E0945" w:rsidRPr="0082765E" w:rsidRDefault="003E0945" w:rsidP="009922A8">
      <w:pPr>
        <w:rPr>
          <w:rFonts w:ascii="Arial" w:hAnsi="Arial" w:cs="Arial"/>
          <w:sz w:val="24"/>
          <w:szCs w:val="24"/>
        </w:rPr>
      </w:pPr>
    </w:p>
    <w:p w:rsidR="003E0945" w:rsidRPr="0082765E" w:rsidRDefault="003E0945" w:rsidP="00BC377F">
      <w:pPr>
        <w:rPr>
          <w:rFonts w:ascii="Arial" w:hAnsi="Arial" w:cs="Arial"/>
          <w:sz w:val="24"/>
          <w:szCs w:val="24"/>
        </w:rPr>
      </w:pPr>
      <w:r w:rsidRPr="0082765E">
        <w:rPr>
          <w:rFonts w:ascii="Arial" w:hAnsi="Arial" w:cs="Arial"/>
          <w:b/>
          <w:sz w:val="24"/>
          <w:szCs w:val="24"/>
        </w:rPr>
        <w:t>8.5.2</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 xml:space="preserve">Para os fins e efeitos deste Instrumento, as </w:t>
      </w:r>
      <w:r>
        <w:rPr>
          <w:rFonts w:ascii="Arial" w:hAnsi="Arial" w:cs="Arial"/>
          <w:sz w:val="24"/>
          <w:szCs w:val="24"/>
        </w:rPr>
        <w:t>partes</w:t>
      </w:r>
      <w:r w:rsidRPr="0082765E">
        <w:rPr>
          <w:rFonts w:ascii="Arial" w:hAnsi="Arial" w:cs="Arial"/>
          <w:sz w:val="24"/>
          <w:szCs w:val="24"/>
        </w:rPr>
        <w:t xml:space="preserve"> estabelecem, agindo de boa-fé e em comum acordo, tendo em vista a omissão da Lei nº 9.514/97, que a alienação fiduciária e/ou os Imóveis poderão ser executadas no todo ou em parte, em procedimento único ou em procedimentos simultâneos ou sucessivos, a critério exclusivo da </w:t>
      </w:r>
      <w:r w:rsidRPr="0082765E">
        <w:rPr>
          <w:rFonts w:ascii="Arial" w:hAnsi="Arial" w:cs="Arial"/>
          <w:b/>
          <w:sz w:val="24"/>
          <w:szCs w:val="24"/>
        </w:rPr>
        <w:t xml:space="preserve">FIDUCIÁRIA </w:t>
      </w:r>
      <w:r w:rsidRPr="0082765E">
        <w:rPr>
          <w:rFonts w:ascii="Arial" w:hAnsi="Arial" w:cs="Arial"/>
          <w:sz w:val="24"/>
          <w:szCs w:val="24"/>
        </w:rPr>
        <w:t>(seu cessionário ou sucessores).</w:t>
      </w:r>
    </w:p>
    <w:p w:rsidR="003E0945" w:rsidRPr="0082765E" w:rsidRDefault="003E0945" w:rsidP="00BC377F">
      <w:pPr>
        <w:spacing w:line="320" w:lineRule="exact"/>
        <w:rPr>
          <w:rFonts w:ascii="Arial" w:hAnsi="Arial" w:cs="Arial"/>
          <w:sz w:val="24"/>
          <w:szCs w:val="24"/>
        </w:rPr>
      </w:pPr>
    </w:p>
    <w:p w:rsidR="003E0945" w:rsidRPr="0082765E" w:rsidRDefault="003E0945" w:rsidP="00BC377F">
      <w:pPr>
        <w:spacing w:line="320" w:lineRule="exact"/>
        <w:ind w:left="720"/>
        <w:rPr>
          <w:rFonts w:ascii="Arial" w:hAnsi="Arial" w:cs="Arial"/>
          <w:sz w:val="24"/>
          <w:szCs w:val="24"/>
        </w:rPr>
      </w:pPr>
      <w:r w:rsidRPr="0082765E">
        <w:rPr>
          <w:rFonts w:ascii="Arial" w:hAnsi="Arial" w:cs="Arial"/>
          <w:sz w:val="24"/>
          <w:szCs w:val="24"/>
        </w:rPr>
        <w:t xml:space="preserve">8.5.2.1. Na hipótese de execução parcial da presente alienação fiduciária, a FIDUCIÁRIA (seu cessionário ou sucessores) indicará qual a fração da Dívida Garantida que será objeto do procedimento de excussão, </w:t>
      </w:r>
      <w:proofErr w:type="gramStart"/>
      <w:r w:rsidRPr="0082765E">
        <w:rPr>
          <w:rFonts w:ascii="Arial" w:hAnsi="Arial" w:cs="Arial"/>
          <w:sz w:val="24"/>
          <w:szCs w:val="24"/>
        </w:rPr>
        <w:t>a seu</w:t>
      </w:r>
      <w:proofErr w:type="gramEnd"/>
      <w:r w:rsidRPr="0082765E">
        <w:rPr>
          <w:rFonts w:ascii="Arial" w:hAnsi="Arial" w:cs="Arial"/>
          <w:sz w:val="24"/>
          <w:szCs w:val="24"/>
        </w:rPr>
        <w:t xml:space="preserve"> exclusivo critério, que correrá perante o competente Cartório de Registro de Imóveis, determinando a intimação da FIDUCIANTE, nos termos do item 8.1 acima.</w:t>
      </w:r>
    </w:p>
    <w:p w:rsidR="003E0945" w:rsidRPr="0082765E" w:rsidRDefault="003E0945" w:rsidP="00BC377F">
      <w:pPr>
        <w:spacing w:line="320" w:lineRule="exact"/>
        <w:ind w:left="720"/>
        <w:rPr>
          <w:rFonts w:ascii="Arial" w:hAnsi="Arial" w:cs="Arial"/>
          <w:sz w:val="24"/>
          <w:szCs w:val="24"/>
        </w:rPr>
      </w:pPr>
    </w:p>
    <w:p w:rsidR="003E0945" w:rsidRPr="0082765E" w:rsidRDefault="003E0945" w:rsidP="00BC377F">
      <w:pPr>
        <w:spacing w:line="320" w:lineRule="exact"/>
        <w:ind w:left="720"/>
        <w:rPr>
          <w:rFonts w:ascii="Arial" w:hAnsi="Arial" w:cs="Arial"/>
          <w:sz w:val="24"/>
          <w:szCs w:val="24"/>
        </w:rPr>
      </w:pPr>
      <w:r w:rsidRPr="0082765E">
        <w:rPr>
          <w:rFonts w:ascii="Arial" w:hAnsi="Arial" w:cs="Arial"/>
          <w:sz w:val="24"/>
          <w:szCs w:val="24"/>
        </w:rPr>
        <w:t xml:space="preserve">8.5.2.2. Na hipótese de execução parcial da alienação fiduciária objeto deste Instrumento, a </w:t>
      </w:r>
      <w:r w:rsidRPr="0082765E">
        <w:rPr>
          <w:rFonts w:ascii="Arial" w:hAnsi="Arial" w:cs="Arial"/>
          <w:b/>
          <w:sz w:val="24"/>
          <w:szCs w:val="24"/>
        </w:rPr>
        <w:t>FIDUCIÁRIA</w:t>
      </w:r>
      <w:r w:rsidRPr="0082765E">
        <w:rPr>
          <w:rFonts w:ascii="Arial" w:hAnsi="Arial" w:cs="Arial"/>
          <w:sz w:val="24"/>
          <w:szCs w:val="24"/>
        </w:rPr>
        <w:t xml:space="preserve"> (seu cessionário ou sucessores) indicará precisamente o valor ou a fração da Dívida Garantida que deverá ser garantida pela execução parcial da alienação fiduciária (“</w:t>
      </w:r>
      <w:r w:rsidRPr="0082765E">
        <w:rPr>
          <w:rFonts w:ascii="Arial" w:hAnsi="Arial" w:cs="Arial"/>
          <w:sz w:val="24"/>
          <w:szCs w:val="24"/>
          <w:u w:val="single"/>
        </w:rPr>
        <w:t>Parcela Indicada à Garantia</w:t>
      </w:r>
      <w:r w:rsidRPr="0082765E">
        <w:rPr>
          <w:rFonts w:ascii="Arial" w:hAnsi="Arial" w:cs="Arial"/>
          <w:sz w:val="24"/>
          <w:szCs w:val="24"/>
        </w:rPr>
        <w:t xml:space="preserve">”), bem como os Imóveis cuja propriedade tenha consolidado em seu nome para tal execução, de modo que tais Imóveis respondam apenas e tão-somente pelo valor ou fração das Obrigações Garantidas indicado pela </w:t>
      </w:r>
      <w:r w:rsidRPr="0082765E">
        <w:rPr>
          <w:rFonts w:ascii="Arial" w:hAnsi="Arial" w:cs="Arial"/>
          <w:b/>
          <w:sz w:val="24"/>
          <w:szCs w:val="24"/>
        </w:rPr>
        <w:t xml:space="preserve">FIDUCIÁRIA </w:t>
      </w:r>
      <w:r w:rsidRPr="0082765E">
        <w:rPr>
          <w:rFonts w:ascii="Arial" w:hAnsi="Arial" w:cs="Arial"/>
          <w:sz w:val="24"/>
          <w:szCs w:val="24"/>
        </w:rPr>
        <w:t xml:space="preserve">(seu cessionário ou sucessores). Nesse caso, a parcela das Obrigações Garantidas que sobejar à Parcela Indicada à Garantia continuará plenamente </w:t>
      </w:r>
      <w:proofErr w:type="gramStart"/>
      <w:r w:rsidRPr="0082765E">
        <w:rPr>
          <w:rFonts w:ascii="Arial" w:hAnsi="Arial" w:cs="Arial"/>
          <w:sz w:val="24"/>
          <w:szCs w:val="24"/>
        </w:rPr>
        <w:t>garantida</w:t>
      </w:r>
      <w:proofErr w:type="gramEnd"/>
      <w:r w:rsidRPr="0082765E">
        <w:rPr>
          <w:rFonts w:ascii="Arial" w:hAnsi="Arial" w:cs="Arial"/>
          <w:sz w:val="24"/>
          <w:szCs w:val="24"/>
        </w:rPr>
        <w:t xml:space="preserve"> pelos Imóveis que não tenham sido executados e a presente alienação fiduciária permanecerá plenamente válida e eficaz com relação à parcela remanescente da Dívida Garantida, a qual não será considerada extinta na forma do parágrafo 5º do artigo 27 da Lei nº 9.514/97, continuando os seus respectivos devedores obrigados a satisfazê-la até que seja integralmente paga ou até que a alienação fiduciária tenha sido totalmente excutida.</w:t>
      </w:r>
    </w:p>
    <w:p w:rsidR="003E0945" w:rsidRPr="0082765E" w:rsidRDefault="003E0945" w:rsidP="00BC377F">
      <w:pPr>
        <w:spacing w:line="320" w:lineRule="exact"/>
        <w:ind w:left="720"/>
        <w:rPr>
          <w:rFonts w:ascii="Arial" w:hAnsi="Arial" w:cs="Arial"/>
          <w:sz w:val="24"/>
          <w:szCs w:val="24"/>
        </w:rPr>
      </w:pPr>
    </w:p>
    <w:p w:rsidR="003E0945" w:rsidRPr="0082765E" w:rsidRDefault="003E0945" w:rsidP="00BC377F">
      <w:pPr>
        <w:spacing w:line="320" w:lineRule="exact"/>
        <w:ind w:left="720"/>
        <w:rPr>
          <w:rFonts w:ascii="Arial" w:hAnsi="Arial" w:cs="Arial"/>
          <w:sz w:val="24"/>
          <w:szCs w:val="24"/>
        </w:rPr>
      </w:pPr>
      <w:r w:rsidRPr="00DF02F4">
        <w:rPr>
          <w:rFonts w:ascii="Arial" w:hAnsi="Arial" w:cs="Arial"/>
          <w:b/>
          <w:sz w:val="24"/>
          <w:szCs w:val="24"/>
        </w:rPr>
        <w:t>8.5.2.3.</w:t>
      </w:r>
      <w:r w:rsidRPr="0082765E">
        <w:rPr>
          <w:rFonts w:ascii="Arial" w:hAnsi="Arial" w:cs="Arial"/>
          <w:sz w:val="24"/>
          <w:szCs w:val="24"/>
        </w:rPr>
        <w:t xml:space="preserve"> A excussão parcial da alienação fiduciária não implica em renúncia ao direito de a </w:t>
      </w:r>
      <w:r w:rsidRPr="0082765E">
        <w:rPr>
          <w:rFonts w:ascii="Arial" w:hAnsi="Arial" w:cs="Arial"/>
          <w:b/>
          <w:sz w:val="24"/>
          <w:szCs w:val="24"/>
        </w:rPr>
        <w:t>FIDUCIÁRIA</w:t>
      </w:r>
      <w:r w:rsidRPr="0082765E">
        <w:rPr>
          <w:rFonts w:ascii="Arial" w:hAnsi="Arial" w:cs="Arial"/>
          <w:sz w:val="24"/>
          <w:szCs w:val="24"/>
        </w:rPr>
        <w:t xml:space="preserve"> (seu cessionário ou sucessores) posteriormente executar o remanescente. </w:t>
      </w:r>
    </w:p>
    <w:p w:rsidR="003E0945" w:rsidRPr="0082765E" w:rsidRDefault="003E0945" w:rsidP="00A33F12">
      <w:pPr>
        <w:rPr>
          <w:rFonts w:ascii="Arial" w:hAnsi="Arial" w:cs="Arial"/>
          <w:b/>
          <w:sz w:val="24"/>
          <w:szCs w:val="24"/>
        </w:rPr>
      </w:pPr>
    </w:p>
    <w:p w:rsidR="003E0945" w:rsidRPr="0082765E" w:rsidRDefault="003E0945" w:rsidP="005D7C09">
      <w:pPr>
        <w:tabs>
          <w:tab w:val="clear" w:pos="2552"/>
        </w:tabs>
        <w:rPr>
          <w:rFonts w:ascii="Arial" w:hAnsi="Arial" w:cs="Arial"/>
          <w:sz w:val="24"/>
          <w:szCs w:val="24"/>
        </w:rPr>
      </w:pPr>
      <w:r w:rsidRPr="0082765E">
        <w:rPr>
          <w:rFonts w:ascii="Arial" w:hAnsi="Arial" w:cs="Arial"/>
          <w:b/>
          <w:sz w:val="24"/>
          <w:szCs w:val="24"/>
        </w:rPr>
        <w:t>8.5.3</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A execução parcial da alienação fiduciária dar-se-á pelos valores dos Imóveis individualmente previstos no item 2.4 acima, reajustado na forma do item 8.3, acima. </w:t>
      </w:r>
    </w:p>
    <w:p w:rsidR="003E0945" w:rsidRPr="0082765E" w:rsidRDefault="003E0945" w:rsidP="00EC2DCC">
      <w:pPr>
        <w:rPr>
          <w:rFonts w:ascii="Arial" w:hAnsi="Arial" w:cs="Arial"/>
          <w:b/>
          <w:i/>
          <w:sz w:val="24"/>
          <w:szCs w:val="24"/>
          <w:highlight w:val="cyan"/>
        </w:rPr>
      </w:pPr>
    </w:p>
    <w:p w:rsidR="003E0945" w:rsidRPr="0082765E" w:rsidRDefault="003E0945" w:rsidP="005D7C09">
      <w:pPr>
        <w:tabs>
          <w:tab w:val="clear" w:pos="2552"/>
        </w:tabs>
        <w:rPr>
          <w:rFonts w:ascii="Arial" w:hAnsi="Arial" w:cs="Arial"/>
          <w:sz w:val="24"/>
          <w:szCs w:val="24"/>
        </w:rPr>
      </w:pPr>
      <w:r w:rsidRPr="0082765E">
        <w:rPr>
          <w:rFonts w:ascii="Arial" w:hAnsi="Arial" w:cs="Arial"/>
          <w:b/>
          <w:sz w:val="24"/>
          <w:szCs w:val="24"/>
        </w:rPr>
        <w:lastRenderedPageBreak/>
        <w:t>8.5.4</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O pagamento parcial das </w:t>
      </w:r>
      <w:r w:rsidR="00A6306F" w:rsidRPr="00A6306F">
        <w:rPr>
          <w:rFonts w:ascii="Arial" w:hAnsi="Arial" w:cs="Arial"/>
          <w:sz w:val="24"/>
          <w:szCs w:val="24"/>
          <w:highlight w:val="yellow"/>
          <w:rPrChange w:id="40" w:author="Carolina Marcondes" w:date="2010-10-25T11:08:00Z">
            <w:rPr>
              <w:rFonts w:ascii="Arial" w:hAnsi="Arial" w:cs="Arial"/>
              <w:sz w:val="24"/>
              <w:szCs w:val="24"/>
            </w:rPr>
          </w:rPrChange>
        </w:rPr>
        <w:t>Obrigações Garantidas</w:t>
      </w:r>
      <w:r w:rsidRPr="0082765E">
        <w:rPr>
          <w:rFonts w:ascii="Arial" w:hAnsi="Arial" w:cs="Arial"/>
          <w:sz w:val="24"/>
          <w:szCs w:val="24"/>
        </w:rPr>
        <w:t xml:space="preserve"> não importa exoneração proporcional da garantia fiduciária ora estabelecida. </w:t>
      </w:r>
      <w:ins w:id="41" w:author="talita.pita" w:date="2010-10-25T09:56:00Z">
        <w:r>
          <w:rPr>
            <w:rFonts w:ascii="Arial" w:hAnsi="Arial" w:cs="Arial"/>
            <w:sz w:val="24"/>
            <w:szCs w:val="24"/>
          </w:rPr>
          <w:t xml:space="preserve"> </w:t>
        </w:r>
        <w:r w:rsidR="00A6306F" w:rsidRPr="00A6306F">
          <w:rPr>
            <w:rFonts w:ascii="Arial" w:hAnsi="Arial" w:cs="Arial"/>
            <w:sz w:val="24"/>
            <w:szCs w:val="24"/>
            <w:highlight w:val="yellow"/>
            <w:rPrChange w:id="42" w:author="Carolina Marcondes" w:date="2010-10-25T11:07:00Z">
              <w:rPr>
                <w:rFonts w:ascii="Arial" w:hAnsi="Arial" w:cs="Arial"/>
                <w:sz w:val="24"/>
                <w:szCs w:val="24"/>
              </w:rPr>
            </w:rPrChange>
          </w:rPr>
          <w:t>(Termo não definido)</w:t>
        </w:r>
      </w:ins>
    </w:p>
    <w:p w:rsidR="003E0945" w:rsidRPr="0082765E" w:rsidRDefault="003E0945" w:rsidP="00EC2DCC">
      <w:pPr>
        <w:spacing w:line="320" w:lineRule="exact"/>
        <w:rPr>
          <w:rFonts w:ascii="Arial" w:hAnsi="Arial" w:cs="Arial"/>
          <w:sz w:val="24"/>
          <w:szCs w:val="24"/>
        </w:rPr>
      </w:pPr>
    </w:p>
    <w:p w:rsidR="003E0945" w:rsidRPr="0082765E" w:rsidRDefault="003E0945" w:rsidP="005D7C09">
      <w:pPr>
        <w:tabs>
          <w:tab w:val="clear" w:pos="851"/>
          <w:tab w:val="clear" w:pos="1701"/>
          <w:tab w:val="clear" w:pos="2552"/>
          <w:tab w:val="clear" w:pos="3402"/>
          <w:tab w:val="clear" w:pos="4253"/>
          <w:tab w:val="clear" w:pos="5103"/>
          <w:tab w:val="clear" w:pos="5954"/>
          <w:tab w:val="clear" w:pos="6804"/>
          <w:tab w:val="clear" w:pos="7655"/>
          <w:tab w:val="clear" w:pos="8505"/>
        </w:tabs>
        <w:spacing w:line="320" w:lineRule="exact"/>
        <w:rPr>
          <w:rFonts w:ascii="Arial" w:hAnsi="Arial" w:cs="Arial"/>
          <w:sz w:val="24"/>
          <w:szCs w:val="24"/>
        </w:rPr>
      </w:pPr>
      <w:r w:rsidRPr="0082765E">
        <w:rPr>
          <w:rFonts w:ascii="Arial" w:hAnsi="Arial" w:cs="Arial"/>
          <w:b/>
          <w:sz w:val="24"/>
          <w:szCs w:val="24"/>
        </w:rPr>
        <w:t>8.5.5</w:t>
      </w:r>
      <w:r w:rsidRPr="0082765E">
        <w:rPr>
          <w:rFonts w:ascii="Arial" w:hAnsi="Arial" w:cs="Arial"/>
          <w:b/>
          <w:sz w:val="24"/>
          <w:szCs w:val="24"/>
        </w:rPr>
        <w:tab/>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Se a </w:t>
      </w:r>
      <w:r w:rsidRPr="0082765E">
        <w:rPr>
          <w:rFonts w:ascii="Arial" w:hAnsi="Arial" w:cs="Arial"/>
          <w:b/>
          <w:sz w:val="24"/>
          <w:szCs w:val="24"/>
        </w:rPr>
        <w:t>FIDUCIÁRIA</w:t>
      </w:r>
      <w:r w:rsidRPr="0082765E">
        <w:rPr>
          <w:rFonts w:ascii="Arial" w:hAnsi="Arial" w:cs="Arial"/>
          <w:sz w:val="24"/>
          <w:szCs w:val="24"/>
        </w:rPr>
        <w:t xml:space="preserve"> vier a pagar algum dos tributos e/ou encargos inerentes aos Imóveis, a </w:t>
      </w:r>
      <w:r w:rsidRPr="0082765E">
        <w:rPr>
          <w:rFonts w:ascii="Arial" w:hAnsi="Arial" w:cs="Arial"/>
          <w:b/>
          <w:sz w:val="24"/>
          <w:szCs w:val="24"/>
        </w:rPr>
        <w:t>FIDUCIANTE</w:t>
      </w:r>
      <w:r w:rsidRPr="0082765E">
        <w:rPr>
          <w:rFonts w:ascii="Arial" w:hAnsi="Arial" w:cs="Arial"/>
          <w:sz w:val="24"/>
          <w:szCs w:val="24"/>
        </w:rPr>
        <w:t xml:space="preserve"> deverá reembolsá-la no prazo de </w:t>
      </w:r>
      <w:proofErr w:type="gramStart"/>
      <w:r w:rsidRPr="0082765E">
        <w:rPr>
          <w:rFonts w:ascii="Arial" w:hAnsi="Arial" w:cs="Arial"/>
          <w:sz w:val="24"/>
          <w:szCs w:val="24"/>
        </w:rPr>
        <w:t>5</w:t>
      </w:r>
      <w:proofErr w:type="gramEnd"/>
      <w:r w:rsidRPr="0082765E">
        <w:rPr>
          <w:rFonts w:ascii="Arial" w:hAnsi="Arial" w:cs="Arial"/>
          <w:sz w:val="24"/>
          <w:szCs w:val="24"/>
        </w:rPr>
        <w:t xml:space="preserve"> (cinco) dias úteis contados do recebimento formal da comunicação da </w:t>
      </w:r>
      <w:r w:rsidRPr="0082765E">
        <w:rPr>
          <w:rFonts w:ascii="Arial" w:hAnsi="Arial" w:cs="Arial"/>
          <w:b/>
          <w:sz w:val="24"/>
          <w:szCs w:val="24"/>
        </w:rPr>
        <w:t>FIDUCIÁRIA</w:t>
      </w:r>
      <w:r w:rsidRPr="0082765E">
        <w:rPr>
          <w:rFonts w:ascii="Arial" w:hAnsi="Arial" w:cs="Arial"/>
          <w:sz w:val="24"/>
          <w:szCs w:val="24"/>
        </w:rPr>
        <w:t>, sendo aplicáveis, em caso de atraso no pagamento, os encargos moratórios previstos no item 3.4 acima.</w:t>
      </w:r>
    </w:p>
    <w:p w:rsidR="003E0945" w:rsidRPr="0082765E" w:rsidRDefault="003E0945" w:rsidP="00EC2DCC">
      <w:pPr>
        <w:spacing w:line="320" w:lineRule="exact"/>
        <w:rPr>
          <w:rFonts w:ascii="Arial" w:hAnsi="Arial" w:cs="Arial"/>
          <w:sz w:val="24"/>
          <w:szCs w:val="24"/>
        </w:rPr>
      </w:pPr>
    </w:p>
    <w:p w:rsidR="003E0945" w:rsidRPr="0082765E" w:rsidRDefault="003E0945" w:rsidP="0082765E">
      <w:pPr>
        <w:tabs>
          <w:tab w:val="clear" w:pos="851"/>
          <w:tab w:val="clear" w:pos="1701"/>
          <w:tab w:val="clear" w:pos="2552"/>
          <w:tab w:val="clear" w:pos="3402"/>
          <w:tab w:val="clear" w:pos="4253"/>
          <w:tab w:val="clear" w:pos="5103"/>
          <w:tab w:val="clear" w:pos="5954"/>
          <w:tab w:val="clear" w:pos="6804"/>
          <w:tab w:val="clear" w:pos="7655"/>
          <w:tab w:val="clear" w:pos="8505"/>
        </w:tabs>
        <w:spacing w:line="320" w:lineRule="exact"/>
        <w:rPr>
          <w:rFonts w:ascii="Arial" w:hAnsi="Arial" w:cs="Arial"/>
          <w:sz w:val="24"/>
          <w:szCs w:val="24"/>
        </w:rPr>
      </w:pPr>
      <w:r w:rsidRPr="0082765E">
        <w:rPr>
          <w:rFonts w:ascii="Arial" w:hAnsi="Arial" w:cs="Arial"/>
          <w:b/>
          <w:sz w:val="24"/>
          <w:szCs w:val="24"/>
        </w:rPr>
        <w:t>8.5.6</w:t>
      </w:r>
      <w:r w:rsidRPr="0082765E">
        <w:rPr>
          <w:rFonts w:ascii="Arial" w:hAnsi="Arial" w:cs="Arial"/>
          <w:b/>
          <w:sz w:val="24"/>
          <w:szCs w:val="24"/>
        </w:rPr>
        <w:tab/>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A </w:t>
      </w:r>
      <w:r w:rsidRPr="0082765E">
        <w:rPr>
          <w:rFonts w:ascii="Arial" w:hAnsi="Arial" w:cs="Arial"/>
          <w:b/>
          <w:sz w:val="24"/>
          <w:szCs w:val="24"/>
        </w:rPr>
        <w:t>FIDUCIÁRIA</w:t>
      </w:r>
      <w:r w:rsidRPr="0082765E">
        <w:rPr>
          <w:rFonts w:ascii="Arial" w:hAnsi="Arial" w:cs="Arial"/>
          <w:sz w:val="24"/>
          <w:szCs w:val="24"/>
        </w:rPr>
        <w:t xml:space="preserve"> reserva-se o direito de, a qualquer tempo, com periodicidade não inferior à trimestral e mediante aviso com 15 (quinze) dias úteis de antecedência, exigir comprovantes de pagamento dos encargos fiscais e/ou tributários, ou de quaisquer outras contribuições, ou ainda, conforme o caso, a comprovação de provisão dos valores eventualmente não pagos, relacionados com o imposto predial e territorial urbano das Unidades Alienadas Fiduciariamente.</w:t>
      </w:r>
    </w:p>
    <w:p w:rsidR="003E0945" w:rsidRDefault="003E0945" w:rsidP="00EC2DCC">
      <w:pPr>
        <w:spacing w:line="320" w:lineRule="exact"/>
        <w:rPr>
          <w:rFonts w:ascii="Arial" w:hAnsi="Arial" w:cs="Arial"/>
          <w:sz w:val="24"/>
          <w:szCs w:val="24"/>
        </w:rPr>
      </w:pPr>
    </w:p>
    <w:p w:rsidR="003E0945" w:rsidRPr="0082765E" w:rsidRDefault="003E0945" w:rsidP="00DF02F4">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r>
        <w:rPr>
          <w:rFonts w:ascii="Arial" w:hAnsi="Arial" w:cs="Arial"/>
          <w:b/>
          <w:sz w:val="24"/>
          <w:szCs w:val="24"/>
        </w:rPr>
        <w:t>8.6</w:t>
      </w:r>
      <w:r w:rsidRPr="0082765E">
        <w:rPr>
          <w:rFonts w:ascii="Arial" w:hAnsi="Arial" w:cs="Arial"/>
          <w:b/>
          <w:sz w:val="24"/>
          <w:szCs w:val="24"/>
        </w:rPr>
        <w:t xml:space="preserve"> </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 xml:space="preserve">No caso de desapropriação, parcial ou total, dos Imóveis alienados fiduciariamente, a </w:t>
      </w:r>
      <w:r>
        <w:rPr>
          <w:rFonts w:ascii="Arial" w:hAnsi="Arial" w:cs="Arial"/>
          <w:b/>
          <w:sz w:val="24"/>
          <w:szCs w:val="24"/>
        </w:rPr>
        <w:t xml:space="preserve">FIDUCIÁRIA </w:t>
      </w:r>
      <w:r w:rsidRPr="0082765E">
        <w:rPr>
          <w:rFonts w:ascii="Arial" w:hAnsi="Arial" w:cs="Arial"/>
          <w:sz w:val="24"/>
          <w:szCs w:val="24"/>
        </w:rPr>
        <w:t xml:space="preserve">receberá do poder expropriante a indenização correspondente, imputando-a na solução </w:t>
      </w:r>
      <w:r>
        <w:rPr>
          <w:rFonts w:ascii="Arial" w:hAnsi="Arial" w:cs="Arial"/>
          <w:sz w:val="24"/>
          <w:szCs w:val="24"/>
        </w:rPr>
        <w:t xml:space="preserve">da Dívida Garantida </w:t>
      </w:r>
      <w:r w:rsidRPr="0082765E">
        <w:rPr>
          <w:rFonts w:ascii="Arial" w:hAnsi="Arial" w:cs="Arial"/>
          <w:sz w:val="24"/>
          <w:szCs w:val="24"/>
        </w:rPr>
        <w:t xml:space="preserve">e colocando o saldo excedente, se houver, à disposição da </w:t>
      </w:r>
      <w:r w:rsidRPr="0082765E">
        <w:rPr>
          <w:rFonts w:ascii="Arial" w:hAnsi="Arial" w:cs="Arial"/>
          <w:b/>
          <w:sz w:val="24"/>
          <w:szCs w:val="24"/>
        </w:rPr>
        <w:t>FIDUCIANTE</w:t>
      </w:r>
      <w:r w:rsidRPr="0082765E">
        <w:rPr>
          <w:rFonts w:ascii="Arial" w:hAnsi="Arial" w:cs="Arial"/>
          <w:sz w:val="24"/>
          <w:szCs w:val="24"/>
        </w:rPr>
        <w:t xml:space="preserve">. Se a indenização for inferior à dívida, a </w:t>
      </w:r>
      <w:r w:rsidRPr="0082765E">
        <w:rPr>
          <w:rFonts w:ascii="Arial" w:hAnsi="Arial" w:cs="Arial"/>
          <w:b/>
          <w:sz w:val="24"/>
          <w:szCs w:val="24"/>
        </w:rPr>
        <w:t xml:space="preserve">FIDUCIÁRIA </w:t>
      </w:r>
      <w:r w:rsidRPr="0082765E">
        <w:rPr>
          <w:rFonts w:ascii="Arial" w:hAnsi="Arial" w:cs="Arial"/>
          <w:sz w:val="24"/>
          <w:szCs w:val="24"/>
        </w:rPr>
        <w:t xml:space="preserve">receberá da </w:t>
      </w:r>
      <w:r w:rsidRPr="0082765E">
        <w:rPr>
          <w:rFonts w:ascii="Arial" w:hAnsi="Arial" w:cs="Arial"/>
          <w:b/>
          <w:sz w:val="24"/>
          <w:szCs w:val="24"/>
        </w:rPr>
        <w:t>FIDUCIANTE</w:t>
      </w:r>
      <w:r w:rsidRPr="0082765E">
        <w:rPr>
          <w:rFonts w:ascii="Arial" w:hAnsi="Arial" w:cs="Arial"/>
          <w:sz w:val="24"/>
          <w:szCs w:val="24"/>
        </w:rPr>
        <w:t xml:space="preserve"> a diferença correspondente.</w:t>
      </w:r>
    </w:p>
    <w:p w:rsidR="003E0945" w:rsidRPr="0082765E" w:rsidRDefault="003E0945" w:rsidP="00EC2DCC">
      <w:pPr>
        <w:spacing w:line="320" w:lineRule="exact"/>
        <w:rPr>
          <w:rFonts w:ascii="Arial" w:hAnsi="Arial" w:cs="Arial"/>
          <w:sz w:val="24"/>
          <w:szCs w:val="24"/>
        </w:rPr>
      </w:pPr>
    </w:p>
    <w:p w:rsidR="003E0945" w:rsidRPr="0082765E" w:rsidRDefault="003E0945" w:rsidP="00D62F0C">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ind w:left="2127" w:hanging="2127"/>
        <w:rPr>
          <w:rFonts w:ascii="Arial" w:hAnsi="Arial" w:cs="Arial"/>
          <w:b/>
          <w:sz w:val="24"/>
          <w:szCs w:val="24"/>
        </w:rPr>
      </w:pPr>
      <w:r w:rsidRPr="0082765E">
        <w:rPr>
          <w:rFonts w:ascii="Arial" w:hAnsi="Arial" w:cs="Arial"/>
          <w:b/>
          <w:sz w:val="24"/>
          <w:szCs w:val="24"/>
        </w:rPr>
        <w:t>CAPÍTULO IX -</w:t>
      </w:r>
      <w:r w:rsidRPr="0082765E">
        <w:rPr>
          <w:rFonts w:ascii="Arial" w:hAnsi="Arial" w:cs="Arial"/>
          <w:b/>
          <w:sz w:val="24"/>
          <w:szCs w:val="24"/>
        </w:rPr>
        <w:tab/>
      </w:r>
      <w:r w:rsidRPr="0082765E">
        <w:rPr>
          <w:rFonts w:ascii="Arial" w:hAnsi="Arial" w:cs="Arial"/>
          <w:b/>
          <w:sz w:val="24"/>
          <w:szCs w:val="24"/>
          <w:u w:val="single"/>
        </w:rPr>
        <w:t>DA EMISSÃO DA CÉDULA DE CRÉDITO IMOBILIÁRIO</w:t>
      </w:r>
    </w:p>
    <w:p w:rsidR="003E0945" w:rsidRPr="0082765E" w:rsidRDefault="003E0945" w:rsidP="00A33F12">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
          <w:sz w:val="24"/>
          <w:szCs w:val="24"/>
        </w:rPr>
      </w:pPr>
    </w:p>
    <w:p w:rsidR="003E0945" w:rsidRPr="0082765E" w:rsidRDefault="003E0945" w:rsidP="00A33F12">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r w:rsidRPr="0082765E">
        <w:rPr>
          <w:rFonts w:ascii="Arial" w:hAnsi="Arial" w:cs="Arial"/>
          <w:b/>
          <w:bCs/>
          <w:sz w:val="24"/>
          <w:szCs w:val="24"/>
        </w:rPr>
        <w:t>9</w:t>
      </w:r>
      <w:r w:rsidRPr="0082765E">
        <w:rPr>
          <w:rFonts w:ascii="Arial" w:hAnsi="Arial" w:cs="Arial"/>
          <w:b/>
          <w:sz w:val="24"/>
          <w:szCs w:val="24"/>
        </w:rPr>
        <w:t xml:space="preserve">.1 </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 xml:space="preserve">A </w:t>
      </w:r>
      <w:r w:rsidRPr="0082765E">
        <w:rPr>
          <w:rFonts w:ascii="Arial" w:hAnsi="Arial" w:cs="Arial"/>
          <w:b/>
          <w:sz w:val="24"/>
          <w:szCs w:val="24"/>
        </w:rPr>
        <w:t>COMPRADORA</w:t>
      </w:r>
      <w:r w:rsidRPr="0082765E">
        <w:rPr>
          <w:rFonts w:ascii="Arial" w:hAnsi="Arial" w:cs="Arial"/>
          <w:sz w:val="24"/>
          <w:szCs w:val="24"/>
        </w:rPr>
        <w:t xml:space="preserve"> declara ter plena ciência de que os Créditos Imobiliários </w:t>
      </w:r>
      <w:r w:rsidR="00A6306F" w:rsidRPr="00A6306F">
        <w:rPr>
          <w:rFonts w:ascii="Arial" w:hAnsi="Arial" w:cs="Arial"/>
          <w:sz w:val="24"/>
          <w:szCs w:val="24"/>
          <w:highlight w:val="yellow"/>
          <w:rPrChange w:id="43" w:author="Carolina Marcondes" w:date="2010-10-25T11:08:00Z">
            <w:rPr>
              <w:rFonts w:ascii="Arial" w:hAnsi="Arial" w:cs="Arial"/>
              <w:sz w:val="24"/>
              <w:szCs w:val="24"/>
            </w:rPr>
          </w:rPrChange>
        </w:rPr>
        <w:t>decorrente</w:t>
      </w:r>
      <w:ins w:id="44" w:author="talita.pita" w:date="2010-10-25T09:57:00Z">
        <w:r w:rsidR="00A6306F" w:rsidRPr="00A6306F">
          <w:rPr>
            <w:rFonts w:ascii="Arial" w:hAnsi="Arial" w:cs="Arial"/>
            <w:sz w:val="24"/>
            <w:szCs w:val="24"/>
            <w:highlight w:val="yellow"/>
            <w:rPrChange w:id="45" w:author="Carolina Marcondes" w:date="2010-10-25T11:08:00Z">
              <w:rPr>
                <w:rFonts w:ascii="Arial" w:hAnsi="Arial" w:cs="Arial"/>
                <w:sz w:val="24"/>
                <w:szCs w:val="24"/>
              </w:rPr>
            </w:rPrChange>
          </w:rPr>
          <w:t>s</w:t>
        </w:r>
      </w:ins>
      <w:r w:rsidRPr="0082765E">
        <w:rPr>
          <w:rFonts w:ascii="Arial" w:hAnsi="Arial" w:cs="Arial"/>
          <w:sz w:val="24"/>
          <w:szCs w:val="24"/>
        </w:rPr>
        <w:t xml:space="preserve"> deste contrato são representados por uma Cédula de Crédito Imobiliário (“CCI”), emitida, neste ato, pela </w:t>
      </w:r>
      <w:r w:rsidRPr="0082765E">
        <w:rPr>
          <w:rFonts w:ascii="Arial" w:hAnsi="Arial" w:cs="Arial"/>
          <w:b/>
          <w:sz w:val="24"/>
          <w:szCs w:val="24"/>
        </w:rPr>
        <w:t>VENDEDORA</w:t>
      </w:r>
      <w:r w:rsidRPr="0082765E">
        <w:rPr>
          <w:rFonts w:ascii="Arial" w:hAnsi="Arial" w:cs="Arial"/>
          <w:sz w:val="24"/>
          <w:szCs w:val="24"/>
        </w:rPr>
        <w:t>, nos termos da Lei 10.931/04.</w:t>
      </w:r>
    </w:p>
    <w:p w:rsidR="003E0945" w:rsidRPr="0082765E" w:rsidRDefault="003E0945" w:rsidP="00A33F12">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p>
    <w:p w:rsidR="003E0945" w:rsidRPr="0082765E" w:rsidRDefault="003E0945" w:rsidP="00A33F12">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r w:rsidRPr="0082765E">
        <w:rPr>
          <w:rFonts w:ascii="Arial" w:hAnsi="Arial" w:cs="Arial"/>
          <w:b/>
          <w:bCs/>
          <w:sz w:val="24"/>
          <w:szCs w:val="24"/>
        </w:rPr>
        <w:t>9</w:t>
      </w:r>
      <w:r w:rsidRPr="0082765E">
        <w:rPr>
          <w:rFonts w:ascii="Arial" w:hAnsi="Arial" w:cs="Arial"/>
          <w:b/>
          <w:sz w:val="24"/>
          <w:szCs w:val="24"/>
        </w:rPr>
        <w:t xml:space="preserve">.2 </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 xml:space="preserve">A </w:t>
      </w:r>
      <w:r w:rsidRPr="0082765E">
        <w:rPr>
          <w:rFonts w:ascii="Arial" w:hAnsi="Arial" w:cs="Arial"/>
          <w:b/>
          <w:sz w:val="24"/>
          <w:szCs w:val="24"/>
        </w:rPr>
        <w:t>VENDEDORA</w:t>
      </w:r>
      <w:r w:rsidRPr="0082765E">
        <w:rPr>
          <w:rFonts w:ascii="Arial" w:hAnsi="Arial" w:cs="Arial"/>
          <w:sz w:val="24"/>
          <w:szCs w:val="24"/>
        </w:rPr>
        <w:t xml:space="preserve">, na qualidade de única titular dos Créditos Imobiliários </w:t>
      </w:r>
      <w:r w:rsidR="00A6306F" w:rsidRPr="00A6306F">
        <w:rPr>
          <w:rFonts w:ascii="Arial" w:hAnsi="Arial" w:cs="Arial"/>
          <w:sz w:val="24"/>
          <w:szCs w:val="24"/>
          <w:highlight w:val="yellow"/>
          <w:rPrChange w:id="46" w:author="Carolina Marcondes" w:date="2010-10-25T11:08:00Z">
            <w:rPr>
              <w:rFonts w:ascii="Arial" w:hAnsi="Arial" w:cs="Arial"/>
              <w:sz w:val="24"/>
              <w:szCs w:val="24"/>
            </w:rPr>
          </w:rPrChange>
        </w:rPr>
        <w:t>decorrente</w:t>
      </w:r>
      <w:ins w:id="47" w:author="talita.pita" w:date="2010-10-25T09:57:00Z">
        <w:r w:rsidR="00A6306F" w:rsidRPr="00A6306F">
          <w:rPr>
            <w:rFonts w:ascii="Arial" w:hAnsi="Arial" w:cs="Arial"/>
            <w:sz w:val="24"/>
            <w:szCs w:val="24"/>
            <w:highlight w:val="yellow"/>
            <w:rPrChange w:id="48" w:author="Carolina Marcondes" w:date="2010-10-25T11:08:00Z">
              <w:rPr>
                <w:rFonts w:ascii="Arial" w:hAnsi="Arial" w:cs="Arial"/>
                <w:sz w:val="24"/>
                <w:szCs w:val="24"/>
              </w:rPr>
            </w:rPrChange>
          </w:rPr>
          <w:t>s</w:t>
        </w:r>
      </w:ins>
      <w:r w:rsidRPr="0082765E">
        <w:rPr>
          <w:rFonts w:ascii="Arial" w:hAnsi="Arial" w:cs="Arial"/>
          <w:sz w:val="24"/>
          <w:szCs w:val="24"/>
        </w:rPr>
        <w:t xml:space="preserve"> deste Instrumento, pelo presente e nos termos das cláusulas a seguir consignadas, emite a CCI Integral e Escritural, conforme os termos e condições indicados no </w:t>
      </w:r>
      <w:r w:rsidRPr="0082765E">
        <w:rPr>
          <w:rFonts w:ascii="Arial" w:hAnsi="Arial" w:cs="Arial"/>
          <w:b/>
          <w:sz w:val="24"/>
          <w:szCs w:val="24"/>
        </w:rPr>
        <w:t>Anexo II</w:t>
      </w:r>
      <w:r w:rsidRPr="0082765E">
        <w:rPr>
          <w:rFonts w:ascii="Arial" w:hAnsi="Arial" w:cs="Arial"/>
          <w:sz w:val="24"/>
          <w:szCs w:val="24"/>
        </w:rPr>
        <w:t>, que é parte integrante e indissociável deste Instrumento.</w:t>
      </w:r>
    </w:p>
    <w:p w:rsidR="003E0945" w:rsidRPr="0082765E" w:rsidRDefault="003E0945" w:rsidP="00A33F12">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
          <w:sz w:val="24"/>
          <w:szCs w:val="24"/>
        </w:rPr>
      </w:pPr>
    </w:p>
    <w:p w:rsidR="003E0945" w:rsidRPr="0082765E" w:rsidRDefault="003E0945" w:rsidP="00A33F12">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r w:rsidRPr="0082765E">
        <w:rPr>
          <w:rFonts w:ascii="Arial" w:hAnsi="Arial" w:cs="Arial"/>
          <w:b/>
          <w:bCs/>
          <w:sz w:val="24"/>
          <w:szCs w:val="24"/>
        </w:rPr>
        <w:t>9</w:t>
      </w:r>
      <w:r w:rsidRPr="0082765E">
        <w:rPr>
          <w:rFonts w:ascii="Arial" w:hAnsi="Arial" w:cs="Arial"/>
          <w:b/>
          <w:sz w:val="24"/>
          <w:szCs w:val="24"/>
        </w:rPr>
        <w:t xml:space="preserve">.3 </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A CCI conta com as seguintes características:</w:t>
      </w:r>
    </w:p>
    <w:p w:rsidR="003E0945" w:rsidRPr="0082765E" w:rsidRDefault="003E0945" w:rsidP="00A33F12">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
          <w:i/>
          <w:sz w:val="24"/>
          <w:szCs w:val="24"/>
        </w:rPr>
      </w:pPr>
    </w:p>
    <w:p w:rsidR="003E0945" w:rsidRPr="0082765E" w:rsidRDefault="003E0945" w:rsidP="00FF7B1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ind w:left="709" w:hanging="709"/>
        <w:rPr>
          <w:rFonts w:ascii="Arial" w:hAnsi="Arial" w:cs="Arial"/>
          <w:sz w:val="24"/>
          <w:szCs w:val="24"/>
        </w:rPr>
      </w:pPr>
      <w:r w:rsidRPr="0082765E">
        <w:rPr>
          <w:rFonts w:ascii="Arial" w:hAnsi="Arial" w:cs="Arial"/>
          <w:b/>
          <w:sz w:val="24"/>
          <w:szCs w:val="24"/>
        </w:rPr>
        <w:t>A) -</w:t>
      </w:r>
      <w:r w:rsidRPr="0082765E">
        <w:rPr>
          <w:rFonts w:ascii="Arial" w:hAnsi="Arial" w:cs="Arial"/>
          <w:b/>
          <w:sz w:val="24"/>
          <w:szCs w:val="24"/>
        </w:rPr>
        <w:tab/>
        <w:t xml:space="preserve">Credor da CCI: </w:t>
      </w:r>
      <w:r w:rsidRPr="0082765E">
        <w:rPr>
          <w:rFonts w:ascii="Arial" w:hAnsi="Arial" w:cs="Arial"/>
          <w:sz w:val="24"/>
          <w:szCs w:val="24"/>
        </w:rPr>
        <w:t xml:space="preserve">A emissora desta CCI é a </w:t>
      </w:r>
      <w:r w:rsidRPr="0082765E">
        <w:rPr>
          <w:rFonts w:ascii="Arial" w:hAnsi="Arial" w:cs="Arial"/>
          <w:b/>
          <w:sz w:val="24"/>
          <w:szCs w:val="24"/>
        </w:rPr>
        <w:t xml:space="preserve">VENDEDORA </w:t>
      </w:r>
      <w:r w:rsidRPr="0082765E">
        <w:rPr>
          <w:rFonts w:ascii="Arial" w:hAnsi="Arial" w:cs="Arial"/>
          <w:sz w:val="24"/>
          <w:szCs w:val="24"/>
        </w:rPr>
        <w:t>qualificada no Capitulo I e também no Anexo II a este Instrumento.</w:t>
      </w:r>
    </w:p>
    <w:p w:rsidR="003E0945" w:rsidRPr="0082765E" w:rsidRDefault="003E0945" w:rsidP="00FF7B1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ind w:left="709" w:hanging="709"/>
        <w:rPr>
          <w:rFonts w:ascii="Arial" w:hAnsi="Arial" w:cs="Arial"/>
          <w:b/>
          <w:sz w:val="24"/>
          <w:szCs w:val="24"/>
        </w:rPr>
      </w:pPr>
    </w:p>
    <w:p w:rsidR="003E0945" w:rsidRPr="0082765E" w:rsidRDefault="003E0945" w:rsidP="00FF7B1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ind w:left="709" w:hanging="709"/>
        <w:rPr>
          <w:rFonts w:ascii="Arial" w:hAnsi="Arial" w:cs="Arial"/>
          <w:sz w:val="24"/>
          <w:szCs w:val="24"/>
        </w:rPr>
      </w:pPr>
      <w:r w:rsidRPr="0082765E">
        <w:rPr>
          <w:rFonts w:ascii="Arial" w:hAnsi="Arial" w:cs="Arial"/>
          <w:b/>
          <w:sz w:val="24"/>
          <w:szCs w:val="24"/>
        </w:rPr>
        <w:t>B) -</w:t>
      </w:r>
      <w:r w:rsidRPr="0082765E">
        <w:rPr>
          <w:rFonts w:ascii="Arial" w:hAnsi="Arial" w:cs="Arial"/>
          <w:b/>
          <w:sz w:val="24"/>
          <w:szCs w:val="24"/>
        </w:rPr>
        <w:tab/>
        <w:t xml:space="preserve">Devedor da CCI: </w:t>
      </w:r>
      <w:r w:rsidRPr="0082765E">
        <w:rPr>
          <w:rFonts w:ascii="Arial" w:hAnsi="Arial" w:cs="Arial"/>
          <w:sz w:val="24"/>
          <w:szCs w:val="24"/>
        </w:rPr>
        <w:t xml:space="preserve">A devedora da CCI é a </w:t>
      </w:r>
      <w:r w:rsidRPr="0082765E">
        <w:rPr>
          <w:rFonts w:ascii="Arial" w:hAnsi="Arial" w:cs="Arial"/>
          <w:b/>
          <w:sz w:val="24"/>
          <w:szCs w:val="24"/>
        </w:rPr>
        <w:t>COMPRADORA</w:t>
      </w:r>
      <w:r w:rsidRPr="0082765E">
        <w:rPr>
          <w:rFonts w:ascii="Arial" w:hAnsi="Arial" w:cs="Arial"/>
          <w:sz w:val="24"/>
          <w:szCs w:val="24"/>
        </w:rPr>
        <w:t>, qualificada no Capitulo I e também no Anexo II deste Instrumento.</w:t>
      </w:r>
    </w:p>
    <w:p w:rsidR="003E0945" w:rsidRPr="0082765E" w:rsidRDefault="003E0945" w:rsidP="00FF7B1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ind w:left="709" w:hanging="709"/>
        <w:rPr>
          <w:rFonts w:ascii="Arial" w:hAnsi="Arial" w:cs="Arial"/>
          <w:sz w:val="24"/>
          <w:szCs w:val="24"/>
        </w:rPr>
      </w:pPr>
    </w:p>
    <w:p w:rsidR="003E0945" w:rsidRPr="0082765E" w:rsidRDefault="003E0945" w:rsidP="00FF7B1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ind w:left="709" w:hanging="709"/>
        <w:rPr>
          <w:rFonts w:ascii="Arial" w:hAnsi="Arial" w:cs="Arial"/>
          <w:sz w:val="24"/>
          <w:szCs w:val="24"/>
        </w:rPr>
      </w:pPr>
      <w:r w:rsidRPr="0082765E">
        <w:rPr>
          <w:rFonts w:ascii="Arial" w:hAnsi="Arial" w:cs="Arial"/>
          <w:b/>
          <w:sz w:val="24"/>
          <w:szCs w:val="24"/>
        </w:rPr>
        <w:t>C) -</w:t>
      </w:r>
      <w:r w:rsidRPr="0082765E">
        <w:rPr>
          <w:rFonts w:ascii="Arial" w:hAnsi="Arial" w:cs="Arial"/>
          <w:b/>
          <w:sz w:val="24"/>
          <w:szCs w:val="24"/>
        </w:rPr>
        <w:tab/>
        <w:t xml:space="preserve">Instituição Custodiante: </w:t>
      </w:r>
      <w:r w:rsidRPr="0082765E">
        <w:rPr>
          <w:rFonts w:ascii="Arial" w:hAnsi="Arial" w:cs="Arial"/>
          <w:color w:val="000000"/>
          <w:sz w:val="24"/>
          <w:szCs w:val="24"/>
        </w:rPr>
        <w:t xml:space="preserve">Oliveira Trust DTVM S.A. </w:t>
      </w:r>
      <w:r w:rsidRPr="0082765E">
        <w:rPr>
          <w:rFonts w:ascii="Arial" w:hAnsi="Arial" w:cs="Arial"/>
          <w:bCs/>
          <w:sz w:val="24"/>
          <w:szCs w:val="24"/>
        </w:rPr>
        <w:t>qualificada no preâmbulo do presente Instrumento</w:t>
      </w:r>
      <w:r w:rsidRPr="0082765E">
        <w:rPr>
          <w:rFonts w:ascii="Arial" w:hAnsi="Arial" w:cs="Arial"/>
          <w:sz w:val="24"/>
          <w:szCs w:val="24"/>
        </w:rPr>
        <w:t>.</w:t>
      </w:r>
    </w:p>
    <w:p w:rsidR="003E0945" w:rsidRPr="0082765E" w:rsidRDefault="003E0945" w:rsidP="00FF7B1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ind w:left="709" w:hanging="709"/>
        <w:rPr>
          <w:rFonts w:ascii="Arial" w:hAnsi="Arial" w:cs="Arial"/>
          <w:sz w:val="24"/>
          <w:szCs w:val="24"/>
        </w:rPr>
      </w:pPr>
    </w:p>
    <w:p w:rsidR="003E0945" w:rsidRPr="0082765E" w:rsidRDefault="003E0945" w:rsidP="009922A8">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spacing w:after="20"/>
        <w:ind w:left="709" w:hanging="709"/>
        <w:rPr>
          <w:rFonts w:ascii="Arial" w:hAnsi="Arial" w:cs="Arial"/>
          <w:sz w:val="24"/>
          <w:szCs w:val="24"/>
        </w:rPr>
      </w:pPr>
      <w:r w:rsidRPr="0082765E">
        <w:rPr>
          <w:rFonts w:ascii="Arial" w:hAnsi="Arial" w:cs="Arial"/>
          <w:b/>
          <w:sz w:val="24"/>
          <w:szCs w:val="24"/>
        </w:rPr>
        <w:t>D) -</w:t>
      </w:r>
      <w:r w:rsidRPr="0082765E">
        <w:rPr>
          <w:rFonts w:ascii="Arial" w:hAnsi="Arial" w:cs="Arial"/>
          <w:b/>
          <w:sz w:val="24"/>
          <w:szCs w:val="24"/>
        </w:rPr>
        <w:tab/>
        <w:t xml:space="preserve">Prazo e Vencimento: </w:t>
      </w:r>
      <w:r w:rsidRPr="0082765E">
        <w:rPr>
          <w:rFonts w:ascii="Arial" w:hAnsi="Arial" w:cs="Arial"/>
          <w:sz w:val="24"/>
          <w:szCs w:val="24"/>
        </w:rPr>
        <w:t xml:space="preserve">A CCI terá o prazo e a data de </w:t>
      </w:r>
      <w:proofErr w:type="gramStart"/>
      <w:r w:rsidRPr="0082765E">
        <w:rPr>
          <w:rFonts w:ascii="Arial" w:hAnsi="Arial" w:cs="Arial"/>
          <w:sz w:val="24"/>
          <w:szCs w:val="24"/>
        </w:rPr>
        <w:t>vencimento individualizados no Anexo II deste Instrumento</w:t>
      </w:r>
      <w:proofErr w:type="gramEnd"/>
      <w:r w:rsidRPr="0082765E">
        <w:rPr>
          <w:rFonts w:ascii="Arial" w:hAnsi="Arial" w:cs="Arial"/>
          <w:sz w:val="24"/>
          <w:szCs w:val="24"/>
        </w:rPr>
        <w:t>.</w:t>
      </w:r>
    </w:p>
    <w:p w:rsidR="003E0945" w:rsidRPr="0082765E" w:rsidRDefault="003E0945" w:rsidP="009922A8">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spacing w:after="20"/>
        <w:ind w:left="709" w:hanging="709"/>
        <w:rPr>
          <w:rFonts w:ascii="Arial" w:hAnsi="Arial" w:cs="Arial"/>
          <w:sz w:val="24"/>
          <w:szCs w:val="24"/>
        </w:rPr>
      </w:pPr>
    </w:p>
    <w:p w:rsidR="003E0945" w:rsidRPr="0082765E" w:rsidRDefault="003E0945" w:rsidP="009922A8">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spacing w:after="20"/>
        <w:ind w:left="709" w:hanging="709"/>
        <w:rPr>
          <w:rFonts w:ascii="Arial" w:hAnsi="Arial" w:cs="Arial"/>
          <w:sz w:val="24"/>
          <w:szCs w:val="24"/>
        </w:rPr>
      </w:pPr>
      <w:r w:rsidRPr="0082765E">
        <w:rPr>
          <w:rFonts w:ascii="Arial" w:hAnsi="Arial" w:cs="Arial"/>
          <w:b/>
          <w:sz w:val="24"/>
          <w:szCs w:val="24"/>
        </w:rPr>
        <w:lastRenderedPageBreak/>
        <w:t>E) -</w:t>
      </w:r>
      <w:r w:rsidRPr="0082765E">
        <w:rPr>
          <w:rFonts w:ascii="Arial" w:hAnsi="Arial" w:cs="Arial"/>
          <w:b/>
          <w:sz w:val="24"/>
          <w:szCs w:val="24"/>
        </w:rPr>
        <w:tab/>
        <w:t xml:space="preserve">Identificação dos </w:t>
      </w:r>
      <w:proofErr w:type="gramStart"/>
      <w:r w:rsidRPr="0082765E">
        <w:rPr>
          <w:rFonts w:ascii="Arial" w:hAnsi="Arial" w:cs="Arial"/>
          <w:b/>
          <w:sz w:val="24"/>
          <w:szCs w:val="24"/>
        </w:rPr>
        <w:t>Imóveis Objeto</w:t>
      </w:r>
      <w:proofErr w:type="gramEnd"/>
      <w:r w:rsidRPr="0082765E">
        <w:rPr>
          <w:rFonts w:ascii="Arial" w:hAnsi="Arial" w:cs="Arial"/>
          <w:b/>
          <w:sz w:val="24"/>
          <w:szCs w:val="24"/>
        </w:rPr>
        <w:t xml:space="preserve"> do Crédito Imobiliário: </w:t>
      </w:r>
      <w:r w:rsidRPr="0082765E">
        <w:rPr>
          <w:rFonts w:ascii="Arial" w:hAnsi="Arial" w:cs="Arial"/>
          <w:sz w:val="24"/>
          <w:szCs w:val="24"/>
        </w:rPr>
        <w:t>Descritos e caracterizados no Capítulo II, e no Anexo II a este Instrumento.</w:t>
      </w:r>
    </w:p>
    <w:p w:rsidR="003E0945" w:rsidRPr="0082765E" w:rsidRDefault="003E0945" w:rsidP="009922A8">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spacing w:after="20"/>
        <w:ind w:left="709" w:hanging="709"/>
        <w:rPr>
          <w:rFonts w:ascii="Arial" w:hAnsi="Arial" w:cs="Arial"/>
          <w:sz w:val="24"/>
          <w:szCs w:val="24"/>
        </w:rPr>
      </w:pPr>
    </w:p>
    <w:p w:rsidR="003E0945" w:rsidRPr="0082765E" w:rsidRDefault="003E0945" w:rsidP="005170EC">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spacing w:after="20"/>
        <w:ind w:left="709" w:hanging="709"/>
        <w:rPr>
          <w:rFonts w:ascii="Arial" w:hAnsi="Arial" w:cs="Arial"/>
          <w:b/>
          <w:i/>
          <w:sz w:val="24"/>
          <w:szCs w:val="24"/>
        </w:rPr>
      </w:pPr>
      <w:r w:rsidRPr="0082765E">
        <w:rPr>
          <w:rFonts w:ascii="Arial" w:hAnsi="Arial" w:cs="Arial"/>
          <w:b/>
          <w:sz w:val="24"/>
          <w:szCs w:val="24"/>
        </w:rPr>
        <w:t>F) -</w:t>
      </w:r>
      <w:r w:rsidRPr="0082765E">
        <w:rPr>
          <w:rFonts w:ascii="Arial" w:hAnsi="Arial" w:cs="Arial"/>
          <w:b/>
          <w:sz w:val="24"/>
          <w:szCs w:val="24"/>
        </w:rPr>
        <w:tab/>
        <w:t xml:space="preserve">Garantia Real: </w:t>
      </w:r>
      <w:r w:rsidRPr="0082765E">
        <w:rPr>
          <w:rFonts w:ascii="Arial" w:hAnsi="Arial" w:cs="Arial"/>
          <w:sz w:val="24"/>
          <w:szCs w:val="24"/>
        </w:rPr>
        <w:t xml:space="preserve">Alienação fiduciária em garantia, instituída sobre os Imóveis descritos no Capítulo II, constituída em favor da </w:t>
      </w:r>
      <w:r w:rsidRPr="0082765E">
        <w:rPr>
          <w:rFonts w:ascii="Arial" w:hAnsi="Arial" w:cs="Arial"/>
          <w:b/>
          <w:sz w:val="24"/>
          <w:szCs w:val="24"/>
        </w:rPr>
        <w:t>FIDUCIÁRIA</w:t>
      </w:r>
      <w:r w:rsidRPr="0082765E">
        <w:rPr>
          <w:rFonts w:ascii="Arial" w:hAnsi="Arial" w:cs="Arial"/>
          <w:sz w:val="24"/>
          <w:szCs w:val="24"/>
        </w:rPr>
        <w:t xml:space="preserve">, nos termos do Capítulo VI, acima. </w:t>
      </w:r>
    </w:p>
    <w:p w:rsidR="003E0945" w:rsidRPr="0082765E" w:rsidRDefault="003E0945" w:rsidP="009922A8">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spacing w:after="20"/>
        <w:ind w:left="709" w:hanging="709"/>
        <w:rPr>
          <w:rFonts w:ascii="Arial" w:hAnsi="Arial" w:cs="Arial"/>
          <w:sz w:val="24"/>
          <w:szCs w:val="24"/>
        </w:rPr>
      </w:pPr>
    </w:p>
    <w:p w:rsidR="003E0945" w:rsidRPr="0082765E" w:rsidRDefault="003E0945" w:rsidP="009922A8">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spacing w:after="20"/>
        <w:ind w:left="709" w:hanging="709"/>
        <w:rPr>
          <w:rFonts w:ascii="Arial" w:hAnsi="Arial" w:cs="Arial"/>
          <w:sz w:val="24"/>
          <w:szCs w:val="24"/>
        </w:rPr>
      </w:pPr>
      <w:r w:rsidRPr="0082765E">
        <w:rPr>
          <w:rFonts w:ascii="Arial" w:hAnsi="Arial" w:cs="Arial"/>
          <w:b/>
          <w:sz w:val="24"/>
          <w:szCs w:val="24"/>
        </w:rPr>
        <w:t>G) -</w:t>
      </w:r>
      <w:r w:rsidRPr="0082765E">
        <w:rPr>
          <w:rFonts w:ascii="Arial" w:hAnsi="Arial" w:cs="Arial"/>
          <w:b/>
          <w:sz w:val="24"/>
          <w:szCs w:val="24"/>
        </w:rPr>
        <w:tab/>
        <w:t xml:space="preserve">Forma e Condição: </w:t>
      </w:r>
      <w:r w:rsidRPr="0082765E">
        <w:rPr>
          <w:rFonts w:ascii="Arial" w:hAnsi="Arial" w:cs="Arial"/>
          <w:sz w:val="24"/>
          <w:szCs w:val="24"/>
        </w:rPr>
        <w:t>A CCI representa a integralidade do Crédito Imobiliário (sendo integral nos termos do inciso VII, do artigo 19, da Lei 10.931/04) e é emitida sob a forma escritural, nos termos do § 4º, do artigo 18, da Lei 10.931/04.</w:t>
      </w:r>
    </w:p>
    <w:p w:rsidR="003E0945" w:rsidRPr="0082765E" w:rsidRDefault="003E0945" w:rsidP="009922A8">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spacing w:after="20"/>
        <w:ind w:left="709" w:hanging="709"/>
        <w:rPr>
          <w:rFonts w:ascii="Arial" w:hAnsi="Arial" w:cs="Arial"/>
          <w:sz w:val="24"/>
          <w:szCs w:val="24"/>
        </w:rPr>
      </w:pPr>
    </w:p>
    <w:p w:rsidR="003E0945" w:rsidRPr="0082765E" w:rsidRDefault="003E0945" w:rsidP="009922A8">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spacing w:after="20"/>
        <w:ind w:left="709" w:hanging="709"/>
        <w:rPr>
          <w:rFonts w:ascii="Arial" w:hAnsi="Arial" w:cs="Arial"/>
          <w:sz w:val="24"/>
          <w:szCs w:val="24"/>
        </w:rPr>
      </w:pPr>
      <w:r w:rsidRPr="0082765E">
        <w:rPr>
          <w:rFonts w:ascii="Arial" w:hAnsi="Arial" w:cs="Arial"/>
          <w:b/>
          <w:sz w:val="24"/>
          <w:szCs w:val="24"/>
        </w:rPr>
        <w:t>H) -</w:t>
      </w:r>
      <w:r w:rsidRPr="0082765E">
        <w:rPr>
          <w:rFonts w:ascii="Arial" w:hAnsi="Arial" w:cs="Arial"/>
          <w:b/>
          <w:sz w:val="24"/>
          <w:szCs w:val="24"/>
        </w:rPr>
        <w:tab/>
        <w:t xml:space="preserve">Série e Número: </w:t>
      </w:r>
      <w:r w:rsidRPr="0082765E">
        <w:rPr>
          <w:rFonts w:ascii="Arial" w:hAnsi="Arial" w:cs="Arial"/>
          <w:sz w:val="24"/>
          <w:szCs w:val="24"/>
        </w:rPr>
        <w:t xml:space="preserve">A Emissão é realizada em 01 (uma) série de nº </w:t>
      </w:r>
      <w:r w:rsidRPr="0082765E">
        <w:rPr>
          <w:rFonts w:ascii="Arial" w:hAnsi="Arial" w:cs="Arial"/>
          <w:sz w:val="24"/>
          <w:szCs w:val="24"/>
          <w:highlight w:val="yellow"/>
        </w:rPr>
        <w:t>[●]</w:t>
      </w:r>
      <w:r w:rsidRPr="0082765E">
        <w:rPr>
          <w:rFonts w:ascii="Arial" w:hAnsi="Arial" w:cs="Arial"/>
          <w:sz w:val="24"/>
          <w:szCs w:val="24"/>
        </w:rPr>
        <w:t xml:space="preserve">, composta da CCI de nº </w:t>
      </w:r>
      <w:r w:rsidRPr="0082765E">
        <w:rPr>
          <w:rFonts w:ascii="Arial" w:hAnsi="Arial" w:cs="Arial"/>
          <w:sz w:val="24"/>
          <w:szCs w:val="24"/>
          <w:highlight w:val="yellow"/>
        </w:rPr>
        <w:t>[●]</w:t>
      </w:r>
      <w:r w:rsidRPr="0082765E">
        <w:rPr>
          <w:rFonts w:ascii="Arial" w:hAnsi="Arial" w:cs="Arial"/>
          <w:sz w:val="24"/>
          <w:szCs w:val="24"/>
        </w:rPr>
        <w:t>, individualizada no Anexo II deste Instrumento.</w:t>
      </w:r>
    </w:p>
    <w:p w:rsidR="003E0945" w:rsidRPr="0082765E" w:rsidRDefault="003E0945" w:rsidP="009922A8">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spacing w:after="20"/>
        <w:ind w:left="709" w:hanging="709"/>
        <w:rPr>
          <w:rFonts w:ascii="Arial" w:hAnsi="Arial" w:cs="Arial"/>
          <w:sz w:val="24"/>
          <w:szCs w:val="24"/>
        </w:rPr>
      </w:pPr>
    </w:p>
    <w:p w:rsidR="003E0945" w:rsidRPr="0082765E" w:rsidRDefault="003E0945" w:rsidP="009922A8">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spacing w:after="20"/>
        <w:ind w:left="709" w:hanging="709"/>
        <w:rPr>
          <w:rFonts w:ascii="Arial" w:hAnsi="Arial" w:cs="Arial"/>
          <w:sz w:val="24"/>
          <w:szCs w:val="24"/>
        </w:rPr>
      </w:pPr>
      <w:r w:rsidRPr="0082765E">
        <w:rPr>
          <w:rFonts w:ascii="Arial" w:hAnsi="Arial" w:cs="Arial"/>
          <w:b/>
          <w:sz w:val="24"/>
          <w:szCs w:val="24"/>
        </w:rPr>
        <w:t>I) -</w:t>
      </w:r>
      <w:r w:rsidRPr="0082765E">
        <w:rPr>
          <w:rFonts w:ascii="Arial" w:hAnsi="Arial" w:cs="Arial"/>
          <w:b/>
          <w:sz w:val="24"/>
          <w:szCs w:val="24"/>
        </w:rPr>
        <w:tab/>
        <w:t xml:space="preserve">Negociação: </w:t>
      </w:r>
      <w:r w:rsidRPr="0082765E">
        <w:rPr>
          <w:rFonts w:ascii="Arial" w:hAnsi="Arial" w:cs="Arial"/>
          <w:sz w:val="24"/>
          <w:szCs w:val="24"/>
        </w:rPr>
        <w:t xml:space="preserve">A CCI será registrada para negociação na CETIP S.A – </w:t>
      </w:r>
      <w:proofErr w:type="gramStart"/>
      <w:r w:rsidRPr="0082765E">
        <w:rPr>
          <w:rFonts w:ascii="Arial" w:hAnsi="Arial" w:cs="Arial"/>
          <w:sz w:val="24"/>
          <w:szCs w:val="24"/>
        </w:rPr>
        <w:t>Balcão Organizado de Ativos e Derivativos (“CETIP”)</w:t>
      </w:r>
      <w:proofErr w:type="gramEnd"/>
      <w:r w:rsidRPr="0082765E">
        <w:rPr>
          <w:rFonts w:ascii="Arial" w:hAnsi="Arial" w:cs="Arial"/>
          <w:sz w:val="24"/>
          <w:szCs w:val="24"/>
        </w:rPr>
        <w:t xml:space="preserve">, ou qualquer outra câmara detentora de sistemas de registro e liquidação financeira de títulos privados autorizada a funcionar pelo Banco Central do Brasil, que venha a ser contratada pela </w:t>
      </w:r>
      <w:r w:rsidRPr="0082765E">
        <w:rPr>
          <w:rFonts w:ascii="Arial" w:hAnsi="Arial" w:cs="Arial"/>
          <w:b/>
          <w:sz w:val="24"/>
          <w:szCs w:val="24"/>
        </w:rPr>
        <w:t>FIDUCIÁRIA</w:t>
      </w:r>
      <w:r w:rsidRPr="0082765E">
        <w:rPr>
          <w:rFonts w:ascii="Arial" w:hAnsi="Arial" w:cs="Arial"/>
          <w:sz w:val="24"/>
          <w:szCs w:val="24"/>
        </w:rPr>
        <w:t xml:space="preserve"> para negociação de CCI. </w:t>
      </w:r>
    </w:p>
    <w:p w:rsidR="003E0945" w:rsidRPr="0082765E" w:rsidRDefault="003E0945" w:rsidP="009922A8">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spacing w:after="20"/>
        <w:ind w:left="709" w:hanging="709"/>
        <w:rPr>
          <w:rFonts w:ascii="Arial" w:hAnsi="Arial" w:cs="Arial"/>
          <w:sz w:val="24"/>
          <w:szCs w:val="24"/>
        </w:rPr>
      </w:pPr>
    </w:p>
    <w:p w:rsidR="003E0945" w:rsidRPr="0082765E" w:rsidRDefault="003E0945" w:rsidP="009922A8">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spacing w:after="20"/>
        <w:ind w:left="709" w:hanging="709"/>
        <w:rPr>
          <w:rFonts w:ascii="Arial" w:hAnsi="Arial" w:cs="Arial"/>
          <w:sz w:val="24"/>
          <w:szCs w:val="24"/>
        </w:rPr>
      </w:pPr>
      <w:r w:rsidRPr="0082765E">
        <w:rPr>
          <w:rFonts w:ascii="Arial" w:hAnsi="Arial" w:cs="Arial"/>
          <w:b/>
          <w:sz w:val="24"/>
          <w:szCs w:val="24"/>
        </w:rPr>
        <w:t>J) -</w:t>
      </w:r>
      <w:r w:rsidRPr="0082765E">
        <w:rPr>
          <w:rFonts w:ascii="Arial" w:hAnsi="Arial" w:cs="Arial"/>
          <w:b/>
          <w:sz w:val="24"/>
          <w:szCs w:val="24"/>
        </w:rPr>
        <w:tab/>
        <w:t xml:space="preserve">Custódia: </w:t>
      </w:r>
      <w:r w:rsidRPr="0082765E">
        <w:rPr>
          <w:rFonts w:ascii="Arial" w:hAnsi="Arial" w:cs="Arial"/>
          <w:sz w:val="24"/>
          <w:szCs w:val="24"/>
        </w:rPr>
        <w:t xml:space="preserve">A CCI será custodiada na Instituição Custodiante. </w:t>
      </w:r>
    </w:p>
    <w:p w:rsidR="003E0945" w:rsidRPr="0082765E" w:rsidRDefault="003E0945" w:rsidP="009922A8">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spacing w:after="20"/>
        <w:ind w:left="709" w:hanging="709"/>
        <w:rPr>
          <w:rFonts w:ascii="Arial" w:hAnsi="Arial" w:cs="Arial"/>
          <w:b/>
          <w:sz w:val="24"/>
          <w:szCs w:val="24"/>
        </w:rPr>
      </w:pPr>
    </w:p>
    <w:p w:rsidR="003E0945" w:rsidRPr="0082765E" w:rsidRDefault="003E0945" w:rsidP="009922A8">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spacing w:after="20"/>
        <w:ind w:left="709" w:hanging="709"/>
        <w:rPr>
          <w:rFonts w:ascii="Arial" w:hAnsi="Arial" w:cs="Arial"/>
          <w:sz w:val="24"/>
          <w:szCs w:val="24"/>
        </w:rPr>
      </w:pPr>
      <w:r w:rsidRPr="0082765E">
        <w:rPr>
          <w:rFonts w:ascii="Arial" w:hAnsi="Arial" w:cs="Arial"/>
          <w:b/>
          <w:sz w:val="24"/>
          <w:szCs w:val="24"/>
        </w:rPr>
        <w:t>K) -</w:t>
      </w:r>
      <w:r w:rsidRPr="0082765E">
        <w:rPr>
          <w:rFonts w:ascii="Arial" w:hAnsi="Arial" w:cs="Arial"/>
          <w:b/>
          <w:sz w:val="24"/>
          <w:szCs w:val="24"/>
        </w:rPr>
        <w:tab/>
        <w:t xml:space="preserve">Local de Pagamento: </w:t>
      </w:r>
      <w:r w:rsidRPr="0082765E">
        <w:rPr>
          <w:rFonts w:ascii="Arial" w:hAnsi="Arial" w:cs="Arial"/>
          <w:sz w:val="24"/>
          <w:szCs w:val="24"/>
        </w:rPr>
        <w:t xml:space="preserve">Como previsto no item 3.3 deste Instrumento, estabelecendo-se, desde logo, que as parcelas do Crédito Imobiliário representado pela CCI deverão ser pagas pela </w:t>
      </w:r>
      <w:r w:rsidRPr="0082765E">
        <w:rPr>
          <w:rFonts w:ascii="Arial" w:hAnsi="Arial" w:cs="Arial"/>
          <w:b/>
          <w:sz w:val="24"/>
          <w:szCs w:val="24"/>
        </w:rPr>
        <w:t>COMPRADORA</w:t>
      </w:r>
      <w:r w:rsidRPr="0082765E">
        <w:rPr>
          <w:rFonts w:ascii="Arial" w:hAnsi="Arial" w:cs="Arial"/>
          <w:sz w:val="24"/>
          <w:szCs w:val="24"/>
        </w:rPr>
        <w:t xml:space="preserve"> na conta corrente indicada pela </w:t>
      </w:r>
      <w:r w:rsidRPr="0082765E">
        <w:rPr>
          <w:rFonts w:ascii="Arial" w:hAnsi="Arial" w:cs="Arial"/>
          <w:b/>
          <w:sz w:val="24"/>
          <w:szCs w:val="24"/>
        </w:rPr>
        <w:t xml:space="preserve">VENDEDORA </w:t>
      </w:r>
      <w:r w:rsidRPr="0082765E">
        <w:rPr>
          <w:rFonts w:ascii="Arial" w:hAnsi="Arial" w:cs="Arial"/>
          <w:sz w:val="24"/>
          <w:szCs w:val="24"/>
        </w:rPr>
        <w:t>ou por um eventual cessionário dos direitos da VENDEDORA oriundas deste Instrumento, conforme o caso.</w:t>
      </w:r>
    </w:p>
    <w:p w:rsidR="003E0945" w:rsidRPr="0082765E" w:rsidRDefault="003E0945" w:rsidP="009922A8">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spacing w:after="20"/>
        <w:ind w:left="709" w:hanging="709"/>
        <w:rPr>
          <w:rFonts w:ascii="Arial" w:hAnsi="Arial" w:cs="Arial"/>
          <w:sz w:val="24"/>
          <w:szCs w:val="24"/>
        </w:rPr>
      </w:pPr>
    </w:p>
    <w:p w:rsidR="003E0945" w:rsidRPr="0082765E" w:rsidRDefault="003E0945" w:rsidP="009922A8">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spacing w:after="20"/>
        <w:ind w:left="709" w:hanging="709"/>
        <w:rPr>
          <w:rFonts w:ascii="Arial" w:hAnsi="Arial" w:cs="Arial"/>
          <w:sz w:val="24"/>
          <w:szCs w:val="24"/>
        </w:rPr>
      </w:pPr>
      <w:r w:rsidRPr="0082765E">
        <w:rPr>
          <w:rFonts w:ascii="Arial" w:hAnsi="Arial" w:cs="Arial"/>
          <w:b/>
          <w:sz w:val="24"/>
          <w:szCs w:val="24"/>
        </w:rPr>
        <w:t>L) -</w:t>
      </w:r>
      <w:r w:rsidRPr="0082765E">
        <w:rPr>
          <w:rFonts w:ascii="Arial" w:hAnsi="Arial" w:cs="Arial"/>
          <w:b/>
          <w:sz w:val="24"/>
          <w:szCs w:val="24"/>
        </w:rPr>
        <w:tab/>
        <w:t xml:space="preserve">Encargos Moratórios: </w:t>
      </w:r>
      <w:r w:rsidRPr="0082765E">
        <w:rPr>
          <w:rFonts w:ascii="Arial" w:hAnsi="Arial" w:cs="Arial"/>
          <w:sz w:val="24"/>
          <w:szCs w:val="24"/>
        </w:rPr>
        <w:t>Previstos no item 3.4 deste instrumento e constantes do Anexo II.</w:t>
      </w:r>
    </w:p>
    <w:p w:rsidR="003E0945" w:rsidRPr="0082765E" w:rsidRDefault="003E0945" w:rsidP="009922A8">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spacing w:after="20"/>
        <w:ind w:left="709" w:hanging="709"/>
        <w:rPr>
          <w:rFonts w:ascii="Arial" w:hAnsi="Arial" w:cs="Arial"/>
          <w:sz w:val="24"/>
          <w:szCs w:val="24"/>
        </w:rPr>
      </w:pPr>
    </w:p>
    <w:p w:rsidR="003E0945" w:rsidRPr="0082765E" w:rsidRDefault="003E0945" w:rsidP="009922A8">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spacing w:after="20"/>
        <w:ind w:left="709" w:hanging="709"/>
        <w:rPr>
          <w:rFonts w:ascii="Arial" w:hAnsi="Arial" w:cs="Arial"/>
          <w:sz w:val="24"/>
          <w:szCs w:val="24"/>
        </w:rPr>
      </w:pPr>
      <w:r w:rsidRPr="0082765E">
        <w:rPr>
          <w:rFonts w:ascii="Arial" w:hAnsi="Arial" w:cs="Arial"/>
          <w:b/>
          <w:sz w:val="24"/>
          <w:szCs w:val="24"/>
        </w:rPr>
        <w:t>M) -</w:t>
      </w:r>
      <w:r w:rsidRPr="0082765E">
        <w:rPr>
          <w:rFonts w:ascii="Arial" w:hAnsi="Arial" w:cs="Arial"/>
          <w:b/>
          <w:sz w:val="24"/>
          <w:szCs w:val="24"/>
        </w:rPr>
        <w:tab/>
        <w:t xml:space="preserve">Forma de Reajuste: </w:t>
      </w:r>
      <w:r w:rsidRPr="0082765E">
        <w:rPr>
          <w:rFonts w:ascii="Arial" w:hAnsi="Arial" w:cs="Arial"/>
          <w:sz w:val="24"/>
          <w:szCs w:val="24"/>
        </w:rPr>
        <w:t>Forma de reajuste constante do item 3.1 deste Instrumento e conforme descrição constante do Anexo II.</w:t>
      </w:r>
    </w:p>
    <w:p w:rsidR="003E0945" w:rsidRPr="0082765E" w:rsidRDefault="003E0945" w:rsidP="009922A8">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spacing w:after="20"/>
        <w:ind w:left="709" w:hanging="709"/>
        <w:rPr>
          <w:rFonts w:ascii="Arial" w:hAnsi="Arial" w:cs="Arial"/>
          <w:b/>
          <w:sz w:val="24"/>
          <w:szCs w:val="24"/>
        </w:rPr>
      </w:pPr>
    </w:p>
    <w:p w:rsidR="003E0945" w:rsidRPr="0082765E" w:rsidRDefault="003E0945" w:rsidP="00FF7B1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ind w:left="709" w:hanging="709"/>
        <w:rPr>
          <w:rFonts w:ascii="Arial" w:hAnsi="Arial" w:cs="Arial"/>
          <w:sz w:val="24"/>
          <w:szCs w:val="24"/>
        </w:rPr>
      </w:pPr>
      <w:r w:rsidRPr="0082765E">
        <w:rPr>
          <w:rFonts w:ascii="Arial" w:hAnsi="Arial" w:cs="Arial"/>
          <w:b/>
          <w:sz w:val="24"/>
          <w:szCs w:val="24"/>
        </w:rPr>
        <w:t>N) -</w:t>
      </w:r>
      <w:r w:rsidRPr="0082765E">
        <w:rPr>
          <w:rFonts w:ascii="Arial" w:hAnsi="Arial" w:cs="Arial"/>
          <w:b/>
          <w:sz w:val="24"/>
          <w:szCs w:val="24"/>
        </w:rPr>
        <w:tab/>
        <w:t xml:space="preserve">Substituição de Índice: </w:t>
      </w:r>
      <w:r w:rsidRPr="0082765E">
        <w:rPr>
          <w:rFonts w:ascii="Arial" w:hAnsi="Arial" w:cs="Arial"/>
          <w:sz w:val="24"/>
          <w:szCs w:val="24"/>
        </w:rPr>
        <w:t>A sistemática de substituição de índice encontra-se prevista nos itens 3.1.1 e 3.1.2 deste Instrumento e consta do Anexo II.</w:t>
      </w:r>
    </w:p>
    <w:p w:rsidR="003E0945" w:rsidRPr="0082765E" w:rsidRDefault="003E0945" w:rsidP="00FF7B1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ind w:left="709" w:hanging="709"/>
        <w:rPr>
          <w:rFonts w:ascii="Arial" w:hAnsi="Arial" w:cs="Arial"/>
          <w:b/>
          <w:sz w:val="24"/>
          <w:szCs w:val="24"/>
        </w:rPr>
      </w:pPr>
    </w:p>
    <w:p w:rsidR="003E0945" w:rsidRPr="0082765E" w:rsidRDefault="003E0945" w:rsidP="00FF7B1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ind w:left="709" w:hanging="709"/>
        <w:rPr>
          <w:rFonts w:ascii="Arial" w:hAnsi="Arial" w:cs="Arial"/>
          <w:sz w:val="24"/>
          <w:szCs w:val="24"/>
        </w:rPr>
      </w:pPr>
      <w:r w:rsidRPr="0082765E">
        <w:rPr>
          <w:rFonts w:ascii="Arial" w:hAnsi="Arial" w:cs="Arial"/>
          <w:b/>
          <w:sz w:val="24"/>
          <w:szCs w:val="24"/>
        </w:rPr>
        <w:t>O) -</w:t>
      </w:r>
      <w:r w:rsidRPr="0082765E">
        <w:rPr>
          <w:rFonts w:ascii="Arial" w:hAnsi="Arial" w:cs="Arial"/>
          <w:b/>
          <w:sz w:val="24"/>
          <w:szCs w:val="24"/>
        </w:rPr>
        <w:tab/>
        <w:t xml:space="preserve">Multas: </w:t>
      </w:r>
      <w:r w:rsidRPr="0082765E">
        <w:rPr>
          <w:rFonts w:ascii="Arial" w:hAnsi="Arial" w:cs="Arial"/>
          <w:sz w:val="24"/>
          <w:szCs w:val="24"/>
        </w:rPr>
        <w:t>Constante dos itens 3.4 deste Instrumento e conforme descrito no Anexo II.</w:t>
      </w:r>
    </w:p>
    <w:p w:rsidR="003E0945" w:rsidRPr="0082765E" w:rsidRDefault="003E0945" w:rsidP="00FF7B15">
      <w:pPr>
        <w:tabs>
          <w:tab w:val="clear" w:pos="851"/>
          <w:tab w:val="clear" w:pos="1701"/>
          <w:tab w:val="clear" w:pos="2552"/>
          <w:tab w:val="clear" w:pos="3402"/>
          <w:tab w:val="clear" w:pos="4253"/>
          <w:tab w:val="clear" w:pos="5103"/>
          <w:tab w:val="clear" w:pos="5954"/>
          <w:tab w:val="clear" w:pos="6804"/>
          <w:tab w:val="clear" w:pos="7655"/>
          <w:tab w:val="clear" w:pos="8505"/>
          <w:tab w:val="left" w:pos="709"/>
        </w:tabs>
        <w:autoSpaceDE w:val="0"/>
        <w:autoSpaceDN w:val="0"/>
        <w:adjustRightInd w:val="0"/>
        <w:ind w:left="709" w:hanging="709"/>
        <w:rPr>
          <w:rFonts w:ascii="Arial" w:hAnsi="Arial" w:cs="Arial"/>
          <w:sz w:val="24"/>
          <w:szCs w:val="24"/>
        </w:rPr>
      </w:pPr>
    </w:p>
    <w:p w:rsidR="003E0945" w:rsidRPr="0082765E" w:rsidRDefault="003E0945" w:rsidP="00EE3ACF">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r w:rsidRPr="0082765E">
        <w:rPr>
          <w:rFonts w:ascii="Arial" w:hAnsi="Arial" w:cs="Arial"/>
          <w:sz w:val="24"/>
          <w:szCs w:val="24"/>
        </w:rPr>
        <w:t>9.4</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Não obstante a alínea “F” acima, exclusivamente para fins de depósito na CETIP, a CCI será registrada como sendo “sem garantia real imobiliária”, enquanto a Alienação Fiduciária dos Imóveis estiver em fase de registro perante o competente Cartório de Registro de Imóveis.</w:t>
      </w:r>
    </w:p>
    <w:p w:rsidR="003E0945" w:rsidRPr="0082765E" w:rsidRDefault="003E0945" w:rsidP="00EE3ACF">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p>
    <w:p w:rsidR="003E0945" w:rsidRPr="0082765E" w:rsidRDefault="003E0945" w:rsidP="00EE3ACF">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r w:rsidRPr="0082765E">
        <w:rPr>
          <w:rFonts w:ascii="Arial" w:hAnsi="Arial" w:cs="Arial"/>
          <w:sz w:val="24"/>
          <w:szCs w:val="24"/>
        </w:rPr>
        <w:t>9.4.1</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Após o registro da Alienação Fiduciária dos Imóveis nas matrículas dos Imóveis, a Instituição Custodiante alterará as características da CCI para “com garantia real imobiliária” no sistema da CETIP. Esta alteração somente será formalizada após o cumprimento dos procedimentos abaixo:</w:t>
      </w:r>
    </w:p>
    <w:p w:rsidR="003E0945" w:rsidRPr="0082765E" w:rsidRDefault="003E0945" w:rsidP="00EE3ACF">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p>
    <w:p w:rsidR="003E0945" w:rsidRPr="0082765E" w:rsidRDefault="003E0945">
      <w:pPr>
        <w:numPr>
          <w:ilvl w:val="0"/>
          <w:numId w:val="27"/>
        </w:num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r w:rsidRPr="0082765E">
        <w:rPr>
          <w:rFonts w:ascii="Arial" w:hAnsi="Arial" w:cs="Arial"/>
          <w:sz w:val="24"/>
          <w:szCs w:val="24"/>
        </w:rPr>
        <w:t>Recebimento pela Instituição Custodiante de comprovação do registro da Alienação Fiduciária dos Imóveis nas matrículas dos Imóveis;</w:t>
      </w:r>
    </w:p>
    <w:p w:rsidR="003E0945" w:rsidRPr="0082765E" w:rsidRDefault="003E0945">
      <w:pPr>
        <w:numPr>
          <w:ilvl w:val="0"/>
          <w:numId w:val="27"/>
        </w:num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r w:rsidRPr="0082765E">
        <w:rPr>
          <w:rFonts w:ascii="Arial" w:hAnsi="Arial" w:cs="Arial"/>
          <w:sz w:val="24"/>
          <w:szCs w:val="24"/>
        </w:rPr>
        <w:t>Recebimento pela Instituição Custodiante de carta assinada pelo titular da CCI</w:t>
      </w:r>
      <w:r w:rsidRPr="0082765E">
        <w:rPr>
          <w:rFonts w:ascii="Arial" w:hAnsi="Arial" w:cs="Arial"/>
          <w:b/>
          <w:sz w:val="24"/>
          <w:szCs w:val="24"/>
        </w:rPr>
        <w:t xml:space="preserve"> </w:t>
      </w:r>
      <w:r w:rsidRPr="0082765E">
        <w:rPr>
          <w:rFonts w:ascii="Arial" w:hAnsi="Arial" w:cs="Arial"/>
          <w:sz w:val="24"/>
          <w:szCs w:val="24"/>
        </w:rPr>
        <w:t>solicitando a alteração da CCI para “com garantia real imobiliária”;</w:t>
      </w:r>
    </w:p>
    <w:p w:rsidR="003E0945" w:rsidRPr="0082765E" w:rsidRDefault="003E0945">
      <w:pPr>
        <w:numPr>
          <w:ilvl w:val="0"/>
          <w:numId w:val="27"/>
        </w:num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r w:rsidRPr="0082765E">
        <w:rPr>
          <w:rFonts w:ascii="Arial" w:hAnsi="Arial" w:cs="Arial"/>
          <w:sz w:val="24"/>
          <w:szCs w:val="24"/>
        </w:rPr>
        <w:t xml:space="preserve">A Instituição Custodiante alterará a CCI no sistema da CETIP para “com </w:t>
      </w:r>
      <w:r w:rsidR="00A6306F" w:rsidRPr="00A6306F">
        <w:rPr>
          <w:rFonts w:ascii="Arial" w:hAnsi="Arial" w:cs="Arial"/>
          <w:sz w:val="24"/>
          <w:szCs w:val="24"/>
          <w:highlight w:val="yellow"/>
          <w:rPrChange w:id="49" w:author="Carolina Marcondes" w:date="2010-10-25T11:08:00Z">
            <w:rPr>
              <w:rFonts w:ascii="Arial" w:hAnsi="Arial" w:cs="Arial"/>
              <w:sz w:val="24"/>
              <w:szCs w:val="24"/>
            </w:rPr>
          </w:rPrChange>
        </w:rPr>
        <w:t>gar</w:t>
      </w:r>
      <w:ins w:id="50" w:author="talita.pita" w:date="2010-10-25T09:57:00Z">
        <w:r w:rsidR="00A6306F" w:rsidRPr="00A6306F">
          <w:rPr>
            <w:rFonts w:ascii="Arial" w:hAnsi="Arial" w:cs="Arial"/>
            <w:sz w:val="24"/>
            <w:szCs w:val="24"/>
            <w:highlight w:val="yellow"/>
            <w:rPrChange w:id="51" w:author="Carolina Marcondes" w:date="2010-10-25T11:08:00Z">
              <w:rPr>
                <w:rFonts w:ascii="Arial" w:hAnsi="Arial" w:cs="Arial"/>
                <w:sz w:val="24"/>
                <w:szCs w:val="24"/>
              </w:rPr>
            </w:rPrChange>
          </w:rPr>
          <w:t>a</w:t>
        </w:r>
      </w:ins>
      <w:r w:rsidR="00A6306F" w:rsidRPr="00A6306F">
        <w:rPr>
          <w:rFonts w:ascii="Arial" w:hAnsi="Arial" w:cs="Arial"/>
          <w:sz w:val="24"/>
          <w:szCs w:val="24"/>
          <w:highlight w:val="yellow"/>
          <w:rPrChange w:id="52" w:author="Carolina Marcondes" w:date="2010-10-25T11:08:00Z">
            <w:rPr>
              <w:rFonts w:ascii="Arial" w:hAnsi="Arial" w:cs="Arial"/>
              <w:sz w:val="24"/>
              <w:szCs w:val="24"/>
            </w:rPr>
          </w:rPrChange>
        </w:rPr>
        <w:t>n</w:t>
      </w:r>
      <w:del w:id="53" w:author="talita.pita" w:date="2010-10-25T09:57:00Z">
        <w:r w:rsidR="00A6306F" w:rsidRPr="00A6306F">
          <w:rPr>
            <w:rFonts w:ascii="Arial" w:hAnsi="Arial" w:cs="Arial"/>
            <w:sz w:val="24"/>
            <w:szCs w:val="24"/>
            <w:highlight w:val="yellow"/>
            <w:rPrChange w:id="54" w:author="Carolina Marcondes" w:date="2010-10-25T11:08:00Z">
              <w:rPr>
                <w:rFonts w:ascii="Arial" w:hAnsi="Arial" w:cs="Arial"/>
                <w:sz w:val="24"/>
                <w:szCs w:val="24"/>
              </w:rPr>
            </w:rPrChange>
          </w:rPr>
          <w:delText>a</w:delText>
        </w:r>
      </w:del>
      <w:r w:rsidR="00A6306F" w:rsidRPr="00A6306F">
        <w:rPr>
          <w:rFonts w:ascii="Arial" w:hAnsi="Arial" w:cs="Arial"/>
          <w:sz w:val="24"/>
          <w:szCs w:val="24"/>
          <w:highlight w:val="yellow"/>
          <w:rPrChange w:id="55" w:author="Carolina Marcondes" w:date="2010-10-25T11:08:00Z">
            <w:rPr>
              <w:rFonts w:ascii="Arial" w:hAnsi="Arial" w:cs="Arial"/>
              <w:sz w:val="24"/>
              <w:szCs w:val="24"/>
            </w:rPr>
          </w:rPrChange>
        </w:rPr>
        <w:t>tia r</w:t>
      </w:r>
      <w:r w:rsidRPr="0082765E">
        <w:rPr>
          <w:rFonts w:ascii="Arial" w:hAnsi="Arial" w:cs="Arial"/>
          <w:sz w:val="24"/>
          <w:szCs w:val="24"/>
        </w:rPr>
        <w:t>eal imobiliária”; e</w:t>
      </w:r>
    </w:p>
    <w:p w:rsidR="003E0945" w:rsidRPr="0082765E" w:rsidRDefault="003E0945">
      <w:pPr>
        <w:numPr>
          <w:ilvl w:val="0"/>
          <w:numId w:val="27"/>
        </w:num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r w:rsidRPr="0082765E">
        <w:rPr>
          <w:rFonts w:ascii="Arial" w:hAnsi="Arial" w:cs="Arial"/>
          <w:sz w:val="24"/>
          <w:szCs w:val="24"/>
        </w:rPr>
        <w:t>O participante da CETIP com o qual a CCI estiver depositada deverá confirmar o comando descrito no item “C” acima.</w:t>
      </w:r>
    </w:p>
    <w:p w:rsidR="003E0945" w:rsidRPr="0082765E" w:rsidRDefault="003E0945" w:rsidP="00EE3ACF">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p>
    <w:p w:rsidR="003E0945" w:rsidRPr="0082765E" w:rsidRDefault="003E0945" w:rsidP="00EE3ACF">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r w:rsidRPr="0082765E">
        <w:rPr>
          <w:rFonts w:ascii="Arial" w:hAnsi="Arial" w:cs="Arial"/>
          <w:sz w:val="24"/>
          <w:szCs w:val="24"/>
        </w:rPr>
        <w:t>9.4.2</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A </w:t>
      </w:r>
      <w:r w:rsidRPr="0082765E">
        <w:rPr>
          <w:rFonts w:ascii="Arial" w:hAnsi="Arial" w:cs="Arial"/>
          <w:b/>
          <w:sz w:val="24"/>
          <w:szCs w:val="24"/>
        </w:rPr>
        <w:t xml:space="preserve">COMPRADORA </w:t>
      </w:r>
      <w:r w:rsidRPr="0082765E">
        <w:rPr>
          <w:rFonts w:ascii="Arial" w:hAnsi="Arial" w:cs="Arial"/>
          <w:sz w:val="24"/>
          <w:szCs w:val="24"/>
        </w:rPr>
        <w:t xml:space="preserve">fica obrigada, a informar imediatamente a Instituição Custodiante </w:t>
      </w:r>
      <w:proofErr w:type="gramStart"/>
      <w:r w:rsidRPr="0082765E">
        <w:rPr>
          <w:rFonts w:ascii="Arial" w:hAnsi="Arial" w:cs="Arial"/>
          <w:sz w:val="24"/>
          <w:szCs w:val="24"/>
        </w:rPr>
        <w:t>a</w:t>
      </w:r>
      <w:proofErr w:type="gramEnd"/>
      <w:r w:rsidRPr="0082765E">
        <w:rPr>
          <w:rFonts w:ascii="Arial" w:hAnsi="Arial" w:cs="Arial"/>
          <w:sz w:val="24"/>
          <w:szCs w:val="24"/>
        </w:rPr>
        <w:t xml:space="preserve"> efetivação do registro da Alienação Fiduciária dos Imóveis perante o competente Cartório de Registro de Imóveis, bem como os números de registro nas matrículas dos Imóveis e todas e quaisquer outras informações que lhe venham a ser solicitadas pela Instituição Custodiante, a fim de que esta altere os dados de depósito da CCI na CETIP como sendo “com garantia real imobiliária”. Enquanto as informações necessárias à alteração do depósito da CCI na CETIP não forem fornecidas à Instituição </w:t>
      </w:r>
      <w:ins w:id="56" w:author="talita.pita" w:date="2010-10-25T09:58:00Z">
        <w:r w:rsidR="00A6306F" w:rsidRPr="00A6306F">
          <w:rPr>
            <w:rFonts w:ascii="Arial" w:hAnsi="Arial" w:cs="Arial"/>
            <w:sz w:val="24"/>
            <w:szCs w:val="24"/>
            <w:highlight w:val="yellow"/>
            <w:rPrChange w:id="57" w:author="Carolina Marcondes" w:date="2010-10-25T11:08:00Z">
              <w:rPr>
                <w:rFonts w:ascii="Arial" w:hAnsi="Arial" w:cs="Arial"/>
                <w:sz w:val="24"/>
                <w:szCs w:val="24"/>
              </w:rPr>
            </w:rPrChange>
          </w:rPr>
          <w:t>C</w:t>
        </w:r>
      </w:ins>
      <w:del w:id="58" w:author="talita.pita" w:date="2010-10-25T09:58:00Z">
        <w:r w:rsidR="00A6306F" w:rsidRPr="00A6306F">
          <w:rPr>
            <w:rFonts w:ascii="Arial" w:hAnsi="Arial" w:cs="Arial"/>
            <w:sz w:val="24"/>
            <w:szCs w:val="24"/>
            <w:highlight w:val="yellow"/>
            <w:rPrChange w:id="59" w:author="Carolina Marcondes" w:date="2010-10-25T11:08:00Z">
              <w:rPr>
                <w:rFonts w:ascii="Arial" w:hAnsi="Arial" w:cs="Arial"/>
                <w:sz w:val="24"/>
                <w:szCs w:val="24"/>
              </w:rPr>
            </w:rPrChange>
          </w:rPr>
          <w:delText>c</w:delText>
        </w:r>
      </w:del>
      <w:r w:rsidR="00A6306F" w:rsidRPr="00A6306F">
        <w:rPr>
          <w:rFonts w:ascii="Arial" w:hAnsi="Arial" w:cs="Arial"/>
          <w:sz w:val="24"/>
          <w:szCs w:val="24"/>
          <w:highlight w:val="yellow"/>
          <w:rPrChange w:id="60" w:author="Carolina Marcondes" w:date="2010-10-25T11:08:00Z">
            <w:rPr>
              <w:rFonts w:ascii="Arial" w:hAnsi="Arial" w:cs="Arial"/>
              <w:sz w:val="24"/>
              <w:szCs w:val="24"/>
            </w:rPr>
          </w:rPrChange>
        </w:rPr>
        <w:t>ustodiant</w:t>
      </w:r>
      <w:r w:rsidRPr="0082765E">
        <w:rPr>
          <w:rFonts w:ascii="Arial" w:hAnsi="Arial" w:cs="Arial"/>
          <w:sz w:val="24"/>
          <w:szCs w:val="24"/>
        </w:rPr>
        <w:t xml:space="preserve">e, esta ficará isenta de responsabilidade quanto a não realização da referida alteração. As </w:t>
      </w:r>
      <w:r>
        <w:rPr>
          <w:rFonts w:ascii="Arial" w:hAnsi="Arial" w:cs="Arial"/>
          <w:sz w:val="24"/>
          <w:szCs w:val="24"/>
        </w:rPr>
        <w:t>partes</w:t>
      </w:r>
      <w:r w:rsidRPr="0082765E">
        <w:rPr>
          <w:rFonts w:ascii="Arial" w:hAnsi="Arial" w:cs="Arial"/>
          <w:sz w:val="24"/>
          <w:szCs w:val="24"/>
        </w:rPr>
        <w:t xml:space="preserve"> desde já declaram ciência da mencionada alteração no depósito da CCI na CETIP, a qual é ratificada no presente Instrumento, não sendo necessário qualquer aditamento posterior ao presente Instrumento para esta finalidade.</w:t>
      </w:r>
    </w:p>
    <w:p w:rsidR="003E0945" w:rsidRPr="0082765E" w:rsidRDefault="003E0945" w:rsidP="00A33F12">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p>
    <w:p w:rsidR="003E0945" w:rsidRPr="0082765E" w:rsidRDefault="003E0945" w:rsidP="00A33F12">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r w:rsidRPr="0082765E">
        <w:rPr>
          <w:rFonts w:ascii="Arial" w:hAnsi="Arial" w:cs="Arial"/>
          <w:b/>
          <w:sz w:val="24"/>
          <w:szCs w:val="24"/>
        </w:rPr>
        <w:t xml:space="preserve">9.5 </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 xml:space="preserve">A negociação e cessão da CCI pela </w:t>
      </w:r>
      <w:r w:rsidRPr="0082765E">
        <w:rPr>
          <w:rFonts w:ascii="Arial" w:hAnsi="Arial" w:cs="Arial"/>
          <w:b/>
          <w:sz w:val="24"/>
          <w:szCs w:val="24"/>
        </w:rPr>
        <w:t>VENDEDORA</w:t>
      </w:r>
      <w:r w:rsidRPr="0082765E">
        <w:rPr>
          <w:rFonts w:ascii="Arial" w:hAnsi="Arial" w:cs="Arial"/>
          <w:sz w:val="24"/>
          <w:szCs w:val="24"/>
        </w:rPr>
        <w:t xml:space="preserve"> </w:t>
      </w:r>
      <w:proofErr w:type="gramStart"/>
      <w:r w:rsidRPr="0082765E">
        <w:rPr>
          <w:rFonts w:ascii="Arial" w:hAnsi="Arial" w:cs="Arial"/>
          <w:sz w:val="24"/>
          <w:szCs w:val="24"/>
        </w:rPr>
        <w:t>será</w:t>
      </w:r>
      <w:proofErr w:type="gramEnd"/>
      <w:r w:rsidRPr="0082765E">
        <w:rPr>
          <w:rFonts w:ascii="Arial" w:hAnsi="Arial" w:cs="Arial"/>
          <w:sz w:val="24"/>
          <w:szCs w:val="24"/>
        </w:rPr>
        <w:t xml:space="preserve"> feita através da CETIP.</w:t>
      </w:r>
    </w:p>
    <w:p w:rsidR="003E0945" w:rsidRPr="0082765E" w:rsidRDefault="003E0945" w:rsidP="00A33F12">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p>
    <w:p w:rsidR="003E0945" w:rsidRPr="0082765E" w:rsidRDefault="003E0945" w:rsidP="00A33F12">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r w:rsidRPr="0082765E">
        <w:rPr>
          <w:rFonts w:ascii="Arial" w:hAnsi="Arial" w:cs="Arial"/>
          <w:b/>
          <w:bCs/>
          <w:sz w:val="24"/>
          <w:szCs w:val="24"/>
        </w:rPr>
        <w:t>9</w:t>
      </w:r>
      <w:r w:rsidRPr="0082765E">
        <w:rPr>
          <w:rFonts w:ascii="Arial" w:hAnsi="Arial" w:cs="Arial"/>
          <w:b/>
          <w:sz w:val="24"/>
          <w:szCs w:val="24"/>
        </w:rPr>
        <w:t>.6</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 xml:space="preserve">A cessão do Crédito Imobiliário mediante a negociação da CCI abrange todos os direitos, acessórios e garantias assegurados à </w:t>
      </w:r>
      <w:r w:rsidRPr="0082765E">
        <w:rPr>
          <w:rFonts w:ascii="Arial" w:hAnsi="Arial" w:cs="Arial"/>
          <w:b/>
          <w:sz w:val="24"/>
          <w:szCs w:val="24"/>
        </w:rPr>
        <w:t xml:space="preserve">VENDEDORA </w:t>
      </w:r>
      <w:r w:rsidRPr="0082765E">
        <w:rPr>
          <w:rFonts w:ascii="Arial" w:hAnsi="Arial" w:cs="Arial"/>
          <w:sz w:val="24"/>
          <w:szCs w:val="24"/>
        </w:rPr>
        <w:t>na forma deste Instrumento, incluindo a alienação fiduciária em garantia.</w:t>
      </w:r>
    </w:p>
    <w:p w:rsidR="003E0945" w:rsidRPr="0082765E" w:rsidRDefault="003E0945" w:rsidP="00A33F12">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p>
    <w:p w:rsidR="003E0945" w:rsidRPr="0082765E" w:rsidRDefault="003E0945" w:rsidP="00A33F12">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r w:rsidRPr="0082765E">
        <w:rPr>
          <w:rFonts w:ascii="Arial" w:hAnsi="Arial" w:cs="Arial"/>
          <w:b/>
          <w:bCs/>
          <w:sz w:val="24"/>
          <w:szCs w:val="24"/>
        </w:rPr>
        <w:t>9</w:t>
      </w:r>
      <w:r w:rsidRPr="0082765E">
        <w:rPr>
          <w:rFonts w:ascii="Arial" w:hAnsi="Arial" w:cs="Arial"/>
          <w:b/>
          <w:sz w:val="24"/>
          <w:szCs w:val="24"/>
        </w:rPr>
        <w:t xml:space="preserve">.6.1 </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A cessão da CCI será feita através dos mecanismos próprios estabelecidos na Lei 10.931/04 sendo formalizada através da transferência da CCI no sistema da CETIP, cabendo à Instituição Custodiante indicar o titular da CCI com base no extrato emitido pela CETIP, quando for o caso, em razão da dispensa de averbação no Registro de Imóveis competente, conforme disposto no § 2º, do artigo 22, da Lei 10.931/04.</w:t>
      </w:r>
    </w:p>
    <w:p w:rsidR="003E0945" w:rsidRPr="0082765E" w:rsidRDefault="003E0945" w:rsidP="00A33F12">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p>
    <w:p w:rsidR="003E0945" w:rsidRPr="0082765E" w:rsidRDefault="003E0945" w:rsidP="00A33F12">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r w:rsidRPr="0082765E">
        <w:rPr>
          <w:rFonts w:ascii="Arial" w:hAnsi="Arial" w:cs="Arial"/>
          <w:b/>
          <w:bCs/>
          <w:sz w:val="24"/>
          <w:szCs w:val="24"/>
        </w:rPr>
        <w:t>9</w:t>
      </w:r>
      <w:r w:rsidRPr="0082765E">
        <w:rPr>
          <w:rFonts w:ascii="Arial" w:hAnsi="Arial" w:cs="Arial"/>
          <w:b/>
          <w:sz w:val="24"/>
          <w:szCs w:val="24"/>
        </w:rPr>
        <w:t xml:space="preserve">.7 </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 xml:space="preserve">São de responsabilidade exclusiva da </w:t>
      </w:r>
      <w:r w:rsidRPr="0082765E">
        <w:rPr>
          <w:rFonts w:ascii="Arial" w:hAnsi="Arial" w:cs="Arial"/>
          <w:b/>
          <w:sz w:val="24"/>
          <w:szCs w:val="24"/>
        </w:rPr>
        <w:t xml:space="preserve">COMPRADORA </w:t>
      </w:r>
      <w:r w:rsidRPr="0082765E">
        <w:rPr>
          <w:rFonts w:ascii="Arial" w:hAnsi="Arial" w:cs="Arial"/>
          <w:sz w:val="24"/>
          <w:szCs w:val="24"/>
        </w:rPr>
        <w:t xml:space="preserve">todas as despesas relativas ao presente instrumento, incluindo, mas não se limitando, ao registro e custódia da CCI na Instituição Custodiante, e aquelas referentes à averbação da Emissão da CCI no competente Registro de Imóveis, nas matrículas dos </w:t>
      </w:r>
      <w:proofErr w:type="gramStart"/>
      <w:r w:rsidRPr="0082765E">
        <w:rPr>
          <w:rFonts w:ascii="Arial" w:hAnsi="Arial" w:cs="Arial"/>
          <w:sz w:val="24"/>
          <w:szCs w:val="24"/>
        </w:rPr>
        <w:t>Imóveis objeto</w:t>
      </w:r>
      <w:proofErr w:type="gramEnd"/>
      <w:r w:rsidRPr="0082765E">
        <w:rPr>
          <w:rFonts w:ascii="Arial" w:hAnsi="Arial" w:cs="Arial"/>
          <w:sz w:val="24"/>
          <w:szCs w:val="24"/>
        </w:rPr>
        <w:t xml:space="preserve"> do Crédito Imobiliário.</w:t>
      </w:r>
    </w:p>
    <w:p w:rsidR="003E0945" w:rsidRPr="0082765E" w:rsidRDefault="003E0945" w:rsidP="00A33F12">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
          <w:sz w:val="24"/>
          <w:szCs w:val="24"/>
        </w:rPr>
      </w:pPr>
    </w:p>
    <w:p w:rsidR="003E0945" w:rsidRPr="0082765E" w:rsidRDefault="003E0945" w:rsidP="00A33F12">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r w:rsidRPr="0082765E">
        <w:rPr>
          <w:rFonts w:ascii="Arial" w:hAnsi="Arial" w:cs="Arial"/>
          <w:b/>
          <w:bCs/>
          <w:sz w:val="24"/>
          <w:szCs w:val="24"/>
        </w:rPr>
        <w:t>9</w:t>
      </w:r>
      <w:r w:rsidRPr="0082765E">
        <w:rPr>
          <w:rFonts w:ascii="Arial" w:hAnsi="Arial" w:cs="Arial"/>
          <w:b/>
          <w:sz w:val="24"/>
          <w:szCs w:val="24"/>
        </w:rPr>
        <w:t xml:space="preserve">.8 </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 xml:space="preserve">A quitação do crédito representado pela CCI emitida por este Instrumento e conseqüente cancelamento da garantia da alienação fiduciária será outorgada pelo titular da CCI, e deverá ser entregue à </w:t>
      </w:r>
      <w:r w:rsidRPr="0082765E">
        <w:rPr>
          <w:rFonts w:ascii="Arial" w:hAnsi="Arial" w:cs="Arial"/>
          <w:b/>
          <w:sz w:val="24"/>
          <w:szCs w:val="24"/>
        </w:rPr>
        <w:t>COMPRADORA</w:t>
      </w:r>
      <w:r w:rsidRPr="0082765E">
        <w:rPr>
          <w:rFonts w:ascii="Arial" w:hAnsi="Arial" w:cs="Arial"/>
          <w:sz w:val="24"/>
          <w:szCs w:val="24"/>
        </w:rPr>
        <w:t>, juntamente com uma declaração firmada pela CETIP, atestando quem é o titular e atual credor da CCI.</w:t>
      </w:r>
    </w:p>
    <w:p w:rsidR="003E0945" w:rsidRPr="0082765E" w:rsidRDefault="003E0945" w:rsidP="00A33F12">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p>
    <w:p w:rsidR="003E0945" w:rsidRPr="0082765E" w:rsidRDefault="003E0945" w:rsidP="00A33F12">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r w:rsidRPr="0082765E">
        <w:rPr>
          <w:rFonts w:ascii="Arial" w:hAnsi="Arial" w:cs="Arial"/>
          <w:b/>
          <w:bCs/>
          <w:sz w:val="24"/>
          <w:szCs w:val="24"/>
        </w:rPr>
        <w:t>9</w:t>
      </w:r>
      <w:r w:rsidRPr="0082765E">
        <w:rPr>
          <w:rFonts w:ascii="Arial" w:hAnsi="Arial" w:cs="Arial"/>
          <w:b/>
          <w:sz w:val="24"/>
          <w:szCs w:val="24"/>
        </w:rPr>
        <w:t>.9</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 xml:space="preserve">Fica reservado à </w:t>
      </w:r>
      <w:r w:rsidRPr="0082765E">
        <w:rPr>
          <w:rFonts w:ascii="Arial" w:hAnsi="Arial" w:cs="Arial"/>
          <w:b/>
          <w:sz w:val="24"/>
          <w:szCs w:val="24"/>
        </w:rPr>
        <w:t xml:space="preserve">VENDEDORA </w:t>
      </w:r>
      <w:r w:rsidRPr="0082765E">
        <w:rPr>
          <w:rFonts w:ascii="Arial" w:hAnsi="Arial" w:cs="Arial"/>
          <w:sz w:val="24"/>
          <w:szCs w:val="24"/>
        </w:rPr>
        <w:t xml:space="preserve">o direito de ceder ou caucionar a terceiros, no todo ou em parte, os Créditos Imobiliários, representados pela CCI ora emitida independente de aviso ou concordância da </w:t>
      </w:r>
      <w:r w:rsidRPr="0082765E">
        <w:rPr>
          <w:rFonts w:ascii="Arial" w:hAnsi="Arial" w:cs="Arial"/>
          <w:b/>
          <w:sz w:val="24"/>
          <w:szCs w:val="24"/>
        </w:rPr>
        <w:lastRenderedPageBreak/>
        <w:t>COMPRADORA</w:t>
      </w:r>
      <w:r w:rsidRPr="0082765E">
        <w:rPr>
          <w:rFonts w:ascii="Arial" w:hAnsi="Arial" w:cs="Arial"/>
          <w:sz w:val="24"/>
          <w:szCs w:val="24"/>
        </w:rPr>
        <w:t>, subsistindo todas as cláusulas deste Instrumento em favor do cessionário.</w:t>
      </w:r>
    </w:p>
    <w:p w:rsidR="003E0945" w:rsidRPr="0082765E" w:rsidRDefault="003E0945" w:rsidP="00A33F12">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p>
    <w:p w:rsidR="003E0945" w:rsidRPr="0082765E" w:rsidRDefault="003E0945" w:rsidP="00A33F12">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r w:rsidRPr="00FC53B5">
        <w:rPr>
          <w:rFonts w:ascii="Arial" w:hAnsi="Arial" w:cs="Arial"/>
          <w:b/>
          <w:sz w:val="24"/>
          <w:szCs w:val="24"/>
        </w:rPr>
        <w:t>9.9.1.</w:t>
      </w:r>
      <w:r w:rsidRPr="00FC53B5">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sidRPr="00FC53B5">
        <w:rPr>
          <w:rFonts w:ascii="Arial" w:hAnsi="Arial" w:cs="Arial"/>
          <w:sz w:val="24"/>
          <w:szCs w:val="24"/>
        </w:rPr>
        <w:t xml:space="preserve">A </w:t>
      </w:r>
      <w:r w:rsidRPr="00FC53B5">
        <w:rPr>
          <w:rFonts w:ascii="Arial" w:hAnsi="Arial" w:cs="Arial"/>
          <w:b/>
          <w:sz w:val="24"/>
          <w:szCs w:val="24"/>
        </w:rPr>
        <w:t>COMPRADORA</w:t>
      </w:r>
      <w:r w:rsidRPr="00FC53B5">
        <w:rPr>
          <w:rFonts w:ascii="Arial" w:hAnsi="Arial" w:cs="Arial"/>
          <w:sz w:val="24"/>
          <w:szCs w:val="24"/>
        </w:rPr>
        <w:t xml:space="preserve"> declara e concorda que no caso de cessão, total ou parcial, dos Créditos Imobiliários, a </w:t>
      </w:r>
      <w:r w:rsidRPr="00FC53B5">
        <w:rPr>
          <w:rFonts w:ascii="Arial" w:hAnsi="Arial" w:cs="Arial"/>
          <w:b/>
          <w:sz w:val="24"/>
          <w:szCs w:val="24"/>
        </w:rPr>
        <w:t>COMPRADORA</w:t>
      </w:r>
      <w:r w:rsidRPr="00FC53B5">
        <w:rPr>
          <w:rFonts w:ascii="Arial" w:hAnsi="Arial" w:cs="Arial"/>
          <w:sz w:val="24"/>
          <w:szCs w:val="24"/>
        </w:rPr>
        <w:t xml:space="preserve"> não poderá opor ao cessionário dos Créditos Imobiliários ou de quaisquer títulos representativos de tais Créditos Imobiliários (tais como a CCI), quaisquer exceções pessoais ao pagamento dos Créditos Imobiliários, tais como direitos de compensação.</w:t>
      </w:r>
      <w:r w:rsidRPr="0082765E">
        <w:rPr>
          <w:rFonts w:ascii="Arial" w:hAnsi="Arial" w:cs="Arial"/>
          <w:sz w:val="24"/>
          <w:szCs w:val="24"/>
        </w:rPr>
        <w:t xml:space="preserve"> </w:t>
      </w:r>
    </w:p>
    <w:p w:rsidR="003E0945" w:rsidRPr="0082765E" w:rsidRDefault="003E0945" w:rsidP="001D13A4">
      <w:pPr>
        <w:pStyle w:val="p0"/>
        <w:widowControl/>
        <w:tabs>
          <w:tab w:val="clear" w:pos="720"/>
        </w:tabs>
        <w:spacing w:line="240" w:lineRule="auto"/>
        <w:rPr>
          <w:rFonts w:ascii="Arial" w:hAnsi="Arial" w:cs="Arial"/>
          <w:szCs w:val="24"/>
          <w:u w:val="single"/>
        </w:rPr>
      </w:pPr>
    </w:p>
    <w:p w:rsidR="003E0945" w:rsidRPr="0082765E" w:rsidRDefault="003E0945" w:rsidP="001D13A4">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smartTag w:uri="urn:schemas-microsoft-com:office:smarttags" w:element="time">
        <w:smartTagPr>
          <w:attr w:name="Minute" w:val="10"/>
          <w:attr w:name="Hour" w:val="9"/>
        </w:smartTagPr>
        <w:r w:rsidRPr="0082765E">
          <w:rPr>
            <w:rFonts w:ascii="Arial" w:hAnsi="Arial" w:cs="Arial"/>
            <w:b/>
            <w:bCs/>
            <w:sz w:val="24"/>
            <w:szCs w:val="24"/>
          </w:rPr>
          <w:t>9.10</w:t>
        </w:r>
      </w:smartTag>
      <w:r w:rsidRPr="0082765E">
        <w:rPr>
          <w:rFonts w:ascii="Arial" w:hAnsi="Arial" w:cs="Arial"/>
          <w:b/>
          <w:bCs/>
          <w:sz w:val="24"/>
          <w:szCs w:val="24"/>
        </w:rPr>
        <w:tab/>
      </w:r>
      <w:r w:rsidRPr="0082765E">
        <w:rPr>
          <w:rFonts w:ascii="Arial" w:hAnsi="Arial" w:cs="Arial"/>
          <w:b/>
          <w:bCs/>
          <w:sz w:val="24"/>
          <w:szCs w:val="24"/>
        </w:rPr>
        <w:tab/>
      </w:r>
      <w:r w:rsidRPr="0082765E">
        <w:rPr>
          <w:rFonts w:ascii="Arial" w:hAnsi="Arial" w:cs="Arial"/>
          <w:b/>
          <w:bCs/>
          <w:sz w:val="24"/>
          <w:szCs w:val="24"/>
        </w:rPr>
        <w:tab/>
      </w:r>
      <w:r w:rsidRPr="0082765E">
        <w:rPr>
          <w:rFonts w:ascii="Arial" w:hAnsi="Arial" w:cs="Arial"/>
          <w:bCs/>
          <w:sz w:val="24"/>
          <w:szCs w:val="24"/>
        </w:rPr>
        <w:t>A Instituição Custodiante deverá emitir a declaração de custódia constante do Anexo III quando da vinculação da CCI ao lastro de CRI.</w:t>
      </w:r>
      <w:bookmarkStart w:id="61" w:name="_DV_M207"/>
      <w:bookmarkEnd w:id="61"/>
    </w:p>
    <w:p w:rsidR="003E0945" w:rsidRPr="0082765E" w:rsidRDefault="003E0945" w:rsidP="001D13A4">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p>
    <w:p w:rsidR="003E0945" w:rsidRPr="0082765E" w:rsidRDefault="003E0945" w:rsidP="001D13A4">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smartTag w:uri="urn:schemas-microsoft-com:office:smarttags" w:element="time">
        <w:smartTagPr>
          <w:attr w:name="Minute" w:val="11"/>
          <w:attr w:name="Hour" w:val="9"/>
        </w:smartTagPr>
        <w:r w:rsidRPr="0082765E">
          <w:rPr>
            <w:rFonts w:ascii="Arial" w:hAnsi="Arial" w:cs="Arial"/>
            <w:b/>
            <w:bCs/>
            <w:sz w:val="24"/>
            <w:szCs w:val="24"/>
          </w:rPr>
          <w:t>9.11</w:t>
        </w:r>
      </w:smartTag>
      <w:r w:rsidRPr="0082765E">
        <w:rPr>
          <w:rFonts w:ascii="Arial" w:hAnsi="Arial" w:cs="Arial"/>
          <w:bCs/>
          <w:sz w:val="24"/>
          <w:szCs w:val="24"/>
        </w:rPr>
        <w:t xml:space="preserve"> </w:t>
      </w:r>
      <w:r w:rsidRPr="0082765E">
        <w:rPr>
          <w:rFonts w:ascii="Arial" w:hAnsi="Arial" w:cs="Arial"/>
          <w:bCs/>
          <w:sz w:val="24"/>
          <w:szCs w:val="24"/>
        </w:rPr>
        <w:tab/>
      </w:r>
      <w:r w:rsidRPr="0082765E">
        <w:rPr>
          <w:rFonts w:ascii="Arial" w:hAnsi="Arial" w:cs="Arial"/>
          <w:bCs/>
          <w:sz w:val="24"/>
          <w:szCs w:val="24"/>
        </w:rPr>
        <w:tab/>
      </w:r>
      <w:r w:rsidRPr="0082765E">
        <w:rPr>
          <w:rFonts w:ascii="Arial" w:hAnsi="Arial" w:cs="Arial"/>
          <w:bCs/>
          <w:sz w:val="24"/>
          <w:szCs w:val="24"/>
        </w:rPr>
        <w:tab/>
        <w:t>A Instituição Custodiante será responsável pelo: (i) registro dos dados e informações da CCI no sistema da CETIP conforme informações e documentos disponibilizados pelas partes, bem como pela custódia física do presente Instrumento; e (</w:t>
      </w:r>
      <w:proofErr w:type="gramStart"/>
      <w:r w:rsidRPr="0082765E">
        <w:rPr>
          <w:rFonts w:ascii="Arial" w:hAnsi="Arial" w:cs="Arial"/>
          <w:bCs/>
          <w:sz w:val="24"/>
          <w:szCs w:val="24"/>
        </w:rPr>
        <w:t>ii</w:t>
      </w:r>
      <w:proofErr w:type="gramEnd"/>
      <w:r w:rsidRPr="0082765E">
        <w:rPr>
          <w:rFonts w:ascii="Arial" w:hAnsi="Arial" w:cs="Arial"/>
          <w:bCs/>
          <w:sz w:val="24"/>
          <w:szCs w:val="24"/>
        </w:rPr>
        <w:t>) pelo acompanhamento, mediante consulta à CETIP, da titularidade da CCI.</w:t>
      </w:r>
    </w:p>
    <w:p w:rsidR="003E0945" w:rsidRPr="0082765E" w:rsidRDefault="003E0945" w:rsidP="001D13A4">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p>
    <w:p w:rsidR="003E0945" w:rsidRPr="0082765E" w:rsidRDefault="003E0945" w:rsidP="001D13A4">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smartTag w:uri="urn:schemas-microsoft-com:office:smarttags" w:element="time">
        <w:smartTagPr>
          <w:attr w:name="Minute" w:val="12"/>
          <w:attr w:name="Hour" w:val="9"/>
        </w:smartTagPr>
        <w:r w:rsidRPr="0082765E">
          <w:rPr>
            <w:rFonts w:ascii="Arial" w:hAnsi="Arial" w:cs="Arial"/>
            <w:b/>
            <w:bCs/>
            <w:sz w:val="24"/>
            <w:szCs w:val="24"/>
          </w:rPr>
          <w:t>9.12</w:t>
        </w:r>
      </w:smartTag>
      <w:r w:rsidRPr="0082765E">
        <w:rPr>
          <w:rFonts w:ascii="Arial" w:hAnsi="Arial" w:cs="Arial"/>
          <w:bCs/>
          <w:sz w:val="24"/>
          <w:szCs w:val="24"/>
        </w:rPr>
        <w:tab/>
      </w:r>
      <w:r w:rsidRPr="0082765E">
        <w:rPr>
          <w:rFonts w:ascii="Arial" w:hAnsi="Arial" w:cs="Arial"/>
          <w:bCs/>
          <w:sz w:val="24"/>
          <w:szCs w:val="24"/>
        </w:rPr>
        <w:tab/>
      </w:r>
      <w:r w:rsidRPr="0082765E">
        <w:rPr>
          <w:rFonts w:ascii="Arial" w:hAnsi="Arial" w:cs="Arial"/>
          <w:bCs/>
          <w:sz w:val="24"/>
          <w:szCs w:val="24"/>
        </w:rPr>
        <w:tab/>
        <w:t>A CCI é emitida com a constituição de garantias, sem prejuízo das respectivas garantias reais e fidejussórias prestadas e constituídas no âmbito da Oferta.</w:t>
      </w:r>
    </w:p>
    <w:p w:rsidR="003E0945" w:rsidRPr="0082765E" w:rsidRDefault="003E0945" w:rsidP="001D13A4">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p>
    <w:p w:rsidR="003E0945" w:rsidRPr="0082765E" w:rsidRDefault="003E0945" w:rsidP="001D13A4">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smartTag w:uri="urn:schemas-microsoft-com:office:smarttags" w:element="time">
        <w:smartTagPr>
          <w:attr w:name="Minute" w:val="13"/>
          <w:attr w:name="Hour" w:val="9"/>
        </w:smartTagPr>
        <w:r w:rsidRPr="0082765E">
          <w:rPr>
            <w:rFonts w:ascii="Arial" w:hAnsi="Arial" w:cs="Arial"/>
            <w:b/>
            <w:bCs/>
            <w:sz w:val="24"/>
            <w:szCs w:val="24"/>
          </w:rPr>
          <w:t>9.13</w:t>
        </w:r>
      </w:smartTag>
      <w:r w:rsidRPr="0082765E">
        <w:rPr>
          <w:rFonts w:ascii="Arial" w:hAnsi="Arial" w:cs="Arial"/>
          <w:bCs/>
          <w:sz w:val="24"/>
          <w:szCs w:val="24"/>
        </w:rPr>
        <w:tab/>
      </w:r>
      <w:r w:rsidRPr="0082765E">
        <w:rPr>
          <w:rFonts w:ascii="Arial" w:hAnsi="Arial" w:cs="Arial"/>
          <w:bCs/>
          <w:sz w:val="24"/>
          <w:szCs w:val="24"/>
        </w:rPr>
        <w:tab/>
      </w:r>
      <w:r w:rsidRPr="0082765E">
        <w:rPr>
          <w:rFonts w:ascii="Arial" w:hAnsi="Arial" w:cs="Arial"/>
          <w:bCs/>
          <w:sz w:val="24"/>
          <w:szCs w:val="24"/>
        </w:rPr>
        <w:tab/>
        <w:t xml:space="preserve">A cessão e transferência da CCI </w:t>
      </w:r>
      <w:proofErr w:type="gramStart"/>
      <w:r w:rsidRPr="0082765E">
        <w:rPr>
          <w:rFonts w:ascii="Arial" w:hAnsi="Arial" w:cs="Arial"/>
          <w:bCs/>
          <w:sz w:val="24"/>
          <w:szCs w:val="24"/>
        </w:rPr>
        <w:t>acarretará</w:t>
      </w:r>
      <w:proofErr w:type="gramEnd"/>
      <w:r w:rsidRPr="0082765E">
        <w:rPr>
          <w:rFonts w:ascii="Arial" w:hAnsi="Arial" w:cs="Arial"/>
          <w:bCs/>
          <w:sz w:val="24"/>
          <w:szCs w:val="24"/>
        </w:rPr>
        <w:t xml:space="preserve">, </w:t>
      </w:r>
      <w:proofErr w:type="spellStart"/>
      <w:r w:rsidRPr="0082765E">
        <w:rPr>
          <w:rFonts w:ascii="Arial" w:hAnsi="Arial" w:cs="Arial"/>
          <w:bCs/>
          <w:sz w:val="24"/>
          <w:szCs w:val="24"/>
        </w:rPr>
        <w:t>ipso</w:t>
      </w:r>
      <w:proofErr w:type="spellEnd"/>
      <w:r w:rsidRPr="0082765E">
        <w:rPr>
          <w:rFonts w:ascii="Arial" w:hAnsi="Arial" w:cs="Arial"/>
          <w:bCs/>
          <w:sz w:val="24"/>
          <w:szCs w:val="24"/>
        </w:rPr>
        <w:t xml:space="preserve"> </w:t>
      </w:r>
      <w:proofErr w:type="spellStart"/>
      <w:r w:rsidRPr="0082765E">
        <w:rPr>
          <w:rFonts w:ascii="Arial" w:hAnsi="Arial" w:cs="Arial"/>
          <w:bCs/>
          <w:sz w:val="24"/>
          <w:szCs w:val="24"/>
        </w:rPr>
        <w:t>facto</w:t>
      </w:r>
      <w:proofErr w:type="spellEnd"/>
      <w:r w:rsidRPr="0082765E">
        <w:rPr>
          <w:rFonts w:ascii="Arial" w:hAnsi="Arial" w:cs="Arial"/>
          <w:bCs/>
          <w:sz w:val="24"/>
          <w:szCs w:val="24"/>
        </w:rPr>
        <w:t xml:space="preserve">, a cessão e transferência dos Créditos Imobiliários e de todos os direitos, acessórios e garantias a eles relativos, bem como o exercício direto de todas as prerrogativas da </w:t>
      </w:r>
      <w:r w:rsidRPr="0082765E">
        <w:rPr>
          <w:rFonts w:ascii="Arial" w:hAnsi="Arial" w:cs="Arial"/>
          <w:b/>
          <w:bCs/>
          <w:sz w:val="24"/>
          <w:szCs w:val="24"/>
        </w:rPr>
        <w:t>VENDEDORA</w:t>
      </w:r>
      <w:r w:rsidRPr="0082765E">
        <w:rPr>
          <w:rFonts w:ascii="Arial" w:hAnsi="Arial" w:cs="Arial"/>
          <w:bCs/>
          <w:sz w:val="24"/>
          <w:szCs w:val="24"/>
        </w:rPr>
        <w:t xml:space="preserve">, na qualidade de emissora estabelecidas neste Instrumento. </w:t>
      </w:r>
    </w:p>
    <w:p w:rsidR="003E0945" w:rsidRPr="0082765E" w:rsidRDefault="003E0945" w:rsidP="001D13A4">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p>
    <w:p w:rsidR="003E0945" w:rsidRPr="0082765E" w:rsidRDefault="003E0945" w:rsidP="001D13A4">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smartTag w:uri="urn:schemas-microsoft-com:office:smarttags" w:element="time">
        <w:smartTagPr>
          <w:attr w:name="Minute" w:val="14"/>
          <w:attr w:name="Hour" w:val="9"/>
        </w:smartTagPr>
        <w:r w:rsidRPr="0082765E">
          <w:rPr>
            <w:rFonts w:ascii="Arial" w:hAnsi="Arial" w:cs="Arial"/>
            <w:b/>
            <w:bCs/>
            <w:sz w:val="24"/>
            <w:szCs w:val="24"/>
          </w:rPr>
          <w:t>9.14</w:t>
        </w:r>
      </w:smartTag>
      <w:r w:rsidRPr="0082765E">
        <w:rPr>
          <w:rFonts w:ascii="Arial" w:hAnsi="Arial" w:cs="Arial"/>
          <w:bCs/>
          <w:sz w:val="24"/>
          <w:szCs w:val="24"/>
        </w:rPr>
        <w:tab/>
      </w:r>
      <w:r w:rsidRPr="0082765E">
        <w:rPr>
          <w:rFonts w:ascii="Arial" w:hAnsi="Arial" w:cs="Arial"/>
          <w:bCs/>
          <w:sz w:val="24"/>
          <w:szCs w:val="24"/>
        </w:rPr>
        <w:tab/>
      </w:r>
      <w:r w:rsidRPr="0082765E">
        <w:rPr>
          <w:rFonts w:ascii="Arial" w:hAnsi="Arial" w:cs="Arial"/>
          <w:bCs/>
          <w:sz w:val="24"/>
          <w:szCs w:val="24"/>
        </w:rPr>
        <w:tab/>
        <w:t xml:space="preserve">O presente Instrumento somente poderá ser alterado mediante a concordância expressa e por escrito do titular da CCI sendo que a manifestação do titular da CCI deverá observar, conforme o caso, o que vier a ser deliberado pelos titulares dos CRI, reunidos em Assembléia Geral. </w:t>
      </w:r>
    </w:p>
    <w:p w:rsidR="003E0945" w:rsidRPr="0082765E" w:rsidRDefault="003E0945" w:rsidP="001D13A4">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p>
    <w:p w:rsidR="003E0945" w:rsidRPr="0082765E" w:rsidRDefault="003E0945" w:rsidP="002A3F2F">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
          <w:bCs/>
          <w:sz w:val="24"/>
          <w:szCs w:val="24"/>
        </w:rPr>
      </w:pPr>
    </w:p>
    <w:p w:rsidR="003E0945" w:rsidRPr="0082765E" w:rsidRDefault="003E0945" w:rsidP="00F05C55">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
          <w:bCs/>
          <w:sz w:val="24"/>
          <w:szCs w:val="24"/>
        </w:rPr>
      </w:pPr>
      <w:r w:rsidRPr="0082765E">
        <w:rPr>
          <w:rFonts w:ascii="Arial" w:hAnsi="Arial" w:cs="Arial"/>
          <w:b/>
          <w:bCs/>
          <w:sz w:val="24"/>
          <w:szCs w:val="24"/>
        </w:rPr>
        <w:t xml:space="preserve">CAPÍTULO X - </w:t>
      </w:r>
      <w:r w:rsidRPr="0082765E">
        <w:rPr>
          <w:rFonts w:ascii="Arial" w:hAnsi="Arial" w:cs="Arial"/>
          <w:b/>
          <w:bCs/>
          <w:sz w:val="24"/>
          <w:szCs w:val="24"/>
          <w:u w:val="single"/>
        </w:rPr>
        <w:t>CESSÃO DOS CRÉDITOS</w:t>
      </w:r>
    </w:p>
    <w:p w:rsidR="003E0945" w:rsidRPr="0082765E" w:rsidRDefault="003E0945" w:rsidP="00F05C55">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
          <w:bCs/>
          <w:sz w:val="24"/>
          <w:szCs w:val="24"/>
        </w:rPr>
      </w:pPr>
    </w:p>
    <w:p w:rsidR="003E0945" w:rsidRPr="0082765E" w:rsidRDefault="003E0945" w:rsidP="002A3F2F">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r w:rsidRPr="0082765E">
        <w:rPr>
          <w:rFonts w:ascii="Arial" w:hAnsi="Arial" w:cs="Arial"/>
          <w:b/>
          <w:bCs/>
          <w:sz w:val="24"/>
          <w:szCs w:val="24"/>
        </w:rPr>
        <w:t>10.1</w:t>
      </w:r>
      <w:r w:rsidRPr="0082765E">
        <w:rPr>
          <w:rFonts w:ascii="Arial" w:hAnsi="Arial" w:cs="Arial"/>
          <w:bCs/>
          <w:sz w:val="24"/>
          <w:szCs w:val="24"/>
        </w:rPr>
        <w:tab/>
      </w:r>
      <w:r w:rsidRPr="0082765E">
        <w:rPr>
          <w:rFonts w:ascii="Arial" w:hAnsi="Arial" w:cs="Arial"/>
          <w:bCs/>
          <w:sz w:val="24"/>
          <w:szCs w:val="24"/>
        </w:rPr>
        <w:tab/>
      </w:r>
      <w:r w:rsidRPr="0082765E">
        <w:rPr>
          <w:rFonts w:ascii="Arial" w:hAnsi="Arial" w:cs="Arial"/>
          <w:bCs/>
          <w:sz w:val="24"/>
          <w:szCs w:val="24"/>
        </w:rPr>
        <w:tab/>
        <w:t xml:space="preserve">Por meio do presente Instrumento, a </w:t>
      </w:r>
      <w:r w:rsidRPr="0082765E">
        <w:rPr>
          <w:rFonts w:ascii="Arial" w:hAnsi="Arial" w:cs="Arial"/>
          <w:b/>
          <w:bCs/>
          <w:sz w:val="24"/>
          <w:szCs w:val="24"/>
        </w:rPr>
        <w:t>VENDEDORA</w:t>
      </w:r>
      <w:r w:rsidRPr="0082765E">
        <w:rPr>
          <w:rFonts w:ascii="Arial" w:hAnsi="Arial" w:cs="Arial"/>
          <w:bCs/>
          <w:sz w:val="24"/>
          <w:szCs w:val="24"/>
        </w:rPr>
        <w:t xml:space="preserve"> cede </w:t>
      </w:r>
      <w:proofErr w:type="gramStart"/>
      <w:r w:rsidRPr="0082765E">
        <w:rPr>
          <w:rFonts w:ascii="Arial" w:hAnsi="Arial" w:cs="Arial"/>
          <w:bCs/>
          <w:sz w:val="24"/>
          <w:szCs w:val="24"/>
        </w:rPr>
        <w:t>à</w:t>
      </w:r>
      <w:proofErr w:type="gramEnd"/>
      <w:r w:rsidRPr="0082765E">
        <w:rPr>
          <w:rFonts w:ascii="Arial" w:hAnsi="Arial" w:cs="Arial"/>
          <w:bCs/>
          <w:sz w:val="24"/>
          <w:szCs w:val="24"/>
        </w:rPr>
        <w:t xml:space="preserve"> </w:t>
      </w:r>
      <w:r w:rsidRPr="0082765E">
        <w:rPr>
          <w:rFonts w:ascii="Arial" w:hAnsi="Arial" w:cs="Arial"/>
          <w:b/>
          <w:bCs/>
          <w:sz w:val="24"/>
          <w:szCs w:val="24"/>
        </w:rPr>
        <w:t>CESSIONÁRIA</w:t>
      </w:r>
      <w:r w:rsidRPr="0082765E">
        <w:rPr>
          <w:rFonts w:ascii="Arial" w:hAnsi="Arial" w:cs="Arial"/>
          <w:bCs/>
          <w:sz w:val="24"/>
          <w:szCs w:val="24"/>
        </w:rPr>
        <w:t xml:space="preserve"> os Créditos Imobiliários representados pela CCI, incluindo-se na presente cessão o seu principal, juros, bem como as garantias, inclusive a Alienação Fiduciária aqui estabelecida, e demais obrigações e encargos aqui descritos. </w:t>
      </w:r>
    </w:p>
    <w:p w:rsidR="003E0945" w:rsidRPr="0082765E" w:rsidRDefault="003E0945" w:rsidP="002A3F2F">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p>
    <w:p w:rsidR="003E0945" w:rsidRPr="0082765E" w:rsidRDefault="003E0945" w:rsidP="002A3F2F">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r w:rsidRPr="0082765E">
        <w:rPr>
          <w:rFonts w:ascii="Arial" w:hAnsi="Arial" w:cs="Arial"/>
          <w:b/>
          <w:bCs/>
          <w:sz w:val="24"/>
          <w:szCs w:val="24"/>
        </w:rPr>
        <w:t>10.1.1</w:t>
      </w:r>
      <w:r w:rsidRPr="0082765E">
        <w:rPr>
          <w:rFonts w:ascii="Arial" w:hAnsi="Arial" w:cs="Arial"/>
          <w:bCs/>
          <w:sz w:val="24"/>
          <w:szCs w:val="24"/>
        </w:rPr>
        <w:tab/>
      </w:r>
      <w:r w:rsidRPr="0082765E">
        <w:rPr>
          <w:rFonts w:ascii="Arial" w:hAnsi="Arial" w:cs="Arial"/>
          <w:bCs/>
          <w:sz w:val="24"/>
          <w:szCs w:val="24"/>
        </w:rPr>
        <w:tab/>
        <w:t xml:space="preserve">Para os fins e efeitos da presente cessão de créditos, a </w:t>
      </w:r>
      <w:r w:rsidRPr="0082765E">
        <w:rPr>
          <w:rFonts w:ascii="Arial" w:hAnsi="Arial" w:cs="Arial"/>
          <w:b/>
          <w:bCs/>
          <w:sz w:val="24"/>
          <w:szCs w:val="24"/>
        </w:rPr>
        <w:t>VENDEDORA</w:t>
      </w:r>
      <w:r w:rsidRPr="0082765E">
        <w:rPr>
          <w:rFonts w:ascii="Arial" w:hAnsi="Arial" w:cs="Arial"/>
          <w:bCs/>
          <w:sz w:val="24"/>
          <w:szCs w:val="24"/>
        </w:rPr>
        <w:t xml:space="preserve"> não responde pela solvência da </w:t>
      </w:r>
      <w:r w:rsidRPr="0082765E">
        <w:rPr>
          <w:rFonts w:ascii="Arial" w:hAnsi="Arial" w:cs="Arial"/>
          <w:b/>
          <w:bCs/>
          <w:sz w:val="24"/>
          <w:szCs w:val="24"/>
        </w:rPr>
        <w:t>COMPRADORA</w:t>
      </w:r>
      <w:r w:rsidRPr="0082765E">
        <w:rPr>
          <w:rFonts w:ascii="Arial" w:hAnsi="Arial" w:cs="Arial"/>
          <w:bCs/>
          <w:sz w:val="24"/>
          <w:szCs w:val="24"/>
        </w:rPr>
        <w:t xml:space="preserve">, nos termos dos </w:t>
      </w:r>
      <w:proofErr w:type="spellStart"/>
      <w:r w:rsidRPr="0082765E">
        <w:rPr>
          <w:rFonts w:ascii="Arial" w:hAnsi="Arial" w:cs="Arial"/>
          <w:bCs/>
          <w:sz w:val="24"/>
          <w:szCs w:val="24"/>
        </w:rPr>
        <w:t>arts</w:t>
      </w:r>
      <w:proofErr w:type="spellEnd"/>
      <w:r w:rsidRPr="0082765E">
        <w:rPr>
          <w:rFonts w:ascii="Arial" w:hAnsi="Arial" w:cs="Arial"/>
          <w:bCs/>
          <w:sz w:val="24"/>
          <w:szCs w:val="24"/>
        </w:rPr>
        <w:t xml:space="preserve">. 296 e 297 do Código Civil Brasileiro e por nenhuma disposição ou obrigação decorrente da Alienação Fiduciária. </w:t>
      </w:r>
    </w:p>
    <w:p w:rsidR="003E0945" w:rsidRPr="0082765E" w:rsidRDefault="003E0945" w:rsidP="002A3F2F">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
          <w:i/>
          <w:sz w:val="24"/>
          <w:szCs w:val="24"/>
        </w:rPr>
      </w:pPr>
    </w:p>
    <w:p w:rsidR="003E0945" w:rsidRPr="0082765E" w:rsidRDefault="003E0945" w:rsidP="002A3F2F">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bookmarkStart w:id="62" w:name="_DV_M32"/>
      <w:bookmarkStart w:id="63" w:name="_DV_M33"/>
      <w:bookmarkStart w:id="64" w:name="_DV_M34"/>
      <w:bookmarkStart w:id="65" w:name="_DV_M35"/>
      <w:bookmarkEnd w:id="62"/>
      <w:bookmarkEnd w:id="63"/>
      <w:bookmarkEnd w:id="64"/>
      <w:bookmarkEnd w:id="65"/>
      <w:r w:rsidRPr="0082765E">
        <w:rPr>
          <w:rFonts w:ascii="Arial" w:hAnsi="Arial" w:cs="Arial"/>
          <w:b/>
          <w:bCs/>
          <w:sz w:val="24"/>
          <w:szCs w:val="24"/>
        </w:rPr>
        <w:t>10.2</w:t>
      </w:r>
      <w:r w:rsidRPr="0082765E">
        <w:rPr>
          <w:rFonts w:ascii="Arial" w:hAnsi="Arial" w:cs="Arial"/>
          <w:bCs/>
          <w:sz w:val="24"/>
          <w:szCs w:val="24"/>
        </w:rPr>
        <w:tab/>
      </w:r>
      <w:r w:rsidRPr="0082765E">
        <w:rPr>
          <w:rFonts w:ascii="Arial" w:hAnsi="Arial" w:cs="Arial"/>
          <w:bCs/>
          <w:sz w:val="24"/>
          <w:szCs w:val="24"/>
        </w:rPr>
        <w:tab/>
      </w:r>
      <w:r w:rsidRPr="0082765E">
        <w:rPr>
          <w:rFonts w:ascii="Arial" w:hAnsi="Arial" w:cs="Arial"/>
          <w:bCs/>
          <w:sz w:val="24"/>
          <w:szCs w:val="24"/>
        </w:rPr>
        <w:tab/>
        <w:t xml:space="preserve">Fica reservado à </w:t>
      </w:r>
      <w:r w:rsidRPr="0082765E">
        <w:rPr>
          <w:rFonts w:ascii="Arial" w:hAnsi="Arial" w:cs="Arial"/>
          <w:b/>
          <w:bCs/>
          <w:sz w:val="24"/>
          <w:szCs w:val="24"/>
        </w:rPr>
        <w:t>CESSIONÁRIA</w:t>
      </w:r>
      <w:r w:rsidRPr="0082765E">
        <w:rPr>
          <w:rFonts w:ascii="Arial" w:hAnsi="Arial" w:cs="Arial"/>
          <w:bCs/>
          <w:sz w:val="24"/>
          <w:szCs w:val="24"/>
        </w:rPr>
        <w:t xml:space="preserve"> o direito de ceder ou caucionar a terceiros, no todo ou em parte, os Créditos Imobiliários, consistente na Dívida Garantida, independente de aviso ou concordância da </w:t>
      </w:r>
      <w:r w:rsidRPr="0082765E">
        <w:rPr>
          <w:rFonts w:ascii="Arial" w:hAnsi="Arial" w:cs="Arial"/>
          <w:b/>
          <w:bCs/>
          <w:sz w:val="24"/>
          <w:szCs w:val="24"/>
        </w:rPr>
        <w:t>COMPRADORA</w:t>
      </w:r>
      <w:r w:rsidRPr="0082765E">
        <w:rPr>
          <w:rFonts w:ascii="Arial" w:hAnsi="Arial" w:cs="Arial"/>
          <w:bCs/>
          <w:sz w:val="24"/>
          <w:szCs w:val="24"/>
        </w:rPr>
        <w:t>, subsistindo todas as cláusulas deste Instrumento em favor do novo cessionário.</w:t>
      </w:r>
    </w:p>
    <w:p w:rsidR="003E0945" w:rsidRPr="0082765E" w:rsidRDefault="003E0945" w:rsidP="002A3F2F">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p>
    <w:p w:rsidR="003E0945" w:rsidRPr="0082765E" w:rsidRDefault="003E0945" w:rsidP="002A3F2F">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r w:rsidRPr="0082765E">
        <w:rPr>
          <w:rFonts w:ascii="Arial" w:hAnsi="Arial" w:cs="Arial"/>
          <w:b/>
          <w:bCs/>
          <w:sz w:val="24"/>
          <w:szCs w:val="24"/>
        </w:rPr>
        <w:lastRenderedPageBreak/>
        <w:t>10.3</w:t>
      </w:r>
      <w:r w:rsidRPr="0082765E">
        <w:rPr>
          <w:rFonts w:ascii="Arial" w:hAnsi="Arial" w:cs="Arial"/>
          <w:bCs/>
          <w:sz w:val="24"/>
          <w:szCs w:val="24"/>
        </w:rPr>
        <w:tab/>
      </w:r>
      <w:r w:rsidRPr="0082765E">
        <w:rPr>
          <w:rFonts w:ascii="Arial" w:hAnsi="Arial" w:cs="Arial"/>
          <w:bCs/>
          <w:sz w:val="24"/>
          <w:szCs w:val="24"/>
        </w:rPr>
        <w:tab/>
      </w:r>
      <w:r w:rsidRPr="0082765E">
        <w:rPr>
          <w:rFonts w:ascii="Arial" w:hAnsi="Arial" w:cs="Arial"/>
          <w:bCs/>
          <w:sz w:val="24"/>
          <w:szCs w:val="24"/>
        </w:rPr>
        <w:tab/>
        <w:t xml:space="preserve">Os Créditos Imobiliários representados pela CCI, nos termos do Capítulo IX acima, poderão ser </w:t>
      </w:r>
      <w:proofErr w:type="spellStart"/>
      <w:r w:rsidRPr="0082765E">
        <w:rPr>
          <w:rFonts w:ascii="Arial" w:hAnsi="Arial" w:cs="Arial"/>
          <w:bCs/>
          <w:sz w:val="24"/>
          <w:szCs w:val="24"/>
        </w:rPr>
        <w:t>securitizados</w:t>
      </w:r>
      <w:proofErr w:type="spellEnd"/>
      <w:r w:rsidRPr="0082765E">
        <w:rPr>
          <w:rFonts w:ascii="Arial" w:hAnsi="Arial" w:cs="Arial"/>
          <w:bCs/>
          <w:sz w:val="24"/>
          <w:szCs w:val="24"/>
        </w:rPr>
        <w:t>, podendo também servir de lastro para a emissão de títulos como CRI.</w:t>
      </w:r>
    </w:p>
    <w:p w:rsidR="003E0945" w:rsidRPr="0082765E" w:rsidRDefault="003E0945" w:rsidP="002A3F2F">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p>
    <w:p w:rsidR="003E0945" w:rsidRPr="0082765E" w:rsidRDefault="003E0945" w:rsidP="002A3F2F">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r w:rsidRPr="0082765E">
        <w:rPr>
          <w:rFonts w:ascii="Arial" w:hAnsi="Arial" w:cs="Arial"/>
          <w:b/>
          <w:bCs/>
          <w:sz w:val="24"/>
          <w:szCs w:val="24"/>
        </w:rPr>
        <w:t>10.4</w:t>
      </w:r>
      <w:r w:rsidRPr="0082765E">
        <w:rPr>
          <w:rFonts w:ascii="Arial" w:hAnsi="Arial" w:cs="Arial"/>
          <w:bCs/>
          <w:sz w:val="24"/>
          <w:szCs w:val="24"/>
        </w:rPr>
        <w:tab/>
      </w:r>
      <w:r w:rsidRPr="0082765E">
        <w:rPr>
          <w:rFonts w:ascii="Arial" w:hAnsi="Arial" w:cs="Arial"/>
          <w:bCs/>
          <w:sz w:val="24"/>
          <w:szCs w:val="24"/>
        </w:rPr>
        <w:tab/>
      </w:r>
      <w:r w:rsidRPr="0082765E">
        <w:rPr>
          <w:rFonts w:ascii="Arial" w:hAnsi="Arial" w:cs="Arial"/>
          <w:bCs/>
          <w:sz w:val="24"/>
          <w:szCs w:val="24"/>
        </w:rPr>
        <w:tab/>
        <w:t xml:space="preserve">O valor dos Créditos Imobiliários ora cedidos é R$ </w:t>
      </w:r>
      <w:r w:rsidRPr="0082765E">
        <w:rPr>
          <w:rFonts w:ascii="Arial" w:hAnsi="Arial" w:cs="Arial"/>
          <w:bCs/>
          <w:sz w:val="24"/>
          <w:szCs w:val="24"/>
          <w:highlight w:val="yellow"/>
        </w:rPr>
        <w:t>[●]</w:t>
      </w:r>
      <w:r w:rsidRPr="0082765E">
        <w:rPr>
          <w:rFonts w:ascii="Arial" w:hAnsi="Arial" w:cs="Arial"/>
          <w:bCs/>
          <w:sz w:val="24"/>
          <w:szCs w:val="24"/>
        </w:rPr>
        <w:t xml:space="preserve"> (</w:t>
      </w:r>
      <w:r w:rsidRPr="0082765E">
        <w:rPr>
          <w:rFonts w:ascii="Arial" w:hAnsi="Arial" w:cs="Arial"/>
          <w:bCs/>
          <w:sz w:val="24"/>
          <w:szCs w:val="24"/>
          <w:highlight w:val="yellow"/>
        </w:rPr>
        <w:t>[●]</w:t>
      </w:r>
      <w:r w:rsidRPr="0082765E">
        <w:rPr>
          <w:rFonts w:ascii="Arial" w:hAnsi="Arial" w:cs="Arial"/>
          <w:bCs/>
          <w:sz w:val="24"/>
          <w:szCs w:val="24"/>
        </w:rPr>
        <w:t xml:space="preserve"> reais) (“</w:t>
      </w:r>
      <w:r w:rsidRPr="0082765E">
        <w:rPr>
          <w:rFonts w:ascii="Arial" w:hAnsi="Arial" w:cs="Arial"/>
          <w:bCs/>
          <w:sz w:val="24"/>
          <w:szCs w:val="24"/>
          <w:u w:val="single"/>
        </w:rPr>
        <w:t>Valor dos Créditos Imobiliários</w:t>
      </w:r>
      <w:r w:rsidRPr="0082765E">
        <w:rPr>
          <w:rFonts w:ascii="Arial" w:hAnsi="Arial" w:cs="Arial"/>
          <w:bCs/>
          <w:sz w:val="24"/>
          <w:szCs w:val="24"/>
        </w:rPr>
        <w:t xml:space="preserve">”), sendo que o valor a ser pago, pela </w:t>
      </w:r>
      <w:r w:rsidRPr="0082765E">
        <w:rPr>
          <w:rFonts w:ascii="Arial" w:hAnsi="Arial" w:cs="Arial"/>
          <w:b/>
          <w:bCs/>
          <w:sz w:val="24"/>
          <w:szCs w:val="24"/>
        </w:rPr>
        <w:t>CESSIONÁRIA</w:t>
      </w:r>
      <w:r w:rsidRPr="0082765E">
        <w:rPr>
          <w:rFonts w:ascii="Arial" w:hAnsi="Arial" w:cs="Arial"/>
          <w:bCs/>
          <w:sz w:val="24"/>
          <w:szCs w:val="24"/>
        </w:rPr>
        <w:t xml:space="preserve"> a </w:t>
      </w:r>
      <w:r w:rsidRPr="0082765E">
        <w:rPr>
          <w:rFonts w:ascii="Arial" w:hAnsi="Arial" w:cs="Arial"/>
          <w:b/>
          <w:bCs/>
          <w:sz w:val="24"/>
          <w:szCs w:val="24"/>
        </w:rPr>
        <w:t>VENDEDORA</w:t>
      </w:r>
      <w:r w:rsidRPr="0082765E">
        <w:rPr>
          <w:rFonts w:ascii="Arial" w:hAnsi="Arial" w:cs="Arial"/>
          <w:bCs/>
          <w:sz w:val="24"/>
          <w:szCs w:val="24"/>
        </w:rPr>
        <w:t>, corresponde a R$ 116.000.000,00 (cento e dezesseis milhões de reais) (“</w:t>
      </w:r>
      <w:r w:rsidRPr="0082765E">
        <w:rPr>
          <w:rFonts w:ascii="Arial" w:hAnsi="Arial" w:cs="Arial"/>
          <w:bCs/>
          <w:sz w:val="24"/>
          <w:szCs w:val="24"/>
          <w:u w:val="single"/>
        </w:rPr>
        <w:t>Valor da Cessão</w:t>
      </w:r>
      <w:r w:rsidRPr="0082765E">
        <w:rPr>
          <w:rFonts w:ascii="Arial" w:hAnsi="Arial" w:cs="Arial"/>
          <w:bCs/>
          <w:sz w:val="24"/>
          <w:szCs w:val="24"/>
        </w:rPr>
        <w:t>”).</w:t>
      </w:r>
    </w:p>
    <w:p w:rsidR="003E0945" w:rsidRPr="0082765E" w:rsidRDefault="003E0945" w:rsidP="002A3F2F">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Cs/>
          <w:sz w:val="24"/>
          <w:szCs w:val="24"/>
        </w:rPr>
      </w:pPr>
      <w:r w:rsidRPr="0082765E">
        <w:rPr>
          <w:rFonts w:ascii="Arial" w:hAnsi="Arial" w:cs="Arial"/>
          <w:b/>
          <w:bCs/>
          <w:sz w:val="24"/>
          <w:szCs w:val="24"/>
        </w:rPr>
        <w:t>10.5</w:t>
      </w:r>
      <w:r w:rsidRPr="0082765E">
        <w:rPr>
          <w:rFonts w:ascii="Arial" w:hAnsi="Arial" w:cs="Arial"/>
          <w:bCs/>
          <w:sz w:val="24"/>
          <w:szCs w:val="24"/>
        </w:rPr>
        <w:tab/>
      </w:r>
      <w:r w:rsidRPr="0082765E">
        <w:rPr>
          <w:rFonts w:ascii="Arial" w:hAnsi="Arial" w:cs="Arial"/>
          <w:bCs/>
          <w:sz w:val="24"/>
          <w:szCs w:val="24"/>
        </w:rPr>
        <w:tab/>
      </w:r>
      <w:r w:rsidRPr="0082765E">
        <w:rPr>
          <w:rFonts w:ascii="Arial" w:hAnsi="Arial" w:cs="Arial"/>
          <w:bCs/>
          <w:sz w:val="24"/>
          <w:szCs w:val="24"/>
        </w:rPr>
        <w:tab/>
        <w:t xml:space="preserve">O Valor da Cessão é pago à vista, pela </w:t>
      </w:r>
      <w:r w:rsidRPr="0082765E">
        <w:rPr>
          <w:rFonts w:ascii="Arial" w:hAnsi="Arial" w:cs="Arial"/>
          <w:b/>
          <w:bCs/>
          <w:sz w:val="24"/>
          <w:szCs w:val="24"/>
        </w:rPr>
        <w:t>CESSIONÁRIA</w:t>
      </w:r>
      <w:r w:rsidRPr="0082765E">
        <w:rPr>
          <w:rFonts w:ascii="Arial" w:hAnsi="Arial" w:cs="Arial"/>
          <w:bCs/>
          <w:sz w:val="24"/>
          <w:szCs w:val="24"/>
        </w:rPr>
        <w:t xml:space="preserve"> à </w:t>
      </w:r>
      <w:r w:rsidRPr="0082765E">
        <w:rPr>
          <w:rFonts w:ascii="Arial" w:hAnsi="Arial" w:cs="Arial"/>
          <w:b/>
          <w:bCs/>
          <w:sz w:val="24"/>
          <w:szCs w:val="24"/>
        </w:rPr>
        <w:t>VENDEDORA</w:t>
      </w:r>
      <w:r w:rsidRPr="0082765E">
        <w:rPr>
          <w:rFonts w:ascii="Arial" w:hAnsi="Arial" w:cs="Arial"/>
          <w:bCs/>
          <w:sz w:val="24"/>
          <w:szCs w:val="24"/>
        </w:rPr>
        <w:t xml:space="preserve">, neste ato, mediante Transferência Eletrônica Disponível (TED) na conta corrente nº </w:t>
      </w:r>
      <w:r w:rsidRPr="0082765E">
        <w:rPr>
          <w:rFonts w:ascii="Arial" w:hAnsi="Arial" w:cs="Arial"/>
          <w:bCs/>
          <w:sz w:val="24"/>
          <w:szCs w:val="24"/>
          <w:highlight w:val="yellow"/>
        </w:rPr>
        <w:t>[●]</w:t>
      </w:r>
      <w:r w:rsidRPr="0082765E">
        <w:rPr>
          <w:rFonts w:ascii="Arial" w:hAnsi="Arial" w:cs="Arial"/>
          <w:bCs/>
          <w:sz w:val="24"/>
          <w:szCs w:val="24"/>
        </w:rPr>
        <w:t xml:space="preserve">, Agência </w:t>
      </w:r>
      <w:r w:rsidRPr="0082765E">
        <w:rPr>
          <w:rFonts w:ascii="Arial" w:hAnsi="Arial" w:cs="Arial"/>
          <w:bCs/>
          <w:sz w:val="24"/>
          <w:szCs w:val="24"/>
          <w:highlight w:val="yellow"/>
        </w:rPr>
        <w:t>[●]</w:t>
      </w:r>
      <w:r w:rsidRPr="0082765E">
        <w:rPr>
          <w:rFonts w:ascii="Arial" w:hAnsi="Arial" w:cs="Arial"/>
          <w:bCs/>
          <w:sz w:val="24"/>
          <w:szCs w:val="24"/>
        </w:rPr>
        <w:t xml:space="preserve">, Banco </w:t>
      </w:r>
      <w:r w:rsidRPr="0082765E">
        <w:rPr>
          <w:rFonts w:ascii="Arial" w:hAnsi="Arial" w:cs="Arial"/>
          <w:bCs/>
          <w:sz w:val="24"/>
          <w:szCs w:val="24"/>
          <w:highlight w:val="yellow"/>
        </w:rPr>
        <w:t>[●]</w:t>
      </w:r>
      <w:r w:rsidRPr="0082765E">
        <w:rPr>
          <w:rFonts w:ascii="Arial" w:hAnsi="Arial" w:cs="Arial"/>
          <w:bCs/>
          <w:sz w:val="24"/>
          <w:szCs w:val="24"/>
        </w:rPr>
        <w:t xml:space="preserve"> S.A. de titularidade da </w:t>
      </w:r>
      <w:r w:rsidRPr="0082765E">
        <w:rPr>
          <w:rFonts w:ascii="Arial" w:hAnsi="Arial" w:cs="Arial"/>
          <w:b/>
          <w:bCs/>
          <w:sz w:val="24"/>
          <w:szCs w:val="24"/>
        </w:rPr>
        <w:t>VENDEDORA</w:t>
      </w:r>
      <w:r w:rsidRPr="0082765E">
        <w:rPr>
          <w:rFonts w:ascii="Arial" w:hAnsi="Arial" w:cs="Arial"/>
          <w:bCs/>
          <w:sz w:val="24"/>
          <w:szCs w:val="24"/>
        </w:rPr>
        <w:t>;</w:t>
      </w:r>
    </w:p>
    <w:p w:rsidR="003E0945" w:rsidRPr="0082765E" w:rsidRDefault="003E0945" w:rsidP="002A3F2F">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b/>
          <w:bCs/>
          <w:sz w:val="24"/>
          <w:szCs w:val="24"/>
        </w:rPr>
      </w:pPr>
    </w:p>
    <w:p w:rsidR="003E0945" w:rsidRPr="0082765E" w:rsidRDefault="003E0945">
      <w:pPr>
        <w:rPr>
          <w:rFonts w:ascii="Arial" w:hAnsi="Arial" w:cs="Arial"/>
          <w:sz w:val="24"/>
          <w:szCs w:val="24"/>
        </w:rPr>
      </w:pPr>
      <w:r w:rsidRPr="0082765E">
        <w:rPr>
          <w:rFonts w:ascii="Arial" w:hAnsi="Arial" w:cs="Arial"/>
          <w:b/>
          <w:bCs/>
          <w:sz w:val="24"/>
          <w:szCs w:val="24"/>
        </w:rPr>
        <w:t>10.6</w:t>
      </w:r>
      <w:r w:rsidRPr="0082765E">
        <w:rPr>
          <w:rFonts w:ascii="Arial" w:hAnsi="Arial" w:cs="Arial"/>
          <w:bCs/>
          <w:sz w:val="24"/>
          <w:szCs w:val="24"/>
        </w:rPr>
        <w:tab/>
      </w:r>
      <w:r w:rsidRPr="0082765E">
        <w:rPr>
          <w:rFonts w:ascii="Arial" w:hAnsi="Arial" w:cs="Arial"/>
          <w:bCs/>
          <w:sz w:val="24"/>
          <w:szCs w:val="24"/>
        </w:rPr>
        <w:tab/>
      </w:r>
      <w:r w:rsidRPr="0082765E">
        <w:rPr>
          <w:rFonts w:ascii="Arial" w:hAnsi="Arial" w:cs="Arial"/>
          <w:bCs/>
          <w:sz w:val="24"/>
          <w:szCs w:val="24"/>
        </w:rPr>
        <w:tab/>
        <w:t xml:space="preserve">A cessão dos Créditos Imobiliários objeto da presente cláusula não representa a assunção pela </w:t>
      </w:r>
      <w:r w:rsidRPr="0082765E">
        <w:rPr>
          <w:rFonts w:ascii="Arial" w:hAnsi="Arial" w:cs="Arial"/>
          <w:b/>
          <w:bCs/>
          <w:sz w:val="24"/>
          <w:szCs w:val="24"/>
        </w:rPr>
        <w:t>CESSIONÁRIA</w:t>
      </w:r>
      <w:r w:rsidRPr="0082765E">
        <w:rPr>
          <w:rFonts w:ascii="Arial" w:hAnsi="Arial" w:cs="Arial"/>
          <w:bCs/>
          <w:sz w:val="24"/>
          <w:szCs w:val="24"/>
        </w:rPr>
        <w:t xml:space="preserve">, de obrigações da </w:t>
      </w:r>
      <w:r w:rsidRPr="0082765E">
        <w:rPr>
          <w:rFonts w:ascii="Arial" w:hAnsi="Arial" w:cs="Arial"/>
          <w:b/>
          <w:bCs/>
          <w:sz w:val="24"/>
          <w:szCs w:val="24"/>
        </w:rPr>
        <w:t>VENDEDORA</w:t>
      </w:r>
      <w:r w:rsidRPr="0082765E">
        <w:rPr>
          <w:rFonts w:ascii="Arial" w:hAnsi="Arial" w:cs="Arial"/>
          <w:bCs/>
          <w:sz w:val="24"/>
          <w:szCs w:val="24"/>
        </w:rPr>
        <w:t>, como alienante dos Imóveis. Desse modo, a</w:t>
      </w:r>
      <w:r w:rsidRPr="0082765E">
        <w:rPr>
          <w:rFonts w:ascii="Arial" w:hAnsi="Arial" w:cs="Arial"/>
          <w:sz w:val="24"/>
          <w:szCs w:val="24"/>
        </w:rPr>
        <w:t xml:space="preserve"> </w:t>
      </w:r>
      <w:r w:rsidRPr="0082765E">
        <w:rPr>
          <w:rFonts w:ascii="Arial" w:hAnsi="Arial" w:cs="Arial"/>
          <w:b/>
          <w:sz w:val="24"/>
          <w:szCs w:val="24"/>
        </w:rPr>
        <w:t>CESSIONÁRIA</w:t>
      </w:r>
      <w:r w:rsidRPr="0082765E">
        <w:rPr>
          <w:rFonts w:ascii="Arial" w:hAnsi="Arial" w:cs="Arial"/>
          <w:sz w:val="24"/>
          <w:szCs w:val="24"/>
        </w:rPr>
        <w:t xml:space="preserve"> </w:t>
      </w:r>
      <w:r w:rsidRPr="0082765E">
        <w:rPr>
          <w:rFonts w:ascii="Arial" w:hAnsi="Arial" w:cs="Arial"/>
          <w:bCs/>
          <w:sz w:val="24"/>
          <w:szCs w:val="24"/>
        </w:rPr>
        <w:t>adquire neste ato apenas os Créditos Imobiliários representados pela CCI</w:t>
      </w:r>
      <w:r w:rsidRPr="0082765E">
        <w:rPr>
          <w:rFonts w:ascii="Arial" w:hAnsi="Arial" w:cs="Arial"/>
          <w:sz w:val="24"/>
          <w:szCs w:val="24"/>
        </w:rPr>
        <w:t xml:space="preserve">, </w:t>
      </w:r>
      <w:r w:rsidRPr="0082765E">
        <w:rPr>
          <w:rFonts w:ascii="Arial" w:hAnsi="Arial" w:cs="Arial"/>
          <w:bCs/>
          <w:sz w:val="24"/>
          <w:szCs w:val="24"/>
        </w:rPr>
        <w:t xml:space="preserve">não assumindo qualquer responsabilidade da </w:t>
      </w:r>
      <w:r w:rsidRPr="0082765E">
        <w:rPr>
          <w:rFonts w:ascii="Arial" w:hAnsi="Arial" w:cs="Arial"/>
          <w:b/>
          <w:bCs/>
          <w:sz w:val="24"/>
          <w:szCs w:val="24"/>
        </w:rPr>
        <w:t>VENDEDORA</w:t>
      </w:r>
      <w:r w:rsidRPr="0082765E">
        <w:rPr>
          <w:rFonts w:ascii="Arial" w:hAnsi="Arial" w:cs="Arial"/>
          <w:bCs/>
          <w:sz w:val="24"/>
          <w:szCs w:val="24"/>
        </w:rPr>
        <w:t xml:space="preserve"> como alienante dos Imóveis.</w:t>
      </w:r>
    </w:p>
    <w:p w:rsidR="003E0945" w:rsidRPr="0082765E" w:rsidRDefault="003E0945" w:rsidP="002A3F2F">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rPr>
          <w:rFonts w:ascii="Arial" w:hAnsi="Arial" w:cs="Arial"/>
          <w:sz w:val="24"/>
          <w:szCs w:val="24"/>
        </w:rPr>
      </w:pPr>
    </w:p>
    <w:p w:rsidR="003E0945" w:rsidRPr="0082765E" w:rsidRDefault="003E0945" w:rsidP="002378CE">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ind w:left="850"/>
        <w:rPr>
          <w:rFonts w:ascii="Arial" w:hAnsi="Arial" w:cs="Arial"/>
          <w:sz w:val="24"/>
          <w:szCs w:val="24"/>
        </w:rPr>
      </w:pPr>
      <w:r w:rsidRPr="0082765E">
        <w:rPr>
          <w:rFonts w:ascii="Arial" w:hAnsi="Arial" w:cs="Arial"/>
          <w:b/>
          <w:sz w:val="24"/>
          <w:szCs w:val="24"/>
        </w:rPr>
        <w:t>10.7</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A </w:t>
      </w:r>
      <w:r w:rsidRPr="0082765E">
        <w:rPr>
          <w:rFonts w:ascii="Arial" w:hAnsi="Arial" w:cs="Arial"/>
          <w:b/>
          <w:sz w:val="24"/>
          <w:szCs w:val="24"/>
        </w:rPr>
        <w:t>COMPRADORA</w:t>
      </w:r>
      <w:r w:rsidRPr="0082765E">
        <w:rPr>
          <w:rFonts w:ascii="Arial" w:hAnsi="Arial" w:cs="Arial"/>
          <w:sz w:val="24"/>
          <w:szCs w:val="24"/>
        </w:rPr>
        <w:t xml:space="preserve"> renuncia neste ato a qualquer direito, prerrogativa ou faculdade, estabelecida em lei, norma ou contrato, que possa, de qualquer forma, restringir, impossibilitar ou anular a exigibilidade e o pagamento dos Créditos Imobiliários ou autorizar qualquer tipo de compensação de valores entre a </w:t>
      </w:r>
      <w:r w:rsidRPr="0082765E">
        <w:rPr>
          <w:rFonts w:ascii="Arial" w:hAnsi="Arial" w:cs="Arial"/>
          <w:b/>
          <w:sz w:val="24"/>
          <w:szCs w:val="24"/>
        </w:rPr>
        <w:t>COMPRADORA</w:t>
      </w:r>
      <w:r w:rsidRPr="0082765E">
        <w:rPr>
          <w:rFonts w:ascii="Arial" w:hAnsi="Arial" w:cs="Arial"/>
          <w:sz w:val="24"/>
          <w:szCs w:val="24"/>
        </w:rPr>
        <w:t xml:space="preserve"> e a </w:t>
      </w:r>
      <w:proofErr w:type="gramStart"/>
      <w:r w:rsidRPr="0082765E">
        <w:rPr>
          <w:rFonts w:ascii="Arial" w:hAnsi="Arial" w:cs="Arial"/>
          <w:b/>
          <w:sz w:val="24"/>
          <w:szCs w:val="24"/>
        </w:rPr>
        <w:t>CESSIONÁRIA</w:t>
      </w:r>
      <w:r w:rsidRPr="0082765E">
        <w:rPr>
          <w:rFonts w:ascii="Arial" w:hAnsi="Arial" w:cs="Arial"/>
          <w:sz w:val="24"/>
          <w:szCs w:val="24"/>
        </w:rPr>
        <w:t xml:space="preserve"> ou eventuais cessionários</w:t>
      </w:r>
      <w:proofErr w:type="gramEnd"/>
      <w:r w:rsidRPr="0082765E">
        <w:rPr>
          <w:rFonts w:ascii="Arial" w:hAnsi="Arial" w:cs="Arial"/>
          <w:sz w:val="24"/>
          <w:szCs w:val="24"/>
        </w:rPr>
        <w:t xml:space="preserve"> dos Créditos Imobiliários, obrigando-se a pagar de forma definitiva, incondicional, irrevogável e irretratável referidos Créditos Imobiliários ao seu titular/cessionário nas datas acordadas neste Instrumento.</w:t>
      </w:r>
    </w:p>
    <w:p w:rsidR="003E0945" w:rsidRPr="0082765E" w:rsidRDefault="003E0945" w:rsidP="002A3F2F">
      <w:pPr>
        <w:rPr>
          <w:rFonts w:ascii="Arial" w:hAnsi="Arial" w:cs="Arial"/>
          <w:sz w:val="24"/>
          <w:szCs w:val="24"/>
        </w:rPr>
      </w:pPr>
    </w:p>
    <w:p w:rsidR="003E0945" w:rsidRPr="0082765E" w:rsidRDefault="003E0945" w:rsidP="002A3F2F">
      <w:pPr>
        <w:rPr>
          <w:rFonts w:ascii="Arial" w:hAnsi="Arial" w:cs="Arial"/>
          <w:sz w:val="24"/>
          <w:szCs w:val="24"/>
        </w:rPr>
      </w:pPr>
      <w:r w:rsidRPr="0082765E">
        <w:rPr>
          <w:rFonts w:ascii="Arial" w:hAnsi="Arial" w:cs="Arial"/>
          <w:b/>
          <w:sz w:val="24"/>
          <w:szCs w:val="24"/>
        </w:rPr>
        <w:t>10.8</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A </w:t>
      </w:r>
      <w:r w:rsidRPr="0082765E">
        <w:rPr>
          <w:rFonts w:ascii="Arial" w:hAnsi="Arial" w:cs="Arial"/>
          <w:b/>
          <w:sz w:val="24"/>
          <w:szCs w:val="24"/>
        </w:rPr>
        <w:t>COMPRADORA</w:t>
      </w:r>
      <w:r w:rsidRPr="0082765E">
        <w:rPr>
          <w:rFonts w:ascii="Arial" w:hAnsi="Arial" w:cs="Arial"/>
          <w:sz w:val="24"/>
          <w:szCs w:val="24"/>
        </w:rPr>
        <w:t xml:space="preserve"> declara, irrevogável e </w:t>
      </w:r>
      <w:proofErr w:type="spellStart"/>
      <w:r w:rsidRPr="0082765E">
        <w:rPr>
          <w:rFonts w:ascii="Arial" w:hAnsi="Arial" w:cs="Arial"/>
          <w:sz w:val="24"/>
          <w:szCs w:val="24"/>
        </w:rPr>
        <w:t>irretratavelmente</w:t>
      </w:r>
      <w:proofErr w:type="spellEnd"/>
      <w:r w:rsidRPr="0082765E">
        <w:rPr>
          <w:rFonts w:ascii="Arial" w:hAnsi="Arial" w:cs="Arial"/>
          <w:sz w:val="24"/>
          <w:szCs w:val="24"/>
        </w:rPr>
        <w:t xml:space="preserve"> em benefício da </w:t>
      </w:r>
      <w:r w:rsidRPr="0082765E">
        <w:rPr>
          <w:rFonts w:ascii="Arial" w:hAnsi="Arial" w:cs="Arial"/>
          <w:b/>
          <w:sz w:val="24"/>
          <w:szCs w:val="24"/>
        </w:rPr>
        <w:t>CESSIONÁRIA</w:t>
      </w:r>
      <w:r w:rsidRPr="0082765E">
        <w:rPr>
          <w:rFonts w:ascii="Arial" w:hAnsi="Arial" w:cs="Arial"/>
          <w:sz w:val="24"/>
          <w:szCs w:val="24"/>
        </w:rPr>
        <w:t xml:space="preserve">, que: </w:t>
      </w:r>
    </w:p>
    <w:p w:rsidR="003E0945" w:rsidRPr="0082765E" w:rsidRDefault="003E0945" w:rsidP="002A3F2F">
      <w:pPr>
        <w:rPr>
          <w:rFonts w:ascii="Arial" w:hAnsi="Arial" w:cs="Arial"/>
          <w:sz w:val="24"/>
          <w:szCs w:val="24"/>
        </w:rPr>
      </w:pPr>
    </w:p>
    <w:p w:rsidR="003E0945" w:rsidRPr="0082765E" w:rsidRDefault="003E0945" w:rsidP="002A3F2F">
      <w:pPr>
        <w:tabs>
          <w:tab w:val="left" w:pos="567"/>
        </w:tabs>
        <w:ind w:left="567" w:hanging="567"/>
        <w:rPr>
          <w:rFonts w:ascii="Arial" w:hAnsi="Arial" w:cs="Arial"/>
          <w:sz w:val="24"/>
          <w:szCs w:val="24"/>
        </w:rPr>
      </w:pPr>
      <w:proofErr w:type="gramStart"/>
      <w:r w:rsidRPr="0082765E">
        <w:rPr>
          <w:rFonts w:ascii="Arial" w:hAnsi="Arial" w:cs="Arial"/>
          <w:sz w:val="24"/>
          <w:szCs w:val="24"/>
        </w:rPr>
        <w:t>a</w:t>
      </w:r>
      <w:proofErr w:type="gramEnd"/>
      <w:r w:rsidRPr="0082765E">
        <w:rPr>
          <w:rFonts w:ascii="Arial" w:hAnsi="Arial" w:cs="Arial"/>
          <w:sz w:val="24"/>
          <w:szCs w:val="24"/>
        </w:rPr>
        <w:t>)</w:t>
      </w:r>
      <w:r w:rsidRPr="0082765E">
        <w:rPr>
          <w:rFonts w:ascii="Arial" w:hAnsi="Arial" w:cs="Arial"/>
          <w:sz w:val="24"/>
          <w:szCs w:val="24"/>
        </w:rPr>
        <w:tab/>
        <w:t xml:space="preserve">se responsabiliza por qualquer problema com os Imóveis, de forma a manter a alienação fiduciária em garantia constantemente íntegra, válida e exeqüível; </w:t>
      </w:r>
    </w:p>
    <w:p w:rsidR="003E0945" w:rsidRPr="0082765E" w:rsidRDefault="003E0945" w:rsidP="002A3F2F">
      <w:pPr>
        <w:tabs>
          <w:tab w:val="left" w:pos="567"/>
        </w:tabs>
        <w:ind w:left="567" w:hanging="567"/>
        <w:rPr>
          <w:rFonts w:ascii="Arial" w:hAnsi="Arial" w:cs="Arial"/>
          <w:sz w:val="24"/>
          <w:szCs w:val="24"/>
        </w:rPr>
      </w:pPr>
      <w:bookmarkStart w:id="66" w:name="_DV_M189"/>
      <w:bookmarkStart w:id="67" w:name="_DV_M190"/>
      <w:bookmarkStart w:id="68" w:name="_DV_M192"/>
      <w:bookmarkEnd w:id="66"/>
      <w:bookmarkEnd w:id="67"/>
      <w:bookmarkEnd w:id="68"/>
      <w:proofErr w:type="gramStart"/>
      <w:r w:rsidRPr="0082765E">
        <w:rPr>
          <w:rFonts w:ascii="Arial" w:hAnsi="Arial" w:cs="Arial"/>
          <w:sz w:val="24"/>
          <w:szCs w:val="24"/>
        </w:rPr>
        <w:t>b)</w:t>
      </w:r>
      <w:proofErr w:type="gramEnd"/>
      <w:r w:rsidRPr="0082765E">
        <w:rPr>
          <w:rFonts w:ascii="Arial" w:hAnsi="Arial" w:cs="Arial"/>
          <w:sz w:val="24"/>
          <w:szCs w:val="24"/>
        </w:rPr>
        <w:tab/>
        <w:t xml:space="preserve">está rigorosamente em dia com o cumprimento das suas obrigações, e </w:t>
      </w:r>
      <w:r w:rsidRPr="00DF02F4">
        <w:rPr>
          <w:rFonts w:ascii="Arial" w:hAnsi="Arial" w:cs="Arial"/>
          <w:sz w:val="24"/>
          <w:szCs w:val="24"/>
        </w:rPr>
        <w:t>que não está</w:t>
      </w:r>
      <w:r>
        <w:rPr>
          <w:rFonts w:ascii="Arial" w:hAnsi="Arial" w:cs="Arial"/>
          <w:sz w:val="24"/>
          <w:szCs w:val="24"/>
        </w:rPr>
        <w:t>, (até onde é de seu conhecimento após realizar a devida auditoria dos imóveis)</w:t>
      </w:r>
      <w:r w:rsidRPr="00DF02F4">
        <w:rPr>
          <w:rFonts w:ascii="Arial" w:hAnsi="Arial" w:cs="Arial"/>
          <w:sz w:val="24"/>
          <w:szCs w:val="24"/>
        </w:rPr>
        <w:t xml:space="preserve"> em andamento qualquer ação, ato, processo ou procedimento, judicial, extrajudicial ou administrativo , ou qualquer</w:t>
      </w:r>
      <w:r w:rsidRPr="0082765E">
        <w:rPr>
          <w:rFonts w:ascii="Arial" w:hAnsi="Arial" w:cs="Arial"/>
          <w:sz w:val="24"/>
          <w:szCs w:val="24"/>
        </w:rPr>
        <w:t xml:space="preserve"> contestação, independentemente de quem seja o autor, que possa visar anular, alterar, invalidar, questionar a propriedade dos Imóveis ou de qualquer forma afeta-los; </w:t>
      </w:r>
      <w:r w:rsidRPr="0082765E">
        <w:rPr>
          <w:rFonts w:ascii="Arial" w:hAnsi="Arial" w:cs="Arial"/>
          <w:sz w:val="24"/>
          <w:szCs w:val="24"/>
          <w:shd w:val="clear" w:color="auto" w:fill="FFFF00"/>
        </w:rPr>
        <w:t>[incluir informações sobre o processo de anistia]</w:t>
      </w:r>
      <w:r w:rsidRPr="0082765E">
        <w:rPr>
          <w:rFonts w:ascii="Arial" w:hAnsi="Arial" w:cs="Arial"/>
          <w:sz w:val="24"/>
          <w:szCs w:val="24"/>
        </w:rPr>
        <w:t xml:space="preserve"> e</w:t>
      </w:r>
    </w:p>
    <w:p w:rsidR="003E0945" w:rsidRPr="0082765E" w:rsidRDefault="003E0945" w:rsidP="002A3F2F">
      <w:pPr>
        <w:tabs>
          <w:tab w:val="left" w:pos="567"/>
        </w:tabs>
        <w:ind w:left="567" w:hanging="567"/>
        <w:rPr>
          <w:rFonts w:ascii="Arial" w:hAnsi="Arial" w:cs="Arial"/>
          <w:spacing w:val="-3"/>
          <w:sz w:val="24"/>
          <w:szCs w:val="24"/>
        </w:rPr>
      </w:pPr>
      <w:proofErr w:type="gramStart"/>
      <w:r w:rsidRPr="0082765E">
        <w:rPr>
          <w:rFonts w:ascii="Arial" w:hAnsi="Arial" w:cs="Arial"/>
          <w:spacing w:val="-3"/>
          <w:sz w:val="24"/>
          <w:szCs w:val="24"/>
        </w:rPr>
        <w:t>c)</w:t>
      </w:r>
      <w:proofErr w:type="gramEnd"/>
      <w:r w:rsidRPr="0082765E">
        <w:rPr>
          <w:rFonts w:ascii="Arial" w:hAnsi="Arial" w:cs="Arial"/>
          <w:spacing w:val="-3"/>
          <w:sz w:val="24"/>
          <w:szCs w:val="24"/>
        </w:rPr>
        <w:tab/>
        <w:t>não possui dívidas de natureza tributária (municipal, estadual e federal), trabalhista e previdenciária, ou quaisquer outras obrigações impostas por lei</w:t>
      </w:r>
      <w:bookmarkStart w:id="69" w:name="Texto128"/>
      <w:r w:rsidRPr="0082765E">
        <w:rPr>
          <w:rFonts w:ascii="Arial" w:hAnsi="Arial" w:cs="Arial"/>
          <w:spacing w:val="-3"/>
          <w:sz w:val="24"/>
          <w:szCs w:val="24"/>
        </w:rPr>
        <w:t>, que comprometem sua capacidade de pagamento, especialmente a ora contratada.</w:t>
      </w:r>
    </w:p>
    <w:bookmarkEnd w:id="69"/>
    <w:p w:rsidR="003E0945" w:rsidRPr="0082765E" w:rsidRDefault="003E0945" w:rsidP="002A3F2F">
      <w:pPr>
        <w:rPr>
          <w:rFonts w:ascii="Arial" w:hAnsi="Arial" w:cs="Arial"/>
          <w:sz w:val="24"/>
          <w:szCs w:val="24"/>
        </w:rPr>
      </w:pPr>
    </w:p>
    <w:p w:rsidR="003E0945" w:rsidRPr="0082765E" w:rsidRDefault="003E0945" w:rsidP="002A3F2F">
      <w:pPr>
        <w:rPr>
          <w:rFonts w:ascii="Arial" w:hAnsi="Arial" w:cs="Arial"/>
          <w:sz w:val="24"/>
          <w:szCs w:val="24"/>
        </w:rPr>
      </w:pPr>
      <w:r w:rsidRPr="0082765E">
        <w:rPr>
          <w:rFonts w:ascii="Arial" w:hAnsi="Arial" w:cs="Arial"/>
          <w:b/>
          <w:sz w:val="24"/>
          <w:szCs w:val="24"/>
        </w:rPr>
        <w:t>10.9</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t xml:space="preserve">A </w:t>
      </w:r>
      <w:r w:rsidRPr="0082765E">
        <w:rPr>
          <w:rFonts w:ascii="Arial" w:hAnsi="Arial" w:cs="Arial"/>
          <w:b/>
          <w:sz w:val="24"/>
          <w:szCs w:val="24"/>
        </w:rPr>
        <w:t>COMPRADORA</w:t>
      </w:r>
      <w:r w:rsidRPr="0082765E">
        <w:rPr>
          <w:rFonts w:ascii="Arial" w:hAnsi="Arial" w:cs="Arial"/>
          <w:sz w:val="24"/>
          <w:szCs w:val="24"/>
        </w:rPr>
        <w:t xml:space="preserve"> reconhece, para todos os fins e efeitos de direito, que as declarações firmadas nesta cláusula, e nas demais cláusulas deste Instrumento, expressam a verdade, sendo esta condição a causa essencial para a celebração da presente cessão de crédito; quaisquer falsidades ou incorreções nas declarações feitas neste Instrumento, bem como em qualquer dos instrumentos da Oferta, serão consideradas um </w:t>
      </w:r>
      <w:r w:rsidRPr="0082765E">
        <w:rPr>
          <w:rFonts w:ascii="Arial" w:hAnsi="Arial" w:cs="Arial"/>
          <w:sz w:val="24"/>
          <w:szCs w:val="24"/>
        </w:rPr>
        <w:lastRenderedPageBreak/>
        <w:t>descumprimento das obrigações ora assumidas neste Instrumento, e poderá sujeitá-la às penalidades da legislação vigente e, ainda, serem consideradas causas de vencimento antecipado deste Instrumento.</w:t>
      </w:r>
    </w:p>
    <w:p w:rsidR="003E0945" w:rsidRPr="0082765E" w:rsidRDefault="003E0945" w:rsidP="00A33F12">
      <w:pPr>
        <w:rPr>
          <w:rFonts w:ascii="Arial" w:hAnsi="Arial" w:cs="Arial"/>
          <w:sz w:val="24"/>
          <w:szCs w:val="24"/>
        </w:rPr>
      </w:pPr>
    </w:p>
    <w:p w:rsidR="003E0945" w:rsidRPr="0082765E" w:rsidRDefault="003E0945" w:rsidP="00A33F12">
      <w:pPr>
        <w:rPr>
          <w:rFonts w:ascii="Arial" w:hAnsi="Arial" w:cs="Arial"/>
          <w:b/>
          <w:sz w:val="24"/>
          <w:szCs w:val="24"/>
        </w:rPr>
      </w:pPr>
      <w:r w:rsidRPr="0082765E">
        <w:rPr>
          <w:rFonts w:ascii="Arial" w:hAnsi="Arial" w:cs="Arial"/>
          <w:b/>
          <w:sz w:val="24"/>
          <w:szCs w:val="24"/>
        </w:rPr>
        <w:t xml:space="preserve">CAPÍTULO XI - </w:t>
      </w:r>
      <w:r w:rsidRPr="0082765E">
        <w:rPr>
          <w:rFonts w:ascii="Arial" w:hAnsi="Arial" w:cs="Arial"/>
          <w:b/>
          <w:spacing w:val="-3"/>
          <w:sz w:val="24"/>
          <w:szCs w:val="24"/>
          <w:u w:val="single"/>
        </w:rPr>
        <w:t>DAS DISPOSIÇÕES FINAIS</w:t>
      </w:r>
      <w:r w:rsidRPr="0082765E">
        <w:rPr>
          <w:rFonts w:ascii="Arial" w:hAnsi="Arial" w:cs="Arial"/>
          <w:b/>
          <w:sz w:val="24"/>
          <w:szCs w:val="24"/>
        </w:rPr>
        <w:t xml:space="preserve"> </w:t>
      </w:r>
    </w:p>
    <w:p w:rsidR="003E0945" w:rsidRPr="0082765E" w:rsidRDefault="003E0945" w:rsidP="00A33F12">
      <w:pPr>
        <w:rPr>
          <w:rFonts w:ascii="Arial" w:hAnsi="Arial" w:cs="Arial"/>
          <w:b/>
          <w:sz w:val="24"/>
          <w:szCs w:val="24"/>
        </w:rPr>
      </w:pPr>
    </w:p>
    <w:p w:rsidR="003E0945" w:rsidRPr="0082765E" w:rsidRDefault="003E0945" w:rsidP="00A33F12">
      <w:pPr>
        <w:rPr>
          <w:rFonts w:ascii="Arial" w:hAnsi="Arial" w:cs="Arial"/>
          <w:sz w:val="24"/>
          <w:szCs w:val="24"/>
        </w:rPr>
      </w:pPr>
      <w:r w:rsidRPr="0082765E">
        <w:rPr>
          <w:rFonts w:ascii="Arial" w:hAnsi="Arial" w:cs="Arial"/>
          <w:b/>
          <w:sz w:val="24"/>
          <w:szCs w:val="24"/>
        </w:rPr>
        <w:t>11.1</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Além das demais obrigações previstas neste Instrumento ou em lei, a </w:t>
      </w:r>
      <w:r w:rsidRPr="0082765E">
        <w:rPr>
          <w:rFonts w:ascii="Arial" w:hAnsi="Arial" w:cs="Arial"/>
          <w:b/>
          <w:sz w:val="24"/>
          <w:szCs w:val="24"/>
        </w:rPr>
        <w:t>FIDUCIANTE</w:t>
      </w:r>
      <w:r w:rsidRPr="0082765E">
        <w:rPr>
          <w:rFonts w:ascii="Arial" w:hAnsi="Arial" w:cs="Arial"/>
          <w:sz w:val="24"/>
          <w:szCs w:val="24"/>
        </w:rPr>
        <w:t xml:space="preserve"> obriga-se a, até a quitação da Dívida Garantida a:</w:t>
      </w:r>
    </w:p>
    <w:p w:rsidR="003E0945" w:rsidRPr="0082765E" w:rsidRDefault="003E0945" w:rsidP="00782971">
      <w:pPr>
        <w:rPr>
          <w:rFonts w:ascii="Arial" w:hAnsi="Arial" w:cs="Arial"/>
          <w:sz w:val="24"/>
          <w:szCs w:val="24"/>
        </w:rPr>
      </w:pPr>
    </w:p>
    <w:p w:rsidR="003E0945" w:rsidRPr="0082765E" w:rsidRDefault="003E0945" w:rsidP="00CC21B0">
      <w:pPr>
        <w:tabs>
          <w:tab w:val="left" w:pos="567"/>
        </w:tabs>
        <w:ind w:left="567" w:hanging="567"/>
        <w:rPr>
          <w:rFonts w:ascii="Arial" w:hAnsi="Arial" w:cs="Arial"/>
          <w:sz w:val="24"/>
          <w:szCs w:val="24"/>
        </w:rPr>
      </w:pPr>
      <w:proofErr w:type="gramStart"/>
      <w:r w:rsidRPr="0082765E">
        <w:rPr>
          <w:rFonts w:ascii="Arial" w:hAnsi="Arial" w:cs="Arial"/>
          <w:sz w:val="24"/>
          <w:szCs w:val="24"/>
        </w:rPr>
        <w:t>a</w:t>
      </w:r>
      <w:proofErr w:type="gramEnd"/>
      <w:r w:rsidRPr="0082765E">
        <w:rPr>
          <w:rFonts w:ascii="Arial" w:hAnsi="Arial" w:cs="Arial"/>
          <w:sz w:val="24"/>
          <w:szCs w:val="24"/>
        </w:rPr>
        <w:t>)</w:t>
      </w:r>
      <w:r w:rsidRPr="0082765E">
        <w:rPr>
          <w:rFonts w:ascii="Arial" w:hAnsi="Arial" w:cs="Arial"/>
          <w:sz w:val="24"/>
          <w:szCs w:val="24"/>
        </w:rPr>
        <w:tab/>
        <w:t xml:space="preserve">não onerar, vender ou prometer vender, sem a prévia autorização por escrito </w:t>
      </w:r>
      <w:bookmarkStart w:id="70" w:name="_DV_C181"/>
      <w:r w:rsidRPr="0082765E">
        <w:rPr>
          <w:rFonts w:ascii="Arial" w:hAnsi="Arial" w:cs="Arial"/>
          <w:sz w:val="24"/>
          <w:szCs w:val="24"/>
        </w:rPr>
        <w:t xml:space="preserve">da </w:t>
      </w:r>
      <w:r w:rsidRPr="0082765E">
        <w:rPr>
          <w:rFonts w:ascii="Arial" w:hAnsi="Arial" w:cs="Arial"/>
          <w:b/>
          <w:sz w:val="24"/>
          <w:szCs w:val="24"/>
        </w:rPr>
        <w:t>FIDUCIÁRIA</w:t>
      </w:r>
      <w:r w:rsidRPr="0082765E">
        <w:rPr>
          <w:rFonts w:ascii="Arial" w:hAnsi="Arial" w:cs="Arial"/>
          <w:sz w:val="24"/>
          <w:szCs w:val="24"/>
        </w:rPr>
        <w:t xml:space="preserve"> ou cessionário, conforme o caso, </w:t>
      </w:r>
      <w:r w:rsidRPr="0082765E">
        <w:rPr>
          <w:rStyle w:val="DeltaViewDeletion"/>
          <w:rFonts w:ascii="Arial" w:hAnsi="Arial" w:cs="Arial"/>
          <w:strike w:val="0"/>
          <w:color w:val="auto"/>
          <w:sz w:val="24"/>
          <w:szCs w:val="24"/>
        </w:rPr>
        <w:t>e a mantê-los livres e desembaraçados de todos e quaisquer ônus e gravames, exceto esta Alienação Fiduciária, e em perfeito estado de conservação</w:t>
      </w:r>
      <w:bookmarkEnd w:id="70"/>
      <w:r w:rsidRPr="0082765E">
        <w:rPr>
          <w:rStyle w:val="DeltaViewDeletion"/>
          <w:rFonts w:ascii="Arial" w:hAnsi="Arial" w:cs="Arial"/>
          <w:strike w:val="0"/>
          <w:color w:val="auto"/>
          <w:sz w:val="24"/>
          <w:szCs w:val="24"/>
        </w:rPr>
        <w:t xml:space="preserve">. Sem prejuízo do disposto neste item, caso a </w:t>
      </w:r>
      <w:proofErr w:type="gramStart"/>
      <w:r w:rsidRPr="0082765E">
        <w:rPr>
          <w:rStyle w:val="DeltaViewDeletion"/>
          <w:rFonts w:ascii="Arial" w:hAnsi="Arial" w:cs="Arial"/>
          <w:b/>
          <w:strike w:val="0"/>
          <w:color w:val="auto"/>
          <w:sz w:val="24"/>
          <w:szCs w:val="24"/>
        </w:rPr>
        <w:t>FIDUCIÁRIA</w:t>
      </w:r>
      <w:r w:rsidRPr="0082765E">
        <w:rPr>
          <w:rStyle w:val="DeltaViewDeletion"/>
          <w:rFonts w:ascii="Arial" w:hAnsi="Arial" w:cs="Arial"/>
          <w:strike w:val="0"/>
          <w:color w:val="auto"/>
          <w:sz w:val="24"/>
          <w:szCs w:val="24"/>
        </w:rPr>
        <w:t xml:space="preserve"> ou cessionário</w:t>
      </w:r>
      <w:proofErr w:type="gramEnd"/>
      <w:r w:rsidRPr="0082765E">
        <w:rPr>
          <w:rStyle w:val="DeltaViewDeletion"/>
          <w:rFonts w:ascii="Arial" w:hAnsi="Arial" w:cs="Arial"/>
          <w:strike w:val="0"/>
          <w:color w:val="auto"/>
          <w:sz w:val="24"/>
          <w:szCs w:val="24"/>
        </w:rPr>
        <w:t xml:space="preserve">, conforme o caso, autorize a alienação total ou parcial de qualquer Imóvel, os valores recebidos a tal título deverão ser imediatamente transferidos à </w:t>
      </w:r>
      <w:r w:rsidRPr="0082765E">
        <w:rPr>
          <w:rStyle w:val="DeltaViewDeletion"/>
          <w:rFonts w:ascii="Arial" w:hAnsi="Arial" w:cs="Arial"/>
          <w:b/>
          <w:strike w:val="0"/>
          <w:color w:val="auto"/>
          <w:sz w:val="24"/>
          <w:szCs w:val="24"/>
        </w:rPr>
        <w:t>FIDUCIÁRIA</w:t>
      </w:r>
      <w:r w:rsidRPr="0082765E">
        <w:rPr>
          <w:rStyle w:val="DeltaViewDeletion"/>
          <w:rFonts w:ascii="Arial" w:hAnsi="Arial" w:cs="Arial"/>
          <w:strike w:val="0"/>
          <w:color w:val="auto"/>
          <w:sz w:val="24"/>
          <w:szCs w:val="24"/>
        </w:rPr>
        <w:t>, que os utilizará para pagamento dos montantes devidos aos titulares dos CRI nos termos do respectivo Termo de Securitização;</w:t>
      </w:r>
    </w:p>
    <w:p w:rsidR="003E0945" w:rsidRPr="0082765E" w:rsidRDefault="003E0945" w:rsidP="00CC21B0">
      <w:pPr>
        <w:tabs>
          <w:tab w:val="left" w:pos="567"/>
        </w:tabs>
        <w:ind w:left="567" w:hanging="567"/>
        <w:rPr>
          <w:rFonts w:ascii="Arial" w:hAnsi="Arial" w:cs="Arial"/>
          <w:sz w:val="24"/>
          <w:szCs w:val="24"/>
        </w:rPr>
      </w:pPr>
      <w:proofErr w:type="gramStart"/>
      <w:r w:rsidRPr="0082765E">
        <w:rPr>
          <w:rFonts w:ascii="Arial" w:hAnsi="Arial" w:cs="Arial"/>
          <w:sz w:val="24"/>
          <w:szCs w:val="24"/>
        </w:rPr>
        <w:t>b)</w:t>
      </w:r>
      <w:proofErr w:type="gramEnd"/>
      <w:r w:rsidRPr="0082765E">
        <w:rPr>
          <w:rFonts w:ascii="Arial" w:hAnsi="Arial" w:cs="Arial"/>
          <w:sz w:val="24"/>
          <w:szCs w:val="24"/>
        </w:rPr>
        <w:tab/>
        <w:t xml:space="preserve">defender os direitos da </w:t>
      </w:r>
      <w:r w:rsidRPr="0082765E">
        <w:rPr>
          <w:rFonts w:ascii="Arial" w:hAnsi="Arial" w:cs="Arial"/>
          <w:b/>
          <w:sz w:val="24"/>
          <w:szCs w:val="24"/>
        </w:rPr>
        <w:t>FIDUCIÁRIA</w:t>
      </w:r>
      <w:r w:rsidRPr="0082765E">
        <w:rPr>
          <w:rFonts w:ascii="Arial" w:hAnsi="Arial" w:cs="Arial"/>
          <w:sz w:val="24"/>
          <w:szCs w:val="24"/>
        </w:rPr>
        <w:t xml:space="preserve"> ou cessionário, conforme o caso, sobre os Imóveis contra quaisquer ações que venham a ser propostas por terceiros; </w:t>
      </w:r>
    </w:p>
    <w:p w:rsidR="003E0945" w:rsidRPr="0082765E" w:rsidRDefault="003E0945" w:rsidP="00CC21B0">
      <w:pPr>
        <w:tabs>
          <w:tab w:val="left" w:pos="567"/>
        </w:tabs>
        <w:ind w:left="567" w:hanging="567"/>
        <w:rPr>
          <w:rFonts w:ascii="Arial" w:hAnsi="Arial" w:cs="Arial"/>
          <w:sz w:val="24"/>
          <w:szCs w:val="24"/>
        </w:rPr>
      </w:pPr>
      <w:proofErr w:type="gramStart"/>
      <w:r w:rsidRPr="0082765E">
        <w:rPr>
          <w:rFonts w:ascii="Arial" w:hAnsi="Arial" w:cs="Arial"/>
          <w:sz w:val="24"/>
          <w:szCs w:val="24"/>
        </w:rPr>
        <w:t>c)</w:t>
      </w:r>
      <w:proofErr w:type="gramEnd"/>
      <w:r w:rsidRPr="0082765E">
        <w:rPr>
          <w:rFonts w:ascii="Arial" w:hAnsi="Arial" w:cs="Arial"/>
          <w:sz w:val="24"/>
          <w:szCs w:val="24"/>
        </w:rPr>
        <w:tab/>
        <w:t xml:space="preserve">comunicar a </w:t>
      </w:r>
      <w:r w:rsidRPr="0082765E">
        <w:rPr>
          <w:rFonts w:ascii="Arial" w:hAnsi="Arial" w:cs="Arial"/>
          <w:b/>
          <w:sz w:val="24"/>
          <w:szCs w:val="24"/>
        </w:rPr>
        <w:t>FIDUCIÁRIA</w:t>
      </w:r>
      <w:r w:rsidRPr="0082765E">
        <w:rPr>
          <w:rFonts w:ascii="Arial" w:hAnsi="Arial" w:cs="Arial"/>
          <w:sz w:val="24"/>
          <w:szCs w:val="24"/>
        </w:rPr>
        <w:t xml:space="preserve"> ou cessionário, conforme o caso, dentro de 48 (quarenta e oito) horas da ocorrência de quaisquer dos eventos </w:t>
      </w:r>
      <w:r>
        <w:rPr>
          <w:rFonts w:ascii="Arial" w:hAnsi="Arial" w:cs="Arial"/>
          <w:sz w:val="24"/>
          <w:szCs w:val="24"/>
        </w:rPr>
        <w:t xml:space="preserve">ou </w:t>
      </w:r>
      <w:r w:rsidRPr="0082765E">
        <w:rPr>
          <w:rFonts w:ascii="Arial" w:hAnsi="Arial" w:cs="Arial"/>
          <w:sz w:val="24"/>
          <w:szCs w:val="24"/>
        </w:rPr>
        <w:t>acontecimento</w:t>
      </w:r>
      <w:r>
        <w:rPr>
          <w:rFonts w:ascii="Arial" w:hAnsi="Arial" w:cs="Arial"/>
          <w:sz w:val="24"/>
          <w:szCs w:val="24"/>
        </w:rPr>
        <w:t>s</w:t>
      </w:r>
      <w:r w:rsidRPr="0082765E">
        <w:rPr>
          <w:rFonts w:ascii="Arial" w:hAnsi="Arial" w:cs="Arial"/>
          <w:sz w:val="24"/>
          <w:szCs w:val="24"/>
        </w:rPr>
        <w:t xml:space="preserve"> que possa</w:t>
      </w:r>
      <w:r>
        <w:rPr>
          <w:rFonts w:ascii="Arial" w:hAnsi="Arial" w:cs="Arial"/>
          <w:sz w:val="24"/>
          <w:szCs w:val="24"/>
        </w:rPr>
        <w:t>m</w:t>
      </w:r>
      <w:r w:rsidRPr="0082765E">
        <w:rPr>
          <w:rFonts w:ascii="Arial" w:hAnsi="Arial" w:cs="Arial"/>
          <w:sz w:val="24"/>
          <w:szCs w:val="24"/>
        </w:rPr>
        <w:t xml:space="preserve"> depreciar ou ameaçar a rigidez da garantia ora prestada</w:t>
      </w:r>
      <w:r>
        <w:rPr>
          <w:rFonts w:ascii="Arial" w:hAnsi="Arial" w:cs="Arial"/>
          <w:sz w:val="24"/>
          <w:szCs w:val="24"/>
        </w:rPr>
        <w:t>;</w:t>
      </w:r>
    </w:p>
    <w:p w:rsidR="003E0945" w:rsidRPr="0082765E" w:rsidRDefault="003E0945" w:rsidP="00CC21B0">
      <w:pPr>
        <w:tabs>
          <w:tab w:val="left" w:pos="567"/>
        </w:tabs>
        <w:ind w:left="567" w:hanging="567"/>
        <w:rPr>
          <w:rFonts w:ascii="Arial" w:hAnsi="Arial" w:cs="Arial"/>
          <w:sz w:val="24"/>
          <w:szCs w:val="24"/>
        </w:rPr>
      </w:pPr>
      <w:proofErr w:type="gramStart"/>
      <w:r w:rsidRPr="0082765E">
        <w:rPr>
          <w:rFonts w:ascii="Arial" w:hAnsi="Arial" w:cs="Arial"/>
          <w:sz w:val="24"/>
          <w:szCs w:val="24"/>
        </w:rPr>
        <w:t>d)</w:t>
      </w:r>
      <w:proofErr w:type="gramEnd"/>
      <w:r w:rsidRPr="0082765E">
        <w:rPr>
          <w:rFonts w:ascii="Arial" w:hAnsi="Arial" w:cs="Arial"/>
          <w:sz w:val="24"/>
          <w:szCs w:val="24"/>
        </w:rPr>
        <w:tab/>
        <w:t>contabilizar esta operação de acordo com a legislação pertinente;</w:t>
      </w:r>
    </w:p>
    <w:p w:rsidR="003E0945" w:rsidRPr="0082765E" w:rsidRDefault="003E0945" w:rsidP="00B20E9E">
      <w:pPr>
        <w:tabs>
          <w:tab w:val="left" w:pos="567"/>
        </w:tabs>
        <w:ind w:left="567" w:hanging="567"/>
        <w:rPr>
          <w:rFonts w:ascii="Arial" w:hAnsi="Arial" w:cs="Arial"/>
          <w:sz w:val="24"/>
          <w:szCs w:val="24"/>
        </w:rPr>
      </w:pPr>
      <w:proofErr w:type="gramStart"/>
      <w:r w:rsidRPr="0082765E">
        <w:rPr>
          <w:rFonts w:ascii="Arial" w:hAnsi="Arial" w:cs="Arial"/>
          <w:sz w:val="24"/>
          <w:szCs w:val="24"/>
        </w:rPr>
        <w:t>e</w:t>
      </w:r>
      <w:proofErr w:type="gramEnd"/>
      <w:r w:rsidRPr="0082765E">
        <w:rPr>
          <w:rFonts w:ascii="Arial" w:hAnsi="Arial" w:cs="Arial"/>
          <w:sz w:val="24"/>
          <w:szCs w:val="24"/>
        </w:rPr>
        <w:t>)</w:t>
      </w:r>
      <w:r w:rsidRPr="0082765E">
        <w:rPr>
          <w:rFonts w:ascii="Arial" w:hAnsi="Arial" w:cs="Arial"/>
          <w:sz w:val="24"/>
          <w:szCs w:val="24"/>
        </w:rPr>
        <w:tab/>
        <w:t>cumprir integral e pontualmente todas as obrigações assumidas neste Instrumento;</w:t>
      </w:r>
    </w:p>
    <w:p w:rsidR="003E0945" w:rsidRPr="0082765E" w:rsidRDefault="003E0945" w:rsidP="00CC21B0">
      <w:pPr>
        <w:tabs>
          <w:tab w:val="left" w:pos="567"/>
        </w:tabs>
        <w:ind w:left="567" w:hanging="567"/>
        <w:rPr>
          <w:rFonts w:ascii="Arial" w:hAnsi="Arial" w:cs="Arial"/>
          <w:sz w:val="24"/>
          <w:szCs w:val="24"/>
        </w:rPr>
      </w:pPr>
      <w:proofErr w:type="gramStart"/>
      <w:r w:rsidRPr="0082765E">
        <w:rPr>
          <w:rFonts w:ascii="Arial" w:hAnsi="Arial" w:cs="Arial"/>
          <w:sz w:val="24"/>
          <w:szCs w:val="24"/>
        </w:rPr>
        <w:t>f)</w:t>
      </w:r>
      <w:proofErr w:type="gramEnd"/>
      <w:r w:rsidRPr="0082765E">
        <w:rPr>
          <w:rFonts w:ascii="Arial" w:hAnsi="Arial" w:cs="Arial"/>
          <w:sz w:val="24"/>
          <w:szCs w:val="24"/>
        </w:rPr>
        <w:tab/>
        <w:t xml:space="preserve">entregar a </w:t>
      </w:r>
      <w:r w:rsidRPr="0082765E">
        <w:rPr>
          <w:rFonts w:ascii="Arial" w:hAnsi="Arial" w:cs="Arial"/>
          <w:b/>
          <w:sz w:val="24"/>
          <w:szCs w:val="24"/>
        </w:rPr>
        <w:t>FIDUCIÁRIA</w:t>
      </w:r>
      <w:r w:rsidRPr="0082765E">
        <w:rPr>
          <w:rFonts w:ascii="Arial" w:hAnsi="Arial" w:cs="Arial"/>
          <w:sz w:val="24"/>
          <w:szCs w:val="24"/>
        </w:rPr>
        <w:t xml:space="preserve"> ou cessionário, conforme o caso, dentro do prazo razoável, todo e qualquer documento ou instrumento solicitado pela </w:t>
      </w:r>
      <w:r w:rsidRPr="0082765E">
        <w:rPr>
          <w:rFonts w:ascii="Arial" w:hAnsi="Arial" w:cs="Arial"/>
          <w:b/>
          <w:sz w:val="24"/>
          <w:szCs w:val="24"/>
        </w:rPr>
        <w:t>FIDUCIÁRIA</w:t>
      </w:r>
      <w:r w:rsidRPr="0082765E">
        <w:rPr>
          <w:rFonts w:ascii="Arial" w:hAnsi="Arial" w:cs="Arial"/>
          <w:sz w:val="24"/>
          <w:szCs w:val="24"/>
        </w:rPr>
        <w:t xml:space="preserve"> ou cessionário, conforme o caso, para atualização dos documentos e instrumentos já entregues, para comprovação das obrigações assumidas neste Instrumento, ou para atender determinação ou orientação das normas aplicáveis ou de autoridades competentes</w:t>
      </w:r>
      <w:bookmarkStart w:id="71" w:name="Texto143"/>
      <w:r w:rsidRPr="0082765E">
        <w:rPr>
          <w:rFonts w:ascii="Arial" w:hAnsi="Arial" w:cs="Arial"/>
          <w:sz w:val="24"/>
          <w:szCs w:val="24"/>
        </w:rPr>
        <w:t>;</w:t>
      </w:r>
    </w:p>
    <w:p w:rsidR="003E0945" w:rsidRPr="0082765E" w:rsidRDefault="003E0945" w:rsidP="00CC21B0">
      <w:pPr>
        <w:tabs>
          <w:tab w:val="left" w:pos="567"/>
        </w:tabs>
        <w:ind w:left="567" w:hanging="567"/>
        <w:rPr>
          <w:rFonts w:ascii="Arial" w:hAnsi="Arial" w:cs="Arial"/>
          <w:sz w:val="24"/>
          <w:szCs w:val="24"/>
        </w:rPr>
      </w:pPr>
      <w:proofErr w:type="gramStart"/>
      <w:r w:rsidRPr="0082765E">
        <w:rPr>
          <w:rFonts w:ascii="Arial" w:hAnsi="Arial" w:cs="Arial"/>
          <w:sz w:val="24"/>
          <w:szCs w:val="24"/>
        </w:rPr>
        <w:t>g)</w:t>
      </w:r>
      <w:proofErr w:type="gramEnd"/>
      <w:r w:rsidRPr="0082765E">
        <w:rPr>
          <w:rFonts w:ascii="Arial" w:hAnsi="Arial" w:cs="Arial"/>
          <w:sz w:val="24"/>
          <w:szCs w:val="24"/>
        </w:rPr>
        <w:tab/>
      </w:r>
      <w:bookmarkEnd w:id="71"/>
      <w:r w:rsidRPr="0082765E">
        <w:rPr>
          <w:rFonts w:ascii="Arial" w:hAnsi="Arial" w:cs="Arial"/>
          <w:sz w:val="24"/>
          <w:szCs w:val="24"/>
        </w:rPr>
        <w:t xml:space="preserve">somente introduzir ou desfazer benfeitorias com a autorização prévia por escrito da </w:t>
      </w:r>
      <w:r w:rsidRPr="0082765E">
        <w:rPr>
          <w:rFonts w:ascii="Arial" w:hAnsi="Arial" w:cs="Arial"/>
          <w:b/>
          <w:sz w:val="24"/>
          <w:szCs w:val="24"/>
        </w:rPr>
        <w:t>FIDUCIÁRIA</w:t>
      </w:r>
      <w:r w:rsidRPr="0082765E">
        <w:rPr>
          <w:rFonts w:ascii="Arial" w:hAnsi="Arial" w:cs="Arial"/>
          <w:sz w:val="24"/>
          <w:szCs w:val="24"/>
        </w:rPr>
        <w:t xml:space="preserve"> ou cessionário, conforme o caso, exceção feita às obras de caráter urgente ou aquelas exigidas pelo poder público, necessárias para a reparação e/ou manutenção dos Imóveis. O cumprimento desta obrigação poderá ser fiscalizado pela </w:t>
      </w:r>
      <w:proofErr w:type="gramStart"/>
      <w:r w:rsidRPr="0082765E">
        <w:rPr>
          <w:rFonts w:ascii="Arial" w:hAnsi="Arial" w:cs="Arial"/>
          <w:b/>
          <w:sz w:val="24"/>
          <w:szCs w:val="24"/>
        </w:rPr>
        <w:t>FIDUCIÁRIA</w:t>
      </w:r>
      <w:r w:rsidRPr="0082765E">
        <w:rPr>
          <w:rFonts w:ascii="Arial" w:hAnsi="Arial" w:cs="Arial"/>
          <w:sz w:val="24"/>
          <w:szCs w:val="24"/>
        </w:rPr>
        <w:t xml:space="preserve"> ou cessionário</w:t>
      </w:r>
      <w:proofErr w:type="gramEnd"/>
      <w:r w:rsidRPr="0082765E">
        <w:rPr>
          <w:rFonts w:ascii="Arial" w:hAnsi="Arial" w:cs="Arial"/>
          <w:sz w:val="24"/>
          <w:szCs w:val="24"/>
        </w:rPr>
        <w:t xml:space="preserve">, conforme o caso, obrigando-se o </w:t>
      </w:r>
      <w:r w:rsidRPr="0082765E">
        <w:rPr>
          <w:rFonts w:ascii="Arial" w:hAnsi="Arial" w:cs="Arial"/>
          <w:b/>
          <w:sz w:val="24"/>
          <w:szCs w:val="24"/>
        </w:rPr>
        <w:t>FIDUCIANTE</w:t>
      </w:r>
      <w:r w:rsidRPr="0082765E">
        <w:rPr>
          <w:rFonts w:ascii="Arial" w:hAnsi="Arial" w:cs="Arial"/>
          <w:sz w:val="24"/>
          <w:szCs w:val="24"/>
        </w:rPr>
        <w:t xml:space="preserve"> a permitir e garantir o ingresso de pessoa credenciada a executar as vistorias periódicas; </w:t>
      </w:r>
    </w:p>
    <w:p w:rsidR="003E0945" w:rsidRPr="0082765E" w:rsidRDefault="003E0945" w:rsidP="00CC21B0">
      <w:pPr>
        <w:tabs>
          <w:tab w:val="left" w:pos="567"/>
        </w:tabs>
        <w:ind w:left="567" w:hanging="567"/>
        <w:rPr>
          <w:rFonts w:ascii="Arial" w:hAnsi="Arial" w:cs="Arial"/>
          <w:sz w:val="24"/>
          <w:szCs w:val="24"/>
        </w:rPr>
      </w:pPr>
      <w:proofErr w:type="gramStart"/>
      <w:r w:rsidRPr="0082765E">
        <w:rPr>
          <w:rFonts w:ascii="Arial" w:hAnsi="Arial" w:cs="Arial"/>
          <w:sz w:val="24"/>
          <w:szCs w:val="24"/>
        </w:rPr>
        <w:t>h)</w:t>
      </w:r>
      <w:proofErr w:type="gramEnd"/>
      <w:r w:rsidRPr="0082765E">
        <w:rPr>
          <w:rFonts w:ascii="Arial" w:hAnsi="Arial" w:cs="Arial"/>
          <w:sz w:val="24"/>
          <w:szCs w:val="24"/>
        </w:rPr>
        <w:tab/>
        <w:t>manter os Imóveis</w:t>
      </w:r>
      <w:r w:rsidRPr="0082765E">
        <w:rPr>
          <w:rFonts w:ascii="Arial" w:hAnsi="Arial" w:cs="Arial"/>
          <w:b/>
          <w:sz w:val="24"/>
          <w:szCs w:val="24"/>
        </w:rPr>
        <w:t xml:space="preserve"> </w:t>
      </w:r>
      <w:r w:rsidRPr="0082765E">
        <w:rPr>
          <w:rFonts w:ascii="Arial" w:hAnsi="Arial" w:cs="Arial"/>
          <w:sz w:val="24"/>
          <w:szCs w:val="24"/>
        </w:rPr>
        <w:t xml:space="preserve">em perfeitas condições de uso e funcionamento, podendo a </w:t>
      </w:r>
      <w:r w:rsidRPr="0082765E">
        <w:rPr>
          <w:rFonts w:ascii="Arial" w:hAnsi="Arial" w:cs="Arial"/>
          <w:b/>
          <w:sz w:val="24"/>
          <w:szCs w:val="24"/>
        </w:rPr>
        <w:t>FIDUCIÁRIA</w:t>
      </w:r>
      <w:r w:rsidRPr="0082765E">
        <w:rPr>
          <w:rFonts w:ascii="Arial" w:hAnsi="Arial" w:cs="Arial"/>
          <w:sz w:val="24"/>
          <w:szCs w:val="24"/>
        </w:rPr>
        <w:t xml:space="preserve"> ou cessionário, conforme o caso, vistoriá-los em horário comercial, sempre que julgar necessário para assegurar seus direitos, desde que previamente agendado, com 48 (quarenta e oito) horas úteis de antecedência; </w:t>
      </w:r>
    </w:p>
    <w:p w:rsidR="003E0945" w:rsidRPr="0082765E" w:rsidRDefault="003E0945" w:rsidP="00B20E9E">
      <w:pPr>
        <w:tabs>
          <w:tab w:val="left" w:pos="567"/>
        </w:tabs>
        <w:ind w:left="567" w:hanging="567"/>
        <w:rPr>
          <w:rFonts w:ascii="Arial" w:hAnsi="Arial" w:cs="Arial"/>
          <w:sz w:val="24"/>
          <w:szCs w:val="24"/>
        </w:rPr>
      </w:pPr>
      <w:proofErr w:type="gramStart"/>
      <w:r w:rsidRPr="0082765E">
        <w:rPr>
          <w:rFonts w:ascii="Arial" w:hAnsi="Arial" w:cs="Arial"/>
          <w:sz w:val="24"/>
          <w:szCs w:val="24"/>
        </w:rPr>
        <w:t>i)</w:t>
      </w:r>
      <w:proofErr w:type="gramEnd"/>
      <w:r w:rsidRPr="0082765E">
        <w:rPr>
          <w:rFonts w:ascii="Arial" w:hAnsi="Arial" w:cs="Arial"/>
          <w:sz w:val="24"/>
          <w:szCs w:val="24"/>
        </w:rPr>
        <w:tab/>
        <w:t xml:space="preserve">honrar o presente ajuste, por si ou seus sucessores, a qualquer título, fazendo-o sempre bom, firme e valioso, respondendo pela evicção de direito; </w:t>
      </w:r>
    </w:p>
    <w:p w:rsidR="003E0945" w:rsidRPr="0082765E" w:rsidRDefault="003E0945" w:rsidP="00CC21B0">
      <w:pPr>
        <w:tabs>
          <w:tab w:val="left" w:pos="567"/>
        </w:tabs>
        <w:ind w:left="567" w:hanging="567"/>
        <w:rPr>
          <w:rFonts w:ascii="Arial" w:hAnsi="Arial" w:cs="Arial"/>
          <w:sz w:val="24"/>
          <w:szCs w:val="24"/>
        </w:rPr>
      </w:pPr>
      <w:proofErr w:type="gramStart"/>
      <w:r w:rsidRPr="0082765E">
        <w:rPr>
          <w:rFonts w:ascii="Arial" w:hAnsi="Arial" w:cs="Arial"/>
          <w:sz w:val="24"/>
          <w:szCs w:val="24"/>
        </w:rPr>
        <w:t>j)</w:t>
      </w:r>
      <w:proofErr w:type="gramEnd"/>
      <w:r w:rsidRPr="0082765E">
        <w:rPr>
          <w:rFonts w:ascii="Arial" w:hAnsi="Arial" w:cs="Arial"/>
          <w:sz w:val="24"/>
          <w:szCs w:val="24"/>
        </w:rPr>
        <w:tab/>
        <w:t xml:space="preserve">comunicar a </w:t>
      </w:r>
      <w:r w:rsidRPr="0082765E">
        <w:rPr>
          <w:rFonts w:ascii="Arial" w:hAnsi="Arial" w:cs="Arial"/>
          <w:b/>
          <w:sz w:val="24"/>
          <w:szCs w:val="24"/>
        </w:rPr>
        <w:t>FIDUCIÁRIA</w:t>
      </w:r>
      <w:r w:rsidRPr="0082765E">
        <w:rPr>
          <w:rFonts w:ascii="Arial" w:hAnsi="Arial" w:cs="Arial"/>
          <w:sz w:val="24"/>
          <w:szCs w:val="24"/>
        </w:rPr>
        <w:t xml:space="preserve"> ou cessionário, conforme o caso, imediatamente, toda e qualquer desapropriação relativa aos </w:t>
      </w:r>
      <w:r w:rsidRPr="0082765E">
        <w:rPr>
          <w:rFonts w:ascii="Arial" w:hAnsi="Arial" w:cs="Arial"/>
          <w:b/>
          <w:sz w:val="24"/>
          <w:szCs w:val="24"/>
        </w:rPr>
        <w:t>Imóveis</w:t>
      </w:r>
      <w:r w:rsidRPr="0082765E">
        <w:rPr>
          <w:rFonts w:ascii="Arial" w:hAnsi="Arial" w:cs="Arial"/>
          <w:sz w:val="24"/>
          <w:szCs w:val="24"/>
        </w:rPr>
        <w:t>, bem como eventual ocorrência de sinistro, gravames ou litígios; e</w:t>
      </w:r>
    </w:p>
    <w:p w:rsidR="003E0945" w:rsidRPr="0082765E" w:rsidRDefault="003E0945" w:rsidP="00B20E9E">
      <w:pPr>
        <w:tabs>
          <w:tab w:val="left" w:pos="567"/>
        </w:tabs>
        <w:ind w:left="567" w:hanging="567"/>
        <w:rPr>
          <w:rFonts w:ascii="Arial" w:hAnsi="Arial" w:cs="Arial"/>
          <w:sz w:val="24"/>
          <w:szCs w:val="24"/>
        </w:rPr>
      </w:pPr>
      <w:proofErr w:type="gramStart"/>
      <w:r w:rsidRPr="0082765E">
        <w:rPr>
          <w:rFonts w:ascii="Arial" w:hAnsi="Arial" w:cs="Arial"/>
          <w:sz w:val="24"/>
          <w:szCs w:val="24"/>
        </w:rPr>
        <w:lastRenderedPageBreak/>
        <w:t>k)</w:t>
      </w:r>
      <w:proofErr w:type="gramEnd"/>
      <w:r w:rsidRPr="0082765E">
        <w:rPr>
          <w:rFonts w:ascii="Arial" w:hAnsi="Arial" w:cs="Arial"/>
          <w:sz w:val="24"/>
          <w:szCs w:val="24"/>
        </w:rPr>
        <w:tab/>
        <w:t xml:space="preserve">segurar os </w:t>
      </w:r>
      <w:r w:rsidRPr="0082765E">
        <w:rPr>
          <w:rFonts w:ascii="Arial" w:hAnsi="Arial" w:cs="Arial"/>
          <w:b/>
          <w:sz w:val="24"/>
          <w:szCs w:val="24"/>
        </w:rPr>
        <w:t xml:space="preserve">Imóveis </w:t>
      </w:r>
      <w:r w:rsidRPr="0082765E">
        <w:rPr>
          <w:rFonts w:ascii="Arial" w:hAnsi="Arial" w:cs="Arial"/>
          <w:sz w:val="24"/>
          <w:szCs w:val="24"/>
        </w:rPr>
        <w:t xml:space="preserve">e as benfeitorias nele existentes, ou as que forem realizadas, contra riscos de fogo e outros danos físicos, por prazo igual ou superior ao do vencimento final da Dívida Garantida, considerando a contratação/renovação de apólices anuais, e por valor, incluindo principal e juros, igual a Dívida Garantida, devendo a </w:t>
      </w:r>
      <w:r w:rsidRPr="0082765E">
        <w:rPr>
          <w:rFonts w:ascii="Arial" w:hAnsi="Arial" w:cs="Arial"/>
          <w:b/>
          <w:sz w:val="24"/>
          <w:szCs w:val="24"/>
        </w:rPr>
        <w:t>FIDUCIÁRIA</w:t>
      </w:r>
      <w:r w:rsidRPr="0082765E">
        <w:rPr>
          <w:rFonts w:ascii="Arial" w:hAnsi="Arial" w:cs="Arial"/>
          <w:sz w:val="24"/>
          <w:szCs w:val="24"/>
        </w:rPr>
        <w:t xml:space="preserve"> ou cessionário, conforme o caso, figurar como beneficiário na respectiva apólice, que lhe deverá ser entregue no prazo máximo de 90 (noventa) dias a contar da data do presente Instrumento. A </w:t>
      </w:r>
      <w:r w:rsidRPr="0082765E">
        <w:rPr>
          <w:rFonts w:ascii="Arial" w:hAnsi="Arial" w:cs="Arial"/>
          <w:b/>
          <w:sz w:val="24"/>
          <w:szCs w:val="24"/>
        </w:rPr>
        <w:t>FIDUCIANTE</w:t>
      </w:r>
      <w:r w:rsidRPr="0082765E">
        <w:rPr>
          <w:rFonts w:ascii="Arial" w:hAnsi="Arial" w:cs="Arial"/>
          <w:sz w:val="24"/>
          <w:szCs w:val="24"/>
        </w:rPr>
        <w:t xml:space="preserve"> obriga-se a pagar, de forma pontual, os prêmios devidos em relação ao seguro ora tratado, apresentando a </w:t>
      </w:r>
      <w:proofErr w:type="gramStart"/>
      <w:r w:rsidRPr="0082765E">
        <w:rPr>
          <w:rFonts w:ascii="Arial" w:hAnsi="Arial" w:cs="Arial"/>
          <w:b/>
          <w:sz w:val="24"/>
          <w:szCs w:val="24"/>
        </w:rPr>
        <w:t>FIDUCIÁRIA</w:t>
      </w:r>
      <w:r w:rsidRPr="0082765E">
        <w:rPr>
          <w:rFonts w:ascii="Arial" w:hAnsi="Arial" w:cs="Arial"/>
          <w:sz w:val="24"/>
          <w:szCs w:val="24"/>
        </w:rPr>
        <w:t xml:space="preserve"> ou cessionário</w:t>
      </w:r>
      <w:proofErr w:type="gramEnd"/>
      <w:r w:rsidRPr="0082765E">
        <w:rPr>
          <w:rFonts w:ascii="Arial" w:hAnsi="Arial" w:cs="Arial"/>
          <w:sz w:val="24"/>
          <w:szCs w:val="24"/>
        </w:rPr>
        <w:t xml:space="preserve">, conforme o caso, os comprovantes do pagamento, sempre que solicitado no prazo de 3 (três) dias úteis após à solicitação. Caso a </w:t>
      </w:r>
      <w:r w:rsidRPr="0082765E">
        <w:rPr>
          <w:rFonts w:ascii="Arial" w:hAnsi="Arial" w:cs="Arial"/>
          <w:b/>
          <w:sz w:val="24"/>
          <w:szCs w:val="24"/>
        </w:rPr>
        <w:t>FIDUCIANTE</w:t>
      </w:r>
      <w:r w:rsidRPr="0082765E">
        <w:rPr>
          <w:rFonts w:ascii="Arial" w:hAnsi="Arial" w:cs="Arial"/>
          <w:sz w:val="24"/>
          <w:szCs w:val="24"/>
        </w:rPr>
        <w:t xml:space="preserve"> deixe de renovar ou atrase o pagamento dos prêmios de seguro a que se refere esta Cláusula, poderá fazê-lo a </w:t>
      </w:r>
      <w:proofErr w:type="gramStart"/>
      <w:r w:rsidRPr="0082765E">
        <w:rPr>
          <w:rFonts w:ascii="Arial" w:hAnsi="Arial" w:cs="Arial"/>
          <w:b/>
          <w:sz w:val="24"/>
          <w:szCs w:val="24"/>
        </w:rPr>
        <w:t>FIDUCIÁRIA</w:t>
      </w:r>
      <w:r w:rsidRPr="0082765E">
        <w:rPr>
          <w:rFonts w:ascii="Arial" w:hAnsi="Arial" w:cs="Arial"/>
          <w:sz w:val="24"/>
          <w:szCs w:val="24"/>
        </w:rPr>
        <w:t xml:space="preserve"> ou cessionário</w:t>
      </w:r>
      <w:proofErr w:type="gramEnd"/>
      <w:r w:rsidRPr="0082765E">
        <w:rPr>
          <w:rFonts w:ascii="Arial" w:hAnsi="Arial" w:cs="Arial"/>
          <w:sz w:val="24"/>
          <w:szCs w:val="24"/>
        </w:rPr>
        <w:t xml:space="preserve">, conforme o caso, exigindo o valor respectivo do </w:t>
      </w:r>
      <w:r w:rsidRPr="0082765E">
        <w:rPr>
          <w:rFonts w:ascii="Arial" w:hAnsi="Arial" w:cs="Arial"/>
          <w:b/>
          <w:sz w:val="24"/>
          <w:szCs w:val="24"/>
        </w:rPr>
        <w:t>FIDUCIANTE</w:t>
      </w:r>
      <w:r w:rsidRPr="0082765E">
        <w:rPr>
          <w:rFonts w:ascii="Arial" w:hAnsi="Arial" w:cs="Arial"/>
          <w:sz w:val="24"/>
          <w:szCs w:val="24"/>
        </w:rPr>
        <w:t xml:space="preserve">, acrescido dos encargos moratórios previstos neste Instrumento, calculados desde a data do pagamento do prêmio de seguro pela </w:t>
      </w:r>
      <w:r w:rsidRPr="0082765E">
        <w:rPr>
          <w:rFonts w:ascii="Arial" w:hAnsi="Arial" w:cs="Arial"/>
          <w:b/>
          <w:sz w:val="24"/>
          <w:szCs w:val="24"/>
        </w:rPr>
        <w:t>FIDUCIÁRIA</w:t>
      </w:r>
      <w:r w:rsidRPr="0082765E">
        <w:rPr>
          <w:rFonts w:ascii="Arial" w:hAnsi="Arial" w:cs="Arial"/>
          <w:sz w:val="24"/>
          <w:szCs w:val="24"/>
        </w:rPr>
        <w:t xml:space="preserve"> ou cessionário, conforme o caso, até o efetivo reembolso do valor devido, ficando também esse valor garantido pela alienação fiduciária ora constituída. A </w:t>
      </w:r>
      <w:proofErr w:type="gramStart"/>
      <w:r w:rsidRPr="0082765E">
        <w:rPr>
          <w:rFonts w:ascii="Arial" w:hAnsi="Arial" w:cs="Arial"/>
          <w:b/>
          <w:sz w:val="24"/>
          <w:szCs w:val="24"/>
        </w:rPr>
        <w:t>FIDUCIÁRIA</w:t>
      </w:r>
      <w:r w:rsidRPr="0082765E">
        <w:rPr>
          <w:rFonts w:ascii="Arial" w:hAnsi="Arial" w:cs="Arial"/>
          <w:sz w:val="24"/>
          <w:szCs w:val="24"/>
        </w:rPr>
        <w:t xml:space="preserve"> ou cessionário</w:t>
      </w:r>
      <w:proofErr w:type="gramEnd"/>
      <w:r w:rsidRPr="0082765E">
        <w:rPr>
          <w:rStyle w:val="DeltaViewDeletion"/>
          <w:rFonts w:ascii="Arial" w:hAnsi="Arial" w:cs="Arial"/>
          <w:strike w:val="0"/>
          <w:color w:val="auto"/>
          <w:sz w:val="24"/>
          <w:szCs w:val="24"/>
        </w:rPr>
        <w:t>,</w:t>
      </w:r>
      <w:r w:rsidRPr="0082765E">
        <w:rPr>
          <w:rFonts w:ascii="Arial" w:hAnsi="Arial" w:cs="Arial"/>
          <w:sz w:val="24"/>
          <w:szCs w:val="24"/>
        </w:rPr>
        <w:t xml:space="preserve"> conforme o caso,</w:t>
      </w:r>
      <w:r w:rsidRPr="0082765E">
        <w:rPr>
          <w:rStyle w:val="DeltaViewDeletion"/>
          <w:rFonts w:ascii="Arial" w:hAnsi="Arial" w:cs="Arial"/>
          <w:strike w:val="0"/>
          <w:color w:val="auto"/>
          <w:sz w:val="24"/>
          <w:szCs w:val="24"/>
        </w:rPr>
        <w:t xml:space="preserve"> na qualidade de beneficiário do seguro aqui referido, poderá receber, total ou parcialmente, a indenização paga pela companhia seguradora em caso de ocorrência de sinistro com relação a</w:t>
      </w:r>
      <w:r w:rsidRPr="0082765E">
        <w:rPr>
          <w:rFonts w:ascii="Arial" w:hAnsi="Arial" w:cs="Arial"/>
          <w:sz w:val="24"/>
          <w:szCs w:val="24"/>
        </w:rPr>
        <w:t>os Imóveis</w:t>
      </w:r>
      <w:r w:rsidRPr="0082765E">
        <w:rPr>
          <w:rStyle w:val="DeltaViewDeletion"/>
          <w:rFonts w:ascii="Arial" w:hAnsi="Arial" w:cs="Arial"/>
          <w:strike w:val="0"/>
          <w:color w:val="auto"/>
          <w:sz w:val="24"/>
          <w:szCs w:val="24"/>
        </w:rPr>
        <w:t xml:space="preserve">, aplicando tais recursos na amortização ou solução da Dívida Garantida, colocando o remanescente, se houver, à disposição do </w:t>
      </w:r>
      <w:r w:rsidRPr="0082765E">
        <w:rPr>
          <w:rStyle w:val="DeltaViewDeletion"/>
          <w:rFonts w:ascii="Arial" w:hAnsi="Arial" w:cs="Arial"/>
          <w:b/>
          <w:strike w:val="0"/>
          <w:color w:val="auto"/>
          <w:sz w:val="24"/>
          <w:szCs w:val="24"/>
        </w:rPr>
        <w:t>FIDUCIANTE</w:t>
      </w:r>
      <w:r w:rsidRPr="0082765E">
        <w:rPr>
          <w:rStyle w:val="DeltaViewDeletion"/>
          <w:rFonts w:ascii="Arial" w:hAnsi="Arial" w:cs="Arial"/>
          <w:strike w:val="0"/>
          <w:color w:val="auto"/>
          <w:sz w:val="24"/>
          <w:szCs w:val="24"/>
        </w:rPr>
        <w:t>;</w:t>
      </w:r>
    </w:p>
    <w:p w:rsidR="003E0945" w:rsidRPr="0082765E" w:rsidRDefault="003E0945" w:rsidP="00782971">
      <w:pPr>
        <w:rPr>
          <w:rFonts w:ascii="Arial" w:hAnsi="Arial" w:cs="Arial"/>
          <w:sz w:val="24"/>
          <w:szCs w:val="24"/>
        </w:rPr>
      </w:pPr>
    </w:p>
    <w:p w:rsidR="003E0945" w:rsidRPr="0082765E" w:rsidRDefault="003E0945" w:rsidP="00A33F12">
      <w:pPr>
        <w:rPr>
          <w:rFonts w:ascii="Arial" w:hAnsi="Arial" w:cs="Arial"/>
          <w:sz w:val="24"/>
          <w:szCs w:val="24"/>
        </w:rPr>
      </w:pPr>
      <w:r w:rsidRPr="0082765E">
        <w:rPr>
          <w:rFonts w:ascii="Arial" w:hAnsi="Arial" w:cs="Arial"/>
          <w:b/>
          <w:sz w:val="24"/>
          <w:szCs w:val="24"/>
        </w:rPr>
        <w:t>11.1.1</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t xml:space="preserve">A </w:t>
      </w:r>
      <w:r w:rsidRPr="0082765E">
        <w:rPr>
          <w:rFonts w:ascii="Arial" w:hAnsi="Arial" w:cs="Arial"/>
          <w:b/>
          <w:sz w:val="24"/>
          <w:szCs w:val="24"/>
        </w:rPr>
        <w:t>COMPRADORA</w:t>
      </w:r>
      <w:r w:rsidRPr="0082765E">
        <w:rPr>
          <w:rFonts w:ascii="Arial" w:hAnsi="Arial" w:cs="Arial"/>
          <w:sz w:val="24"/>
          <w:szCs w:val="24"/>
        </w:rPr>
        <w:t xml:space="preserve"> declara, para todos os fins e efeitos de direito, sob as penas da lei, que:</w:t>
      </w:r>
    </w:p>
    <w:p w:rsidR="003E0945" w:rsidRPr="0082765E" w:rsidRDefault="003E0945" w:rsidP="00B20E9E">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sz w:val="24"/>
          <w:szCs w:val="24"/>
        </w:rPr>
      </w:pPr>
    </w:p>
    <w:p w:rsidR="003E0945" w:rsidRPr="0082765E" w:rsidRDefault="003E0945" w:rsidP="00FC303D">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bCs/>
          <w:sz w:val="24"/>
          <w:szCs w:val="24"/>
        </w:rPr>
      </w:pPr>
      <w:r w:rsidRPr="0082765E">
        <w:rPr>
          <w:rFonts w:ascii="Arial" w:hAnsi="Arial" w:cs="Arial"/>
          <w:bCs/>
          <w:sz w:val="24"/>
          <w:szCs w:val="24"/>
        </w:rPr>
        <w:t xml:space="preserve">a) </w:t>
      </w:r>
      <w:r w:rsidRPr="0082765E">
        <w:rPr>
          <w:rFonts w:ascii="Arial" w:hAnsi="Arial" w:cs="Arial"/>
          <w:bCs/>
          <w:sz w:val="24"/>
          <w:szCs w:val="24"/>
        </w:rPr>
        <w:tab/>
        <w:t xml:space="preserve">realizou auditoria independente dos Imóveis, da </w:t>
      </w:r>
      <w:r w:rsidRPr="0082765E">
        <w:rPr>
          <w:rFonts w:ascii="Arial" w:hAnsi="Arial" w:cs="Arial"/>
          <w:b/>
          <w:bCs/>
          <w:sz w:val="24"/>
          <w:szCs w:val="24"/>
        </w:rPr>
        <w:t>VENDEDORA</w:t>
      </w:r>
      <w:r w:rsidRPr="0082765E">
        <w:rPr>
          <w:rFonts w:ascii="Arial" w:hAnsi="Arial" w:cs="Arial"/>
          <w:bCs/>
          <w:sz w:val="24"/>
          <w:szCs w:val="24"/>
        </w:rPr>
        <w:t xml:space="preserve"> e dos proprietários passados da </w:t>
      </w:r>
      <w:r w:rsidRPr="0082765E">
        <w:rPr>
          <w:rFonts w:ascii="Arial" w:hAnsi="Arial" w:cs="Arial"/>
          <w:b/>
          <w:bCs/>
          <w:sz w:val="24"/>
          <w:szCs w:val="24"/>
        </w:rPr>
        <w:t>VENDEDORA</w:t>
      </w:r>
      <w:r w:rsidRPr="0082765E">
        <w:rPr>
          <w:rFonts w:ascii="Arial" w:hAnsi="Arial" w:cs="Arial"/>
          <w:bCs/>
          <w:sz w:val="24"/>
          <w:szCs w:val="24"/>
        </w:rPr>
        <w:t xml:space="preserve">, tendo sido assessorada para tanto por profissionais especializados; </w:t>
      </w:r>
    </w:p>
    <w:p w:rsidR="003E0945" w:rsidRPr="0082765E" w:rsidRDefault="003E0945" w:rsidP="00FC303D">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bCs/>
          <w:sz w:val="24"/>
          <w:szCs w:val="24"/>
        </w:rPr>
      </w:pPr>
    </w:p>
    <w:p w:rsidR="003E0945" w:rsidRPr="0082765E" w:rsidRDefault="003E0945" w:rsidP="00FC303D">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bCs/>
          <w:sz w:val="24"/>
          <w:szCs w:val="24"/>
        </w:rPr>
      </w:pPr>
      <w:r w:rsidRPr="0082765E">
        <w:rPr>
          <w:rFonts w:ascii="Arial" w:hAnsi="Arial" w:cs="Arial"/>
          <w:bCs/>
          <w:sz w:val="24"/>
          <w:szCs w:val="24"/>
        </w:rPr>
        <w:t xml:space="preserve">b) </w:t>
      </w:r>
      <w:r w:rsidRPr="0082765E">
        <w:rPr>
          <w:rFonts w:ascii="Arial" w:hAnsi="Arial" w:cs="Arial"/>
          <w:bCs/>
          <w:sz w:val="24"/>
          <w:szCs w:val="24"/>
        </w:rPr>
        <w:tab/>
        <w:t xml:space="preserve">não há qualquer direito de preferência de aquisição dos Imóveis por quaisquer terceiros, que não tenha sido observado previamente </w:t>
      </w:r>
      <w:proofErr w:type="gramStart"/>
      <w:r w:rsidRPr="0082765E">
        <w:rPr>
          <w:rFonts w:ascii="Arial" w:hAnsi="Arial" w:cs="Arial"/>
          <w:bCs/>
          <w:sz w:val="24"/>
          <w:szCs w:val="24"/>
        </w:rPr>
        <w:t>a</w:t>
      </w:r>
      <w:proofErr w:type="gramEnd"/>
      <w:r w:rsidRPr="0082765E">
        <w:rPr>
          <w:rFonts w:ascii="Arial" w:hAnsi="Arial" w:cs="Arial"/>
          <w:bCs/>
          <w:sz w:val="24"/>
          <w:szCs w:val="24"/>
        </w:rPr>
        <w:t xml:space="preserve"> celebração do presente instrumento;</w:t>
      </w:r>
    </w:p>
    <w:p w:rsidR="003E0945" w:rsidRPr="0082765E" w:rsidRDefault="003E0945" w:rsidP="00FC303D">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bCs/>
          <w:sz w:val="24"/>
          <w:szCs w:val="24"/>
        </w:rPr>
      </w:pPr>
    </w:p>
    <w:p w:rsidR="003E0945" w:rsidRPr="0082765E" w:rsidRDefault="003E0945" w:rsidP="00FC303D">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bCs/>
          <w:sz w:val="24"/>
          <w:szCs w:val="24"/>
        </w:rPr>
      </w:pPr>
      <w:r w:rsidRPr="0082765E">
        <w:rPr>
          <w:rFonts w:ascii="Arial" w:hAnsi="Arial" w:cs="Arial"/>
          <w:bCs/>
          <w:sz w:val="24"/>
          <w:szCs w:val="24"/>
        </w:rPr>
        <w:t xml:space="preserve">c) </w:t>
      </w:r>
      <w:r w:rsidRPr="0082765E">
        <w:rPr>
          <w:rFonts w:ascii="Arial" w:hAnsi="Arial" w:cs="Arial"/>
          <w:bCs/>
          <w:sz w:val="24"/>
          <w:szCs w:val="24"/>
        </w:rPr>
        <w:tab/>
        <w:t>possui pleno conhecimento acerca do mercado imobiliário;</w:t>
      </w:r>
    </w:p>
    <w:p w:rsidR="003E0945" w:rsidRPr="0082765E" w:rsidRDefault="003E0945" w:rsidP="00FC303D">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bCs/>
          <w:sz w:val="24"/>
          <w:szCs w:val="24"/>
        </w:rPr>
      </w:pPr>
    </w:p>
    <w:p w:rsidR="003E0945" w:rsidRPr="0082765E" w:rsidRDefault="003E0945">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bCs/>
          <w:sz w:val="24"/>
          <w:szCs w:val="24"/>
        </w:rPr>
      </w:pPr>
      <w:r w:rsidRPr="0082765E">
        <w:rPr>
          <w:rFonts w:ascii="Arial" w:hAnsi="Arial" w:cs="Arial"/>
          <w:bCs/>
          <w:sz w:val="24"/>
          <w:szCs w:val="24"/>
        </w:rPr>
        <w:t xml:space="preserve">d) </w:t>
      </w:r>
      <w:r w:rsidRPr="0082765E">
        <w:rPr>
          <w:rFonts w:ascii="Arial" w:hAnsi="Arial" w:cs="Arial"/>
          <w:bCs/>
          <w:sz w:val="24"/>
          <w:szCs w:val="24"/>
        </w:rPr>
        <w:tab/>
        <w:t>está satisfeita com a condição dos Imóveis e, assim, renúncia quaisquer direitos a resolução deste Instrumento em razão de vícios aparentes ou redibitórios do Imóvel;</w:t>
      </w:r>
    </w:p>
    <w:p w:rsidR="003E0945" w:rsidRPr="0082765E" w:rsidRDefault="003E0945" w:rsidP="00FC303D">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bCs/>
          <w:sz w:val="24"/>
          <w:szCs w:val="24"/>
        </w:rPr>
      </w:pPr>
    </w:p>
    <w:p w:rsidR="003E0945" w:rsidRPr="0082765E" w:rsidRDefault="003E0945" w:rsidP="00FC303D">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bCs/>
          <w:sz w:val="24"/>
          <w:szCs w:val="24"/>
        </w:rPr>
      </w:pPr>
      <w:r w:rsidRPr="0082765E">
        <w:rPr>
          <w:rFonts w:ascii="Arial" w:hAnsi="Arial" w:cs="Arial"/>
          <w:bCs/>
          <w:sz w:val="24"/>
          <w:szCs w:val="24"/>
        </w:rPr>
        <w:t xml:space="preserve">e) </w:t>
      </w:r>
      <w:r w:rsidRPr="0082765E">
        <w:rPr>
          <w:rFonts w:ascii="Arial" w:hAnsi="Arial" w:cs="Arial"/>
          <w:bCs/>
          <w:sz w:val="24"/>
          <w:szCs w:val="24"/>
        </w:rPr>
        <w:tab/>
        <w:t xml:space="preserve">assume os riscos oriundos de força maior ou caso fortuito, nos termos do artigo 393 do Código Civil; </w:t>
      </w:r>
    </w:p>
    <w:p w:rsidR="003E0945" w:rsidRPr="0082765E" w:rsidRDefault="003E0945" w:rsidP="00FC303D">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bCs/>
          <w:sz w:val="24"/>
          <w:szCs w:val="24"/>
        </w:rPr>
      </w:pPr>
    </w:p>
    <w:p w:rsidR="003E0945" w:rsidRPr="0082765E" w:rsidRDefault="003E0945" w:rsidP="00FC303D">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bCs/>
          <w:sz w:val="24"/>
          <w:szCs w:val="24"/>
        </w:rPr>
      </w:pPr>
      <w:r w:rsidRPr="0082765E">
        <w:rPr>
          <w:rFonts w:ascii="Arial" w:hAnsi="Arial" w:cs="Arial"/>
          <w:bCs/>
          <w:sz w:val="24"/>
          <w:szCs w:val="24"/>
        </w:rPr>
        <w:t xml:space="preserve">f) </w:t>
      </w:r>
      <w:r w:rsidRPr="0082765E">
        <w:rPr>
          <w:rFonts w:ascii="Arial" w:hAnsi="Arial" w:cs="Arial"/>
          <w:bCs/>
          <w:sz w:val="24"/>
          <w:szCs w:val="24"/>
        </w:rPr>
        <w:tab/>
        <w:t>renúncia qualquer direito de deixar de pagar quaisquer parcelas vincendas previstas neste Instrumento por qualquer razão;</w:t>
      </w:r>
    </w:p>
    <w:p w:rsidR="003E0945" w:rsidRPr="0082765E" w:rsidRDefault="003E0945" w:rsidP="00FC303D">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bCs/>
          <w:sz w:val="24"/>
          <w:szCs w:val="24"/>
        </w:rPr>
      </w:pPr>
    </w:p>
    <w:p w:rsidR="003E0945" w:rsidRPr="0082765E" w:rsidRDefault="003E0945" w:rsidP="00FC303D">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bCs/>
          <w:sz w:val="24"/>
          <w:szCs w:val="24"/>
        </w:rPr>
      </w:pPr>
      <w:r w:rsidRPr="0082765E">
        <w:rPr>
          <w:rFonts w:ascii="Arial" w:hAnsi="Arial" w:cs="Arial"/>
          <w:bCs/>
          <w:sz w:val="24"/>
          <w:szCs w:val="24"/>
        </w:rPr>
        <w:t xml:space="preserve">g) </w:t>
      </w:r>
      <w:r w:rsidRPr="0082765E">
        <w:rPr>
          <w:rFonts w:ascii="Arial" w:hAnsi="Arial" w:cs="Arial"/>
          <w:bCs/>
          <w:sz w:val="24"/>
          <w:szCs w:val="24"/>
        </w:rPr>
        <w:tab/>
        <w:t xml:space="preserve">não há qualquer direito de </w:t>
      </w:r>
      <w:proofErr w:type="spellStart"/>
      <w:r w:rsidRPr="0082765E">
        <w:rPr>
          <w:rFonts w:ascii="Arial" w:hAnsi="Arial" w:cs="Arial"/>
          <w:bCs/>
          <w:sz w:val="24"/>
          <w:szCs w:val="24"/>
        </w:rPr>
        <w:t>retrovenda</w:t>
      </w:r>
      <w:proofErr w:type="spellEnd"/>
      <w:r w:rsidRPr="0082765E">
        <w:rPr>
          <w:rFonts w:ascii="Arial" w:hAnsi="Arial" w:cs="Arial"/>
          <w:bCs/>
          <w:sz w:val="24"/>
          <w:szCs w:val="24"/>
        </w:rPr>
        <w:t xml:space="preserve"> dos Imóveis detido pela </w:t>
      </w:r>
      <w:r w:rsidRPr="0082765E">
        <w:rPr>
          <w:rFonts w:ascii="Arial" w:hAnsi="Arial" w:cs="Arial"/>
          <w:b/>
          <w:bCs/>
          <w:sz w:val="24"/>
          <w:szCs w:val="24"/>
        </w:rPr>
        <w:t>COMPRADORA</w:t>
      </w:r>
      <w:r w:rsidRPr="0082765E">
        <w:rPr>
          <w:rFonts w:ascii="Arial" w:hAnsi="Arial" w:cs="Arial"/>
          <w:bCs/>
          <w:sz w:val="24"/>
          <w:szCs w:val="24"/>
        </w:rPr>
        <w:t>;</w:t>
      </w:r>
    </w:p>
    <w:p w:rsidR="003E0945" w:rsidRPr="0082765E" w:rsidRDefault="003E0945" w:rsidP="00FC303D">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bCs/>
          <w:sz w:val="24"/>
          <w:szCs w:val="24"/>
        </w:rPr>
      </w:pPr>
    </w:p>
    <w:p w:rsidR="003E0945" w:rsidRPr="0082765E" w:rsidRDefault="003E0945" w:rsidP="00FF7B15">
      <w:pPr>
        <w:tabs>
          <w:tab w:val="clear" w:pos="851"/>
          <w:tab w:val="clear" w:pos="1701"/>
          <w:tab w:val="clear" w:pos="2552"/>
          <w:tab w:val="clear" w:pos="3402"/>
          <w:tab w:val="clear" w:pos="4253"/>
          <w:tab w:val="clear" w:pos="5103"/>
          <w:tab w:val="clear" w:pos="5954"/>
          <w:tab w:val="clear" w:pos="6804"/>
          <w:tab w:val="clear" w:pos="7655"/>
          <w:tab w:val="clear" w:pos="8505"/>
        </w:tabs>
        <w:ind w:left="709" w:hanging="709"/>
        <w:rPr>
          <w:rFonts w:ascii="Arial" w:hAnsi="Arial" w:cs="Arial"/>
          <w:sz w:val="24"/>
          <w:szCs w:val="24"/>
        </w:rPr>
      </w:pPr>
      <w:proofErr w:type="gramStart"/>
      <w:r w:rsidRPr="0082765E">
        <w:rPr>
          <w:rFonts w:ascii="Arial" w:hAnsi="Arial" w:cs="Arial"/>
          <w:bCs/>
          <w:sz w:val="24"/>
          <w:szCs w:val="24"/>
        </w:rPr>
        <w:t>h)</w:t>
      </w:r>
      <w:proofErr w:type="gramEnd"/>
      <w:r w:rsidRPr="0082765E">
        <w:rPr>
          <w:rFonts w:ascii="Arial" w:hAnsi="Arial" w:cs="Arial"/>
          <w:sz w:val="24"/>
          <w:szCs w:val="24"/>
        </w:rPr>
        <w:tab/>
        <w:t xml:space="preserve">é legítima proprietária e possuidora dos Imóveis, que se encontram inteiramente desembaraçados de todos e quaisquer ônus, gravames, </w:t>
      </w:r>
      <w:r w:rsidRPr="0082765E">
        <w:rPr>
          <w:rFonts w:ascii="Arial" w:hAnsi="Arial" w:cs="Arial"/>
          <w:sz w:val="24"/>
          <w:szCs w:val="24"/>
        </w:rPr>
        <w:lastRenderedPageBreak/>
        <w:t xml:space="preserve">dívidas, dúvidas, penhoras, impostos e taxas em atraso, de qualquer natureza, inclusive condominiais, ou hipotecas; </w:t>
      </w:r>
    </w:p>
    <w:p w:rsidR="003E0945" w:rsidRPr="0082765E" w:rsidRDefault="003E0945" w:rsidP="00FF7B15">
      <w:pPr>
        <w:pStyle w:val="Recuodecorpodetexto3"/>
        <w:spacing w:after="0"/>
        <w:ind w:left="709" w:hanging="709"/>
        <w:rPr>
          <w:rFonts w:cs="Arial"/>
          <w:b w:val="0"/>
          <w:sz w:val="24"/>
          <w:szCs w:val="24"/>
          <w:lang w:val="pt-BR"/>
        </w:rPr>
      </w:pPr>
    </w:p>
    <w:p w:rsidR="003E0945" w:rsidRPr="0082765E" w:rsidRDefault="003E0945" w:rsidP="009E4097">
      <w:pPr>
        <w:pStyle w:val="Recuodecorpodetexto3"/>
        <w:spacing w:after="0"/>
        <w:ind w:left="709" w:hanging="709"/>
        <w:rPr>
          <w:rFonts w:cs="Arial"/>
          <w:b w:val="0"/>
          <w:sz w:val="24"/>
          <w:szCs w:val="24"/>
          <w:lang w:val="pt-BR"/>
        </w:rPr>
      </w:pPr>
      <w:proofErr w:type="gramStart"/>
      <w:r w:rsidRPr="0082765E">
        <w:rPr>
          <w:rFonts w:cs="Arial"/>
          <w:b w:val="0"/>
          <w:sz w:val="24"/>
          <w:szCs w:val="24"/>
          <w:lang w:val="pt-BR"/>
        </w:rPr>
        <w:t>i)</w:t>
      </w:r>
      <w:proofErr w:type="gramEnd"/>
      <w:r w:rsidRPr="0082765E">
        <w:rPr>
          <w:rFonts w:cs="Arial"/>
          <w:b w:val="0"/>
          <w:sz w:val="24"/>
          <w:szCs w:val="24"/>
          <w:lang w:val="pt-BR"/>
        </w:rPr>
        <w:tab/>
        <w:t xml:space="preserve">que apresenta, neste ato, a certidão negativa de débitos, emitida pela Secretaria da Receita Federal do Brasil, quanto às contribuições sociais, às contribuições devidas, por lei, a terceiros, inclusive inscritas em dívida ativa do INSS, por ela administradas, sob n.º ---, emitida em --- de-- de 200--, via internet, com prazo de validade até o dia --- de --- de 200--, nos termos do Decreto Federal n.º 6.106, de </w:t>
      </w:r>
      <w:smartTag w:uri="urn:schemas-microsoft-com:office:smarttags" w:element="date">
        <w:smartTagPr>
          <w:attr w:name="Year" w:val="2007"/>
          <w:attr w:name="Day" w:val="30"/>
          <w:attr w:name="Month" w:val="4"/>
          <w:attr w:name="ls" w:val="trans"/>
        </w:smartTagPr>
        <w:r w:rsidRPr="0082765E">
          <w:rPr>
            <w:rFonts w:cs="Arial"/>
            <w:b w:val="0"/>
            <w:sz w:val="24"/>
            <w:szCs w:val="24"/>
            <w:lang w:val="pt-BR"/>
          </w:rPr>
          <w:t>30 de abril de 2007</w:t>
        </w:r>
      </w:smartTag>
      <w:r w:rsidRPr="0082765E">
        <w:rPr>
          <w:rFonts w:cs="Arial"/>
          <w:b w:val="0"/>
          <w:sz w:val="24"/>
          <w:szCs w:val="24"/>
          <w:lang w:val="pt-BR"/>
        </w:rPr>
        <w:t xml:space="preserve">, e Instrução Normativa REB n.º 734, de </w:t>
      </w:r>
      <w:smartTag w:uri="urn:schemas-microsoft-com:office:smarttags" w:element="date">
        <w:smartTagPr>
          <w:attr w:name="Year" w:val="2007"/>
          <w:attr w:name="Day" w:val="2"/>
          <w:attr w:name="Month" w:val="5"/>
          <w:attr w:name="ls" w:val="trans"/>
        </w:smartTagPr>
        <w:r w:rsidRPr="0082765E">
          <w:rPr>
            <w:rFonts w:cs="Arial"/>
            <w:b w:val="0"/>
            <w:sz w:val="24"/>
            <w:szCs w:val="24"/>
            <w:lang w:val="pt-BR"/>
          </w:rPr>
          <w:t>2 de maio de 2007</w:t>
        </w:r>
      </w:smartTag>
      <w:r w:rsidRPr="0082765E">
        <w:rPr>
          <w:rFonts w:cs="Arial"/>
          <w:b w:val="0"/>
          <w:sz w:val="24"/>
          <w:szCs w:val="24"/>
          <w:lang w:val="pt-BR"/>
        </w:rPr>
        <w:t>;</w:t>
      </w:r>
    </w:p>
    <w:p w:rsidR="003E0945" w:rsidRPr="0082765E" w:rsidRDefault="003E0945" w:rsidP="009E4097">
      <w:pPr>
        <w:pStyle w:val="Recuodecorpodetexto3"/>
        <w:spacing w:after="0"/>
        <w:ind w:left="709" w:hanging="709"/>
        <w:rPr>
          <w:rFonts w:cs="Arial"/>
          <w:b w:val="0"/>
          <w:sz w:val="24"/>
          <w:szCs w:val="24"/>
          <w:lang w:val="pt-BR"/>
        </w:rPr>
      </w:pPr>
    </w:p>
    <w:p w:rsidR="003E0945" w:rsidRPr="0082765E" w:rsidRDefault="003E0945" w:rsidP="009E4097">
      <w:pPr>
        <w:pStyle w:val="Recuodecorpodetexto3"/>
        <w:spacing w:after="0"/>
        <w:ind w:left="709" w:hanging="709"/>
        <w:rPr>
          <w:rFonts w:cs="Arial"/>
          <w:b w:val="0"/>
          <w:sz w:val="24"/>
          <w:szCs w:val="24"/>
          <w:lang w:val="pt-BR"/>
        </w:rPr>
      </w:pPr>
      <w:proofErr w:type="gramStart"/>
      <w:r w:rsidRPr="0082765E">
        <w:rPr>
          <w:rFonts w:cs="Arial"/>
          <w:b w:val="0"/>
          <w:sz w:val="24"/>
          <w:szCs w:val="24"/>
          <w:lang w:val="pt-BR"/>
        </w:rPr>
        <w:t>j)</w:t>
      </w:r>
      <w:proofErr w:type="gramEnd"/>
      <w:r w:rsidRPr="0082765E">
        <w:rPr>
          <w:rFonts w:cs="Arial"/>
          <w:b w:val="0"/>
          <w:sz w:val="24"/>
          <w:szCs w:val="24"/>
          <w:lang w:val="pt-BR"/>
        </w:rPr>
        <w:tab/>
        <w:t xml:space="preserve">que apresenta, também, certidão negativa conjunta, emitida pela Secretaria da Receita Federal do Brasil e Procuradoria-Geral da Fazenda Nacional, quanto aos demais tributos federais e à Dívida Ativa da União, por elas administrados, sob n.º ---, emitida em --- de --- de 200--, via internet, com prazo de validade até o dia --- de --- de 200--, nos termos do Decreto Federal n.º 6.106, de </w:t>
      </w:r>
      <w:smartTag w:uri="urn:schemas-microsoft-com:office:smarttags" w:element="date">
        <w:smartTagPr>
          <w:attr w:name="Year" w:val="2007"/>
          <w:attr w:name="Day" w:val="30"/>
          <w:attr w:name="Month" w:val="4"/>
          <w:attr w:name="ls" w:val="trans"/>
        </w:smartTagPr>
        <w:r w:rsidRPr="0082765E">
          <w:rPr>
            <w:rFonts w:cs="Arial"/>
            <w:b w:val="0"/>
            <w:sz w:val="24"/>
            <w:szCs w:val="24"/>
            <w:lang w:val="pt-BR"/>
          </w:rPr>
          <w:t>30 de abril de 2007</w:t>
        </w:r>
      </w:smartTag>
      <w:r w:rsidRPr="0082765E">
        <w:rPr>
          <w:rFonts w:cs="Arial"/>
          <w:b w:val="0"/>
          <w:sz w:val="24"/>
          <w:szCs w:val="24"/>
          <w:lang w:val="pt-BR"/>
        </w:rPr>
        <w:t xml:space="preserve">, e Portaria Conjunta PGFNRFB n.º3, de </w:t>
      </w:r>
      <w:smartTag w:uri="urn:schemas-microsoft-com:office:smarttags" w:element="date">
        <w:smartTagPr>
          <w:attr w:name="Year" w:val="2007"/>
          <w:attr w:name="Day" w:val="2"/>
          <w:attr w:name="Month" w:val="5"/>
          <w:attr w:name="ls" w:val="trans"/>
        </w:smartTagPr>
        <w:r w:rsidRPr="0082765E">
          <w:rPr>
            <w:rFonts w:cs="Arial"/>
            <w:b w:val="0"/>
            <w:sz w:val="24"/>
            <w:szCs w:val="24"/>
            <w:lang w:val="pt-BR"/>
          </w:rPr>
          <w:t>2 de maio de 2007</w:t>
        </w:r>
      </w:smartTag>
      <w:r w:rsidRPr="0082765E">
        <w:rPr>
          <w:rFonts w:cs="Arial"/>
          <w:b w:val="0"/>
          <w:sz w:val="24"/>
          <w:szCs w:val="24"/>
          <w:lang w:val="pt-BR"/>
        </w:rPr>
        <w:t>.</w:t>
      </w:r>
    </w:p>
    <w:p w:rsidR="003E0945" w:rsidRPr="0082765E" w:rsidRDefault="003E0945" w:rsidP="00B20E9E">
      <w:pPr>
        <w:rPr>
          <w:rFonts w:ascii="Arial" w:hAnsi="Arial" w:cs="Arial"/>
          <w:sz w:val="24"/>
          <w:szCs w:val="24"/>
        </w:rPr>
      </w:pPr>
    </w:p>
    <w:p w:rsidR="003E0945" w:rsidRPr="0082765E" w:rsidRDefault="003E0945" w:rsidP="009E3657">
      <w:pPr>
        <w:rPr>
          <w:rFonts w:ascii="Arial" w:hAnsi="Arial" w:cs="Arial"/>
          <w:sz w:val="24"/>
          <w:szCs w:val="24"/>
        </w:rPr>
      </w:pPr>
      <w:r w:rsidRPr="0082765E">
        <w:rPr>
          <w:rFonts w:ascii="Arial" w:hAnsi="Arial" w:cs="Arial"/>
          <w:sz w:val="24"/>
          <w:szCs w:val="24"/>
        </w:rPr>
        <w:t>11.1.2</w:t>
      </w:r>
      <w:r w:rsidRPr="0082765E">
        <w:rPr>
          <w:rFonts w:ascii="Arial" w:hAnsi="Arial" w:cs="Arial"/>
          <w:sz w:val="24"/>
          <w:szCs w:val="24"/>
        </w:rPr>
        <w:tab/>
      </w:r>
      <w:r w:rsidRPr="0082765E">
        <w:rPr>
          <w:rFonts w:ascii="Arial" w:hAnsi="Arial" w:cs="Arial"/>
          <w:sz w:val="24"/>
          <w:szCs w:val="24"/>
        </w:rPr>
        <w:tab/>
        <w:t xml:space="preserve">São ainda obrigações da </w:t>
      </w:r>
      <w:r w:rsidRPr="0082765E">
        <w:rPr>
          <w:rFonts w:ascii="Arial" w:hAnsi="Arial" w:cs="Arial"/>
          <w:b/>
          <w:sz w:val="24"/>
          <w:szCs w:val="24"/>
        </w:rPr>
        <w:t>INTERVENIENTE</w:t>
      </w:r>
      <w:r w:rsidRPr="0082765E">
        <w:rPr>
          <w:rFonts w:ascii="Arial" w:hAnsi="Arial" w:cs="Arial"/>
          <w:sz w:val="24"/>
          <w:szCs w:val="24"/>
        </w:rPr>
        <w:t>:</w:t>
      </w:r>
    </w:p>
    <w:p w:rsidR="003E0945" w:rsidRPr="0082765E" w:rsidRDefault="003E0945" w:rsidP="009E3657">
      <w:pPr>
        <w:rPr>
          <w:rFonts w:ascii="Arial" w:hAnsi="Arial" w:cs="Arial"/>
          <w:sz w:val="24"/>
          <w:szCs w:val="24"/>
        </w:rPr>
      </w:pPr>
    </w:p>
    <w:p w:rsidR="003E0945" w:rsidRPr="0082765E" w:rsidRDefault="003E0945" w:rsidP="00D3250A">
      <w:pPr>
        <w:pStyle w:val="PargrafodaLista1"/>
        <w:numPr>
          <w:ilvl w:val="0"/>
          <w:numId w:val="9"/>
        </w:numPr>
        <w:rPr>
          <w:rFonts w:ascii="Arial" w:hAnsi="Arial" w:cs="Arial"/>
          <w:sz w:val="24"/>
          <w:szCs w:val="24"/>
        </w:rPr>
      </w:pPr>
      <w:proofErr w:type="gramStart"/>
      <w:r w:rsidRPr="0082765E">
        <w:rPr>
          <w:rFonts w:ascii="Arial" w:hAnsi="Arial" w:cs="Arial"/>
          <w:sz w:val="24"/>
          <w:szCs w:val="24"/>
        </w:rPr>
        <w:t>impedir</w:t>
      </w:r>
      <w:proofErr w:type="gramEnd"/>
      <w:r w:rsidRPr="0082765E">
        <w:rPr>
          <w:rFonts w:ascii="Arial" w:hAnsi="Arial" w:cs="Arial"/>
          <w:sz w:val="24"/>
          <w:szCs w:val="24"/>
        </w:rPr>
        <w:t xml:space="preserve"> a existência de qualquer alteração ao presente Instrumento sem a anuência por escrito do titular da CCI;</w:t>
      </w:r>
    </w:p>
    <w:p w:rsidR="003E0945" w:rsidRPr="0082765E" w:rsidRDefault="003E0945" w:rsidP="00D3250A">
      <w:pPr>
        <w:pStyle w:val="PargrafodaLista1"/>
        <w:rPr>
          <w:rFonts w:ascii="Arial" w:hAnsi="Arial" w:cs="Arial"/>
          <w:sz w:val="24"/>
          <w:szCs w:val="24"/>
        </w:rPr>
      </w:pPr>
    </w:p>
    <w:p w:rsidR="003E0945" w:rsidRPr="0082765E" w:rsidRDefault="003E0945" w:rsidP="00D3250A">
      <w:pPr>
        <w:pStyle w:val="PargrafodaLista1"/>
        <w:numPr>
          <w:ilvl w:val="0"/>
          <w:numId w:val="9"/>
        </w:numPr>
        <w:rPr>
          <w:rFonts w:ascii="Arial" w:hAnsi="Arial" w:cs="Arial"/>
          <w:sz w:val="24"/>
          <w:szCs w:val="24"/>
        </w:rPr>
      </w:pPr>
      <w:proofErr w:type="gramStart"/>
      <w:r w:rsidRPr="0082765E">
        <w:rPr>
          <w:rFonts w:ascii="Arial" w:hAnsi="Arial" w:cs="Arial"/>
          <w:sz w:val="24"/>
          <w:szCs w:val="24"/>
        </w:rPr>
        <w:t>apresentar</w:t>
      </w:r>
      <w:proofErr w:type="gramEnd"/>
      <w:r w:rsidRPr="0082765E">
        <w:rPr>
          <w:rFonts w:ascii="Arial" w:hAnsi="Arial" w:cs="Arial"/>
          <w:sz w:val="24"/>
          <w:szCs w:val="24"/>
        </w:rPr>
        <w:t xml:space="preserve"> ao público, nos termos da legislação em vigor, as decisões tomadas pela </w:t>
      </w:r>
      <w:r w:rsidRPr="0082765E">
        <w:rPr>
          <w:rFonts w:ascii="Arial" w:hAnsi="Arial" w:cs="Arial"/>
          <w:b/>
          <w:sz w:val="24"/>
          <w:szCs w:val="24"/>
        </w:rPr>
        <w:t xml:space="preserve">INTERVENIENTE </w:t>
      </w:r>
      <w:r w:rsidRPr="0082765E">
        <w:rPr>
          <w:rFonts w:ascii="Arial" w:hAnsi="Arial" w:cs="Arial"/>
          <w:sz w:val="24"/>
          <w:szCs w:val="24"/>
        </w:rPr>
        <w:t xml:space="preserve">com relação aos seus resultados operacionais, atividades comerciais e quaisquer outros fatos considerados relevantes conforme previsto na regulamentação expedida pela CVM, independente das obrigações legais da </w:t>
      </w:r>
      <w:r w:rsidRPr="0082765E">
        <w:rPr>
          <w:rFonts w:ascii="Arial" w:hAnsi="Arial" w:cs="Arial"/>
          <w:b/>
          <w:sz w:val="24"/>
          <w:szCs w:val="24"/>
        </w:rPr>
        <w:t xml:space="preserve">INTERVENIENTE </w:t>
      </w:r>
      <w:r w:rsidRPr="0082765E">
        <w:rPr>
          <w:rFonts w:ascii="Arial" w:hAnsi="Arial" w:cs="Arial"/>
          <w:sz w:val="24"/>
          <w:szCs w:val="24"/>
        </w:rPr>
        <w:t>em publicar seus atos societários, observados os termos de sua política de publicação de atos e fatos relevantes;</w:t>
      </w:r>
    </w:p>
    <w:p w:rsidR="003E0945" w:rsidRPr="0082765E" w:rsidRDefault="003E0945" w:rsidP="001921CF">
      <w:pPr>
        <w:rPr>
          <w:rFonts w:ascii="Arial" w:hAnsi="Arial" w:cs="Arial"/>
          <w:sz w:val="24"/>
          <w:szCs w:val="24"/>
        </w:rPr>
      </w:pPr>
    </w:p>
    <w:p w:rsidR="003E0945" w:rsidRPr="0082765E" w:rsidRDefault="003E0945" w:rsidP="00D3250A">
      <w:pPr>
        <w:pStyle w:val="PargrafodaLista1"/>
        <w:numPr>
          <w:ilvl w:val="0"/>
          <w:numId w:val="9"/>
        </w:numPr>
        <w:rPr>
          <w:rFonts w:ascii="Arial" w:hAnsi="Arial" w:cs="Arial"/>
          <w:sz w:val="24"/>
          <w:szCs w:val="24"/>
        </w:rPr>
      </w:pPr>
      <w:proofErr w:type="gramStart"/>
      <w:r w:rsidRPr="0082765E">
        <w:rPr>
          <w:rFonts w:ascii="Arial" w:hAnsi="Arial" w:cs="Arial"/>
          <w:sz w:val="24"/>
          <w:szCs w:val="24"/>
        </w:rPr>
        <w:t>até</w:t>
      </w:r>
      <w:proofErr w:type="gramEnd"/>
      <w:r w:rsidRPr="0082765E">
        <w:rPr>
          <w:rFonts w:ascii="Arial" w:hAnsi="Arial" w:cs="Arial"/>
          <w:sz w:val="24"/>
          <w:szCs w:val="24"/>
        </w:rPr>
        <w:t xml:space="preserve"> a data da liquidação da Dívida Garantida, comunicar imediatamente ao titular da CCI qualquer alteração relevante em sua condição financeira, societária e/ou operacional, que a seu critério, possa vir a afetar decisão, por partes de investidores na aquisição de CRI lastreados no Instrumento;</w:t>
      </w:r>
    </w:p>
    <w:p w:rsidR="003E0945" w:rsidRPr="0082765E" w:rsidRDefault="003E0945" w:rsidP="00D3250A">
      <w:pPr>
        <w:pStyle w:val="PargrafodaLista1"/>
        <w:rPr>
          <w:rFonts w:ascii="Arial" w:hAnsi="Arial" w:cs="Arial"/>
          <w:sz w:val="24"/>
          <w:szCs w:val="24"/>
        </w:rPr>
      </w:pPr>
    </w:p>
    <w:p w:rsidR="003E0945" w:rsidRPr="0082765E" w:rsidRDefault="003E0945" w:rsidP="00D3250A">
      <w:pPr>
        <w:pStyle w:val="PargrafodaLista1"/>
        <w:numPr>
          <w:ilvl w:val="0"/>
          <w:numId w:val="9"/>
        </w:numPr>
        <w:rPr>
          <w:rFonts w:ascii="Arial" w:hAnsi="Arial" w:cs="Arial"/>
          <w:sz w:val="24"/>
          <w:szCs w:val="24"/>
        </w:rPr>
      </w:pPr>
      <w:proofErr w:type="gramStart"/>
      <w:r w:rsidRPr="0082765E">
        <w:rPr>
          <w:rFonts w:ascii="Arial" w:hAnsi="Arial" w:cs="Arial"/>
          <w:sz w:val="24"/>
          <w:szCs w:val="24"/>
        </w:rPr>
        <w:t>cumprir</w:t>
      </w:r>
      <w:proofErr w:type="gramEnd"/>
      <w:r w:rsidRPr="0082765E">
        <w:rPr>
          <w:rFonts w:ascii="Arial" w:hAnsi="Arial" w:cs="Arial"/>
          <w:sz w:val="24"/>
          <w:szCs w:val="24"/>
        </w:rPr>
        <w:t xml:space="preserve"> integralmente com todos os termos e condições estabelecidos no Instrumento, no termo de securitização dos CRI lastreados no Instrumento (“</w:t>
      </w:r>
      <w:r w:rsidRPr="0082765E">
        <w:rPr>
          <w:rFonts w:ascii="Arial" w:hAnsi="Arial" w:cs="Arial"/>
          <w:sz w:val="24"/>
          <w:szCs w:val="24"/>
          <w:u w:val="single"/>
        </w:rPr>
        <w:t>Termo de Securitização</w:t>
      </w:r>
      <w:r w:rsidRPr="0082765E">
        <w:rPr>
          <w:rFonts w:ascii="Arial" w:hAnsi="Arial" w:cs="Arial"/>
          <w:sz w:val="24"/>
          <w:szCs w:val="24"/>
        </w:rPr>
        <w:t>”) e em todos os demais documentos em que for parte na Oferta;</w:t>
      </w:r>
    </w:p>
    <w:p w:rsidR="003E0945" w:rsidRPr="0082765E" w:rsidRDefault="003E0945" w:rsidP="00D3250A">
      <w:pPr>
        <w:pStyle w:val="PargrafodaLista1"/>
        <w:rPr>
          <w:rFonts w:ascii="Arial" w:hAnsi="Arial" w:cs="Arial"/>
          <w:sz w:val="24"/>
          <w:szCs w:val="24"/>
        </w:rPr>
      </w:pPr>
    </w:p>
    <w:p w:rsidR="003E0945" w:rsidRPr="0082765E" w:rsidRDefault="003E0945" w:rsidP="00D3250A">
      <w:pPr>
        <w:pStyle w:val="PargrafodaLista1"/>
        <w:numPr>
          <w:ilvl w:val="0"/>
          <w:numId w:val="9"/>
        </w:numPr>
        <w:rPr>
          <w:rFonts w:ascii="Arial" w:hAnsi="Arial" w:cs="Arial"/>
          <w:sz w:val="24"/>
          <w:szCs w:val="24"/>
        </w:rPr>
      </w:pPr>
      <w:proofErr w:type="gramStart"/>
      <w:r w:rsidRPr="0082765E">
        <w:rPr>
          <w:rFonts w:ascii="Arial" w:hAnsi="Arial" w:cs="Arial"/>
          <w:sz w:val="24"/>
          <w:szCs w:val="24"/>
        </w:rPr>
        <w:t>efetuar</w:t>
      </w:r>
      <w:proofErr w:type="gramEnd"/>
      <w:r w:rsidRPr="0082765E">
        <w:rPr>
          <w:rFonts w:ascii="Arial" w:hAnsi="Arial" w:cs="Arial"/>
          <w:sz w:val="24"/>
          <w:szCs w:val="24"/>
        </w:rPr>
        <w:t xml:space="preserve"> todos os pagamentos da remuneração devida aos participantes da Oferta e o recolhimento de quaisquer tributos e contribuições que incidam ou venham a incidir sobre a Oferta;</w:t>
      </w:r>
    </w:p>
    <w:p w:rsidR="003E0945" w:rsidRPr="0082765E" w:rsidRDefault="003E0945" w:rsidP="00D3250A">
      <w:pPr>
        <w:pStyle w:val="PargrafodaLista1"/>
        <w:rPr>
          <w:rFonts w:ascii="Arial" w:hAnsi="Arial" w:cs="Arial"/>
          <w:sz w:val="24"/>
          <w:szCs w:val="24"/>
        </w:rPr>
      </w:pPr>
    </w:p>
    <w:p w:rsidR="003E0945" w:rsidRPr="0082765E" w:rsidRDefault="003E0945" w:rsidP="00D3250A">
      <w:pPr>
        <w:pStyle w:val="PargrafodaLista1"/>
        <w:numPr>
          <w:ilvl w:val="0"/>
          <w:numId w:val="9"/>
        </w:numPr>
        <w:rPr>
          <w:rFonts w:ascii="Arial" w:hAnsi="Arial" w:cs="Arial"/>
          <w:sz w:val="24"/>
          <w:szCs w:val="24"/>
        </w:rPr>
      </w:pPr>
      <w:proofErr w:type="gramStart"/>
      <w:r w:rsidRPr="0082765E">
        <w:rPr>
          <w:rFonts w:ascii="Arial" w:hAnsi="Arial" w:cs="Arial"/>
          <w:sz w:val="24"/>
          <w:szCs w:val="24"/>
        </w:rPr>
        <w:t>manter</w:t>
      </w:r>
      <w:proofErr w:type="gramEnd"/>
      <w:r w:rsidRPr="0082765E">
        <w:rPr>
          <w:rFonts w:ascii="Arial" w:hAnsi="Arial" w:cs="Arial"/>
          <w:sz w:val="24"/>
          <w:szCs w:val="24"/>
        </w:rPr>
        <w:t>, pelo prazo de 5 (cinco) anos todos os documentos e informações utilizadas para o preenchimento dos documentos da Oferta e, mediante simples solicitação do titular da CCI, fornecer, em até 30 (trinta) dias úteis da solicitação, ou menor prazo, conforme exigência legal, cópias desses documentos;e</w:t>
      </w:r>
    </w:p>
    <w:p w:rsidR="003E0945" w:rsidRPr="0082765E" w:rsidRDefault="003E0945" w:rsidP="00D3250A">
      <w:pPr>
        <w:pStyle w:val="PargrafodaLista1"/>
        <w:ind w:left="360"/>
        <w:rPr>
          <w:rFonts w:ascii="Arial" w:hAnsi="Arial" w:cs="Arial"/>
          <w:sz w:val="24"/>
          <w:szCs w:val="24"/>
        </w:rPr>
      </w:pPr>
    </w:p>
    <w:p w:rsidR="003E0945" w:rsidRPr="0082765E" w:rsidRDefault="003E0945" w:rsidP="00D3250A">
      <w:pPr>
        <w:pStyle w:val="PargrafodaLista1"/>
        <w:numPr>
          <w:ilvl w:val="0"/>
          <w:numId w:val="9"/>
        </w:numPr>
        <w:rPr>
          <w:rFonts w:ascii="Arial" w:hAnsi="Arial" w:cs="Arial"/>
          <w:sz w:val="24"/>
          <w:szCs w:val="24"/>
        </w:rPr>
      </w:pPr>
      <w:proofErr w:type="gramStart"/>
      <w:r w:rsidRPr="0082765E">
        <w:rPr>
          <w:rFonts w:ascii="Arial" w:hAnsi="Arial" w:cs="Arial"/>
          <w:sz w:val="24"/>
          <w:szCs w:val="24"/>
        </w:rPr>
        <w:t>até</w:t>
      </w:r>
      <w:proofErr w:type="gramEnd"/>
      <w:r w:rsidRPr="0082765E">
        <w:rPr>
          <w:rFonts w:ascii="Arial" w:hAnsi="Arial" w:cs="Arial"/>
          <w:sz w:val="24"/>
          <w:szCs w:val="24"/>
        </w:rPr>
        <w:t xml:space="preserve"> a publicação de comunicação de encerramento da Oferta, conforme previsto na Instrução CVM 476 de </w:t>
      </w:r>
      <w:smartTag w:uri="urn:schemas-microsoft-com:office:smarttags" w:element="date">
        <w:smartTagPr>
          <w:attr w:name="Year" w:val="2009"/>
          <w:attr w:name="Day" w:val="16"/>
          <w:attr w:name="Month" w:val="1"/>
          <w:attr w:name="ls" w:val="trans"/>
        </w:smartTagPr>
        <w:r w:rsidRPr="0082765E">
          <w:rPr>
            <w:rFonts w:ascii="Arial" w:hAnsi="Arial" w:cs="Arial"/>
            <w:sz w:val="24"/>
            <w:szCs w:val="24"/>
          </w:rPr>
          <w:t>16 de janeiro de 2009</w:t>
        </w:r>
      </w:smartTag>
      <w:r w:rsidRPr="0082765E">
        <w:rPr>
          <w:rFonts w:ascii="Arial" w:hAnsi="Arial" w:cs="Arial"/>
          <w:sz w:val="24"/>
          <w:szCs w:val="24"/>
        </w:rPr>
        <w:t xml:space="preserve">, comunicar ao </w:t>
      </w:r>
      <w:r w:rsidRPr="0082765E">
        <w:rPr>
          <w:rFonts w:ascii="Arial" w:hAnsi="Arial" w:cs="Arial"/>
          <w:sz w:val="24"/>
          <w:szCs w:val="24"/>
        </w:rPr>
        <w:lastRenderedPageBreak/>
        <w:t>Coordenador</w:t>
      </w:r>
      <w:r w:rsidRPr="0082765E">
        <w:rPr>
          <w:rFonts w:ascii="Arial" w:hAnsi="Arial" w:cs="Arial"/>
          <w:b/>
          <w:sz w:val="24"/>
          <w:szCs w:val="24"/>
        </w:rPr>
        <w:t xml:space="preserve"> </w:t>
      </w:r>
      <w:r w:rsidRPr="0082765E">
        <w:rPr>
          <w:rFonts w:ascii="Arial" w:hAnsi="Arial" w:cs="Arial"/>
          <w:sz w:val="24"/>
          <w:szCs w:val="24"/>
        </w:rPr>
        <w:t xml:space="preserve">fatos que possam ser considerados relevantes e que possam implicar a inclusão, exclusão e alteração dos fatos, informações e declarações constantes nos documentos da Oferta. </w:t>
      </w:r>
    </w:p>
    <w:p w:rsidR="003E0945" w:rsidRPr="0082765E" w:rsidRDefault="003E0945" w:rsidP="009E3657">
      <w:pPr>
        <w:rPr>
          <w:rFonts w:ascii="Arial" w:hAnsi="Arial" w:cs="Arial"/>
          <w:sz w:val="24"/>
          <w:szCs w:val="24"/>
        </w:rPr>
      </w:pPr>
    </w:p>
    <w:p w:rsidR="003E0945" w:rsidRPr="0082765E" w:rsidRDefault="003E0945" w:rsidP="009E4097">
      <w:pPr>
        <w:pStyle w:val="Recuodecorpodetexto3"/>
        <w:spacing w:after="0"/>
        <w:ind w:left="0"/>
        <w:rPr>
          <w:rFonts w:cs="Arial"/>
          <w:b w:val="0"/>
          <w:sz w:val="24"/>
          <w:szCs w:val="24"/>
          <w:lang w:val="pt-BR"/>
        </w:rPr>
      </w:pPr>
      <w:r w:rsidRPr="0082765E">
        <w:rPr>
          <w:rFonts w:cs="Arial"/>
          <w:sz w:val="24"/>
          <w:szCs w:val="24"/>
          <w:lang w:val="pt-BR"/>
        </w:rPr>
        <w:t>11.2</w:t>
      </w:r>
      <w:r w:rsidRPr="0082765E">
        <w:rPr>
          <w:rFonts w:cs="Arial"/>
          <w:b w:val="0"/>
          <w:sz w:val="24"/>
          <w:szCs w:val="24"/>
          <w:lang w:val="pt-BR"/>
        </w:rPr>
        <w:t xml:space="preserve"> </w:t>
      </w:r>
      <w:r w:rsidRPr="0082765E">
        <w:rPr>
          <w:rFonts w:cs="Arial"/>
          <w:b w:val="0"/>
          <w:sz w:val="24"/>
          <w:szCs w:val="24"/>
          <w:lang w:val="pt-BR"/>
        </w:rPr>
        <w:tab/>
      </w:r>
      <w:r w:rsidRPr="0082765E">
        <w:rPr>
          <w:rFonts w:cs="Arial"/>
          <w:b w:val="0"/>
          <w:sz w:val="24"/>
          <w:szCs w:val="24"/>
          <w:lang w:val="pt-BR"/>
        </w:rPr>
        <w:tab/>
      </w:r>
      <w:r w:rsidRPr="0082765E">
        <w:rPr>
          <w:rFonts w:cs="Arial"/>
          <w:b w:val="0"/>
          <w:sz w:val="24"/>
          <w:szCs w:val="24"/>
          <w:lang w:val="pt-BR"/>
        </w:rPr>
        <w:tab/>
        <w:t xml:space="preserve">A tolerância por qualquer das partes quanto a alguma </w:t>
      </w:r>
      <w:proofErr w:type="gramStart"/>
      <w:r w:rsidRPr="0082765E">
        <w:rPr>
          <w:rFonts w:cs="Arial"/>
          <w:b w:val="0"/>
          <w:sz w:val="24"/>
          <w:szCs w:val="24"/>
          <w:lang w:val="pt-BR"/>
        </w:rPr>
        <w:t>demora,</w:t>
      </w:r>
      <w:proofErr w:type="gramEnd"/>
      <w:r w:rsidRPr="0082765E">
        <w:rPr>
          <w:rFonts w:cs="Arial"/>
          <w:b w:val="0"/>
          <w:sz w:val="24"/>
          <w:szCs w:val="24"/>
          <w:lang w:val="pt-BR"/>
        </w:rPr>
        <w:t xml:space="preserve"> atraso ou omissão da outra parte no cumprimento das obrigações ajustadas no presente Instrumento, ou a não aplicação, na ocasião oportuna, das cominações aqui constantes, não acarretará o cancelamento das penalidades, nem dos poderes ora conferidos, podendo ser aplicadas aquelas e exercidos estes, a qualquer tempo, caso permaneçam as causas.</w:t>
      </w:r>
    </w:p>
    <w:p w:rsidR="003E0945" w:rsidRPr="0082765E" w:rsidRDefault="003E0945" w:rsidP="009E4097">
      <w:pPr>
        <w:pStyle w:val="Recuodecorpodetexto3"/>
        <w:spacing w:after="0"/>
        <w:ind w:left="0"/>
        <w:rPr>
          <w:rFonts w:cs="Arial"/>
          <w:sz w:val="24"/>
          <w:szCs w:val="24"/>
          <w:lang w:val="pt-BR"/>
        </w:rPr>
      </w:pPr>
    </w:p>
    <w:p w:rsidR="003E0945" w:rsidRPr="0082765E" w:rsidRDefault="003E0945" w:rsidP="009E4097">
      <w:pPr>
        <w:pStyle w:val="Recuodecorpodetexto3"/>
        <w:spacing w:after="0"/>
        <w:ind w:left="0"/>
        <w:rPr>
          <w:rFonts w:cs="Arial"/>
          <w:b w:val="0"/>
          <w:sz w:val="24"/>
          <w:szCs w:val="24"/>
          <w:lang w:val="pt-BR"/>
        </w:rPr>
      </w:pPr>
      <w:r w:rsidRPr="0082765E">
        <w:rPr>
          <w:rFonts w:cs="Arial"/>
          <w:sz w:val="24"/>
          <w:szCs w:val="24"/>
          <w:lang w:val="pt-BR"/>
        </w:rPr>
        <w:t>11.3</w:t>
      </w:r>
      <w:r w:rsidRPr="0082765E">
        <w:rPr>
          <w:rFonts w:cs="Arial"/>
          <w:b w:val="0"/>
          <w:sz w:val="24"/>
          <w:szCs w:val="24"/>
          <w:lang w:val="pt-BR"/>
        </w:rPr>
        <w:t xml:space="preserve"> </w:t>
      </w:r>
      <w:r w:rsidRPr="0082765E">
        <w:rPr>
          <w:rFonts w:cs="Arial"/>
          <w:b w:val="0"/>
          <w:sz w:val="24"/>
          <w:szCs w:val="24"/>
          <w:lang w:val="pt-BR"/>
        </w:rPr>
        <w:tab/>
      </w:r>
      <w:r w:rsidRPr="0082765E">
        <w:rPr>
          <w:rFonts w:cs="Arial"/>
          <w:b w:val="0"/>
          <w:sz w:val="24"/>
          <w:szCs w:val="24"/>
          <w:lang w:val="pt-BR"/>
        </w:rPr>
        <w:tab/>
      </w:r>
      <w:r w:rsidRPr="0082765E">
        <w:rPr>
          <w:rFonts w:cs="Arial"/>
          <w:b w:val="0"/>
          <w:sz w:val="24"/>
          <w:szCs w:val="24"/>
          <w:lang w:val="pt-BR"/>
        </w:rPr>
        <w:tab/>
        <w:t>O disposto neste item anterior prevalecerá ainda que a tolerância ou a não aplicação das cominações ocorra repetidas vezes, consecutiva ou alternadamente.</w:t>
      </w:r>
    </w:p>
    <w:p w:rsidR="003E0945" w:rsidRPr="0082765E" w:rsidRDefault="003E0945" w:rsidP="009E4097">
      <w:pPr>
        <w:rPr>
          <w:rFonts w:ascii="Arial" w:hAnsi="Arial" w:cs="Arial"/>
          <w:sz w:val="24"/>
          <w:szCs w:val="24"/>
        </w:rPr>
      </w:pPr>
    </w:p>
    <w:p w:rsidR="003E0945" w:rsidRPr="0082765E" w:rsidRDefault="003E0945" w:rsidP="009E4097">
      <w:pPr>
        <w:rPr>
          <w:rFonts w:ascii="Arial" w:hAnsi="Arial" w:cs="Arial"/>
          <w:sz w:val="24"/>
          <w:szCs w:val="24"/>
        </w:rPr>
      </w:pPr>
      <w:r w:rsidRPr="0082765E">
        <w:rPr>
          <w:rFonts w:ascii="Arial" w:hAnsi="Arial" w:cs="Arial"/>
          <w:b/>
          <w:sz w:val="24"/>
          <w:szCs w:val="24"/>
        </w:rPr>
        <w:t xml:space="preserve">11.4 </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 xml:space="preserve">A ocorrência de uma ou mais hipóteses supra referidas não implicará em precedente, novação ou modificação de quaisquer disposições deste Instrumento, as quais permanecerão íntegras e em </w:t>
      </w:r>
      <w:proofErr w:type="gramStart"/>
      <w:r w:rsidRPr="0082765E">
        <w:rPr>
          <w:rFonts w:ascii="Arial" w:hAnsi="Arial" w:cs="Arial"/>
          <w:sz w:val="24"/>
          <w:szCs w:val="24"/>
        </w:rPr>
        <w:t>pleno vigor</w:t>
      </w:r>
      <w:proofErr w:type="gramEnd"/>
      <w:r w:rsidRPr="0082765E">
        <w:rPr>
          <w:rFonts w:ascii="Arial" w:hAnsi="Arial" w:cs="Arial"/>
          <w:sz w:val="24"/>
          <w:szCs w:val="24"/>
        </w:rPr>
        <w:t>, como se nenhum favor houvesse ocorrido.</w:t>
      </w:r>
    </w:p>
    <w:p w:rsidR="003E0945" w:rsidRPr="0082765E" w:rsidRDefault="003E0945" w:rsidP="009E4097">
      <w:pPr>
        <w:rPr>
          <w:rFonts w:ascii="Arial" w:hAnsi="Arial" w:cs="Arial"/>
          <w:sz w:val="24"/>
          <w:szCs w:val="24"/>
        </w:rPr>
      </w:pPr>
    </w:p>
    <w:p w:rsidR="003E0945" w:rsidRPr="0082765E" w:rsidRDefault="003E0945" w:rsidP="009E4097">
      <w:pPr>
        <w:rPr>
          <w:rFonts w:ascii="Arial" w:hAnsi="Arial" w:cs="Arial"/>
          <w:sz w:val="24"/>
          <w:szCs w:val="24"/>
        </w:rPr>
      </w:pPr>
      <w:r w:rsidRPr="0082765E">
        <w:rPr>
          <w:rFonts w:ascii="Arial" w:hAnsi="Arial" w:cs="Arial"/>
          <w:b/>
          <w:sz w:val="24"/>
          <w:szCs w:val="24"/>
        </w:rPr>
        <w:t xml:space="preserve">11.5 </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proofErr w:type="gramStart"/>
      <w:r w:rsidRPr="0082765E">
        <w:rPr>
          <w:rFonts w:ascii="Arial" w:hAnsi="Arial" w:cs="Arial"/>
          <w:sz w:val="24"/>
          <w:szCs w:val="24"/>
        </w:rPr>
        <w:t>Fica</w:t>
      </w:r>
      <w:proofErr w:type="gramEnd"/>
      <w:r w:rsidRPr="0082765E">
        <w:rPr>
          <w:rFonts w:ascii="Arial" w:hAnsi="Arial" w:cs="Arial"/>
          <w:b/>
          <w:sz w:val="24"/>
          <w:szCs w:val="24"/>
        </w:rPr>
        <w:t xml:space="preserve"> </w:t>
      </w:r>
      <w:r w:rsidRPr="0082765E">
        <w:rPr>
          <w:rFonts w:ascii="Arial" w:hAnsi="Arial" w:cs="Arial"/>
          <w:sz w:val="24"/>
          <w:szCs w:val="24"/>
        </w:rPr>
        <w:t xml:space="preserve">autorizada a </w:t>
      </w:r>
      <w:r w:rsidRPr="0082765E">
        <w:rPr>
          <w:rFonts w:ascii="Arial" w:hAnsi="Arial" w:cs="Arial"/>
          <w:b/>
          <w:sz w:val="24"/>
          <w:szCs w:val="24"/>
        </w:rPr>
        <w:t>FIDUCIÁRIA</w:t>
      </w:r>
      <w:r w:rsidRPr="0082765E">
        <w:rPr>
          <w:rFonts w:ascii="Arial" w:hAnsi="Arial" w:cs="Arial"/>
          <w:sz w:val="24"/>
          <w:szCs w:val="24"/>
        </w:rPr>
        <w:t xml:space="preserve"> ou cessionário a definir, a seu exclusivo, critério, a ordem de execução das garantias dos Créditos Imobiliários, nas hipóteses previstas neste Instrumento.</w:t>
      </w:r>
    </w:p>
    <w:p w:rsidR="003E0945" w:rsidRPr="0082765E" w:rsidRDefault="003E0945" w:rsidP="009E4097">
      <w:pPr>
        <w:rPr>
          <w:rFonts w:ascii="Arial" w:hAnsi="Arial" w:cs="Arial"/>
          <w:sz w:val="24"/>
          <w:szCs w:val="24"/>
        </w:rPr>
      </w:pPr>
    </w:p>
    <w:p w:rsidR="003E0945" w:rsidRPr="0082765E" w:rsidRDefault="003E0945" w:rsidP="00E71C1F">
      <w:pPr>
        <w:rPr>
          <w:rFonts w:ascii="Arial" w:hAnsi="Arial" w:cs="Arial"/>
          <w:spacing w:val="-3"/>
          <w:sz w:val="24"/>
          <w:szCs w:val="24"/>
        </w:rPr>
      </w:pPr>
      <w:r w:rsidRPr="0082765E">
        <w:rPr>
          <w:rFonts w:ascii="Arial" w:hAnsi="Arial" w:cs="Arial"/>
          <w:b/>
          <w:spacing w:val="-3"/>
          <w:sz w:val="24"/>
          <w:szCs w:val="24"/>
        </w:rPr>
        <w:t>11.6</w:t>
      </w:r>
      <w:r w:rsidRPr="0082765E">
        <w:rPr>
          <w:rFonts w:ascii="Arial" w:hAnsi="Arial" w:cs="Arial"/>
          <w:b/>
          <w:spacing w:val="-3"/>
          <w:sz w:val="24"/>
          <w:szCs w:val="24"/>
        </w:rPr>
        <w:tab/>
      </w:r>
      <w:r w:rsidRPr="0082765E">
        <w:rPr>
          <w:rFonts w:ascii="Arial" w:hAnsi="Arial" w:cs="Arial"/>
          <w:b/>
          <w:spacing w:val="-3"/>
          <w:sz w:val="24"/>
          <w:szCs w:val="24"/>
        </w:rPr>
        <w:tab/>
      </w:r>
      <w:r w:rsidRPr="0082765E">
        <w:rPr>
          <w:rFonts w:ascii="Arial" w:hAnsi="Arial" w:cs="Arial"/>
          <w:b/>
          <w:spacing w:val="-3"/>
          <w:sz w:val="24"/>
          <w:szCs w:val="24"/>
        </w:rPr>
        <w:tab/>
      </w:r>
      <w:r w:rsidRPr="0082765E">
        <w:rPr>
          <w:rFonts w:ascii="Arial" w:hAnsi="Arial" w:cs="Arial"/>
          <w:spacing w:val="-3"/>
          <w:sz w:val="24"/>
          <w:szCs w:val="24"/>
        </w:rPr>
        <w:t>Desde já</w:t>
      </w:r>
      <w:proofErr w:type="gramStart"/>
      <w:r w:rsidRPr="0082765E">
        <w:rPr>
          <w:rFonts w:ascii="Arial" w:hAnsi="Arial" w:cs="Arial"/>
          <w:spacing w:val="-3"/>
          <w:sz w:val="24"/>
          <w:szCs w:val="24"/>
        </w:rPr>
        <w:t>, ficam</w:t>
      </w:r>
      <w:proofErr w:type="gramEnd"/>
      <w:r w:rsidRPr="0082765E">
        <w:rPr>
          <w:rFonts w:ascii="Arial" w:hAnsi="Arial" w:cs="Arial"/>
          <w:spacing w:val="-3"/>
          <w:sz w:val="24"/>
          <w:szCs w:val="24"/>
        </w:rPr>
        <w:t xml:space="preserve"> autorizados todos e quaisquer registros, averbações e cancelamentos no Oficial de Registro de Imóveis da circunscrição imobiliária competente, correndo por conta da </w:t>
      </w:r>
      <w:r w:rsidRPr="0082765E">
        <w:rPr>
          <w:rFonts w:ascii="Arial" w:hAnsi="Arial" w:cs="Arial"/>
          <w:b/>
          <w:spacing w:val="-3"/>
          <w:sz w:val="24"/>
          <w:szCs w:val="24"/>
        </w:rPr>
        <w:t>COMPRADORA/FIDUCIANTE</w:t>
      </w:r>
      <w:r w:rsidRPr="0082765E">
        <w:rPr>
          <w:rFonts w:ascii="Arial" w:hAnsi="Arial" w:cs="Arial"/>
          <w:spacing w:val="-3"/>
          <w:sz w:val="24"/>
          <w:szCs w:val="24"/>
        </w:rPr>
        <w:t xml:space="preserve"> todas as despesas decorrentes deste Instrumento, inclusive o imposto de transmissão.</w:t>
      </w:r>
    </w:p>
    <w:p w:rsidR="003E0945" w:rsidRPr="0082765E" w:rsidRDefault="003E0945" w:rsidP="00A33F12">
      <w:pPr>
        <w:rPr>
          <w:rFonts w:ascii="Arial" w:hAnsi="Arial" w:cs="Arial"/>
          <w:sz w:val="24"/>
          <w:szCs w:val="24"/>
        </w:rPr>
      </w:pPr>
    </w:p>
    <w:p w:rsidR="003E0945" w:rsidRPr="0082765E" w:rsidRDefault="003E0945" w:rsidP="00A33F12">
      <w:pPr>
        <w:rPr>
          <w:rFonts w:ascii="Arial" w:hAnsi="Arial" w:cs="Arial"/>
          <w:b/>
          <w:i/>
          <w:sz w:val="24"/>
          <w:szCs w:val="24"/>
        </w:rPr>
      </w:pPr>
      <w:r w:rsidRPr="0082765E">
        <w:rPr>
          <w:rFonts w:ascii="Arial" w:hAnsi="Arial" w:cs="Arial"/>
          <w:b/>
          <w:sz w:val="24"/>
          <w:szCs w:val="24"/>
        </w:rPr>
        <w:t>11.7</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Todas as comunicações entre as partes serão consideradas válidas a partir de seu recebimento nos endereços constantes do preâmbulo deste Instrumento, ou em outros que venham a indicar, por escrito, no curso desta relação. As comunicações serão consideradas entregues quando recebidas sob protocolo, com “aviso de recebimento” expedido pela Empresa Brasileira de Correios e Telégrafos, por fax ou por telegrama nos endereços acima.</w:t>
      </w:r>
    </w:p>
    <w:p w:rsidR="003E0945" w:rsidRPr="0082765E" w:rsidRDefault="003E0945" w:rsidP="00A33F12">
      <w:pPr>
        <w:rPr>
          <w:rFonts w:ascii="Arial" w:hAnsi="Arial" w:cs="Arial"/>
          <w:b/>
          <w:sz w:val="24"/>
          <w:szCs w:val="24"/>
        </w:rPr>
      </w:pPr>
    </w:p>
    <w:p w:rsidR="003E0945" w:rsidRPr="0082765E" w:rsidRDefault="003E0945" w:rsidP="00A33F12">
      <w:pPr>
        <w:rPr>
          <w:rFonts w:ascii="Arial" w:hAnsi="Arial" w:cs="Arial"/>
          <w:sz w:val="24"/>
          <w:szCs w:val="24"/>
        </w:rPr>
      </w:pPr>
      <w:r w:rsidRPr="0082765E">
        <w:rPr>
          <w:rFonts w:ascii="Arial" w:hAnsi="Arial" w:cs="Arial"/>
          <w:b/>
          <w:sz w:val="24"/>
          <w:szCs w:val="24"/>
        </w:rPr>
        <w:t>11.8</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sz w:val="24"/>
          <w:szCs w:val="24"/>
        </w:rPr>
        <w:t xml:space="preserve">Este Instrumento vigorará até o integral cumprimento e liquidação pela </w:t>
      </w:r>
      <w:r w:rsidRPr="0082765E">
        <w:rPr>
          <w:rFonts w:ascii="Arial" w:hAnsi="Arial" w:cs="Arial"/>
          <w:b/>
          <w:sz w:val="24"/>
          <w:szCs w:val="24"/>
        </w:rPr>
        <w:t>FIDUCIANTE</w:t>
      </w:r>
      <w:r w:rsidRPr="0082765E">
        <w:rPr>
          <w:rFonts w:ascii="Arial" w:hAnsi="Arial" w:cs="Arial"/>
          <w:sz w:val="24"/>
          <w:szCs w:val="24"/>
        </w:rPr>
        <w:t xml:space="preserve"> da Dívida Garantida.</w:t>
      </w:r>
    </w:p>
    <w:p w:rsidR="003E0945" w:rsidRPr="0082765E" w:rsidRDefault="003E0945" w:rsidP="00A33F12">
      <w:pPr>
        <w:rPr>
          <w:rFonts w:ascii="Arial" w:hAnsi="Arial" w:cs="Arial"/>
          <w:b/>
          <w:sz w:val="24"/>
          <w:szCs w:val="24"/>
        </w:rPr>
      </w:pPr>
    </w:p>
    <w:p w:rsidR="003E0945" w:rsidRPr="0082765E" w:rsidRDefault="003E0945" w:rsidP="008030C1">
      <w:pPr>
        <w:tabs>
          <w:tab w:val="left" w:pos="8451"/>
        </w:tabs>
        <w:rPr>
          <w:rFonts w:ascii="Arial" w:hAnsi="Arial" w:cs="Arial"/>
          <w:sz w:val="24"/>
          <w:szCs w:val="24"/>
        </w:rPr>
      </w:pPr>
      <w:r w:rsidRPr="0082765E">
        <w:rPr>
          <w:rFonts w:ascii="Arial" w:hAnsi="Arial" w:cs="Arial"/>
          <w:b/>
          <w:sz w:val="24"/>
          <w:szCs w:val="24"/>
        </w:rPr>
        <w:t>11.9</w:t>
      </w: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rPr>
        <w:tab/>
      </w:r>
      <w:r w:rsidRPr="0082765E">
        <w:rPr>
          <w:rFonts w:ascii="Arial" w:hAnsi="Arial" w:cs="Arial"/>
          <w:sz w:val="24"/>
          <w:szCs w:val="24"/>
        </w:rPr>
        <w:tab/>
        <w:t xml:space="preserve">A comissão devida à empresa CR Richard Ellis, CNPJ nº. </w:t>
      </w:r>
      <w:r w:rsidRPr="0082765E">
        <w:rPr>
          <w:rFonts w:ascii="Arial" w:hAnsi="Arial" w:cs="Arial"/>
          <w:sz w:val="24"/>
          <w:szCs w:val="24"/>
          <w:highlight w:val="yellow"/>
        </w:rPr>
        <w:t>[●]</w:t>
      </w:r>
      <w:r w:rsidRPr="0082765E">
        <w:rPr>
          <w:rFonts w:ascii="Arial" w:hAnsi="Arial" w:cs="Arial"/>
          <w:sz w:val="24"/>
          <w:szCs w:val="24"/>
        </w:rPr>
        <w:t xml:space="preserve"> (a “</w:t>
      </w:r>
      <w:r w:rsidRPr="0082765E">
        <w:rPr>
          <w:rFonts w:ascii="Arial" w:hAnsi="Arial" w:cs="Arial"/>
          <w:sz w:val="24"/>
          <w:szCs w:val="24"/>
          <w:u w:val="single"/>
        </w:rPr>
        <w:t>Intermediadora</w:t>
      </w:r>
      <w:r w:rsidRPr="0082765E">
        <w:rPr>
          <w:rFonts w:ascii="Arial" w:hAnsi="Arial" w:cs="Arial"/>
          <w:sz w:val="24"/>
          <w:szCs w:val="24"/>
        </w:rPr>
        <w:t xml:space="preserve">”), responsável pela intermediação deste negócio ficará a cargo exclusivo da </w:t>
      </w:r>
      <w:r w:rsidRPr="0082765E">
        <w:rPr>
          <w:rFonts w:ascii="Arial" w:hAnsi="Arial" w:cs="Arial"/>
          <w:b/>
          <w:sz w:val="24"/>
          <w:szCs w:val="24"/>
        </w:rPr>
        <w:t>VENDEDORA/FIDUCIÁRIA</w:t>
      </w:r>
      <w:r w:rsidRPr="0082765E">
        <w:rPr>
          <w:rFonts w:ascii="Arial" w:hAnsi="Arial" w:cs="Arial"/>
          <w:sz w:val="24"/>
          <w:szCs w:val="24"/>
        </w:rPr>
        <w:t xml:space="preserve">, e será paga observadas as condições pactuadas entre esta última e a Intermediadora, sem nenhuma interferência, participação ou responsabilidade da </w:t>
      </w:r>
      <w:r w:rsidRPr="0082765E">
        <w:rPr>
          <w:rFonts w:ascii="Arial" w:hAnsi="Arial" w:cs="Arial"/>
          <w:b/>
          <w:sz w:val="24"/>
          <w:szCs w:val="24"/>
        </w:rPr>
        <w:t>COMPRADORA/FIDUCIANTE</w:t>
      </w:r>
      <w:r w:rsidRPr="0082765E">
        <w:rPr>
          <w:rFonts w:ascii="Arial" w:hAnsi="Arial" w:cs="Arial"/>
          <w:sz w:val="24"/>
          <w:szCs w:val="24"/>
        </w:rPr>
        <w:t>.</w:t>
      </w:r>
    </w:p>
    <w:p w:rsidR="003E0945" w:rsidRPr="0082765E" w:rsidRDefault="003E0945">
      <w:pPr>
        <w:rPr>
          <w:rFonts w:ascii="Arial" w:hAnsi="Arial" w:cs="Arial"/>
          <w:b/>
          <w:sz w:val="24"/>
          <w:szCs w:val="24"/>
        </w:rPr>
      </w:pPr>
    </w:p>
    <w:p w:rsidR="003E0945" w:rsidRPr="0082765E" w:rsidRDefault="003E0945" w:rsidP="00A33F12">
      <w:pPr>
        <w:rPr>
          <w:rFonts w:ascii="Arial" w:hAnsi="Arial" w:cs="Arial"/>
          <w:b/>
          <w:sz w:val="24"/>
          <w:szCs w:val="24"/>
        </w:rPr>
      </w:pPr>
    </w:p>
    <w:p w:rsidR="003E0945" w:rsidRPr="0082765E" w:rsidRDefault="003E0945" w:rsidP="00A33F12">
      <w:pPr>
        <w:rPr>
          <w:rFonts w:ascii="Arial" w:hAnsi="Arial" w:cs="Arial"/>
          <w:sz w:val="24"/>
          <w:szCs w:val="24"/>
        </w:rPr>
      </w:pPr>
      <w:smartTag w:uri="urn:schemas-microsoft-com:office:smarttags" w:element="time">
        <w:smartTagPr>
          <w:attr w:name="Minute" w:val="10"/>
          <w:attr w:name="Hour" w:val="11"/>
        </w:smartTagPr>
        <w:r w:rsidRPr="0082765E">
          <w:rPr>
            <w:rFonts w:ascii="Arial" w:hAnsi="Arial" w:cs="Arial"/>
            <w:b/>
            <w:sz w:val="24"/>
            <w:szCs w:val="24"/>
          </w:rPr>
          <w:t>11.10</w:t>
        </w:r>
      </w:smartTag>
      <w:r w:rsidRPr="0082765E">
        <w:rPr>
          <w:rFonts w:ascii="Arial" w:hAnsi="Arial" w:cs="Arial"/>
          <w:b/>
          <w:sz w:val="24"/>
          <w:szCs w:val="24"/>
        </w:rPr>
        <w:t xml:space="preserve"> </w:t>
      </w:r>
      <w:r w:rsidRPr="0082765E">
        <w:rPr>
          <w:rFonts w:ascii="Arial" w:hAnsi="Arial" w:cs="Arial"/>
          <w:b/>
          <w:sz w:val="24"/>
          <w:szCs w:val="24"/>
        </w:rPr>
        <w:tab/>
      </w:r>
      <w:r w:rsidRPr="0082765E">
        <w:rPr>
          <w:rFonts w:ascii="Arial" w:hAnsi="Arial" w:cs="Arial"/>
          <w:b/>
          <w:sz w:val="24"/>
          <w:szCs w:val="24"/>
        </w:rPr>
        <w:tab/>
      </w:r>
      <w:r w:rsidRPr="0082765E">
        <w:rPr>
          <w:rFonts w:ascii="Arial" w:hAnsi="Arial" w:cs="Arial"/>
          <w:b/>
          <w:sz w:val="24"/>
          <w:szCs w:val="24"/>
        </w:rPr>
        <w:tab/>
      </w:r>
      <w:proofErr w:type="gramStart"/>
      <w:r w:rsidRPr="0082765E">
        <w:rPr>
          <w:rFonts w:ascii="Arial" w:hAnsi="Arial" w:cs="Arial"/>
          <w:sz w:val="24"/>
          <w:szCs w:val="24"/>
        </w:rPr>
        <w:t>Fica</w:t>
      </w:r>
      <w:proofErr w:type="gramEnd"/>
      <w:r w:rsidRPr="0082765E">
        <w:rPr>
          <w:rFonts w:ascii="Arial" w:hAnsi="Arial" w:cs="Arial"/>
          <w:sz w:val="24"/>
          <w:szCs w:val="24"/>
        </w:rPr>
        <w:t xml:space="preserve"> eleito o foro da Comarca da Capital do Estado de São Paulo para dirimir eventuais dúvidas ou litígios emergentes deste Contrato, ficando a parte vencida obrigada a pagar as despesas e custas e honorários advocatícios, desde já arbitrados em 20% (vinte por cento) do valor da causa.</w:t>
      </w:r>
      <w:ins w:id="72" w:author="talita.pita" w:date="2010-10-25T09:59:00Z">
        <w:r>
          <w:rPr>
            <w:rFonts w:ascii="Arial" w:hAnsi="Arial" w:cs="Arial"/>
            <w:sz w:val="24"/>
            <w:szCs w:val="24"/>
          </w:rPr>
          <w:t xml:space="preserve"> </w:t>
        </w:r>
        <w:r w:rsidR="00A6306F" w:rsidRPr="00A6306F">
          <w:rPr>
            <w:rFonts w:ascii="Arial" w:hAnsi="Arial" w:cs="Arial"/>
            <w:sz w:val="24"/>
            <w:szCs w:val="24"/>
            <w:highlight w:val="yellow"/>
            <w:rPrChange w:id="73" w:author="Carolina Marcondes" w:date="2010-10-25T11:08:00Z">
              <w:rPr>
                <w:rFonts w:ascii="Arial" w:hAnsi="Arial" w:cs="Arial"/>
                <w:sz w:val="24"/>
                <w:szCs w:val="24"/>
              </w:rPr>
            </w:rPrChange>
          </w:rPr>
          <w:t xml:space="preserve">(Inserir cláusula </w:t>
        </w:r>
      </w:ins>
      <w:ins w:id="74" w:author="Carolina Marcondes" w:date="2010-10-25T11:08:00Z">
        <w:r w:rsidR="000949F9">
          <w:rPr>
            <w:rFonts w:ascii="Arial" w:hAnsi="Arial" w:cs="Arial"/>
            <w:sz w:val="24"/>
            <w:szCs w:val="24"/>
            <w:highlight w:val="yellow"/>
          </w:rPr>
          <w:t xml:space="preserve">com dispensa </w:t>
        </w:r>
      </w:ins>
      <w:ins w:id="75" w:author="talita.pita" w:date="2010-10-25T09:59:00Z">
        <w:r w:rsidR="00A6306F" w:rsidRPr="00A6306F">
          <w:rPr>
            <w:rFonts w:ascii="Arial" w:hAnsi="Arial" w:cs="Arial"/>
            <w:sz w:val="24"/>
            <w:szCs w:val="24"/>
            <w:highlight w:val="yellow"/>
            <w:rPrChange w:id="76" w:author="Carolina Marcondes" w:date="2010-10-25T11:08:00Z">
              <w:rPr>
                <w:rFonts w:ascii="Arial" w:hAnsi="Arial" w:cs="Arial"/>
                <w:sz w:val="24"/>
                <w:szCs w:val="24"/>
              </w:rPr>
            </w:rPrChange>
          </w:rPr>
          <w:t>d</w:t>
        </w:r>
      </w:ins>
      <w:ins w:id="77" w:author="Carolina Marcondes" w:date="2010-10-25T11:09:00Z">
        <w:r w:rsidR="000949F9">
          <w:rPr>
            <w:rFonts w:ascii="Arial" w:hAnsi="Arial" w:cs="Arial"/>
            <w:sz w:val="24"/>
            <w:szCs w:val="24"/>
            <w:highlight w:val="yellow"/>
          </w:rPr>
          <w:t>a</w:t>
        </w:r>
      </w:ins>
      <w:ins w:id="78" w:author="talita.pita" w:date="2010-10-25T09:59:00Z">
        <w:del w:id="79" w:author="Carolina Marcondes" w:date="2010-10-25T11:09:00Z">
          <w:r w:rsidR="00A6306F" w:rsidRPr="00A6306F">
            <w:rPr>
              <w:rFonts w:ascii="Arial" w:hAnsi="Arial" w:cs="Arial"/>
              <w:sz w:val="24"/>
              <w:szCs w:val="24"/>
              <w:highlight w:val="yellow"/>
              <w:rPrChange w:id="80" w:author="Carolina Marcondes" w:date="2010-10-25T11:08:00Z">
                <w:rPr>
                  <w:rFonts w:ascii="Arial" w:hAnsi="Arial" w:cs="Arial"/>
                  <w:sz w:val="24"/>
                  <w:szCs w:val="24"/>
                </w:rPr>
              </w:rPrChange>
            </w:rPr>
            <w:delText>e</w:delText>
          </w:r>
        </w:del>
        <w:r w:rsidR="00A6306F" w:rsidRPr="00A6306F">
          <w:rPr>
            <w:rFonts w:ascii="Arial" w:hAnsi="Arial" w:cs="Arial"/>
            <w:sz w:val="24"/>
            <w:szCs w:val="24"/>
            <w:highlight w:val="yellow"/>
            <w:rPrChange w:id="81" w:author="Carolina Marcondes" w:date="2010-10-25T11:08:00Z">
              <w:rPr>
                <w:rFonts w:ascii="Arial" w:hAnsi="Arial" w:cs="Arial"/>
                <w:sz w:val="24"/>
                <w:szCs w:val="24"/>
              </w:rPr>
            </w:rPrChange>
          </w:rPr>
          <w:t xml:space="preserve"> notificação do art. 290, do CC)</w:t>
        </w:r>
      </w:ins>
    </w:p>
    <w:p w:rsidR="003E0945" w:rsidRPr="0082765E" w:rsidRDefault="003E0945" w:rsidP="00A33F12">
      <w:pPr>
        <w:rPr>
          <w:rFonts w:ascii="Arial" w:hAnsi="Arial" w:cs="Arial"/>
          <w:sz w:val="24"/>
          <w:szCs w:val="24"/>
        </w:rPr>
      </w:pPr>
    </w:p>
    <w:p w:rsidR="003E0945" w:rsidRPr="0082765E" w:rsidRDefault="003E0945" w:rsidP="00A33F12">
      <w:pPr>
        <w:rPr>
          <w:rFonts w:ascii="Arial" w:hAnsi="Arial" w:cs="Arial"/>
          <w:sz w:val="24"/>
          <w:szCs w:val="24"/>
        </w:rPr>
      </w:pPr>
      <w:r w:rsidRPr="0082765E">
        <w:rPr>
          <w:rFonts w:ascii="Arial" w:hAnsi="Arial" w:cs="Arial"/>
          <w:sz w:val="24"/>
          <w:szCs w:val="24"/>
        </w:rPr>
        <w:lastRenderedPageBreak/>
        <w:tab/>
      </w:r>
      <w:r w:rsidRPr="0082765E">
        <w:rPr>
          <w:rFonts w:ascii="Arial" w:hAnsi="Arial" w:cs="Arial"/>
          <w:sz w:val="24"/>
          <w:szCs w:val="24"/>
        </w:rPr>
        <w:tab/>
      </w:r>
      <w:r w:rsidRPr="0082765E">
        <w:rPr>
          <w:rFonts w:ascii="Arial" w:hAnsi="Arial" w:cs="Arial"/>
          <w:sz w:val="24"/>
          <w:szCs w:val="24"/>
        </w:rPr>
        <w:tab/>
        <w:t>E, por estarem assim, justas e contratadas, as partes assinam o presente instrumento em 04 (quatro) vias de igual teor e forma, na presença das testemunhas abaixo identificadas.</w:t>
      </w:r>
    </w:p>
    <w:p w:rsidR="003E0945" w:rsidRPr="0082765E" w:rsidRDefault="003E0945" w:rsidP="00A33F12">
      <w:pPr>
        <w:jc w:val="center"/>
        <w:outlineLvl w:val="0"/>
        <w:rPr>
          <w:rFonts w:ascii="Arial" w:hAnsi="Arial" w:cs="Arial"/>
          <w:sz w:val="24"/>
          <w:szCs w:val="24"/>
        </w:rPr>
      </w:pPr>
    </w:p>
    <w:p w:rsidR="003E0945" w:rsidRPr="0082765E" w:rsidRDefault="003E0945" w:rsidP="00ED7CC1">
      <w:pPr>
        <w:jc w:val="center"/>
        <w:outlineLvl w:val="0"/>
        <w:rPr>
          <w:rFonts w:ascii="Arial" w:hAnsi="Arial" w:cs="Arial"/>
          <w:sz w:val="24"/>
          <w:szCs w:val="24"/>
        </w:rPr>
      </w:pPr>
      <w:r w:rsidRPr="0082765E">
        <w:rPr>
          <w:rFonts w:ascii="Arial" w:hAnsi="Arial" w:cs="Arial"/>
          <w:sz w:val="24"/>
          <w:szCs w:val="24"/>
        </w:rPr>
        <w:t xml:space="preserve">São Paulo, </w:t>
      </w:r>
      <w:r w:rsidRPr="0082765E">
        <w:rPr>
          <w:rFonts w:ascii="Arial" w:hAnsi="Arial" w:cs="Arial"/>
          <w:sz w:val="24"/>
          <w:szCs w:val="24"/>
          <w:highlight w:val="yellow"/>
        </w:rPr>
        <w:t>[●]</w:t>
      </w:r>
      <w:r w:rsidRPr="0082765E">
        <w:rPr>
          <w:rFonts w:ascii="Arial" w:hAnsi="Arial" w:cs="Arial"/>
          <w:sz w:val="24"/>
          <w:szCs w:val="24"/>
        </w:rPr>
        <w:t xml:space="preserve"> de </w:t>
      </w:r>
      <w:r w:rsidRPr="0082765E">
        <w:rPr>
          <w:rFonts w:ascii="Arial" w:hAnsi="Arial" w:cs="Arial"/>
          <w:sz w:val="24"/>
          <w:szCs w:val="24"/>
          <w:highlight w:val="yellow"/>
        </w:rPr>
        <w:t>[●]</w:t>
      </w:r>
      <w:r w:rsidRPr="0082765E">
        <w:rPr>
          <w:rFonts w:ascii="Arial" w:hAnsi="Arial" w:cs="Arial"/>
          <w:sz w:val="24"/>
          <w:szCs w:val="24"/>
        </w:rPr>
        <w:t xml:space="preserve"> de 2010.</w:t>
      </w:r>
    </w:p>
    <w:p w:rsidR="003E0945" w:rsidRPr="0082765E" w:rsidRDefault="003E0945" w:rsidP="009B7905">
      <w:pPr>
        <w:spacing w:line="288" w:lineRule="auto"/>
        <w:rPr>
          <w:rFonts w:ascii="Arial" w:hAnsi="Arial" w:cs="Arial"/>
          <w:b/>
          <w:sz w:val="24"/>
          <w:szCs w:val="24"/>
        </w:rPr>
      </w:pPr>
    </w:p>
    <w:tbl>
      <w:tblPr>
        <w:tblW w:w="0" w:type="auto"/>
        <w:tblLayout w:type="fixed"/>
        <w:tblCellMar>
          <w:left w:w="70" w:type="dxa"/>
          <w:right w:w="70" w:type="dxa"/>
        </w:tblCellMar>
        <w:tblLook w:val="0000"/>
      </w:tblPr>
      <w:tblGrid>
        <w:gridCol w:w="4323"/>
        <w:gridCol w:w="4324"/>
      </w:tblGrid>
      <w:tr w:rsidR="003E0945" w:rsidRPr="0082765E" w:rsidTr="00DA3244">
        <w:tc>
          <w:tcPr>
            <w:tcW w:w="4323" w:type="dxa"/>
          </w:tcPr>
          <w:p w:rsidR="003E0945" w:rsidRPr="0082765E" w:rsidRDefault="003E0945" w:rsidP="00DA3244">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rPr>
                <w:rFonts w:ascii="Arial" w:hAnsi="Arial" w:cs="Arial"/>
                <w:sz w:val="24"/>
                <w:szCs w:val="24"/>
              </w:rPr>
            </w:pPr>
          </w:p>
          <w:p w:rsidR="003E0945" w:rsidRPr="0082765E" w:rsidRDefault="003E0945" w:rsidP="00DA3244">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rPr>
                <w:rFonts w:ascii="Arial" w:hAnsi="Arial" w:cs="Arial"/>
                <w:sz w:val="24"/>
                <w:szCs w:val="24"/>
              </w:rPr>
            </w:pPr>
            <w:proofErr w:type="gramStart"/>
            <w:r w:rsidRPr="0082765E">
              <w:rPr>
                <w:rFonts w:ascii="Arial" w:hAnsi="Arial" w:cs="Arial"/>
                <w:sz w:val="24"/>
                <w:szCs w:val="24"/>
              </w:rPr>
              <w:t>1</w:t>
            </w:r>
            <w:proofErr w:type="gramEnd"/>
            <w:r w:rsidRPr="0082765E">
              <w:rPr>
                <w:rFonts w:ascii="Arial" w:hAnsi="Arial" w:cs="Arial"/>
                <w:sz w:val="24"/>
                <w:szCs w:val="24"/>
              </w:rPr>
              <w:t>) ___________________________</w:t>
            </w:r>
          </w:p>
          <w:p w:rsidR="003E0945" w:rsidRPr="0082765E" w:rsidRDefault="003E0945" w:rsidP="006C5381">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ind w:left="284" w:hanging="284"/>
              <w:rPr>
                <w:rFonts w:ascii="Arial" w:hAnsi="Arial" w:cs="Arial"/>
                <w:b/>
                <w:sz w:val="24"/>
                <w:szCs w:val="24"/>
              </w:rPr>
            </w:pPr>
            <w:r w:rsidRPr="0082765E">
              <w:rPr>
                <w:rFonts w:ascii="Arial" w:hAnsi="Arial" w:cs="Arial"/>
                <w:sz w:val="24"/>
                <w:szCs w:val="24"/>
              </w:rPr>
              <w:tab/>
            </w:r>
            <w:r w:rsidRPr="0082765E">
              <w:rPr>
                <w:rFonts w:ascii="Arial" w:hAnsi="Arial" w:cs="Arial"/>
                <w:sz w:val="24"/>
                <w:szCs w:val="24"/>
                <w:highlight w:val="yellow"/>
              </w:rPr>
              <w:t>[●]</w:t>
            </w:r>
            <w:r w:rsidRPr="0082765E">
              <w:rPr>
                <w:rFonts w:ascii="Arial" w:hAnsi="Arial" w:cs="Arial"/>
                <w:sz w:val="24"/>
                <w:szCs w:val="24"/>
              </w:rPr>
              <w:t xml:space="preserve">, como representante da </w:t>
            </w:r>
            <w:r w:rsidRPr="0082765E">
              <w:rPr>
                <w:rFonts w:ascii="Arial" w:hAnsi="Arial" w:cs="Arial"/>
                <w:b/>
                <w:sz w:val="24"/>
                <w:szCs w:val="24"/>
              </w:rPr>
              <w:t>CECC INCORPORADORA E ADMINIS-TRADORA DE BENS LTDA.</w:t>
            </w:r>
          </w:p>
          <w:p w:rsidR="003E0945" w:rsidRPr="0082765E" w:rsidRDefault="003E0945" w:rsidP="00B716D2">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ind w:left="284" w:hanging="284"/>
              <w:rPr>
                <w:rFonts w:ascii="Arial" w:hAnsi="Arial" w:cs="Arial"/>
                <w:sz w:val="24"/>
                <w:szCs w:val="24"/>
              </w:rPr>
            </w:pPr>
            <w:r w:rsidRPr="0082765E">
              <w:rPr>
                <w:rFonts w:ascii="Arial" w:hAnsi="Arial" w:cs="Arial"/>
                <w:sz w:val="24"/>
                <w:szCs w:val="24"/>
              </w:rPr>
              <w:tab/>
            </w:r>
          </w:p>
        </w:tc>
        <w:tc>
          <w:tcPr>
            <w:tcW w:w="4324" w:type="dxa"/>
          </w:tcPr>
          <w:p w:rsidR="003E0945" w:rsidRPr="0082765E" w:rsidRDefault="003E0945" w:rsidP="00DA3244">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rPr>
                <w:rFonts w:ascii="Arial" w:hAnsi="Arial" w:cs="Arial"/>
                <w:sz w:val="24"/>
                <w:szCs w:val="24"/>
              </w:rPr>
            </w:pPr>
          </w:p>
          <w:p w:rsidR="003E0945" w:rsidRPr="0082765E" w:rsidRDefault="003E0945" w:rsidP="00DA3244">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rPr>
                <w:rFonts w:ascii="Arial" w:hAnsi="Arial" w:cs="Arial"/>
                <w:sz w:val="24"/>
                <w:szCs w:val="24"/>
              </w:rPr>
            </w:pPr>
            <w:proofErr w:type="gramStart"/>
            <w:r w:rsidRPr="0082765E">
              <w:rPr>
                <w:rFonts w:ascii="Arial" w:hAnsi="Arial" w:cs="Arial"/>
                <w:sz w:val="24"/>
                <w:szCs w:val="24"/>
              </w:rPr>
              <w:t>2</w:t>
            </w:r>
            <w:proofErr w:type="gramEnd"/>
            <w:r w:rsidRPr="0082765E">
              <w:rPr>
                <w:rFonts w:ascii="Arial" w:hAnsi="Arial" w:cs="Arial"/>
                <w:sz w:val="24"/>
                <w:szCs w:val="24"/>
              </w:rPr>
              <w:t>) ___________________________</w:t>
            </w:r>
          </w:p>
          <w:p w:rsidR="003E0945" w:rsidRPr="0082765E" w:rsidRDefault="003E0945" w:rsidP="006C5381">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ind w:left="355" w:hanging="355"/>
              <w:rPr>
                <w:rFonts w:ascii="Arial" w:hAnsi="Arial" w:cs="Arial"/>
                <w:sz w:val="24"/>
                <w:szCs w:val="24"/>
              </w:rPr>
            </w:pPr>
            <w:r w:rsidRPr="0082765E">
              <w:rPr>
                <w:rFonts w:ascii="Arial" w:hAnsi="Arial" w:cs="Arial"/>
                <w:sz w:val="24"/>
                <w:szCs w:val="24"/>
              </w:rPr>
              <w:t xml:space="preserve"> </w:t>
            </w:r>
            <w:r w:rsidRPr="0082765E">
              <w:rPr>
                <w:rFonts w:ascii="Arial" w:hAnsi="Arial" w:cs="Arial"/>
                <w:sz w:val="24"/>
                <w:szCs w:val="24"/>
              </w:rPr>
              <w:tab/>
              <w:t xml:space="preserve"> </w:t>
            </w:r>
            <w:r w:rsidRPr="0082765E">
              <w:rPr>
                <w:rFonts w:ascii="Arial" w:hAnsi="Arial" w:cs="Arial"/>
                <w:sz w:val="24"/>
                <w:szCs w:val="24"/>
                <w:highlight w:val="yellow"/>
              </w:rPr>
              <w:t>[●]</w:t>
            </w:r>
            <w:r w:rsidRPr="0082765E">
              <w:rPr>
                <w:rFonts w:ascii="Arial" w:hAnsi="Arial" w:cs="Arial"/>
                <w:sz w:val="24"/>
                <w:szCs w:val="24"/>
              </w:rPr>
              <w:t xml:space="preserve">, como representante da </w:t>
            </w:r>
            <w:r w:rsidRPr="0082765E">
              <w:rPr>
                <w:rFonts w:ascii="Arial" w:hAnsi="Arial" w:cs="Arial"/>
                <w:b/>
                <w:sz w:val="24"/>
                <w:szCs w:val="24"/>
              </w:rPr>
              <w:t>CECC INCORPORADORA E ADMINIS-TRADORA DE BENS LTDA.</w:t>
            </w:r>
            <w:r w:rsidRPr="0082765E">
              <w:rPr>
                <w:rFonts w:ascii="Arial" w:hAnsi="Arial" w:cs="Arial"/>
                <w:sz w:val="24"/>
                <w:szCs w:val="24"/>
              </w:rPr>
              <w:tab/>
            </w:r>
            <w:r w:rsidRPr="0082765E">
              <w:rPr>
                <w:rFonts w:ascii="Arial" w:hAnsi="Arial" w:cs="Arial"/>
                <w:sz w:val="24"/>
                <w:szCs w:val="24"/>
              </w:rPr>
              <w:tab/>
            </w:r>
          </w:p>
        </w:tc>
      </w:tr>
      <w:tr w:rsidR="003E0945" w:rsidRPr="0082765E" w:rsidTr="00DA3244">
        <w:tc>
          <w:tcPr>
            <w:tcW w:w="4323" w:type="dxa"/>
          </w:tcPr>
          <w:p w:rsidR="003E0945" w:rsidRPr="0082765E" w:rsidRDefault="003E0945" w:rsidP="00DA3244">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rPr>
                <w:rFonts w:ascii="Arial" w:hAnsi="Arial" w:cs="Arial"/>
                <w:sz w:val="24"/>
                <w:szCs w:val="24"/>
              </w:rPr>
            </w:pPr>
          </w:p>
          <w:p w:rsidR="003E0945" w:rsidRPr="0082765E" w:rsidRDefault="003E0945" w:rsidP="00DA3244">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rPr>
                <w:rFonts w:ascii="Arial" w:hAnsi="Arial" w:cs="Arial"/>
                <w:sz w:val="24"/>
                <w:szCs w:val="24"/>
              </w:rPr>
            </w:pPr>
          </w:p>
          <w:p w:rsidR="003E0945" w:rsidRPr="0082765E" w:rsidRDefault="003E0945" w:rsidP="00DA3244">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rPr>
                <w:rFonts w:ascii="Arial" w:hAnsi="Arial" w:cs="Arial"/>
                <w:sz w:val="24"/>
                <w:szCs w:val="24"/>
              </w:rPr>
            </w:pPr>
            <w:proofErr w:type="gramStart"/>
            <w:r w:rsidRPr="0082765E">
              <w:rPr>
                <w:rFonts w:ascii="Arial" w:hAnsi="Arial" w:cs="Arial"/>
                <w:sz w:val="24"/>
                <w:szCs w:val="24"/>
              </w:rPr>
              <w:t>3</w:t>
            </w:r>
            <w:proofErr w:type="gramEnd"/>
            <w:r w:rsidRPr="0082765E">
              <w:rPr>
                <w:rFonts w:ascii="Arial" w:hAnsi="Arial" w:cs="Arial"/>
                <w:sz w:val="24"/>
                <w:szCs w:val="24"/>
              </w:rPr>
              <w:t>) ___________________________</w:t>
            </w:r>
          </w:p>
          <w:p w:rsidR="003E0945" w:rsidRPr="0082765E" w:rsidRDefault="003E0945" w:rsidP="009B7905">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ind w:left="284" w:hanging="284"/>
              <w:rPr>
                <w:rFonts w:ascii="Arial" w:hAnsi="Arial" w:cs="Arial"/>
                <w:sz w:val="24"/>
                <w:szCs w:val="24"/>
              </w:rPr>
            </w:pPr>
            <w:r w:rsidRPr="0082765E">
              <w:rPr>
                <w:rFonts w:ascii="Arial" w:hAnsi="Arial" w:cs="Arial"/>
                <w:sz w:val="24"/>
                <w:szCs w:val="24"/>
              </w:rPr>
              <w:tab/>
            </w:r>
            <w:r w:rsidRPr="0082765E">
              <w:rPr>
                <w:rFonts w:ascii="Arial" w:hAnsi="Arial" w:cs="Arial"/>
                <w:sz w:val="24"/>
                <w:szCs w:val="24"/>
                <w:highlight w:val="yellow"/>
              </w:rPr>
              <w:t>[●]</w:t>
            </w:r>
            <w:r w:rsidRPr="0082765E">
              <w:rPr>
                <w:rFonts w:ascii="Arial" w:hAnsi="Arial" w:cs="Arial"/>
                <w:sz w:val="24"/>
                <w:szCs w:val="24"/>
              </w:rPr>
              <w:t xml:space="preserve">, como representante da </w:t>
            </w:r>
            <w:r w:rsidRPr="0082765E">
              <w:rPr>
                <w:rFonts w:ascii="Arial" w:hAnsi="Arial" w:cs="Arial"/>
                <w:sz w:val="24"/>
                <w:szCs w:val="24"/>
              </w:rPr>
              <w:tab/>
            </w:r>
            <w:r w:rsidRPr="0082765E">
              <w:rPr>
                <w:rFonts w:ascii="Arial" w:hAnsi="Arial" w:cs="Arial"/>
                <w:b/>
                <w:sz w:val="24"/>
                <w:szCs w:val="24"/>
              </w:rPr>
              <w:t>TOP CENTER EMPREENDI-MENTOS E PARTICIPAÇÕES LTDA.</w:t>
            </w:r>
          </w:p>
        </w:tc>
        <w:tc>
          <w:tcPr>
            <w:tcW w:w="4324" w:type="dxa"/>
          </w:tcPr>
          <w:p w:rsidR="003E0945" w:rsidRPr="0082765E" w:rsidRDefault="003E0945" w:rsidP="00DA3244">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rPr>
                <w:rFonts w:ascii="Arial" w:hAnsi="Arial" w:cs="Arial"/>
                <w:sz w:val="24"/>
                <w:szCs w:val="24"/>
              </w:rPr>
            </w:pPr>
          </w:p>
          <w:p w:rsidR="003E0945" w:rsidRPr="0082765E" w:rsidRDefault="003E0945" w:rsidP="00DA3244">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rPr>
                <w:rFonts w:ascii="Arial" w:hAnsi="Arial" w:cs="Arial"/>
                <w:sz w:val="24"/>
                <w:szCs w:val="24"/>
              </w:rPr>
            </w:pPr>
          </w:p>
          <w:p w:rsidR="003E0945" w:rsidRPr="0082765E" w:rsidRDefault="003E0945" w:rsidP="00DA3244">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rPr>
                <w:rFonts w:ascii="Arial" w:hAnsi="Arial" w:cs="Arial"/>
                <w:sz w:val="24"/>
                <w:szCs w:val="24"/>
              </w:rPr>
            </w:pPr>
            <w:proofErr w:type="gramStart"/>
            <w:r w:rsidRPr="0082765E">
              <w:rPr>
                <w:rFonts w:ascii="Arial" w:hAnsi="Arial" w:cs="Arial"/>
                <w:sz w:val="24"/>
                <w:szCs w:val="24"/>
              </w:rPr>
              <w:t>4</w:t>
            </w:r>
            <w:proofErr w:type="gramEnd"/>
            <w:r w:rsidRPr="0082765E">
              <w:rPr>
                <w:rFonts w:ascii="Arial" w:hAnsi="Arial" w:cs="Arial"/>
                <w:sz w:val="24"/>
                <w:szCs w:val="24"/>
              </w:rPr>
              <w:t>) ___________________________</w:t>
            </w:r>
          </w:p>
          <w:p w:rsidR="003E0945" w:rsidRPr="0082765E" w:rsidRDefault="003E0945" w:rsidP="009B7905">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ind w:left="355" w:hanging="355"/>
              <w:rPr>
                <w:rFonts w:ascii="Arial" w:hAnsi="Arial" w:cs="Arial"/>
                <w:sz w:val="24"/>
                <w:szCs w:val="24"/>
              </w:rPr>
            </w:pPr>
            <w:r w:rsidRPr="0082765E">
              <w:rPr>
                <w:rFonts w:ascii="Arial" w:hAnsi="Arial" w:cs="Arial"/>
                <w:sz w:val="24"/>
                <w:szCs w:val="24"/>
              </w:rPr>
              <w:t xml:space="preserve"> </w:t>
            </w:r>
            <w:r w:rsidRPr="0082765E">
              <w:rPr>
                <w:rFonts w:ascii="Arial" w:hAnsi="Arial" w:cs="Arial"/>
                <w:sz w:val="24"/>
                <w:szCs w:val="24"/>
              </w:rPr>
              <w:tab/>
            </w:r>
            <w:r w:rsidRPr="0082765E">
              <w:rPr>
                <w:rFonts w:ascii="Arial" w:hAnsi="Arial" w:cs="Arial"/>
                <w:sz w:val="24"/>
                <w:szCs w:val="24"/>
                <w:highlight w:val="yellow"/>
              </w:rPr>
              <w:t>[●]</w:t>
            </w:r>
            <w:r w:rsidRPr="0082765E">
              <w:rPr>
                <w:rFonts w:ascii="Arial" w:hAnsi="Arial" w:cs="Arial"/>
                <w:sz w:val="24"/>
                <w:szCs w:val="24"/>
              </w:rPr>
              <w:t xml:space="preserve">, como representante </w:t>
            </w:r>
            <w:proofErr w:type="gramStart"/>
            <w:r w:rsidRPr="0082765E">
              <w:rPr>
                <w:rFonts w:ascii="Arial" w:hAnsi="Arial" w:cs="Arial"/>
                <w:sz w:val="24"/>
                <w:szCs w:val="24"/>
              </w:rPr>
              <w:t xml:space="preserve">da </w:t>
            </w:r>
            <w:r w:rsidRPr="0082765E">
              <w:rPr>
                <w:rFonts w:ascii="Arial" w:hAnsi="Arial" w:cs="Arial"/>
                <w:b/>
                <w:sz w:val="24"/>
                <w:szCs w:val="24"/>
              </w:rPr>
              <w:t>TOP</w:t>
            </w:r>
            <w:proofErr w:type="gramEnd"/>
            <w:r w:rsidRPr="0082765E">
              <w:rPr>
                <w:rFonts w:ascii="Arial" w:hAnsi="Arial" w:cs="Arial"/>
                <w:b/>
                <w:sz w:val="24"/>
                <w:szCs w:val="24"/>
              </w:rPr>
              <w:t xml:space="preserve"> CENTER EMPREENDIMENTOS E PARTICIPAÇÕES LTDA.</w:t>
            </w:r>
            <w:r w:rsidRPr="0082765E">
              <w:rPr>
                <w:rFonts w:ascii="Arial" w:hAnsi="Arial" w:cs="Arial"/>
                <w:sz w:val="24"/>
                <w:szCs w:val="24"/>
              </w:rPr>
              <w:tab/>
            </w:r>
            <w:r w:rsidRPr="0082765E">
              <w:rPr>
                <w:rFonts w:ascii="Arial" w:hAnsi="Arial" w:cs="Arial"/>
                <w:sz w:val="24"/>
                <w:szCs w:val="24"/>
              </w:rPr>
              <w:tab/>
            </w:r>
          </w:p>
        </w:tc>
      </w:tr>
      <w:tr w:rsidR="003E0945" w:rsidRPr="0082765E" w:rsidTr="00CC77C9">
        <w:tc>
          <w:tcPr>
            <w:tcW w:w="4323" w:type="dxa"/>
          </w:tcPr>
          <w:p w:rsidR="003E0945" w:rsidRPr="0082765E" w:rsidRDefault="003E0945" w:rsidP="00CC77C9">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rPr>
                <w:rFonts w:ascii="Arial" w:hAnsi="Arial" w:cs="Arial"/>
                <w:sz w:val="24"/>
                <w:szCs w:val="24"/>
              </w:rPr>
            </w:pPr>
          </w:p>
          <w:p w:rsidR="003E0945" w:rsidRPr="0082765E" w:rsidRDefault="003E0945" w:rsidP="00CC77C9">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rPr>
                <w:rFonts w:ascii="Arial" w:hAnsi="Arial" w:cs="Arial"/>
                <w:sz w:val="24"/>
                <w:szCs w:val="24"/>
              </w:rPr>
            </w:pPr>
          </w:p>
          <w:p w:rsidR="003E0945" w:rsidRPr="0082765E" w:rsidRDefault="003E0945" w:rsidP="00CC77C9">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rPr>
                <w:rFonts w:ascii="Arial" w:hAnsi="Arial" w:cs="Arial"/>
                <w:sz w:val="24"/>
                <w:szCs w:val="24"/>
              </w:rPr>
            </w:pPr>
            <w:proofErr w:type="gramStart"/>
            <w:r w:rsidRPr="0082765E">
              <w:rPr>
                <w:rFonts w:ascii="Arial" w:hAnsi="Arial" w:cs="Arial"/>
                <w:sz w:val="24"/>
                <w:szCs w:val="24"/>
              </w:rPr>
              <w:t>5</w:t>
            </w:r>
            <w:proofErr w:type="gramEnd"/>
            <w:r w:rsidRPr="0082765E">
              <w:rPr>
                <w:rFonts w:ascii="Arial" w:hAnsi="Arial" w:cs="Arial"/>
                <w:sz w:val="24"/>
                <w:szCs w:val="24"/>
              </w:rPr>
              <w:t>) ___________________________</w:t>
            </w:r>
          </w:p>
          <w:p w:rsidR="003E0945" w:rsidRPr="0082765E" w:rsidRDefault="003E0945">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ind w:left="284" w:hanging="284"/>
              <w:rPr>
                <w:rFonts w:ascii="Arial" w:hAnsi="Arial" w:cs="Arial"/>
                <w:sz w:val="24"/>
                <w:szCs w:val="24"/>
              </w:rPr>
            </w:pPr>
            <w:r w:rsidRPr="0082765E">
              <w:rPr>
                <w:rFonts w:ascii="Arial" w:hAnsi="Arial" w:cs="Arial"/>
                <w:sz w:val="24"/>
                <w:szCs w:val="24"/>
              </w:rPr>
              <w:tab/>
            </w:r>
            <w:r w:rsidRPr="0082765E">
              <w:rPr>
                <w:rFonts w:ascii="Arial" w:hAnsi="Arial" w:cs="Arial"/>
                <w:sz w:val="24"/>
                <w:szCs w:val="24"/>
                <w:highlight w:val="yellow"/>
              </w:rPr>
              <w:t>[●]</w:t>
            </w:r>
            <w:r w:rsidRPr="0082765E">
              <w:rPr>
                <w:rFonts w:ascii="Arial" w:hAnsi="Arial" w:cs="Arial"/>
                <w:sz w:val="24"/>
                <w:szCs w:val="24"/>
              </w:rPr>
              <w:t xml:space="preserve">, como representante da </w:t>
            </w:r>
            <w:r w:rsidRPr="0082765E">
              <w:rPr>
                <w:rFonts w:ascii="Arial" w:hAnsi="Arial" w:cs="Arial"/>
                <w:b/>
                <w:sz w:val="24"/>
                <w:szCs w:val="24"/>
              </w:rPr>
              <w:t>SÃO CARLOS EMPREENDIMENTOS E PARTICIPAÇÕES S/A.</w:t>
            </w:r>
          </w:p>
        </w:tc>
        <w:tc>
          <w:tcPr>
            <w:tcW w:w="4324" w:type="dxa"/>
          </w:tcPr>
          <w:p w:rsidR="003E0945" w:rsidRPr="0082765E" w:rsidRDefault="003E0945" w:rsidP="00CC77C9">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rPr>
                <w:rFonts w:ascii="Arial" w:hAnsi="Arial" w:cs="Arial"/>
                <w:sz w:val="24"/>
                <w:szCs w:val="24"/>
              </w:rPr>
            </w:pPr>
          </w:p>
          <w:p w:rsidR="003E0945" w:rsidRPr="0082765E" w:rsidRDefault="003E0945" w:rsidP="00CC77C9">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rPr>
                <w:rFonts w:ascii="Arial" w:hAnsi="Arial" w:cs="Arial"/>
                <w:sz w:val="24"/>
                <w:szCs w:val="24"/>
              </w:rPr>
            </w:pPr>
          </w:p>
          <w:p w:rsidR="003E0945" w:rsidRPr="0082765E" w:rsidRDefault="003E0945" w:rsidP="00CC77C9">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rPr>
                <w:rFonts w:ascii="Arial" w:hAnsi="Arial" w:cs="Arial"/>
                <w:sz w:val="24"/>
                <w:szCs w:val="24"/>
              </w:rPr>
            </w:pPr>
            <w:proofErr w:type="gramStart"/>
            <w:r w:rsidRPr="0082765E">
              <w:rPr>
                <w:rFonts w:ascii="Arial" w:hAnsi="Arial" w:cs="Arial"/>
                <w:sz w:val="24"/>
                <w:szCs w:val="24"/>
              </w:rPr>
              <w:t>6</w:t>
            </w:r>
            <w:proofErr w:type="gramEnd"/>
            <w:r w:rsidRPr="0082765E">
              <w:rPr>
                <w:rFonts w:ascii="Arial" w:hAnsi="Arial" w:cs="Arial"/>
                <w:sz w:val="24"/>
                <w:szCs w:val="24"/>
              </w:rPr>
              <w:t>) ___________________________</w:t>
            </w:r>
          </w:p>
          <w:p w:rsidR="003E0945" w:rsidRPr="0082765E" w:rsidRDefault="003E0945">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ind w:left="355" w:hanging="355"/>
              <w:rPr>
                <w:rFonts w:ascii="Arial" w:hAnsi="Arial" w:cs="Arial"/>
                <w:sz w:val="24"/>
                <w:szCs w:val="24"/>
              </w:rPr>
            </w:pPr>
            <w:r w:rsidRPr="0082765E">
              <w:rPr>
                <w:rFonts w:ascii="Arial" w:hAnsi="Arial" w:cs="Arial"/>
                <w:sz w:val="24"/>
                <w:szCs w:val="24"/>
              </w:rPr>
              <w:t xml:space="preserve"> </w:t>
            </w:r>
            <w:r w:rsidRPr="0082765E">
              <w:rPr>
                <w:rFonts w:ascii="Arial" w:hAnsi="Arial" w:cs="Arial"/>
                <w:sz w:val="24"/>
                <w:szCs w:val="24"/>
                <w:highlight w:val="yellow"/>
              </w:rPr>
              <w:t>[●]</w:t>
            </w:r>
            <w:r w:rsidRPr="0082765E">
              <w:rPr>
                <w:rFonts w:ascii="Arial" w:hAnsi="Arial" w:cs="Arial"/>
                <w:sz w:val="24"/>
                <w:szCs w:val="24"/>
              </w:rPr>
              <w:t xml:space="preserve">, como representante da </w:t>
            </w:r>
            <w:r w:rsidRPr="0082765E">
              <w:rPr>
                <w:rFonts w:ascii="Arial" w:hAnsi="Arial" w:cs="Arial"/>
                <w:b/>
                <w:sz w:val="24"/>
                <w:szCs w:val="24"/>
              </w:rPr>
              <w:t>SÃO CARLOS EMPREENDI-MENTOS E PARTICIPAÇÕES S/A.</w:t>
            </w:r>
          </w:p>
        </w:tc>
      </w:tr>
      <w:tr w:rsidR="003E0945" w:rsidRPr="0082765E" w:rsidTr="00DA3244">
        <w:tc>
          <w:tcPr>
            <w:tcW w:w="4323" w:type="dxa"/>
          </w:tcPr>
          <w:p w:rsidR="003E0945" w:rsidRPr="0082765E" w:rsidRDefault="003E0945" w:rsidP="00244F23">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rPr>
                <w:rFonts w:ascii="Arial" w:hAnsi="Arial" w:cs="Arial"/>
                <w:sz w:val="24"/>
                <w:szCs w:val="24"/>
              </w:rPr>
            </w:pPr>
          </w:p>
          <w:p w:rsidR="003E0945" w:rsidRPr="0082765E" w:rsidRDefault="003E0945" w:rsidP="00244F23">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rPr>
                <w:rFonts w:ascii="Arial" w:hAnsi="Arial" w:cs="Arial"/>
                <w:sz w:val="24"/>
                <w:szCs w:val="24"/>
              </w:rPr>
            </w:pPr>
          </w:p>
          <w:p w:rsidR="003E0945" w:rsidRPr="0082765E" w:rsidRDefault="003E0945" w:rsidP="00244F23">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rPr>
                <w:rFonts w:ascii="Arial" w:hAnsi="Arial" w:cs="Arial"/>
                <w:sz w:val="24"/>
                <w:szCs w:val="24"/>
              </w:rPr>
            </w:pPr>
            <w:proofErr w:type="gramStart"/>
            <w:r w:rsidRPr="0082765E">
              <w:rPr>
                <w:rFonts w:ascii="Arial" w:hAnsi="Arial" w:cs="Arial"/>
                <w:sz w:val="24"/>
                <w:szCs w:val="24"/>
              </w:rPr>
              <w:t>7</w:t>
            </w:r>
            <w:proofErr w:type="gramEnd"/>
            <w:r w:rsidRPr="0082765E">
              <w:rPr>
                <w:rFonts w:ascii="Arial" w:hAnsi="Arial" w:cs="Arial"/>
                <w:sz w:val="24"/>
                <w:szCs w:val="24"/>
              </w:rPr>
              <w:t>) ___________________________</w:t>
            </w:r>
          </w:p>
          <w:p w:rsidR="003E0945" w:rsidRPr="0082765E" w:rsidRDefault="003E0945" w:rsidP="00F426D3">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ind w:left="284" w:hanging="284"/>
              <w:rPr>
                <w:rFonts w:ascii="Arial" w:hAnsi="Arial" w:cs="Arial"/>
                <w:sz w:val="24"/>
                <w:szCs w:val="24"/>
              </w:rPr>
            </w:pPr>
            <w:r w:rsidRPr="0082765E">
              <w:rPr>
                <w:rFonts w:ascii="Arial" w:hAnsi="Arial" w:cs="Arial"/>
                <w:sz w:val="24"/>
                <w:szCs w:val="24"/>
              </w:rPr>
              <w:tab/>
            </w:r>
            <w:r w:rsidRPr="0082765E">
              <w:rPr>
                <w:rFonts w:ascii="Arial" w:hAnsi="Arial" w:cs="Arial"/>
                <w:sz w:val="24"/>
                <w:szCs w:val="24"/>
                <w:highlight w:val="yellow"/>
              </w:rPr>
              <w:t>[●]</w:t>
            </w:r>
            <w:r w:rsidRPr="0082765E">
              <w:rPr>
                <w:rFonts w:ascii="Arial" w:hAnsi="Arial" w:cs="Arial"/>
                <w:sz w:val="24"/>
                <w:szCs w:val="24"/>
              </w:rPr>
              <w:t xml:space="preserve">, como representante da </w:t>
            </w:r>
            <w:r w:rsidRPr="0082765E">
              <w:rPr>
                <w:rFonts w:ascii="Arial" w:hAnsi="Arial" w:cs="Arial"/>
                <w:b/>
                <w:sz w:val="24"/>
                <w:szCs w:val="24"/>
              </w:rPr>
              <w:t>OLIVEIRA TRUST DISTRIBUIDORA DE TÍTULOS E VALORES MOBILIÁRIOS S.A.</w:t>
            </w:r>
          </w:p>
        </w:tc>
        <w:tc>
          <w:tcPr>
            <w:tcW w:w="4324" w:type="dxa"/>
          </w:tcPr>
          <w:p w:rsidR="003E0945" w:rsidRPr="0082765E" w:rsidRDefault="003E0945" w:rsidP="00244F23">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rPr>
                <w:rFonts w:ascii="Arial" w:hAnsi="Arial" w:cs="Arial"/>
                <w:sz w:val="24"/>
                <w:szCs w:val="24"/>
              </w:rPr>
            </w:pPr>
          </w:p>
          <w:p w:rsidR="003E0945" w:rsidRPr="0082765E" w:rsidRDefault="003E0945" w:rsidP="00244F23">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rPr>
                <w:rFonts w:ascii="Arial" w:hAnsi="Arial" w:cs="Arial"/>
                <w:sz w:val="24"/>
                <w:szCs w:val="24"/>
              </w:rPr>
            </w:pPr>
          </w:p>
          <w:p w:rsidR="003E0945" w:rsidRPr="0082765E" w:rsidRDefault="003E0945" w:rsidP="00244F23">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rPr>
                <w:rFonts w:ascii="Arial" w:hAnsi="Arial" w:cs="Arial"/>
                <w:sz w:val="24"/>
                <w:szCs w:val="24"/>
              </w:rPr>
            </w:pPr>
            <w:proofErr w:type="gramStart"/>
            <w:r w:rsidRPr="0082765E">
              <w:rPr>
                <w:rFonts w:ascii="Arial" w:hAnsi="Arial" w:cs="Arial"/>
                <w:sz w:val="24"/>
                <w:szCs w:val="24"/>
              </w:rPr>
              <w:t>8</w:t>
            </w:r>
            <w:proofErr w:type="gramEnd"/>
            <w:r w:rsidRPr="0082765E">
              <w:rPr>
                <w:rFonts w:ascii="Arial" w:hAnsi="Arial" w:cs="Arial"/>
                <w:sz w:val="24"/>
                <w:szCs w:val="24"/>
              </w:rPr>
              <w:t>) ___________________________</w:t>
            </w:r>
          </w:p>
          <w:p w:rsidR="003E0945" w:rsidRPr="0082765E" w:rsidRDefault="003E0945" w:rsidP="00F426D3">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ind w:left="355" w:hanging="355"/>
              <w:rPr>
                <w:rFonts w:ascii="Arial" w:hAnsi="Arial" w:cs="Arial"/>
                <w:sz w:val="24"/>
                <w:szCs w:val="24"/>
              </w:rPr>
            </w:pPr>
            <w:r w:rsidRPr="0082765E">
              <w:rPr>
                <w:rFonts w:ascii="Arial" w:hAnsi="Arial" w:cs="Arial"/>
                <w:sz w:val="24"/>
                <w:szCs w:val="24"/>
              </w:rPr>
              <w:t xml:space="preserve"> </w:t>
            </w:r>
            <w:r w:rsidRPr="0082765E">
              <w:rPr>
                <w:rFonts w:ascii="Arial" w:hAnsi="Arial" w:cs="Arial"/>
                <w:sz w:val="24"/>
                <w:szCs w:val="24"/>
                <w:highlight w:val="yellow"/>
              </w:rPr>
              <w:t>[●]</w:t>
            </w:r>
            <w:r w:rsidRPr="0082765E">
              <w:rPr>
                <w:rFonts w:ascii="Arial" w:hAnsi="Arial" w:cs="Arial"/>
                <w:sz w:val="24"/>
                <w:szCs w:val="24"/>
              </w:rPr>
              <w:t xml:space="preserve">, como representante da </w:t>
            </w:r>
            <w:r w:rsidRPr="0082765E">
              <w:rPr>
                <w:rFonts w:ascii="Arial" w:hAnsi="Arial" w:cs="Arial"/>
                <w:b/>
                <w:sz w:val="24"/>
                <w:szCs w:val="24"/>
              </w:rPr>
              <w:t>OLIVEIRA TRUST DISTRIBUIDORA DE TÍTULOS E VALORES MOBILIÁRIOS S.A..</w:t>
            </w:r>
          </w:p>
        </w:tc>
      </w:tr>
      <w:tr w:rsidR="003E0945" w:rsidRPr="0082765E" w:rsidTr="00244F23">
        <w:tc>
          <w:tcPr>
            <w:tcW w:w="4323" w:type="dxa"/>
          </w:tcPr>
          <w:p w:rsidR="003E0945" w:rsidRPr="0082765E" w:rsidRDefault="003E0945" w:rsidP="001D13A4">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ind w:left="284" w:hanging="284"/>
              <w:rPr>
                <w:rFonts w:ascii="Arial" w:hAnsi="Arial" w:cs="Arial"/>
                <w:sz w:val="24"/>
                <w:szCs w:val="24"/>
              </w:rPr>
            </w:pPr>
          </w:p>
        </w:tc>
        <w:tc>
          <w:tcPr>
            <w:tcW w:w="4324" w:type="dxa"/>
          </w:tcPr>
          <w:p w:rsidR="003E0945" w:rsidRPr="0082765E" w:rsidRDefault="003E0945" w:rsidP="00244F23">
            <w:pPr>
              <w:tabs>
                <w:tab w:val="clear" w:pos="851"/>
                <w:tab w:val="clear" w:pos="1701"/>
                <w:tab w:val="clear" w:pos="2552"/>
                <w:tab w:val="clear" w:pos="3402"/>
                <w:tab w:val="clear" w:pos="4253"/>
                <w:tab w:val="clear" w:pos="5103"/>
                <w:tab w:val="clear" w:pos="5954"/>
                <w:tab w:val="clear" w:pos="6804"/>
                <w:tab w:val="clear" w:pos="7655"/>
                <w:tab w:val="clear" w:pos="8505"/>
                <w:tab w:val="right" w:pos="340"/>
                <w:tab w:val="left" w:pos="454"/>
                <w:tab w:val="center" w:pos="2268"/>
              </w:tabs>
              <w:ind w:left="355" w:hanging="355"/>
              <w:rPr>
                <w:rFonts w:ascii="Arial" w:hAnsi="Arial" w:cs="Arial"/>
                <w:sz w:val="24"/>
                <w:szCs w:val="24"/>
              </w:rPr>
            </w:pPr>
          </w:p>
        </w:tc>
      </w:tr>
    </w:tbl>
    <w:p w:rsidR="003E0945" w:rsidRPr="0082765E" w:rsidRDefault="003E0945" w:rsidP="00B716D2">
      <w:pPr>
        <w:rPr>
          <w:rFonts w:ascii="Arial" w:hAnsi="Arial" w:cs="Arial"/>
          <w:sz w:val="24"/>
          <w:szCs w:val="24"/>
          <w:u w:val="single"/>
        </w:rPr>
      </w:pPr>
    </w:p>
    <w:p w:rsidR="003E0945" w:rsidRPr="0082765E" w:rsidRDefault="003E0945" w:rsidP="00B716D2">
      <w:pPr>
        <w:rPr>
          <w:rFonts w:ascii="Arial" w:hAnsi="Arial" w:cs="Arial"/>
          <w:sz w:val="24"/>
          <w:szCs w:val="24"/>
          <w:u w:val="single"/>
        </w:rPr>
      </w:pPr>
      <w:r w:rsidRPr="0082765E">
        <w:rPr>
          <w:rFonts w:ascii="Arial" w:hAnsi="Arial" w:cs="Arial"/>
          <w:sz w:val="24"/>
          <w:szCs w:val="24"/>
          <w:u w:val="single"/>
        </w:rPr>
        <w:t>Testemunhas:</w:t>
      </w:r>
    </w:p>
    <w:p w:rsidR="003E0945" w:rsidRPr="0082765E" w:rsidRDefault="003E0945" w:rsidP="00B716D2">
      <w:pPr>
        <w:rPr>
          <w:rFonts w:ascii="Arial" w:hAnsi="Arial" w:cs="Arial"/>
          <w:sz w:val="24"/>
          <w:szCs w:val="24"/>
          <w:u w:val="single"/>
        </w:rPr>
      </w:pPr>
    </w:p>
    <w:tbl>
      <w:tblPr>
        <w:tblW w:w="0" w:type="auto"/>
        <w:tblLayout w:type="fixed"/>
        <w:tblCellMar>
          <w:left w:w="70" w:type="dxa"/>
          <w:right w:w="70" w:type="dxa"/>
        </w:tblCellMar>
        <w:tblLook w:val="0000"/>
      </w:tblPr>
      <w:tblGrid>
        <w:gridCol w:w="4323"/>
        <w:gridCol w:w="4324"/>
      </w:tblGrid>
      <w:tr w:rsidR="003E0945" w:rsidRPr="0082765E" w:rsidTr="00DA3244">
        <w:tc>
          <w:tcPr>
            <w:tcW w:w="4323" w:type="dxa"/>
          </w:tcPr>
          <w:p w:rsidR="003E0945" w:rsidRPr="0082765E" w:rsidRDefault="003E0945" w:rsidP="00DA3244">
            <w:pPr>
              <w:rPr>
                <w:rFonts w:ascii="Arial" w:hAnsi="Arial" w:cs="Arial"/>
                <w:sz w:val="24"/>
                <w:szCs w:val="24"/>
              </w:rPr>
            </w:pPr>
            <w:r w:rsidRPr="0082765E">
              <w:rPr>
                <w:rFonts w:ascii="Arial" w:hAnsi="Arial" w:cs="Arial"/>
                <w:sz w:val="24"/>
                <w:szCs w:val="24"/>
              </w:rPr>
              <w:t>_______________________________</w:t>
            </w:r>
          </w:p>
        </w:tc>
        <w:tc>
          <w:tcPr>
            <w:tcW w:w="4324" w:type="dxa"/>
          </w:tcPr>
          <w:p w:rsidR="003E0945" w:rsidRPr="0082765E" w:rsidRDefault="003E0945" w:rsidP="00DA3244">
            <w:pPr>
              <w:rPr>
                <w:rFonts w:ascii="Arial" w:hAnsi="Arial" w:cs="Arial"/>
                <w:sz w:val="24"/>
                <w:szCs w:val="24"/>
              </w:rPr>
            </w:pPr>
            <w:r w:rsidRPr="0082765E">
              <w:rPr>
                <w:rFonts w:ascii="Arial" w:hAnsi="Arial" w:cs="Arial"/>
                <w:sz w:val="24"/>
                <w:szCs w:val="24"/>
              </w:rPr>
              <w:t>_______________________________</w:t>
            </w:r>
          </w:p>
        </w:tc>
      </w:tr>
      <w:tr w:rsidR="003E0945" w:rsidRPr="0082765E" w:rsidTr="00DA3244">
        <w:tc>
          <w:tcPr>
            <w:tcW w:w="4323" w:type="dxa"/>
          </w:tcPr>
          <w:p w:rsidR="003E0945" w:rsidRPr="0082765E" w:rsidRDefault="003E0945" w:rsidP="00DA3244">
            <w:pPr>
              <w:rPr>
                <w:rFonts w:ascii="Arial" w:hAnsi="Arial" w:cs="Arial"/>
                <w:sz w:val="24"/>
                <w:szCs w:val="24"/>
              </w:rPr>
            </w:pPr>
            <w:r w:rsidRPr="0082765E">
              <w:rPr>
                <w:rFonts w:ascii="Arial" w:hAnsi="Arial" w:cs="Arial"/>
                <w:sz w:val="24"/>
                <w:szCs w:val="24"/>
              </w:rPr>
              <w:t xml:space="preserve">Nome: </w:t>
            </w:r>
          </w:p>
        </w:tc>
        <w:tc>
          <w:tcPr>
            <w:tcW w:w="4324" w:type="dxa"/>
          </w:tcPr>
          <w:p w:rsidR="003E0945" w:rsidRPr="0082765E" w:rsidRDefault="003E0945" w:rsidP="00DA3244">
            <w:pPr>
              <w:rPr>
                <w:rFonts w:ascii="Arial" w:hAnsi="Arial" w:cs="Arial"/>
                <w:sz w:val="24"/>
                <w:szCs w:val="24"/>
              </w:rPr>
            </w:pPr>
            <w:r w:rsidRPr="0082765E">
              <w:rPr>
                <w:rFonts w:ascii="Arial" w:hAnsi="Arial" w:cs="Arial"/>
                <w:sz w:val="24"/>
                <w:szCs w:val="24"/>
              </w:rPr>
              <w:t xml:space="preserve">Nome: </w:t>
            </w:r>
          </w:p>
        </w:tc>
      </w:tr>
      <w:tr w:rsidR="003E0945" w:rsidRPr="0082765E" w:rsidTr="00DA3244">
        <w:tc>
          <w:tcPr>
            <w:tcW w:w="4323" w:type="dxa"/>
          </w:tcPr>
          <w:p w:rsidR="003E0945" w:rsidRPr="0082765E" w:rsidRDefault="003E0945" w:rsidP="00DA3244">
            <w:pPr>
              <w:rPr>
                <w:rFonts w:ascii="Arial" w:hAnsi="Arial" w:cs="Arial"/>
                <w:sz w:val="24"/>
                <w:szCs w:val="24"/>
              </w:rPr>
            </w:pPr>
            <w:proofErr w:type="spellStart"/>
            <w:r w:rsidRPr="0082765E">
              <w:rPr>
                <w:rFonts w:ascii="Arial" w:hAnsi="Arial" w:cs="Arial"/>
                <w:sz w:val="24"/>
                <w:szCs w:val="24"/>
              </w:rPr>
              <w:t>End</w:t>
            </w:r>
            <w:proofErr w:type="spellEnd"/>
            <w:r w:rsidRPr="0082765E">
              <w:rPr>
                <w:rFonts w:ascii="Arial" w:hAnsi="Arial" w:cs="Arial"/>
                <w:sz w:val="24"/>
                <w:szCs w:val="24"/>
              </w:rPr>
              <w:t xml:space="preserve">: </w:t>
            </w:r>
          </w:p>
        </w:tc>
        <w:tc>
          <w:tcPr>
            <w:tcW w:w="4324" w:type="dxa"/>
          </w:tcPr>
          <w:p w:rsidR="003E0945" w:rsidRPr="0082765E" w:rsidRDefault="003E0945" w:rsidP="00DA3244">
            <w:pPr>
              <w:rPr>
                <w:rFonts w:ascii="Arial" w:hAnsi="Arial" w:cs="Arial"/>
                <w:sz w:val="24"/>
                <w:szCs w:val="24"/>
              </w:rPr>
            </w:pPr>
            <w:proofErr w:type="spellStart"/>
            <w:r w:rsidRPr="0082765E">
              <w:rPr>
                <w:rFonts w:ascii="Arial" w:hAnsi="Arial" w:cs="Arial"/>
                <w:sz w:val="24"/>
                <w:szCs w:val="24"/>
              </w:rPr>
              <w:t>End</w:t>
            </w:r>
            <w:proofErr w:type="spellEnd"/>
            <w:r w:rsidRPr="0082765E">
              <w:rPr>
                <w:rFonts w:ascii="Arial" w:hAnsi="Arial" w:cs="Arial"/>
                <w:sz w:val="24"/>
                <w:szCs w:val="24"/>
              </w:rPr>
              <w:t xml:space="preserve">: </w:t>
            </w:r>
          </w:p>
        </w:tc>
      </w:tr>
      <w:tr w:rsidR="003E0945" w:rsidRPr="0082765E" w:rsidTr="00DA3244">
        <w:tc>
          <w:tcPr>
            <w:tcW w:w="4323" w:type="dxa"/>
          </w:tcPr>
          <w:p w:rsidR="003E0945" w:rsidRPr="0082765E" w:rsidRDefault="003E0945" w:rsidP="00DA3244">
            <w:pPr>
              <w:rPr>
                <w:rFonts w:ascii="Arial" w:hAnsi="Arial" w:cs="Arial"/>
                <w:sz w:val="24"/>
                <w:szCs w:val="24"/>
              </w:rPr>
            </w:pPr>
            <w:r w:rsidRPr="0082765E">
              <w:rPr>
                <w:rFonts w:ascii="Arial" w:hAnsi="Arial" w:cs="Arial"/>
                <w:sz w:val="24"/>
                <w:szCs w:val="24"/>
              </w:rPr>
              <w:t xml:space="preserve">RG: </w:t>
            </w:r>
          </w:p>
        </w:tc>
        <w:tc>
          <w:tcPr>
            <w:tcW w:w="4324" w:type="dxa"/>
          </w:tcPr>
          <w:p w:rsidR="003E0945" w:rsidRPr="0082765E" w:rsidRDefault="003E0945" w:rsidP="00DA3244">
            <w:pPr>
              <w:rPr>
                <w:rFonts w:ascii="Arial" w:hAnsi="Arial" w:cs="Arial"/>
                <w:sz w:val="24"/>
                <w:szCs w:val="24"/>
              </w:rPr>
            </w:pPr>
            <w:r w:rsidRPr="0082765E">
              <w:rPr>
                <w:rFonts w:ascii="Arial" w:hAnsi="Arial" w:cs="Arial"/>
                <w:sz w:val="24"/>
                <w:szCs w:val="24"/>
              </w:rPr>
              <w:t xml:space="preserve">RG: </w:t>
            </w:r>
          </w:p>
        </w:tc>
      </w:tr>
    </w:tbl>
    <w:p w:rsidR="003E0945" w:rsidRPr="0082765E" w:rsidRDefault="003E0945" w:rsidP="00B716D2">
      <w:pPr>
        <w:rPr>
          <w:rFonts w:ascii="Arial" w:hAnsi="Arial" w:cs="Arial"/>
          <w:sz w:val="24"/>
          <w:szCs w:val="24"/>
        </w:rPr>
      </w:pPr>
    </w:p>
    <w:p w:rsidR="003E0945" w:rsidRPr="0082765E" w:rsidRDefault="003E0945" w:rsidP="00B716D2">
      <w:pPr>
        <w:rPr>
          <w:rFonts w:ascii="Arial" w:hAnsi="Arial" w:cs="Arial"/>
          <w:sz w:val="24"/>
          <w:szCs w:val="24"/>
        </w:rPr>
      </w:pPr>
      <w:r w:rsidRPr="0082765E">
        <w:rPr>
          <w:rFonts w:ascii="Arial" w:hAnsi="Arial" w:cs="Arial"/>
          <w:sz w:val="24"/>
          <w:szCs w:val="24"/>
        </w:rPr>
        <w:t xml:space="preserve">(Esta folha de assinaturas integra a Escritura Definitiva de Compra e </w:t>
      </w:r>
      <w:proofErr w:type="gramStart"/>
      <w:r w:rsidRPr="0082765E">
        <w:rPr>
          <w:rFonts w:ascii="Arial" w:hAnsi="Arial" w:cs="Arial"/>
          <w:sz w:val="24"/>
          <w:szCs w:val="24"/>
        </w:rPr>
        <w:t>Venda,</w:t>
      </w:r>
      <w:proofErr w:type="gramEnd"/>
      <w:r w:rsidRPr="0082765E">
        <w:rPr>
          <w:rFonts w:ascii="Arial" w:hAnsi="Arial" w:cs="Arial"/>
          <w:sz w:val="24"/>
          <w:szCs w:val="24"/>
        </w:rPr>
        <w:t xml:space="preserve"> Pacto Adjeto de Alienação Fiduciária em Garantia e Emissão de Cédula de Crédito Imobiliário e Outras Avenças).</w:t>
      </w:r>
    </w:p>
    <w:p w:rsidR="003E0945" w:rsidRPr="0082765E" w:rsidRDefault="003E0945" w:rsidP="00B716D2">
      <w:pPr>
        <w:tabs>
          <w:tab w:val="clear" w:pos="851"/>
          <w:tab w:val="clear" w:pos="1701"/>
          <w:tab w:val="clear" w:pos="2552"/>
          <w:tab w:val="clear" w:pos="3402"/>
          <w:tab w:val="clear" w:pos="4253"/>
          <w:tab w:val="clear" w:pos="5103"/>
          <w:tab w:val="clear" w:pos="5954"/>
          <w:tab w:val="clear" w:pos="6804"/>
          <w:tab w:val="clear" w:pos="7655"/>
          <w:tab w:val="clear" w:pos="8505"/>
        </w:tabs>
        <w:rPr>
          <w:rFonts w:ascii="Arial" w:hAnsi="Arial" w:cs="Arial"/>
          <w:sz w:val="24"/>
          <w:szCs w:val="24"/>
        </w:rPr>
      </w:pPr>
    </w:p>
    <w:p w:rsidR="003E0945" w:rsidRPr="0082765E" w:rsidRDefault="003E0945" w:rsidP="00B716D2">
      <w:pPr>
        <w:tabs>
          <w:tab w:val="clear" w:pos="851"/>
          <w:tab w:val="clear" w:pos="1701"/>
          <w:tab w:val="clear" w:pos="2552"/>
          <w:tab w:val="clear" w:pos="3402"/>
          <w:tab w:val="clear" w:pos="4253"/>
          <w:tab w:val="clear" w:pos="5103"/>
          <w:tab w:val="clear" w:pos="5954"/>
          <w:tab w:val="clear" w:pos="6804"/>
          <w:tab w:val="clear" w:pos="7655"/>
          <w:tab w:val="clear" w:pos="8505"/>
        </w:tabs>
        <w:rPr>
          <w:rFonts w:ascii="Arial" w:hAnsi="Arial" w:cs="Arial"/>
          <w:sz w:val="24"/>
          <w:szCs w:val="24"/>
        </w:rPr>
      </w:pPr>
    </w:p>
    <w:p w:rsidR="003E0945" w:rsidRPr="0082765E" w:rsidRDefault="003E0945" w:rsidP="0039256D">
      <w:pPr>
        <w:jc w:val="center"/>
        <w:rPr>
          <w:rFonts w:ascii="Arial" w:hAnsi="Arial" w:cs="Arial"/>
          <w:b/>
          <w:sz w:val="24"/>
          <w:szCs w:val="24"/>
        </w:rPr>
      </w:pPr>
      <w:r w:rsidRPr="0082765E">
        <w:rPr>
          <w:rFonts w:ascii="Arial" w:hAnsi="Arial" w:cs="Arial"/>
          <w:sz w:val="24"/>
          <w:szCs w:val="24"/>
        </w:rPr>
        <w:br w:type="page"/>
      </w:r>
      <w:r w:rsidRPr="0082765E">
        <w:rPr>
          <w:rFonts w:ascii="Arial" w:hAnsi="Arial" w:cs="Arial"/>
          <w:b/>
          <w:sz w:val="24"/>
          <w:szCs w:val="24"/>
        </w:rPr>
        <w:lastRenderedPageBreak/>
        <w:t xml:space="preserve">Anexo I </w:t>
      </w:r>
    </w:p>
    <w:p w:rsidR="003E0945" w:rsidRPr="0082765E" w:rsidRDefault="003E0945" w:rsidP="0039256D">
      <w:pPr>
        <w:jc w:val="center"/>
        <w:rPr>
          <w:rFonts w:ascii="Arial" w:hAnsi="Arial" w:cs="Arial"/>
          <w:sz w:val="24"/>
          <w:szCs w:val="24"/>
        </w:rPr>
      </w:pPr>
    </w:p>
    <w:p w:rsidR="003E0945" w:rsidRPr="0082765E" w:rsidRDefault="003E0945" w:rsidP="0039256D">
      <w:pPr>
        <w:jc w:val="center"/>
        <w:rPr>
          <w:rFonts w:ascii="Arial" w:hAnsi="Arial" w:cs="Arial"/>
          <w:b/>
          <w:sz w:val="24"/>
          <w:szCs w:val="24"/>
          <w:u w:val="single"/>
        </w:rPr>
      </w:pPr>
      <w:r w:rsidRPr="0082765E">
        <w:rPr>
          <w:rFonts w:ascii="Arial" w:hAnsi="Arial" w:cs="Arial"/>
          <w:sz w:val="24"/>
          <w:szCs w:val="24"/>
          <w:highlight w:val="yellow"/>
        </w:rPr>
        <w:t>[PMKA, favor ajustar</w:t>
      </w:r>
      <w:proofErr w:type="gramStart"/>
      <w:r w:rsidRPr="0082765E">
        <w:rPr>
          <w:rFonts w:ascii="Arial" w:hAnsi="Arial" w:cs="Arial"/>
          <w:sz w:val="24"/>
          <w:szCs w:val="24"/>
          <w:highlight w:val="yellow"/>
        </w:rPr>
        <w:t>]</w:t>
      </w:r>
      <w:proofErr w:type="gramEnd"/>
      <w:r w:rsidRPr="0082765E">
        <w:rPr>
          <w:rFonts w:ascii="Arial" w:hAnsi="Arial" w:cs="Arial"/>
          <w:sz w:val="24"/>
          <w:szCs w:val="24"/>
        </w:rPr>
        <w:br w:type="page"/>
      </w:r>
      <w:r w:rsidRPr="0082765E">
        <w:rPr>
          <w:rFonts w:ascii="Arial" w:hAnsi="Arial" w:cs="Arial"/>
          <w:b/>
          <w:sz w:val="24"/>
          <w:szCs w:val="24"/>
          <w:u w:val="single"/>
        </w:rPr>
        <w:lastRenderedPageBreak/>
        <w:t>ANEXO II</w:t>
      </w:r>
    </w:p>
    <w:p w:rsidR="003E0945" w:rsidRPr="0082765E" w:rsidRDefault="003E0945" w:rsidP="0039256D">
      <w:pPr>
        <w:rPr>
          <w:rFonts w:ascii="Arial" w:hAnsi="Arial" w:cs="Arial"/>
          <w:b/>
          <w:sz w:val="24"/>
          <w:szCs w:val="24"/>
        </w:rPr>
      </w:pPr>
      <w:bookmarkStart w:id="82" w:name="_Toc142127307"/>
      <w:bookmarkStart w:id="83" w:name="_Toc142127447"/>
      <w:bookmarkStart w:id="84" w:name="_Toc144116185"/>
      <w:bookmarkStart w:id="85" w:name="_Toc144116451"/>
      <w:bookmarkStart w:id="86" w:name="_Toc159321739"/>
    </w:p>
    <w:p w:rsidR="003E0945" w:rsidRPr="0082765E" w:rsidRDefault="003E0945" w:rsidP="0039256D">
      <w:pPr>
        <w:jc w:val="center"/>
        <w:rPr>
          <w:rFonts w:ascii="Arial" w:hAnsi="Arial" w:cs="Arial"/>
          <w:sz w:val="24"/>
          <w:szCs w:val="24"/>
        </w:rPr>
      </w:pPr>
      <w:r w:rsidRPr="0082765E">
        <w:rPr>
          <w:rFonts w:ascii="Arial" w:hAnsi="Arial" w:cs="Arial"/>
          <w:b/>
          <w:sz w:val="24"/>
          <w:szCs w:val="24"/>
        </w:rPr>
        <w:t>CÉDULA DE CRÉDITOS IMOBILIÁRIOS – CCI</w:t>
      </w:r>
    </w:p>
    <w:p w:rsidR="003E0945" w:rsidRPr="0082765E" w:rsidRDefault="003E0945" w:rsidP="0039256D">
      <w:pPr>
        <w:widowControl w:val="0"/>
        <w:tabs>
          <w:tab w:val="left" w:pos="9356"/>
        </w:tabs>
        <w:autoSpaceDE w:val="0"/>
        <w:autoSpaceDN w:val="0"/>
        <w:adjustRightInd w:val="0"/>
        <w:rPr>
          <w:rFonts w:ascii="Arial" w:hAnsi="Arial" w:cs="Arial"/>
          <w:b/>
          <w:sz w:val="24"/>
          <w:szCs w:val="24"/>
        </w:rPr>
      </w:pPr>
    </w:p>
    <w:p w:rsidR="003E0945" w:rsidRPr="0082765E" w:rsidRDefault="003E0945" w:rsidP="0039256D">
      <w:pPr>
        <w:widowControl w:val="0"/>
        <w:tabs>
          <w:tab w:val="left" w:pos="9356"/>
        </w:tabs>
        <w:autoSpaceDE w:val="0"/>
        <w:autoSpaceDN w:val="0"/>
        <w:adjustRightInd w:val="0"/>
        <w:rPr>
          <w:rFonts w:ascii="Arial" w:hAnsi="Arial" w:cs="Arial"/>
          <w:b/>
          <w:sz w:val="24"/>
          <w:szCs w:val="24"/>
        </w:rPr>
      </w:pPr>
    </w:p>
    <w:bookmarkEnd w:id="82"/>
    <w:bookmarkEnd w:id="83"/>
    <w:bookmarkEnd w:id="84"/>
    <w:bookmarkEnd w:id="85"/>
    <w:bookmarkEnd w:id="86"/>
    <w:tbl>
      <w:tblPr>
        <w:tblW w:w="9188" w:type="dxa"/>
        <w:tblInd w:w="-38" w:type="dxa"/>
        <w:tblLayout w:type="fixed"/>
        <w:tblCellMar>
          <w:left w:w="70" w:type="dxa"/>
          <w:right w:w="70" w:type="dxa"/>
        </w:tblCellMar>
        <w:tblLook w:val="0000"/>
      </w:tblPr>
      <w:tblGrid>
        <w:gridCol w:w="2888"/>
        <w:gridCol w:w="2913"/>
        <w:gridCol w:w="2922"/>
        <w:gridCol w:w="465"/>
      </w:tblGrid>
      <w:tr w:rsidR="003E0945" w:rsidRPr="0082765E" w:rsidTr="0039256D">
        <w:tc>
          <w:tcPr>
            <w:tcW w:w="9157" w:type="dxa"/>
            <w:gridSpan w:val="4"/>
          </w:tcPr>
          <w:p w:rsidR="003E0945" w:rsidRPr="0082765E" w:rsidRDefault="003E0945" w:rsidP="0039256D">
            <w:pPr>
              <w:spacing w:line="320" w:lineRule="exact"/>
              <w:jc w:val="center"/>
              <w:rPr>
                <w:rFonts w:ascii="Arial" w:hAnsi="Arial" w:cs="Arial"/>
                <w:b/>
                <w:sz w:val="24"/>
                <w:szCs w:val="24"/>
              </w:rPr>
            </w:pPr>
          </w:p>
        </w:tc>
      </w:tr>
      <w:tr w:rsidR="003E0945" w:rsidRPr="0082765E" w:rsidTr="0039256D">
        <w:tblPrEx>
          <w:tblCellMar>
            <w:left w:w="108" w:type="dxa"/>
            <w:right w:w="108" w:type="dxa"/>
          </w:tblCellMar>
          <w:tblLook w:val="00A0"/>
        </w:tblPrEx>
        <w:trPr>
          <w:gridAfter w:val="1"/>
          <w:wAfter w:w="465" w:type="dxa"/>
        </w:trPr>
        <w:tc>
          <w:tcPr>
            <w:tcW w:w="2888" w:type="dxa"/>
          </w:tcPr>
          <w:p w:rsidR="003E0945" w:rsidRPr="0082765E" w:rsidRDefault="003E0945" w:rsidP="0039256D">
            <w:pPr>
              <w:spacing w:line="320" w:lineRule="exact"/>
              <w:rPr>
                <w:rFonts w:ascii="Arial" w:hAnsi="Arial" w:cs="Arial"/>
                <w:b/>
                <w:sz w:val="24"/>
                <w:szCs w:val="24"/>
              </w:rPr>
            </w:pPr>
            <w:r w:rsidRPr="0082765E">
              <w:rPr>
                <w:rFonts w:ascii="Arial" w:hAnsi="Arial" w:cs="Arial"/>
                <w:b/>
                <w:smallCaps/>
                <w:sz w:val="24"/>
                <w:szCs w:val="24"/>
              </w:rPr>
              <w:t>Série:</w:t>
            </w:r>
            <w:r w:rsidRPr="0082765E">
              <w:rPr>
                <w:rFonts w:ascii="Arial" w:hAnsi="Arial" w:cs="Arial"/>
                <w:sz w:val="24"/>
                <w:szCs w:val="24"/>
              </w:rPr>
              <w:t xml:space="preserve"> </w:t>
            </w:r>
          </w:p>
        </w:tc>
        <w:tc>
          <w:tcPr>
            <w:tcW w:w="2913" w:type="dxa"/>
          </w:tcPr>
          <w:p w:rsidR="003E0945" w:rsidRPr="0082765E" w:rsidRDefault="003E0945" w:rsidP="0039256D">
            <w:pPr>
              <w:spacing w:line="320" w:lineRule="exact"/>
              <w:rPr>
                <w:rFonts w:ascii="Arial" w:hAnsi="Arial" w:cs="Arial"/>
                <w:b/>
                <w:smallCaps/>
                <w:sz w:val="24"/>
                <w:szCs w:val="24"/>
              </w:rPr>
            </w:pPr>
            <w:r w:rsidRPr="0082765E">
              <w:rPr>
                <w:rFonts w:ascii="Arial" w:hAnsi="Arial" w:cs="Arial"/>
                <w:b/>
                <w:smallCaps/>
                <w:sz w:val="24"/>
                <w:szCs w:val="24"/>
              </w:rPr>
              <w:t>Número:</w:t>
            </w:r>
            <w:r w:rsidRPr="0082765E">
              <w:rPr>
                <w:rFonts w:ascii="Arial" w:hAnsi="Arial" w:cs="Arial"/>
                <w:smallCaps/>
                <w:sz w:val="24"/>
                <w:szCs w:val="24"/>
              </w:rPr>
              <w:t xml:space="preserve"> </w:t>
            </w:r>
          </w:p>
        </w:tc>
        <w:tc>
          <w:tcPr>
            <w:tcW w:w="2922" w:type="dxa"/>
          </w:tcPr>
          <w:p w:rsidR="003E0945" w:rsidRPr="0082765E" w:rsidRDefault="003E0945" w:rsidP="0039256D">
            <w:pPr>
              <w:spacing w:line="320" w:lineRule="exact"/>
              <w:rPr>
                <w:rFonts w:ascii="Arial" w:hAnsi="Arial" w:cs="Arial"/>
                <w:sz w:val="24"/>
                <w:szCs w:val="24"/>
              </w:rPr>
            </w:pPr>
            <w:r w:rsidRPr="0082765E">
              <w:rPr>
                <w:rFonts w:ascii="Arial" w:hAnsi="Arial" w:cs="Arial"/>
                <w:b/>
                <w:smallCaps/>
                <w:sz w:val="24"/>
                <w:szCs w:val="24"/>
              </w:rPr>
              <w:t>Tipo de CCI</w:t>
            </w:r>
            <w:r w:rsidRPr="0082765E">
              <w:rPr>
                <w:rFonts w:ascii="Arial" w:hAnsi="Arial" w:cs="Arial"/>
                <w:b/>
                <w:sz w:val="24"/>
                <w:szCs w:val="24"/>
              </w:rPr>
              <w:t>:</w:t>
            </w:r>
          </w:p>
        </w:tc>
      </w:tr>
    </w:tbl>
    <w:p w:rsidR="003E0945" w:rsidRPr="0082765E" w:rsidRDefault="003E0945" w:rsidP="0039256D">
      <w:pPr>
        <w:spacing w:line="320" w:lineRule="exact"/>
        <w:rPr>
          <w:rFonts w:ascii="Arial" w:hAnsi="Arial" w:cs="Arial"/>
          <w:sz w:val="24"/>
          <w:szCs w:val="24"/>
        </w:rPr>
      </w:pPr>
    </w:p>
    <w:tbl>
      <w:tblPr>
        <w:tblW w:w="0" w:type="auto"/>
        <w:tblLook w:val="00A0"/>
      </w:tblPr>
      <w:tblGrid>
        <w:gridCol w:w="4362"/>
        <w:gridCol w:w="4361"/>
      </w:tblGrid>
      <w:tr w:rsidR="003E0945" w:rsidRPr="0082765E" w:rsidTr="0039256D">
        <w:tc>
          <w:tcPr>
            <w:tcW w:w="4605" w:type="dxa"/>
          </w:tcPr>
          <w:p w:rsidR="003E0945" w:rsidRPr="0082765E" w:rsidRDefault="003E0945" w:rsidP="0039256D">
            <w:pPr>
              <w:spacing w:line="320" w:lineRule="exact"/>
              <w:rPr>
                <w:rFonts w:ascii="Arial" w:hAnsi="Arial" w:cs="Arial"/>
                <w:b/>
                <w:smallCaps/>
                <w:sz w:val="24"/>
                <w:szCs w:val="24"/>
              </w:rPr>
            </w:pPr>
            <w:r w:rsidRPr="0082765E">
              <w:rPr>
                <w:rFonts w:ascii="Arial" w:hAnsi="Arial" w:cs="Arial"/>
                <w:b/>
                <w:smallCaps/>
                <w:sz w:val="24"/>
                <w:szCs w:val="24"/>
              </w:rPr>
              <w:t xml:space="preserve">Data de Emissão: </w:t>
            </w:r>
          </w:p>
        </w:tc>
        <w:tc>
          <w:tcPr>
            <w:tcW w:w="4605" w:type="dxa"/>
          </w:tcPr>
          <w:p w:rsidR="003E0945" w:rsidRPr="0082765E" w:rsidRDefault="003E0945" w:rsidP="0039256D">
            <w:pPr>
              <w:spacing w:line="320" w:lineRule="exact"/>
              <w:rPr>
                <w:rFonts w:ascii="Arial" w:hAnsi="Arial" w:cs="Arial"/>
                <w:sz w:val="24"/>
                <w:szCs w:val="24"/>
              </w:rPr>
            </w:pPr>
            <w:r w:rsidRPr="0082765E">
              <w:rPr>
                <w:rFonts w:ascii="Arial" w:hAnsi="Arial" w:cs="Arial"/>
                <w:b/>
                <w:smallCaps/>
                <w:sz w:val="24"/>
                <w:szCs w:val="24"/>
              </w:rPr>
              <w:t xml:space="preserve">Local de Emissão: </w:t>
            </w:r>
          </w:p>
        </w:tc>
      </w:tr>
    </w:tbl>
    <w:p w:rsidR="003E0945" w:rsidRPr="0082765E" w:rsidRDefault="003E0945" w:rsidP="0039256D">
      <w:pPr>
        <w:spacing w:line="320" w:lineRule="exact"/>
        <w:rPr>
          <w:rFonts w:ascii="Arial" w:hAnsi="Arial" w:cs="Arial"/>
          <w:sz w:val="24"/>
          <w:szCs w:val="24"/>
        </w:rPr>
      </w:pPr>
    </w:p>
    <w:tbl>
      <w:tblPr>
        <w:tblW w:w="0" w:type="auto"/>
        <w:tblLook w:val="00A0"/>
      </w:tblPr>
      <w:tblGrid>
        <w:gridCol w:w="8723"/>
      </w:tblGrid>
      <w:tr w:rsidR="003E0945" w:rsidRPr="0082765E" w:rsidTr="0039256D">
        <w:tc>
          <w:tcPr>
            <w:tcW w:w="9210" w:type="dxa"/>
          </w:tcPr>
          <w:p w:rsidR="003E0945" w:rsidRPr="0082765E" w:rsidRDefault="003E0945" w:rsidP="0039256D">
            <w:pPr>
              <w:spacing w:line="320" w:lineRule="exact"/>
              <w:rPr>
                <w:rFonts w:ascii="Arial" w:hAnsi="Arial" w:cs="Arial"/>
                <w:b/>
                <w:sz w:val="24"/>
                <w:szCs w:val="24"/>
              </w:rPr>
            </w:pPr>
            <w:r w:rsidRPr="0082765E">
              <w:rPr>
                <w:rFonts w:ascii="Arial" w:hAnsi="Arial" w:cs="Arial"/>
                <w:b/>
                <w:smallCaps/>
                <w:sz w:val="24"/>
                <w:szCs w:val="24"/>
              </w:rPr>
              <w:t>1. Emissora/Credora (“</w:t>
            </w:r>
            <w:r w:rsidRPr="0082765E">
              <w:rPr>
                <w:rFonts w:ascii="Arial" w:hAnsi="Arial" w:cs="Arial"/>
                <w:b/>
                <w:smallCaps/>
                <w:sz w:val="24"/>
                <w:szCs w:val="24"/>
                <w:u w:val="single"/>
              </w:rPr>
              <w:t>Emissora</w:t>
            </w:r>
            <w:r w:rsidRPr="0082765E">
              <w:rPr>
                <w:rFonts w:ascii="Arial" w:hAnsi="Arial" w:cs="Arial"/>
                <w:b/>
                <w:smallCaps/>
                <w:sz w:val="24"/>
                <w:szCs w:val="24"/>
              </w:rPr>
              <w:t>”):</w:t>
            </w:r>
          </w:p>
        </w:tc>
      </w:tr>
      <w:tr w:rsidR="003E0945" w:rsidRPr="0082765E" w:rsidTr="0039256D">
        <w:tc>
          <w:tcPr>
            <w:tcW w:w="9210" w:type="dxa"/>
          </w:tcPr>
          <w:p w:rsidR="003E0945" w:rsidRPr="0082765E" w:rsidRDefault="003E0945" w:rsidP="0039256D">
            <w:pPr>
              <w:spacing w:line="320" w:lineRule="exact"/>
              <w:rPr>
                <w:rFonts w:ascii="Arial" w:hAnsi="Arial" w:cs="Arial"/>
                <w:sz w:val="24"/>
                <w:szCs w:val="24"/>
              </w:rPr>
            </w:pPr>
            <w:r w:rsidRPr="0082765E">
              <w:rPr>
                <w:rFonts w:ascii="Arial" w:hAnsi="Arial" w:cs="Arial"/>
                <w:smallCaps/>
                <w:sz w:val="24"/>
                <w:szCs w:val="24"/>
              </w:rPr>
              <w:t>Razão Social</w:t>
            </w:r>
            <w:r w:rsidRPr="0082765E">
              <w:rPr>
                <w:rFonts w:ascii="Arial" w:hAnsi="Arial" w:cs="Arial"/>
                <w:sz w:val="24"/>
                <w:szCs w:val="24"/>
              </w:rPr>
              <w:t>:</w:t>
            </w:r>
            <w:r w:rsidRPr="0082765E">
              <w:rPr>
                <w:rFonts w:ascii="Arial" w:hAnsi="Arial" w:cs="Arial"/>
                <w:smallCaps/>
                <w:sz w:val="24"/>
                <w:szCs w:val="24"/>
              </w:rPr>
              <w:t xml:space="preserve"> </w:t>
            </w:r>
          </w:p>
        </w:tc>
      </w:tr>
      <w:tr w:rsidR="003E0945" w:rsidRPr="0082765E" w:rsidTr="0039256D">
        <w:tc>
          <w:tcPr>
            <w:tcW w:w="9210" w:type="dxa"/>
          </w:tcPr>
          <w:p w:rsidR="003E0945" w:rsidRPr="0082765E" w:rsidRDefault="003E0945" w:rsidP="0039256D">
            <w:pPr>
              <w:spacing w:line="320" w:lineRule="exact"/>
              <w:rPr>
                <w:rFonts w:ascii="Arial" w:hAnsi="Arial" w:cs="Arial"/>
                <w:sz w:val="24"/>
                <w:szCs w:val="24"/>
              </w:rPr>
            </w:pPr>
            <w:r w:rsidRPr="0082765E">
              <w:rPr>
                <w:rFonts w:ascii="Arial" w:hAnsi="Arial" w:cs="Arial"/>
                <w:smallCaps/>
                <w:sz w:val="24"/>
                <w:szCs w:val="24"/>
              </w:rPr>
              <w:t>CNPJ/MF</w:t>
            </w:r>
            <w:r w:rsidRPr="0082765E">
              <w:rPr>
                <w:rFonts w:ascii="Arial" w:hAnsi="Arial" w:cs="Arial"/>
                <w:sz w:val="24"/>
                <w:szCs w:val="24"/>
              </w:rPr>
              <w:t xml:space="preserve">: </w:t>
            </w:r>
          </w:p>
          <w:p w:rsidR="003E0945" w:rsidRPr="0082765E" w:rsidRDefault="003E0945" w:rsidP="0039256D">
            <w:pPr>
              <w:spacing w:line="320" w:lineRule="exact"/>
              <w:rPr>
                <w:rFonts w:ascii="Arial" w:hAnsi="Arial" w:cs="Arial"/>
                <w:sz w:val="24"/>
                <w:szCs w:val="24"/>
              </w:rPr>
            </w:pPr>
            <w:r w:rsidRPr="0082765E">
              <w:rPr>
                <w:rFonts w:ascii="Arial" w:hAnsi="Arial" w:cs="Arial"/>
                <w:smallCaps/>
                <w:sz w:val="24"/>
                <w:szCs w:val="24"/>
              </w:rPr>
              <w:t>Endereço</w:t>
            </w:r>
            <w:r w:rsidRPr="0082765E">
              <w:rPr>
                <w:rFonts w:ascii="Arial" w:hAnsi="Arial" w:cs="Arial"/>
                <w:sz w:val="24"/>
                <w:szCs w:val="24"/>
              </w:rPr>
              <w:t>:</w:t>
            </w:r>
            <w:r w:rsidRPr="0082765E">
              <w:rPr>
                <w:rFonts w:ascii="Arial" w:eastAsia="MS Mincho" w:hAnsi="Arial" w:cs="Arial"/>
                <w:sz w:val="24"/>
                <w:szCs w:val="24"/>
              </w:rPr>
              <w:t xml:space="preserve"> </w:t>
            </w:r>
          </w:p>
        </w:tc>
      </w:tr>
      <w:tr w:rsidR="003E0945" w:rsidRPr="0082765E" w:rsidTr="0039256D">
        <w:tc>
          <w:tcPr>
            <w:tcW w:w="9210" w:type="dxa"/>
          </w:tcPr>
          <w:p w:rsidR="003E0945" w:rsidRPr="0082765E" w:rsidRDefault="003E0945" w:rsidP="0039256D">
            <w:pPr>
              <w:spacing w:line="320" w:lineRule="exact"/>
              <w:rPr>
                <w:rFonts w:ascii="Arial" w:hAnsi="Arial" w:cs="Arial"/>
                <w:sz w:val="24"/>
                <w:szCs w:val="24"/>
              </w:rPr>
            </w:pPr>
            <w:r w:rsidRPr="0082765E">
              <w:rPr>
                <w:rFonts w:ascii="Arial" w:hAnsi="Arial" w:cs="Arial"/>
                <w:smallCaps/>
                <w:sz w:val="24"/>
                <w:szCs w:val="24"/>
              </w:rPr>
              <w:t>Cidade</w:t>
            </w:r>
            <w:r w:rsidRPr="0082765E">
              <w:rPr>
                <w:rFonts w:ascii="Arial" w:hAnsi="Arial" w:cs="Arial"/>
                <w:sz w:val="24"/>
                <w:szCs w:val="24"/>
              </w:rPr>
              <w:t>:</w:t>
            </w:r>
            <w:r w:rsidRPr="0082765E">
              <w:rPr>
                <w:rFonts w:ascii="Arial" w:hAnsi="Arial" w:cs="Arial"/>
                <w:sz w:val="24"/>
                <w:szCs w:val="24"/>
              </w:rPr>
              <w:tab/>
            </w:r>
            <w:r w:rsidRPr="0082765E">
              <w:rPr>
                <w:rFonts w:ascii="Arial" w:hAnsi="Arial" w:cs="Arial"/>
                <w:sz w:val="24"/>
                <w:szCs w:val="24"/>
              </w:rPr>
              <w:tab/>
              <w:t xml:space="preserve">UF: </w:t>
            </w:r>
          </w:p>
        </w:tc>
      </w:tr>
    </w:tbl>
    <w:p w:rsidR="003E0945" w:rsidRPr="0082765E" w:rsidRDefault="003E0945" w:rsidP="0039256D">
      <w:pPr>
        <w:spacing w:line="320" w:lineRule="exact"/>
        <w:rPr>
          <w:rFonts w:ascii="Arial" w:hAnsi="Arial" w:cs="Arial"/>
          <w:b/>
          <w:smallCaps/>
          <w:sz w:val="24"/>
          <w:szCs w:val="24"/>
        </w:rPr>
      </w:pPr>
    </w:p>
    <w:tbl>
      <w:tblPr>
        <w:tblW w:w="0" w:type="auto"/>
        <w:tblLook w:val="00A0"/>
      </w:tblPr>
      <w:tblGrid>
        <w:gridCol w:w="8723"/>
      </w:tblGrid>
      <w:tr w:rsidR="003E0945" w:rsidRPr="0082765E" w:rsidTr="0039256D">
        <w:tc>
          <w:tcPr>
            <w:tcW w:w="9210" w:type="dxa"/>
          </w:tcPr>
          <w:p w:rsidR="003E0945" w:rsidRPr="0082765E" w:rsidRDefault="003E0945" w:rsidP="0039256D">
            <w:pPr>
              <w:spacing w:line="320" w:lineRule="exact"/>
              <w:rPr>
                <w:rFonts w:ascii="Arial" w:hAnsi="Arial" w:cs="Arial"/>
                <w:b/>
                <w:sz w:val="24"/>
                <w:szCs w:val="24"/>
              </w:rPr>
            </w:pPr>
            <w:r w:rsidRPr="0082765E">
              <w:rPr>
                <w:rFonts w:ascii="Arial" w:hAnsi="Arial" w:cs="Arial"/>
                <w:b/>
                <w:smallCaps/>
                <w:sz w:val="24"/>
                <w:szCs w:val="24"/>
              </w:rPr>
              <w:t>2. Devedora (“</w:t>
            </w:r>
            <w:r w:rsidRPr="0082765E">
              <w:rPr>
                <w:rFonts w:ascii="Arial" w:hAnsi="Arial" w:cs="Arial"/>
                <w:b/>
                <w:smallCaps/>
                <w:sz w:val="24"/>
                <w:szCs w:val="24"/>
                <w:u w:val="single"/>
              </w:rPr>
              <w:t>Devedora</w:t>
            </w:r>
            <w:r w:rsidRPr="0082765E">
              <w:rPr>
                <w:rFonts w:ascii="Arial" w:hAnsi="Arial" w:cs="Arial"/>
                <w:b/>
                <w:smallCaps/>
                <w:sz w:val="24"/>
                <w:szCs w:val="24"/>
              </w:rPr>
              <w:t>”):</w:t>
            </w:r>
          </w:p>
        </w:tc>
      </w:tr>
      <w:tr w:rsidR="003E0945" w:rsidRPr="0082765E" w:rsidTr="0039256D">
        <w:tc>
          <w:tcPr>
            <w:tcW w:w="9210" w:type="dxa"/>
          </w:tcPr>
          <w:p w:rsidR="003E0945" w:rsidRPr="0082765E" w:rsidRDefault="003E0945" w:rsidP="0039256D">
            <w:pPr>
              <w:spacing w:line="320" w:lineRule="exact"/>
              <w:rPr>
                <w:rFonts w:ascii="Arial" w:hAnsi="Arial" w:cs="Arial"/>
                <w:sz w:val="24"/>
                <w:szCs w:val="24"/>
              </w:rPr>
            </w:pPr>
            <w:r w:rsidRPr="0082765E">
              <w:rPr>
                <w:rFonts w:ascii="Arial" w:hAnsi="Arial" w:cs="Arial"/>
                <w:smallCaps/>
                <w:sz w:val="24"/>
                <w:szCs w:val="24"/>
              </w:rPr>
              <w:t>Razão Social</w:t>
            </w:r>
            <w:r w:rsidRPr="0082765E">
              <w:rPr>
                <w:rFonts w:ascii="Arial" w:hAnsi="Arial" w:cs="Arial"/>
                <w:sz w:val="24"/>
                <w:szCs w:val="24"/>
              </w:rPr>
              <w:t xml:space="preserve">: </w:t>
            </w:r>
          </w:p>
        </w:tc>
      </w:tr>
      <w:tr w:rsidR="003E0945" w:rsidRPr="0082765E" w:rsidTr="0039256D">
        <w:tc>
          <w:tcPr>
            <w:tcW w:w="9210" w:type="dxa"/>
          </w:tcPr>
          <w:p w:rsidR="003E0945" w:rsidRPr="0082765E" w:rsidRDefault="003E0945" w:rsidP="0039256D">
            <w:pPr>
              <w:spacing w:line="320" w:lineRule="exact"/>
              <w:rPr>
                <w:rFonts w:ascii="Arial" w:hAnsi="Arial" w:cs="Arial"/>
                <w:sz w:val="24"/>
                <w:szCs w:val="24"/>
              </w:rPr>
            </w:pPr>
            <w:r w:rsidRPr="0082765E">
              <w:rPr>
                <w:rFonts w:ascii="Arial" w:hAnsi="Arial" w:cs="Arial"/>
                <w:smallCaps/>
                <w:sz w:val="24"/>
                <w:szCs w:val="24"/>
              </w:rPr>
              <w:t>CNPJ/MF</w:t>
            </w:r>
            <w:r w:rsidRPr="0082765E">
              <w:rPr>
                <w:rFonts w:ascii="Arial" w:hAnsi="Arial" w:cs="Arial"/>
                <w:sz w:val="24"/>
                <w:szCs w:val="24"/>
              </w:rPr>
              <w:t xml:space="preserve">: </w:t>
            </w:r>
          </w:p>
        </w:tc>
      </w:tr>
      <w:tr w:rsidR="003E0945" w:rsidRPr="0082765E" w:rsidTr="0039256D">
        <w:tc>
          <w:tcPr>
            <w:tcW w:w="9210" w:type="dxa"/>
          </w:tcPr>
          <w:p w:rsidR="003E0945" w:rsidRPr="0082765E" w:rsidRDefault="003E0945" w:rsidP="0039256D">
            <w:pPr>
              <w:spacing w:line="320" w:lineRule="exact"/>
              <w:rPr>
                <w:rFonts w:ascii="Arial" w:hAnsi="Arial" w:cs="Arial"/>
                <w:sz w:val="24"/>
                <w:szCs w:val="24"/>
              </w:rPr>
            </w:pPr>
            <w:r w:rsidRPr="0082765E">
              <w:rPr>
                <w:rFonts w:ascii="Arial" w:hAnsi="Arial" w:cs="Arial"/>
                <w:smallCaps/>
                <w:sz w:val="24"/>
                <w:szCs w:val="24"/>
              </w:rPr>
              <w:t>Endereço</w:t>
            </w:r>
            <w:r w:rsidRPr="0082765E">
              <w:rPr>
                <w:rFonts w:ascii="Arial" w:hAnsi="Arial" w:cs="Arial"/>
                <w:sz w:val="24"/>
                <w:szCs w:val="24"/>
              </w:rPr>
              <w:t xml:space="preserve">: </w:t>
            </w:r>
          </w:p>
        </w:tc>
      </w:tr>
      <w:tr w:rsidR="003E0945" w:rsidRPr="0082765E" w:rsidTr="0039256D">
        <w:tc>
          <w:tcPr>
            <w:tcW w:w="9210" w:type="dxa"/>
          </w:tcPr>
          <w:p w:rsidR="003E0945" w:rsidRPr="0082765E" w:rsidRDefault="003E0945" w:rsidP="0039256D">
            <w:pPr>
              <w:spacing w:line="320" w:lineRule="exact"/>
              <w:rPr>
                <w:rFonts w:ascii="Arial" w:hAnsi="Arial" w:cs="Arial"/>
                <w:smallCaps/>
                <w:sz w:val="24"/>
                <w:szCs w:val="24"/>
              </w:rPr>
            </w:pPr>
            <w:r w:rsidRPr="0082765E">
              <w:rPr>
                <w:rFonts w:ascii="Arial" w:hAnsi="Arial" w:cs="Arial"/>
                <w:smallCaps/>
                <w:sz w:val="24"/>
                <w:szCs w:val="24"/>
              </w:rPr>
              <w:t>Cidade:</w:t>
            </w:r>
            <w:r w:rsidRPr="0082765E">
              <w:rPr>
                <w:rFonts w:ascii="Arial" w:hAnsi="Arial" w:cs="Arial"/>
                <w:smallCaps/>
                <w:sz w:val="24"/>
                <w:szCs w:val="24"/>
              </w:rPr>
              <w:tab/>
            </w:r>
            <w:r w:rsidRPr="0082765E">
              <w:rPr>
                <w:rFonts w:ascii="Arial" w:hAnsi="Arial" w:cs="Arial"/>
                <w:smallCaps/>
                <w:sz w:val="24"/>
                <w:szCs w:val="24"/>
              </w:rPr>
              <w:tab/>
            </w:r>
            <w:r w:rsidRPr="0082765E">
              <w:rPr>
                <w:rFonts w:ascii="Arial" w:hAnsi="Arial" w:cs="Arial"/>
                <w:smallCaps/>
                <w:sz w:val="24"/>
                <w:szCs w:val="24"/>
              </w:rPr>
              <w:tab/>
              <w:t xml:space="preserve">UF: </w:t>
            </w:r>
          </w:p>
        </w:tc>
      </w:tr>
    </w:tbl>
    <w:p w:rsidR="003E0945" w:rsidRPr="0082765E" w:rsidRDefault="003E0945" w:rsidP="0039256D">
      <w:pPr>
        <w:spacing w:line="320" w:lineRule="exact"/>
        <w:rPr>
          <w:rFonts w:ascii="Arial" w:hAnsi="Arial" w:cs="Arial"/>
          <w:b/>
          <w:smallCaps/>
          <w:sz w:val="24"/>
          <w:szCs w:val="24"/>
        </w:rPr>
      </w:pPr>
    </w:p>
    <w:tbl>
      <w:tblPr>
        <w:tblW w:w="0" w:type="auto"/>
        <w:tblLook w:val="00A0"/>
      </w:tblPr>
      <w:tblGrid>
        <w:gridCol w:w="8723"/>
      </w:tblGrid>
      <w:tr w:rsidR="003E0945" w:rsidRPr="0082765E" w:rsidTr="0039256D">
        <w:tc>
          <w:tcPr>
            <w:tcW w:w="9210" w:type="dxa"/>
          </w:tcPr>
          <w:p w:rsidR="003E0945" w:rsidRPr="0082765E" w:rsidRDefault="003E0945" w:rsidP="0039256D">
            <w:pPr>
              <w:spacing w:line="320" w:lineRule="exact"/>
              <w:rPr>
                <w:rFonts w:ascii="Arial" w:hAnsi="Arial" w:cs="Arial"/>
                <w:b/>
                <w:sz w:val="24"/>
                <w:szCs w:val="24"/>
              </w:rPr>
            </w:pPr>
            <w:r w:rsidRPr="0082765E">
              <w:rPr>
                <w:rFonts w:ascii="Arial" w:hAnsi="Arial" w:cs="Arial"/>
                <w:b/>
                <w:smallCaps/>
                <w:sz w:val="24"/>
                <w:szCs w:val="24"/>
              </w:rPr>
              <w:t>3. Instituição Custodiante (“</w:t>
            </w:r>
            <w:r w:rsidRPr="0082765E">
              <w:rPr>
                <w:rFonts w:ascii="Arial" w:hAnsi="Arial" w:cs="Arial"/>
                <w:b/>
                <w:smallCaps/>
                <w:sz w:val="24"/>
                <w:szCs w:val="24"/>
                <w:u w:val="single"/>
              </w:rPr>
              <w:t>Instituição Custodiante</w:t>
            </w:r>
            <w:r w:rsidRPr="0082765E">
              <w:rPr>
                <w:rFonts w:ascii="Arial" w:hAnsi="Arial" w:cs="Arial"/>
                <w:b/>
                <w:smallCaps/>
                <w:sz w:val="24"/>
                <w:szCs w:val="24"/>
              </w:rPr>
              <w:t xml:space="preserve">”): </w:t>
            </w:r>
          </w:p>
        </w:tc>
      </w:tr>
      <w:tr w:rsidR="003E0945" w:rsidRPr="0082765E" w:rsidTr="0039256D">
        <w:tc>
          <w:tcPr>
            <w:tcW w:w="9210" w:type="dxa"/>
          </w:tcPr>
          <w:p w:rsidR="003E0945" w:rsidRPr="0082765E" w:rsidRDefault="003E0945" w:rsidP="0039256D">
            <w:pPr>
              <w:spacing w:line="320" w:lineRule="exact"/>
              <w:rPr>
                <w:rFonts w:ascii="Arial" w:hAnsi="Arial" w:cs="Arial"/>
                <w:sz w:val="24"/>
                <w:szCs w:val="24"/>
              </w:rPr>
            </w:pPr>
            <w:r w:rsidRPr="0082765E">
              <w:rPr>
                <w:rFonts w:ascii="Arial" w:hAnsi="Arial" w:cs="Arial"/>
                <w:smallCaps/>
                <w:sz w:val="24"/>
                <w:szCs w:val="24"/>
              </w:rPr>
              <w:t>Razão Social</w:t>
            </w:r>
            <w:r w:rsidRPr="0082765E">
              <w:rPr>
                <w:rFonts w:ascii="Arial" w:hAnsi="Arial" w:cs="Arial"/>
                <w:sz w:val="24"/>
                <w:szCs w:val="24"/>
              </w:rPr>
              <w:t xml:space="preserve">: </w:t>
            </w:r>
          </w:p>
        </w:tc>
      </w:tr>
      <w:tr w:rsidR="003E0945" w:rsidRPr="0082765E" w:rsidTr="0039256D">
        <w:tc>
          <w:tcPr>
            <w:tcW w:w="9210" w:type="dxa"/>
          </w:tcPr>
          <w:p w:rsidR="003E0945" w:rsidRPr="0082765E" w:rsidRDefault="003E0945" w:rsidP="0039256D">
            <w:pPr>
              <w:spacing w:line="320" w:lineRule="exact"/>
              <w:rPr>
                <w:rFonts w:ascii="Arial" w:hAnsi="Arial" w:cs="Arial"/>
                <w:sz w:val="24"/>
                <w:szCs w:val="24"/>
              </w:rPr>
            </w:pPr>
            <w:r w:rsidRPr="0082765E">
              <w:rPr>
                <w:rFonts w:ascii="Arial" w:hAnsi="Arial" w:cs="Arial"/>
                <w:smallCaps/>
                <w:sz w:val="24"/>
                <w:szCs w:val="24"/>
              </w:rPr>
              <w:t>CNPJ/MF</w:t>
            </w:r>
            <w:r w:rsidRPr="0082765E">
              <w:rPr>
                <w:rFonts w:ascii="Arial" w:hAnsi="Arial" w:cs="Arial"/>
                <w:sz w:val="24"/>
                <w:szCs w:val="24"/>
              </w:rPr>
              <w:t xml:space="preserve">: </w:t>
            </w:r>
          </w:p>
        </w:tc>
      </w:tr>
      <w:tr w:rsidR="003E0945" w:rsidRPr="0082765E" w:rsidTr="0039256D">
        <w:tc>
          <w:tcPr>
            <w:tcW w:w="9210" w:type="dxa"/>
          </w:tcPr>
          <w:p w:rsidR="003E0945" w:rsidRPr="0082765E" w:rsidRDefault="003E0945" w:rsidP="0039256D">
            <w:pPr>
              <w:spacing w:line="320" w:lineRule="exact"/>
              <w:rPr>
                <w:rFonts w:ascii="Arial" w:hAnsi="Arial" w:cs="Arial"/>
                <w:sz w:val="24"/>
                <w:szCs w:val="24"/>
              </w:rPr>
            </w:pPr>
            <w:r w:rsidRPr="0082765E">
              <w:rPr>
                <w:rFonts w:ascii="Arial" w:hAnsi="Arial" w:cs="Arial"/>
                <w:smallCaps/>
                <w:sz w:val="24"/>
                <w:szCs w:val="24"/>
              </w:rPr>
              <w:t>Endereço</w:t>
            </w:r>
            <w:r w:rsidRPr="0082765E">
              <w:rPr>
                <w:rFonts w:ascii="Arial" w:hAnsi="Arial" w:cs="Arial"/>
                <w:sz w:val="24"/>
                <w:szCs w:val="24"/>
              </w:rPr>
              <w:t xml:space="preserve">: </w:t>
            </w:r>
          </w:p>
        </w:tc>
      </w:tr>
      <w:tr w:rsidR="003E0945" w:rsidRPr="0082765E" w:rsidTr="0039256D">
        <w:tc>
          <w:tcPr>
            <w:tcW w:w="9210" w:type="dxa"/>
          </w:tcPr>
          <w:p w:rsidR="003E0945" w:rsidRPr="0082765E" w:rsidRDefault="003E0945" w:rsidP="0039256D">
            <w:pPr>
              <w:spacing w:line="320" w:lineRule="exact"/>
              <w:rPr>
                <w:rFonts w:ascii="Arial" w:hAnsi="Arial" w:cs="Arial"/>
                <w:smallCaps/>
                <w:sz w:val="24"/>
                <w:szCs w:val="24"/>
              </w:rPr>
            </w:pPr>
            <w:r w:rsidRPr="0082765E">
              <w:rPr>
                <w:rFonts w:ascii="Arial" w:hAnsi="Arial" w:cs="Arial"/>
                <w:smallCaps/>
                <w:sz w:val="24"/>
                <w:szCs w:val="24"/>
              </w:rPr>
              <w:t>Cidade:</w:t>
            </w:r>
            <w:r w:rsidRPr="0082765E">
              <w:rPr>
                <w:rFonts w:ascii="Arial" w:hAnsi="Arial" w:cs="Arial"/>
                <w:smallCaps/>
                <w:sz w:val="24"/>
                <w:szCs w:val="24"/>
              </w:rPr>
              <w:tab/>
            </w:r>
            <w:r w:rsidRPr="0082765E">
              <w:rPr>
                <w:rFonts w:ascii="Arial" w:hAnsi="Arial" w:cs="Arial"/>
                <w:smallCaps/>
                <w:sz w:val="24"/>
                <w:szCs w:val="24"/>
              </w:rPr>
              <w:tab/>
            </w:r>
            <w:r w:rsidRPr="0082765E">
              <w:rPr>
                <w:rFonts w:ascii="Arial" w:hAnsi="Arial" w:cs="Arial"/>
                <w:smallCaps/>
                <w:sz w:val="24"/>
                <w:szCs w:val="24"/>
              </w:rPr>
              <w:tab/>
              <w:t xml:space="preserve">UF: </w:t>
            </w:r>
          </w:p>
        </w:tc>
      </w:tr>
    </w:tbl>
    <w:p w:rsidR="003E0945" w:rsidRPr="0082765E" w:rsidRDefault="003E0945" w:rsidP="0039256D">
      <w:pPr>
        <w:spacing w:line="320" w:lineRule="exact"/>
        <w:rPr>
          <w:rFonts w:ascii="Arial" w:hAnsi="Arial" w:cs="Arial"/>
          <w:b/>
          <w:smallCaps/>
          <w:sz w:val="24"/>
          <w:szCs w:val="24"/>
        </w:rPr>
      </w:pPr>
    </w:p>
    <w:tbl>
      <w:tblPr>
        <w:tblW w:w="0" w:type="auto"/>
        <w:tblLook w:val="00A0"/>
      </w:tblPr>
      <w:tblGrid>
        <w:gridCol w:w="8723"/>
      </w:tblGrid>
      <w:tr w:rsidR="003E0945" w:rsidRPr="0082765E" w:rsidTr="0039256D">
        <w:tc>
          <w:tcPr>
            <w:tcW w:w="9210" w:type="dxa"/>
          </w:tcPr>
          <w:p w:rsidR="003E0945" w:rsidRPr="0082765E" w:rsidRDefault="003E0945" w:rsidP="0039256D">
            <w:pPr>
              <w:spacing w:line="320" w:lineRule="exact"/>
              <w:rPr>
                <w:rFonts w:ascii="Arial" w:hAnsi="Arial" w:cs="Arial"/>
                <w:b/>
                <w:sz w:val="24"/>
                <w:szCs w:val="24"/>
              </w:rPr>
            </w:pPr>
            <w:r w:rsidRPr="0082765E">
              <w:rPr>
                <w:rFonts w:ascii="Arial" w:hAnsi="Arial" w:cs="Arial"/>
                <w:b/>
                <w:smallCaps/>
                <w:sz w:val="24"/>
                <w:szCs w:val="24"/>
              </w:rPr>
              <w:t>4. Título:</w:t>
            </w:r>
          </w:p>
        </w:tc>
      </w:tr>
      <w:tr w:rsidR="003E0945" w:rsidRPr="0082765E" w:rsidTr="0039256D">
        <w:tc>
          <w:tcPr>
            <w:tcW w:w="9210" w:type="dxa"/>
          </w:tcPr>
          <w:p w:rsidR="003E0945" w:rsidRPr="0082765E" w:rsidRDefault="003E0945" w:rsidP="0039256D">
            <w:pPr>
              <w:spacing w:line="320" w:lineRule="exact"/>
              <w:rPr>
                <w:rFonts w:ascii="Arial" w:hAnsi="Arial" w:cs="Arial"/>
                <w:sz w:val="24"/>
                <w:szCs w:val="24"/>
              </w:rPr>
            </w:pPr>
          </w:p>
        </w:tc>
      </w:tr>
    </w:tbl>
    <w:p w:rsidR="003E0945" w:rsidRPr="0082765E" w:rsidRDefault="003E0945" w:rsidP="0039256D">
      <w:pPr>
        <w:spacing w:line="320" w:lineRule="exact"/>
        <w:rPr>
          <w:rFonts w:ascii="Arial" w:hAnsi="Arial" w:cs="Arial"/>
          <w:b/>
          <w:smallCaps/>
          <w:sz w:val="24"/>
          <w:szCs w:val="24"/>
        </w:rPr>
      </w:pPr>
    </w:p>
    <w:tbl>
      <w:tblPr>
        <w:tblW w:w="0" w:type="auto"/>
        <w:tblLook w:val="00A0"/>
      </w:tblPr>
      <w:tblGrid>
        <w:gridCol w:w="4368"/>
        <w:gridCol w:w="4355"/>
      </w:tblGrid>
      <w:tr w:rsidR="003E0945" w:rsidRPr="0082765E" w:rsidTr="0039256D">
        <w:tc>
          <w:tcPr>
            <w:tcW w:w="8723" w:type="dxa"/>
            <w:gridSpan w:val="2"/>
          </w:tcPr>
          <w:p w:rsidR="003E0945" w:rsidRPr="0082765E" w:rsidRDefault="003E0945" w:rsidP="0039256D">
            <w:pPr>
              <w:spacing w:line="320" w:lineRule="exact"/>
              <w:rPr>
                <w:rFonts w:ascii="Arial" w:hAnsi="Arial" w:cs="Arial"/>
                <w:b/>
                <w:sz w:val="24"/>
                <w:szCs w:val="24"/>
              </w:rPr>
            </w:pPr>
            <w:r w:rsidRPr="0082765E">
              <w:rPr>
                <w:rFonts w:ascii="Arial" w:hAnsi="Arial" w:cs="Arial"/>
                <w:b/>
                <w:sz w:val="24"/>
                <w:szCs w:val="24"/>
              </w:rPr>
              <w:t xml:space="preserve">5. </w:t>
            </w:r>
            <w:r w:rsidRPr="0082765E">
              <w:rPr>
                <w:rFonts w:ascii="Arial" w:hAnsi="Arial" w:cs="Arial"/>
                <w:b/>
                <w:smallCaps/>
                <w:sz w:val="24"/>
                <w:szCs w:val="24"/>
              </w:rPr>
              <w:t>Imóvel (“</w:t>
            </w:r>
            <w:r w:rsidRPr="0082765E">
              <w:rPr>
                <w:rFonts w:ascii="Arial" w:hAnsi="Arial" w:cs="Arial"/>
                <w:b/>
                <w:smallCaps/>
                <w:sz w:val="24"/>
                <w:szCs w:val="24"/>
                <w:u w:val="single"/>
              </w:rPr>
              <w:t>Imóvel</w:t>
            </w:r>
            <w:r w:rsidRPr="0082765E">
              <w:rPr>
                <w:rFonts w:ascii="Arial" w:hAnsi="Arial" w:cs="Arial"/>
                <w:b/>
                <w:smallCaps/>
                <w:sz w:val="24"/>
                <w:szCs w:val="24"/>
              </w:rPr>
              <w:t>”):</w:t>
            </w:r>
          </w:p>
        </w:tc>
      </w:tr>
      <w:tr w:rsidR="003E0945" w:rsidRPr="0082765E" w:rsidTr="0039256D">
        <w:tc>
          <w:tcPr>
            <w:tcW w:w="8723" w:type="dxa"/>
            <w:gridSpan w:val="2"/>
          </w:tcPr>
          <w:p w:rsidR="003E0945" w:rsidRPr="0082765E" w:rsidRDefault="003E0945" w:rsidP="0039256D">
            <w:pPr>
              <w:spacing w:line="320" w:lineRule="exact"/>
              <w:rPr>
                <w:rFonts w:ascii="Arial" w:hAnsi="Arial" w:cs="Arial"/>
                <w:sz w:val="24"/>
                <w:szCs w:val="24"/>
              </w:rPr>
            </w:pPr>
          </w:p>
        </w:tc>
      </w:tr>
      <w:tr w:rsidR="003E0945" w:rsidRPr="0082765E" w:rsidTr="0039256D">
        <w:tc>
          <w:tcPr>
            <w:tcW w:w="8723" w:type="dxa"/>
            <w:gridSpan w:val="2"/>
          </w:tcPr>
          <w:p w:rsidR="003E0945" w:rsidRPr="0082765E" w:rsidRDefault="003E0945" w:rsidP="0039256D">
            <w:pPr>
              <w:spacing w:line="320" w:lineRule="exact"/>
              <w:rPr>
                <w:rFonts w:ascii="Arial" w:hAnsi="Arial" w:cs="Arial"/>
                <w:sz w:val="24"/>
                <w:szCs w:val="24"/>
              </w:rPr>
            </w:pPr>
            <w:r w:rsidRPr="0082765E">
              <w:rPr>
                <w:rFonts w:ascii="Arial" w:hAnsi="Arial" w:cs="Arial"/>
                <w:smallCaps/>
                <w:sz w:val="24"/>
                <w:szCs w:val="24"/>
              </w:rPr>
              <w:t>Cidade:</w:t>
            </w:r>
            <w:r w:rsidRPr="0082765E">
              <w:rPr>
                <w:rFonts w:ascii="Arial" w:hAnsi="Arial" w:cs="Arial"/>
                <w:smallCaps/>
                <w:sz w:val="24"/>
                <w:szCs w:val="24"/>
              </w:rPr>
              <w:tab/>
            </w:r>
            <w:r w:rsidRPr="0082765E">
              <w:rPr>
                <w:rFonts w:ascii="Arial" w:hAnsi="Arial" w:cs="Arial"/>
                <w:smallCaps/>
                <w:sz w:val="24"/>
                <w:szCs w:val="24"/>
              </w:rPr>
              <w:tab/>
            </w:r>
            <w:r w:rsidRPr="0082765E">
              <w:rPr>
                <w:rFonts w:ascii="Arial" w:hAnsi="Arial" w:cs="Arial"/>
                <w:smallCaps/>
                <w:sz w:val="24"/>
                <w:szCs w:val="24"/>
              </w:rPr>
              <w:tab/>
              <w:t xml:space="preserve">UF: </w:t>
            </w:r>
          </w:p>
        </w:tc>
      </w:tr>
      <w:tr w:rsidR="003E0945" w:rsidRPr="0082765E" w:rsidTr="0039256D">
        <w:tc>
          <w:tcPr>
            <w:tcW w:w="8723" w:type="dxa"/>
            <w:gridSpan w:val="2"/>
          </w:tcPr>
          <w:p w:rsidR="003E0945" w:rsidRPr="0082765E" w:rsidRDefault="003E0945" w:rsidP="0039256D">
            <w:pPr>
              <w:spacing w:line="320" w:lineRule="exact"/>
              <w:rPr>
                <w:rFonts w:ascii="Arial" w:hAnsi="Arial" w:cs="Arial"/>
                <w:smallCaps/>
                <w:sz w:val="24"/>
                <w:szCs w:val="24"/>
              </w:rPr>
            </w:pPr>
          </w:p>
        </w:tc>
      </w:tr>
      <w:tr w:rsidR="003E0945" w:rsidRPr="0082765E" w:rsidTr="0039256D">
        <w:tc>
          <w:tcPr>
            <w:tcW w:w="8723" w:type="dxa"/>
            <w:gridSpan w:val="2"/>
          </w:tcPr>
          <w:p w:rsidR="003E0945" w:rsidRPr="0082765E" w:rsidRDefault="003E0945" w:rsidP="0039256D">
            <w:pPr>
              <w:spacing w:line="320" w:lineRule="exact"/>
              <w:rPr>
                <w:rFonts w:ascii="Arial" w:hAnsi="Arial" w:cs="Arial"/>
                <w:smallCaps/>
                <w:sz w:val="24"/>
                <w:szCs w:val="24"/>
              </w:rPr>
            </w:pPr>
            <w:r w:rsidRPr="0082765E">
              <w:rPr>
                <w:rFonts w:ascii="Arial" w:hAnsi="Arial" w:cs="Arial"/>
                <w:smallCaps/>
                <w:sz w:val="24"/>
                <w:szCs w:val="24"/>
              </w:rPr>
              <w:t xml:space="preserve">Matrícula nº: </w:t>
            </w:r>
          </w:p>
          <w:p w:rsidR="003E0945" w:rsidRPr="0082765E" w:rsidRDefault="003E0945" w:rsidP="0039256D">
            <w:pPr>
              <w:spacing w:line="320" w:lineRule="exact"/>
              <w:rPr>
                <w:rFonts w:ascii="Arial" w:hAnsi="Arial" w:cs="Arial"/>
                <w:smallCaps/>
                <w:sz w:val="24"/>
                <w:szCs w:val="24"/>
              </w:rPr>
            </w:pPr>
            <w:r w:rsidRPr="0082765E">
              <w:rPr>
                <w:rFonts w:ascii="Arial" w:hAnsi="Arial" w:cs="Arial"/>
                <w:smallCaps/>
                <w:sz w:val="24"/>
                <w:szCs w:val="24"/>
              </w:rPr>
              <w:t xml:space="preserve">Cartório: </w:t>
            </w:r>
          </w:p>
        </w:tc>
      </w:tr>
      <w:tr w:rsidR="003E0945" w:rsidRPr="0082765E" w:rsidTr="0039256D">
        <w:trPr>
          <w:trHeight w:val="70"/>
        </w:trPr>
        <w:tc>
          <w:tcPr>
            <w:tcW w:w="8723" w:type="dxa"/>
            <w:gridSpan w:val="2"/>
          </w:tcPr>
          <w:p w:rsidR="003E0945" w:rsidRPr="0082765E" w:rsidRDefault="003E0945" w:rsidP="0039256D">
            <w:pPr>
              <w:spacing w:line="320" w:lineRule="exact"/>
              <w:rPr>
                <w:rFonts w:ascii="Arial" w:hAnsi="Arial" w:cs="Arial"/>
                <w:b/>
                <w:smallCaps/>
                <w:sz w:val="24"/>
                <w:szCs w:val="24"/>
              </w:rPr>
            </w:pPr>
          </w:p>
        </w:tc>
      </w:tr>
      <w:tr w:rsidR="003E0945" w:rsidRPr="0082765E" w:rsidTr="0039256D">
        <w:trPr>
          <w:trHeight w:val="70"/>
        </w:trPr>
        <w:tc>
          <w:tcPr>
            <w:tcW w:w="8723" w:type="dxa"/>
            <w:gridSpan w:val="2"/>
          </w:tcPr>
          <w:p w:rsidR="003E0945" w:rsidRPr="0082765E" w:rsidRDefault="003E0945" w:rsidP="0039256D">
            <w:pPr>
              <w:spacing w:line="320" w:lineRule="exact"/>
              <w:rPr>
                <w:rFonts w:ascii="Arial" w:hAnsi="Arial" w:cs="Arial"/>
                <w:bCs/>
                <w:sz w:val="24"/>
                <w:szCs w:val="24"/>
              </w:rPr>
            </w:pPr>
            <w:r w:rsidRPr="0082765E">
              <w:rPr>
                <w:rFonts w:ascii="Arial" w:hAnsi="Arial" w:cs="Arial"/>
                <w:b/>
                <w:smallCaps/>
                <w:sz w:val="24"/>
                <w:szCs w:val="24"/>
              </w:rPr>
              <w:br w:type="page"/>
            </w:r>
            <w:r w:rsidRPr="0082765E">
              <w:rPr>
                <w:rFonts w:ascii="Arial" w:hAnsi="Arial" w:cs="Arial"/>
                <w:b/>
                <w:sz w:val="24"/>
                <w:szCs w:val="24"/>
              </w:rPr>
              <w:t xml:space="preserve">6. </w:t>
            </w:r>
            <w:r w:rsidRPr="0082765E">
              <w:rPr>
                <w:rFonts w:ascii="Arial" w:hAnsi="Arial" w:cs="Arial"/>
                <w:b/>
                <w:smallCaps/>
                <w:sz w:val="24"/>
                <w:szCs w:val="24"/>
              </w:rPr>
              <w:t xml:space="preserve">Valor Nominal da CCI: </w:t>
            </w:r>
          </w:p>
          <w:p w:rsidR="003E0945" w:rsidRPr="0082765E" w:rsidRDefault="003E0945" w:rsidP="0039256D">
            <w:pPr>
              <w:spacing w:line="320" w:lineRule="exact"/>
              <w:rPr>
                <w:rFonts w:ascii="Arial" w:hAnsi="Arial" w:cs="Arial"/>
                <w:sz w:val="24"/>
                <w:szCs w:val="24"/>
              </w:rPr>
            </w:pPr>
          </w:p>
        </w:tc>
      </w:tr>
      <w:tr w:rsidR="003E0945" w:rsidRPr="0082765E" w:rsidTr="0039256D">
        <w:tc>
          <w:tcPr>
            <w:tcW w:w="8723" w:type="dxa"/>
            <w:gridSpan w:val="2"/>
          </w:tcPr>
          <w:p w:rsidR="003E0945" w:rsidRPr="0082765E" w:rsidRDefault="003E0945" w:rsidP="0039256D">
            <w:pPr>
              <w:spacing w:line="320" w:lineRule="exact"/>
              <w:rPr>
                <w:rFonts w:ascii="Arial" w:hAnsi="Arial" w:cs="Arial"/>
                <w:b/>
                <w:smallCaps/>
                <w:sz w:val="24"/>
                <w:szCs w:val="24"/>
              </w:rPr>
            </w:pPr>
            <w:r w:rsidRPr="0082765E">
              <w:rPr>
                <w:rFonts w:ascii="Arial" w:hAnsi="Arial" w:cs="Arial"/>
                <w:b/>
                <w:smallCaps/>
                <w:sz w:val="24"/>
                <w:szCs w:val="24"/>
              </w:rPr>
              <w:t>7. Condições de Emissão da CCI:</w:t>
            </w:r>
          </w:p>
          <w:p w:rsidR="003E0945" w:rsidRPr="0082765E" w:rsidRDefault="003E0945" w:rsidP="0039256D">
            <w:pPr>
              <w:spacing w:line="320" w:lineRule="exact"/>
              <w:rPr>
                <w:rFonts w:ascii="Arial" w:hAnsi="Arial" w:cs="Arial"/>
                <w:b/>
                <w:smallCaps/>
                <w:sz w:val="24"/>
                <w:szCs w:val="24"/>
              </w:rPr>
            </w:pPr>
          </w:p>
        </w:tc>
      </w:tr>
      <w:tr w:rsidR="003E0945" w:rsidRPr="0082765E" w:rsidTr="0039256D">
        <w:tc>
          <w:tcPr>
            <w:tcW w:w="4368" w:type="dxa"/>
          </w:tcPr>
          <w:p w:rsidR="003E0945" w:rsidRPr="0082765E" w:rsidRDefault="003E0945" w:rsidP="0039256D">
            <w:pPr>
              <w:spacing w:line="320" w:lineRule="exact"/>
              <w:rPr>
                <w:rFonts w:ascii="Arial" w:hAnsi="Arial" w:cs="Arial"/>
                <w:smallCaps/>
                <w:sz w:val="24"/>
                <w:szCs w:val="24"/>
              </w:rPr>
            </w:pPr>
            <w:r w:rsidRPr="0082765E">
              <w:rPr>
                <w:rFonts w:ascii="Arial" w:hAnsi="Arial" w:cs="Arial"/>
                <w:smallCaps/>
                <w:sz w:val="24"/>
                <w:szCs w:val="24"/>
              </w:rPr>
              <w:t>7.1. Valor Unitário de Emissão:</w:t>
            </w:r>
          </w:p>
        </w:tc>
        <w:tc>
          <w:tcPr>
            <w:tcW w:w="4355" w:type="dxa"/>
          </w:tcPr>
          <w:p w:rsidR="003E0945" w:rsidRPr="0082765E" w:rsidRDefault="003E0945" w:rsidP="0039256D">
            <w:pPr>
              <w:spacing w:line="320" w:lineRule="exact"/>
              <w:rPr>
                <w:rFonts w:ascii="Arial" w:hAnsi="Arial" w:cs="Arial"/>
                <w:sz w:val="24"/>
                <w:szCs w:val="24"/>
              </w:rPr>
            </w:pPr>
          </w:p>
        </w:tc>
      </w:tr>
      <w:tr w:rsidR="003E0945" w:rsidRPr="0082765E" w:rsidTr="0039256D">
        <w:tc>
          <w:tcPr>
            <w:tcW w:w="4368" w:type="dxa"/>
          </w:tcPr>
          <w:p w:rsidR="003E0945" w:rsidRPr="0082765E" w:rsidRDefault="003E0945" w:rsidP="0039256D">
            <w:pPr>
              <w:spacing w:line="320" w:lineRule="exact"/>
              <w:rPr>
                <w:rFonts w:ascii="Arial" w:hAnsi="Arial" w:cs="Arial"/>
                <w:smallCaps/>
                <w:sz w:val="24"/>
                <w:szCs w:val="24"/>
              </w:rPr>
            </w:pPr>
            <w:r w:rsidRPr="0082765E">
              <w:rPr>
                <w:rFonts w:ascii="Arial" w:hAnsi="Arial" w:cs="Arial"/>
                <w:smallCaps/>
                <w:sz w:val="24"/>
                <w:szCs w:val="24"/>
              </w:rPr>
              <w:t>7.2. Datas de Vencimento:</w:t>
            </w:r>
          </w:p>
        </w:tc>
        <w:tc>
          <w:tcPr>
            <w:tcW w:w="4355" w:type="dxa"/>
          </w:tcPr>
          <w:p w:rsidR="003E0945" w:rsidRPr="0082765E" w:rsidRDefault="003E0945" w:rsidP="0039256D">
            <w:pPr>
              <w:spacing w:line="320" w:lineRule="exact"/>
              <w:rPr>
                <w:rFonts w:ascii="Arial" w:hAnsi="Arial" w:cs="Arial"/>
                <w:sz w:val="24"/>
                <w:szCs w:val="24"/>
              </w:rPr>
            </w:pPr>
          </w:p>
        </w:tc>
      </w:tr>
      <w:tr w:rsidR="003E0945" w:rsidRPr="0082765E" w:rsidTr="0039256D">
        <w:tc>
          <w:tcPr>
            <w:tcW w:w="4368" w:type="dxa"/>
          </w:tcPr>
          <w:p w:rsidR="003E0945" w:rsidRPr="0082765E" w:rsidRDefault="003E0945" w:rsidP="0039256D">
            <w:pPr>
              <w:spacing w:line="320" w:lineRule="exact"/>
              <w:rPr>
                <w:rFonts w:ascii="Arial" w:hAnsi="Arial" w:cs="Arial"/>
                <w:smallCaps/>
                <w:sz w:val="24"/>
                <w:szCs w:val="24"/>
              </w:rPr>
            </w:pPr>
            <w:r w:rsidRPr="0082765E">
              <w:rPr>
                <w:rFonts w:ascii="Arial" w:hAnsi="Arial" w:cs="Arial"/>
                <w:smallCaps/>
                <w:sz w:val="24"/>
                <w:szCs w:val="24"/>
              </w:rPr>
              <w:t>7.3. Data de Vencimento Inicial:</w:t>
            </w:r>
          </w:p>
        </w:tc>
        <w:tc>
          <w:tcPr>
            <w:tcW w:w="4355" w:type="dxa"/>
          </w:tcPr>
          <w:p w:rsidR="003E0945" w:rsidRPr="0082765E" w:rsidRDefault="003E0945" w:rsidP="0039256D">
            <w:pPr>
              <w:spacing w:line="320" w:lineRule="exact"/>
              <w:rPr>
                <w:rFonts w:ascii="Arial" w:hAnsi="Arial" w:cs="Arial"/>
                <w:sz w:val="24"/>
                <w:szCs w:val="24"/>
              </w:rPr>
            </w:pPr>
          </w:p>
        </w:tc>
      </w:tr>
      <w:tr w:rsidR="003E0945" w:rsidRPr="0082765E" w:rsidTr="0039256D">
        <w:tc>
          <w:tcPr>
            <w:tcW w:w="4368" w:type="dxa"/>
          </w:tcPr>
          <w:p w:rsidR="003E0945" w:rsidRPr="0082765E" w:rsidRDefault="003E0945" w:rsidP="0039256D">
            <w:pPr>
              <w:spacing w:line="320" w:lineRule="exact"/>
              <w:rPr>
                <w:rFonts w:ascii="Arial" w:hAnsi="Arial" w:cs="Arial"/>
                <w:smallCaps/>
                <w:sz w:val="24"/>
                <w:szCs w:val="24"/>
              </w:rPr>
            </w:pPr>
          </w:p>
        </w:tc>
        <w:tc>
          <w:tcPr>
            <w:tcW w:w="4355" w:type="dxa"/>
          </w:tcPr>
          <w:p w:rsidR="003E0945" w:rsidRPr="0082765E" w:rsidRDefault="003E0945" w:rsidP="0039256D">
            <w:pPr>
              <w:spacing w:line="320" w:lineRule="exact"/>
              <w:rPr>
                <w:rFonts w:ascii="Arial" w:hAnsi="Arial" w:cs="Arial"/>
                <w:sz w:val="24"/>
                <w:szCs w:val="24"/>
              </w:rPr>
            </w:pPr>
          </w:p>
        </w:tc>
      </w:tr>
      <w:tr w:rsidR="003E0945" w:rsidRPr="0082765E" w:rsidTr="0039256D">
        <w:tc>
          <w:tcPr>
            <w:tcW w:w="4368" w:type="dxa"/>
          </w:tcPr>
          <w:p w:rsidR="003E0945" w:rsidRPr="0082765E" w:rsidRDefault="003E0945" w:rsidP="0039256D">
            <w:pPr>
              <w:spacing w:line="320" w:lineRule="exact"/>
              <w:rPr>
                <w:rFonts w:ascii="Arial" w:hAnsi="Arial" w:cs="Arial"/>
                <w:smallCaps/>
                <w:sz w:val="24"/>
                <w:szCs w:val="24"/>
              </w:rPr>
            </w:pPr>
            <w:r w:rsidRPr="0082765E">
              <w:rPr>
                <w:rFonts w:ascii="Arial" w:hAnsi="Arial" w:cs="Arial"/>
                <w:smallCaps/>
                <w:sz w:val="24"/>
                <w:szCs w:val="24"/>
              </w:rPr>
              <w:t>7.4. Data de Vencimento Final:</w:t>
            </w:r>
          </w:p>
        </w:tc>
        <w:tc>
          <w:tcPr>
            <w:tcW w:w="4355" w:type="dxa"/>
          </w:tcPr>
          <w:p w:rsidR="003E0945" w:rsidRPr="0082765E" w:rsidRDefault="003E0945" w:rsidP="0039256D">
            <w:pPr>
              <w:spacing w:line="320" w:lineRule="exact"/>
              <w:rPr>
                <w:rFonts w:ascii="Arial" w:hAnsi="Arial" w:cs="Arial"/>
                <w:sz w:val="24"/>
                <w:szCs w:val="24"/>
              </w:rPr>
            </w:pPr>
          </w:p>
        </w:tc>
      </w:tr>
      <w:tr w:rsidR="003E0945" w:rsidRPr="0082765E" w:rsidTr="0039256D">
        <w:tc>
          <w:tcPr>
            <w:tcW w:w="4368" w:type="dxa"/>
          </w:tcPr>
          <w:p w:rsidR="003E0945" w:rsidRPr="0082765E" w:rsidRDefault="003E0945" w:rsidP="0039256D">
            <w:pPr>
              <w:spacing w:line="320" w:lineRule="exact"/>
              <w:rPr>
                <w:rFonts w:ascii="Arial" w:hAnsi="Arial" w:cs="Arial"/>
                <w:smallCaps/>
                <w:sz w:val="24"/>
                <w:szCs w:val="24"/>
              </w:rPr>
            </w:pPr>
            <w:r w:rsidRPr="0082765E">
              <w:rPr>
                <w:rFonts w:ascii="Arial" w:hAnsi="Arial" w:cs="Arial"/>
                <w:smallCaps/>
                <w:sz w:val="24"/>
                <w:szCs w:val="24"/>
              </w:rPr>
              <w:t>7.5. Atualização Monetária:</w:t>
            </w:r>
          </w:p>
        </w:tc>
        <w:tc>
          <w:tcPr>
            <w:tcW w:w="4355" w:type="dxa"/>
          </w:tcPr>
          <w:p w:rsidR="003E0945" w:rsidRPr="0082765E" w:rsidRDefault="003E0945" w:rsidP="0039256D">
            <w:pPr>
              <w:spacing w:line="320" w:lineRule="exact"/>
              <w:rPr>
                <w:rFonts w:ascii="Arial" w:hAnsi="Arial" w:cs="Arial"/>
                <w:sz w:val="24"/>
                <w:szCs w:val="24"/>
              </w:rPr>
            </w:pPr>
          </w:p>
        </w:tc>
      </w:tr>
      <w:tr w:rsidR="003E0945" w:rsidRPr="0082765E" w:rsidTr="0039256D">
        <w:tc>
          <w:tcPr>
            <w:tcW w:w="4368" w:type="dxa"/>
          </w:tcPr>
          <w:p w:rsidR="003E0945" w:rsidRPr="0082765E" w:rsidRDefault="003E0945" w:rsidP="0039256D">
            <w:pPr>
              <w:spacing w:line="320" w:lineRule="exact"/>
              <w:rPr>
                <w:rFonts w:ascii="Arial" w:hAnsi="Arial" w:cs="Arial"/>
                <w:smallCaps/>
                <w:sz w:val="24"/>
                <w:szCs w:val="24"/>
              </w:rPr>
            </w:pPr>
            <w:r w:rsidRPr="0082765E">
              <w:rPr>
                <w:rFonts w:ascii="Arial" w:hAnsi="Arial" w:cs="Arial"/>
                <w:smallCaps/>
                <w:sz w:val="24"/>
                <w:szCs w:val="24"/>
              </w:rPr>
              <w:lastRenderedPageBreak/>
              <w:t>7.6. Encargos Moratórios:</w:t>
            </w:r>
          </w:p>
        </w:tc>
        <w:tc>
          <w:tcPr>
            <w:tcW w:w="4355" w:type="dxa"/>
          </w:tcPr>
          <w:p w:rsidR="003E0945" w:rsidRPr="0082765E" w:rsidRDefault="003E0945" w:rsidP="0039256D">
            <w:pPr>
              <w:tabs>
                <w:tab w:val="left" w:pos="3210"/>
              </w:tabs>
              <w:spacing w:line="320" w:lineRule="exact"/>
              <w:rPr>
                <w:rFonts w:ascii="Arial" w:hAnsi="Arial" w:cs="Arial"/>
                <w:sz w:val="24"/>
                <w:szCs w:val="24"/>
              </w:rPr>
            </w:pPr>
          </w:p>
        </w:tc>
      </w:tr>
      <w:tr w:rsidR="003E0945" w:rsidRPr="0082765E" w:rsidTr="0039256D">
        <w:tc>
          <w:tcPr>
            <w:tcW w:w="4368" w:type="dxa"/>
          </w:tcPr>
          <w:p w:rsidR="003E0945" w:rsidRPr="0082765E" w:rsidRDefault="003E0945" w:rsidP="0039256D">
            <w:pPr>
              <w:spacing w:line="320" w:lineRule="exact"/>
              <w:rPr>
                <w:rFonts w:ascii="Arial" w:hAnsi="Arial" w:cs="Arial"/>
                <w:smallCaps/>
                <w:sz w:val="24"/>
                <w:szCs w:val="24"/>
              </w:rPr>
            </w:pPr>
            <w:r w:rsidRPr="0082765E">
              <w:rPr>
                <w:rFonts w:ascii="Arial" w:hAnsi="Arial" w:cs="Arial"/>
                <w:smallCaps/>
                <w:sz w:val="24"/>
                <w:szCs w:val="24"/>
              </w:rPr>
              <w:t>7.7. Indenizações, Multas e Penalidades:</w:t>
            </w:r>
          </w:p>
        </w:tc>
        <w:tc>
          <w:tcPr>
            <w:tcW w:w="4355" w:type="dxa"/>
          </w:tcPr>
          <w:p w:rsidR="003E0945" w:rsidRPr="0082765E" w:rsidRDefault="003E0945" w:rsidP="0039256D">
            <w:pPr>
              <w:tabs>
                <w:tab w:val="left" w:pos="1170"/>
              </w:tabs>
              <w:spacing w:line="320" w:lineRule="exact"/>
              <w:rPr>
                <w:rFonts w:ascii="Arial" w:hAnsi="Arial" w:cs="Arial"/>
                <w:sz w:val="24"/>
                <w:szCs w:val="24"/>
              </w:rPr>
            </w:pPr>
          </w:p>
        </w:tc>
      </w:tr>
      <w:tr w:rsidR="003E0945" w:rsidRPr="0082765E" w:rsidTr="0039256D">
        <w:tc>
          <w:tcPr>
            <w:tcW w:w="4368" w:type="dxa"/>
          </w:tcPr>
          <w:p w:rsidR="003E0945" w:rsidRPr="0082765E" w:rsidRDefault="003E0945" w:rsidP="0039256D">
            <w:pPr>
              <w:spacing w:line="320" w:lineRule="exact"/>
              <w:rPr>
                <w:rFonts w:ascii="Arial" w:hAnsi="Arial" w:cs="Arial"/>
                <w:smallCaps/>
                <w:sz w:val="24"/>
                <w:szCs w:val="24"/>
              </w:rPr>
            </w:pPr>
          </w:p>
        </w:tc>
        <w:tc>
          <w:tcPr>
            <w:tcW w:w="4355" w:type="dxa"/>
          </w:tcPr>
          <w:p w:rsidR="003E0945" w:rsidRPr="0082765E" w:rsidRDefault="003E0945" w:rsidP="0039256D">
            <w:pPr>
              <w:tabs>
                <w:tab w:val="left" w:pos="1170"/>
              </w:tabs>
              <w:spacing w:line="320" w:lineRule="exact"/>
              <w:rPr>
                <w:rFonts w:ascii="Arial" w:hAnsi="Arial" w:cs="Arial"/>
                <w:sz w:val="24"/>
                <w:szCs w:val="24"/>
              </w:rPr>
            </w:pPr>
          </w:p>
        </w:tc>
      </w:tr>
      <w:tr w:rsidR="003E0945" w:rsidRPr="0082765E" w:rsidTr="0039256D">
        <w:tc>
          <w:tcPr>
            <w:tcW w:w="4368" w:type="dxa"/>
          </w:tcPr>
          <w:p w:rsidR="003E0945" w:rsidRPr="0082765E" w:rsidRDefault="003E0945" w:rsidP="0039256D">
            <w:pPr>
              <w:spacing w:line="320" w:lineRule="exact"/>
              <w:rPr>
                <w:rFonts w:ascii="Arial" w:hAnsi="Arial" w:cs="Arial"/>
                <w:smallCaps/>
                <w:sz w:val="24"/>
                <w:szCs w:val="24"/>
              </w:rPr>
            </w:pPr>
            <w:r w:rsidRPr="0082765E">
              <w:rPr>
                <w:rFonts w:ascii="Arial" w:hAnsi="Arial" w:cs="Arial"/>
                <w:smallCaps/>
                <w:sz w:val="24"/>
                <w:szCs w:val="24"/>
              </w:rPr>
              <w:t>7.8. Local e Forma de Pagamento:</w:t>
            </w:r>
          </w:p>
        </w:tc>
        <w:tc>
          <w:tcPr>
            <w:tcW w:w="4355" w:type="dxa"/>
          </w:tcPr>
          <w:p w:rsidR="003E0945" w:rsidRPr="0082765E" w:rsidRDefault="003E0945" w:rsidP="0039256D">
            <w:pPr>
              <w:spacing w:line="320" w:lineRule="exact"/>
              <w:rPr>
                <w:rFonts w:ascii="Arial" w:hAnsi="Arial" w:cs="Arial"/>
                <w:sz w:val="24"/>
                <w:szCs w:val="24"/>
              </w:rPr>
            </w:pPr>
          </w:p>
        </w:tc>
      </w:tr>
      <w:tr w:rsidR="003E0945" w:rsidRPr="0082765E" w:rsidTr="0039256D">
        <w:tc>
          <w:tcPr>
            <w:tcW w:w="8723" w:type="dxa"/>
            <w:gridSpan w:val="2"/>
          </w:tcPr>
          <w:p w:rsidR="003E0945" w:rsidRPr="0082765E" w:rsidRDefault="003E0945" w:rsidP="0039256D">
            <w:pPr>
              <w:spacing w:line="320" w:lineRule="exact"/>
              <w:rPr>
                <w:rFonts w:ascii="Arial" w:hAnsi="Arial" w:cs="Arial"/>
                <w:b/>
                <w:smallCaps/>
                <w:sz w:val="24"/>
                <w:szCs w:val="24"/>
              </w:rPr>
            </w:pPr>
            <w:r w:rsidRPr="0082765E">
              <w:rPr>
                <w:rFonts w:ascii="Arial" w:hAnsi="Arial" w:cs="Arial"/>
                <w:b/>
                <w:sz w:val="24"/>
                <w:szCs w:val="24"/>
              </w:rPr>
              <w:t xml:space="preserve">8. </w:t>
            </w:r>
            <w:r w:rsidRPr="0082765E">
              <w:rPr>
                <w:rFonts w:ascii="Arial" w:hAnsi="Arial" w:cs="Arial"/>
                <w:b/>
                <w:smallCaps/>
                <w:sz w:val="24"/>
                <w:szCs w:val="24"/>
              </w:rPr>
              <w:t>Garantias:</w:t>
            </w:r>
          </w:p>
          <w:p w:rsidR="003E0945" w:rsidRPr="0082765E" w:rsidRDefault="003E0945" w:rsidP="0039256D">
            <w:pPr>
              <w:spacing w:line="320" w:lineRule="exact"/>
              <w:rPr>
                <w:rFonts w:ascii="Arial" w:hAnsi="Arial" w:cs="Arial"/>
                <w:b/>
                <w:sz w:val="24"/>
                <w:szCs w:val="24"/>
              </w:rPr>
            </w:pPr>
          </w:p>
        </w:tc>
      </w:tr>
      <w:tr w:rsidR="003E0945" w:rsidRPr="0082765E" w:rsidTr="0039256D">
        <w:tc>
          <w:tcPr>
            <w:tcW w:w="8723" w:type="dxa"/>
            <w:gridSpan w:val="2"/>
          </w:tcPr>
          <w:p w:rsidR="003E0945" w:rsidRPr="0082765E" w:rsidRDefault="003E0945" w:rsidP="0039256D">
            <w:pPr>
              <w:spacing w:line="320" w:lineRule="exact"/>
              <w:rPr>
                <w:rFonts w:ascii="Arial" w:hAnsi="Arial" w:cs="Arial"/>
                <w:bCs/>
                <w:sz w:val="24"/>
                <w:szCs w:val="24"/>
              </w:rPr>
            </w:pPr>
          </w:p>
        </w:tc>
      </w:tr>
    </w:tbl>
    <w:p w:rsidR="003E0945" w:rsidRPr="0082765E" w:rsidRDefault="003E0945" w:rsidP="0039256D">
      <w:pPr>
        <w:rPr>
          <w:rFonts w:ascii="Arial" w:hAnsi="Arial" w:cs="Arial"/>
          <w:b/>
          <w:sz w:val="24"/>
          <w:szCs w:val="24"/>
        </w:rPr>
      </w:pPr>
    </w:p>
    <w:p w:rsidR="003E0945" w:rsidRPr="0082765E" w:rsidRDefault="003E0945" w:rsidP="0039256D">
      <w:pPr>
        <w:rPr>
          <w:rFonts w:ascii="Arial" w:hAnsi="Arial" w:cs="Arial"/>
          <w:b/>
          <w:sz w:val="24"/>
          <w:szCs w:val="24"/>
        </w:rPr>
      </w:pPr>
      <w:r w:rsidRPr="0082765E">
        <w:rPr>
          <w:rFonts w:ascii="Arial" w:hAnsi="Arial" w:cs="Arial"/>
          <w:b/>
          <w:sz w:val="24"/>
          <w:szCs w:val="24"/>
        </w:rPr>
        <w:br w:type="page"/>
      </w:r>
    </w:p>
    <w:p w:rsidR="003E0945" w:rsidRPr="0082765E" w:rsidRDefault="003E0945" w:rsidP="0039256D">
      <w:pPr>
        <w:jc w:val="center"/>
        <w:rPr>
          <w:rFonts w:ascii="Arial" w:hAnsi="Arial" w:cs="Arial"/>
          <w:b/>
          <w:sz w:val="24"/>
          <w:szCs w:val="24"/>
          <w:u w:val="single"/>
        </w:rPr>
      </w:pPr>
      <w:r w:rsidRPr="0082765E">
        <w:rPr>
          <w:rFonts w:ascii="Arial" w:hAnsi="Arial" w:cs="Arial"/>
          <w:b/>
          <w:sz w:val="24"/>
          <w:szCs w:val="24"/>
          <w:u w:val="single"/>
        </w:rPr>
        <w:lastRenderedPageBreak/>
        <w:t>ANEXO III</w:t>
      </w:r>
    </w:p>
    <w:p w:rsidR="003E0945" w:rsidRPr="0082765E" w:rsidRDefault="003E0945" w:rsidP="0039256D">
      <w:pPr>
        <w:jc w:val="center"/>
        <w:rPr>
          <w:rFonts w:ascii="Arial" w:hAnsi="Arial" w:cs="Arial"/>
          <w:b/>
          <w:sz w:val="24"/>
          <w:szCs w:val="24"/>
        </w:rPr>
      </w:pPr>
    </w:p>
    <w:p w:rsidR="003E0945" w:rsidRPr="0082765E" w:rsidRDefault="003E0945" w:rsidP="0039256D">
      <w:pPr>
        <w:jc w:val="center"/>
        <w:rPr>
          <w:rFonts w:ascii="Arial" w:hAnsi="Arial" w:cs="Arial"/>
          <w:b/>
          <w:sz w:val="24"/>
          <w:szCs w:val="24"/>
        </w:rPr>
      </w:pPr>
      <w:r w:rsidRPr="0082765E">
        <w:rPr>
          <w:rFonts w:ascii="Arial" w:hAnsi="Arial" w:cs="Arial"/>
          <w:b/>
          <w:sz w:val="24"/>
          <w:szCs w:val="24"/>
        </w:rPr>
        <w:t>DECLARAÇÃO DE CUSTÓDIA</w:t>
      </w:r>
    </w:p>
    <w:p w:rsidR="003E0945" w:rsidRPr="0082765E" w:rsidRDefault="003E0945" w:rsidP="0039256D">
      <w:pPr>
        <w:rPr>
          <w:rFonts w:ascii="Arial" w:hAnsi="Arial" w:cs="Arial"/>
          <w:b/>
          <w:sz w:val="24"/>
          <w:szCs w:val="24"/>
        </w:rPr>
      </w:pPr>
    </w:p>
    <w:p w:rsidR="003E0945" w:rsidRPr="0082765E" w:rsidRDefault="003E0945" w:rsidP="0039256D">
      <w:pPr>
        <w:rPr>
          <w:rFonts w:ascii="Arial" w:hAnsi="Arial" w:cs="Arial"/>
          <w:b/>
          <w:sz w:val="24"/>
          <w:szCs w:val="24"/>
        </w:rPr>
      </w:pPr>
    </w:p>
    <w:p w:rsidR="003E0945" w:rsidRPr="0082765E" w:rsidRDefault="003E0945" w:rsidP="0039256D">
      <w:pPr>
        <w:pStyle w:val="NormalWeb"/>
        <w:tabs>
          <w:tab w:val="left" w:pos="9180"/>
        </w:tabs>
        <w:spacing w:line="360" w:lineRule="auto"/>
        <w:jc w:val="both"/>
        <w:rPr>
          <w:rFonts w:ascii="Arial" w:hAnsi="Arial" w:cs="Arial"/>
        </w:rPr>
      </w:pPr>
      <w:r w:rsidRPr="0082765E">
        <w:rPr>
          <w:rFonts w:ascii="Arial" w:hAnsi="Arial" w:cs="Arial"/>
        </w:rPr>
        <w:t>OLIVEIRA TRUST DISTRIBUIDORA DE TÍTULOS E VALORES MOBILIÁRIOS S.A., com sede na Cidade do Rio de Janeiro, Estado do Rio de Janeiro, na Avenida das Américas, nº 500, Bloco 13, sala 205, Barra da Tijuca, inscrita no CNPJ sob nº 36.113.876/0001-91 (“</w:t>
      </w:r>
      <w:r w:rsidRPr="0082765E">
        <w:rPr>
          <w:rFonts w:ascii="Arial" w:hAnsi="Arial" w:cs="Arial"/>
          <w:u w:val="single"/>
        </w:rPr>
        <w:t>Instituição Custodiante</w:t>
      </w:r>
      <w:r w:rsidRPr="0082765E">
        <w:rPr>
          <w:rFonts w:ascii="Arial" w:hAnsi="Arial" w:cs="Arial"/>
        </w:rPr>
        <w:t>”), por seus representantes legais abaixo assinados, na qualidade de INSTITUIÇÃO CUSTODIANTE de CÉDULA DE CRÉDITO IMOBILIÁRIO (“</w:t>
      </w:r>
      <w:r w:rsidRPr="0082765E">
        <w:rPr>
          <w:rFonts w:ascii="Arial" w:hAnsi="Arial" w:cs="Arial"/>
          <w:u w:val="single"/>
        </w:rPr>
        <w:t>CCI</w:t>
      </w:r>
      <w:r w:rsidRPr="0082765E">
        <w:rPr>
          <w:rFonts w:ascii="Arial" w:hAnsi="Arial" w:cs="Arial"/>
          <w:caps/>
        </w:rPr>
        <w:t>”</w:t>
      </w:r>
      <w:r w:rsidRPr="0082765E">
        <w:rPr>
          <w:rFonts w:ascii="Arial" w:hAnsi="Arial" w:cs="Arial"/>
        </w:rPr>
        <w:t xml:space="preserve">), nos termos da Escritura Definitiva de Compra e </w:t>
      </w:r>
      <w:proofErr w:type="gramStart"/>
      <w:r w:rsidRPr="0082765E">
        <w:rPr>
          <w:rFonts w:ascii="Arial" w:hAnsi="Arial" w:cs="Arial"/>
        </w:rPr>
        <w:t>Venda,</w:t>
      </w:r>
      <w:proofErr w:type="gramEnd"/>
      <w:r w:rsidRPr="0082765E">
        <w:rPr>
          <w:rFonts w:ascii="Arial" w:hAnsi="Arial" w:cs="Arial"/>
        </w:rPr>
        <w:t xml:space="preserve"> Pacto Adjeto de Alienação Fiduciária em Garantia e Emissão de Cédula de Crédito Imobiliário e Outras Avenças, celebrada em [.], através da qual a </w:t>
      </w:r>
      <w:r w:rsidRPr="0082765E">
        <w:rPr>
          <w:rFonts w:ascii="Arial" w:hAnsi="Arial" w:cs="Arial"/>
          <w:b/>
        </w:rPr>
        <w:t>CECC INCORPORADORA E ADMINISTRADORA DE BENS LTDA.</w:t>
      </w:r>
      <w:r w:rsidRPr="0082765E">
        <w:rPr>
          <w:rFonts w:ascii="Arial" w:hAnsi="Arial" w:cs="Arial"/>
        </w:rPr>
        <w:t xml:space="preserve">, [qualificação] emitiu a CCI de nº [.], série [.], no valor de R$ [.], </w:t>
      </w:r>
      <w:r w:rsidRPr="0082765E">
        <w:rPr>
          <w:rFonts w:ascii="Arial" w:hAnsi="Arial" w:cs="Arial"/>
          <w:b/>
        </w:rPr>
        <w:t>DECLARA</w:t>
      </w:r>
      <w:r w:rsidRPr="0082765E">
        <w:rPr>
          <w:rFonts w:ascii="Arial" w:hAnsi="Arial" w:cs="Arial"/>
        </w:rPr>
        <w:t xml:space="preserve">, para os fins do parágrafo único, do artigo 23 da Lei n.º 10.931/04, que lhe foram entregues para custódia os documentos que deram origem à CCI, bem como o Termo de Securitização de Créditos Imobiliários da [.]ª Série, da Primeira Emissão de CRI, celebrado em [.], e sobre o qual a </w:t>
      </w:r>
      <w:r w:rsidRPr="0082765E">
        <w:rPr>
          <w:rFonts w:ascii="Arial" w:hAnsi="Arial" w:cs="Arial"/>
          <w:b/>
        </w:rPr>
        <w:t>BRAZILIAN SECURITIES COMPANHIA DE SECURITIZAÇÃO</w:t>
      </w:r>
      <w:r w:rsidRPr="0082765E">
        <w:rPr>
          <w:rFonts w:ascii="Arial" w:hAnsi="Arial" w:cs="Arial"/>
        </w:rPr>
        <w:t xml:space="preserve">, sociedade anônima, devidamente constituída e existente de acordo com as leis da República Federativa do Brasil, com sede na Cidade de São Paulo, Estado de São Paulo, na Avenida Paulista, nº 1728, 7º andar, inscrita no Cadastro Nacional da Pessoa Jurídica do Ministério da Fazenda (CNPJ/MF) sob o nº 03.767.538/0001-14, instituiu o REGIME FIDUCIÁRIO </w:t>
      </w:r>
      <w:proofErr w:type="spellStart"/>
      <w:r w:rsidRPr="0082765E">
        <w:rPr>
          <w:rFonts w:ascii="Arial" w:hAnsi="Arial" w:cs="Arial"/>
        </w:rPr>
        <w:t>FIDUCIÁRIO</w:t>
      </w:r>
      <w:proofErr w:type="spellEnd"/>
      <w:r w:rsidRPr="0082765E">
        <w:rPr>
          <w:rFonts w:ascii="Arial" w:hAnsi="Arial" w:cs="Arial"/>
        </w:rPr>
        <w:t>.</w:t>
      </w:r>
    </w:p>
    <w:p w:rsidR="003E0945" w:rsidRPr="0082765E" w:rsidRDefault="003E0945" w:rsidP="0039256D">
      <w:pPr>
        <w:rPr>
          <w:rFonts w:ascii="Arial" w:hAnsi="Arial" w:cs="Arial"/>
          <w:sz w:val="24"/>
          <w:szCs w:val="24"/>
        </w:rPr>
      </w:pPr>
    </w:p>
    <w:p w:rsidR="003E0945" w:rsidRPr="0082765E" w:rsidRDefault="003E0945" w:rsidP="0039256D">
      <w:pPr>
        <w:rPr>
          <w:rFonts w:ascii="Arial" w:hAnsi="Arial" w:cs="Arial"/>
          <w:sz w:val="24"/>
          <w:szCs w:val="24"/>
        </w:rPr>
      </w:pPr>
    </w:p>
    <w:p w:rsidR="003E0945" w:rsidRPr="0082765E" w:rsidRDefault="003E0945" w:rsidP="0039256D">
      <w:pPr>
        <w:jc w:val="center"/>
        <w:rPr>
          <w:rFonts w:ascii="Arial" w:hAnsi="Arial" w:cs="Arial"/>
          <w:sz w:val="24"/>
          <w:szCs w:val="24"/>
        </w:rPr>
      </w:pPr>
      <w:r w:rsidRPr="0082765E">
        <w:rPr>
          <w:rFonts w:ascii="Arial" w:hAnsi="Arial" w:cs="Arial"/>
          <w:sz w:val="24"/>
          <w:szCs w:val="24"/>
        </w:rPr>
        <w:t xml:space="preserve">Rio de Janeiro, </w:t>
      </w:r>
      <w:r w:rsidRPr="0082765E">
        <w:rPr>
          <w:rFonts w:ascii="Arial" w:hAnsi="Arial" w:cs="Arial"/>
          <w:sz w:val="24"/>
          <w:szCs w:val="24"/>
          <w:highlight w:val="yellow"/>
        </w:rPr>
        <w:t>[DATA]</w:t>
      </w:r>
    </w:p>
    <w:p w:rsidR="003E0945" w:rsidRPr="0082765E" w:rsidRDefault="003E0945" w:rsidP="0039256D">
      <w:pPr>
        <w:rPr>
          <w:rFonts w:ascii="Arial" w:hAnsi="Arial" w:cs="Arial"/>
          <w:sz w:val="24"/>
          <w:szCs w:val="24"/>
        </w:rPr>
      </w:pPr>
    </w:p>
    <w:p w:rsidR="003E0945" w:rsidRPr="0082765E" w:rsidRDefault="003E0945" w:rsidP="0039256D">
      <w:pPr>
        <w:pStyle w:val="Cabealho"/>
        <w:rPr>
          <w:rFonts w:ascii="Arial" w:hAnsi="Arial" w:cs="Arial"/>
          <w:sz w:val="24"/>
          <w:szCs w:val="24"/>
        </w:rPr>
      </w:pPr>
    </w:p>
    <w:p w:rsidR="003E0945" w:rsidRPr="0082765E" w:rsidRDefault="003E0945" w:rsidP="0039256D">
      <w:pPr>
        <w:rPr>
          <w:rFonts w:ascii="Arial" w:hAnsi="Arial" w:cs="Arial"/>
          <w:sz w:val="24"/>
          <w:szCs w:val="24"/>
        </w:rPr>
      </w:pPr>
    </w:p>
    <w:p w:rsidR="003E0945" w:rsidRPr="0082765E" w:rsidRDefault="003E0945" w:rsidP="0039256D">
      <w:pPr>
        <w:rPr>
          <w:rFonts w:ascii="Arial" w:hAnsi="Arial" w:cs="Arial"/>
          <w:sz w:val="24"/>
          <w:szCs w:val="24"/>
        </w:rPr>
      </w:pPr>
    </w:p>
    <w:p w:rsidR="003E0945" w:rsidRPr="0082765E" w:rsidRDefault="003E0945" w:rsidP="0039256D">
      <w:pPr>
        <w:jc w:val="center"/>
        <w:rPr>
          <w:rFonts w:ascii="Arial" w:hAnsi="Arial" w:cs="Arial"/>
          <w:b/>
          <w:sz w:val="24"/>
          <w:szCs w:val="24"/>
        </w:rPr>
      </w:pPr>
      <w:r w:rsidRPr="0082765E">
        <w:rPr>
          <w:rFonts w:ascii="Arial" w:hAnsi="Arial" w:cs="Arial"/>
          <w:b/>
          <w:sz w:val="24"/>
          <w:szCs w:val="24"/>
        </w:rPr>
        <w:t>OLIVEIRA TRUST DISTRIBUIDORA DE TÍTULOS</w:t>
      </w:r>
    </w:p>
    <w:p w:rsidR="003E0945" w:rsidRPr="0082765E" w:rsidRDefault="003E0945" w:rsidP="0039256D">
      <w:pPr>
        <w:jc w:val="center"/>
        <w:rPr>
          <w:rFonts w:ascii="Arial" w:hAnsi="Arial" w:cs="Arial"/>
          <w:b/>
          <w:sz w:val="24"/>
          <w:szCs w:val="24"/>
        </w:rPr>
      </w:pPr>
      <w:r w:rsidRPr="0082765E">
        <w:rPr>
          <w:rFonts w:ascii="Arial" w:hAnsi="Arial" w:cs="Arial"/>
          <w:b/>
          <w:sz w:val="24"/>
          <w:szCs w:val="24"/>
        </w:rPr>
        <w:t>E VALORES MOBILIÁRIOS S.A.</w:t>
      </w:r>
    </w:p>
    <w:p w:rsidR="003E0945" w:rsidRPr="0082765E" w:rsidRDefault="003E0945" w:rsidP="0039256D">
      <w:pPr>
        <w:jc w:val="center"/>
        <w:rPr>
          <w:rFonts w:ascii="Arial" w:hAnsi="Arial" w:cs="Arial"/>
          <w:b/>
          <w:sz w:val="24"/>
          <w:szCs w:val="24"/>
        </w:rPr>
      </w:pPr>
    </w:p>
    <w:p w:rsidR="003E0945" w:rsidRPr="0082765E" w:rsidRDefault="003E0945" w:rsidP="0039256D">
      <w:pPr>
        <w:jc w:val="center"/>
        <w:rPr>
          <w:rFonts w:ascii="Arial" w:hAnsi="Arial" w:cs="Arial"/>
          <w:b/>
          <w:sz w:val="24"/>
          <w:szCs w:val="24"/>
        </w:rPr>
      </w:pPr>
    </w:p>
    <w:p w:rsidR="003E0945" w:rsidRPr="0082765E" w:rsidRDefault="003E0945" w:rsidP="0039256D">
      <w:pPr>
        <w:jc w:val="center"/>
        <w:rPr>
          <w:rFonts w:ascii="Arial" w:hAnsi="Arial" w:cs="Arial"/>
          <w:b/>
          <w:sz w:val="24"/>
          <w:szCs w:val="24"/>
        </w:rPr>
      </w:pPr>
    </w:p>
    <w:p w:rsidR="003E0945" w:rsidRPr="0082765E" w:rsidRDefault="003E0945" w:rsidP="0039256D">
      <w:pPr>
        <w:jc w:val="center"/>
        <w:rPr>
          <w:rFonts w:ascii="Arial" w:hAnsi="Arial" w:cs="Arial"/>
          <w:b/>
          <w:sz w:val="24"/>
          <w:szCs w:val="24"/>
        </w:rPr>
      </w:pPr>
    </w:p>
    <w:p w:rsidR="003E0945" w:rsidRPr="0082765E" w:rsidRDefault="003E0945" w:rsidP="0039256D">
      <w:pPr>
        <w:jc w:val="center"/>
        <w:rPr>
          <w:rFonts w:ascii="Arial" w:hAnsi="Arial" w:cs="Arial"/>
          <w:b/>
          <w:sz w:val="24"/>
          <w:szCs w:val="24"/>
        </w:rPr>
      </w:pPr>
    </w:p>
    <w:p w:rsidR="003E0945" w:rsidRPr="0082765E" w:rsidRDefault="003E0945" w:rsidP="0039256D">
      <w:pPr>
        <w:jc w:val="center"/>
        <w:rPr>
          <w:rFonts w:ascii="Arial" w:hAnsi="Arial" w:cs="Arial"/>
          <w:b/>
          <w:sz w:val="24"/>
          <w:szCs w:val="24"/>
        </w:rPr>
      </w:pPr>
    </w:p>
    <w:p w:rsidR="003E0945" w:rsidRPr="0082765E" w:rsidRDefault="003E0945" w:rsidP="0041289A">
      <w:pPr>
        <w:jc w:val="center"/>
        <w:rPr>
          <w:rFonts w:ascii="Arial" w:hAnsi="Arial" w:cs="Arial"/>
          <w:b/>
          <w:sz w:val="24"/>
          <w:szCs w:val="24"/>
          <w:u w:val="single"/>
        </w:rPr>
      </w:pPr>
      <w:r w:rsidRPr="0082765E">
        <w:rPr>
          <w:rFonts w:ascii="Arial" w:hAnsi="Arial" w:cs="Arial"/>
          <w:b/>
          <w:sz w:val="24"/>
          <w:szCs w:val="24"/>
          <w:u w:val="single"/>
        </w:rPr>
        <w:t>ANEXO IV</w:t>
      </w:r>
    </w:p>
    <w:p w:rsidR="003E0945" w:rsidRPr="0082765E" w:rsidRDefault="003E0945" w:rsidP="0041289A">
      <w:pPr>
        <w:rPr>
          <w:rFonts w:ascii="Arial" w:hAnsi="Arial" w:cs="Arial"/>
          <w:b/>
          <w:sz w:val="24"/>
          <w:szCs w:val="24"/>
        </w:rPr>
      </w:pPr>
    </w:p>
    <w:p w:rsidR="003E0945" w:rsidRPr="0082765E" w:rsidRDefault="003E0945" w:rsidP="0041289A">
      <w:pPr>
        <w:jc w:val="center"/>
        <w:rPr>
          <w:rFonts w:ascii="Arial" w:hAnsi="Arial" w:cs="Arial"/>
          <w:b/>
          <w:sz w:val="24"/>
          <w:szCs w:val="24"/>
        </w:rPr>
      </w:pPr>
      <w:r w:rsidRPr="0082765E">
        <w:rPr>
          <w:rFonts w:ascii="Arial" w:hAnsi="Arial" w:cs="Arial"/>
          <w:b/>
          <w:sz w:val="24"/>
          <w:szCs w:val="24"/>
        </w:rPr>
        <w:lastRenderedPageBreak/>
        <w:t>CRONOGRAMA DE PAGAMENTOS</w:t>
      </w:r>
    </w:p>
    <w:p w:rsidR="003E0945" w:rsidRPr="0082765E" w:rsidRDefault="003E0945" w:rsidP="0039256D">
      <w:pPr>
        <w:jc w:val="center"/>
        <w:rPr>
          <w:rFonts w:ascii="Arial" w:hAnsi="Arial" w:cs="Arial"/>
          <w:b/>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BF"/>
      </w:tblPr>
      <w:tblGrid>
        <w:gridCol w:w="906"/>
        <w:gridCol w:w="1421"/>
        <w:gridCol w:w="1297"/>
        <w:gridCol w:w="832"/>
        <w:gridCol w:w="1573"/>
        <w:gridCol w:w="1189"/>
        <w:gridCol w:w="1505"/>
      </w:tblGrid>
      <w:tr w:rsidR="003E0945" w:rsidRPr="0082765E" w:rsidTr="00FD4202">
        <w:trPr>
          <w:jc w:val="center"/>
        </w:trPr>
        <w:tc>
          <w:tcPr>
            <w:tcW w:w="906" w:type="dxa"/>
            <w:vAlign w:val="center"/>
          </w:tcPr>
          <w:p w:rsidR="003E0945" w:rsidRPr="00FD4202" w:rsidRDefault="003E0945" w:rsidP="00FD4202">
            <w:pPr>
              <w:jc w:val="center"/>
              <w:rPr>
                <w:rFonts w:ascii="Arial" w:hAnsi="Arial" w:cs="Arial"/>
                <w:b/>
                <w:sz w:val="24"/>
                <w:szCs w:val="24"/>
                <w:lang w:val="en-US" w:eastAsia="en-US"/>
              </w:rPr>
            </w:pPr>
            <w:r w:rsidRPr="00FD4202">
              <w:rPr>
                <w:rFonts w:ascii="Arial" w:hAnsi="Arial" w:cs="Arial"/>
                <w:b/>
                <w:sz w:val="24"/>
                <w:szCs w:val="24"/>
                <w:lang w:val="en-US" w:eastAsia="en-US"/>
              </w:rPr>
              <w:t xml:space="preserve">nº </w:t>
            </w:r>
            <w:proofErr w:type="spellStart"/>
            <w:r w:rsidRPr="00FD4202">
              <w:rPr>
                <w:rFonts w:ascii="Arial" w:hAnsi="Arial" w:cs="Arial"/>
                <w:b/>
                <w:sz w:val="24"/>
                <w:szCs w:val="24"/>
                <w:lang w:val="en-US" w:eastAsia="en-US"/>
              </w:rPr>
              <w:t>ordem</w:t>
            </w:r>
            <w:proofErr w:type="spellEnd"/>
          </w:p>
        </w:tc>
        <w:tc>
          <w:tcPr>
            <w:tcW w:w="1421" w:type="dxa"/>
            <w:vAlign w:val="center"/>
          </w:tcPr>
          <w:p w:rsidR="003E0945" w:rsidRPr="00FD4202" w:rsidRDefault="003E0945" w:rsidP="00FD4202">
            <w:pPr>
              <w:jc w:val="center"/>
              <w:rPr>
                <w:rFonts w:ascii="Arial" w:hAnsi="Arial" w:cs="Arial"/>
                <w:b/>
                <w:sz w:val="24"/>
                <w:szCs w:val="24"/>
                <w:lang w:eastAsia="en-US"/>
              </w:rPr>
            </w:pPr>
            <w:proofErr w:type="gramStart"/>
            <w:r w:rsidRPr="00FD4202">
              <w:rPr>
                <w:rFonts w:ascii="Arial" w:hAnsi="Arial" w:cs="Arial"/>
                <w:b/>
                <w:sz w:val="24"/>
                <w:szCs w:val="24"/>
                <w:lang w:eastAsia="en-US"/>
              </w:rPr>
              <w:t>data</w:t>
            </w:r>
            <w:proofErr w:type="gramEnd"/>
            <w:r w:rsidRPr="00FD4202">
              <w:rPr>
                <w:rFonts w:ascii="Arial" w:hAnsi="Arial" w:cs="Arial"/>
                <w:b/>
                <w:sz w:val="24"/>
                <w:szCs w:val="24"/>
                <w:lang w:eastAsia="en-US"/>
              </w:rPr>
              <w:t xml:space="preserve"> de pagamento da parcela</w:t>
            </w:r>
          </w:p>
        </w:tc>
        <w:tc>
          <w:tcPr>
            <w:tcW w:w="1297" w:type="dxa"/>
            <w:vAlign w:val="center"/>
          </w:tcPr>
          <w:p w:rsidR="003E0945" w:rsidRPr="00FD4202" w:rsidRDefault="003E0945" w:rsidP="00FD4202">
            <w:pPr>
              <w:jc w:val="center"/>
              <w:rPr>
                <w:rFonts w:ascii="Arial" w:hAnsi="Arial" w:cs="Arial"/>
                <w:b/>
                <w:sz w:val="24"/>
                <w:szCs w:val="24"/>
                <w:lang w:val="en-US" w:eastAsia="en-US"/>
              </w:rPr>
            </w:pPr>
            <w:proofErr w:type="spellStart"/>
            <w:r w:rsidRPr="00FD4202">
              <w:rPr>
                <w:rFonts w:ascii="Arial" w:hAnsi="Arial" w:cs="Arial"/>
                <w:b/>
                <w:sz w:val="24"/>
                <w:szCs w:val="24"/>
                <w:lang w:val="en-US" w:eastAsia="en-US"/>
              </w:rPr>
              <w:t>Parcela</w:t>
            </w:r>
            <w:proofErr w:type="spellEnd"/>
            <w:r w:rsidRPr="00FD4202">
              <w:rPr>
                <w:rFonts w:ascii="Arial" w:hAnsi="Arial" w:cs="Arial"/>
                <w:b/>
                <w:sz w:val="24"/>
                <w:szCs w:val="24"/>
                <w:lang w:val="en-US" w:eastAsia="en-US"/>
              </w:rPr>
              <w:t xml:space="preserve"> </w:t>
            </w:r>
          </w:p>
        </w:tc>
        <w:tc>
          <w:tcPr>
            <w:tcW w:w="832" w:type="dxa"/>
            <w:vAlign w:val="center"/>
          </w:tcPr>
          <w:p w:rsidR="003E0945" w:rsidRPr="00FD4202" w:rsidRDefault="003E0945" w:rsidP="00FD4202">
            <w:pPr>
              <w:jc w:val="center"/>
              <w:rPr>
                <w:rFonts w:ascii="Arial" w:hAnsi="Arial" w:cs="Arial"/>
                <w:b/>
                <w:sz w:val="24"/>
                <w:szCs w:val="24"/>
                <w:lang w:val="en-US" w:eastAsia="en-US"/>
              </w:rPr>
            </w:pPr>
            <w:proofErr w:type="spellStart"/>
            <w:r w:rsidRPr="00FD4202">
              <w:rPr>
                <w:rFonts w:ascii="Arial" w:hAnsi="Arial" w:cs="Arial"/>
                <w:b/>
                <w:sz w:val="24"/>
                <w:szCs w:val="24"/>
                <w:lang w:val="en-US" w:eastAsia="en-US"/>
              </w:rPr>
              <w:t>Juros</w:t>
            </w:r>
            <w:proofErr w:type="spellEnd"/>
          </w:p>
        </w:tc>
        <w:tc>
          <w:tcPr>
            <w:tcW w:w="1573" w:type="dxa"/>
            <w:vAlign w:val="center"/>
          </w:tcPr>
          <w:p w:rsidR="003E0945" w:rsidRPr="00FD4202" w:rsidRDefault="003E0945" w:rsidP="00FD4202">
            <w:pPr>
              <w:jc w:val="center"/>
              <w:rPr>
                <w:rFonts w:ascii="Arial" w:hAnsi="Arial" w:cs="Arial"/>
                <w:b/>
                <w:sz w:val="24"/>
                <w:szCs w:val="24"/>
                <w:lang w:val="en-US" w:eastAsia="en-US"/>
              </w:rPr>
            </w:pPr>
            <w:proofErr w:type="spellStart"/>
            <w:r w:rsidRPr="00FD4202">
              <w:rPr>
                <w:rFonts w:ascii="Arial" w:hAnsi="Arial" w:cs="Arial"/>
                <w:b/>
                <w:sz w:val="24"/>
                <w:szCs w:val="24"/>
                <w:lang w:val="en-US" w:eastAsia="en-US"/>
              </w:rPr>
              <w:t>Amortização</w:t>
            </w:r>
            <w:proofErr w:type="spellEnd"/>
          </w:p>
        </w:tc>
        <w:tc>
          <w:tcPr>
            <w:tcW w:w="1189" w:type="dxa"/>
            <w:vAlign w:val="center"/>
          </w:tcPr>
          <w:p w:rsidR="003E0945" w:rsidRPr="00FD4202" w:rsidRDefault="003E0945" w:rsidP="00FD4202">
            <w:pPr>
              <w:jc w:val="center"/>
              <w:rPr>
                <w:rFonts w:ascii="Arial" w:hAnsi="Arial" w:cs="Arial"/>
                <w:b/>
                <w:sz w:val="24"/>
                <w:szCs w:val="24"/>
                <w:lang w:val="en-US" w:eastAsia="en-US"/>
              </w:rPr>
            </w:pPr>
            <w:proofErr w:type="spellStart"/>
            <w:smartTag w:uri="urn:schemas-microsoft-com:office:smarttags" w:element="PersonName">
              <w:smartTag w:uri="urn:schemas:contacts" w:element="GivenName">
                <w:r w:rsidRPr="00FD4202">
                  <w:rPr>
                    <w:rFonts w:ascii="Arial" w:hAnsi="Arial" w:cs="Arial"/>
                    <w:b/>
                    <w:sz w:val="24"/>
                    <w:szCs w:val="24"/>
                    <w:lang w:val="en-US" w:eastAsia="en-US"/>
                  </w:rPr>
                  <w:t>Saldo</w:t>
                </w:r>
              </w:smartTag>
              <w:proofErr w:type="spellEnd"/>
              <w:r w:rsidRPr="00FD4202">
                <w:rPr>
                  <w:rFonts w:ascii="Arial" w:hAnsi="Arial" w:cs="Arial"/>
                  <w:b/>
                  <w:sz w:val="24"/>
                  <w:szCs w:val="24"/>
                  <w:lang w:val="en-US" w:eastAsia="en-US"/>
                </w:rPr>
                <w:t xml:space="preserve"> </w:t>
              </w:r>
              <w:proofErr w:type="spellStart"/>
              <w:smartTag w:uri="urn:schemas:contacts" w:element="Sn">
                <w:r w:rsidRPr="00FD4202">
                  <w:rPr>
                    <w:rFonts w:ascii="Arial" w:hAnsi="Arial" w:cs="Arial"/>
                    <w:b/>
                    <w:sz w:val="24"/>
                    <w:szCs w:val="24"/>
                    <w:lang w:val="en-US" w:eastAsia="en-US"/>
                  </w:rPr>
                  <w:t>Devedor</w:t>
                </w:r>
              </w:smartTag>
            </w:smartTag>
            <w:proofErr w:type="spellEnd"/>
          </w:p>
        </w:tc>
        <w:tc>
          <w:tcPr>
            <w:tcW w:w="1505" w:type="dxa"/>
            <w:vAlign w:val="center"/>
          </w:tcPr>
          <w:p w:rsidR="003E0945" w:rsidRPr="00FD4202" w:rsidRDefault="003E0945" w:rsidP="00FD4202">
            <w:pPr>
              <w:jc w:val="center"/>
              <w:rPr>
                <w:rFonts w:ascii="Arial" w:hAnsi="Arial" w:cs="Arial"/>
                <w:b/>
                <w:sz w:val="24"/>
                <w:szCs w:val="24"/>
                <w:lang w:val="en-US" w:eastAsia="en-US"/>
              </w:rPr>
            </w:pPr>
            <w:proofErr w:type="spellStart"/>
            <w:r w:rsidRPr="00FD4202">
              <w:rPr>
                <w:rFonts w:ascii="Arial" w:hAnsi="Arial" w:cs="Arial"/>
                <w:b/>
                <w:sz w:val="24"/>
                <w:szCs w:val="24"/>
                <w:lang w:val="en-US" w:eastAsia="en-US"/>
              </w:rPr>
              <w:t>Taxa</w:t>
            </w:r>
            <w:proofErr w:type="spellEnd"/>
            <w:r w:rsidRPr="00FD4202">
              <w:rPr>
                <w:rFonts w:ascii="Arial" w:hAnsi="Arial" w:cs="Arial"/>
                <w:b/>
                <w:sz w:val="24"/>
                <w:szCs w:val="24"/>
                <w:lang w:val="en-US" w:eastAsia="en-US"/>
              </w:rPr>
              <w:t xml:space="preserve"> de </w:t>
            </w:r>
            <w:proofErr w:type="spellStart"/>
            <w:r w:rsidRPr="00FD4202">
              <w:rPr>
                <w:rFonts w:ascii="Arial" w:hAnsi="Arial" w:cs="Arial"/>
                <w:b/>
                <w:sz w:val="24"/>
                <w:szCs w:val="24"/>
                <w:lang w:val="en-US" w:eastAsia="en-US"/>
              </w:rPr>
              <w:t>Amortização</w:t>
            </w:r>
            <w:proofErr w:type="spellEnd"/>
          </w:p>
          <w:p w:rsidR="003E0945" w:rsidRPr="00FD4202" w:rsidRDefault="003E0945" w:rsidP="00FD4202">
            <w:pPr>
              <w:jc w:val="center"/>
              <w:rPr>
                <w:rFonts w:ascii="Arial" w:hAnsi="Arial" w:cs="Arial"/>
                <w:b/>
                <w:sz w:val="24"/>
                <w:szCs w:val="24"/>
                <w:lang w:val="en-US" w:eastAsia="en-US"/>
              </w:rPr>
            </w:pPr>
            <w:r w:rsidRPr="00FD4202">
              <w:rPr>
                <w:rFonts w:ascii="Arial" w:hAnsi="Arial" w:cs="Arial"/>
                <w:b/>
                <w:sz w:val="24"/>
                <w:szCs w:val="24"/>
                <w:lang w:val="en-US" w:eastAsia="en-US"/>
              </w:rPr>
              <w:t>(TA)</w:t>
            </w: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0"/>
                <w:attr w:name="Day" w:val="16"/>
                <w:attr w:name="Month" w:val="11"/>
                <w:attr w:name="ls" w:val="trans"/>
              </w:smartTagPr>
              <w:r w:rsidRPr="00FD4202">
                <w:rPr>
                  <w:rFonts w:ascii="Arial" w:hAnsi="Arial" w:cs="Arial"/>
                  <w:sz w:val="24"/>
                  <w:szCs w:val="24"/>
                  <w:lang w:val="en-US" w:eastAsia="en-US"/>
                </w:rPr>
                <w:t>16/11/2010</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2</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0"/>
                <w:attr w:name="Day" w:val="15"/>
                <w:attr w:name="Month" w:val="12"/>
                <w:attr w:name="ls" w:val="trans"/>
              </w:smartTagPr>
              <w:r w:rsidRPr="00FD4202">
                <w:rPr>
                  <w:rFonts w:ascii="Arial" w:hAnsi="Arial" w:cs="Arial"/>
                  <w:sz w:val="24"/>
                  <w:szCs w:val="24"/>
                  <w:lang w:val="en-US" w:eastAsia="en-US"/>
                </w:rPr>
                <w:t>15/12/2010</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3</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1"/>
                <w:attr w:name="Day" w:val="17"/>
                <w:attr w:name="Month" w:val="01"/>
                <w:attr w:name="ls" w:val="trans"/>
              </w:smartTagPr>
              <w:r w:rsidRPr="00FD4202">
                <w:rPr>
                  <w:rFonts w:ascii="Arial" w:hAnsi="Arial" w:cs="Arial"/>
                  <w:sz w:val="24"/>
                  <w:szCs w:val="24"/>
                  <w:lang w:val="en-US" w:eastAsia="en-US"/>
                </w:rPr>
                <w:t>17/01/2011</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4</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1"/>
                <w:attr w:name="Day" w:val="15"/>
                <w:attr w:name="Month" w:val="2"/>
                <w:attr w:name="ls" w:val="trans"/>
              </w:smartTagPr>
              <w:r w:rsidRPr="00FD4202">
                <w:rPr>
                  <w:rFonts w:ascii="Arial" w:hAnsi="Arial" w:cs="Arial"/>
                  <w:sz w:val="24"/>
                  <w:szCs w:val="24"/>
                  <w:lang w:val="en-US" w:eastAsia="en-US"/>
                </w:rPr>
                <w:t>15/02/2011</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5</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1"/>
                <w:attr w:name="Day" w:val="15"/>
                <w:attr w:name="Month" w:val="03"/>
                <w:attr w:name="ls" w:val="trans"/>
              </w:smartTagPr>
              <w:r w:rsidRPr="00FD4202">
                <w:rPr>
                  <w:rFonts w:ascii="Arial" w:hAnsi="Arial" w:cs="Arial"/>
                  <w:sz w:val="24"/>
                  <w:szCs w:val="24"/>
                  <w:lang w:val="en-US" w:eastAsia="en-US"/>
                </w:rPr>
                <w:t>15/03/2011</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6</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1"/>
                <w:attr w:name="Day" w:val="15"/>
                <w:attr w:name="Month" w:val="04"/>
                <w:attr w:name="ls" w:val="trans"/>
              </w:smartTagPr>
              <w:r w:rsidRPr="00FD4202">
                <w:rPr>
                  <w:rFonts w:ascii="Arial" w:hAnsi="Arial" w:cs="Arial"/>
                  <w:sz w:val="24"/>
                  <w:szCs w:val="24"/>
                  <w:lang w:val="en-US" w:eastAsia="en-US"/>
                </w:rPr>
                <w:t>15/04/2011</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7</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1"/>
                <w:attr w:name="Day" w:val="16"/>
                <w:attr w:name="Month" w:val="05"/>
                <w:attr w:name="ls" w:val="trans"/>
              </w:smartTagPr>
              <w:r w:rsidRPr="00FD4202">
                <w:rPr>
                  <w:rFonts w:ascii="Arial" w:hAnsi="Arial" w:cs="Arial"/>
                  <w:sz w:val="24"/>
                  <w:szCs w:val="24"/>
                  <w:lang w:val="en-US" w:eastAsia="en-US"/>
                </w:rPr>
                <w:t>16/05/2011</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8</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1"/>
                <w:attr w:name="Day" w:val="15"/>
                <w:attr w:name="Month" w:val="06"/>
                <w:attr w:name="ls" w:val="trans"/>
              </w:smartTagPr>
              <w:r w:rsidRPr="00FD4202">
                <w:rPr>
                  <w:rFonts w:ascii="Arial" w:hAnsi="Arial" w:cs="Arial"/>
                  <w:sz w:val="24"/>
                  <w:szCs w:val="24"/>
                  <w:lang w:val="en-US" w:eastAsia="en-US"/>
                </w:rPr>
                <w:t>15/06/2011</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9</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1"/>
                <w:attr w:name="Day" w:val="15"/>
                <w:attr w:name="Month" w:val="07"/>
                <w:attr w:name="ls" w:val="trans"/>
              </w:smartTagPr>
              <w:r w:rsidRPr="00FD4202">
                <w:rPr>
                  <w:rFonts w:ascii="Arial" w:hAnsi="Arial" w:cs="Arial"/>
                  <w:sz w:val="24"/>
                  <w:szCs w:val="24"/>
                  <w:lang w:val="en-US" w:eastAsia="en-US"/>
                </w:rPr>
                <w:t>15/07/2011</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10</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1"/>
                <w:attr w:name="Day" w:val="15"/>
                <w:attr w:name="Month" w:val="08"/>
                <w:attr w:name="ls" w:val="trans"/>
              </w:smartTagPr>
              <w:r w:rsidRPr="00FD4202">
                <w:rPr>
                  <w:rFonts w:ascii="Arial" w:hAnsi="Arial" w:cs="Arial"/>
                  <w:sz w:val="24"/>
                  <w:szCs w:val="24"/>
                  <w:lang w:val="en-US" w:eastAsia="en-US"/>
                </w:rPr>
                <w:t>15/08/2011</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11</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1"/>
                <w:attr w:name="Day" w:val="15"/>
                <w:attr w:name="Month" w:val="09"/>
                <w:attr w:name="ls" w:val="trans"/>
              </w:smartTagPr>
              <w:r w:rsidRPr="00FD4202">
                <w:rPr>
                  <w:rFonts w:ascii="Arial" w:hAnsi="Arial" w:cs="Arial"/>
                  <w:sz w:val="24"/>
                  <w:szCs w:val="24"/>
                  <w:lang w:val="en-US" w:eastAsia="en-US"/>
                </w:rPr>
                <w:t>15/09/2011</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12</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1"/>
                <w:attr w:name="Day" w:val="17"/>
                <w:attr w:name="Month" w:val="10"/>
                <w:attr w:name="ls" w:val="trans"/>
              </w:smartTagPr>
              <w:r w:rsidRPr="00FD4202">
                <w:rPr>
                  <w:rFonts w:ascii="Arial" w:hAnsi="Arial" w:cs="Arial"/>
                  <w:sz w:val="24"/>
                  <w:szCs w:val="24"/>
                  <w:lang w:val="en-US" w:eastAsia="en-US"/>
                </w:rPr>
                <w:t>17/10/2011</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13</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1"/>
                <w:attr w:name="Day" w:val="16"/>
                <w:attr w:name="Month" w:val="11"/>
                <w:attr w:name="ls" w:val="trans"/>
              </w:smartTagPr>
              <w:r w:rsidRPr="00FD4202">
                <w:rPr>
                  <w:rFonts w:ascii="Arial" w:hAnsi="Arial" w:cs="Arial"/>
                  <w:sz w:val="24"/>
                  <w:szCs w:val="24"/>
                  <w:lang w:val="en-US" w:eastAsia="en-US"/>
                </w:rPr>
                <w:t>16/11/2011</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14</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1"/>
                <w:attr w:name="Day" w:val="15"/>
                <w:attr w:name="Month" w:val="12"/>
                <w:attr w:name="ls" w:val="trans"/>
              </w:smartTagPr>
              <w:r w:rsidRPr="00FD4202">
                <w:rPr>
                  <w:rFonts w:ascii="Arial" w:hAnsi="Arial" w:cs="Arial"/>
                  <w:sz w:val="24"/>
                  <w:szCs w:val="24"/>
                  <w:lang w:val="en-US" w:eastAsia="en-US"/>
                </w:rPr>
                <w:t>15/12/2011</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15</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2"/>
                <w:attr w:name="Day" w:val="16"/>
                <w:attr w:name="Month" w:val="01"/>
                <w:attr w:name="ls" w:val="trans"/>
              </w:smartTagPr>
              <w:r w:rsidRPr="00FD4202">
                <w:rPr>
                  <w:rFonts w:ascii="Arial" w:hAnsi="Arial" w:cs="Arial"/>
                  <w:sz w:val="24"/>
                  <w:szCs w:val="24"/>
                  <w:lang w:val="en-US" w:eastAsia="en-US"/>
                </w:rPr>
                <w:t>16/01/2012</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16</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2"/>
                <w:attr w:name="Day" w:val="15"/>
                <w:attr w:name="Month" w:val="2"/>
                <w:attr w:name="ls" w:val="trans"/>
              </w:smartTagPr>
              <w:r w:rsidRPr="00FD4202">
                <w:rPr>
                  <w:rFonts w:ascii="Arial" w:hAnsi="Arial" w:cs="Arial"/>
                  <w:sz w:val="24"/>
                  <w:szCs w:val="24"/>
                  <w:lang w:val="en-US" w:eastAsia="en-US"/>
                </w:rPr>
                <w:t>15/02/2012</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17</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2"/>
                <w:attr w:name="Day" w:val="15"/>
                <w:attr w:name="Month" w:val="03"/>
                <w:attr w:name="ls" w:val="trans"/>
              </w:smartTagPr>
              <w:r w:rsidRPr="00FD4202">
                <w:rPr>
                  <w:rFonts w:ascii="Arial" w:hAnsi="Arial" w:cs="Arial"/>
                  <w:sz w:val="24"/>
                  <w:szCs w:val="24"/>
                  <w:lang w:val="en-US" w:eastAsia="en-US"/>
                </w:rPr>
                <w:t>15/03/2012</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18</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2"/>
                <w:attr w:name="Day" w:val="16"/>
                <w:attr w:name="Month" w:val="04"/>
                <w:attr w:name="ls" w:val="trans"/>
              </w:smartTagPr>
              <w:r w:rsidRPr="00FD4202">
                <w:rPr>
                  <w:rFonts w:ascii="Arial" w:hAnsi="Arial" w:cs="Arial"/>
                  <w:sz w:val="24"/>
                  <w:szCs w:val="24"/>
                  <w:lang w:val="en-US" w:eastAsia="en-US"/>
                </w:rPr>
                <w:t>16/04/2012</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19</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2"/>
                <w:attr w:name="Day" w:val="15"/>
                <w:attr w:name="Month" w:val="05"/>
                <w:attr w:name="ls" w:val="trans"/>
              </w:smartTagPr>
              <w:r w:rsidRPr="00FD4202">
                <w:rPr>
                  <w:rFonts w:ascii="Arial" w:hAnsi="Arial" w:cs="Arial"/>
                  <w:sz w:val="24"/>
                  <w:szCs w:val="24"/>
                  <w:lang w:val="en-US" w:eastAsia="en-US"/>
                </w:rPr>
                <w:t>15/05/2012</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20</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2"/>
                <w:attr w:name="Day" w:val="15"/>
                <w:attr w:name="Month" w:val="06"/>
                <w:attr w:name="ls" w:val="trans"/>
              </w:smartTagPr>
              <w:r w:rsidRPr="00FD4202">
                <w:rPr>
                  <w:rFonts w:ascii="Arial" w:hAnsi="Arial" w:cs="Arial"/>
                  <w:sz w:val="24"/>
                  <w:szCs w:val="24"/>
                  <w:lang w:val="en-US" w:eastAsia="en-US"/>
                </w:rPr>
                <w:t>15/06/2012</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21</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2"/>
                <w:attr w:name="Day" w:val="16"/>
                <w:attr w:name="Month" w:val="07"/>
                <w:attr w:name="ls" w:val="trans"/>
              </w:smartTagPr>
              <w:r w:rsidRPr="00FD4202">
                <w:rPr>
                  <w:rFonts w:ascii="Arial" w:hAnsi="Arial" w:cs="Arial"/>
                  <w:sz w:val="24"/>
                  <w:szCs w:val="24"/>
                  <w:lang w:val="en-US" w:eastAsia="en-US"/>
                </w:rPr>
                <w:t>16/07/2012</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22</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2"/>
                <w:attr w:name="Day" w:val="15"/>
                <w:attr w:name="Month" w:val="08"/>
                <w:attr w:name="ls" w:val="trans"/>
              </w:smartTagPr>
              <w:r w:rsidRPr="00FD4202">
                <w:rPr>
                  <w:rFonts w:ascii="Arial" w:hAnsi="Arial" w:cs="Arial"/>
                  <w:sz w:val="24"/>
                  <w:szCs w:val="24"/>
                  <w:lang w:val="en-US" w:eastAsia="en-US"/>
                </w:rPr>
                <w:t>15/08/2012</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23</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2"/>
                <w:attr w:name="Day" w:val="17"/>
                <w:attr w:name="Month" w:val="09"/>
                <w:attr w:name="ls" w:val="trans"/>
              </w:smartTagPr>
              <w:r w:rsidRPr="00FD4202">
                <w:rPr>
                  <w:rFonts w:ascii="Arial" w:hAnsi="Arial" w:cs="Arial"/>
                  <w:sz w:val="24"/>
                  <w:szCs w:val="24"/>
                  <w:lang w:val="en-US" w:eastAsia="en-US"/>
                </w:rPr>
                <w:t>17/09/2012</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24</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2"/>
                <w:attr w:name="Day" w:val="15"/>
                <w:attr w:name="Month" w:val="10"/>
                <w:attr w:name="ls" w:val="trans"/>
              </w:smartTagPr>
              <w:r w:rsidRPr="00FD4202">
                <w:rPr>
                  <w:rFonts w:ascii="Arial" w:hAnsi="Arial" w:cs="Arial"/>
                  <w:sz w:val="24"/>
                  <w:szCs w:val="24"/>
                  <w:lang w:val="en-US" w:eastAsia="en-US"/>
                </w:rPr>
                <w:t>15/10/2012</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25</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2"/>
                <w:attr w:name="Day" w:val="16"/>
                <w:attr w:name="Month" w:val="11"/>
                <w:attr w:name="ls" w:val="trans"/>
              </w:smartTagPr>
              <w:r w:rsidRPr="00FD4202">
                <w:rPr>
                  <w:rFonts w:ascii="Arial" w:hAnsi="Arial" w:cs="Arial"/>
                  <w:sz w:val="24"/>
                  <w:szCs w:val="24"/>
                  <w:lang w:val="en-US" w:eastAsia="en-US"/>
                </w:rPr>
                <w:t>16/11/2012</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26</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2"/>
                <w:attr w:name="Day" w:val="17"/>
                <w:attr w:name="Month" w:val="12"/>
                <w:attr w:name="ls" w:val="trans"/>
              </w:smartTagPr>
              <w:r w:rsidRPr="00FD4202">
                <w:rPr>
                  <w:rFonts w:ascii="Arial" w:hAnsi="Arial" w:cs="Arial"/>
                  <w:sz w:val="24"/>
                  <w:szCs w:val="24"/>
                  <w:lang w:val="en-US" w:eastAsia="en-US"/>
                </w:rPr>
                <w:t>17/12/2012</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27</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3"/>
                <w:attr w:name="Day" w:val="15"/>
                <w:attr w:name="Month" w:val="01"/>
                <w:attr w:name="ls" w:val="trans"/>
              </w:smartTagPr>
              <w:r w:rsidRPr="00FD4202">
                <w:rPr>
                  <w:rFonts w:ascii="Arial" w:hAnsi="Arial" w:cs="Arial"/>
                  <w:sz w:val="24"/>
                  <w:szCs w:val="24"/>
                  <w:lang w:val="en-US" w:eastAsia="en-US"/>
                </w:rPr>
                <w:t>15/01/2013</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28</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3"/>
                <w:attr w:name="Day" w:val="15"/>
                <w:attr w:name="Month" w:val="2"/>
                <w:attr w:name="ls" w:val="trans"/>
              </w:smartTagPr>
              <w:r w:rsidRPr="00FD4202">
                <w:rPr>
                  <w:rFonts w:ascii="Arial" w:hAnsi="Arial" w:cs="Arial"/>
                  <w:sz w:val="24"/>
                  <w:szCs w:val="24"/>
                  <w:lang w:val="en-US" w:eastAsia="en-US"/>
                </w:rPr>
                <w:t>15/02/2013</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29</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3"/>
                <w:attr w:name="Day" w:val="15"/>
                <w:attr w:name="Month" w:val="03"/>
                <w:attr w:name="ls" w:val="trans"/>
              </w:smartTagPr>
              <w:r w:rsidRPr="00FD4202">
                <w:rPr>
                  <w:rFonts w:ascii="Arial" w:hAnsi="Arial" w:cs="Arial"/>
                  <w:sz w:val="24"/>
                  <w:szCs w:val="24"/>
                  <w:lang w:val="en-US" w:eastAsia="en-US"/>
                </w:rPr>
                <w:t>15/03/2013</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30</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3"/>
                <w:attr w:name="Day" w:val="15"/>
                <w:attr w:name="Month" w:val="04"/>
                <w:attr w:name="ls" w:val="trans"/>
              </w:smartTagPr>
              <w:r w:rsidRPr="00FD4202">
                <w:rPr>
                  <w:rFonts w:ascii="Arial" w:hAnsi="Arial" w:cs="Arial"/>
                  <w:sz w:val="24"/>
                  <w:szCs w:val="24"/>
                  <w:lang w:val="en-US" w:eastAsia="en-US"/>
                </w:rPr>
                <w:t>15/04/2013</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31</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3"/>
                <w:attr w:name="Day" w:val="15"/>
                <w:attr w:name="Month" w:val="05"/>
                <w:attr w:name="ls" w:val="trans"/>
              </w:smartTagPr>
              <w:r w:rsidRPr="00FD4202">
                <w:rPr>
                  <w:rFonts w:ascii="Arial" w:hAnsi="Arial" w:cs="Arial"/>
                  <w:sz w:val="24"/>
                  <w:szCs w:val="24"/>
                  <w:lang w:val="en-US" w:eastAsia="en-US"/>
                </w:rPr>
                <w:t>15/05/2013</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32</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3"/>
                <w:attr w:name="Day" w:val="17"/>
                <w:attr w:name="Month" w:val="06"/>
                <w:attr w:name="ls" w:val="trans"/>
              </w:smartTagPr>
              <w:r w:rsidRPr="00FD4202">
                <w:rPr>
                  <w:rFonts w:ascii="Arial" w:hAnsi="Arial" w:cs="Arial"/>
                  <w:sz w:val="24"/>
                  <w:szCs w:val="24"/>
                  <w:lang w:val="en-US" w:eastAsia="en-US"/>
                </w:rPr>
                <w:t>17/06/2013</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33</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3"/>
                <w:attr w:name="Day" w:val="15"/>
                <w:attr w:name="Month" w:val="07"/>
                <w:attr w:name="ls" w:val="trans"/>
              </w:smartTagPr>
              <w:r w:rsidRPr="00FD4202">
                <w:rPr>
                  <w:rFonts w:ascii="Arial" w:hAnsi="Arial" w:cs="Arial"/>
                  <w:sz w:val="24"/>
                  <w:szCs w:val="24"/>
                  <w:lang w:val="en-US" w:eastAsia="en-US"/>
                </w:rPr>
                <w:t>15/07/2013</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34</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3"/>
                <w:attr w:name="Day" w:val="15"/>
                <w:attr w:name="Month" w:val="08"/>
                <w:attr w:name="ls" w:val="trans"/>
              </w:smartTagPr>
              <w:r w:rsidRPr="00FD4202">
                <w:rPr>
                  <w:rFonts w:ascii="Arial" w:hAnsi="Arial" w:cs="Arial"/>
                  <w:sz w:val="24"/>
                  <w:szCs w:val="24"/>
                  <w:lang w:val="en-US" w:eastAsia="en-US"/>
                </w:rPr>
                <w:t>15/08/2013</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35</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3"/>
                <w:attr w:name="Day" w:val="16"/>
                <w:attr w:name="Month" w:val="09"/>
                <w:attr w:name="ls" w:val="trans"/>
              </w:smartTagPr>
              <w:r w:rsidRPr="00FD4202">
                <w:rPr>
                  <w:rFonts w:ascii="Arial" w:hAnsi="Arial" w:cs="Arial"/>
                  <w:sz w:val="24"/>
                  <w:szCs w:val="24"/>
                  <w:lang w:val="en-US" w:eastAsia="en-US"/>
                </w:rPr>
                <w:t>16/09/2013</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36</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3"/>
                <w:attr w:name="Day" w:val="15"/>
                <w:attr w:name="Month" w:val="10"/>
                <w:attr w:name="ls" w:val="trans"/>
              </w:smartTagPr>
              <w:r w:rsidRPr="00FD4202">
                <w:rPr>
                  <w:rFonts w:ascii="Arial" w:hAnsi="Arial" w:cs="Arial"/>
                  <w:sz w:val="24"/>
                  <w:szCs w:val="24"/>
                  <w:lang w:val="en-US" w:eastAsia="en-US"/>
                </w:rPr>
                <w:t>15/10/2013</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37</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3"/>
                <w:attr w:name="Day" w:val="18"/>
                <w:attr w:name="Month" w:val="11"/>
                <w:attr w:name="ls" w:val="trans"/>
              </w:smartTagPr>
              <w:r w:rsidRPr="00FD4202">
                <w:rPr>
                  <w:rFonts w:ascii="Arial" w:hAnsi="Arial" w:cs="Arial"/>
                  <w:sz w:val="24"/>
                  <w:szCs w:val="24"/>
                  <w:lang w:val="en-US" w:eastAsia="en-US"/>
                </w:rPr>
                <w:t>18/11/2013</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38</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3"/>
                <w:attr w:name="Day" w:val="16"/>
                <w:attr w:name="Month" w:val="12"/>
                <w:attr w:name="ls" w:val="trans"/>
              </w:smartTagPr>
              <w:r w:rsidRPr="00FD4202">
                <w:rPr>
                  <w:rFonts w:ascii="Arial" w:hAnsi="Arial" w:cs="Arial"/>
                  <w:sz w:val="24"/>
                  <w:szCs w:val="24"/>
                  <w:lang w:val="en-US" w:eastAsia="en-US"/>
                </w:rPr>
                <w:t>16/12/2013</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39</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4"/>
                <w:attr w:name="Day" w:val="15"/>
                <w:attr w:name="Month" w:val="01"/>
                <w:attr w:name="ls" w:val="trans"/>
              </w:smartTagPr>
              <w:r w:rsidRPr="00FD4202">
                <w:rPr>
                  <w:rFonts w:ascii="Arial" w:hAnsi="Arial" w:cs="Arial"/>
                  <w:sz w:val="24"/>
                  <w:szCs w:val="24"/>
                  <w:lang w:val="en-US" w:eastAsia="en-US"/>
                </w:rPr>
                <w:t>15/01/2014</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40</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4"/>
                <w:attr w:name="Day" w:val="17"/>
                <w:attr w:name="Month" w:val="2"/>
                <w:attr w:name="ls" w:val="trans"/>
              </w:smartTagPr>
              <w:r w:rsidRPr="00FD4202">
                <w:rPr>
                  <w:rFonts w:ascii="Arial" w:hAnsi="Arial" w:cs="Arial"/>
                  <w:sz w:val="24"/>
                  <w:szCs w:val="24"/>
                  <w:lang w:val="en-US" w:eastAsia="en-US"/>
                </w:rPr>
                <w:t>17/02/2014</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41</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4"/>
                <w:attr w:name="Day" w:val="17"/>
                <w:attr w:name="Month" w:val="03"/>
                <w:attr w:name="ls" w:val="trans"/>
              </w:smartTagPr>
              <w:r w:rsidRPr="00FD4202">
                <w:rPr>
                  <w:rFonts w:ascii="Arial" w:hAnsi="Arial" w:cs="Arial"/>
                  <w:sz w:val="24"/>
                  <w:szCs w:val="24"/>
                  <w:lang w:val="en-US" w:eastAsia="en-US"/>
                </w:rPr>
                <w:t>17/03/2014</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42</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4"/>
                <w:attr w:name="Day" w:val="15"/>
                <w:attr w:name="Month" w:val="04"/>
                <w:attr w:name="ls" w:val="trans"/>
              </w:smartTagPr>
              <w:r w:rsidRPr="00FD4202">
                <w:rPr>
                  <w:rFonts w:ascii="Arial" w:hAnsi="Arial" w:cs="Arial"/>
                  <w:sz w:val="24"/>
                  <w:szCs w:val="24"/>
                  <w:lang w:val="en-US" w:eastAsia="en-US"/>
                </w:rPr>
                <w:t>15/04/2014</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43</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4"/>
                <w:attr w:name="Day" w:val="15"/>
                <w:attr w:name="Month" w:val="05"/>
                <w:attr w:name="ls" w:val="trans"/>
              </w:smartTagPr>
              <w:r w:rsidRPr="00FD4202">
                <w:rPr>
                  <w:rFonts w:ascii="Arial" w:hAnsi="Arial" w:cs="Arial"/>
                  <w:sz w:val="24"/>
                  <w:szCs w:val="24"/>
                  <w:lang w:val="en-US" w:eastAsia="en-US"/>
                </w:rPr>
                <w:t>15/05/2014</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44</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4"/>
                <w:attr w:name="Day" w:val="16"/>
                <w:attr w:name="Month" w:val="06"/>
                <w:attr w:name="ls" w:val="trans"/>
              </w:smartTagPr>
              <w:r w:rsidRPr="00FD4202">
                <w:rPr>
                  <w:rFonts w:ascii="Arial" w:hAnsi="Arial" w:cs="Arial"/>
                  <w:sz w:val="24"/>
                  <w:szCs w:val="24"/>
                  <w:lang w:val="en-US" w:eastAsia="en-US"/>
                </w:rPr>
                <w:t>16/06/2014</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45</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4"/>
                <w:attr w:name="Day" w:val="15"/>
                <w:attr w:name="Month" w:val="07"/>
                <w:attr w:name="ls" w:val="trans"/>
              </w:smartTagPr>
              <w:r w:rsidRPr="00FD4202">
                <w:rPr>
                  <w:rFonts w:ascii="Arial" w:hAnsi="Arial" w:cs="Arial"/>
                  <w:sz w:val="24"/>
                  <w:szCs w:val="24"/>
                  <w:lang w:val="en-US" w:eastAsia="en-US"/>
                </w:rPr>
                <w:t>15/07/2014</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46</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4"/>
                <w:attr w:name="Day" w:val="15"/>
                <w:attr w:name="Month" w:val="08"/>
                <w:attr w:name="ls" w:val="trans"/>
              </w:smartTagPr>
              <w:r w:rsidRPr="00FD4202">
                <w:rPr>
                  <w:rFonts w:ascii="Arial" w:hAnsi="Arial" w:cs="Arial"/>
                  <w:sz w:val="24"/>
                  <w:szCs w:val="24"/>
                  <w:lang w:val="en-US" w:eastAsia="en-US"/>
                </w:rPr>
                <w:t>15/08/2014</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47</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4"/>
                <w:attr w:name="Day" w:val="15"/>
                <w:attr w:name="Month" w:val="09"/>
                <w:attr w:name="ls" w:val="trans"/>
              </w:smartTagPr>
              <w:r w:rsidRPr="00FD4202">
                <w:rPr>
                  <w:rFonts w:ascii="Arial" w:hAnsi="Arial" w:cs="Arial"/>
                  <w:sz w:val="24"/>
                  <w:szCs w:val="24"/>
                  <w:lang w:val="en-US" w:eastAsia="en-US"/>
                </w:rPr>
                <w:t>15/09/2014</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lastRenderedPageBreak/>
              <w:t>48</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4"/>
                <w:attr w:name="Day" w:val="15"/>
                <w:attr w:name="Month" w:val="10"/>
                <w:attr w:name="ls" w:val="trans"/>
              </w:smartTagPr>
              <w:r w:rsidRPr="00FD4202">
                <w:rPr>
                  <w:rFonts w:ascii="Arial" w:hAnsi="Arial" w:cs="Arial"/>
                  <w:sz w:val="24"/>
                  <w:szCs w:val="24"/>
                  <w:lang w:val="en-US" w:eastAsia="en-US"/>
                </w:rPr>
                <w:t>15/10/2014</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49</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4"/>
                <w:attr w:name="Day" w:val="17"/>
                <w:attr w:name="Month" w:val="11"/>
                <w:attr w:name="ls" w:val="trans"/>
              </w:smartTagPr>
              <w:r w:rsidRPr="00FD4202">
                <w:rPr>
                  <w:rFonts w:ascii="Arial" w:hAnsi="Arial" w:cs="Arial"/>
                  <w:sz w:val="24"/>
                  <w:szCs w:val="24"/>
                  <w:lang w:val="en-US" w:eastAsia="en-US"/>
                </w:rPr>
                <w:t>17/11/2014</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50</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4"/>
                <w:attr w:name="Day" w:val="15"/>
                <w:attr w:name="Month" w:val="12"/>
                <w:attr w:name="ls" w:val="trans"/>
              </w:smartTagPr>
              <w:r w:rsidRPr="00FD4202">
                <w:rPr>
                  <w:rFonts w:ascii="Arial" w:hAnsi="Arial" w:cs="Arial"/>
                  <w:sz w:val="24"/>
                  <w:szCs w:val="24"/>
                  <w:lang w:val="en-US" w:eastAsia="en-US"/>
                </w:rPr>
                <w:t>15/12/2014</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51</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5"/>
                <w:attr w:name="Day" w:val="15"/>
                <w:attr w:name="Month" w:val="01"/>
                <w:attr w:name="ls" w:val="trans"/>
              </w:smartTagPr>
              <w:r w:rsidRPr="00FD4202">
                <w:rPr>
                  <w:rFonts w:ascii="Arial" w:hAnsi="Arial" w:cs="Arial"/>
                  <w:sz w:val="24"/>
                  <w:szCs w:val="24"/>
                  <w:lang w:val="en-US" w:eastAsia="en-US"/>
                </w:rPr>
                <w:t>15/01/2015</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52</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5"/>
                <w:attr w:name="Day" w:val="18"/>
                <w:attr w:name="Month" w:val="2"/>
                <w:attr w:name="ls" w:val="trans"/>
              </w:smartTagPr>
              <w:r w:rsidRPr="00FD4202">
                <w:rPr>
                  <w:rFonts w:ascii="Arial" w:hAnsi="Arial" w:cs="Arial"/>
                  <w:sz w:val="24"/>
                  <w:szCs w:val="24"/>
                  <w:lang w:val="en-US" w:eastAsia="en-US"/>
                </w:rPr>
                <w:t>18/02/2015</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53</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5"/>
                <w:attr w:name="Day" w:val="16"/>
                <w:attr w:name="Month" w:val="03"/>
                <w:attr w:name="ls" w:val="trans"/>
              </w:smartTagPr>
              <w:r w:rsidRPr="00FD4202">
                <w:rPr>
                  <w:rFonts w:ascii="Arial" w:hAnsi="Arial" w:cs="Arial"/>
                  <w:sz w:val="24"/>
                  <w:szCs w:val="24"/>
                  <w:lang w:val="en-US" w:eastAsia="en-US"/>
                </w:rPr>
                <w:t>16/03/2015</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54</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5"/>
                <w:attr w:name="Day" w:val="15"/>
                <w:attr w:name="Month" w:val="04"/>
                <w:attr w:name="ls" w:val="trans"/>
              </w:smartTagPr>
              <w:r w:rsidRPr="00FD4202">
                <w:rPr>
                  <w:rFonts w:ascii="Arial" w:hAnsi="Arial" w:cs="Arial"/>
                  <w:sz w:val="24"/>
                  <w:szCs w:val="24"/>
                  <w:lang w:val="en-US" w:eastAsia="en-US"/>
                </w:rPr>
                <w:t>15/04/2015</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55</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5"/>
                <w:attr w:name="Day" w:val="15"/>
                <w:attr w:name="Month" w:val="05"/>
                <w:attr w:name="ls" w:val="trans"/>
              </w:smartTagPr>
              <w:r w:rsidRPr="00FD4202">
                <w:rPr>
                  <w:rFonts w:ascii="Arial" w:hAnsi="Arial" w:cs="Arial"/>
                  <w:sz w:val="24"/>
                  <w:szCs w:val="24"/>
                  <w:lang w:val="en-US" w:eastAsia="en-US"/>
                </w:rPr>
                <w:t>15/05/2015</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56</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5"/>
                <w:attr w:name="Day" w:val="15"/>
                <w:attr w:name="Month" w:val="06"/>
                <w:attr w:name="ls" w:val="trans"/>
              </w:smartTagPr>
              <w:r w:rsidRPr="00FD4202">
                <w:rPr>
                  <w:rFonts w:ascii="Arial" w:hAnsi="Arial" w:cs="Arial"/>
                  <w:sz w:val="24"/>
                  <w:szCs w:val="24"/>
                  <w:lang w:val="en-US" w:eastAsia="en-US"/>
                </w:rPr>
                <w:t>15/06/2015</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57</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5"/>
                <w:attr w:name="Day" w:val="15"/>
                <w:attr w:name="Month" w:val="07"/>
                <w:attr w:name="ls" w:val="trans"/>
              </w:smartTagPr>
              <w:r w:rsidRPr="00FD4202">
                <w:rPr>
                  <w:rFonts w:ascii="Arial" w:hAnsi="Arial" w:cs="Arial"/>
                  <w:sz w:val="24"/>
                  <w:szCs w:val="24"/>
                  <w:lang w:val="en-US" w:eastAsia="en-US"/>
                </w:rPr>
                <w:t>15/07/2015</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58</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5"/>
                <w:attr w:name="Day" w:val="17"/>
                <w:attr w:name="Month" w:val="08"/>
                <w:attr w:name="ls" w:val="trans"/>
              </w:smartTagPr>
              <w:r w:rsidRPr="00FD4202">
                <w:rPr>
                  <w:rFonts w:ascii="Arial" w:hAnsi="Arial" w:cs="Arial"/>
                  <w:sz w:val="24"/>
                  <w:szCs w:val="24"/>
                  <w:lang w:val="en-US" w:eastAsia="en-US"/>
                </w:rPr>
                <w:t>17/08/2015</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59</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5"/>
                <w:attr w:name="Day" w:val="15"/>
                <w:attr w:name="Month" w:val="09"/>
                <w:attr w:name="ls" w:val="trans"/>
              </w:smartTagPr>
              <w:r w:rsidRPr="00FD4202">
                <w:rPr>
                  <w:rFonts w:ascii="Arial" w:hAnsi="Arial" w:cs="Arial"/>
                  <w:sz w:val="24"/>
                  <w:szCs w:val="24"/>
                  <w:lang w:val="en-US" w:eastAsia="en-US"/>
                </w:rPr>
                <w:t>15/09/2015</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60</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5"/>
                <w:attr w:name="Day" w:val="15"/>
                <w:attr w:name="Month" w:val="10"/>
                <w:attr w:name="ls" w:val="trans"/>
              </w:smartTagPr>
              <w:r w:rsidRPr="00FD4202">
                <w:rPr>
                  <w:rFonts w:ascii="Arial" w:hAnsi="Arial" w:cs="Arial"/>
                  <w:sz w:val="24"/>
                  <w:szCs w:val="24"/>
                  <w:lang w:val="en-US" w:eastAsia="en-US"/>
                </w:rPr>
                <w:t>15/10/2015</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61</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5"/>
                <w:attr w:name="Day" w:val="16"/>
                <w:attr w:name="Month" w:val="11"/>
                <w:attr w:name="ls" w:val="trans"/>
              </w:smartTagPr>
              <w:r w:rsidRPr="00FD4202">
                <w:rPr>
                  <w:rFonts w:ascii="Arial" w:hAnsi="Arial" w:cs="Arial"/>
                  <w:sz w:val="24"/>
                  <w:szCs w:val="24"/>
                  <w:lang w:val="en-US" w:eastAsia="en-US"/>
                </w:rPr>
                <w:t>16/11/2015</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62</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5"/>
                <w:attr w:name="Day" w:val="15"/>
                <w:attr w:name="Month" w:val="12"/>
                <w:attr w:name="ls" w:val="trans"/>
              </w:smartTagPr>
              <w:r w:rsidRPr="00FD4202">
                <w:rPr>
                  <w:rFonts w:ascii="Arial" w:hAnsi="Arial" w:cs="Arial"/>
                  <w:sz w:val="24"/>
                  <w:szCs w:val="24"/>
                  <w:lang w:val="en-US" w:eastAsia="en-US"/>
                </w:rPr>
                <w:t>15/12/2015</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63</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6"/>
                <w:attr w:name="Day" w:val="15"/>
                <w:attr w:name="Month" w:val="01"/>
                <w:attr w:name="ls" w:val="trans"/>
              </w:smartTagPr>
              <w:r w:rsidRPr="00FD4202">
                <w:rPr>
                  <w:rFonts w:ascii="Arial" w:hAnsi="Arial" w:cs="Arial"/>
                  <w:sz w:val="24"/>
                  <w:szCs w:val="24"/>
                  <w:lang w:val="en-US" w:eastAsia="en-US"/>
                </w:rPr>
                <w:t>15/01/2016</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64</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6"/>
                <w:attr w:name="Day" w:val="15"/>
                <w:attr w:name="Month" w:val="2"/>
                <w:attr w:name="ls" w:val="trans"/>
              </w:smartTagPr>
              <w:r w:rsidRPr="00FD4202">
                <w:rPr>
                  <w:rFonts w:ascii="Arial" w:hAnsi="Arial" w:cs="Arial"/>
                  <w:sz w:val="24"/>
                  <w:szCs w:val="24"/>
                  <w:lang w:val="en-US" w:eastAsia="en-US"/>
                </w:rPr>
                <w:t>15/02/2016</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65</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6"/>
                <w:attr w:name="Day" w:val="15"/>
                <w:attr w:name="Month" w:val="03"/>
                <w:attr w:name="ls" w:val="trans"/>
              </w:smartTagPr>
              <w:r w:rsidRPr="00FD4202">
                <w:rPr>
                  <w:rFonts w:ascii="Arial" w:hAnsi="Arial" w:cs="Arial"/>
                  <w:sz w:val="24"/>
                  <w:szCs w:val="24"/>
                  <w:lang w:val="en-US" w:eastAsia="en-US"/>
                </w:rPr>
                <w:t>15/03/2016</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66</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6"/>
                <w:attr w:name="Day" w:val="15"/>
                <w:attr w:name="Month" w:val="04"/>
                <w:attr w:name="ls" w:val="trans"/>
              </w:smartTagPr>
              <w:r w:rsidRPr="00FD4202">
                <w:rPr>
                  <w:rFonts w:ascii="Arial" w:hAnsi="Arial" w:cs="Arial"/>
                  <w:sz w:val="24"/>
                  <w:szCs w:val="24"/>
                  <w:lang w:val="en-US" w:eastAsia="en-US"/>
                </w:rPr>
                <w:t>15/04/2016</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67</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6"/>
                <w:attr w:name="Day" w:val="16"/>
                <w:attr w:name="Month" w:val="05"/>
                <w:attr w:name="ls" w:val="trans"/>
              </w:smartTagPr>
              <w:r w:rsidRPr="00FD4202">
                <w:rPr>
                  <w:rFonts w:ascii="Arial" w:hAnsi="Arial" w:cs="Arial"/>
                  <w:sz w:val="24"/>
                  <w:szCs w:val="24"/>
                  <w:lang w:val="en-US" w:eastAsia="en-US"/>
                </w:rPr>
                <w:t>16/05/2016</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68</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6"/>
                <w:attr w:name="Day" w:val="15"/>
                <w:attr w:name="Month" w:val="06"/>
                <w:attr w:name="ls" w:val="trans"/>
              </w:smartTagPr>
              <w:r w:rsidRPr="00FD4202">
                <w:rPr>
                  <w:rFonts w:ascii="Arial" w:hAnsi="Arial" w:cs="Arial"/>
                  <w:sz w:val="24"/>
                  <w:szCs w:val="24"/>
                  <w:lang w:val="en-US" w:eastAsia="en-US"/>
                </w:rPr>
                <w:t>15/06/2016</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69</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6"/>
                <w:attr w:name="Day" w:val="15"/>
                <w:attr w:name="Month" w:val="07"/>
                <w:attr w:name="ls" w:val="trans"/>
              </w:smartTagPr>
              <w:r w:rsidRPr="00FD4202">
                <w:rPr>
                  <w:rFonts w:ascii="Arial" w:hAnsi="Arial" w:cs="Arial"/>
                  <w:sz w:val="24"/>
                  <w:szCs w:val="24"/>
                  <w:lang w:val="en-US" w:eastAsia="en-US"/>
                </w:rPr>
                <w:t>15/07/2016</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70</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6"/>
                <w:attr w:name="Day" w:val="15"/>
                <w:attr w:name="Month" w:val="08"/>
                <w:attr w:name="ls" w:val="trans"/>
              </w:smartTagPr>
              <w:r w:rsidRPr="00FD4202">
                <w:rPr>
                  <w:rFonts w:ascii="Arial" w:hAnsi="Arial" w:cs="Arial"/>
                  <w:sz w:val="24"/>
                  <w:szCs w:val="24"/>
                  <w:lang w:val="en-US" w:eastAsia="en-US"/>
                </w:rPr>
                <w:t>15/08/2016</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71</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6"/>
                <w:attr w:name="Day" w:val="15"/>
                <w:attr w:name="Month" w:val="09"/>
                <w:attr w:name="ls" w:val="trans"/>
              </w:smartTagPr>
              <w:r w:rsidRPr="00FD4202">
                <w:rPr>
                  <w:rFonts w:ascii="Arial" w:hAnsi="Arial" w:cs="Arial"/>
                  <w:sz w:val="24"/>
                  <w:szCs w:val="24"/>
                  <w:lang w:val="en-US" w:eastAsia="en-US"/>
                </w:rPr>
                <w:t>15/09/2016</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72</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6"/>
                <w:attr w:name="Day" w:val="17"/>
                <w:attr w:name="Month" w:val="10"/>
                <w:attr w:name="ls" w:val="trans"/>
              </w:smartTagPr>
              <w:r w:rsidRPr="00FD4202">
                <w:rPr>
                  <w:rFonts w:ascii="Arial" w:hAnsi="Arial" w:cs="Arial"/>
                  <w:sz w:val="24"/>
                  <w:szCs w:val="24"/>
                  <w:lang w:val="en-US" w:eastAsia="en-US"/>
                </w:rPr>
                <w:t>17/10/2016</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73</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6"/>
                <w:attr w:name="Day" w:val="16"/>
                <w:attr w:name="Month" w:val="11"/>
                <w:attr w:name="ls" w:val="trans"/>
              </w:smartTagPr>
              <w:r w:rsidRPr="00FD4202">
                <w:rPr>
                  <w:rFonts w:ascii="Arial" w:hAnsi="Arial" w:cs="Arial"/>
                  <w:sz w:val="24"/>
                  <w:szCs w:val="24"/>
                  <w:lang w:val="en-US" w:eastAsia="en-US"/>
                </w:rPr>
                <w:t>16/11/2016</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74</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6"/>
                <w:attr w:name="Day" w:val="15"/>
                <w:attr w:name="Month" w:val="12"/>
                <w:attr w:name="ls" w:val="trans"/>
              </w:smartTagPr>
              <w:r w:rsidRPr="00FD4202">
                <w:rPr>
                  <w:rFonts w:ascii="Arial" w:hAnsi="Arial" w:cs="Arial"/>
                  <w:sz w:val="24"/>
                  <w:szCs w:val="24"/>
                  <w:lang w:val="en-US" w:eastAsia="en-US"/>
                </w:rPr>
                <w:t>15/12/2016</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75</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7"/>
                <w:attr w:name="Day" w:val="16"/>
                <w:attr w:name="Month" w:val="01"/>
                <w:attr w:name="ls" w:val="trans"/>
              </w:smartTagPr>
              <w:r w:rsidRPr="00FD4202">
                <w:rPr>
                  <w:rFonts w:ascii="Arial" w:hAnsi="Arial" w:cs="Arial"/>
                  <w:sz w:val="24"/>
                  <w:szCs w:val="24"/>
                  <w:lang w:val="en-US" w:eastAsia="en-US"/>
                </w:rPr>
                <w:t>16/01/2017</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76</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7"/>
                <w:attr w:name="Day" w:val="15"/>
                <w:attr w:name="Month" w:val="2"/>
                <w:attr w:name="ls" w:val="trans"/>
              </w:smartTagPr>
              <w:r w:rsidRPr="00FD4202">
                <w:rPr>
                  <w:rFonts w:ascii="Arial" w:hAnsi="Arial" w:cs="Arial"/>
                  <w:sz w:val="24"/>
                  <w:szCs w:val="24"/>
                  <w:lang w:val="en-US" w:eastAsia="en-US"/>
                </w:rPr>
                <w:t>15/02/2017</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77</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7"/>
                <w:attr w:name="Day" w:val="15"/>
                <w:attr w:name="Month" w:val="03"/>
                <w:attr w:name="ls" w:val="trans"/>
              </w:smartTagPr>
              <w:r w:rsidRPr="00FD4202">
                <w:rPr>
                  <w:rFonts w:ascii="Arial" w:hAnsi="Arial" w:cs="Arial"/>
                  <w:sz w:val="24"/>
                  <w:szCs w:val="24"/>
                  <w:lang w:val="en-US" w:eastAsia="en-US"/>
                </w:rPr>
                <w:t>15/03/2017</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78</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7"/>
                <w:attr w:name="Day" w:val="17"/>
                <w:attr w:name="Month" w:val="04"/>
                <w:attr w:name="ls" w:val="trans"/>
              </w:smartTagPr>
              <w:r w:rsidRPr="00FD4202">
                <w:rPr>
                  <w:rFonts w:ascii="Arial" w:hAnsi="Arial" w:cs="Arial"/>
                  <w:sz w:val="24"/>
                  <w:szCs w:val="24"/>
                  <w:lang w:val="en-US" w:eastAsia="en-US"/>
                </w:rPr>
                <w:t>17/04/2017</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79</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7"/>
                <w:attr w:name="Day" w:val="15"/>
                <w:attr w:name="Month" w:val="05"/>
                <w:attr w:name="ls" w:val="trans"/>
              </w:smartTagPr>
              <w:r w:rsidRPr="00FD4202">
                <w:rPr>
                  <w:rFonts w:ascii="Arial" w:hAnsi="Arial" w:cs="Arial"/>
                  <w:sz w:val="24"/>
                  <w:szCs w:val="24"/>
                  <w:lang w:val="en-US" w:eastAsia="en-US"/>
                </w:rPr>
                <w:t>15/05/2017</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80</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7"/>
                <w:attr w:name="Day" w:val="16"/>
                <w:attr w:name="Month" w:val="06"/>
                <w:attr w:name="ls" w:val="trans"/>
              </w:smartTagPr>
              <w:r w:rsidRPr="00FD4202">
                <w:rPr>
                  <w:rFonts w:ascii="Arial" w:hAnsi="Arial" w:cs="Arial"/>
                  <w:sz w:val="24"/>
                  <w:szCs w:val="24"/>
                  <w:lang w:val="en-US" w:eastAsia="en-US"/>
                </w:rPr>
                <w:t>16/06/2017</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81</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7"/>
                <w:attr w:name="Day" w:val="17"/>
                <w:attr w:name="Month" w:val="07"/>
                <w:attr w:name="ls" w:val="trans"/>
              </w:smartTagPr>
              <w:r w:rsidRPr="00FD4202">
                <w:rPr>
                  <w:rFonts w:ascii="Arial" w:hAnsi="Arial" w:cs="Arial"/>
                  <w:sz w:val="24"/>
                  <w:szCs w:val="24"/>
                  <w:lang w:val="en-US" w:eastAsia="en-US"/>
                </w:rPr>
                <w:t>17/07/2017</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82</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7"/>
                <w:attr w:name="Day" w:val="15"/>
                <w:attr w:name="Month" w:val="08"/>
                <w:attr w:name="ls" w:val="trans"/>
              </w:smartTagPr>
              <w:r w:rsidRPr="00FD4202">
                <w:rPr>
                  <w:rFonts w:ascii="Arial" w:hAnsi="Arial" w:cs="Arial"/>
                  <w:sz w:val="24"/>
                  <w:szCs w:val="24"/>
                  <w:lang w:val="en-US" w:eastAsia="en-US"/>
                </w:rPr>
                <w:t>15/08/2017</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83</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7"/>
                <w:attr w:name="Day" w:val="15"/>
                <w:attr w:name="Month" w:val="09"/>
                <w:attr w:name="ls" w:val="trans"/>
              </w:smartTagPr>
              <w:r w:rsidRPr="00FD4202">
                <w:rPr>
                  <w:rFonts w:ascii="Arial" w:hAnsi="Arial" w:cs="Arial"/>
                  <w:sz w:val="24"/>
                  <w:szCs w:val="24"/>
                  <w:lang w:val="en-US" w:eastAsia="en-US"/>
                </w:rPr>
                <w:t>15/09/2017</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84</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7"/>
                <w:attr w:name="Day" w:val="16"/>
                <w:attr w:name="Month" w:val="10"/>
                <w:attr w:name="ls" w:val="trans"/>
              </w:smartTagPr>
              <w:r w:rsidRPr="00FD4202">
                <w:rPr>
                  <w:rFonts w:ascii="Arial" w:hAnsi="Arial" w:cs="Arial"/>
                  <w:sz w:val="24"/>
                  <w:szCs w:val="24"/>
                  <w:lang w:val="en-US" w:eastAsia="en-US"/>
                </w:rPr>
                <w:t>16/10/2017</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85</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7"/>
                <w:attr w:name="Day" w:val="16"/>
                <w:attr w:name="Month" w:val="11"/>
                <w:attr w:name="ls" w:val="trans"/>
              </w:smartTagPr>
              <w:r w:rsidRPr="00FD4202">
                <w:rPr>
                  <w:rFonts w:ascii="Arial" w:hAnsi="Arial" w:cs="Arial"/>
                  <w:sz w:val="24"/>
                  <w:szCs w:val="24"/>
                  <w:lang w:val="en-US" w:eastAsia="en-US"/>
                </w:rPr>
                <w:t>16/11/2017</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86</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7"/>
                <w:attr w:name="Day" w:val="15"/>
                <w:attr w:name="Month" w:val="12"/>
                <w:attr w:name="ls" w:val="trans"/>
              </w:smartTagPr>
              <w:r w:rsidRPr="00FD4202">
                <w:rPr>
                  <w:rFonts w:ascii="Arial" w:hAnsi="Arial" w:cs="Arial"/>
                  <w:sz w:val="24"/>
                  <w:szCs w:val="24"/>
                  <w:lang w:val="en-US" w:eastAsia="en-US"/>
                </w:rPr>
                <w:t>15/12/2017</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87</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8"/>
                <w:attr w:name="Day" w:val="15"/>
                <w:attr w:name="Month" w:val="01"/>
                <w:attr w:name="ls" w:val="trans"/>
              </w:smartTagPr>
              <w:r w:rsidRPr="00FD4202">
                <w:rPr>
                  <w:rFonts w:ascii="Arial" w:hAnsi="Arial" w:cs="Arial"/>
                  <w:sz w:val="24"/>
                  <w:szCs w:val="24"/>
                  <w:lang w:val="en-US" w:eastAsia="en-US"/>
                </w:rPr>
                <w:t>15/01/2018</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88</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8"/>
                <w:attr w:name="Day" w:val="15"/>
                <w:attr w:name="Month" w:val="2"/>
                <w:attr w:name="ls" w:val="trans"/>
              </w:smartTagPr>
              <w:r w:rsidRPr="00FD4202">
                <w:rPr>
                  <w:rFonts w:ascii="Arial" w:hAnsi="Arial" w:cs="Arial"/>
                  <w:sz w:val="24"/>
                  <w:szCs w:val="24"/>
                  <w:lang w:val="en-US" w:eastAsia="en-US"/>
                </w:rPr>
                <w:t>15/02/2018</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89</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8"/>
                <w:attr w:name="Day" w:val="15"/>
                <w:attr w:name="Month" w:val="03"/>
                <w:attr w:name="ls" w:val="trans"/>
              </w:smartTagPr>
              <w:r w:rsidRPr="00FD4202">
                <w:rPr>
                  <w:rFonts w:ascii="Arial" w:hAnsi="Arial" w:cs="Arial"/>
                  <w:sz w:val="24"/>
                  <w:szCs w:val="24"/>
                  <w:lang w:val="en-US" w:eastAsia="en-US"/>
                </w:rPr>
                <w:t>15/03/2018</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90</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8"/>
                <w:attr w:name="Day" w:val="16"/>
                <w:attr w:name="Month" w:val="04"/>
                <w:attr w:name="ls" w:val="trans"/>
              </w:smartTagPr>
              <w:r w:rsidRPr="00FD4202">
                <w:rPr>
                  <w:rFonts w:ascii="Arial" w:hAnsi="Arial" w:cs="Arial"/>
                  <w:sz w:val="24"/>
                  <w:szCs w:val="24"/>
                  <w:lang w:val="en-US" w:eastAsia="en-US"/>
                </w:rPr>
                <w:t>16/04/2018</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91</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8"/>
                <w:attr w:name="Day" w:val="15"/>
                <w:attr w:name="Month" w:val="05"/>
                <w:attr w:name="ls" w:val="trans"/>
              </w:smartTagPr>
              <w:r w:rsidRPr="00FD4202">
                <w:rPr>
                  <w:rFonts w:ascii="Arial" w:hAnsi="Arial" w:cs="Arial"/>
                  <w:sz w:val="24"/>
                  <w:szCs w:val="24"/>
                  <w:lang w:val="en-US" w:eastAsia="en-US"/>
                </w:rPr>
                <w:t>15/05/2018</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92</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8"/>
                <w:attr w:name="Day" w:val="15"/>
                <w:attr w:name="Month" w:val="06"/>
                <w:attr w:name="ls" w:val="trans"/>
              </w:smartTagPr>
              <w:r w:rsidRPr="00FD4202">
                <w:rPr>
                  <w:rFonts w:ascii="Arial" w:hAnsi="Arial" w:cs="Arial"/>
                  <w:sz w:val="24"/>
                  <w:szCs w:val="24"/>
                  <w:lang w:val="en-US" w:eastAsia="en-US"/>
                </w:rPr>
                <w:t>15/06/2018</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93</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8"/>
                <w:attr w:name="Day" w:val="16"/>
                <w:attr w:name="Month" w:val="07"/>
                <w:attr w:name="ls" w:val="trans"/>
              </w:smartTagPr>
              <w:r w:rsidRPr="00FD4202">
                <w:rPr>
                  <w:rFonts w:ascii="Arial" w:hAnsi="Arial" w:cs="Arial"/>
                  <w:sz w:val="24"/>
                  <w:szCs w:val="24"/>
                  <w:lang w:val="en-US" w:eastAsia="en-US"/>
                </w:rPr>
                <w:t>16/07/2018</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94</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8"/>
                <w:attr w:name="Day" w:val="15"/>
                <w:attr w:name="Month" w:val="08"/>
                <w:attr w:name="ls" w:val="trans"/>
              </w:smartTagPr>
              <w:r w:rsidRPr="00FD4202">
                <w:rPr>
                  <w:rFonts w:ascii="Arial" w:hAnsi="Arial" w:cs="Arial"/>
                  <w:sz w:val="24"/>
                  <w:szCs w:val="24"/>
                  <w:lang w:val="en-US" w:eastAsia="en-US"/>
                </w:rPr>
                <w:t>15/08/2018</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95</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8"/>
                <w:attr w:name="Day" w:val="17"/>
                <w:attr w:name="Month" w:val="09"/>
                <w:attr w:name="ls" w:val="trans"/>
              </w:smartTagPr>
              <w:r w:rsidRPr="00FD4202">
                <w:rPr>
                  <w:rFonts w:ascii="Arial" w:hAnsi="Arial" w:cs="Arial"/>
                  <w:sz w:val="24"/>
                  <w:szCs w:val="24"/>
                  <w:lang w:val="en-US" w:eastAsia="en-US"/>
                </w:rPr>
                <w:t>17/09/2018</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96</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8"/>
                <w:attr w:name="Day" w:val="15"/>
                <w:attr w:name="Month" w:val="10"/>
                <w:attr w:name="ls" w:val="trans"/>
              </w:smartTagPr>
              <w:r w:rsidRPr="00FD4202">
                <w:rPr>
                  <w:rFonts w:ascii="Arial" w:hAnsi="Arial" w:cs="Arial"/>
                  <w:sz w:val="24"/>
                  <w:szCs w:val="24"/>
                  <w:lang w:val="en-US" w:eastAsia="en-US"/>
                </w:rPr>
                <w:t>15/10/2018</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97</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8"/>
                <w:attr w:name="Day" w:val="16"/>
                <w:attr w:name="Month" w:val="11"/>
                <w:attr w:name="ls" w:val="trans"/>
              </w:smartTagPr>
              <w:r w:rsidRPr="00FD4202">
                <w:rPr>
                  <w:rFonts w:ascii="Arial" w:hAnsi="Arial" w:cs="Arial"/>
                  <w:sz w:val="24"/>
                  <w:szCs w:val="24"/>
                  <w:lang w:val="en-US" w:eastAsia="en-US"/>
                </w:rPr>
                <w:t>16/11/2018</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98</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8"/>
                <w:attr w:name="Day" w:val="17"/>
                <w:attr w:name="Month" w:val="12"/>
                <w:attr w:name="ls" w:val="trans"/>
              </w:smartTagPr>
              <w:r w:rsidRPr="00FD4202">
                <w:rPr>
                  <w:rFonts w:ascii="Arial" w:hAnsi="Arial" w:cs="Arial"/>
                  <w:sz w:val="24"/>
                  <w:szCs w:val="24"/>
                  <w:lang w:val="en-US" w:eastAsia="en-US"/>
                </w:rPr>
                <w:t>17/12/2018</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99</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9"/>
                <w:attr w:name="Day" w:val="15"/>
                <w:attr w:name="Month" w:val="01"/>
                <w:attr w:name="ls" w:val="trans"/>
              </w:smartTagPr>
              <w:r w:rsidRPr="00FD4202">
                <w:rPr>
                  <w:rFonts w:ascii="Arial" w:hAnsi="Arial" w:cs="Arial"/>
                  <w:sz w:val="24"/>
                  <w:szCs w:val="24"/>
                  <w:lang w:val="en-US" w:eastAsia="en-US"/>
                </w:rPr>
                <w:t>15/01/2019</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100</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9"/>
                <w:attr w:name="Day" w:val="15"/>
                <w:attr w:name="Month" w:val="2"/>
                <w:attr w:name="ls" w:val="trans"/>
              </w:smartTagPr>
              <w:r w:rsidRPr="00FD4202">
                <w:rPr>
                  <w:rFonts w:ascii="Arial" w:hAnsi="Arial" w:cs="Arial"/>
                  <w:sz w:val="24"/>
                  <w:szCs w:val="24"/>
                  <w:lang w:val="en-US" w:eastAsia="en-US"/>
                </w:rPr>
                <w:t>15/02/2019</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lastRenderedPageBreak/>
              <w:t>101</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9"/>
                <w:attr w:name="Day" w:val="15"/>
                <w:attr w:name="Month" w:val="03"/>
                <w:attr w:name="ls" w:val="trans"/>
              </w:smartTagPr>
              <w:r w:rsidRPr="00FD4202">
                <w:rPr>
                  <w:rFonts w:ascii="Arial" w:hAnsi="Arial" w:cs="Arial"/>
                  <w:sz w:val="24"/>
                  <w:szCs w:val="24"/>
                  <w:lang w:val="en-US" w:eastAsia="en-US"/>
                </w:rPr>
                <w:t>15/03/2019</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102</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9"/>
                <w:attr w:name="Day" w:val="15"/>
                <w:attr w:name="Month" w:val="04"/>
                <w:attr w:name="ls" w:val="trans"/>
              </w:smartTagPr>
              <w:r w:rsidRPr="00FD4202">
                <w:rPr>
                  <w:rFonts w:ascii="Arial" w:hAnsi="Arial" w:cs="Arial"/>
                  <w:sz w:val="24"/>
                  <w:szCs w:val="24"/>
                  <w:lang w:val="en-US" w:eastAsia="en-US"/>
                </w:rPr>
                <w:t>15/04/2019</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103</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9"/>
                <w:attr w:name="Day" w:val="15"/>
                <w:attr w:name="Month" w:val="05"/>
                <w:attr w:name="ls" w:val="trans"/>
              </w:smartTagPr>
              <w:r w:rsidRPr="00FD4202">
                <w:rPr>
                  <w:rFonts w:ascii="Arial" w:hAnsi="Arial" w:cs="Arial"/>
                  <w:sz w:val="24"/>
                  <w:szCs w:val="24"/>
                  <w:lang w:val="en-US" w:eastAsia="en-US"/>
                </w:rPr>
                <w:t>15/05/2019</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104</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9"/>
                <w:attr w:name="Day" w:val="17"/>
                <w:attr w:name="Month" w:val="06"/>
                <w:attr w:name="ls" w:val="trans"/>
              </w:smartTagPr>
              <w:r w:rsidRPr="00FD4202">
                <w:rPr>
                  <w:rFonts w:ascii="Arial" w:hAnsi="Arial" w:cs="Arial"/>
                  <w:sz w:val="24"/>
                  <w:szCs w:val="24"/>
                  <w:lang w:val="en-US" w:eastAsia="en-US"/>
                </w:rPr>
                <w:t>17/06/2019</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105</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9"/>
                <w:attr w:name="Day" w:val="15"/>
                <w:attr w:name="Month" w:val="07"/>
                <w:attr w:name="ls" w:val="trans"/>
              </w:smartTagPr>
              <w:r w:rsidRPr="00FD4202">
                <w:rPr>
                  <w:rFonts w:ascii="Arial" w:hAnsi="Arial" w:cs="Arial"/>
                  <w:sz w:val="24"/>
                  <w:szCs w:val="24"/>
                  <w:lang w:val="en-US" w:eastAsia="en-US"/>
                </w:rPr>
                <w:t>15/07/2019</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106</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9"/>
                <w:attr w:name="Day" w:val="15"/>
                <w:attr w:name="Month" w:val="08"/>
                <w:attr w:name="ls" w:val="trans"/>
              </w:smartTagPr>
              <w:r w:rsidRPr="00FD4202">
                <w:rPr>
                  <w:rFonts w:ascii="Arial" w:hAnsi="Arial" w:cs="Arial"/>
                  <w:sz w:val="24"/>
                  <w:szCs w:val="24"/>
                  <w:lang w:val="en-US" w:eastAsia="en-US"/>
                </w:rPr>
                <w:t>15/08/2019</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107</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9"/>
                <w:attr w:name="Day" w:val="16"/>
                <w:attr w:name="Month" w:val="09"/>
                <w:attr w:name="ls" w:val="trans"/>
              </w:smartTagPr>
              <w:r w:rsidRPr="00FD4202">
                <w:rPr>
                  <w:rFonts w:ascii="Arial" w:hAnsi="Arial" w:cs="Arial"/>
                  <w:sz w:val="24"/>
                  <w:szCs w:val="24"/>
                  <w:lang w:val="en-US" w:eastAsia="en-US"/>
                </w:rPr>
                <w:t>16/09/2019</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108</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9"/>
                <w:attr w:name="Day" w:val="15"/>
                <w:attr w:name="Month" w:val="10"/>
                <w:attr w:name="ls" w:val="trans"/>
              </w:smartTagPr>
              <w:r w:rsidRPr="00FD4202">
                <w:rPr>
                  <w:rFonts w:ascii="Arial" w:hAnsi="Arial" w:cs="Arial"/>
                  <w:sz w:val="24"/>
                  <w:szCs w:val="24"/>
                  <w:lang w:val="en-US" w:eastAsia="en-US"/>
                </w:rPr>
                <w:t>15/10/2019</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109</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9"/>
                <w:attr w:name="Day" w:val="18"/>
                <w:attr w:name="Month" w:val="11"/>
                <w:attr w:name="ls" w:val="trans"/>
              </w:smartTagPr>
              <w:r w:rsidRPr="00FD4202">
                <w:rPr>
                  <w:rFonts w:ascii="Arial" w:hAnsi="Arial" w:cs="Arial"/>
                  <w:sz w:val="24"/>
                  <w:szCs w:val="24"/>
                  <w:lang w:val="en-US" w:eastAsia="en-US"/>
                </w:rPr>
                <w:t>18/11/2019</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110</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19"/>
                <w:attr w:name="Day" w:val="16"/>
                <w:attr w:name="Month" w:val="12"/>
                <w:attr w:name="ls" w:val="trans"/>
              </w:smartTagPr>
              <w:r w:rsidRPr="00FD4202">
                <w:rPr>
                  <w:rFonts w:ascii="Arial" w:hAnsi="Arial" w:cs="Arial"/>
                  <w:sz w:val="24"/>
                  <w:szCs w:val="24"/>
                  <w:lang w:val="en-US" w:eastAsia="en-US"/>
                </w:rPr>
                <w:t>16/12/2019</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111</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0"/>
                <w:attr w:name="Day" w:val="15"/>
                <w:attr w:name="Month" w:val="01"/>
                <w:attr w:name="ls" w:val="trans"/>
              </w:smartTagPr>
              <w:r w:rsidRPr="00FD4202">
                <w:rPr>
                  <w:rFonts w:ascii="Arial" w:hAnsi="Arial" w:cs="Arial"/>
                  <w:sz w:val="24"/>
                  <w:szCs w:val="24"/>
                  <w:lang w:val="en-US" w:eastAsia="en-US"/>
                </w:rPr>
                <w:t>15/01/2020</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112</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0"/>
                <w:attr w:name="Day" w:val="17"/>
                <w:attr w:name="Month" w:val="2"/>
                <w:attr w:name="ls" w:val="trans"/>
              </w:smartTagPr>
              <w:r w:rsidRPr="00FD4202">
                <w:rPr>
                  <w:rFonts w:ascii="Arial" w:hAnsi="Arial" w:cs="Arial"/>
                  <w:sz w:val="24"/>
                  <w:szCs w:val="24"/>
                  <w:lang w:val="en-US" w:eastAsia="en-US"/>
                </w:rPr>
                <w:t>17/02/2020</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113</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0"/>
                <w:attr w:name="Day" w:val="16"/>
                <w:attr w:name="Month" w:val="03"/>
                <w:attr w:name="ls" w:val="trans"/>
              </w:smartTagPr>
              <w:r w:rsidRPr="00FD4202">
                <w:rPr>
                  <w:rFonts w:ascii="Arial" w:hAnsi="Arial" w:cs="Arial"/>
                  <w:sz w:val="24"/>
                  <w:szCs w:val="24"/>
                  <w:lang w:val="en-US" w:eastAsia="en-US"/>
                </w:rPr>
                <w:t>16/03/2020</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114</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0"/>
                <w:attr w:name="Day" w:val="15"/>
                <w:attr w:name="Month" w:val="04"/>
                <w:attr w:name="ls" w:val="trans"/>
              </w:smartTagPr>
              <w:r w:rsidRPr="00FD4202">
                <w:rPr>
                  <w:rFonts w:ascii="Arial" w:hAnsi="Arial" w:cs="Arial"/>
                  <w:sz w:val="24"/>
                  <w:szCs w:val="24"/>
                  <w:lang w:val="en-US" w:eastAsia="en-US"/>
                </w:rPr>
                <w:t>15/04/2020</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115</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0"/>
                <w:attr w:name="Day" w:val="15"/>
                <w:attr w:name="Month" w:val="05"/>
                <w:attr w:name="ls" w:val="trans"/>
              </w:smartTagPr>
              <w:r w:rsidRPr="00FD4202">
                <w:rPr>
                  <w:rFonts w:ascii="Arial" w:hAnsi="Arial" w:cs="Arial"/>
                  <w:sz w:val="24"/>
                  <w:szCs w:val="24"/>
                  <w:lang w:val="en-US" w:eastAsia="en-US"/>
                </w:rPr>
                <w:t>15/05/2020</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116</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0"/>
                <w:attr w:name="Day" w:val="15"/>
                <w:attr w:name="Month" w:val="06"/>
                <w:attr w:name="ls" w:val="trans"/>
              </w:smartTagPr>
              <w:r w:rsidRPr="00FD4202">
                <w:rPr>
                  <w:rFonts w:ascii="Arial" w:hAnsi="Arial" w:cs="Arial"/>
                  <w:sz w:val="24"/>
                  <w:szCs w:val="24"/>
                  <w:lang w:val="en-US" w:eastAsia="en-US"/>
                </w:rPr>
                <w:t>15/06/2020</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117</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0"/>
                <w:attr w:name="Day" w:val="15"/>
                <w:attr w:name="Month" w:val="07"/>
                <w:attr w:name="ls" w:val="trans"/>
              </w:smartTagPr>
              <w:r w:rsidRPr="00FD4202">
                <w:rPr>
                  <w:rFonts w:ascii="Arial" w:hAnsi="Arial" w:cs="Arial"/>
                  <w:sz w:val="24"/>
                  <w:szCs w:val="24"/>
                  <w:lang w:val="en-US" w:eastAsia="en-US"/>
                </w:rPr>
                <w:t>15/07/2020</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118</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0"/>
                <w:attr w:name="Day" w:val="17"/>
                <w:attr w:name="Month" w:val="08"/>
                <w:attr w:name="ls" w:val="trans"/>
              </w:smartTagPr>
              <w:r w:rsidRPr="00FD4202">
                <w:rPr>
                  <w:rFonts w:ascii="Arial" w:hAnsi="Arial" w:cs="Arial"/>
                  <w:sz w:val="24"/>
                  <w:szCs w:val="24"/>
                  <w:lang w:val="en-US" w:eastAsia="en-US"/>
                </w:rPr>
                <w:t>17/08/2020</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119</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0"/>
                <w:attr w:name="Day" w:val="15"/>
                <w:attr w:name="Month" w:val="09"/>
                <w:attr w:name="ls" w:val="trans"/>
              </w:smartTagPr>
              <w:r w:rsidRPr="00FD4202">
                <w:rPr>
                  <w:rFonts w:ascii="Arial" w:hAnsi="Arial" w:cs="Arial"/>
                  <w:sz w:val="24"/>
                  <w:szCs w:val="24"/>
                  <w:lang w:val="en-US" w:eastAsia="en-US"/>
                </w:rPr>
                <w:t>15/09/2020</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120</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0"/>
                <w:attr w:name="Day" w:val="15"/>
                <w:attr w:name="Month" w:val="10"/>
                <w:attr w:name="ls" w:val="trans"/>
              </w:smartTagPr>
              <w:r w:rsidRPr="00FD4202">
                <w:rPr>
                  <w:rFonts w:ascii="Arial" w:hAnsi="Arial" w:cs="Arial"/>
                  <w:sz w:val="24"/>
                  <w:szCs w:val="24"/>
                  <w:lang w:val="en-US" w:eastAsia="en-US"/>
                </w:rPr>
                <w:t>15/10/2020</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121</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0"/>
                <w:attr w:name="Day" w:val="16"/>
                <w:attr w:name="Month" w:val="11"/>
                <w:attr w:name="ls" w:val="trans"/>
              </w:smartTagPr>
              <w:r w:rsidRPr="00FD4202">
                <w:rPr>
                  <w:rFonts w:ascii="Arial" w:hAnsi="Arial" w:cs="Arial"/>
                  <w:sz w:val="24"/>
                  <w:szCs w:val="24"/>
                  <w:lang w:val="en-US" w:eastAsia="en-US"/>
                </w:rPr>
                <w:t>16/11/2020</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122</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0"/>
                <w:attr w:name="Day" w:val="15"/>
                <w:attr w:name="Month" w:val="12"/>
                <w:attr w:name="ls" w:val="trans"/>
              </w:smartTagPr>
              <w:r w:rsidRPr="00FD4202">
                <w:rPr>
                  <w:rFonts w:ascii="Arial" w:hAnsi="Arial" w:cs="Arial"/>
                  <w:sz w:val="24"/>
                  <w:szCs w:val="24"/>
                  <w:lang w:val="en-US" w:eastAsia="en-US"/>
                </w:rPr>
                <w:t>15/12/2020</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123</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1"/>
                <w:attr w:name="Day" w:val="15"/>
                <w:attr w:name="Month" w:val="01"/>
                <w:attr w:name="ls" w:val="trans"/>
              </w:smartTagPr>
              <w:r w:rsidRPr="00FD4202">
                <w:rPr>
                  <w:rFonts w:ascii="Arial" w:hAnsi="Arial" w:cs="Arial"/>
                  <w:sz w:val="24"/>
                  <w:szCs w:val="24"/>
                  <w:lang w:val="en-US" w:eastAsia="en-US"/>
                </w:rPr>
                <w:t>15/01/2021</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124</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1"/>
                <w:attr w:name="Day" w:val="17"/>
                <w:attr w:name="Month" w:val="2"/>
                <w:attr w:name="ls" w:val="trans"/>
              </w:smartTagPr>
              <w:r w:rsidRPr="00FD4202">
                <w:rPr>
                  <w:rFonts w:ascii="Arial" w:hAnsi="Arial" w:cs="Arial"/>
                  <w:sz w:val="24"/>
                  <w:szCs w:val="24"/>
                  <w:lang w:val="en-US" w:eastAsia="en-US"/>
                </w:rPr>
                <w:t>17/02/2021</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125</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1"/>
                <w:attr w:name="Day" w:val="15"/>
                <w:attr w:name="Month" w:val="03"/>
                <w:attr w:name="ls" w:val="trans"/>
              </w:smartTagPr>
              <w:r w:rsidRPr="00FD4202">
                <w:rPr>
                  <w:rFonts w:ascii="Arial" w:hAnsi="Arial" w:cs="Arial"/>
                  <w:sz w:val="24"/>
                  <w:szCs w:val="24"/>
                  <w:lang w:val="en-US" w:eastAsia="en-US"/>
                </w:rPr>
                <w:t>15/03/2021</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126</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1"/>
                <w:attr w:name="Day" w:val="15"/>
                <w:attr w:name="Month" w:val="04"/>
                <w:attr w:name="ls" w:val="trans"/>
              </w:smartTagPr>
              <w:r w:rsidRPr="00FD4202">
                <w:rPr>
                  <w:rFonts w:ascii="Arial" w:hAnsi="Arial" w:cs="Arial"/>
                  <w:sz w:val="24"/>
                  <w:szCs w:val="24"/>
                  <w:lang w:val="en-US" w:eastAsia="en-US"/>
                </w:rPr>
                <w:t>15/04/2021</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127</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1"/>
                <w:attr w:name="Day" w:val="17"/>
                <w:attr w:name="Month" w:val="05"/>
                <w:attr w:name="ls" w:val="trans"/>
              </w:smartTagPr>
              <w:r w:rsidRPr="00FD4202">
                <w:rPr>
                  <w:rFonts w:ascii="Arial" w:hAnsi="Arial" w:cs="Arial"/>
                  <w:sz w:val="24"/>
                  <w:szCs w:val="24"/>
                  <w:lang w:val="en-US" w:eastAsia="en-US"/>
                </w:rPr>
                <w:t>17/05/2021</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128</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1"/>
                <w:attr w:name="Day" w:val="15"/>
                <w:attr w:name="Month" w:val="06"/>
                <w:attr w:name="ls" w:val="trans"/>
              </w:smartTagPr>
              <w:r w:rsidRPr="00FD4202">
                <w:rPr>
                  <w:rFonts w:ascii="Arial" w:hAnsi="Arial" w:cs="Arial"/>
                  <w:sz w:val="24"/>
                  <w:szCs w:val="24"/>
                  <w:lang w:val="en-US" w:eastAsia="en-US"/>
                </w:rPr>
                <w:t>15/06/2021</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129</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1"/>
                <w:attr w:name="Day" w:val="15"/>
                <w:attr w:name="Month" w:val="07"/>
                <w:attr w:name="ls" w:val="trans"/>
              </w:smartTagPr>
              <w:r w:rsidRPr="00FD4202">
                <w:rPr>
                  <w:rFonts w:ascii="Arial" w:hAnsi="Arial" w:cs="Arial"/>
                  <w:sz w:val="24"/>
                  <w:szCs w:val="24"/>
                  <w:lang w:val="en-US" w:eastAsia="en-US"/>
                </w:rPr>
                <w:t>15/07/2021</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130</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1"/>
                <w:attr w:name="Day" w:val="16"/>
                <w:attr w:name="Month" w:val="08"/>
                <w:attr w:name="ls" w:val="trans"/>
              </w:smartTagPr>
              <w:r w:rsidRPr="00FD4202">
                <w:rPr>
                  <w:rFonts w:ascii="Arial" w:hAnsi="Arial" w:cs="Arial"/>
                  <w:sz w:val="24"/>
                  <w:szCs w:val="24"/>
                  <w:lang w:val="en-US" w:eastAsia="en-US"/>
                </w:rPr>
                <w:t>16/08/2021</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131</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1"/>
                <w:attr w:name="Day" w:val="15"/>
                <w:attr w:name="Month" w:val="09"/>
                <w:attr w:name="ls" w:val="trans"/>
              </w:smartTagPr>
              <w:r w:rsidRPr="00FD4202">
                <w:rPr>
                  <w:rFonts w:ascii="Arial" w:hAnsi="Arial" w:cs="Arial"/>
                  <w:sz w:val="24"/>
                  <w:szCs w:val="24"/>
                  <w:lang w:val="en-US" w:eastAsia="en-US"/>
                </w:rPr>
                <w:t>15/09/2021</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132</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1"/>
                <w:attr w:name="Day" w:val="15"/>
                <w:attr w:name="Month" w:val="10"/>
                <w:attr w:name="ls" w:val="trans"/>
              </w:smartTagPr>
              <w:r w:rsidRPr="00FD4202">
                <w:rPr>
                  <w:rFonts w:ascii="Arial" w:hAnsi="Arial" w:cs="Arial"/>
                  <w:sz w:val="24"/>
                  <w:szCs w:val="24"/>
                  <w:lang w:val="en-US" w:eastAsia="en-US"/>
                </w:rPr>
                <w:t>15/10/2021</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133</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1"/>
                <w:attr w:name="Day" w:val="16"/>
                <w:attr w:name="Month" w:val="11"/>
                <w:attr w:name="ls" w:val="trans"/>
              </w:smartTagPr>
              <w:r w:rsidRPr="00FD4202">
                <w:rPr>
                  <w:rFonts w:ascii="Arial" w:hAnsi="Arial" w:cs="Arial"/>
                  <w:sz w:val="24"/>
                  <w:szCs w:val="24"/>
                  <w:lang w:val="en-US" w:eastAsia="en-US"/>
                </w:rPr>
                <w:t>16/11/2021</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134</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1"/>
                <w:attr w:name="Day" w:val="15"/>
                <w:attr w:name="Month" w:val="12"/>
                <w:attr w:name="ls" w:val="trans"/>
              </w:smartTagPr>
              <w:r w:rsidRPr="00FD4202">
                <w:rPr>
                  <w:rFonts w:ascii="Arial" w:hAnsi="Arial" w:cs="Arial"/>
                  <w:sz w:val="24"/>
                  <w:szCs w:val="24"/>
                  <w:lang w:val="en-US" w:eastAsia="en-US"/>
                </w:rPr>
                <w:t>15/12/2021</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135</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2"/>
                <w:attr w:name="Day" w:val="17"/>
                <w:attr w:name="Month" w:val="01"/>
                <w:attr w:name="ls" w:val="trans"/>
              </w:smartTagPr>
              <w:r w:rsidRPr="00FD4202">
                <w:rPr>
                  <w:rFonts w:ascii="Arial" w:hAnsi="Arial" w:cs="Arial"/>
                  <w:sz w:val="24"/>
                  <w:szCs w:val="24"/>
                  <w:lang w:val="en-US" w:eastAsia="en-US"/>
                </w:rPr>
                <w:t>17/01/2022</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136</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2"/>
                <w:attr w:name="Day" w:val="15"/>
                <w:attr w:name="Month" w:val="2"/>
                <w:attr w:name="ls" w:val="trans"/>
              </w:smartTagPr>
              <w:r w:rsidRPr="00FD4202">
                <w:rPr>
                  <w:rFonts w:ascii="Arial" w:hAnsi="Arial" w:cs="Arial"/>
                  <w:sz w:val="24"/>
                  <w:szCs w:val="24"/>
                  <w:lang w:val="en-US" w:eastAsia="en-US"/>
                </w:rPr>
                <w:t>15/02/2022</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137</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2"/>
                <w:attr w:name="Day" w:val="15"/>
                <w:attr w:name="Month" w:val="03"/>
                <w:attr w:name="ls" w:val="trans"/>
              </w:smartTagPr>
              <w:r w:rsidRPr="00FD4202">
                <w:rPr>
                  <w:rFonts w:ascii="Arial" w:hAnsi="Arial" w:cs="Arial"/>
                  <w:sz w:val="24"/>
                  <w:szCs w:val="24"/>
                  <w:lang w:val="en-US" w:eastAsia="en-US"/>
                </w:rPr>
                <w:t>15/03/2022</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138</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2"/>
                <w:attr w:name="Day" w:val="18"/>
                <w:attr w:name="Month" w:val="04"/>
                <w:attr w:name="ls" w:val="trans"/>
              </w:smartTagPr>
              <w:r w:rsidRPr="00FD4202">
                <w:rPr>
                  <w:rFonts w:ascii="Arial" w:hAnsi="Arial" w:cs="Arial"/>
                  <w:sz w:val="24"/>
                  <w:szCs w:val="24"/>
                  <w:lang w:val="en-US" w:eastAsia="en-US"/>
                </w:rPr>
                <w:t>18/04/2022</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139</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2"/>
                <w:attr w:name="Day" w:val="16"/>
                <w:attr w:name="Month" w:val="05"/>
                <w:attr w:name="ls" w:val="trans"/>
              </w:smartTagPr>
              <w:r w:rsidRPr="00FD4202">
                <w:rPr>
                  <w:rFonts w:ascii="Arial" w:hAnsi="Arial" w:cs="Arial"/>
                  <w:sz w:val="24"/>
                  <w:szCs w:val="24"/>
                  <w:lang w:val="en-US" w:eastAsia="en-US"/>
                </w:rPr>
                <w:t>16/05/2022</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140</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2"/>
                <w:attr w:name="Day" w:val="15"/>
                <w:attr w:name="Month" w:val="06"/>
                <w:attr w:name="ls" w:val="trans"/>
              </w:smartTagPr>
              <w:r w:rsidRPr="00FD4202">
                <w:rPr>
                  <w:rFonts w:ascii="Arial" w:hAnsi="Arial" w:cs="Arial"/>
                  <w:sz w:val="24"/>
                  <w:szCs w:val="24"/>
                  <w:lang w:val="en-US" w:eastAsia="en-US"/>
                </w:rPr>
                <w:t>15/06/2022</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141</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2"/>
                <w:attr w:name="Day" w:val="15"/>
                <w:attr w:name="Month" w:val="07"/>
                <w:attr w:name="ls" w:val="trans"/>
              </w:smartTagPr>
              <w:r w:rsidRPr="00FD4202">
                <w:rPr>
                  <w:rFonts w:ascii="Arial" w:hAnsi="Arial" w:cs="Arial"/>
                  <w:sz w:val="24"/>
                  <w:szCs w:val="24"/>
                  <w:lang w:val="en-US" w:eastAsia="en-US"/>
                </w:rPr>
                <w:t>15/07/2022</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142</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2"/>
                <w:attr w:name="Day" w:val="15"/>
                <w:attr w:name="Month" w:val="08"/>
                <w:attr w:name="ls" w:val="trans"/>
              </w:smartTagPr>
              <w:r w:rsidRPr="00FD4202">
                <w:rPr>
                  <w:rFonts w:ascii="Arial" w:hAnsi="Arial" w:cs="Arial"/>
                  <w:sz w:val="24"/>
                  <w:szCs w:val="24"/>
                  <w:lang w:val="en-US" w:eastAsia="en-US"/>
                </w:rPr>
                <w:t>15/08/2022</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143</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2"/>
                <w:attr w:name="Day" w:val="15"/>
                <w:attr w:name="Month" w:val="09"/>
                <w:attr w:name="ls" w:val="trans"/>
              </w:smartTagPr>
              <w:r w:rsidRPr="00FD4202">
                <w:rPr>
                  <w:rFonts w:ascii="Arial" w:hAnsi="Arial" w:cs="Arial"/>
                  <w:sz w:val="24"/>
                  <w:szCs w:val="24"/>
                  <w:lang w:val="en-US" w:eastAsia="en-US"/>
                </w:rPr>
                <w:t>15/09/2022</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906" w:type="dxa"/>
          </w:tcPr>
          <w:p w:rsidR="003E0945" w:rsidRPr="00FD4202" w:rsidRDefault="003E0945" w:rsidP="00FD4202">
            <w:pPr>
              <w:jc w:val="center"/>
              <w:rPr>
                <w:rFonts w:ascii="Arial" w:hAnsi="Arial" w:cs="Arial"/>
                <w:b/>
                <w:sz w:val="24"/>
                <w:szCs w:val="24"/>
                <w:lang w:val="en-US" w:eastAsia="en-US"/>
              </w:rPr>
            </w:pPr>
            <w:r w:rsidRPr="00FD4202">
              <w:rPr>
                <w:rFonts w:ascii="Arial" w:hAnsi="Arial" w:cs="Arial"/>
                <w:sz w:val="24"/>
                <w:szCs w:val="24"/>
                <w:lang w:val="en-US" w:eastAsia="en-US"/>
              </w:rPr>
              <w:t>144</w:t>
            </w:r>
          </w:p>
        </w:tc>
        <w:tc>
          <w:tcPr>
            <w:tcW w:w="1421" w:type="dxa"/>
          </w:tcPr>
          <w:p w:rsidR="003E0945" w:rsidRPr="00FD4202" w:rsidRDefault="003E0945" w:rsidP="00FD4202">
            <w:pPr>
              <w:jc w:val="center"/>
              <w:rPr>
                <w:rFonts w:ascii="Arial" w:hAnsi="Arial" w:cs="Arial"/>
                <w:b/>
                <w:sz w:val="24"/>
                <w:szCs w:val="24"/>
                <w:lang w:val="en-US" w:eastAsia="en-US"/>
              </w:rPr>
            </w:pPr>
            <w:smartTag w:uri="urn:schemas-microsoft-com:office:smarttags" w:element="date">
              <w:smartTagPr>
                <w:attr w:name="Year" w:val="2022"/>
                <w:attr w:name="Day" w:val="17"/>
                <w:attr w:name="Month" w:val="10"/>
                <w:attr w:name="ls" w:val="trans"/>
              </w:smartTagPr>
              <w:r w:rsidRPr="00FD4202">
                <w:rPr>
                  <w:rFonts w:ascii="Arial" w:hAnsi="Arial" w:cs="Arial"/>
                  <w:sz w:val="24"/>
                  <w:szCs w:val="24"/>
                  <w:lang w:val="en-US" w:eastAsia="en-US"/>
                </w:rPr>
                <w:t>17/10/2022</w:t>
              </w:r>
            </w:smartTag>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r w:rsidR="003E0945" w:rsidRPr="0082765E" w:rsidTr="00FD4202">
        <w:trPr>
          <w:jc w:val="center"/>
        </w:trPr>
        <w:tc>
          <w:tcPr>
            <w:tcW w:w="2327" w:type="dxa"/>
            <w:gridSpan w:val="2"/>
          </w:tcPr>
          <w:p w:rsidR="003E0945" w:rsidRPr="00FD4202" w:rsidRDefault="003E0945" w:rsidP="00FD4202">
            <w:pPr>
              <w:jc w:val="center"/>
              <w:rPr>
                <w:rFonts w:ascii="Arial" w:hAnsi="Arial" w:cs="Arial"/>
                <w:b/>
                <w:sz w:val="24"/>
                <w:szCs w:val="24"/>
                <w:lang w:val="en-US" w:eastAsia="en-US"/>
              </w:rPr>
            </w:pPr>
            <w:r w:rsidRPr="00FD4202">
              <w:rPr>
                <w:rFonts w:ascii="Arial" w:hAnsi="Arial" w:cs="Arial"/>
                <w:b/>
                <w:sz w:val="24"/>
                <w:szCs w:val="24"/>
                <w:lang w:val="en-US" w:eastAsia="en-US"/>
              </w:rPr>
              <w:t>TOTAL</w:t>
            </w:r>
          </w:p>
        </w:tc>
        <w:tc>
          <w:tcPr>
            <w:tcW w:w="1297" w:type="dxa"/>
          </w:tcPr>
          <w:p w:rsidR="003E0945" w:rsidRPr="00FD4202" w:rsidRDefault="003E0945" w:rsidP="00FD4202">
            <w:pPr>
              <w:jc w:val="center"/>
              <w:rPr>
                <w:rFonts w:ascii="Arial" w:hAnsi="Arial" w:cs="Arial"/>
                <w:b/>
                <w:sz w:val="24"/>
                <w:szCs w:val="24"/>
                <w:lang w:val="en-US" w:eastAsia="en-US"/>
              </w:rPr>
            </w:pPr>
          </w:p>
        </w:tc>
        <w:tc>
          <w:tcPr>
            <w:tcW w:w="832" w:type="dxa"/>
          </w:tcPr>
          <w:p w:rsidR="003E0945" w:rsidRPr="00FD4202" w:rsidRDefault="003E0945" w:rsidP="00FD4202">
            <w:pPr>
              <w:jc w:val="center"/>
              <w:rPr>
                <w:rFonts w:ascii="Arial" w:hAnsi="Arial" w:cs="Arial"/>
                <w:b/>
                <w:sz w:val="24"/>
                <w:szCs w:val="24"/>
                <w:lang w:val="en-US" w:eastAsia="en-US"/>
              </w:rPr>
            </w:pPr>
          </w:p>
        </w:tc>
        <w:tc>
          <w:tcPr>
            <w:tcW w:w="1573" w:type="dxa"/>
          </w:tcPr>
          <w:p w:rsidR="003E0945" w:rsidRPr="00FD4202" w:rsidRDefault="003E0945" w:rsidP="00FD4202">
            <w:pPr>
              <w:jc w:val="center"/>
              <w:rPr>
                <w:rFonts w:ascii="Arial" w:hAnsi="Arial" w:cs="Arial"/>
                <w:b/>
                <w:sz w:val="24"/>
                <w:szCs w:val="24"/>
                <w:lang w:val="en-US" w:eastAsia="en-US"/>
              </w:rPr>
            </w:pPr>
          </w:p>
        </w:tc>
        <w:tc>
          <w:tcPr>
            <w:tcW w:w="1189" w:type="dxa"/>
          </w:tcPr>
          <w:p w:rsidR="003E0945" w:rsidRPr="00FD4202" w:rsidRDefault="003E0945" w:rsidP="00FD4202">
            <w:pPr>
              <w:jc w:val="center"/>
              <w:rPr>
                <w:rFonts w:ascii="Arial" w:hAnsi="Arial" w:cs="Arial"/>
                <w:b/>
                <w:sz w:val="24"/>
                <w:szCs w:val="24"/>
                <w:lang w:val="en-US" w:eastAsia="en-US"/>
              </w:rPr>
            </w:pPr>
          </w:p>
        </w:tc>
        <w:tc>
          <w:tcPr>
            <w:tcW w:w="1505" w:type="dxa"/>
          </w:tcPr>
          <w:p w:rsidR="003E0945" w:rsidRPr="00FD4202" w:rsidRDefault="003E0945" w:rsidP="00FD4202">
            <w:pPr>
              <w:jc w:val="center"/>
              <w:rPr>
                <w:rFonts w:ascii="Arial" w:hAnsi="Arial" w:cs="Arial"/>
                <w:b/>
                <w:sz w:val="24"/>
                <w:szCs w:val="24"/>
                <w:lang w:val="en-US" w:eastAsia="en-US"/>
              </w:rPr>
            </w:pPr>
          </w:p>
        </w:tc>
      </w:tr>
    </w:tbl>
    <w:p w:rsidR="003E0945" w:rsidRPr="0082765E" w:rsidRDefault="003E0945" w:rsidP="0039256D">
      <w:pPr>
        <w:jc w:val="center"/>
        <w:rPr>
          <w:rFonts w:ascii="Arial" w:hAnsi="Arial" w:cs="Arial"/>
          <w:b/>
          <w:sz w:val="24"/>
          <w:szCs w:val="24"/>
        </w:rPr>
      </w:pPr>
    </w:p>
    <w:p w:rsidR="003E0945" w:rsidRPr="0082765E" w:rsidRDefault="003E0945" w:rsidP="00B716D2">
      <w:pPr>
        <w:tabs>
          <w:tab w:val="clear" w:pos="851"/>
          <w:tab w:val="clear" w:pos="1701"/>
          <w:tab w:val="clear" w:pos="2552"/>
          <w:tab w:val="clear" w:pos="3402"/>
          <w:tab w:val="clear" w:pos="4253"/>
          <w:tab w:val="clear" w:pos="5103"/>
          <w:tab w:val="clear" w:pos="5954"/>
          <w:tab w:val="clear" w:pos="6804"/>
          <w:tab w:val="clear" w:pos="7655"/>
          <w:tab w:val="clear" w:pos="8505"/>
        </w:tabs>
        <w:rPr>
          <w:rFonts w:ascii="Arial" w:hAnsi="Arial" w:cs="Arial"/>
          <w:sz w:val="24"/>
          <w:szCs w:val="24"/>
        </w:rPr>
      </w:pPr>
    </w:p>
    <w:sectPr w:rsidR="003E0945" w:rsidRPr="0082765E" w:rsidSect="00F61695">
      <w:headerReference w:type="first" r:id="rId8"/>
      <w:pgSz w:w="11909" w:h="16834" w:code="9"/>
      <w:pgMar w:top="737" w:right="1701" w:bottom="743" w:left="1701" w:header="720" w:footer="448" w:gutter="0"/>
      <w:cols w:space="720"/>
      <w:titlePg/>
      <w:docGrid w:linePitch="2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0945" w:rsidRDefault="003E0945">
      <w:r>
        <w:separator/>
      </w:r>
    </w:p>
  </w:endnote>
  <w:endnote w:type="continuationSeparator" w:id="0">
    <w:p w:rsidR="003E0945" w:rsidRDefault="003E0945">
      <w:r>
        <w:continuationSeparator/>
      </w:r>
    </w:p>
  </w:endnote>
  <w:endnote w:type="continuationNotice" w:id="1">
    <w:p w:rsidR="003E0945" w:rsidRDefault="003E094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0945" w:rsidRDefault="003E0945">
      <w:r>
        <w:separator/>
      </w:r>
    </w:p>
  </w:footnote>
  <w:footnote w:type="continuationSeparator" w:id="0">
    <w:p w:rsidR="003E0945" w:rsidRDefault="003E0945">
      <w:r>
        <w:continuationSeparator/>
      </w:r>
    </w:p>
  </w:footnote>
  <w:footnote w:type="continuationNotice" w:id="1">
    <w:p w:rsidR="003E0945" w:rsidRDefault="003E094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945" w:rsidRPr="00F61695" w:rsidRDefault="003E0945" w:rsidP="00D04F95">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s>
    </w:pPr>
    <w:r>
      <w:t xml:space="preserve">Minuta de </w:t>
    </w:r>
    <w:smartTag w:uri="urn:schemas-microsoft-com:office:smarttags" w:element="date">
      <w:smartTagPr>
        <w:attr w:name="Year" w:val="2010"/>
        <w:attr w:name="Day" w:val="18"/>
        <w:attr w:name="Month" w:val="10"/>
        <w:attr w:name="ls" w:val="trans"/>
      </w:smartTagPr>
      <w:r>
        <w:t>18/10/2010</w:t>
      </w:r>
    </w:smartTag>
  </w:p>
  <w:p w:rsidR="003E0945" w:rsidRPr="00F61695" w:rsidRDefault="00A6306F" w:rsidP="00D04F95">
    <w:pPr>
      <w:pStyle w:val="Cabealho"/>
      <w:framePr w:wrap="around" w:vAnchor="text" w:hAnchor="page" w:x="10082" w:y="245"/>
      <w:tabs>
        <w:tab w:val="clear" w:pos="4419"/>
        <w:tab w:val="clear" w:pos="8838"/>
        <w:tab w:val="center" w:pos="4252"/>
      </w:tabs>
      <w:rPr>
        <w:rStyle w:val="Nmerodepgina"/>
        <w:sz w:val="24"/>
        <w:szCs w:val="24"/>
      </w:rPr>
    </w:pPr>
    <w:r w:rsidRPr="00F61695">
      <w:rPr>
        <w:rStyle w:val="Nmerodepgina"/>
        <w:sz w:val="24"/>
        <w:szCs w:val="24"/>
      </w:rPr>
      <w:fldChar w:fldCharType="begin"/>
    </w:r>
    <w:r w:rsidR="003E0945" w:rsidRPr="00F61695">
      <w:rPr>
        <w:rStyle w:val="Nmerodepgina"/>
        <w:sz w:val="24"/>
        <w:szCs w:val="24"/>
      </w:rPr>
      <w:instrText xml:space="preserve">PAGE  </w:instrText>
    </w:r>
    <w:r w:rsidRPr="00F61695">
      <w:rPr>
        <w:rStyle w:val="Nmerodepgina"/>
        <w:sz w:val="24"/>
        <w:szCs w:val="24"/>
      </w:rPr>
      <w:fldChar w:fldCharType="separate"/>
    </w:r>
    <w:r w:rsidR="004278D6">
      <w:rPr>
        <w:rStyle w:val="Nmerodepgina"/>
        <w:noProof/>
        <w:sz w:val="24"/>
        <w:szCs w:val="24"/>
      </w:rPr>
      <w:t>1</w:t>
    </w:r>
    <w:r w:rsidRPr="00F61695">
      <w:rPr>
        <w:rStyle w:val="Nmerodepgina"/>
        <w:sz w:val="24"/>
        <w:szCs w:val="24"/>
      </w:rPr>
      <w:fldChar w:fldCharType="end"/>
    </w:r>
    <w:r w:rsidR="003E0945" w:rsidRPr="00F61695">
      <w:rPr>
        <w:rStyle w:val="Nmerodepgina"/>
        <w:sz w:val="24"/>
        <w:szCs w:val="24"/>
      </w:rPr>
      <w:t>.</w:t>
    </w:r>
  </w:p>
  <w:p w:rsidR="003E0945" w:rsidRDefault="003E0945" w:rsidP="00F426D3">
    <w:pPr>
      <w:pStyle w:val="Cabealho"/>
      <w:tabs>
        <w:tab w:val="clear" w:pos="4419"/>
        <w:tab w:val="clear" w:pos="8838"/>
        <w:tab w:val="center" w:pos="4252"/>
      </w:tabs>
    </w:pPr>
  </w:p>
  <w:p w:rsidR="003E0945" w:rsidRPr="00D04F95" w:rsidRDefault="003E0945" w:rsidP="00D04F95">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470D"/>
    <w:multiLevelType w:val="hybridMultilevel"/>
    <w:tmpl w:val="F44A5886"/>
    <w:lvl w:ilvl="0" w:tplc="E370EFF6">
      <w:start w:val="1"/>
      <w:numFmt w:val="lowerRoman"/>
      <w:lvlText w:val="(%1)"/>
      <w:lvlJc w:val="left"/>
      <w:pPr>
        <w:tabs>
          <w:tab w:val="num" w:pos="1080"/>
        </w:tabs>
        <w:ind w:left="1080" w:hanging="3"/>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FB125AB"/>
    <w:multiLevelType w:val="multilevel"/>
    <w:tmpl w:val="2C3A088C"/>
    <w:lvl w:ilvl="0">
      <w:start w:val="1"/>
      <w:numFmt w:val="decimal"/>
      <w:lvlText w:val="%1."/>
      <w:lvlJc w:val="left"/>
      <w:pPr>
        <w:tabs>
          <w:tab w:val="num" w:pos="709"/>
        </w:tabs>
        <w:ind w:left="709" w:hanging="709"/>
      </w:pPr>
      <w:rPr>
        <w:rFonts w:ascii="Times New Roman" w:hAnsi="Times New Roman" w:cs="Times New Roman" w:hint="default"/>
        <w:b w:val="0"/>
        <w:i w:val="0"/>
        <w:sz w:val="26"/>
      </w:rPr>
    </w:lvl>
    <w:lvl w:ilvl="1">
      <w:start w:val="1"/>
      <w:numFmt w:val="decimal"/>
      <w:lvlText w:val="%1.%2"/>
      <w:lvlJc w:val="left"/>
      <w:pPr>
        <w:tabs>
          <w:tab w:val="num" w:pos="709"/>
        </w:tabs>
        <w:ind w:left="709" w:hanging="709"/>
      </w:pPr>
      <w:rPr>
        <w:rFonts w:ascii="Times New Roman" w:hAnsi="Times New Roman" w:cs="Times New Roman" w:hint="default"/>
        <w:b w:val="0"/>
        <w:i w:val="0"/>
        <w:sz w:val="26"/>
      </w:rPr>
    </w:lvl>
    <w:lvl w:ilvl="2">
      <w:start w:val="1"/>
      <w:numFmt w:val="upperRoman"/>
      <w:lvlText w:val="%3."/>
      <w:lvlJc w:val="left"/>
      <w:pPr>
        <w:tabs>
          <w:tab w:val="num" w:pos="1418"/>
        </w:tabs>
        <w:ind w:left="1418" w:hanging="709"/>
      </w:pPr>
      <w:rPr>
        <w:rFonts w:ascii="Times New Roman" w:hAnsi="Times New Roman" w:cs="Times New Roman" w:hint="default"/>
        <w:b w:val="0"/>
        <w:i w:val="0"/>
        <w:sz w:val="26"/>
      </w:rPr>
    </w:lvl>
    <w:lvl w:ilvl="3">
      <w:start w:val="1"/>
      <w:numFmt w:val="lowerLetter"/>
      <w:lvlText w:val="(%4)"/>
      <w:lvlJc w:val="left"/>
      <w:pPr>
        <w:tabs>
          <w:tab w:val="num" w:pos="2126"/>
        </w:tabs>
        <w:ind w:left="2126" w:hanging="708"/>
      </w:pPr>
      <w:rPr>
        <w:rFonts w:ascii="Times New Roman" w:hAnsi="Times New Roman" w:cs="Times New Roman" w:hint="default"/>
        <w:b w:val="0"/>
        <w:i w:val="0"/>
        <w:sz w:val="26"/>
      </w:rPr>
    </w:lvl>
    <w:lvl w:ilvl="4">
      <w:start w:val="1"/>
      <w:numFmt w:val="decimal"/>
      <w:lvlText w:val="%1.%2.%5"/>
      <w:lvlJc w:val="left"/>
      <w:pPr>
        <w:tabs>
          <w:tab w:val="num" w:pos="709"/>
        </w:tabs>
        <w:ind w:left="709" w:hanging="709"/>
      </w:pPr>
      <w:rPr>
        <w:rFonts w:ascii="Times New Roman" w:hAnsi="Times New Roman" w:cs="Times New Roman" w:hint="default"/>
        <w:b w:val="0"/>
        <w:i w:val="0"/>
        <w:sz w:val="26"/>
      </w:rPr>
    </w:lvl>
    <w:lvl w:ilvl="5">
      <w:start w:val="1"/>
      <w:numFmt w:val="lowerRoman"/>
      <w:lvlText w:val="(%6)"/>
      <w:lvlJc w:val="left"/>
      <w:pPr>
        <w:tabs>
          <w:tab w:val="num" w:pos="1429"/>
        </w:tabs>
        <w:ind w:left="1429" w:hanging="720"/>
      </w:pPr>
      <w:rPr>
        <w:rFonts w:cs="Times New Roman" w:hint="default"/>
        <w:b w:val="0"/>
        <w:i w:val="0"/>
        <w:sz w:val="26"/>
      </w:rPr>
    </w:lvl>
    <w:lvl w:ilvl="6">
      <w:start w:val="1"/>
      <w:numFmt w:val="lowerLetter"/>
      <w:lvlText w:val="(%7)"/>
      <w:lvlJc w:val="left"/>
      <w:pPr>
        <w:tabs>
          <w:tab w:val="num" w:pos="2126"/>
        </w:tabs>
        <w:ind w:left="2126" w:hanging="708"/>
      </w:pPr>
      <w:rPr>
        <w:rFonts w:ascii="Times New Roman" w:hAnsi="Times New Roman" w:cs="Times New Roman" w:hint="default"/>
        <w:b w:val="0"/>
        <w:i w:val="0"/>
        <w:sz w:val="26"/>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nsid w:val="11092955"/>
    <w:multiLevelType w:val="hybridMultilevel"/>
    <w:tmpl w:val="21F05464"/>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
    <w:nsid w:val="12B56203"/>
    <w:multiLevelType w:val="multilevel"/>
    <w:tmpl w:val="B8285A0C"/>
    <w:lvl w:ilvl="0">
      <w:start w:val="6"/>
      <w:numFmt w:val="decimal"/>
      <w:lvlText w:val="%1"/>
      <w:lvlJc w:val="left"/>
      <w:pPr>
        <w:ind w:left="420" w:hanging="420"/>
      </w:pPr>
      <w:rPr>
        <w:rFonts w:cs="Times New Roman" w:hint="default"/>
      </w:rPr>
    </w:lvl>
    <w:lvl w:ilvl="1">
      <w:start w:val="1"/>
      <w:numFmt w:val="decimalZero"/>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4">
    <w:nsid w:val="15685EDD"/>
    <w:multiLevelType w:val="multilevel"/>
    <w:tmpl w:val="5A0E4562"/>
    <w:lvl w:ilvl="0">
      <w:start w:val="8"/>
      <w:numFmt w:val="decimal"/>
      <w:lvlText w:val="%1"/>
      <w:lvlJc w:val="left"/>
      <w:pPr>
        <w:ind w:left="420" w:hanging="420"/>
      </w:pPr>
      <w:rPr>
        <w:rFonts w:cs="Times New Roman" w:hint="default"/>
      </w:rPr>
    </w:lvl>
    <w:lvl w:ilvl="1">
      <w:start w:val="1"/>
      <w:numFmt w:val="decimalZero"/>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
    <w:nsid w:val="185E0DAF"/>
    <w:multiLevelType w:val="hybridMultilevel"/>
    <w:tmpl w:val="DD7A0A9C"/>
    <w:lvl w:ilvl="0" w:tplc="1D44FC00">
      <w:start w:val="26"/>
      <w:numFmt w:val="lowerLetter"/>
      <w:lvlText w:val="%1)"/>
      <w:lvlJc w:val="left"/>
      <w:pPr>
        <w:ind w:left="1260" w:hanging="405"/>
      </w:pPr>
      <w:rPr>
        <w:rFonts w:cs="Times New Roman" w:hint="default"/>
      </w:rPr>
    </w:lvl>
    <w:lvl w:ilvl="1" w:tplc="04160019" w:tentative="1">
      <w:start w:val="1"/>
      <w:numFmt w:val="lowerLetter"/>
      <w:lvlText w:val="%2."/>
      <w:lvlJc w:val="left"/>
      <w:pPr>
        <w:ind w:left="1935" w:hanging="360"/>
      </w:pPr>
      <w:rPr>
        <w:rFonts w:cs="Times New Roman"/>
      </w:rPr>
    </w:lvl>
    <w:lvl w:ilvl="2" w:tplc="0416001B" w:tentative="1">
      <w:start w:val="1"/>
      <w:numFmt w:val="lowerRoman"/>
      <w:lvlText w:val="%3."/>
      <w:lvlJc w:val="right"/>
      <w:pPr>
        <w:ind w:left="2655" w:hanging="180"/>
      </w:pPr>
      <w:rPr>
        <w:rFonts w:cs="Times New Roman"/>
      </w:rPr>
    </w:lvl>
    <w:lvl w:ilvl="3" w:tplc="0416000F" w:tentative="1">
      <w:start w:val="1"/>
      <w:numFmt w:val="decimal"/>
      <w:lvlText w:val="%4."/>
      <w:lvlJc w:val="left"/>
      <w:pPr>
        <w:ind w:left="3375" w:hanging="360"/>
      </w:pPr>
      <w:rPr>
        <w:rFonts w:cs="Times New Roman"/>
      </w:rPr>
    </w:lvl>
    <w:lvl w:ilvl="4" w:tplc="04160019" w:tentative="1">
      <w:start w:val="1"/>
      <w:numFmt w:val="lowerLetter"/>
      <w:lvlText w:val="%5."/>
      <w:lvlJc w:val="left"/>
      <w:pPr>
        <w:ind w:left="4095" w:hanging="360"/>
      </w:pPr>
      <w:rPr>
        <w:rFonts w:cs="Times New Roman"/>
      </w:rPr>
    </w:lvl>
    <w:lvl w:ilvl="5" w:tplc="0416001B" w:tentative="1">
      <w:start w:val="1"/>
      <w:numFmt w:val="lowerRoman"/>
      <w:lvlText w:val="%6."/>
      <w:lvlJc w:val="right"/>
      <w:pPr>
        <w:ind w:left="4815" w:hanging="180"/>
      </w:pPr>
      <w:rPr>
        <w:rFonts w:cs="Times New Roman"/>
      </w:rPr>
    </w:lvl>
    <w:lvl w:ilvl="6" w:tplc="0416000F" w:tentative="1">
      <w:start w:val="1"/>
      <w:numFmt w:val="decimal"/>
      <w:lvlText w:val="%7."/>
      <w:lvlJc w:val="left"/>
      <w:pPr>
        <w:ind w:left="5535" w:hanging="360"/>
      </w:pPr>
      <w:rPr>
        <w:rFonts w:cs="Times New Roman"/>
      </w:rPr>
    </w:lvl>
    <w:lvl w:ilvl="7" w:tplc="04160019" w:tentative="1">
      <w:start w:val="1"/>
      <w:numFmt w:val="lowerLetter"/>
      <w:lvlText w:val="%8."/>
      <w:lvlJc w:val="left"/>
      <w:pPr>
        <w:ind w:left="6255" w:hanging="360"/>
      </w:pPr>
      <w:rPr>
        <w:rFonts w:cs="Times New Roman"/>
      </w:rPr>
    </w:lvl>
    <w:lvl w:ilvl="8" w:tplc="0416001B" w:tentative="1">
      <w:start w:val="1"/>
      <w:numFmt w:val="lowerRoman"/>
      <w:lvlText w:val="%9."/>
      <w:lvlJc w:val="right"/>
      <w:pPr>
        <w:ind w:left="6975" w:hanging="180"/>
      </w:pPr>
      <w:rPr>
        <w:rFonts w:cs="Times New Roman"/>
      </w:rPr>
    </w:lvl>
  </w:abstractNum>
  <w:abstractNum w:abstractNumId="6">
    <w:nsid w:val="1BC9199E"/>
    <w:multiLevelType w:val="multilevel"/>
    <w:tmpl w:val="10E68640"/>
    <w:lvl w:ilvl="0">
      <w:start w:val="10"/>
      <w:numFmt w:val="decimal"/>
      <w:lvlText w:val="%1."/>
      <w:lvlJc w:val="left"/>
      <w:pPr>
        <w:tabs>
          <w:tab w:val="num" w:pos="720"/>
        </w:tabs>
        <w:ind w:left="720" w:hanging="720"/>
      </w:pPr>
      <w:rPr>
        <w:rFonts w:cs="Times New Roman" w:hint="default"/>
      </w:rPr>
    </w:lvl>
    <w:lvl w:ilvl="1">
      <w:start w:val="5"/>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7">
    <w:nsid w:val="1D575248"/>
    <w:multiLevelType w:val="hybridMultilevel"/>
    <w:tmpl w:val="C9CC0BDE"/>
    <w:lvl w:ilvl="0" w:tplc="78A23B42">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8">
    <w:nsid w:val="20E65A64"/>
    <w:multiLevelType w:val="hybridMultilevel"/>
    <w:tmpl w:val="E7BA6F12"/>
    <w:lvl w:ilvl="0" w:tplc="E370EFF6">
      <w:start w:val="1"/>
      <w:numFmt w:val="lowerRoman"/>
      <w:lvlText w:val="(%1)"/>
      <w:lvlJc w:val="left"/>
      <w:pPr>
        <w:tabs>
          <w:tab w:val="num" w:pos="1080"/>
        </w:tabs>
        <w:ind w:left="1080" w:hanging="3"/>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9">
    <w:nsid w:val="228874AA"/>
    <w:multiLevelType w:val="multilevel"/>
    <w:tmpl w:val="014064A6"/>
    <w:lvl w:ilvl="0">
      <w:start w:val="2"/>
      <w:numFmt w:val="decimal"/>
      <w:lvlText w:val="%1"/>
      <w:lvlJc w:val="left"/>
      <w:pPr>
        <w:tabs>
          <w:tab w:val="num" w:pos="705"/>
        </w:tabs>
        <w:ind w:left="705" w:hanging="705"/>
      </w:pPr>
      <w:rPr>
        <w:rFonts w:cs="Times New Roman" w:hint="default"/>
      </w:rPr>
    </w:lvl>
    <w:lvl w:ilvl="1">
      <w:start w:val="1"/>
      <w:numFmt w:val="decimalZero"/>
      <w:lvlText w:val="%1.%2"/>
      <w:lvlJc w:val="left"/>
      <w:pPr>
        <w:tabs>
          <w:tab w:val="num" w:pos="705"/>
        </w:tabs>
        <w:ind w:left="705" w:hanging="7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0">
    <w:nsid w:val="27896087"/>
    <w:multiLevelType w:val="hybridMultilevel"/>
    <w:tmpl w:val="DDB62674"/>
    <w:lvl w:ilvl="0" w:tplc="E370EFF6">
      <w:start w:val="1"/>
      <w:numFmt w:val="lowerRoman"/>
      <w:lvlText w:val="(%1)"/>
      <w:lvlJc w:val="left"/>
      <w:pPr>
        <w:tabs>
          <w:tab w:val="num" w:pos="1080"/>
        </w:tabs>
        <w:ind w:left="1080" w:hanging="3"/>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1">
    <w:nsid w:val="2F37207F"/>
    <w:multiLevelType w:val="hybridMultilevel"/>
    <w:tmpl w:val="2B3E41AA"/>
    <w:lvl w:ilvl="0" w:tplc="38C8C4BE">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2">
    <w:nsid w:val="2FFD42B5"/>
    <w:multiLevelType w:val="hybridMultilevel"/>
    <w:tmpl w:val="D400AF4C"/>
    <w:lvl w:ilvl="0" w:tplc="E370EFF6">
      <w:start w:val="1"/>
      <w:numFmt w:val="lowerRoman"/>
      <w:lvlText w:val="(%1)"/>
      <w:lvlJc w:val="left"/>
      <w:pPr>
        <w:tabs>
          <w:tab w:val="num" w:pos="1080"/>
        </w:tabs>
        <w:ind w:left="1080" w:hanging="3"/>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3">
    <w:nsid w:val="36D24E6F"/>
    <w:multiLevelType w:val="multilevel"/>
    <w:tmpl w:val="8CA2C11C"/>
    <w:lvl w:ilvl="0">
      <w:start w:val="7"/>
      <w:numFmt w:val="decimal"/>
      <w:lvlText w:val="%1"/>
      <w:lvlJc w:val="left"/>
      <w:pPr>
        <w:tabs>
          <w:tab w:val="num" w:pos="675"/>
        </w:tabs>
        <w:ind w:left="675" w:hanging="675"/>
      </w:pPr>
      <w:rPr>
        <w:rFonts w:cs="Times New Roman" w:hint="default"/>
      </w:rPr>
    </w:lvl>
    <w:lvl w:ilvl="1">
      <w:start w:val="1"/>
      <w:numFmt w:val="decimalZero"/>
      <w:lvlText w:val="%1.%2"/>
      <w:lvlJc w:val="left"/>
      <w:pPr>
        <w:tabs>
          <w:tab w:val="num" w:pos="675"/>
        </w:tabs>
        <w:ind w:left="675" w:hanging="67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4">
    <w:nsid w:val="36EB158E"/>
    <w:multiLevelType w:val="hybridMultilevel"/>
    <w:tmpl w:val="FC8E5E3A"/>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5">
    <w:nsid w:val="425027C6"/>
    <w:multiLevelType w:val="hybridMultilevel"/>
    <w:tmpl w:val="65BE9C48"/>
    <w:lvl w:ilvl="0" w:tplc="04090017">
      <w:start w:val="18"/>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4B9304DD"/>
    <w:multiLevelType w:val="hybridMultilevel"/>
    <w:tmpl w:val="7D04641A"/>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7">
    <w:nsid w:val="4E5A2197"/>
    <w:multiLevelType w:val="multilevel"/>
    <w:tmpl w:val="B5C246EA"/>
    <w:lvl w:ilvl="0">
      <w:start w:val="8"/>
      <w:numFmt w:val="decimal"/>
      <w:lvlText w:val="%1"/>
      <w:lvlJc w:val="left"/>
      <w:pPr>
        <w:tabs>
          <w:tab w:val="num" w:pos="2550"/>
        </w:tabs>
        <w:ind w:left="2550" w:hanging="2550"/>
      </w:pPr>
      <w:rPr>
        <w:rFonts w:cs="Times New Roman" w:hint="default"/>
        <w:b/>
      </w:rPr>
    </w:lvl>
    <w:lvl w:ilvl="1">
      <w:start w:val="5"/>
      <w:numFmt w:val="decimal"/>
      <w:lvlText w:val="%1.%2"/>
      <w:lvlJc w:val="left"/>
      <w:pPr>
        <w:tabs>
          <w:tab w:val="num" w:pos="2550"/>
        </w:tabs>
        <w:ind w:left="2550" w:hanging="2550"/>
      </w:pPr>
      <w:rPr>
        <w:rFonts w:cs="Times New Roman" w:hint="default"/>
        <w:b/>
      </w:rPr>
    </w:lvl>
    <w:lvl w:ilvl="2">
      <w:start w:val="3"/>
      <w:numFmt w:val="decimal"/>
      <w:lvlText w:val="%1.%2.%3"/>
      <w:lvlJc w:val="left"/>
      <w:pPr>
        <w:tabs>
          <w:tab w:val="num" w:pos="2550"/>
        </w:tabs>
        <w:ind w:left="2550" w:hanging="2550"/>
      </w:pPr>
      <w:rPr>
        <w:rFonts w:cs="Times New Roman" w:hint="default"/>
        <w:b/>
      </w:rPr>
    </w:lvl>
    <w:lvl w:ilvl="3">
      <w:start w:val="1"/>
      <w:numFmt w:val="decimal"/>
      <w:lvlText w:val="%1.%2.%3.%4"/>
      <w:lvlJc w:val="left"/>
      <w:pPr>
        <w:tabs>
          <w:tab w:val="num" w:pos="2550"/>
        </w:tabs>
        <w:ind w:left="2550" w:hanging="2550"/>
      </w:pPr>
      <w:rPr>
        <w:rFonts w:cs="Times New Roman" w:hint="default"/>
        <w:b/>
      </w:rPr>
    </w:lvl>
    <w:lvl w:ilvl="4">
      <w:start w:val="1"/>
      <w:numFmt w:val="decimal"/>
      <w:lvlText w:val="%1.%2.%3.%4.%5"/>
      <w:lvlJc w:val="left"/>
      <w:pPr>
        <w:tabs>
          <w:tab w:val="num" w:pos="2550"/>
        </w:tabs>
        <w:ind w:left="2550" w:hanging="2550"/>
      </w:pPr>
      <w:rPr>
        <w:rFonts w:cs="Times New Roman" w:hint="default"/>
        <w:b/>
      </w:rPr>
    </w:lvl>
    <w:lvl w:ilvl="5">
      <w:start w:val="1"/>
      <w:numFmt w:val="decimal"/>
      <w:lvlText w:val="%1.%2.%3.%4.%5.%6"/>
      <w:lvlJc w:val="left"/>
      <w:pPr>
        <w:tabs>
          <w:tab w:val="num" w:pos="2550"/>
        </w:tabs>
        <w:ind w:left="2550" w:hanging="2550"/>
      </w:pPr>
      <w:rPr>
        <w:rFonts w:cs="Times New Roman" w:hint="default"/>
        <w:b/>
      </w:rPr>
    </w:lvl>
    <w:lvl w:ilvl="6">
      <w:start w:val="1"/>
      <w:numFmt w:val="decimal"/>
      <w:lvlText w:val="%1.%2.%3.%4.%5.%6.%7"/>
      <w:lvlJc w:val="left"/>
      <w:pPr>
        <w:tabs>
          <w:tab w:val="num" w:pos="2550"/>
        </w:tabs>
        <w:ind w:left="2550" w:hanging="2550"/>
      </w:pPr>
      <w:rPr>
        <w:rFonts w:cs="Times New Roman" w:hint="default"/>
        <w:b/>
      </w:rPr>
    </w:lvl>
    <w:lvl w:ilvl="7">
      <w:start w:val="1"/>
      <w:numFmt w:val="decimal"/>
      <w:lvlText w:val="%1.%2.%3.%4.%5.%6.%7.%8"/>
      <w:lvlJc w:val="left"/>
      <w:pPr>
        <w:tabs>
          <w:tab w:val="num" w:pos="2550"/>
        </w:tabs>
        <w:ind w:left="2550" w:hanging="2550"/>
      </w:pPr>
      <w:rPr>
        <w:rFonts w:cs="Times New Roman" w:hint="default"/>
        <w:b/>
      </w:rPr>
    </w:lvl>
    <w:lvl w:ilvl="8">
      <w:start w:val="1"/>
      <w:numFmt w:val="decimal"/>
      <w:lvlText w:val="%1.%2.%3.%4.%5.%6.%7.%8.%9"/>
      <w:lvlJc w:val="left"/>
      <w:pPr>
        <w:tabs>
          <w:tab w:val="num" w:pos="2550"/>
        </w:tabs>
        <w:ind w:left="2550" w:hanging="2550"/>
      </w:pPr>
      <w:rPr>
        <w:rFonts w:cs="Times New Roman" w:hint="default"/>
        <w:b/>
      </w:rPr>
    </w:lvl>
  </w:abstractNum>
  <w:abstractNum w:abstractNumId="18">
    <w:nsid w:val="4F9E2000"/>
    <w:multiLevelType w:val="singleLevel"/>
    <w:tmpl w:val="D454201C"/>
    <w:lvl w:ilvl="0">
      <w:numFmt w:val="bullet"/>
      <w:lvlText w:val="-"/>
      <w:lvlJc w:val="left"/>
      <w:pPr>
        <w:tabs>
          <w:tab w:val="num" w:pos="360"/>
        </w:tabs>
        <w:ind w:left="360" w:hanging="360"/>
      </w:pPr>
      <w:rPr>
        <w:rFonts w:hint="default"/>
      </w:rPr>
    </w:lvl>
  </w:abstractNum>
  <w:abstractNum w:abstractNumId="19">
    <w:nsid w:val="53BF7F6F"/>
    <w:multiLevelType w:val="hybridMultilevel"/>
    <w:tmpl w:val="0E648794"/>
    <w:lvl w:ilvl="0" w:tplc="04160017">
      <w:start w:val="1"/>
      <w:numFmt w:val="lowerLetter"/>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0">
    <w:nsid w:val="53C62A46"/>
    <w:multiLevelType w:val="hybridMultilevel"/>
    <w:tmpl w:val="09344E0C"/>
    <w:lvl w:ilvl="0" w:tplc="04160017">
      <w:start w:val="1"/>
      <w:numFmt w:val="lowerLetter"/>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1">
    <w:nsid w:val="550204D9"/>
    <w:multiLevelType w:val="hybridMultilevel"/>
    <w:tmpl w:val="3F389904"/>
    <w:lvl w:ilvl="0" w:tplc="1D44FC00">
      <w:start w:val="27"/>
      <w:numFmt w:val="lowerLetter"/>
      <w:lvlText w:val="%1)"/>
      <w:lvlJc w:val="left"/>
      <w:pPr>
        <w:ind w:left="1260" w:hanging="405"/>
      </w:pPr>
      <w:rPr>
        <w:rFonts w:cs="Times New Roman" w:hint="default"/>
      </w:rPr>
    </w:lvl>
    <w:lvl w:ilvl="1" w:tplc="04160019" w:tentative="1">
      <w:start w:val="1"/>
      <w:numFmt w:val="lowerLetter"/>
      <w:lvlText w:val="%2."/>
      <w:lvlJc w:val="left"/>
      <w:pPr>
        <w:ind w:left="1935" w:hanging="360"/>
      </w:pPr>
      <w:rPr>
        <w:rFonts w:cs="Times New Roman"/>
      </w:rPr>
    </w:lvl>
    <w:lvl w:ilvl="2" w:tplc="0416001B" w:tentative="1">
      <w:start w:val="1"/>
      <w:numFmt w:val="lowerRoman"/>
      <w:lvlText w:val="%3."/>
      <w:lvlJc w:val="right"/>
      <w:pPr>
        <w:ind w:left="2655" w:hanging="180"/>
      </w:pPr>
      <w:rPr>
        <w:rFonts w:cs="Times New Roman"/>
      </w:rPr>
    </w:lvl>
    <w:lvl w:ilvl="3" w:tplc="0416000F" w:tentative="1">
      <w:start w:val="1"/>
      <w:numFmt w:val="decimal"/>
      <w:lvlText w:val="%4."/>
      <w:lvlJc w:val="left"/>
      <w:pPr>
        <w:ind w:left="3375" w:hanging="360"/>
      </w:pPr>
      <w:rPr>
        <w:rFonts w:cs="Times New Roman"/>
      </w:rPr>
    </w:lvl>
    <w:lvl w:ilvl="4" w:tplc="04160019" w:tentative="1">
      <w:start w:val="1"/>
      <w:numFmt w:val="lowerLetter"/>
      <w:lvlText w:val="%5."/>
      <w:lvlJc w:val="left"/>
      <w:pPr>
        <w:ind w:left="4095" w:hanging="360"/>
      </w:pPr>
      <w:rPr>
        <w:rFonts w:cs="Times New Roman"/>
      </w:rPr>
    </w:lvl>
    <w:lvl w:ilvl="5" w:tplc="0416001B" w:tentative="1">
      <w:start w:val="1"/>
      <w:numFmt w:val="lowerRoman"/>
      <w:lvlText w:val="%6."/>
      <w:lvlJc w:val="right"/>
      <w:pPr>
        <w:ind w:left="4815" w:hanging="180"/>
      </w:pPr>
      <w:rPr>
        <w:rFonts w:cs="Times New Roman"/>
      </w:rPr>
    </w:lvl>
    <w:lvl w:ilvl="6" w:tplc="0416000F" w:tentative="1">
      <w:start w:val="1"/>
      <w:numFmt w:val="decimal"/>
      <w:lvlText w:val="%7."/>
      <w:lvlJc w:val="left"/>
      <w:pPr>
        <w:ind w:left="5535" w:hanging="360"/>
      </w:pPr>
      <w:rPr>
        <w:rFonts w:cs="Times New Roman"/>
      </w:rPr>
    </w:lvl>
    <w:lvl w:ilvl="7" w:tplc="04160019" w:tentative="1">
      <w:start w:val="1"/>
      <w:numFmt w:val="lowerLetter"/>
      <w:lvlText w:val="%8."/>
      <w:lvlJc w:val="left"/>
      <w:pPr>
        <w:ind w:left="6255" w:hanging="360"/>
      </w:pPr>
      <w:rPr>
        <w:rFonts w:cs="Times New Roman"/>
      </w:rPr>
    </w:lvl>
    <w:lvl w:ilvl="8" w:tplc="0416001B" w:tentative="1">
      <w:start w:val="1"/>
      <w:numFmt w:val="lowerRoman"/>
      <w:lvlText w:val="%9."/>
      <w:lvlJc w:val="right"/>
      <w:pPr>
        <w:ind w:left="6975" w:hanging="180"/>
      </w:pPr>
      <w:rPr>
        <w:rFonts w:cs="Times New Roman"/>
      </w:rPr>
    </w:lvl>
  </w:abstractNum>
  <w:abstractNum w:abstractNumId="22">
    <w:nsid w:val="557F3FDA"/>
    <w:multiLevelType w:val="multilevel"/>
    <w:tmpl w:val="B7445DF6"/>
    <w:lvl w:ilvl="0">
      <w:start w:val="5"/>
      <w:numFmt w:val="decimal"/>
      <w:lvlText w:val="%1"/>
      <w:lvlJc w:val="left"/>
      <w:pPr>
        <w:tabs>
          <w:tab w:val="num" w:pos="705"/>
        </w:tabs>
        <w:ind w:left="705" w:hanging="705"/>
      </w:pPr>
      <w:rPr>
        <w:rFonts w:cs="Times New Roman" w:hint="default"/>
      </w:rPr>
    </w:lvl>
    <w:lvl w:ilvl="1">
      <w:start w:val="1"/>
      <w:numFmt w:val="decimalZero"/>
      <w:lvlText w:val="%1.%2"/>
      <w:lvlJc w:val="left"/>
      <w:pPr>
        <w:tabs>
          <w:tab w:val="num" w:pos="705"/>
        </w:tabs>
        <w:ind w:left="705" w:hanging="7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3">
    <w:nsid w:val="5F0B7C5C"/>
    <w:multiLevelType w:val="hybridMultilevel"/>
    <w:tmpl w:val="71ECE61A"/>
    <w:lvl w:ilvl="0" w:tplc="E370EFF6">
      <w:start w:val="1"/>
      <w:numFmt w:val="lowerRoman"/>
      <w:lvlText w:val="(%1)"/>
      <w:lvlJc w:val="left"/>
      <w:pPr>
        <w:tabs>
          <w:tab w:val="num" w:pos="1080"/>
        </w:tabs>
        <w:ind w:left="1080" w:hanging="3"/>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4">
    <w:nsid w:val="6481630D"/>
    <w:multiLevelType w:val="multilevel"/>
    <w:tmpl w:val="B504CA32"/>
    <w:lvl w:ilvl="0">
      <w:start w:val="3"/>
      <w:numFmt w:val="decimal"/>
      <w:lvlText w:val="%1"/>
      <w:lvlJc w:val="left"/>
      <w:pPr>
        <w:tabs>
          <w:tab w:val="num" w:pos="705"/>
        </w:tabs>
        <w:ind w:left="705" w:hanging="705"/>
      </w:pPr>
      <w:rPr>
        <w:rFonts w:cs="Times New Roman" w:hint="default"/>
      </w:rPr>
    </w:lvl>
    <w:lvl w:ilvl="1">
      <w:start w:val="1"/>
      <w:numFmt w:val="decimal"/>
      <w:lvlText w:val="%1.%2"/>
      <w:lvlJc w:val="left"/>
      <w:pPr>
        <w:tabs>
          <w:tab w:val="num" w:pos="705"/>
        </w:tabs>
        <w:ind w:left="705" w:hanging="705"/>
      </w:pPr>
      <w:rPr>
        <w:rFonts w:cs="Times New Roman" w:hint="default"/>
        <w:b w:val="0"/>
        <w:bCs w:val="0"/>
        <w:i w:val="0"/>
        <w:iCs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5">
    <w:nsid w:val="64D500C6"/>
    <w:multiLevelType w:val="multilevel"/>
    <w:tmpl w:val="09DECB60"/>
    <w:lvl w:ilvl="0">
      <w:start w:val="3"/>
      <w:numFmt w:val="decimal"/>
      <w:lvlText w:val="%1."/>
      <w:lvlJc w:val="left"/>
      <w:pPr>
        <w:ind w:left="360" w:hanging="360"/>
      </w:pPr>
      <w:rPr>
        <w:rFonts w:cs="Times New Roman" w:hint="default"/>
      </w:rPr>
    </w:lvl>
    <w:lvl w:ilvl="1">
      <w:start w:val="1"/>
      <w:numFmt w:val="decimal"/>
      <w:lvlText w:val="%1.%2."/>
      <w:lvlJc w:val="left"/>
      <w:pPr>
        <w:ind w:left="43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nsid w:val="67434A48"/>
    <w:multiLevelType w:val="hybridMultilevel"/>
    <w:tmpl w:val="BC407F78"/>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7">
    <w:nsid w:val="6A8300F3"/>
    <w:multiLevelType w:val="hybridMultilevel"/>
    <w:tmpl w:val="44D40802"/>
    <w:lvl w:ilvl="0" w:tplc="BCF8F168">
      <w:start w:val="1"/>
      <w:numFmt w:val="lowerRoman"/>
      <w:lvlText w:val="(%1)"/>
      <w:lvlJc w:val="left"/>
      <w:pPr>
        <w:tabs>
          <w:tab w:val="num" w:pos="2160"/>
        </w:tabs>
        <w:ind w:left="2160" w:hanging="18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8">
    <w:nsid w:val="6D0221D2"/>
    <w:multiLevelType w:val="hybridMultilevel"/>
    <w:tmpl w:val="F522A176"/>
    <w:lvl w:ilvl="0" w:tplc="002837DA">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nsid w:val="6D343ABE"/>
    <w:multiLevelType w:val="hybridMultilevel"/>
    <w:tmpl w:val="2ED60BEC"/>
    <w:lvl w:ilvl="0" w:tplc="288E2F14">
      <w:start w:val="1"/>
      <w:numFmt w:val="lowerRoman"/>
      <w:lvlText w:val="%1)"/>
      <w:lvlJc w:val="left"/>
      <w:pPr>
        <w:tabs>
          <w:tab w:val="num" w:pos="1428"/>
        </w:tabs>
        <w:ind w:left="1428" w:hanging="72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0">
    <w:nsid w:val="72A02867"/>
    <w:multiLevelType w:val="multilevel"/>
    <w:tmpl w:val="5A0E4562"/>
    <w:lvl w:ilvl="0">
      <w:start w:val="3"/>
      <w:numFmt w:val="decimal"/>
      <w:lvlText w:val="%1"/>
      <w:lvlJc w:val="left"/>
      <w:pPr>
        <w:ind w:left="420" w:hanging="420"/>
      </w:pPr>
      <w:rPr>
        <w:rFonts w:ascii="Times New Roman" w:hAnsi="Times New Roman" w:cs="Times New Roman" w:hint="default"/>
      </w:rPr>
    </w:lvl>
    <w:lvl w:ilvl="1">
      <w:start w:val="1"/>
      <w:numFmt w:val="decimalZero"/>
      <w:lvlText w:val="%1.%2"/>
      <w:lvlJc w:val="left"/>
      <w:pPr>
        <w:ind w:left="420" w:hanging="4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1">
    <w:nsid w:val="77151F7A"/>
    <w:multiLevelType w:val="multilevel"/>
    <w:tmpl w:val="85D836B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2">
    <w:nsid w:val="79410D34"/>
    <w:multiLevelType w:val="hybridMultilevel"/>
    <w:tmpl w:val="C12EA8BC"/>
    <w:lvl w:ilvl="0" w:tplc="04160017">
      <w:start w:val="1"/>
      <w:numFmt w:val="lowerLetter"/>
      <w:lvlText w:val="%1)"/>
      <w:lvlJc w:val="left"/>
      <w:pPr>
        <w:tabs>
          <w:tab w:val="num" w:pos="720"/>
        </w:tabs>
        <w:ind w:left="720" w:hanging="360"/>
      </w:pPr>
      <w:rPr>
        <w:rFonts w:cs="Times New Roman"/>
      </w:rPr>
    </w:lvl>
    <w:lvl w:ilvl="1" w:tplc="2FEAAF3E">
      <w:start w:val="1"/>
      <w:numFmt w:val="lowerRoman"/>
      <w:lvlText w:val="(%2)"/>
      <w:lvlJc w:val="left"/>
      <w:pPr>
        <w:tabs>
          <w:tab w:val="num" w:pos="1800"/>
        </w:tabs>
        <w:ind w:left="1800" w:hanging="720"/>
      </w:pPr>
      <w:rPr>
        <w:rFonts w:cs="Times New Roman" w:hint="default"/>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3">
    <w:nsid w:val="79B27BCE"/>
    <w:multiLevelType w:val="multilevel"/>
    <w:tmpl w:val="AE743602"/>
    <w:lvl w:ilvl="0">
      <w:start w:val="10"/>
      <w:numFmt w:val="decimal"/>
      <w:lvlText w:val="%1."/>
      <w:lvlJc w:val="left"/>
      <w:pPr>
        <w:tabs>
          <w:tab w:val="num" w:pos="720"/>
        </w:tabs>
        <w:ind w:left="720" w:hanging="720"/>
      </w:pPr>
      <w:rPr>
        <w:rFonts w:cs="Times New Roman" w:hint="default"/>
      </w:rPr>
    </w:lvl>
    <w:lvl w:ilvl="1">
      <w:start w:val="4"/>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4">
    <w:nsid w:val="7BC46C00"/>
    <w:multiLevelType w:val="multilevel"/>
    <w:tmpl w:val="3B2A0234"/>
    <w:lvl w:ilvl="0">
      <w:start w:val="4"/>
      <w:numFmt w:val="decimal"/>
      <w:lvlText w:val="%1"/>
      <w:lvlJc w:val="left"/>
      <w:pPr>
        <w:ind w:left="420" w:hanging="420"/>
      </w:pPr>
      <w:rPr>
        <w:rFonts w:cs="Times New Roman" w:hint="default"/>
      </w:rPr>
    </w:lvl>
    <w:lvl w:ilvl="1">
      <w:start w:val="1"/>
      <w:numFmt w:val="decimalZero"/>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5">
    <w:nsid w:val="7DFB4BB7"/>
    <w:multiLevelType w:val="singleLevel"/>
    <w:tmpl w:val="CE1C90D2"/>
    <w:lvl w:ilvl="0">
      <w:start w:val="1"/>
      <w:numFmt w:val="decimal"/>
      <w:lvlText w:val="%1."/>
      <w:lvlJc w:val="left"/>
      <w:pPr>
        <w:tabs>
          <w:tab w:val="num" w:pos="360"/>
        </w:tabs>
        <w:ind w:left="360" w:hanging="360"/>
      </w:pPr>
      <w:rPr>
        <w:rFonts w:cs="Times New Roman"/>
      </w:rPr>
    </w:lvl>
  </w:abstractNum>
  <w:num w:numId="1">
    <w:abstractNumId w:val="18"/>
  </w:num>
  <w:num w:numId="2">
    <w:abstractNumId w:val="35"/>
  </w:num>
  <w:num w:numId="3">
    <w:abstractNumId w:val="24"/>
  </w:num>
  <w:num w:numId="4">
    <w:abstractNumId w:val="16"/>
  </w:num>
  <w:num w:numId="5">
    <w:abstractNumId w:val="26"/>
  </w:num>
  <w:num w:numId="6">
    <w:abstractNumId w:val="31"/>
  </w:num>
  <w:num w:numId="7">
    <w:abstractNumId w:val="28"/>
  </w:num>
  <w:num w:numId="8">
    <w:abstractNumId w:val="11"/>
  </w:num>
  <w:num w:numId="9">
    <w:abstractNumId w:val="2"/>
  </w:num>
  <w:num w:numId="10">
    <w:abstractNumId w:val="14"/>
  </w:num>
  <w:num w:numId="11">
    <w:abstractNumId w:val="5"/>
  </w:num>
  <w:num w:numId="12">
    <w:abstractNumId w:val="21"/>
  </w:num>
  <w:num w:numId="13">
    <w:abstractNumId w:val="20"/>
  </w:num>
  <w:num w:numId="14">
    <w:abstractNumId w:val="1"/>
  </w:num>
  <w:num w:numId="15">
    <w:abstractNumId w:val="30"/>
  </w:num>
  <w:num w:numId="16">
    <w:abstractNumId w:val="33"/>
  </w:num>
  <w:num w:numId="17">
    <w:abstractNumId w:val="6"/>
  </w:num>
  <w:num w:numId="18">
    <w:abstractNumId w:val="22"/>
  </w:num>
  <w:num w:numId="19">
    <w:abstractNumId w:val="34"/>
  </w:num>
  <w:num w:numId="20">
    <w:abstractNumId w:val="3"/>
  </w:num>
  <w:num w:numId="21">
    <w:abstractNumId w:val="27"/>
  </w:num>
  <w:num w:numId="22">
    <w:abstractNumId w:val="13"/>
  </w:num>
  <w:num w:numId="23">
    <w:abstractNumId w:val="4"/>
  </w:num>
  <w:num w:numId="24">
    <w:abstractNumId w:val="9"/>
  </w:num>
  <w:num w:numId="25">
    <w:abstractNumId w:val="19"/>
  </w:num>
  <w:num w:numId="26">
    <w:abstractNumId w:val="15"/>
  </w:num>
  <w:num w:numId="27">
    <w:abstractNumId w:val="7"/>
  </w:num>
  <w:num w:numId="28">
    <w:abstractNumId w:val="32"/>
  </w:num>
  <w:num w:numId="29">
    <w:abstractNumId w:val="10"/>
  </w:num>
  <w:num w:numId="30">
    <w:abstractNumId w:val="12"/>
  </w:num>
  <w:num w:numId="31">
    <w:abstractNumId w:val="23"/>
  </w:num>
  <w:num w:numId="32">
    <w:abstractNumId w:val="8"/>
  </w:num>
  <w:num w:numId="33">
    <w:abstractNumId w:val="0"/>
  </w:num>
  <w:num w:numId="34">
    <w:abstractNumId w:val="17"/>
  </w:num>
  <w:num w:numId="35">
    <w:abstractNumId w:val="25"/>
  </w:num>
  <w:num w:numId="3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proofState w:spelling="clean" w:grammar="clean"/>
  <w:attachedTemplate r:id="rId1"/>
  <w:stylePaneFormatFilter w:val="3F01"/>
  <w:trackRevisions/>
  <w:defaultTabStop w:val="850"/>
  <w:hyphenationZone w:val="425"/>
  <w:drawingGridHorizontalSpacing w:val="9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rsids>
    <w:rsidRoot w:val="000C7503"/>
    <w:rsid w:val="0000089C"/>
    <w:rsid w:val="00000B3E"/>
    <w:rsid w:val="00001067"/>
    <w:rsid w:val="00006151"/>
    <w:rsid w:val="000115EA"/>
    <w:rsid w:val="00011E6C"/>
    <w:rsid w:val="000146B3"/>
    <w:rsid w:val="00015DBB"/>
    <w:rsid w:val="00016765"/>
    <w:rsid w:val="000168B3"/>
    <w:rsid w:val="00017F8F"/>
    <w:rsid w:val="00020650"/>
    <w:rsid w:val="00020D57"/>
    <w:rsid w:val="00020E2F"/>
    <w:rsid w:val="000221A2"/>
    <w:rsid w:val="00024FB1"/>
    <w:rsid w:val="000251CF"/>
    <w:rsid w:val="000264FB"/>
    <w:rsid w:val="00026AB2"/>
    <w:rsid w:val="00031B45"/>
    <w:rsid w:val="0003405C"/>
    <w:rsid w:val="00036F35"/>
    <w:rsid w:val="000410FE"/>
    <w:rsid w:val="00052513"/>
    <w:rsid w:val="0005796A"/>
    <w:rsid w:val="000638DC"/>
    <w:rsid w:val="00067F48"/>
    <w:rsid w:val="00070DB6"/>
    <w:rsid w:val="00071982"/>
    <w:rsid w:val="00072CFF"/>
    <w:rsid w:val="0007356D"/>
    <w:rsid w:val="00074B87"/>
    <w:rsid w:val="0007731D"/>
    <w:rsid w:val="00080F05"/>
    <w:rsid w:val="00083C33"/>
    <w:rsid w:val="00083E98"/>
    <w:rsid w:val="00084115"/>
    <w:rsid w:val="00085617"/>
    <w:rsid w:val="000857C6"/>
    <w:rsid w:val="00091BA8"/>
    <w:rsid w:val="00092088"/>
    <w:rsid w:val="000949F9"/>
    <w:rsid w:val="00096A3E"/>
    <w:rsid w:val="00097942"/>
    <w:rsid w:val="000A0436"/>
    <w:rsid w:val="000A3BEE"/>
    <w:rsid w:val="000A6BAC"/>
    <w:rsid w:val="000A6FD6"/>
    <w:rsid w:val="000B05B1"/>
    <w:rsid w:val="000B769E"/>
    <w:rsid w:val="000C7503"/>
    <w:rsid w:val="000C78C7"/>
    <w:rsid w:val="000D0CD0"/>
    <w:rsid w:val="000D1AB2"/>
    <w:rsid w:val="000D1AF3"/>
    <w:rsid w:val="000D3D88"/>
    <w:rsid w:val="000D5177"/>
    <w:rsid w:val="000D522B"/>
    <w:rsid w:val="000D6EBB"/>
    <w:rsid w:val="000E050B"/>
    <w:rsid w:val="000E0745"/>
    <w:rsid w:val="000E34C4"/>
    <w:rsid w:val="000E357D"/>
    <w:rsid w:val="000E52C0"/>
    <w:rsid w:val="000E56FF"/>
    <w:rsid w:val="000E6096"/>
    <w:rsid w:val="000E78DC"/>
    <w:rsid w:val="000F0732"/>
    <w:rsid w:val="000F1317"/>
    <w:rsid w:val="000F56DF"/>
    <w:rsid w:val="000F67A0"/>
    <w:rsid w:val="000F6957"/>
    <w:rsid w:val="000F7938"/>
    <w:rsid w:val="00101608"/>
    <w:rsid w:val="00102C46"/>
    <w:rsid w:val="00105D0D"/>
    <w:rsid w:val="0010630F"/>
    <w:rsid w:val="00107AB0"/>
    <w:rsid w:val="00111D80"/>
    <w:rsid w:val="00111FF0"/>
    <w:rsid w:val="00114052"/>
    <w:rsid w:val="001165FC"/>
    <w:rsid w:val="00120997"/>
    <w:rsid w:val="001246FA"/>
    <w:rsid w:val="00127028"/>
    <w:rsid w:val="00131ACA"/>
    <w:rsid w:val="00132319"/>
    <w:rsid w:val="00134ACB"/>
    <w:rsid w:val="00137D0C"/>
    <w:rsid w:val="00140E35"/>
    <w:rsid w:val="001430C0"/>
    <w:rsid w:val="001432EC"/>
    <w:rsid w:val="00143765"/>
    <w:rsid w:val="00150074"/>
    <w:rsid w:val="00150770"/>
    <w:rsid w:val="00150F98"/>
    <w:rsid w:val="00152958"/>
    <w:rsid w:val="00153779"/>
    <w:rsid w:val="00154351"/>
    <w:rsid w:val="00155C41"/>
    <w:rsid w:val="001571B5"/>
    <w:rsid w:val="00162256"/>
    <w:rsid w:val="001653E1"/>
    <w:rsid w:val="001656FD"/>
    <w:rsid w:val="0017085F"/>
    <w:rsid w:val="00170E75"/>
    <w:rsid w:val="001713CF"/>
    <w:rsid w:val="00172404"/>
    <w:rsid w:val="001754D0"/>
    <w:rsid w:val="00181640"/>
    <w:rsid w:val="001818CD"/>
    <w:rsid w:val="00181A99"/>
    <w:rsid w:val="00181CEC"/>
    <w:rsid w:val="00181E8F"/>
    <w:rsid w:val="001825B7"/>
    <w:rsid w:val="00187D61"/>
    <w:rsid w:val="00190A23"/>
    <w:rsid w:val="00191D41"/>
    <w:rsid w:val="001921CF"/>
    <w:rsid w:val="001A32C5"/>
    <w:rsid w:val="001A6E53"/>
    <w:rsid w:val="001B539E"/>
    <w:rsid w:val="001B69FC"/>
    <w:rsid w:val="001B7415"/>
    <w:rsid w:val="001C00F8"/>
    <w:rsid w:val="001C038A"/>
    <w:rsid w:val="001C09F5"/>
    <w:rsid w:val="001C1B33"/>
    <w:rsid w:val="001D13A4"/>
    <w:rsid w:val="001D29FF"/>
    <w:rsid w:val="001D3465"/>
    <w:rsid w:val="001D57F0"/>
    <w:rsid w:val="001D65B3"/>
    <w:rsid w:val="001D6A4A"/>
    <w:rsid w:val="001E05C5"/>
    <w:rsid w:val="001E7C0D"/>
    <w:rsid w:val="001F05D4"/>
    <w:rsid w:val="001F2B69"/>
    <w:rsid w:val="001F3FAF"/>
    <w:rsid w:val="001F49A9"/>
    <w:rsid w:val="001F70D6"/>
    <w:rsid w:val="002024E3"/>
    <w:rsid w:val="00202C47"/>
    <w:rsid w:val="00202F83"/>
    <w:rsid w:val="00203023"/>
    <w:rsid w:val="00210044"/>
    <w:rsid w:val="00211300"/>
    <w:rsid w:val="002141F5"/>
    <w:rsid w:val="00217699"/>
    <w:rsid w:val="00222A51"/>
    <w:rsid w:val="00225456"/>
    <w:rsid w:val="00225BD1"/>
    <w:rsid w:val="002307AA"/>
    <w:rsid w:val="0023184E"/>
    <w:rsid w:val="002322EC"/>
    <w:rsid w:val="00233C46"/>
    <w:rsid w:val="002369A6"/>
    <w:rsid w:val="002378CE"/>
    <w:rsid w:val="00240B9D"/>
    <w:rsid w:val="00241B61"/>
    <w:rsid w:val="00241B6A"/>
    <w:rsid w:val="00243B9B"/>
    <w:rsid w:val="00244F23"/>
    <w:rsid w:val="00245139"/>
    <w:rsid w:val="002454E7"/>
    <w:rsid w:val="002467F1"/>
    <w:rsid w:val="00246A52"/>
    <w:rsid w:val="00247679"/>
    <w:rsid w:val="00253570"/>
    <w:rsid w:val="002556D8"/>
    <w:rsid w:val="002559C9"/>
    <w:rsid w:val="002560D1"/>
    <w:rsid w:val="0025625B"/>
    <w:rsid w:val="002565DC"/>
    <w:rsid w:val="00256639"/>
    <w:rsid w:val="002578F0"/>
    <w:rsid w:val="00257BE4"/>
    <w:rsid w:val="00261D7D"/>
    <w:rsid w:val="00262451"/>
    <w:rsid w:val="00263DE6"/>
    <w:rsid w:val="002644DB"/>
    <w:rsid w:val="0026468C"/>
    <w:rsid w:val="002657CB"/>
    <w:rsid w:val="00266409"/>
    <w:rsid w:val="002665D7"/>
    <w:rsid w:val="00267D88"/>
    <w:rsid w:val="002717A4"/>
    <w:rsid w:val="00272C8F"/>
    <w:rsid w:val="0028052B"/>
    <w:rsid w:val="00280E5E"/>
    <w:rsid w:val="002863C7"/>
    <w:rsid w:val="00291131"/>
    <w:rsid w:val="00291908"/>
    <w:rsid w:val="00292462"/>
    <w:rsid w:val="002924C4"/>
    <w:rsid w:val="002925EE"/>
    <w:rsid w:val="00292643"/>
    <w:rsid w:val="002927FD"/>
    <w:rsid w:val="00293C1B"/>
    <w:rsid w:val="002949E7"/>
    <w:rsid w:val="00295F49"/>
    <w:rsid w:val="002A0EBF"/>
    <w:rsid w:val="002A1BD7"/>
    <w:rsid w:val="002A326C"/>
    <w:rsid w:val="002A3F2F"/>
    <w:rsid w:val="002A4774"/>
    <w:rsid w:val="002A494F"/>
    <w:rsid w:val="002A612C"/>
    <w:rsid w:val="002A6996"/>
    <w:rsid w:val="002A765D"/>
    <w:rsid w:val="002A7C63"/>
    <w:rsid w:val="002B424C"/>
    <w:rsid w:val="002B475F"/>
    <w:rsid w:val="002B592A"/>
    <w:rsid w:val="002C0E84"/>
    <w:rsid w:val="002C5341"/>
    <w:rsid w:val="002D02AB"/>
    <w:rsid w:val="002D4075"/>
    <w:rsid w:val="002D5C68"/>
    <w:rsid w:val="002D6ACB"/>
    <w:rsid w:val="002D76FA"/>
    <w:rsid w:val="002E0DF1"/>
    <w:rsid w:val="002E242A"/>
    <w:rsid w:val="002E34EB"/>
    <w:rsid w:val="002E4BB1"/>
    <w:rsid w:val="002E55D9"/>
    <w:rsid w:val="002E5FD0"/>
    <w:rsid w:val="002E7CFA"/>
    <w:rsid w:val="002F1304"/>
    <w:rsid w:val="002F379E"/>
    <w:rsid w:val="002F3A3E"/>
    <w:rsid w:val="002F747A"/>
    <w:rsid w:val="0030312E"/>
    <w:rsid w:val="0030506A"/>
    <w:rsid w:val="003052CE"/>
    <w:rsid w:val="003053CF"/>
    <w:rsid w:val="00311544"/>
    <w:rsid w:val="00312013"/>
    <w:rsid w:val="00321FF7"/>
    <w:rsid w:val="0032212A"/>
    <w:rsid w:val="00322FE5"/>
    <w:rsid w:val="00324706"/>
    <w:rsid w:val="0032514F"/>
    <w:rsid w:val="0033193F"/>
    <w:rsid w:val="0033492A"/>
    <w:rsid w:val="0033702B"/>
    <w:rsid w:val="0034222B"/>
    <w:rsid w:val="00342FE1"/>
    <w:rsid w:val="0034659F"/>
    <w:rsid w:val="00346CB4"/>
    <w:rsid w:val="00350682"/>
    <w:rsid w:val="003527CE"/>
    <w:rsid w:val="00355007"/>
    <w:rsid w:val="00360EFE"/>
    <w:rsid w:val="00363FDC"/>
    <w:rsid w:val="0036579C"/>
    <w:rsid w:val="00367751"/>
    <w:rsid w:val="00377ED4"/>
    <w:rsid w:val="00380A1B"/>
    <w:rsid w:val="00380C95"/>
    <w:rsid w:val="0038292D"/>
    <w:rsid w:val="003846DD"/>
    <w:rsid w:val="00384785"/>
    <w:rsid w:val="0038499D"/>
    <w:rsid w:val="00384C1D"/>
    <w:rsid w:val="003855CB"/>
    <w:rsid w:val="00385A1E"/>
    <w:rsid w:val="00385AFA"/>
    <w:rsid w:val="00387E11"/>
    <w:rsid w:val="0039128D"/>
    <w:rsid w:val="0039256D"/>
    <w:rsid w:val="00395ABF"/>
    <w:rsid w:val="00395E85"/>
    <w:rsid w:val="00397672"/>
    <w:rsid w:val="0039789A"/>
    <w:rsid w:val="003A3404"/>
    <w:rsid w:val="003A4621"/>
    <w:rsid w:val="003A49B8"/>
    <w:rsid w:val="003A6434"/>
    <w:rsid w:val="003A6A19"/>
    <w:rsid w:val="003B2DE8"/>
    <w:rsid w:val="003B3D72"/>
    <w:rsid w:val="003B5BF0"/>
    <w:rsid w:val="003C434F"/>
    <w:rsid w:val="003C58BF"/>
    <w:rsid w:val="003C591A"/>
    <w:rsid w:val="003C6B72"/>
    <w:rsid w:val="003D0BB9"/>
    <w:rsid w:val="003D0E7E"/>
    <w:rsid w:val="003D11C4"/>
    <w:rsid w:val="003D2904"/>
    <w:rsid w:val="003D2CEA"/>
    <w:rsid w:val="003D4FE1"/>
    <w:rsid w:val="003D6BC1"/>
    <w:rsid w:val="003D75AF"/>
    <w:rsid w:val="003E0945"/>
    <w:rsid w:val="003E265D"/>
    <w:rsid w:val="003E2E00"/>
    <w:rsid w:val="003E44D1"/>
    <w:rsid w:val="003E6B77"/>
    <w:rsid w:val="003E6FAE"/>
    <w:rsid w:val="003F08ED"/>
    <w:rsid w:val="003F2CD6"/>
    <w:rsid w:val="003F30D8"/>
    <w:rsid w:val="003F5F48"/>
    <w:rsid w:val="003F7278"/>
    <w:rsid w:val="003F7B11"/>
    <w:rsid w:val="003F7BBD"/>
    <w:rsid w:val="00400267"/>
    <w:rsid w:val="00400B9B"/>
    <w:rsid w:val="0040102E"/>
    <w:rsid w:val="00401036"/>
    <w:rsid w:val="0040126F"/>
    <w:rsid w:val="00401F54"/>
    <w:rsid w:val="00405192"/>
    <w:rsid w:val="004056E0"/>
    <w:rsid w:val="00406F97"/>
    <w:rsid w:val="0041289A"/>
    <w:rsid w:val="004165F9"/>
    <w:rsid w:val="004175C4"/>
    <w:rsid w:val="00421031"/>
    <w:rsid w:val="004250CF"/>
    <w:rsid w:val="004252A8"/>
    <w:rsid w:val="004278D6"/>
    <w:rsid w:val="00431B13"/>
    <w:rsid w:val="0043796C"/>
    <w:rsid w:val="00437E04"/>
    <w:rsid w:val="004403DF"/>
    <w:rsid w:val="00445487"/>
    <w:rsid w:val="00446993"/>
    <w:rsid w:val="004472EA"/>
    <w:rsid w:val="004535BD"/>
    <w:rsid w:val="004565D4"/>
    <w:rsid w:val="004578DD"/>
    <w:rsid w:val="00457D40"/>
    <w:rsid w:val="004614DF"/>
    <w:rsid w:val="00464399"/>
    <w:rsid w:val="00464555"/>
    <w:rsid w:val="00472640"/>
    <w:rsid w:val="00473C77"/>
    <w:rsid w:val="00473F88"/>
    <w:rsid w:val="004759DF"/>
    <w:rsid w:val="00477C71"/>
    <w:rsid w:val="0048029F"/>
    <w:rsid w:val="00483954"/>
    <w:rsid w:val="00484E87"/>
    <w:rsid w:val="00487667"/>
    <w:rsid w:val="0048781A"/>
    <w:rsid w:val="00491004"/>
    <w:rsid w:val="00491287"/>
    <w:rsid w:val="00492A36"/>
    <w:rsid w:val="00493340"/>
    <w:rsid w:val="00495A2D"/>
    <w:rsid w:val="004976E2"/>
    <w:rsid w:val="00497E9C"/>
    <w:rsid w:val="004A05E1"/>
    <w:rsid w:val="004A1172"/>
    <w:rsid w:val="004A4037"/>
    <w:rsid w:val="004A5911"/>
    <w:rsid w:val="004B0C62"/>
    <w:rsid w:val="004B5FDE"/>
    <w:rsid w:val="004C35BA"/>
    <w:rsid w:val="004C35FF"/>
    <w:rsid w:val="004C3C8F"/>
    <w:rsid w:val="004C6F99"/>
    <w:rsid w:val="004C7A5A"/>
    <w:rsid w:val="004C7EEB"/>
    <w:rsid w:val="004D5F2D"/>
    <w:rsid w:val="004E2D17"/>
    <w:rsid w:val="004E4BA9"/>
    <w:rsid w:val="004E5BF1"/>
    <w:rsid w:val="004E668E"/>
    <w:rsid w:val="004E7EDF"/>
    <w:rsid w:val="004F0EF2"/>
    <w:rsid w:val="004F7E50"/>
    <w:rsid w:val="00500AC8"/>
    <w:rsid w:val="00501D5E"/>
    <w:rsid w:val="00501E76"/>
    <w:rsid w:val="0050246E"/>
    <w:rsid w:val="0050269E"/>
    <w:rsid w:val="0050522C"/>
    <w:rsid w:val="005063AF"/>
    <w:rsid w:val="00506595"/>
    <w:rsid w:val="00507208"/>
    <w:rsid w:val="0050734E"/>
    <w:rsid w:val="005079C7"/>
    <w:rsid w:val="00512840"/>
    <w:rsid w:val="0051690E"/>
    <w:rsid w:val="005170EC"/>
    <w:rsid w:val="00517DB2"/>
    <w:rsid w:val="00524739"/>
    <w:rsid w:val="00530227"/>
    <w:rsid w:val="00530338"/>
    <w:rsid w:val="0053641D"/>
    <w:rsid w:val="00536A58"/>
    <w:rsid w:val="00537A5B"/>
    <w:rsid w:val="0055424F"/>
    <w:rsid w:val="005605CC"/>
    <w:rsid w:val="0056272A"/>
    <w:rsid w:val="00562A40"/>
    <w:rsid w:val="00563C24"/>
    <w:rsid w:val="0056618F"/>
    <w:rsid w:val="0057063C"/>
    <w:rsid w:val="0057318D"/>
    <w:rsid w:val="00576717"/>
    <w:rsid w:val="00580CF3"/>
    <w:rsid w:val="0058179F"/>
    <w:rsid w:val="0058202A"/>
    <w:rsid w:val="00582307"/>
    <w:rsid w:val="005832B5"/>
    <w:rsid w:val="0058684E"/>
    <w:rsid w:val="00586A52"/>
    <w:rsid w:val="00586B0C"/>
    <w:rsid w:val="00592065"/>
    <w:rsid w:val="00592D85"/>
    <w:rsid w:val="00593D49"/>
    <w:rsid w:val="00593D76"/>
    <w:rsid w:val="0059588C"/>
    <w:rsid w:val="00596277"/>
    <w:rsid w:val="00596BDB"/>
    <w:rsid w:val="005A0A3B"/>
    <w:rsid w:val="005A117B"/>
    <w:rsid w:val="005A1687"/>
    <w:rsid w:val="005A1D90"/>
    <w:rsid w:val="005A4DF0"/>
    <w:rsid w:val="005B0BDA"/>
    <w:rsid w:val="005B21E0"/>
    <w:rsid w:val="005B414D"/>
    <w:rsid w:val="005B5710"/>
    <w:rsid w:val="005B59F0"/>
    <w:rsid w:val="005B7590"/>
    <w:rsid w:val="005B7D3E"/>
    <w:rsid w:val="005C4082"/>
    <w:rsid w:val="005C4095"/>
    <w:rsid w:val="005C538A"/>
    <w:rsid w:val="005C7C92"/>
    <w:rsid w:val="005D14F3"/>
    <w:rsid w:val="005D28FA"/>
    <w:rsid w:val="005D40E8"/>
    <w:rsid w:val="005D5AB9"/>
    <w:rsid w:val="005D6CEC"/>
    <w:rsid w:val="005D7C09"/>
    <w:rsid w:val="005E10F6"/>
    <w:rsid w:val="005E1119"/>
    <w:rsid w:val="005E23AE"/>
    <w:rsid w:val="005E2A44"/>
    <w:rsid w:val="005E6100"/>
    <w:rsid w:val="005E677B"/>
    <w:rsid w:val="005F013D"/>
    <w:rsid w:val="005F53EA"/>
    <w:rsid w:val="005F6CC2"/>
    <w:rsid w:val="005F7DE5"/>
    <w:rsid w:val="005F7FBC"/>
    <w:rsid w:val="006031CD"/>
    <w:rsid w:val="00603295"/>
    <w:rsid w:val="00603461"/>
    <w:rsid w:val="00603E02"/>
    <w:rsid w:val="006056AC"/>
    <w:rsid w:val="00606122"/>
    <w:rsid w:val="00606A68"/>
    <w:rsid w:val="0060711E"/>
    <w:rsid w:val="00611949"/>
    <w:rsid w:val="00612F05"/>
    <w:rsid w:val="006210E8"/>
    <w:rsid w:val="00621D0A"/>
    <w:rsid w:val="0062355A"/>
    <w:rsid w:val="00625B07"/>
    <w:rsid w:val="00626508"/>
    <w:rsid w:val="00627200"/>
    <w:rsid w:val="006314A4"/>
    <w:rsid w:val="0063232B"/>
    <w:rsid w:val="00632AB0"/>
    <w:rsid w:val="00637C9C"/>
    <w:rsid w:val="006405A3"/>
    <w:rsid w:val="006444F7"/>
    <w:rsid w:val="00647489"/>
    <w:rsid w:val="006474C2"/>
    <w:rsid w:val="00647585"/>
    <w:rsid w:val="00650AE4"/>
    <w:rsid w:val="00650F46"/>
    <w:rsid w:val="0065320C"/>
    <w:rsid w:val="00653C4C"/>
    <w:rsid w:val="0065577B"/>
    <w:rsid w:val="00661242"/>
    <w:rsid w:val="0066147A"/>
    <w:rsid w:val="00661523"/>
    <w:rsid w:val="0066245E"/>
    <w:rsid w:val="00665FB2"/>
    <w:rsid w:val="00667100"/>
    <w:rsid w:val="0066735D"/>
    <w:rsid w:val="00672E0B"/>
    <w:rsid w:val="00680DCA"/>
    <w:rsid w:val="0068165D"/>
    <w:rsid w:val="00682CA9"/>
    <w:rsid w:val="00682CED"/>
    <w:rsid w:val="00683795"/>
    <w:rsid w:val="00683A0B"/>
    <w:rsid w:val="00685101"/>
    <w:rsid w:val="006868BA"/>
    <w:rsid w:val="0069391D"/>
    <w:rsid w:val="006939C3"/>
    <w:rsid w:val="006A5C64"/>
    <w:rsid w:val="006A77BE"/>
    <w:rsid w:val="006B27A0"/>
    <w:rsid w:val="006B5134"/>
    <w:rsid w:val="006B55D9"/>
    <w:rsid w:val="006C19FC"/>
    <w:rsid w:val="006C2007"/>
    <w:rsid w:val="006C2C49"/>
    <w:rsid w:val="006C2CDC"/>
    <w:rsid w:val="006C3E32"/>
    <w:rsid w:val="006C42B3"/>
    <w:rsid w:val="006C5381"/>
    <w:rsid w:val="006C74D0"/>
    <w:rsid w:val="006D1895"/>
    <w:rsid w:val="006D21A4"/>
    <w:rsid w:val="006D7A82"/>
    <w:rsid w:val="006D7D4F"/>
    <w:rsid w:val="006E1344"/>
    <w:rsid w:val="006E309F"/>
    <w:rsid w:val="006E339A"/>
    <w:rsid w:val="006E44EB"/>
    <w:rsid w:val="006E4E4C"/>
    <w:rsid w:val="006E6E0F"/>
    <w:rsid w:val="006F13F1"/>
    <w:rsid w:val="006F56A3"/>
    <w:rsid w:val="006F7B7B"/>
    <w:rsid w:val="00702984"/>
    <w:rsid w:val="00706759"/>
    <w:rsid w:val="00710593"/>
    <w:rsid w:val="0071247E"/>
    <w:rsid w:val="00712656"/>
    <w:rsid w:val="00713522"/>
    <w:rsid w:val="00714121"/>
    <w:rsid w:val="007150C7"/>
    <w:rsid w:val="00717F9F"/>
    <w:rsid w:val="007216B6"/>
    <w:rsid w:val="00723991"/>
    <w:rsid w:val="00727DE0"/>
    <w:rsid w:val="00732D90"/>
    <w:rsid w:val="00732F2E"/>
    <w:rsid w:val="00734C1C"/>
    <w:rsid w:val="007362E4"/>
    <w:rsid w:val="00737117"/>
    <w:rsid w:val="00737897"/>
    <w:rsid w:val="0074166B"/>
    <w:rsid w:val="007459C2"/>
    <w:rsid w:val="00747AC0"/>
    <w:rsid w:val="00751772"/>
    <w:rsid w:val="00751F6E"/>
    <w:rsid w:val="007524AF"/>
    <w:rsid w:val="00754752"/>
    <w:rsid w:val="007577AF"/>
    <w:rsid w:val="00762F2C"/>
    <w:rsid w:val="00765940"/>
    <w:rsid w:val="00765947"/>
    <w:rsid w:val="007700BB"/>
    <w:rsid w:val="00770143"/>
    <w:rsid w:val="007715FF"/>
    <w:rsid w:val="00771E12"/>
    <w:rsid w:val="0077465D"/>
    <w:rsid w:val="00774DA7"/>
    <w:rsid w:val="0077648D"/>
    <w:rsid w:val="00780EF6"/>
    <w:rsid w:val="007822C6"/>
    <w:rsid w:val="007825E4"/>
    <w:rsid w:val="00782971"/>
    <w:rsid w:val="00782CCD"/>
    <w:rsid w:val="00783B7F"/>
    <w:rsid w:val="00783F40"/>
    <w:rsid w:val="00784CED"/>
    <w:rsid w:val="00784EBC"/>
    <w:rsid w:val="007866CE"/>
    <w:rsid w:val="007873BB"/>
    <w:rsid w:val="00787920"/>
    <w:rsid w:val="007920EF"/>
    <w:rsid w:val="00793BEB"/>
    <w:rsid w:val="007A0E8C"/>
    <w:rsid w:val="007A1779"/>
    <w:rsid w:val="007A2046"/>
    <w:rsid w:val="007A3282"/>
    <w:rsid w:val="007A393C"/>
    <w:rsid w:val="007A48CE"/>
    <w:rsid w:val="007B3E9E"/>
    <w:rsid w:val="007B4660"/>
    <w:rsid w:val="007B515F"/>
    <w:rsid w:val="007B613B"/>
    <w:rsid w:val="007C0149"/>
    <w:rsid w:val="007C38D1"/>
    <w:rsid w:val="007C483A"/>
    <w:rsid w:val="007C5554"/>
    <w:rsid w:val="007C56DD"/>
    <w:rsid w:val="007C5CB3"/>
    <w:rsid w:val="007C7357"/>
    <w:rsid w:val="007C7CE0"/>
    <w:rsid w:val="007D02B3"/>
    <w:rsid w:val="007D5177"/>
    <w:rsid w:val="007D7F5B"/>
    <w:rsid w:val="007E1449"/>
    <w:rsid w:val="007E29ED"/>
    <w:rsid w:val="007E48E3"/>
    <w:rsid w:val="007E6B63"/>
    <w:rsid w:val="007E6B97"/>
    <w:rsid w:val="007E7C62"/>
    <w:rsid w:val="007E7DAE"/>
    <w:rsid w:val="007F03D4"/>
    <w:rsid w:val="007F1C18"/>
    <w:rsid w:val="00800D95"/>
    <w:rsid w:val="008017D3"/>
    <w:rsid w:val="00801D1C"/>
    <w:rsid w:val="008030C1"/>
    <w:rsid w:val="008040D4"/>
    <w:rsid w:val="00805E8F"/>
    <w:rsid w:val="00807B69"/>
    <w:rsid w:val="00810908"/>
    <w:rsid w:val="00813F92"/>
    <w:rsid w:val="00814109"/>
    <w:rsid w:val="00815188"/>
    <w:rsid w:val="00820802"/>
    <w:rsid w:val="00821AD4"/>
    <w:rsid w:val="0082386B"/>
    <w:rsid w:val="0082765E"/>
    <w:rsid w:val="008309ED"/>
    <w:rsid w:val="00831FA5"/>
    <w:rsid w:val="00834A5C"/>
    <w:rsid w:val="00834B2B"/>
    <w:rsid w:val="0083694D"/>
    <w:rsid w:val="0083760D"/>
    <w:rsid w:val="00837F64"/>
    <w:rsid w:val="0084024A"/>
    <w:rsid w:val="00843321"/>
    <w:rsid w:val="00843962"/>
    <w:rsid w:val="00851DB4"/>
    <w:rsid w:val="00851F87"/>
    <w:rsid w:val="008570D0"/>
    <w:rsid w:val="00857C45"/>
    <w:rsid w:val="00861222"/>
    <w:rsid w:val="0086138E"/>
    <w:rsid w:val="00862014"/>
    <w:rsid w:val="00865B3F"/>
    <w:rsid w:val="00867271"/>
    <w:rsid w:val="00873FB1"/>
    <w:rsid w:val="00874673"/>
    <w:rsid w:val="0087697E"/>
    <w:rsid w:val="0088271C"/>
    <w:rsid w:val="00882D73"/>
    <w:rsid w:val="00883F63"/>
    <w:rsid w:val="00885B12"/>
    <w:rsid w:val="0088766F"/>
    <w:rsid w:val="00887EA3"/>
    <w:rsid w:val="008A1CCD"/>
    <w:rsid w:val="008A1EB2"/>
    <w:rsid w:val="008A3AD8"/>
    <w:rsid w:val="008B4967"/>
    <w:rsid w:val="008B49D4"/>
    <w:rsid w:val="008C0411"/>
    <w:rsid w:val="008C096B"/>
    <w:rsid w:val="008C1567"/>
    <w:rsid w:val="008C395E"/>
    <w:rsid w:val="008C5429"/>
    <w:rsid w:val="008C57F2"/>
    <w:rsid w:val="008C72E7"/>
    <w:rsid w:val="008C78AC"/>
    <w:rsid w:val="008C7C5D"/>
    <w:rsid w:val="008D2A33"/>
    <w:rsid w:val="008D4F91"/>
    <w:rsid w:val="008D5D5F"/>
    <w:rsid w:val="008E2439"/>
    <w:rsid w:val="008E5F17"/>
    <w:rsid w:val="008F1C31"/>
    <w:rsid w:val="008F3A35"/>
    <w:rsid w:val="008F55E6"/>
    <w:rsid w:val="008F6511"/>
    <w:rsid w:val="009031C7"/>
    <w:rsid w:val="00903FE4"/>
    <w:rsid w:val="009043F2"/>
    <w:rsid w:val="00905DB0"/>
    <w:rsid w:val="009073C6"/>
    <w:rsid w:val="00907628"/>
    <w:rsid w:val="0091203D"/>
    <w:rsid w:val="0091742A"/>
    <w:rsid w:val="00921956"/>
    <w:rsid w:val="00921E34"/>
    <w:rsid w:val="00921F2E"/>
    <w:rsid w:val="00927004"/>
    <w:rsid w:val="0093551E"/>
    <w:rsid w:val="00940734"/>
    <w:rsid w:val="00941A79"/>
    <w:rsid w:val="0094454F"/>
    <w:rsid w:val="009461CA"/>
    <w:rsid w:val="00946A59"/>
    <w:rsid w:val="00950689"/>
    <w:rsid w:val="009507FC"/>
    <w:rsid w:val="009520CB"/>
    <w:rsid w:val="00953272"/>
    <w:rsid w:val="00954631"/>
    <w:rsid w:val="009558C9"/>
    <w:rsid w:val="009568DC"/>
    <w:rsid w:val="009569CC"/>
    <w:rsid w:val="009627C7"/>
    <w:rsid w:val="00965357"/>
    <w:rsid w:val="00965E20"/>
    <w:rsid w:val="00965E22"/>
    <w:rsid w:val="00966C5B"/>
    <w:rsid w:val="00972FD6"/>
    <w:rsid w:val="0097489A"/>
    <w:rsid w:val="00975EF5"/>
    <w:rsid w:val="00977734"/>
    <w:rsid w:val="00984377"/>
    <w:rsid w:val="0098450C"/>
    <w:rsid w:val="00987AE1"/>
    <w:rsid w:val="00990B1A"/>
    <w:rsid w:val="00991ED2"/>
    <w:rsid w:val="009922A8"/>
    <w:rsid w:val="00992C3A"/>
    <w:rsid w:val="00995534"/>
    <w:rsid w:val="009958D0"/>
    <w:rsid w:val="0099733C"/>
    <w:rsid w:val="00997E03"/>
    <w:rsid w:val="009A0DA1"/>
    <w:rsid w:val="009A1D86"/>
    <w:rsid w:val="009A26B1"/>
    <w:rsid w:val="009A2876"/>
    <w:rsid w:val="009A2A16"/>
    <w:rsid w:val="009A2EA8"/>
    <w:rsid w:val="009A75F3"/>
    <w:rsid w:val="009B1EC7"/>
    <w:rsid w:val="009B2812"/>
    <w:rsid w:val="009B6E90"/>
    <w:rsid w:val="009B7905"/>
    <w:rsid w:val="009B7B05"/>
    <w:rsid w:val="009C0D70"/>
    <w:rsid w:val="009C0E7D"/>
    <w:rsid w:val="009C1006"/>
    <w:rsid w:val="009C3194"/>
    <w:rsid w:val="009C3D28"/>
    <w:rsid w:val="009C5E30"/>
    <w:rsid w:val="009D4098"/>
    <w:rsid w:val="009D4B1A"/>
    <w:rsid w:val="009D7EB8"/>
    <w:rsid w:val="009E0CAA"/>
    <w:rsid w:val="009E3657"/>
    <w:rsid w:val="009E4097"/>
    <w:rsid w:val="009E65AF"/>
    <w:rsid w:val="009F2C35"/>
    <w:rsid w:val="009F5C70"/>
    <w:rsid w:val="009F7B1F"/>
    <w:rsid w:val="00A01A24"/>
    <w:rsid w:val="00A024F6"/>
    <w:rsid w:val="00A04ADA"/>
    <w:rsid w:val="00A0545C"/>
    <w:rsid w:val="00A07272"/>
    <w:rsid w:val="00A07450"/>
    <w:rsid w:val="00A1062D"/>
    <w:rsid w:val="00A1065B"/>
    <w:rsid w:val="00A10D0A"/>
    <w:rsid w:val="00A114A3"/>
    <w:rsid w:val="00A13D72"/>
    <w:rsid w:val="00A14D80"/>
    <w:rsid w:val="00A15074"/>
    <w:rsid w:val="00A200B5"/>
    <w:rsid w:val="00A20DD1"/>
    <w:rsid w:val="00A232E7"/>
    <w:rsid w:val="00A251E8"/>
    <w:rsid w:val="00A253A1"/>
    <w:rsid w:val="00A31FB0"/>
    <w:rsid w:val="00A334CE"/>
    <w:rsid w:val="00A33B05"/>
    <w:rsid w:val="00A33DCD"/>
    <w:rsid w:val="00A33F12"/>
    <w:rsid w:val="00A41C7A"/>
    <w:rsid w:val="00A45EA0"/>
    <w:rsid w:val="00A514FF"/>
    <w:rsid w:val="00A52058"/>
    <w:rsid w:val="00A52838"/>
    <w:rsid w:val="00A57027"/>
    <w:rsid w:val="00A57F6B"/>
    <w:rsid w:val="00A6035C"/>
    <w:rsid w:val="00A60D64"/>
    <w:rsid w:val="00A62C7C"/>
    <w:rsid w:val="00A6306F"/>
    <w:rsid w:val="00A638F9"/>
    <w:rsid w:val="00A640DA"/>
    <w:rsid w:val="00A70357"/>
    <w:rsid w:val="00A712D4"/>
    <w:rsid w:val="00A71872"/>
    <w:rsid w:val="00A75F7E"/>
    <w:rsid w:val="00A76C6B"/>
    <w:rsid w:val="00A7787F"/>
    <w:rsid w:val="00A9110B"/>
    <w:rsid w:val="00A93472"/>
    <w:rsid w:val="00AA139A"/>
    <w:rsid w:val="00AA2F2A"/>
    <w:rsid w:val="00AA73F0"/>
    <w:rsid w:val="00AA7C4E"/>
    <w:rsid w:val="00AB2DA4"/>
    <w:rsid w:val="00AB5E31"/>
    <w:rsid w:val="00AC15EE"/>
    <w:rsid w:val="00AC1742"/>
    <w:rsid w:val="00AC42F5"/>
    <w:rsid w:val="00AC6CD8"/>
    <w:rsid w:val="00AD19B8"/>
    <w:rsid w:val="00AD48CB"/>
    <w:rsid w:val="00AE3A03"/>
    <w:rsid w:val="00AE580D"/>
    <w:rsid w:val="00AE5C2E"/>
    <w:rsid w:val="00AF0505"/>
    <w:rsid w:val="00AF27F3"/>
    <w:rsid w:val="00AF39AE"/>
    <w:rsid w:val="00AF516C"/>
    <w:rsid w:val="00AF6C5A"/>
    <w:rsid w:val="00B0395D"/>
    <w:rsid w:val="00B043BC"/>
    <w:rsid w:val="00B06CDB"/>
    <w:rsid w:val="00B119A7"/>
    <w:rsid w:val="00B13CF5"/>
    <w:rsid w:val="00B20DE0"/>
    <w:rsid w:val="00B20E9E"/>
    <w:rsid w:val="00B21377"/>
    <w:rsid w:val="00B26F13"/>
    <w:rsid w:val="00B32001"/>
    <w:rsid w:val="00B327AA"/>
    <w:rsid w:val="00B34AB4"/>
    <w:rsid w:val="00B352DE"/>
    <w:rsid w:val="00B37D50"/>
    <w:rsid w:val="00B41F80"/>
    <w:rsid w:val="00B45216"/>
    <w:rsid w:val="00B46D12"/>
    <w:rsid w:val="00B47BD6"/>
    <w:rsid w:val="00B50A5A"/>
    <w:rsid w:val="00B516E6"/>
    <w:rsid w:val="00B52234"/>
    <w:rsid w:val="00B5752E"/>
    <w:rsid w:val="00B6096F"/>
    <w:rsid w:val="00B653DA"/>
    <w:rsid w:val="00B65EAA"/>
    <w:rsid w:val="00B70A68"/>
    <w:rsid w:val="00B716D2"/>
    <w:rsid w:val="00B76414"/>
    <w:rsid w:val="00B77041"/>
    <w:rsid w:val="00B777B0"/>
    <w:rsid w:val="00B77864"/>
    <w:rsid w:val="00B800BD"/>
    <w:rsid w:val="00B80206"/>
    <w:rsid w:val="00B81478"/>
    <w:rsid w:val="00B8432C"/>
    <w:rsid w:val="00B85343"/>
    <w:rsid w:val="00B861C7"/>
    <w:rsid w:val="00B876BF"/>
    <w:rsid w:val="00B90572"/>
    <w:rsid w:val="00B951B3"/>
    <w:rsid w:val="00B96115"/>
    <w:rsid w:val="00B96761"/>
    <w:rsid w:val="00B970BA"/>
    <w:rsid w:val="00BA4083"/>
    <w:rsid w:val="00BA77B5"/>
    <w:rsid w:val="00BB0F93"/>
    <w:rsid w:val="00BB18D8"/>
    <w:rsid w:val="00BB22F0"/>
    <w:rsid w:val="00BB318C"/>
    <w:rsid w:val="00BC1205"/>
    <w:rsid w:val="00BC1E82"/>
    <w:rsid w:val="00BC2BA7"/>
    <w:rsid w:val="00BC377F"/>
    <w:rsid w:val="00BC38DD"/>
    <w:rsid w:val="00BC444A"/>
    <w:rsid w:val="00BC4A57"/>
    <w:rsid w:val="00BC6685"/>
    <w:rsid w:val="00BD2460"/>
    <w:rsid w:val="00BD2E8D"/>
    <w:rsid w:val="00BD318A"/>
    <w:rsid w:val="00BE0177"/>
    <w:rsid w:val="00BE0321"/>
    <w:rsid w:val="00BE31DD"/>
    <w:rsid w:val="00BF1F3F"/>
    <w:rsid w:val="00BF6176"/>
    <w:rsid w:val="00BF7D21"/>
    <w:rsid w:val="00BF7E62"/>
    <w:rsid w:val="00C0171B"/>
    <w:rsid w:val="00C03103"/>
    <w:rsid w:val="00C04169"/>
    <w:rsid w:val="00C048C6"/>
    <w:rsid w:val="00C04F61"/>
    <w:rsid w:val="00C06BC0"/>
    <w:rsid w:val="00C1100E"/>
    <w:rsid w:val="00C13DA9"/>
    <w:rsid w:val="00C13FA6"/>
    <w:rsid w:val="00C169E3"/>
    <w:rsid w:val="00C20F4C"/>
    <w:rsid w:val="00C21592"/>
    <w:rsid w:val="00C22286"/>
    <w:rsid w:val="00C26AA5"/>
    <w:rsid w:val="00C302FE"/>
    <w:rsid w:val="00C3049D"/>
    <w:rsid w:val="00C30F70"/>
    <w:rsid w:val="00C31138"/>
    <w:rsid w:val="00C321A4"/>
    <w:rsid w:val="00C323AB"/>
    <w:rsid w:val="00C3330E"/>
    <w:rsid w:val="00C346B4"/>
    <w:rsid w:val="00C417EB"/>
    <w:rsid w:val="00C42CAB"/>
    <w:rsid w:val="00C44C13"/>
    <w:rsid w:val="00C466AB"/>
    <w:rsid w:val="00C47E7C"/>
    <w:rsid w:val="00C51B91"/>
    <w:rsid w:val="00C527ED"/>
    <w:rsid w:val="00C52AA8"/>
    <w:rsid w:val="00C53347"/>
    <w:rsid w:val="00C6404B"/>
    <w:rsid w:val="00C64BA3"/>
    <w:rsid w:val="00C75326"/>
    <w:rsid w:val="00C75916"/>
    <w:rsid w:val="00C83855"/>
    <w:rsid w:val="00C84A1B"/>
    <w:rsid w:val="00C874F8"/>
    <w:rsid w:val="00C91292"/>
    <w:rsid w:val="00C95363"/>
    <w:rsid w:val="00CA0008"/>
    <w:rsid w:val="00CA30C7"/>
    <w:rsid w:val="00CA7459"/>
    <w:rsid w:val="00CA785D"/>
    <w:rsid w:val="00CB1EDF"/>
    <w:rsid w:val="00CB3215"/>
    <w:rsid w:val="00CB3591"/>
    <w:rsid w:val="00CB4D32"/>
    <w:rsid w:val="00CB755C"/>
    <w:rsid w:val="00CB7EAC"/>
    <w:rsid w:val="00CC1E4F"/>
    <w:rsid w:val="00CC21B0"/>
    <w:rsid w:val="00CC30B9"/>
    <w:rsid w:val="00CC397F"/>
    <w:rsid w:val="00CC5BAC"/>
    <w:rsid w:val="00CC615F"/>
    <w:rsid w:val="00CC6D96"/>
    <w:rsid w:val="00CC77C9"/>
    <w:rsid w:val="00CD0559"/>
    <w:rsid w:val="00CD0CEC"/>
    <w:rsid w:val="00CD1DEF"/>
    <w:rsid w:val="00CD4DDB"/>
    <w:rsid w:val="00CD58A6"/>
    <w:rsid w:val="00CE30BE"/>
    <w:rsid w:val="00CE6186"/>
    <w:rsid w:val="00CE71CD"/>
    <w:rsid w:val="00CF0F5B"/>
    <w:rsid w:val="00CF2011"/>
    <w:rsid w:val="00CF2893"/>
    <w:rsid w:val="00CF41C5"/>
    <w:rsid w:val="00D0142F"/>
    <w:rsid w:val="00D014E8"/>
    <w:rsid w:val="00D03245"/>
    <w:rsid w:val="00D04F95"/>
    <w:rsid w:val="00D106BC"/>
    <w:rsid w:val="00D1088A"/>
    <w:rsid w:val="00D12449"/>
    <w:rsid w:val="00D134C1"/>
    <w:rsid w:val="00D13CCC"/>
    <w:rsid w:val="00D169A2"/>
    <w:rsid w:val="00D22699"/>
    <w:rsid w:val="00D239C6"/>
    <w:rsid w:val="00D2459F"/>
    <w:rsid w:val="00D265F0"/>
    <w:rsid w:val="00D266E8"/>
    <w:rsid w:val="00D26837"/>
    <w:rsid w:val="00D304EE"/>
    <w:rsid w:val="00D3232D"/>
    <w:rsid w:val="00D3250A"/>
    <w:rsid w:val="00D32657"/>
    <w:rsid w:val="00D32FC2"/>
    <w:rsid w:val="00D337FB"/>
    <w:rsid w:val="00D3615E"/>
    <w:rsid w:val="00D37C85"/>
    <w:rsid w:val="00D40CFB"/>
    <w:rsid w:val="00D42159"/>
    <w:rsid w:val="00D433B4"/>
    <w:rsid w:val="00D43DFA"/>
    <w:rsid w:val="00D43F13"/>
    <w:rsid w:val="00D4586C"/>
    <w:rsid w:val="00D46C3D"/>
    <w:rsid w:val="00D47996"/>
    <w:rsid w:val="00D479D1"/>
    <w:rsid w:val="00D568C2"/>
    <w:rsid w:val="00D6024F"/>
    <w:rsid w:val="00D62F0C"/>
    <w:rsid w:val="00D63457"/>
    <w:rsid w:val="00D66F9A"/>
    <w:rsid w:val="00D67A30"/>
    <w:rsid w:val="00D67B48"/>
    <w:rsid w:val="00D70C7A"/>
    <w:rsid w:val="00D726F0"/>
    <w:rsid w:val="00D77404"/>
    <w:rsid w:val="00D80864"/>
    <w:rsid w:val="00D82428"/>
    <w:rsid w:val="00D82655"/>
    <w:rsid w:val="00D82C67"/>
    <w:rsid w:val="00D852D2"/>
    <w:rsid w:val="00D87247"/>
    <w:rsid w:val="00D91336"/>
    <w:rsid w:val="00D91A00"/>
    <w:rsid w:val="00D9200A"/>
    <w:rsid w:val="00D9386C"/>
    <w:rsid w:val="00D94154"/>
    <w:rsid w:val="00D942BB"/>
    <w:rsid w:val="00D944F6"/>
    <w:rsid w:val="00DA2C58"/>
    <w:rsid w:val="00DA3244"/>
    <w:rsid w:val="00DA59F7"/>
    <w:rsid w:val="00DA7114"/>
    <w:rsid w:val="00DB0257"/>
    <w:rsid w:val="00DB04EC"/>
    <w:rsid w:val="00DB4609"/>
    <w:rsid w:val="00DC4CC8"/>
    <w:rsid w:val="00DD06B2"/>
    <w:rsid w:val="00DD265C"/>
    <w:rsid w:val="00DD418E"/>
    <w:rsid w:val="00DD4DF1"/>
    <w:rsid w:val="00DD5A7E"/>
    <w:rsid w:val="00DD75FF"/>
    <w:rsid w:val="00DE0572"/>
    <w:rsid w:val="00DE1D07"/>
    <w:rsid w:val="00DE2F10"/>
    <w:rsid w:val="00DE6C01"/>
    <w:rsid w:val="00DE77EC"/>
    <w:rsid w:val="00DF02F4"/>
    <w:rsid w:val="00DF0A32"/>
    <w:rsid w:val="00DF5C64"/>
    <w:rsid w:val="00DF64A2"/>
    <w:rsid w:val="00DF71A8"/>
    <w:rsid w:val="00DF7327"/>
    <w:rsid w:val="00E00712"/>
    <w:rsid w:val="00E01256"/>
    <w:rsid w:val="00E01F9F"/>
    <w:rsid w:val="00E07AC4"/>
    <w:rsid w:val="00E07F50"/>
    <w:rsid w:val="00E10B75"/>
    <w:rsid w:val="00E14263"/>
    <w:rsid w:val="00E154AB"/>
    <w:rsid w:val="00E170CF"/>
    <w:rsid w:val="00E225DB"/>
    <w:rsid w:val="00E23063"/>
    <w:rsid w:val="00E24A72"/>
    <w:rsid w:val="00E25A02"/>
    <w:rsid w:val="00E25ABD"/>
    <w:rsid w:val="00E2660A"/>
    <w:rsid w:val="00E27099"/>
    <w:rsid w:val="00E31EB1"/>
    <w:rsid w:val="00E32127"/>
    <w:rsid w:val="00E370F6"/>
    <w:rsid w:val="00E41029"/>
    <w:rsid w:val="00E41270"/>
    <w:rsid w:val="00E41EF3"/>
    <w:rsid w:val="00E44FCF"/>
    <w:rsid w:val="00E4562E"/>
    <w:rsid w:val="00E472AA"/>
    <w:rsid w:val="00E4760A"/>
    <w:rsid w:val="00E52D1B"/>
    <w:rsid w:val="00E56020"/>
    <w:rsid w:val="00E56B39"/>
    <w:rsid w:val="00E5770E"/>
    <w:rsid w:val="00E63489"/>
    <w:rsid w:val="00E64129"/>
    <w:rsid w:val="00E64CA8"/>
    <w:rsid w:val="00E64F89"/>
    <w:rsid w:val="00E661AD"/>
    <w:rsid w:val="00E71C1F"/>
    <w:rsid w:val="00E730EC"/>
    <w:rsid w:val="00E7362A"/>
    <w:rsid w:val="00E739B2"/>
    <w:rsid w:val="00E774F0"/>
    <w:rsid w:val="00E80345"/>
    <w:rsid w:val="00E815E7"/>
    <w:rsid w:val="00E8482B"/>
    <w:rsid w:val="00E84FB0"/>
    <w:rsid w:val="00E879E3"/>
    <w:rsid w:val="00E9330F"/>
    <w:rsid w:val="00E93340"/>
    <w:rsid w:val="00E93C9A"/>
    <w:rsid w:val="00E94B28"/>
    <w:rsid w:val="00E971CD"/>
    <w:rsid w:val="00EA03D2"/>
    <w:rsid w:val="00EA1598"/>
    <w:rsid w:val="00EA31AB"/>
    <w:rsid w:val="00EA3541"/>
    <w:rsid w:val="00EB0122"/>
    <w:rsid w:val="00EB10D7"/>
    <w:rsid w:val="00EB1D85"/>
    <w:rsid w:val="00EB1FBA"/>
    <w:rsid w:val="00EC2DCC"/>
    <w:rsid w:val="00EC3387"/>
    <w:rsid w:val="00EC3941"/>
    <w:rsid w:val="00EC4098"/>
    <w:rsid w:val="00EC5957"/>
    <w:rsid w:val="00EC78D6"/>
    <w:rsid w:val="00EC7CEE"/>
    <w:rsid w:val="00ED5943"/>
    <w:rsid w:val="00ED5AA3"/>
    <w:rsid w:val="00ED7CC1"/>
    <w:rsid w:val="00EE35D6"/>
    <w:rsid w:val="00EE3771"/>
    <w:rsid w:val="00EE3ACF"/>
    <w:rsid w:val="00EE5E84"/>
    <w:rsid w:val="00EE65A6"/>
    <w:rsid w:val="00EE75D0"/>
    <w:rsid w:val="00EF003A"/>
    <w:rsid w:val="00EF0B16"/>
    <w:rsid w:val="00EF1F4E"/>
    <w:rsid w:val="00EF3BE2"/>
    <w:rsid w:val="00EF3CA3"/>
    <w:rsid w:val="00F0108D"/>
    <w:rsid w:val="00F05C55"/>
    <w:rsid w:val="00F0699F"/>
    <w:rsid w:val="00F1001D"/>
    <w:rsid w:val="00F1387D"/>
    <w:rsid w:val="00F17537"/>
    <w:rsid w:val="00F17D93"/>
    <w:rsid w:val="00F219B8"/>
    <w:rsid w:val="00F21B96"/>
    <w:rsid w:val="00F25AF3"/>
    <w:rsid w:val="00F265AA"/>
    <w:rsid w:val="00F26954"/>
    <w:rsid w:val="00F271B0"/>
    <w:rsid w:val="00F3367D"/>
    <w:rsid w:val="00F3492D"/>
    <w:rsid w:val="00F3770D"/>
    <w:rsid w:val="00F406C2"/>
    <w:rsid w:val="00F42281"/>
    <w:rsid w:val="00F426D3"/>
    <w:rsid w:val="00F4293A"/>
    <w:rsid w:val="00F43735"/>
    <w:rsid w:val="00F43A07"/>
    <w:rsid w:val="00F46A8D"/>
    <w:rsid w:val="00F47E48"/>
    <w:rsid w:val="00F50E1D"/>
    <w:rsid w:val="00F543E3"/>
    <w:rsid w:val="00F6056D"/>
    <w:rsid w:val="00F61695"/>
    <w:rsid w:val="00F632DC"/>
    <w:rsid w:val="00F63903"/>
    <w:rsid w:val="00F659C1"/>
    <w:rsid w:val="00F665D3"/>
    <w:rsid w:val="00F74DCF"/>
    <w:rsid w:val="00F75CB3"/>
    <w:rsid w:val="00F77F92"/>
    <w:rsid w:val="00F80288"/>
    <w:rsid w:val="00F81B6F"/>
    <w:rsid w:val="00F81CF9"/>
    <w:rsid w:val="00F8242D"/>
    <w:rsid w:val="00F858E1"/>
    <w:rsid w:val="00F87DBE"/>
    <w:rsid w:val="00F90221"/>
    <w:rsid w:val="00F9316D"/>
    <w:rsid w:val="00F955C3"/>
    <w:rsid w:val="00FB3D29"/>
    <w:rsid w:val="00FB4254"/>
    <w:rsid w:val="00FB46DF"/>
    <w:rsid w:val="00FB5AF5"/>
    <w:rsid w:val="00FB7A8A"/>
    <w:rsid w:val="00FC1573"/>
    <w:rsid w:val="00FC2D48"/>
    <w:rsid w:val="00FC303D"/>
    <w:rsid w:val="00FC53B5"/>
    <w:rsid w:val="00FD0A81"/>
    <w:rsid w:val="00FD4202"/>
    <w:rsid w:val="00FD6355"/>
    <w:rsid w:val="00FE1619"/>
    <w:rsid w:val="00FE1D4B"/>
    <w:rsid w:val="00FE220B"/>
    <w:rsid w:val="00FF04C5"/>
    <w:rsid w:val="00FF0A82"/>
    <w:rsid w:val="00FF0B10"/>
    <w:rsid w:val="00FF1F6F"/>
    <w:rsid w:val="00FF1FFB"/>
    <w:rsid w:val="00FF4C0D"/>
    <w:rsid w:val="00FF7B15"/>
    <w:rsid w:val="00FF7F31"/>
    <w:rsid w:val="00FF7FF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contacts" w:name="Sn"/>
  <w:smartTagType w:namespaceuri="urn:schemas:contacts" w:name="GivenName"/>
  <w:smartTagType w:namespaceuri="urn:schemas-microsoft-com:office:smarttags" w:name="metricconverter"/>
  <w:smartTagType w:namespaceuri="urn:schemas-microsoft-com:office:smarttags" w:name="PersonName"/>
  <w:smartTagType w:namespaceuri="urn:schemas-microsoft-com:office:smarttags" w:name="date"/>
  <w:smartTagType w:namespaceuri="urn:schemas-microsoft-com:office:smarttags" w:name="ti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envelope return"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3"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47E"/>
    <w:pPr>
      <w:tabs>
        <w:tab w:val="left" w:pos="851"/>
        <w:tab w:val="left" w:pos="1701"/>
        <w:tab w:val="left" w:pos="2552"/>
        <w:tab w:val="left" w:pos="3402"/>
        <w:tab w:val="left" w:pos="4253"/>
        <w:tab w:val="left" w:pos="5103"/>
        <w:tab w:val="left" w:pos="5954"/>
        <w:tab w:val="left" w:pos="6804"/>
        <w:tab w:val="left" w:pos="7655"/>
        <w:tab w:val="left" w:pos="8505"/>
      </w:tabs>
      <w:jc w:val="both"/>
    </w:pPr>
    <w:rPr>
      <w:rFonts w:ascii="Verdana" w:hAnsi="Verdana"/>
      <w:sz w:val="18"/>
      <w:szCs w:val="20"/>
    </w:rPr>
  </w:style>
  <w:style w:type="paragraph" w:styleId="Ttulo1">
    <w:name w:val="heading 1"/>
    <w:basedOn w:val="Normal"/>
    <w:next w:val="Normal"/>
    <w:link w:val="Ttulo1Char"/>
    <w:uiPriority w:val="99"/>
    <w:qFormat/>
    <w:rsid w:val="0071247E"/>
    <w:pPr>
      <w:keepNext/>
      <w:spacing w:before="240" w:after="60"/>
      <w:outlineLvl w:val="0"/>
    </w:pPr>
    <w:rPr>
      <w:rFonts w:ascii="Arial" w:hAnsi="Arial"/>
      <w:b/>
      <w:kern w:val="28"/>
    </w:rPr>
  </w:style>
  <w:style w:type="paragraph" w:styleId="Ttulo2">
    <w:name w:val="heading 2"/>
    <w:basedOn w:val="Normal"/>
    <w:next w:val="Normal"/>
    <w:link w:val="Ttulo2Char"/>
    <w:uiPriority w:val="99"/>
    <w:qFormat/>
    <w:rsid w:val="0071247E"/>
    <w:pPr>
      <w:keepNext/>
      <w:tabs>
        <w:tab w:val="clear" w:pos="851"/>
        <w:tab w:val="clear" w:pos="1701"/>
        <w:tab w:val="clear" w:pos="2552"/>
        <w:tab w:val="clear" w:pos="3402"/>
        <w:tab w:val="clear" w:pos="4253"/>
        <w:tab w:val="clear" w:pos="5103"/>
        <w:tab w:val="clear" w:pos="5954"/>
        <w:tab w:val="clear" w:pos="6804"/>
        <w:tab w:val="clear" w:pos="7655"/>
        <w:tab w:val="clear" w:pos="8505"/>
        <w:tab w:val="center" w:pos="4224"/>
      </w:tabs>
      <w:outlineLvl w:val="1"/>
    </w:pPr>
    <w:rPr>
      <w:b/>
      <w:sz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B81478"/>
    <w:rPr>
      <w:rFonts w:ascii="Arial" w:hAnsi="Arial" w:cs="Times New Roman"/>
      <w:b/>
      <w:kern w:val="28"/>
      <w:sz w:val="20"/>
      <w:szCs w:val="20"/>
    </w:rPr>
  </w:style>
  <w:style w:type="character" w:customStyle="1" w:styleId="Ttulo2Char">
    <w:name w:val="Título 2 Char"/>
    <w:basedOn w:val="Fontepargpadro"/>
    <w:link w:val="Ttulo2"/>
    <w:uiPriority w:val="99"/>
    <w:locked/>
    <w:rsid w:val="00B81478"/>
    <w:rPr>
      <w:rFonts w:ascii="Verdana" w:hAnsi="Verdana" w:cs="Times New Roman"/>
      <w:b/>
      <w:sz w:val="20"/>
      <w:szCs w:val="20"/>
    </w:rPr>
  </w:style>
  <w:style w:type="paragraph" w:styleId="Textodebalo">
    <w:name w:val="Balloon Text"/>
    <w:basedOn w:val="Normal"/>
    <w:link w:val="TextodebaloChar"/>
    <w:uiPriority w:val="99"/>
    <w:rsid w:val="0071247E"/>
    <w:rPr>
      <w:rFonts w:ascii="Tahoma" w:hAnsi="Tahoma" w:cs="Tahoma"/>
      <w:sz w:val="16"/>
      <w:szCs w:val="16"/>
    </w:rPr>
  </w:style>
  <w:style w:type="character" w:customStyle="1" w:styleId="TextodebaloChar">
    <w:name w:val="Texto de balão Char"/>
    <w:basedOn w:val="Fontepargpadro"/>
    <w:link w:val="Textodebalo"/>
    <w:uiPriority w:val="99"/>
    <w:locked/>
    <w:rsid w:val="00B352DE"/>
    <w:rPr>
      <w:rFonts w:ascii="Tahoma" w:hAnsi="Tahoma" w:cs="Tahoma"/>
      <w:sz w:val="16"/>
      <w:szCs w:val="16"/>
    </w:rPr>
  </w:style>
  <w:style w:type="paragraph" w:styleId="Cabealho">
    <w:name w:val="header"/>
    <w:basedOn w:val="Normal"/>
    <w:link w:val="CabealhoChar"/>
    <w:uiPriority w:val="99"/>
    <w:rsid w:val="0071247E"/>
    <w:pPr>
      <w:tabs>
        <w:tab w:val="clear" w:pos="851"/>
        <w:tab w:val="clear" w:pos="1701"/>
        <w:tab w:val="clear" w:pos="2552"/>
        <w:tab w:val="clear" w:pos="3402"/>
        <w:tab w:val="clear" w:pos="4253"/>
        <w:tab w:val="clear" w:pos="5103"/>
        <w:tab w:val="clear" w:pos="5954"/>
        <w:tab w:val="clear" w:pos="6804"/>
        <w:tab w:val="clear" w:pos="7655"/>
        <w:tab w:val="clear" w:pos="8505"/>
        <w:tab w:val="center" w:pos="4419"/>
        <w:tab w:val="right" w:pos="8838"/>
      </w:tabs>
    </w:pPr>
  </w:style>
  <w:style w:type="character" w:customStyle="1" w:styleId="CabealhoChar">
    <w:name w:val="Cabeçalho Char"/>
    <w:basedOn w:val="Fontepargpadro"/>
    <w:link w:val="Cabealho"/>
    <w:uiPriority w:val="99"/>
    <w:locked/>
    <w:rsid w:val="00C874F8"/>
    <w:rPr>
      <w:rFonts w:ascii="Verdana" w:hAnsi="Verdana" w:cs="Times New Roman"/>
      <w:sz w:val="20"/>
      <w:szCs w:val="20"/>
    </w:rPr>
  </w:style>
  <w:style w:type="paragraph" w:styleId="Rodap">
    <w:name w:val="footer"/>
    <w:basedOn w:val="Normal"/>
    <w:link w:val="RodapChar"/>
    <w:uiPriority w:val="99"/>
    <w:rsid w:val="0071247E"/>
    <w:pPr>
      <w:tabs>
        <w:tab w:val="clear" w:pos="851"/>
        <w:tab w:val="clear" w:pos="1701"/>
        <w:tab w:val="clear" w:pos="2552"/>
        <w:tab w:val="clear" w:pos="3402"/>
        <w:tab w:val="clear" w:pos="4253"/>
        <w:tab w:val="clear" w:pos="5103"/>
        <w:tab w:val="clear" w:pos="5954"/>
        <w:tab w:val="clear" w:pos="6804"/>
        <w:tab w:val="clear" w:pos="7655"/>
        <w:tab w:val="clear" w:pos="8505"/>
        <w:tab w:val="center" w:pos="4419"/>
        <w:tab w:val="right" w:pos="8838"/>
      </w:tabs>
    </w:pPr>
  </w:style>
  <w:style w:type="character" w:customStyle="1" w:styleId="RodapChar">
    <w:name w:val="Rodapé Char"/>
    <w:basedOn w:val="Fontepargpadro"/>
    <w:link w:val="Rodap"/>
    <w:uiPriority w:val="99"/>
    <w:locked/>
    <w:rsid w:val="00B81478"/>
    <w:rPr>
      <w:rFonts w:ascii="Verdana" w:hAnsi="Verdana" w:cs="Times New Roman"/>
      <w:sz w:val="20"/>
      <w:szCs w:val="20"/>
    </w:rPr>
  </w:style>
  <w:style w:type="character" w:styleId="Nmerodepgina">
    <w:name w:val="page number"/>
    <w:basedOn w:val="Fontepargpadro"/>
    <w:uiPriority w:val="99"/>
    <w:rsid w:val="0065577B"/>
    <w:rPr>
      <w:rFonts w:cs="Times New Roman"/>
    </w:rPr>
  </w:style>
  <w:style w:type="character" w:styleId="Hyperlink">
    <w:name w:val="Hyperlink"/>
    <w:basedOn w:val="Fontepargpadro"/>
    <w:uiPriority w:val="99"/>
    <w:rsid w:val="0065577B"/>
    <w:rPr>
      <w:rFonts w:cs="Times New Roman"/>
      <w:color w:val="0000FF"/>
      <w:u w:val="single"/>
    </w:rPr>
  </w:style>
  <w:style w:type="paragraph" w:customStyle="1" w:styleId="CitaoF6">
    <w:name w:val="Citação (F6)"/>
    <w:basedOn w:val="Normal"/>
    <w:uiPriority w:val="99"/>
    <w:rsid w:val="0071247E"/>
    <w:pPr>
      <w:spacing w:before="120" w:after="120"/>
      <w:ind w:left="1134" w:right="1134"/>
    </w:pPr>
    <w:rPr>
      <w:b/>
      <w:i/>
      <w:sz w:val="24"/>
    </w:rPr>
  </w:style>
  <w:style w:type="paragraph" w:customStyle="1" w:styleId="PetioF9">
    <w:name w:val="Petição (F9)"/>
    <w:basedOn w:val="Normal"/>
    <w:uiPriority w:val="99"/>
    <w:rsid w:val="0071247E"/>
    <w:pPr>
      <w:spacing w:line="360" w:lineRule="auto"/>
      <w:ind w:firstLine="3402"/>
    </w:pPr>
    <w:rPr>
      <w:sz w:val="24"/>
    </w:rPr>
  </w:style>
  <w:style w:type="table" w:styleId="Tabelacomgrade">
    <w:name w:val="Table Grid"/>
    <w:basedOn w:val="Tabelanormal"/>
    <w:uiPriority w:val="99"/>
    <w:rsid w:val="00CD0CEC"/>
    <w:rPr>
      <w:sz w:val="20"/>
      <w:szCs w:val="20"/>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rpodetexto">
    <w:name w:val="Body Text"/>
    <w:basedOn w:val="Normal"/>
    <w:link w:val="CorpodetextoChar"/>
    <w:uiPriority w:val="99"/>
    <w:rsid w:val="0071247E"/>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9639"/>
      </w:tabs>
    </w:pPr>
    <w:rPr>
      <w:smallCaps/>
      <w:spacing w:val="4"/>
      <w:kern w:val="20"/>
      <w:sz w:val="16"/>
    </w:rPr>
  </w:style>
  <w:style w:type="character" w:customStyle="1" w:styleId="CorpodetextoChar">
    <w:name w:val="Corpo de texto Char"/>
    <w:basedOn w:val="Fontepargpadro"/>
    <w:link w:val="Corpodetexto"/>
    <w:uiPriority w:val="99"/>
    <w:locked/>
    <w:rsid w:val="00B81478"/>
    <w:rPr>
      <w:rFonts w:ascii="Verdana" w:hAnsi="Verdana" w:cs="Times New Roman"/>
      <w:smallCaps/>
      <w:spacing w:val="4"/>
      <w:kern w:val="20"/>
      <w:sz w:val="20"/>
      <w:szCs w:val="20"/>
    </w:rPr>
  </w:style>
  <w:style w:type="paragraph" w:styleId="Ttulo">
    <w:name w:val="Title"/>
    <w:basedOn w:val="Normal"/>
    <w:link w:val="TtuloChar"/>
    <w:uiPriority w:val="99"/>
    <w:qFormat/>
    <w:rsid w:val="0071247E"/>
    <w:pPr>
      <w:tabs>
        <w:tab w:val="clear" w:pos="851"/>
        <w:tab w:val="clear" w:pos="1701"/>
        <w:tab w:val="clear" w:pos="2552"/>
        <w:tab w:val="clear" w:pos="3402"/>
        <w:tab w:val="clear" w:pos="4253"/>
        <w:tab w:val="clear" w:pos="5103"/>
        <w:tab w:val="clear" w:pos="5954"/>
        <w:tab w:val="clear" w:pos="6804"/>
        <w:tab w:val="clear" w:pos="7655"/>
        <w:tab w:val="clear" w:pos="8505"/>
      </w:tabs>
      <w:jc w:val="center"/>
    </w:pPr>
    <w:rPr>
      <w:rFonts w:ascii="Times New Roman" w:hAnsi="Times New Roman"/>
      <w:sz w:val="36"/>
      <w:szCs w:val="24"/>
      <w:lang w:eastAsia="en-US"/>
    </w:rPr>
  </w:style>
  <w:style w:type="character" w:customStyle="1" w:styleId="TtuloChar">
    <w:name w:val="Título Char"/>
    <w:basedOn w:val="Fontepargpadro"/>
    <w:link w:val="Ttulo"/>
    <w:uiPriority w:val="99"/>
    <w:locked/>
    <w:rsid w:val="00253570"/>
    <w:rPr>
      <w:rFonts w:cs="Times New Roman"/>
      <w:sz w:val="24"/>
      <w:szCs w:val="24"/>
      <w:lang w:eastAsia="en-US"/>
    </w:rPr>
  </w:style>
  <w:style w:type="paragraph" w:styleId="Recuodecorpodetexto2">
    <w:name w:val="Body Text Indent 2"/>
    <w:basedOn w:val="Normal"/>
    <w:link w:val="Recuodecorpodetexto2Char"/>
    <w:uiPriority w:val="99"/>
    <w:rsid w:val="0071247E"/>
    <w:pPr>
      <w:spacing w:after="120" w:line="480" w:lineRule="auto"/>
      <w:ind w:left="283"/>
    </w:pPr>
  </w:style>
  <w:style w:type="character" w:customStyle="1" w:styleId="BodyTextIndent2Char">
    <w:name w:val="Body Text Indent 2 Char"/>
    <w:basedOn w:val="Fontepargpadro"/>
    <w:link w:val="Recuodecorpodetexto2"/>
    <w:uiPriority w:val="99"/>
    <w:locked/>
    <w:rsid w:val="00DB4609"/>
    <w:rPr>
      <w:rFonts w:ascii="Verdana" w:hAnsi="Verdana" w:cs="Times New Roman"/>
      <w:sz w:val="20"/>
      <w:szCs w:val="20"/>
    </w:rPr>
  </w:style>
  <w:style w:type="character" w:customStyle="1" w:styleId="Recuodecorpodetexto2Char">
    <w:name w:val="Recuo de corpo de texto 2 Char"/>
    <w:basedOn w:val="Fontepargpadro"/>
    <w:link w:val="Recuodecorpodetexto2"/>
    <w:uiPriority w:val="99"/>
    <w:locked/>
    <w:rsid w:val="004E5BF1"/>
    <w:rPr>
      <w:rFonts w:ascii="Verdana" w:hAnsi="Verdana" w:cs="Times New Roman"/>
      <w:sz w:val="20"/>
      <w:szCs w:val="20"/>
    </w:rPr>
  </w:style>
  <w:style w:type="paragraph" w:styleId="Remetente">
    <w:name w:val="envelope return"/>
    <w:basedOn w:val="Normal"/>
    <w:uiPriority w:val="99"/>
    <w:rsid w:val="0071247E"/>
    <w:pPr>
      <w:tabs>
        <w:tab w:val="clear" w:pos="851"/>
        <w:tab w:val="clear" w:pos="1701"/>
        <w:tab w:val="clear" w:pos="2552"/>
        <w:tab w:val="clear" w:pos="3402"/>
        <w:tab w:val="clear" w:pos="4253"/>
        <w:tab w:val="clear" w:pos="5103"/>
        <w:tab w:val="clear" w:pos="5954"/>
        <w:tab w:val="clear" w:pos="6804"/>
        <w:tab w:val="clear" w:pos="7655"/>
        <w:tab w:val="clear" w:pos="8505"/>
      </w:tabs>
      <w:overflowPunct w:val="0"/>
      <w:autoSpaceDE w:val="0"/>
      <w:autoSpaceDN w:val="0"/>
      <w:adjustRightInd w:val="0"/>
      <w:jc w:val="left"/>
      <w:textAlignment w:val="baseline"/>
    </w:pPr>
    <w:rPr>
      <w:rFonts w:ascii="Times New Roman" w:hAnsi="Times New Roman" w:cs="Courier New"/>
      <w:sz w:val="24"/>
      <w:lang w:eastAsia="en-US"/>
    </w:rPr>
  </w:style>
  <w:style w:type="paragraph" w:customStyle="1" w:styleId="Incio">
    <w:name w:val="Início"/>
    <w:basedOn w:val="Normal"/>
    <w:uiPriority w:val="99"/>
    <w:rsid w:val="0071247E"/>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pPr>
    <w:rPr>
      <w:rFonts w:ascii="CG Times" w:hAnsi="CG Times"/>
      <w:sz w:val="26"/>
    </w:rPr>
  </w:style>
  <w:style w:type="paragraph" w:customStyle="1" w:styleId="BodyText21">
    <w:name w:val="Body Text 21"/>
    <w:basedOn w:val="Normal"/>
    <w:uiPriority w:val="99"/>
    <w:rsid w:val="0071247E"/>
    <w:pPr>
      <w:widowControl w:val="0"/>
      <w:tabs>
        <w:tab w:val="clear" w:pos="851"/>
        <w:tab w:val="clear" w:pos="1701"/>
        <w:tab w:val="clear" w:pos="2552"/>
        <w:tab w:val="clear" w:pos="3402"/>
        <w:tab w:val="clear" w:pos="4253"/>
        <w:tab w:val="clear" w:pos="5103"/>
        <w:tab w:val="clear" w:pos="5954"/>
        <w:tab w:val="clear" w:pos="6804"/>
        <w:tab w:val="clear" w:pos="7655"/>
        <w:tab w:val="clear" w:pos="8505"/>
      </w:tabs>
    </w:pPr>
    <w:rPr>
      <w:rFonts w:ascii="Arial" w:hAnsi="Arial"/>
      <w:sz w:val="24"/>
    </w:rPr>
  </w:style>
  <w:style w:type="paragraph" w:styleId="Recuodecorpodetexto3">
    <w:name w:val="Body Text Indent 3"/>
    <w:basedOn w:val="Normal"/>
    <w:link w:val="Recuodecorpodetexto3Char"/>
    <w:uiPriority w:val="99"/>
    <w:rsid w:val="0071247E"/>
    <w:pPr>
      <w:tabs>
        <w:tab w:val="clear" w:pos="851"/>
        <w:tab w:val="clear" w:pos="1701"/>
        <w:tab w:val="clear" w:pos="2552"/>
        <w:tab w:val="clear" w:pos="3402"/>
        <w:tab w:val="clear" w:pos="4253"/>
        <w:tab w:val="clear" w:pos="5103"/>
        <w:tab w:val="clear" w:pos="5954"/>
        <w:tab w:val="clear" w:pos="6804"/>
        <w:tab w:val="clear" w:pos="7655"/>
        <w:tab w:val="clear" w:pos="8505"/>
      </w:tabs>
      <w:spacing w:after="120"/>
      <w:ind w:left="283"/>
    </w:pPr>
    <w:rPr>
      <w:rFonts w:ascii="Arial" w:hAnsi="Arial"/>
      <w:b/>
      <w:sz w:val="16"/>
      <w:szCs w:val="16"/>
      <w:lang w:val="en-US" w:eastAsia="en-US"/>
    </w:rPr>
  </w:style>
  <w:style w:type="character" w:customStyle="1" w:styleId="Recuodecorpodetexto3Char">
    <w:name w:val="Recuo de corpo de texto 3 Char"/>
    <w:basedOn w:val="Fontepargpadro"/>
    <w:link w:val="Recuodecorpodetexto3"/>
    <w:uiPriority w:val="99"/>
    <w:locked/>
    <w:rsid w:val="008C5429"/>
    <w:rPr>
      <w:rFonts w:ascii="Arial" w:hAnsi="Arial" w:cs="Times New Roman"/>
      <w:b/>
      <w:sz w:val="16"/>
      <w:szCs w:val="16"/>
      <w:lang w:val="en-US" w:eastAsia="en-US"/>
    </w:rPr>
  </w:style>
  <w:style w:type="paragraph" w:customStyle="1" w:styleId="PargrafodaLista1">
    <w:name w:val="Parágrafo da Lista1"/>
    <w:basedOn w:val="Normal"/>
    <w:uiPriority w:val="99"/>
    <w:rsid w:val="0071247E"/>
    <w:pPr>
      <w:ind w:left="720"/>
      <w:contextualSpacing/>
    </w:pPr>
  </w:style>
  <w:style w:type="paragraph" w:styleId="Textodenotaderodap">
    <w:name w:val="footnote text"/>
    <w:basedOn w:val="Normal"/>
    <w:link w:val="TextodenotaderodapChar"/>
    <w:uiPriority w:val="99"/>
    <w:rsid w:val="0071247E"/>
    <w:rPr>
      <w:sz w:val="20"/>
    </w:rPr>
  </w:style>
  <w:style w:type="character" w:customStyle="1" w:styleId="TextodenotaderodapChar">
    <w:name w:val="Texto de nota de rodapé Char"/>
    <w:basedOn w:val="Fontepargpadro"/>
    <w:link w:val="Textodenotaderodap"/>
    <w:uiPriority w:val="99"/>
    <w:locked/>
    <w:rsid w:val="007A393C"/>
    <w:rPr>
      <w:rFonts w:ascii="Verdana" w:hAnsi="Verdana" w:cs="Times New Roman"/>
      <w:sz w:val="20"/>
      <w:szCs w:val="20"/>
    </w:rPr>
  </w:style>
  <w:style w:type="character" w:styleId="Refdenotaderodap">
    <w:name w:val="footnote reference"/>
    <w:basedOn w:val="Fontepargpadro"/>
    <w:uiPriority w:val="99"/>
    <w:rsid w:val="007A393C"/>
    <w:rPr>
      <w:rFonts w:cs="Times New Roman"/>
      <w:vertAlign w:val="superscript"/>
    </w:rPr>
  </w:style>
  <w:style w:type="paragraph" w:styleId="TextosemFormatao">
    <w:name w:val="Plain Text"/>
    <w:basedOn w:val="Normal"/>
    <w:link w:val="TextosemFormataoChar"/>
    <w:uiPriority w:val="99"/>
    <w:rsid w:val="0071247E"/>
    <w:pPr>
      <w:tabs>
        <w:tab w:val="clear" w:pos="851"/>
        <w:tab w:val="clear" w:pos="1701"/>
        <w:tab w:val="clear" w:pos="2552"/>
        <w:tab w:val="clear" w:pos="3402"/>
        <w:tab w:val="clear" w:pos="4253"/>
        <w:tab w:val="clear" w:pos="5103"/>
        <w:tab w:val="clear" w:pos="5954"/>
        <w:tab w:val="clear" w:pos="6804"/>
        <w:tab w:val="clear" w:pos="7655"/>
        <w:tab w:val="clear" w:pos="8505"/>
      </w:tabs>
      <w:jc w:val="left"/>
    </w:pPr>
    <w:rPr>
      <w:rFonts w:ascii="Courier New" w:hAnsi="Courier New"/>
      <w:sz w:val="20"/>
    </w:rPr>
  </w:style>
  <w:style w:type="character" w:customStyle="1" w:styleId="TextosemFormataoChar">
    <w:name w:val="Texto sem Formatação Char"/>
    <w:basedOn w:val="Fontepargpadro"/>
    <w:link w:val="TextosemFormatao"/>
    <w:uiPriority w:val="99"/>
    <w:locked/>
    <w:rsid w:val="005A4DF0"/>
    <w:rPr>
      <w:rFonts w:ascii="Courier New" w:hAnsi="Courier New" w:cs="Times New Roman"/>
      <w:sz w:val="20"/>
      <w:szCs w:val="20"/>
    </w:rPr>
  </w:style>
  <w:style w:type="paragraph" w:customStyle="1" w:styleId="Char1CharCharCharCharCharCharCharCharCharCharCharCharCharCharCharCharCharChar">
    <w:name w:val="Char1 Char Char Char Char Char Char Char Char Char Char Char Char Char Char Char Char Char Char"/>
    <w:basedOn w:val="Normal"/>
    <w:uiPriority w:val="99"/>
    <w:rsid w:val="0071247E"/>
    <w:pPr>
      <w:tabs>
        <w:tab w:val="clear" w:pos="851"/>
        <w:tab w:val="clear" w:pos="1701"/>
        <w:tab w:val="clear" w:pos="2552"/>
        <w:tab w:val="clear" w:pos="3402"/>
        <w:tab w:val="clear" w:pos="4253"/>
        <w:tab w:val="clear" w:pos="5103"/>
        <w:tab w:val="clear" w:pos="5954"/>
        <w:tab w:val="clear" w:pos="6804"/>
        <w:tab w:val="clear" w:pos="7655"/>
        <w:tab w:val="clear" w:pos="8505"/>
      </w:tabs>
      <w:spacing w:after="160" w:line="240" w:lineRule="exact"/>
      <w:jc w:val="left"/>
    </w:pPr>
    <w:rPr>
      <w:rFonts w:eastAsia="MS Mincho"/>
      <w:sz w:val="20"/>
      <w:lang w:val="en-US" w:eastAsia="en-US"/>
    </w:rPr>
  </w:style>
  <w:style w:type="character" w:customStyle="1" w:styleId="DeltaViewDeletion">
    <w:name w:val="DeltaView Deletion"/>
    <w:uiPriority w:val="99"/>
    <w:rsid w:val="0087697E"/>
    <w:rPr>
      <w:strike/>
      <w:color w:val="FF0000"/>
      <w:spacing w:val="0"/>
    </w:rPr>
  </w:style>
  <w:style w:type="character" w:customStyle="1" w:styleId="DeltaViewInsertion">
    <w:name w:val="DeltaView Insertion"/>
    <w:uiPriority w:val="99"/>
    <w:rsid w:val="00D80864"/>
    <w:rPr>
      <w:color w:val="0000FF"/>
      <w:spacing w:val="0"/>
      <w:u w:val="double"/>
    </w:rPr>
  </w:style>
  <w:style w:type="paragraph" w:customStyle="1" w:styleId="p0">
    <w:name w:val="p0"/>
    <w:basedOn w:val="Normal"/>
    <w:uiPriority w:val="99"/>
    <w:rsid w:val="0071247E"/>
    <w:pPr>
      <w:widowControl w:val="0"/>
      <w:tabs>
        <w:tab w:val="clear" w:pos="851"/>
        <w:tab w:val="clear" w:pos="1701"/>
        <w:tab w:val="clear" w:pos="2552"/>
        <w:tab w:val="clear" w:pos="3402"/>
        <w:tab w:val="clear" w:pos="4253"/>
        <w:tab w:val="clear" w:pos="5103"/>
        <w:tab w:val="clear" w:pos="5954"/>
        <w:tab w:val="clear" w:pos="6804"/>
        <w:tab w:val="clear" w:pos="7655"/>
        <w:tab w:val="clear" w:pos="8505"/>
        <w:tab w:val="left" w:pos="720"/>
      </w:tabs>
      <w:spacing w:line="240" w:lineRule="atLeast"/>
    </w:pPr>
    <w:rPr>
      <w:rFonts w:ascii="Times" w:hAnsi="Times"/>
      <w:sz w:val="24"/>
    </w:rPr>
  </w:style>
  <w:style w:type="paragraph" w:styleId="NormalWeb">
    <w:name w:val="Normal (Web)"/>
    <w:basedOn w:val="Normal"/>
    <w:uiPriority w:val="99"/>
    <w:rsid w:val="0071247E"/>
    <w:pPr>
      <w:tabs>
        <w:tab w:val="clear" w:pos="851"/>
        <w:tab w:val="clear" w:pos="1701"/>
        <w:tab w:val="clear" w:pos="2552"/>
        <w:tab w:val="clear" w:pos="3402"/>
        <w:tab w:val="clear" w:pos="4253"/>
        <w:tab w:val="clear" w:pos="5103"/>
        <w:tab w:val="clear" w:pos="5954"/>
        <w:tab w:val="clear" w:pos="6804"/>
        <w:tab w:val="clear" w:pos="7655"/>
        <w:tab w:val="clear" w:pos="8505"/>
      </w:tabs>
      <w:spacing w:before="100" w:beforeAutospacing="1" w:after="100" w:afterAutospacing="1"/>
      <w:jc w:val="left"/>
    </w:pPr>
    <w:rPr>
      <w:rFonts w:ascii="Times New Roman" w:hAnsi="Times New Roman"/>
      <w:sz w:val="24"/>
      <w:szCs w:val="24"/>
    </w:rPr>
  </w:style>
  <w:style w:type="paragraph" w:customStyle="1" w:styleId="Reviso1">
    <w:name w:val="Revisão1"/>
    <w:hidden/>
    <w:uiPriority w:val="99"/>
    <w:semiHidden/>
    <w:rsid w:val="0071247E"/>
    <w:rPr>
      <w:rFonts w:ascii="Verdana" w:hAnsi="Verdana"/>
      <w:sz w:val="18"/>
      <w:szCs w:val="20"/>
    </w:rPr>
  </w:style>
  <w:style w:type="character" w:styleId="Refdecomentrio">
    <w:name w:val="annotation reference"/>
    <w:basedOn w:val="Fontepargpadro"/>
    <w:uiPriority w:val="99"/>
    <w:semiHidden/>
    <w:rsid w:val="0039128D"/>
    <w:rPr>
      <w:rFonts w:cs="Times New Roman"/>
      <w:sz w:val="16"/>
      <w:szCs w:val="16"/>
    </w:rPr>
  </w:style>
  <w:style w:type="paragraph" w:styleId="Textodecomentrio">
    <w:name w:val="annotation text"/>
    <w:basedOn w:val="Normal"/>
    <w:link w:val="TextodecomentrioChar"/>
    <w:uiPriority w:val="99"/>
    <w:semiHidden/>
    <w:rsid w:val="0071247E"/>
    <w:rPr>
      <w:sz w:val="20"/>
    </w:rPr>
  </w:style>
  <w:style w:type="character" w:customStyle="1" w:styleId="TextodecomentrioChar">
    <w:name w:val="Texto de comentário Char"/>
    <w:basedOn w:val="Fontepargpadro"/>
    <w:link w:val="Textodecomentrio"/>
    <w:uiPriority w:val="99"/>
    <w:semiHidden/>
    <w:locked/>
    <w:rsid w:val="00FB7A8A"/>
    <w:rPr>
      <w:rFonts w:ascii="Verdana" w:hAnsi="Verdana" w:cs="Times New Roman"/>
      <w:sz w:val="20"/>
      <w:szCs w:val="20"/>
    </w:rPr>
  </w:style>
  <w:style w:type="paragraph" w:styleId="Assuntodocomentrio">
    <w:name w:val="annotation subject"/>
    <w:basedOn w:val="Textodecomentrio"/>
    <w:next w:val="Textodecomentrio"/>
    <w:link w:val="AssuntodocomentrioChar"/>
    <w:uiPriority w:val="99"/>
    <w:semiHidden/>
    <w:rsid w:val="0071247E"/>
    <w:rPr>
      <w:b/>
      <w:bCs/>
    </w:rPr>
  </w:style>
  <w:style w:type="character" w:customStyle="1" w:styleId="AssuntodocomentrioChar">
    <w:name w:val="Assunto do comentário Char"/>
    <w:basedOn w:val="TextodecomentrioChar"/>
    <w:link w:val="Assuntodocomentrio"/>
    <w:uiPriority w:val="99"/>
    <w:semiHidden/>
    <w:locked/>
    <w:rsid w:val="00FB7A8A"/>
    <w:rPr>
      <w:b/>
      <w:bCs/>
    </w:rPr>
  </w:style>
  <w:style w:type="paragraph" w:styleId="PargrafodaLista">
    <w:name w:val="List Paragraph"/>
    <w:basedOn w:val="Normal"/>
    <w:uiPriority w:val="99"/>
    <w:qFormat/>
    <w:rsid w:val="00495A2D"/>
    <w:pPr>
      <w:ind w:left="708"/>
    </w:pPr>
  </w:style>
</w:styles>
</file>

<file path=word/webSettings.xml><?xml version="1.0" encoding="utf-8"?>
<w:webSettings xmlns:r="http://schemas.openxmlformats.org/officeDocument/2006/relationships" xmlns:w="http://schemas.openxmlformats.org/wordprocessingml/2006/main">
  <w:divs>
    <w:div w:id="983197242">
      <w:marLeft w:val="0"/>
      <w:marRight w:val="0"/>
      <w:marTop w:val="0"/>
      <w:marBottom w:val="0"/>
      <w:divBdr>
        <w:top w:val="none" w:sz="0" w:space="0" w:color="auto"/>
        <w:left w:val="none" w:sz="0" w:space="0" w:color="auto"/>
        <w:bottom w:val="none" w:sz="0" w:space="0" w:color="auto"/>
        <w:right w:val="none" w:sz="0" w:space="0" w:color="auto"/>
      </w:divBdr>
    </w:div>
    <w:div w:id="983197243">
      <w:marLeft w:val="0"/>
      <w:marRight w:val="0"/>
      <w:marTop w:val="0"/>
      <w:marBottom w:val="0"/>
      <w:divBdr>
        <w:top w:val="none" w:sz="0" w:space="0" w:color="auto"/>
        <w:left w:val="none" w:sz="0" w:space="0" w:color="auto"/>
        <w:bottom w:val="none" w:sz="0" w:space="0" w:color="auto"/>
        <w:right w:val="none" w:sz="0" w:space="0" w:color="auto"/>
      </w:divBdr>
    </w:div>
    <w:div w:id="983197244">
      <w:marLeft w:val="0"/>
      <w:marRight w:val="0"/>
      <w:marTop w:val="0"/>
      <w:marBottom w:val="0"/>
      <w:divBdr>
        <w:top w:val="none" w:sz="0" w:space="0" w:color="auto"/>
        <w:left w:val="none" w:sz="0" w:space="0" w:color="auto"/>
        <w:bottom w:val="none" w:sz="0" w:space="0" w:color="auto"/>
        <w:right w:val="none" w:sz="0" w:space="0" w:color="auto"/>
      </w:divBdr>
    </w:div>
    <w:div w:id="983197245">
      <w:marLeft w:val="0"/>
      <w:marRight w:val="0"/>
      <w:marTop w:val="0"/>
      <w:marBottom w:val="0"/>
      <w:divBdr>
        <w:top w:val="none" w:sz="0" w:space="0" w:color="auto"/>
        <w:left w:val="none" w:sz="0" w:space="0" w:color="auto"/>
        <w:bottom w:val="none" w:sz="0" w:space="0" w:color="auto"/>
        <w:right w:val="none" w:sz="0" w:space="0" w:color="auto"/>
      </w:divBdr>
    </w:div>
    <w:div w:id="983197246">
      <w:marLeft w:val="0"/>
      <w:marRight w:val="0"/>
      <w:marTop w:val="0"/>
      <w:marBottom w:val="0"/>
      <w:divBdr>
        <w:top w:val="none" w:sz="0" w:space="0" w:color="auto"/>
        <w:left w:val="none" w:sz="0" w:space="0" w:color="auto"/>
        <w:bottom w:val="none" w:sz="0" w:space="0" w:color="auto"/>
        <w:right w:val="none" w:sz="0" w:space="0" w:color="auto"/>
      </w:divBdr>
    </w:div>
    <w:div w:id="983197247">
      <w:marLeft w:val="0"/>
      <w:marRight w:val="0"/>
      <w:marTop w:val="0"/>
      <w:marBottom w:val="0"/>
      <w:divBdr>
        <w:top w:val="none" w:sz="0" w:space="0" w:color="auto"/>
        <w:left w:val="none" w:sz="0" w:space="0" w:color="auto"/>
        <w:bottom w:val="none" w:sz="0" w:space="0" w:color="auto"/>
        <w:right w:val="none" w:sz="0" w:space="0" w:color="auto"/>
      </w:divBdr>
    </w:div>
    <w:div w:id="983197248">
      <w:marLeft w:val="0"/>
      <w:marRight w:val="0"/>
      <w:marTop w:val="0"/>
      <w:marBottom w:val="0"/>
      <w:divBdr>
        <w:top w:val="none" w:sz="0" w:space="0" w:color="auto"/>
        <w:left w:val="none" w:sz="0" w:space="0" w:color="auto"/>
        <w:bottom w:val="none" w:sz="0" w:space="0" w:color="auto"/>
        <w:right w:val="none" w:sz="0" w:space="0" w:color="auto"/>
      </w:divBdr>
    </w:div>
    <w:div w:id="983197249">
      <w:marLeft w:val="0"/>
      <w:marRight w:val="0"/>
      <w:marTop w:val="0"/>
      <w:marBottom w:val="0"/>
      <w:divBdr>
        <w:top w:val="none" w:sz="0" w:space="0" w:color="auto"/>
        <w:left w:val="none" w:sz="0" w:space="0" w:color="auto"/>
        <w:bottom w:val="none" w:sz="0" w:space="0" w:color="auto"/>
        <w:right w:val="none" w:sz="0" w:space="0" w:color="auto"/>
      </w:divBdr>
    </w:div>
    <w:div w:id="983197250">
      <w:marLeft w:val="0"/>
      <w:marRight w:val="0"/>
      <w:marTop w:val="0"/>
      <w:marBottom w:val="0"/>
      <w:divBdr>
        <w:top w:val="none" w:sz="0" w:space="0" w:color="auto"/>
        <w:left w:val="none" w:sz="0" w:space="0" w:color="auto"/>
        <w:bottom w:val="none" w:sz="0" w:space="0" w:color="auto"/>
        <w:right w:val="none" w:sz="0" w:space="0" w:color="auto"/>
      </w:divBdr>
    </w:div>
    <w:div w:id="983197251">
      <w:marLeft w:val="0"/>
      <w:marRight w:val="0"/>
      <w:marTop w:val="0"/>
      <w:marBottom w:val="0"/>
      <w:divBdr>
        <w:top w:val="none" w:sz="0" w:space="0" w:color="auto"/>
        <w:left w:val="none" w:sz="0" w:space="0" w:color="auto"/>
        <w:bottom w:val="none" w:sz="0" w:space="0" w:color="auto"/>
        <w:right w:val="none" w:sz="0" w:space="0" w:color="auto"/>
      </w:divBdr>
    </w:div>
    <w:div w:id="983197252">
      <w:marLeft w:val="0"/>
      <w:marRight w:val="0"/>
      <w:marTop w:val="0"/>
      <w:marBottom w:val="0"/>
      <w:divBdr>
        <w:top w:val="none" w:sz="0" w:space="0" w:color="auto"/>
        <w:left w:val="none" w:sz="0" w:space="0" w:color="auto"/>
        <w:bottom w:val="none" w:sz="0" w:space="0" w:color="auto"/>
        <w:right w:val="none" w:sz="0" w:space="0" w:color="auto"/>
      </w:divBdr>
    </w:div>
    <w:div w:id="983197253">
      <w:marLeft w:val="0"/>
      <w:marRight w:val="0"/>
      <w:marTop w:val="0"/>
      <w:marBottom w:val="0"/>
      <w:divBdr>
        <w:top w:val="none" w:sz="0" w:space="0" w:color="auto"/>
        <w:left w:val="none" w:sz="0" w:space="0" w:color="auto"/>
        <w:bottom w:val="none" w:sz="0" w:space="0" w:color="auto"/>
        <w:right w:val="none" w:sz="0" w:space="0" w:color="auto"/>
      </w:divBdr>
    </w:div>
    <w:div w:id="983197254">
      <w:marLeft w:val="0"/>
      <w:marRight w:val="0"/>
      <w:marTop w:val="0"/>
      <w:marBottom w:val="0"/>
      <w:divBdr>
        <w:top w:val="none" w:sz="0" w:space="0" w:color="auto"/>
        <w:left w:val="none" w:sz="0" w:space="0" w:color="auto"/>
        <w:bottom w:val="none" w:sz="0" w:space="0" w:color="auto"/>
        <w:right w:val="none" w:sz="0" w:space="0" w:color="auto"/>
      </w:divBdr>
    </w:div>
    <w:div w:id="983197255">
      <w:marLeft w:val="0"/>
      <w:marRight w:val="0"/>
      <w:marTop w:val="0"/>
      <w:marBottom w:val="0"/>
      <w:divBdr>
        <w:top w:val="none" w:sz="0" w:space="0" w:color="auto"/>
        <w:left w:val="none" w:sz="0" w:space="0" w:color="auto"/>
        <w:bottom w:val="none" w:sz="0" w:space="0" w:color="auto"/>
        <w:right w:val="none" w:sz="0" w:space="0" w:color="auto"/>
      </w:divBdr>
    </w:div>
    <w:div w:id="983197256">
      <w:marLeft w:val="0"/>
      <w:marRight w:val="0"/>
      <w:marTop w:val="0"/>
      <w:marBottom w:val="0"/>
      <w:divBdr>
        <w:top w:val="none" w:sz="0" w:space="0" w:color="auto"/>
        <w:left w:val="none" w:sz="0" w:space="0" w:color="auto"/>
        <w:bottom w:val="none" w:sz="0" w:space="0" w:color="auto"/>
        <w:right w:val="none" w:sz="0" w:space="0" w:color="auto"/>
      </w:divBdr>
    </w:div>
    <w:div w:id="983197257">
      <w:marLeft w:val="0"/>
      <w:marRight w:val="0"/>
      <w:marTop w:val="0"/>
      <w:marBottom w:val="0"/>
      <w:divBdr>
        <w:top w:val="none" w:sz="0" w:space="0" w:color="auto"/>
        <w:left w:val="none" w:sz="0" w:space="0" w:color="auto"/>
        <w:bottom w:val="none" w:sz="0" w:space="0" w:color="auto"/>
        <w:right w:val="none" w:sz="0" w:space="0" w:color="auto"/>
      </w:divBdr>
    </w:div>
    <w:div w:id="9831972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adroes\Rubric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F8EBE81-CC7F-4851-889B-560F7A955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Rubrica.dot</Template>
  <TotalTime>0</TotalTime>
  <Pages>44</Pages>
  <Words>16153</Words>
  <Characters>89857</Characters>
  <Application>Microsoft Office Word</Application>
  <DocSecurity>0</DocSecurity>
  <Lines>748</Lines>
  <Paragraphs>211</Paragraphs>
  <ScaleCrop>false</ScaleCrop>
  <Company>Microsoft</Company>
  <LinksUpToDate>false</LinksUpToDate>
  <CharactersWithSpaces>105799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DEFINITIVA DE COMPRA E VENDA, PACTO ADJETO DE ALIENAÇÃO FIDUCIÁRIA EM GARANTIA E EMISSÃO DE CÉDULA DE CRÉDITO IMOBILIÁRIO E OUTRAS AVENÇAS</dc:title>
  <dc:subject/>
  <dc:creator>user</dc:creator>
  <cp:keywords/>
  <dc:description/>
  <cp:lastModifiedBy>luana.faria</cp:lastModifiedBy>
  <cp:revision>2</cp:revision>
  <cp:lastPrinted>2010-10-15T21:09:00Z</cp:lastPrinted>
  <dcterms:created xsi:type="dcterms:W3CDTF">2010-10-25T18:00:00Z</dcterms:created>
  <dcterms:modified xsi:type="dcterms:W3CDTF">2010-10-25T18:00:00Z</dcterms:modified>
</cp:coreProperties>
</file>
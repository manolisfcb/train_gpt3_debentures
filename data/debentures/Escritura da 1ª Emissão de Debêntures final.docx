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FA31A" w14:textId="64B30657" w:rsidR="009607B0" w:rsidRPr="00835BF6" w:rsidRDefault="009607B0" w:rsidP="00740853">
      <w:pPr>
        <w:pStyle w:val="Corpodetexto2"/>
        <w:spacing w:line="340" w:lineRule="exact"/>
        <w:jc w:val="both"/>
        <w:rPr>
          <w:rFonts w:ascii="Century Gothic" w:hAnsi="Century Gothic"/>
          <w:sz w:val="22"/>
          <w:szCs w:val="22"/>
        </w:rPr>
      </w:pPr>
      <w:bookmarkStart w:id="0" w:name="_GoBack"/>
      <w:bookmarkEnd w:id="0"/>
      <w:r w:rsidRPr="00835BF6">
        <w:rPr>
          <w:rFonts w:ascii="Century Gothic" w:hAnsi="Century Gothic"/>
          <w:sz w:val="22"/>
          <w:szCs w:val="22"/>
        </w:rPr>
        <w:t xml:space="preserve">INSTRUMENTO PARTICULAR DE ESCRITURA DA </w:t>
      </w:r>
      <w:r w:rsidR="00865DDD" w:rsidRPr="00835BF6">
        <w:rPr>
          <w:rFonts w:ascii="Century Gothic" w:hAnsi="Century Gothic"/>
          <w:sz w:val="22"/>
          <w:szCs w:val="22"/>
        </w:rPr>
        <w:t>1</w:t>
      </w:r>
      <w:r w:rsidRPr="00835BF6">
        <w:rPr>
          <w:rFonts w:ascii="Century Gothic" w:hAnsi="Century Gothic"/>
          <w:sz w:val="22"/>
          <w:szCs w:val="22"/>
        </w:rPr>
        <w:t>ª</w:t>
      </w:r>
      <w:r w:rsidR="007E5057" w:rsidRPr="00835BF6">
        <w:rPr>
          <w:rFonts w:ascii="Century Gothic" w:hAnsi="Century Gothic"/>
          <w:sz w:val="22"/>
          <w:szCs w:val="22"/>
        </w:rPr>
        <w:t xml:space="preserve"> (</w:t>
      </w:r>
      <w:r w:rsidR="00865DDD" w:rsidRPr="00835BF6">
        <w:rPr>
          <w:rFonts w:ascii="Century Gothic" w:hAnsi="Century Gothic"/>
          <w:sz w:val="22"/>
          <w:szCs w:val="22"/>
        </w:rPr>
        <w:t>PRIMEIR</w:t>
      </w:r>
      <w:r w:rsidR="006B07F3" w:rsidRPr="00835BF6">
        <w:rPr>
          <w:rFonts w:ascii="Century Gothic" w:hAnsi="Century Gothic"/>
          <w:sz w:val="22"/>
          <w:szCs w:val="22"/>
        </w:rPr>
        <w:t>A</w:t>
      </w:r>
      <w:r w:rsidR="007E5057" w:rsidRPr="00835BF6">
        <w:rPr>
          <w:rFonts w:ascii="Century Gothic" w:hAnsi="Century Gothic"/>
          <w:sz w:val="22"/>
          <w:szCs w:val="22"/>
        </w:rPr>
        <w:t>)</w:t>
      </w:r>
      <w:r w:rsidRPr="00835BF6">
        <w:rPr>
          <w:rFonts w:ascii="Century Gothic" w:hAnsi="Century Gothic"/>
          <w:sz w:val="22"/>
          <w:szCs w:val="22"/>
        </w:rPr>
        <w:t xml:space="preserve"> EMISSÃO DE DEBÊNTURES SIMPLES, NÃO CONVERSÍVEIS EM AÇÕES, DA ESPÉCIE QUIROGRAFÁRIA</w:t>
      </w:r>
      <w:r w:rsidR="009717D0" w:rsidRPr="00835BF6">
        <w:rPr>
          <w:rFonts w:ascii="Century Gothic" w:hAnsi="Century Gothic"/>
          <w:sz w:val="22"/>
          <w:szCs w:val="22"/>
        </w:rPr>
        <w:t xml:space="preserve"> COM GARANTIA FIDEJUSSÓRIA</w:t>
      </w:r>
      <w:r w:rsidRPr="00835BF6">
        <w:rPr>
          <w:rFonts w:ascii="Century Gothic" w:hAnsi="Century Gothic"/>
          <w:sz w:val="22"/>
          <w:szCs w:val="22"/>
        </w:rPr>
        <w:t xml:space="preserve">, EM SÉRIE ÚNICA, PARA DISTRIBUIÇÃO PÚBLICA COM ESFORÇOS RESTRITOS DE </w:t>
      </w:r>
      <w:r w:rsidR="00A9392F">
        <w:rPr>
          <w:rFonts w:ascii="Century Gothic" w:hAnsi="Century Gothic"/>
          <w:sz w:val="22"/>
          <w:szCs w:val="22"/>
        </w:rPr>
        <w:t>DISTRIBUI</w:t>
      </w:r>
      <w:r w:rsidR="00A9392F" w:rsidRPr="00835BF6">
        <w:rPr>
          <w:rFonts w:ascii="Century Gothic" w:hAnsi="Century Gothic"/>
          <w:sz w:val="22"/>
          <w:szCs w:val="22"/>
        </w:rPr>
        <w:t>ÇÃO</w:t>
      </w:r>
      <w:r w:rsidRPr="00835BF6">
        <w:rPr>
          <w:rFonts w:ascii="Century Gothic" w:hAnsi="Century Gothic"/>
          <w:sz w:val="22"/>
          <w:szCs w:val="22"/>
        </w:rPr>
        <w:t xml:space="preserve">, DA </w:t>
      </w:r>
      <w:r w:rsidR="009717D0" w:rsidRPr="00835BF6">
        <w:rPr>
          <w:rFonts w:ascii="Century Gothic" w:hAnsi="Century Gothic"/>
          <w:sz w:val="22"/>
          <w:szCs w:val="22"/>
        </w:rPr>
        <w:t xml:space="preserve">QUEIROZ GALVÃO DESENVOLVIMENTO </w:t>
      </w:r>
      <w:r w:rsidR="00865DDD" w:rsidRPr="00835BF6">
        <w:rPr>
          <w:rFonts w:ascii="Century Gothic" w:hAnsi="Century Gothic"/>
          <w:sz w:val="22"/>
          <w:szCs w:val="22"/>
        </w:rPr>
        <w:t>DE NEGÓCIOS</w:t>
      </w:r>
      <w:r w:rsidR="009717D0" w:rsidRPr="00835BF6">
        <w:rPr>
          <w:rFonts w:ascii="Century Gothic" w:hAnsi="Century Gothic"/>
          <w:sz w:val="22"/>
          <w:szCs w:val="22"/>
        </w:rPr>
        <w:t xml:space="preserve"> S.A.</w:t>
      </w:r>
    </w:p>
    <w:p w14:paraId="7A40C8E0" w14:textId="77777777" w:rsidR="009607B0" w:rsidRPr="00835BF6" w:rsidRDefault="009607B0" w:rsidP="00740853">
      <w:pPr>
        <w:pStyle w:val="p0"/>
        <w:tabs>
          <w:tab w:val="clear" w:pos="720"/>
          <w:tab w:val="left" w:pos="5670"/>
        </w:tabs>
        <w:spacing w:line="340" w:lineRule="exact"/>
        <w:rPr>
          <w:rFonts w:ascii="Century Gothic" w:hAnsi="Century Gothic"/>
          <w:sz w:val="22"/>
          <w:szCs w:val="22"/>
        </w:rPr>
      </w:pPr>
    </w:p>
    <w:p w14:paraId="22672E91"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Pelo presente instrumento particular,</w:t>
      </w:r>
    </w:p>
    <w:p w14:paraId="6B722772" w14:textId="77777777" w:rsidR="009607B0" w:rsidRPr="00835BF6" w:rsidRDefault="009607B0" w:rsidP="00740853">
      <w:pPr>
        <w:spacing w:line="340" w:lineRule="exact"/>
        <w:rPr>
          <w:rFonts w:ascii="Century Gothic" w:hAnsi="Century Gothic"/>
          <w:sz w:val="22"/>
          <w:szCs w:val="22"/>
        </w:rPr>
      </w:pPr>
    </w:p>
    <w:p w14:paraId="15603827" w14:textId="77777777" w:rsidR="009607B0" w:rsidRPr="00835BF6" w:rsidRDefault="009717D0" w:rsidP="003101C2">
      <w:pPr>
        <w:numPr>
          <w:ilvl w:val="0"/>
          <w:numId w:val="8"/>
        </w:numPr>
        <w:spacing w:line="340" w:lineRule="exact"/>
        <w:ind w:left="0" w:firstLine="0"/>
        <w:rPr>
          <w:rFonts w:ascii="Century Gothic" w:hAnsi="Century Gothic"/>
          <w:sz w:val="22"/>
          <w:szCs w:val="22"/>
        </w:rPr>
      </w:pPr>
      <w:r w:rsidRPr="00835BF6">
        <w:rPr>
          <w:rFonts w:ascii="Century Gothic" w:hAnsi="Century Gothic"/>
          <w:b/>
          <w:sz w:val="22"/>
          <w:szCs w:val="22"/>
        </w:rPr>
        <w:t xml:space="preserve">QUEIROZ GALVÃO DESENVOLVIMENTO </w:t>
      </w:r>
      <w:r w:rsidR="00865DDD" w:rsidRPr="00835BF6">
        <w:rPr>
          <w:rFonts w:ascii="Century Gothic" w:hAnsi="Century Gothic"/>
          <w:b/>
          <w:sz w:val="22"/>
          <w:szCs w:val="22"/>
        </w:rPr>
        <w:t>DE NEGÓCIOS</w:t>
      </w:r>
      <w:r w:rsidRPr="00835BF6">
        <w:rPr>
          <w:rFonts w:ascii="Century Gothic" w:hAnsi="Century Gothic"/>
          <w:b/>
          <w:sz w:val="22"/>
          <w:szCs w:val="22"/>
        </w:rPr>
        <w:t xml:space="preserve"> S.A.</w:t>
      </w:r>
      <w:r w:rsidR="00F039DD" w:rsidRPr="00835BF6">
        <w:rPr>
          <w:rFonts w:ascii="Century Gothic" w:hAnsi="Century Gothic"/>
          <w:sz w:val="22"/>
          <w:szCs w:val="22"/>
        </w:rPr>
        <w:t xml:space="preserve">, </w:t>
      </w:r>
      <w:r w:rsidRPr="00835BF6">
        <w:rPr>
          <w:rFonts w:ascii="Century Gothic" w:hAnsi="Century Gothic"/>
          <w:sz w:val="22"/>
          <w:szCs w:val="22"/>
        </w:rPr>
        <w:t>sociedade por ações</w:t>
      </w:r>
      <w:r w:rsidR="00512317" w:rsidRPr="00835BF6">
        <w:rPr>
          <w:rFonts w:ascii="Century Gothic" w:hAnsi="Century Gothic"/>
          <w:sz w:val="22"/>
          <w:szCs w:val="22"/>
        </w:rPr>
        <w:t>, sem registro de companhia aberta perante a CVM – Comissão de Valores Mobiliários (“</w:t>
      </w:r>
      <w:r w:rsidR="00512317" w:rsidRPr="00835BF6">
        <w:rPr>
          <w:rFonts w:ascii="Century Gothic" w:hAnsi="Century Gothic"/>
          <w:sz w:val="22"/>
          <w:szCs w:val="22"/>
          <w:u w:val="single"/>
        </w:rPr>
        <w:t>CVM</w:t>
      </w:r>
      <w:r w:rsidR="00512317" w:rsidRPr="00835BF6">
        <w:rPr>
          <w:rFonts w:ascii="Century Gothic" w:hAnsi="Century Gothic"/>
          <w:sz w:val="22"/>
          <w:szCs w:val="22"/>
        </w:rPr>
        <w:t>”),</w:t>
      </w:r>
      <w:r w:rsidRPr="00835BF6">
        <w:rPr>
          <w:rFonts w:ascii="Century Gothic" w:hAnsi="Century Gothic"/>
          <w:sz w:val="22"/>
          <w:szCs w:val="22"/>
        </w:rPr>
        <w:t xml:space="preserve"> com sede na Cidade</w:t>
      </w:r>
      <w:r w:rsidR="00865DDD" w:rsidRPr="00835BF6">
        <w:rPr>
          <w:rFonts w:ascii="Century Gothic" w:hAnsi="Century Gothic" w:cs="Arial"/>
          <w:sz w:val="22"/>
          <w:szCs w:val="22"/>
        </w:rPr>
        <w:t xml:space="preserve"> do Rio de Janeiro, Estado do Rio de Janeiro, na Rua Santa Luzia, nº 651</w:t>
      </w:r>
      <w:r w:rsidR="00770C80" w:rsidRPr="00835BF6">
        <w:rPr>
          <w:rFonts w:ascii="Century Gothic" w:hAnsi="Century Gothic" w:cs="Arial"/>
          <w:sz w:val="22"/>
          <w:szCs w:val="22"/>
        </w:rPr>
        <w:t>,</w:t>
      </w:r>
      <w:r w:rsidR="00865DDD" w:rsidRPr="00835BF6">
        <w:rPr>
          <w:rFonts w:ascii="Century Gothic" w:hAnsi="Century Gothic" w:cs="Arial"/>
          <w:sz w:val="22"/>
          <w:szCs w:val="22"/>
        </w:rPr>
        <w:t xml:space="preserve"> 22º andar – parte, Centro, CEP 20030-041</w:t>
      </w:r>
      <w:r w:rsidR="00865DDD" w:rsidRPr="00835BF6">
        <w:rPr>
          <w:rFonts w:ascii="Century Gothic" w:hAnsi="Century Gothic"/>
          <w:sz w:val="22"/>
          <w:szCs w:val="22"/>
        </w:rPr>
        <w:t>, inscrita</w:t>
      </w:r>
      <w:r w:rsidRPr="00835BF6">
        <w:rPr>
          <w:rFonts w:ascii="Century Gothic" w:hAnsi="Century Gothic"/>
          <w:sz w:val="22"/>
          <w:szCs w:val="22"/>
        </w:rPr>
        <w:t xml:space="preserve"> no C</w:t>
      </w:r>
      <w:r w:rsidR="004415CF" w:rsidRPr="00835BF6">
        <w:rPr>
          <w:rFonts w:ascii="Century Gothic" w:hAnsi="Century Gothic"/>
          <w:sz w:val="22"/>
          <w:szCs w:val="22"/>
        </w:rPr>
        <w:t xml:space="preserve">adastro </w:t>
      </w:r>
      <w:r w:rsidRPr="00835BF6">
        <w:rPr>
          <w:rFonts w:ascii="Century Gothic" w:hAnsi="Century Gothic"/>
          <w:sz w:val="22"/>
          <w:szCs w:val="22"/>
        </w:rPr>
        <w:t>N</w:t>
      </w:r>
      <w:r w:rsidR="004415CF" w:rsidRPr="00835BF6">
        <w:rPr>
          <w:rFonts w:ascii="Century Gothic" w:hAnsi="Century Gothic"/>
          <w:sz w:val="22"/>
          <w:szCs w:val="22"/>
        </w:rPr>
        <w:t xml:space="preserve">acional da </w:t>
      </w:r>
      <w:r w:rsidRPr="00835BF6">
        <w:rPr>
          <w:rFonts w:ascii="Century Gothic" w:hAnsi="Century Gothic"/>
          <w:sz w:val="22"/>
          <w:szCs w:val="22"/>
        </w:rPr>
        <w:t>P</w:t>
      </w:r>
      <w:r w:rsidR="004415CF" w:rsidRPr="00835BF6">
        <w:rPr>
          <w:rFonts w:ascii="Century Gothic" w:hAnsi="Century Gothic"/>
          <w:sz w:val="22"/>
          <w:szCs w:val="22"/>
        </w:rPr>
        <w:t xml:space="preserve">essoa </w:t>
      </w:r>
      <w:r w:rsidRPr="00835BF6">
        <w:rPr>
          <w:rFonts w:ascii="Century Gothic" w:hAnsi="Century Gothic"/>
          <w:sz w:val="22"/>
          <w:szCs w:val="22"/>
        </w:rPr>
        <w:t>J</w:t>
      </w:r>
      <w:r w:rsidR="004415CF" w:rsidRPr="00835BF6">
        <w:rPr>
          <w:rFonts w:ascii="Century Gothic" w:hAnsi="Century Gothic"/>
          <w:sz w:val="22"/>
          <w:szCs w:val="22"/>
        </w:rPr>
        <w:t>urídica do Ministério da Fazenda (“</w:t>
      </w:r>
      <w:r w:rsidR="004415CF" w:rsidRPr="00835BF6">
        <w:rPr>
          <w:rFonts w:ascii="Century Gothic" w:hAnsi="Century Gothic"/>
          <w:sz w:val="22"/>
          <w:szCs w:val="22"/>
          <w:u w:val="single"/>
        </w:rPr>
        <w:t>CNPJ/</w:t>
      </w:r>
      <w:r w:rsidRPr="00835BF6">
        <w:rPr>
          <w:rFonts w:ascii="Century Gothic" w:hAnsi="Century Gothic"/>
          <w:sz w:val="22"/>
          <w:szCs w:val="22"/>
          <w:u w:val="single"/>
        </w:rPr>
        <w:t>MF</w:t>
      </w:r>
      <w:r w:rsidR="004415CF" w:rsidRPr="00835BF6">
        <w:rPr>
          <w:rFonts w:ascii="Century Gothic" w:hAnsi="Century Gothic"/>
          <w:sz w:val="22"/>
          <w:szCs w:val="22"/>
        </w:rPr>
        <w:t>”)</w:t>
      </w:r>
      <w:r w:rsidRPr="00835BF6">
        <w:rPr>
          <w:rFonts w:ascii="Century Gothic" w:hAnsi="Century Gothic"/>
          <w:sz w:val="22"/>
          <w:szCs w:val="22"/>
        </w:rPr>
        <w:t xml:space="preserve"> sob o nº</w:t>
      </w:r>
      <w:r w:rsidR="0052782C" w:rsidRPr="00835BF6">
        <w:rPr>
          <w:rFonts w:ascii="Century Gothic" w:hAnsi="Century Gothic"/>
          <w:sz w:val="22"/>
          <w:szCs w:val="22"/>
        </w:rPr>
        <w:t> </w:t>
      </w:r>
      <w:r w:rsidR="00865DDD" w:rsidRPr="00835BF6">
        <w:rPr>
          <w:rFonts w:ascii="Century Gothic" w:hAnsi="Century Gothic"/>
          <w:sz w:val="22"/>
          <w:szCs w:val="22"/>
        </w:rPr>
        <w:t>02.538.768/0001-49</w:t>
      </w:r>
      <w:r w:rsidRPr="00835BF6">
        <w:rPr>
          <w:rFonts w:ascii="Century Gothic" w:hAnsi="Century Gothic"/>
          <w:sz w:val="22"/>
          <w:szCs w:val="22"/>
        </w:rPr>
        <w:t xml:space="preserve">, com atos constitutivos arquivados na Junta Comercial do Estado </w:t>
      </w:r>
      <w:r w:rsidR="00500930" w:rsidRPr="00835BF6">
        <w:rPr>
          <w:rFonts w:ascii="Century Gothic" w:hAnsi="Century Gothic"/>
          <w:sz w:val="22"/>
          <w:szCs w:val="22"/>
        </w:rPr>
        <w:t>do Rio de Janeiro</w:t>
      </w:r>
      <w:r w:rsidRPr="00835BF6">
        <w:rPr>
          <w:rFonts w:ascii="Century Gothic" w:hAnsi="Century Gothic"/>
          <w:sz w:val="22"/>
          <w:szCs w:val="22"/>
        </w:rPr>
        <w:t xml:space="preserve"> (“</w:t>
      </w:r>
      <w:r w:rsidR="00500930" w:rsidRPr="00835BF6">
        <w:rPr>
          <w:rFonts w:ascii="Century Gothic" w:hAnsi="Century Gothic"/>
          <w:sz w:val="22"/>
          <w:szCs w:val="22"/>
          <w:u w:val="single"/>
        </w:rPr>
        <w:t>JUCERJA</w:t>
      </w:r>
      <w:r w:rsidRPr="00835BF6">
        <w:rPr>
          <w:rFonts w:ascii="Century Gothic" w:hAnsi="Century Gothic"/>
          <w:sz w:val="22"/>
          <w:szCs w:val="22"/>
        </w:rPr>
        <w:t xml:space="preserve">”) sob o NIRE </w:t>
      </w:r>
      <w:r w:rsidR="00B9779A" w:rsidRPr="00835BF6">
        <w:rPr>
          <w:rFonts w:ascii="Century Gothic" w:hAnsi="Century Gothic"/>
          <w:sz w:val="22"/>
          <w:szCs w:val="22"/>
        </w:rPr>
        <w:t>3330016739-1</w:t>
      </w:r>
      <w:r w:rsidRPr="00835BF6">
        <w:rPr>
          <w:rFonts w:ascii="Century Gothic" w:hAnsi="Century Gothic"/>
          <w:sz w:val="22"/>
          <w:szCs w:val="22"/>
        </w:rPr>
        <w:t>, e alterações posteri</w:t>
      </w:r>
      <w:r w:rsidR="00B9779A" w:rsidRPr="00835BF6">
        <w:rPr>
          <w:rFonts w:ascii="Century Gothic" w:hAnsi="Century Gothic"/>
          <w:sz w:val="22"/>
          <w:szCs w:val="22"/>
        </w:rPr>
        <w:t>ores arquivadas na mesma JUCERJA,</w:t>
      </w:r>
      <w:r w:rsidRPr="00835BF6">
        <w:rPr>
          <w:rFonts w:ascii="Century Gothic" w:hAnsi="Century Gothic"/>
          <w:sz w:val="22"/>
          <w:szCs w:val="22"/>
        </w:rPr>
        <w:t xml:space="preserve"> neste ato representada nos termos do seu </w:t>
      </w:r>
      <w:r w:rsidR="001C1210" w:rsidRPr="00835BF6">
        <w:rPr>
          <w:rFonts w:ascii="Century Gothic" w:hAnsi="Century Gothic"/>
          <w:sz w:val="22"/>
          <w:szCs w:val="22"/>
        </w:rPr>
        <w:t>Estatuto S</w:t>
      </w:r>
      <w:r w:rsidRPr="00835BF6">
        <w:rPr>
          <w:rFonts w:ascii="Century Gothic" w:hAnsi="Century Gothic"/>
          <w:sz w:val="22"/>
          <w:szCs w:val="22"/>
        </w:rPr>
        <w:t xml:space="preserve">ocial </w:t>
      </w:r>
      <w:r w:rsidR="009607B0" w:rsidRPr="00835BF6">
        <w:rPr>
          <w:rFonts w:ascii="Century Gothic" w:hAnsi="Century Gothic"/>
          <w:sz w:val="22"/>
          <w:szCs w:val="22"/>
        </w:rPr>
        <w:t>(“</w:t>
      </w:r>
      <w:r w:rsidR="009607B0" w:rsidRPr="00835BF6">
        <w:rPr>
          <w:rFonts w:ascii="Century Gothic" w:hAnsi="Century Gothic"/>
          <w:sz w:val="22"/>
          <w:szCs w:val="22"/>
          <w:u w:val="single"/>
        </w:rPr>
        <w:t>Emissora</w:t>
      </w:r>
      <w:r w:rsidR="009607B0" w:rsidRPr="00835BF6">
        <w:rPr>
          <w:rFonts w:ascii="Century Gothic" w:hAnsi="Century Gothic"/>
          <w:sz w:val="22"/>
          <w:szCs w:val="22"/>
        </w:rPr>
        <w:t>”);</w:t>
      </w:r>
      <w:r w:rsidR="00387324" w:rsidRPr="00835BF6">
        <w:rPr>
          <w:rFonts w:ascii="Century Gothic" w:hAnsi="Century Gothic"/>
          <w:sz w:val="22"/>
          <w:szCs w:val="22"/>
        </w:rPr>
        <w:t xml:space="preserve"> </w:t>
      </w:r>
      <w:proofErr w:type="gramStart"/>
      <w:r w:rsidR="00387324" w:rsidRPr="00835BF6">
        <w:rPr>
          <w:rFonts w:ascii="Century Gothic" w:hAnsi="Century Gothic"/>
          <w:sz w:val="22"/>
          <w:szCs w:val="22"/>
        </w:rPr>
        <w:t>e</w:t>
      </w:r>
      <w:proofErr w:type="gramEnd"/>
    </w:p>
    <w:p w14:paraId="2756EDD6" w14:textId="77777777" w:rsidR="009607B0" w:rsidRPr="00835BF6" w:rsidRDefault="009607B0" w:rsidP="00740853">
      <w:pPr>
        <w:spacing w:line="340" w:lineRule="exact"/>
        <w:rPr>
          <w:rFonts w:ascii="Century Gothic" w:hAnsi="Century Gothic"/>
          <w:sz w:val="22"/>
          <w:szCs w:val="22"/>
        </w:rPr>
      </w:pPr>
    </w:p>
    <w:p w14:paraId="4CEEF106" w14:textId="77777777" w:rsidR="009607B0" w:rsidRPr="00835BF6" w:rsidRDefault="003101C2" w:rsidP="002B3797">
      <w:pPr>
        <w:numPr>
          <w:ilvl w:val="0"/>
          <w:numId w:val="8"/>
        </w:numPr>
        <w:spacing w:line="340" w:lineRule="exact"/>
        <w:ind w:left="0" w:firstLine="0"/>
        <w:rPr>
          <w:rFonts w:ascii="Century Gothic" w:hAnsi="Century Gothic"/>
          <w:sz w:val="22"/>
          <w:szCs w:val="22"/>
        </w:rPr>
      </w:pPr>
      <w:r w:rsidRPr="00835BF6">
        <w:rPr>
          <w:rFonts w:ascii="Century Gothic" w:hAnsi="Century Gothic" w:cs="Arial"/>
          <w:b/>
          <w:sz w:val="22"/>
          <w:szCs w:val="22"/>
        </w:rPr>
        <w:t>OLIVEIRA TRUST DISTRIBUIDORA DE TÍTULOS E VALORES MOBILIÁRIOS S.A.</w:t>
      </w:r>
      <w:r w:rsidRPr="00835BF6">
        <w:rPr>
          <w:rFonts w:ascii="Century Gothic" w:hAnsi="Century Gothic" w:cs="Arial"/>
          <w:sz w:val="22"/>
          <w:szCs w:val="22"/>
        </w:rPr>
        <w:t xml:space="preserve">, sociedade anônima com sede na Cidade do Rio de Janeiro, Estado do Rio de Janeiro, na Avenida das Américas, nº 500, bloco 13, sala 205, inscrita no CNPJ/MF sob o nº 36.113.876/0001-91, neste </w:t>
      </w:r>
      <w:proofErr w:type="gramStart"/>
      <w:r w:rsidRPr="00835BF6">
        <w:rPr>
          <w:rFonts w:ascii="Century Gothic" w:hAnsi="Century Gothic" w:cs="Arial"/>
          <w:sz w:val="22"/>
          <w:szCs w:val="22"/>
        </w:rPr>
        <w:t>ato representada na forma de seu Estatuto Social</w:t>
      </w:r>
      <w:r w:rsidR="004948CD" w:rsidRPr="00835BF6">
        <w:rPr>
          <w:rFonts w:ascii="Century Gothic" w:hAnsi="Century Gothic"/>
          <w:sz w:val="22"/>
          <w:szCs w:val="22"/>
        </w:rPr>
        <w:t>, nomeada</w:t>
      </w:r>
      <w:r w:rsidR="009607B0" w:rsidRPr="00835BF6">
        <w:rPr>
          <w:rFonts w:ascii="Century Gothic" w:hAnsi="Century Gothic"/>
          <w:sz w:val="22"/>
          <w:szCs w:val="22"/>
        </w:rPr>
        <w:t xml:space="preserve"> nesta Escritura de Emissão (conforme definido abaixo)</w:t>
      </w:r>
      <w:proofErr w:type="gramEnd"/>
      <w:r w:rsidR="009607B0" w:rsidRPr="00835BF6">
        <w:rPr>
          <w:rFonts w:ascii="Century Gothic" w:hAnsi="Century Gothic"/>
          <w:sz w:val="22"/>
          <w:szCs w:val="22"/>
        </w:rPr>
        <w:t xml:space="preserve"> e nela interveniente, representando a comunhão dos titulares das debêntures da </w:t>
      </w:r>
      <w:r w:rsidR="004948CD" w:rsidRPr="00835BF6">
        <w:rPr>
          <w:rFonts w:ascii="Century Gothic" w:hAnsi="Century Gothic"/>
          <w:sz w:val="22"/>
          <w:szCs w:val="22"/>
        </w:rPr>
        <w:t>1</w:t>
      </w:r>
      <w:r w:rsidR="009607B0" w:rsidRPr="00835BF6">
        <w:rPr>
          <w:rFonts w:ascii="Century Gothic" w:hAnsi="Century Gothic"/>
          <w:sz w:val="22"/>
          <w:szCs w:val="22"/>
        </w:rPr>
        <w:t xml:space="preserve">ª </w:t>
      </w:r>
      <w:r w:rsidR="00985F56" w:rsidRPr="00835BF6">
        <w:rPr>
          <w:rFonts w:ascii="Century Gothic" w:hAnsi="Century Gothic"/>
          <w:sz w:val="22"/>
          <w:szCs w:val="22"/>
        </w:rPr>
        <w:t>(</w:t>
      </w:r>
      <w:r w:rsidR="004948CD" w:rsidRPr="00835BF6">
        <w:rPr>
          <w:rFonts w:ascii="Century Gothic" w:hAnsi="Century Gothic"/>
          <w:sz w:val="22"/>
          <w:szCs w:val="22"/>
        </w:rPr>
        <w:t>primeira</w:t>
      </w:r>
      <w:r w:rsidR="00985F56" w:rsidRPr="00835BF6">
        <w:rPr>
          <w:rFonts w:ascii="Century Gothic" w:hAnsi="Century Gothic"/>
          <w:sz w:val="22"/>
          <w:szCs w:val="22"/>
        </w:rPr>
        <w:t xml:space="preserve">) </w:t>
      </w:r>
      <w:r w:rsidR="009607B0" w:rsidRPr="00835BF6">
        <w:rPr>
          <w:rFonts w:ascii="Century Gothic" w:hAnsi="Century Gothic"/>
          <w:sz w:val="22"/>
          <w:szCs w:val="22"/>
        </w:rPr>
        <w:t>emissão de debêntures da Emissora</w:t>
      </w:r>
      <w:r w:rsidR="009607B0" w:rsidRPr="00835BF6">
        <w:rPr>
          <w:rFonts w:ascii="Century Gothic" w:hAnsi="Century Gothic"/>
          <w:b/>
          <w:sz w:val="22"/>
          <w:szCs w:val="22"/>
        </w:rPr>
        <w:t xml:space="preserve"> </w:t>
      </w:r>
      <w:r w:rsidR="009607B0" w:rsidRPr="00835BF6">
        <w:rPr>
          <w:rFonts w:ascii="Century Gothic" w:hAnsi="Century Gothic"/>
          <w:sz w:val="22"/>
          <w:szCs w:val="22"/>
        </w:rPr>
        <w:t>(“</w:t>
      </w:r>
      <w:r w:rsidR="009607B0" w:rsidRPr="00835BF6">
        <w:rPr>
          <w:rFonts w:ascii="Century Gothic" w:hAnsi="Century Gothic"/>
          <w:sz w:val="22"/>
          <w:szCs w:val="22"/>
          <w:u w:val="single"/>
        </w:rPr>
        <w:t>Agente Fiduciário</w:t>
      </w:r>
      <w:r w:rsidR="009607B0" w:rsidRPr="00835BF6">
        <w:rPr>
          <w:rFonts w:ascii="Century Gothic" w:hAnsi="Century Gothic"/>
          <w:sz w:val="22"/>
          <w:szCs w:val="22"/>
        </w:rPr>
        <w:t>”, sendo a Emissora e o Agente Fiduciário doravante designados, em conjunto, como “</w:t>
      </w:r>
      <w:r w:rsidR="009607B0" w:rsidRPr="00835BF6">
        <w:rPr>
          <w:rFonts w:ascii="Century Gothic" w:hAnsi="Century Gothic"/>
          <w:sz w:val="22"/>
          <w:szCs w:val="22"/>
          <w:u w:val="single"/>
        </w:rPr>
        <w:t>Partes</w:t>
      </w:r>
      <w:r w:rsidR="009607B0" w:rsidRPr="00835BF6">
        <w:rPr>
          <w:rFonts w:ascii="Century Gothic" w:hAnsi="Century Gothic"/>
          <w:sz w:val="22"/>
          <w:szCs w:val="22"/>
        </w:rPr>
        <w:t>” e, individual e indistintamente, como “</w:t>
      </w:r>
      <w:r w:rsidR="009607B0" w:rsidRPr="00835BF6">
        <w:rPr>
          <w:rFonts w:ascii="Century Gothic" w:hAnsi="Century Gothic"/>
          <w:sz w:val="22"/>
          <w:szCs w:val="22"/>
          <w:u w:val="single"/>
        </w:rPr>
        <w:t>Parte</w:t>
      </w:r>
      <w:r w:rsidR="009607B0" w:rsidRPr="00835BF6">
        <w:rPr>
          <w:rFonts w:ascii="Century Gothic" w:hAnsi="Century Gothic"/>
          <w:sz w:val="22"/>
          <w:szCs w:val="22"/>
        </w:rPr>
        <w:t>”);</w:t>
      </w:r>
      <w:r w:rsidR="001B1DE6" w:rsidRPr="00835BF6">
        <w:rPr>
          <w:rFonts w:ascii="Century Gothic" w:hAnsi="Century Gothic"/>
          <w:sz w:val="22"/>
          <w:szCs w:val="22"/>
        </w:rPr>
        <w:t xml:space="preserve"> </w:t>
      </w:r>
    </w:p>
    <w:p w14:paraId="05A15B8F" w14:textId="77777777" w:rsidR="00511868" w:rsidRPr="00835BF6" w:rsidRDefault="00511868" w:rsidP="00740853">
      <w:pPr>
        <w:pStyle w:val="PargrafodaLista"/>
        <w:spacing w:line="340" w:lineRule="exact"/>
        <w:rPr>
          <w:rFonts w:ascii="Century Gothic" w:hAnsi="Century Gothic"/>
          <w:sz w:val="22"/>
          <w:szCs w:val="22"/>
        </w:rPr>
      </w:pPr>
    </w:p>
    <w:p w14:paraId="1A423167" w14:textId="77777777" w:rsidR="00511868" w:rsidRPr="00835BF6" w:rsidRDefault="00511868" w:rsidP="00740853">
      <w:pPr>
        <w:spacing w:line="340" w:lineRule="exact"/>
        <w:rPr>
          <w:rFonts w:ascii="Century Gothic" w:hAnsi="Century Gothic"/>
          <w:sz w:val="22"/>
          <w:szCs w:val="22"/>
        </w:rPr>
      </w:pPr>
      <w:r w:rsidRPr="00835BF6">
        <w:rPr>
          <w:rFonts w:ascii="Century Gothic" w:hAnsi="Century Gothic"/>
          <w:sz w:val="22"/>
          <w:szCs w:val="22"/>
        </w:rPr>
        <w:t>E, ainda, como interveniente-garantidora:</w:t>
      </w:r>
    </w:p>
    <w:p w14:paraId="786DF596" w14:textId="77777777" w:rsidR="00511868" w:rsidRPr="00835BF6" w:rsidRDefault="00511868" w:rsidP="00740853">
      <w:pPr>
        <w:pStyle w:val="PargrafodaLista"/>
        <w:spacing w:line="340" w:lineRule="exact"/>
        <w:rPr>
          <w:rFonts w:ascii="Century Gothic" w:hAnsi="Century Gothic"/>
          <w:sz w:val="22"/>
          <w:szCs w:val="22"/>
        </w:rPr>
      </w:pPr>
    </w:p>
    <w:p w14:paraId="2D736C09" w14:textId="77777777" w:rsidR="00511868" w:rsidRPr="00835BF6" w:rsidRDefault="00AB3DE9" w:rsidP="002B3797">
      <w:pPr>
        <w:numPr>
          <w:ilvl w:val="0"/>
          <w:numId w:val="8"/>
        </w:numPr>
        <w:spacing w:line="340" w:lineRule="exact"/>
        <w:ind w:left="0" w:firstLine="0"/>
        <w:rPr>
          <w:rFonts w:ascii="Century Gothic" w:hAnsi="Century Gothic"/>
          <w:sz w:val="22"/>
          <w:szCs w:val="22"/>
        </w:rPr>
      </w:pPr>
      <w:r w:rsidRPr="00835BF6">
        <w:rPr>
          <w:rFonts w:ascii="Century Gothic" w:hAnsi="Century Gothic"/>
          <w:b/>
          <w:sz w:val="22"/>
          <w:szCs w:val="22"/>
        </w:rPr>
        <w:t xml:space="preserve">CONSTRUTORA </w:t>
      </w:r>
      <w:r w:rsidR="00811353" w:rsidRPr="00835BF6">
        <w:rPr>
          <w:rFonts w:ascii="Century Gothic" w:hAnsi="Century Gothic"/>
          <w:b/>
          <w:sz w:val="22"/>
          <w:szCs w:val="22"/>
        </w:rPr>
        <w:t>QUEIROZ GALVÃO S.A.</w:t>
      </w:r>
      <w:r w:rsidR="00811353" w:rsidRPr="00835BF6">
        <w:rPr>
          <w:rFonts w:ascii="Century Gothic" w:hAnsi="Century Gothic"/>
          <w:sz w:val="22"/>
          <w:szCs w:val="22"/>
        </w:rPr>
        <w:t>, sociedade por ações</w:t>
      </w:r>
      <w:r w:rsidR="00512317" w:rsidRPr="00835BF6">
        <w:rPr>
          <w:rFonts w:ascii="Century Gothic" w:hAnsi="Century Gothic"/>
          <w:sz w:val="22"/>
          <w:szCs w:val="22"/>
        </w:rPr>
        <w:t>, sem registro de companhia aberta perante a CVM,</w:t>
      </w:r>
      <w:r w:rsidR="00811353" w:rsidRPr="00835BF6">
        <w:rPr>
          <w:rFonts w:ascii="Century Gothic" w:hAnsi="Century Gothic"/>
          <w:sz w:val="22"/>
          <w:szCs w:val="22"/>
        </w:rPr>
        <w:t xml:space="preserve"> com sede na Cidade do Rio de Janeiro, Estado do Rio de Janeiro, na</w:t>
      </w:r>
      <w:r w:rsidRPr="00835BF6">
        <w:rPr>
          <w:rFonts w:ascii="Century Gothic" w:hAnsi="Century Gothic" w:cs="Arial"/>
          <w:sz w:val="22"/>
          <w:szCs w:val="22"/>
        </w:rPr>
        <w:t xml:space="preserve"> Rua Santa Luzia, nº 651, 2º ao 6º andares</w:t>
      </w:r>
      <w:r w:rsidR="00811353" w:rsidRPr="00835BF6">
        <w:rPr>
          <w:rFonts w:ascii="Century Gothic" w:hAnsi="Century Gothic"/>
          <w:sz w:val="22"/>
          <w:szCs w:val="22"/>
        </w:rPr>
        <w:t xml:space="preserve">, Centro, inscrita no CNPJ sob o nº </w:t>
      </w:r>
      <w:r w:rsidRPr="00835BF6">
        <w:rPr>
          <w:rFonts w:ascii="Century Gothic" w:hAnsi="Century Gothic"/>
          <w:sz w:val="22"/>
          <w:szCs w:val="22"/>
        </w:rPr>
        <w:t>33.412.792/0001-60</w:t>
      </w:r>
      <w:r w:rsidR="00811353" w:rsidRPr="00835BF6">
        <w:rPr>
          <w:rFonts w:ascii="Century Gothic" w:hAnsi="Century Gothic"/>
          <w:sz w:val="22"/>
          <w:szCs w:val="22"/>
        </w:rPr>
        <w:t xml:space="preserve">, com atos constitutivos arquivados na </w:t>
      </w:r>
      <w:r w:rsidRPr="00835BF6">
        <w:rPr>
          <w:rFonts w:ascii="Century Gothic" w:hAnsi="Century Gothic"/>
          <w:sz w:val="22"/>
          <w:szCs w:val="22"/>
        </w:rPr>
        <w:t>JUCERJA</w:t>
      </w:r>
      <w:r w:rsidR="00811353" w:rsidRPr="00835BF6">
        <w:rPr>
          <w:rFonts w:ascii="Century Gothic" w:hAnsi="Century Gothic"/>
          <w:sz w:val="22"/>
          <w:szCs w:val="22"/>
        </w:rPr>
        <w:t xml:space="preserve"> sob o NIRE</w:t>
      </w:r>
      <w:r w:rsidR="0052782C" w:rsidRPr="00835BF6">
        <w:rPr>
          <w:rFonts w:ascii="Century Gothic" w:hAnsi="Century Gothic"/>
          <w:sz w:val="22"/>
          <w:szCs w:val="22"/>
        </w:rPr>
        <w:t> </w:t>
      </w:r>
      <w:r w:rsidRPr="00835BF6">
        <w:rPr>
          <w:rFonts w:ascii="Century Gothic" w:hAnsi="Century Gothic"/>
          <w:sz w:val="22"/>
          <w:szCs w:val="22"/>
        </w:rPr>
        <w:t>33300015418</w:t>
      </w:r>
      <w:r w:rsidR="00811353" w:rsidRPr="00835BF6">
        <w:rPr>
          <w:rFonts w:ascii="Century Gothic" w:hAnsi="Century Gothic"/>
          <w:sz w:val="22"/>
          <w:szCs w:val="22"/>
        </w:rPr>
        <w:t xml:space="preserve">, neste </w:t>
      </w:r>
      <w:proofErr w:type="gramStart"/>
      <w:r w:rsidR="00811353" w:rsidRPr="00835BF6">
        <w:rPr>
          <w:rFonts w:ascii="Century Gothic" w:hAnsi="Century Gothic"/>
          <w:sz w:val="22"/>
          <w:szCs w:val="22"/>
        </w:rPr>
        <w:t xml:space="preserve">ato </w:t>
      </w:r>
      <w:r w:rsidR="001D1282" w:rsidRPr="00835BF6">
        <w:rPr>
          <w:rFonts w:ascii="Century Gothic" w:hAnsi="Century Gothic"/>
          <w:sz w:val="22"/>
          <w:szCs w:val="22"/>
        </w:rPr>
        <w:t>representada nos termos do seu E</w:t>
      </w:r>
      <w:r w:rsidR="00811353" w:rsidRPr="00835BF6">
        <w:rPr>
          <w:rFonts w:ascii="Century Gothic" w:hAnsi="Century Gothic"/>
          <w:sz w:val="22"/>
          <w:szCs w:val="22"/>
        </w:rPr>
        <w:t xml:space="preserve">statuto </w:t>
      </w:r>
      <w:r w:rsidR="001D1282" w:rsidRPr="00835BF6">
        <w:rPr>
          <w:rFonts w:ascii="Century Gothic" w:hAnsi="Century Gothic"/>
          <w:sz w:val="22"/>
          <w:szCs w:val="22"/>
        </w:rPr>
        <w:t>S</w:t>
      </w:r>
      <w:r w:rsidR="00811353" w:rsidRPr="00835BF6">
        <w:rPr>
          <w:rFonts w:ascii="Century Gothic" w:hAnsi="Century Gothic"/>
          <w:sz w:val="22"/>
          <w:szCs w:val="22"/>
        </w:rPr>
        <w:t>ocial</w:t>
      </w:r>
      <w:proofErr w:type="gramEnd"/>
      <w:r w:rsidR="00811353" w:rsidRPr="00835BF6">
        <w:rPr>
          <w:rFonts w:ascii="Century Gothic" w:hAnsi="Century Gothic"/>
          <w:sz w:val="22"/>
          <w:szCs w:val="22"/>
        </w:rPr>
        <w:t xml:space="preserve"> (“</w:t>
      </w:r>
      <w:r w:rsidR="003E5BBD" w:rsidRPr="00835BF6">
        <w:rPr>
          <w:rFonts w:ascii="Century Gothic" w:hAnsi="Century Gothic"/>
          <w:sz w:val="22"/>
          <w:szCs w:val="22"/>
          <w:u w:val="single"/>
        </w:rPr>
        <w:t>Fiadora</w:t>
      </w:r>
      <w:r w:rsidR="00811353" w:rsidRPr="00835BF6">
        <w:rPr>
          <w:rFonts w:ascii="Century Gothic" w:hAnsi="Century Gothic"/>
          <w:sz w:val="22"/>
          <w:szCs w:val="22"/>
        </w:rPr>
        <w:t>”);</w:t>
      </w:r>
    </w:p>
    <w:p w14:paraId="40046884" w14:textId="77777777" w:rsidR="0017660F" w:rsidRPr="00835BF6" w:rsidRDefault="0017660F" w:rsidP="00740853">
      <w:pPr>
        <w:spacing w:line="340" w:lineRule="exact"/>
        <w:rPr>
          <w:rFonts w:ascii="Century Gothic" w:hAnsi="Century Gothic"/>
          <w:sz w:val="22"/>
          <w:szCs w:val="22"/>
        </w:rPr>
      </w:pPr>
    </w:p>
    <w:p w14:paraId="042A623A" w14:textId="43073543" w:rsidR="009607B0" w:rsidRPr="00835BF6" w:rsidRDefault="009607B0" w:rsidP="00740853">
      <w:pPr>
        <w:spacing w:line="340" w:lineRule="exact"/>
        <w:rPr>
          <w:rFonts w:ascii="Century Gothic" w:hAnsi="Century Gothic"/>
          <w:sz w:val="22"/>
          <w:szCs w:val="22"/>
        </w:rPr>
      </w:pPr>
      <w:r w:rsidRPr="00835BF6">
        <w:rPr>
          <w:rFonts w:ascii="Century Gothic" w:hAnsi="Century Gothic"/>
          <w:caps/>
          <w:sz w:val="22"/>
          <w:szCs w:val="22"/>
        </w:rPr>
        <w:t>Resolvem</w:t>
      </w:r>
      <w:r w:rsidRPr="00835BF6">
        <w:rPr>
          <w:rFonts w:ascii="Century Gothic" w:hAnsi="Century Gothic"/>
          <w:sz w:val="22"/>
          <w:szCs w:val="22"/>
        </w:rPr>
        <w:t xml:space="preserve">, em regular forma de direito, celebrar este “Instrumento Particular de Escritura da </w:t>
      </w:r>
      <w:r w:rsidR="00C15697" w:rsidRPr="00835BF6">
        <w:rPr>
          <w:rFonts w:ascii="Century Gothic" w:hAnsi="Century Gothic"/>
          <w:sz w:val="22"/>
          <w:szCs w:val="22"/>
        </w:rPr>
        <w:t>1</w:t>
      </w:r>
      <w:r w:rsidRPr="00835BF6">
        <w:rPr>
          <w:rFonts w:ascii="Century Gothic" w:hAnsi="Century Gothic"/>
          <w:sz w:val="22"/>
          <w:szCs w:val="22"/>
        </w:rPr>
        <w:t>ª</w:t>
      </w:r>
      <w:r w:rsidR="00E87362" w:rsidRPr="00835BF6">
        <w:rPr>
          <w:rFonts w:ascii="Century Gothic" w:hAnsi="Century Gothic"/>
          <w:sz w:val="22"/>
          <w:szCs w:val="22"/>
        </w:rPr>
        <w:t xml:space="preserve"> (</w:t>
      </w:r>
      <w:r w:rsidR="00C15697" w:rsidRPr="00835BF6">
        <w:rPr>
          <w:rFonts w:ascii="Century Gothic" w:hAnsi="Century Gothic"/>
          <w:sz w:val="22"/>
          <w:szCs w:val="22"/>
        </w:rPr>
        <w:t>Primeira</w:t>
      </w:r>
      <w:r w:rsidR="00E87362" w:rsidRPr="00835BF6">
        <w:rPr>
          <w:rFonts w:ascii="Century Gothic" w:hAnsi="Century Gothic"/>
          <w:sz w:val="22"/>
          <w:szCs w:val="22"/>
        </w:rPr>
        <w:t>)</w:t>
      </w:r>
      <w:r w:rsidRPr="00835BF6">
        <w:rPr>
          <w:rFonts w:ascii="Century Gothic" w:hAnsi="Century Gothic"/>
          <w:sz w:val="22"/>
          <w:szCs w:val="22"/>
        </w:rPr>
        <w:t xml:space="preserve"> Emissão de Debêntures Simples, Não Conversíveis em </w:t>
      </w:r>
      <w:r w:rsidRPr="00835BF6">
        <w:rPr>
          <w:rFonts w:ascii="Century Gothic" w:hAnsi="Century Gothic"/>
          <w:sz w:val="22"/>
          <w:szCs w:val="22"/>
        </w:rPr>
        <w:lastRenderedPageBreak/>
        <w:t>Ações, da Espécie Quirografária</w:t>
      </w:r>
      <w:r w:rsidR="001A613A" w:rsidRPr="00835BF6">
        <w:rPr>
          <w:rFonts w:ascii="Century Gothic" w:hAnsi="Century Gothic"/>
          <w:sz w:val="22"/>
          <w:szCs w:val="22"/>
        </w:rPr>
        <w:t xml:space="preserve"> com Garantia</w:t>
      </w:r>
      <w:r w:rsidR="00472361" w:rsidRPr="00835BF6">
        <w:rPr>
          <w:rFonts w:ascii="Century Gothic" w:hAnsi="Century Gothic"/>
          <w:sz w:val="22"/>
          <w:szCs w:val="22"/>
        </w:rPr>
        <w:t xml:space="preserve"> </w:t>
      </w:r>
      <w:r w:rsidR="001A613A" w:rsidRPr="00835BF6">
        <w:rPr>
          <w:rFonts w:ascii="Century Gothic" w:hAnsi="Century Gothic"/>
          <w:sz w:val="22"/>
          <w:szCs w:val="22"/>
        </w:rPr>
        <w:t>Fidejussória</w:t>
      </w:r>
      <w:r w:rsidRPr="00835BF6">
        <w:rPr>
          <w:rFonts w:ascii="Century Gothic" w:hAnsi="Century Gothic"/>
          <w:sz w:val="22"/>
          <w:szCs w:val="22"/>
        </w:rPr>
        <w:t xml:space="preserve">, em Série Única, para Distribuição Pública com Esforços Restritos de </w:t>
      </w:r>
      <w:r w:rsidR="00A9392F">
        <w:rPr>
          <w:rFonts w:ascii="Century Gothic" w:hAnsi="Century Gothic"/>
          <w:sz w:val="22"/>
          <w:szCs w:val="22"/>
        </w:rPr>
        <w:t>Distribui</w:t>
      </w:r>
      <w:r w:rsidR="00A9392F" w:rsidRPr="00835BF6">
        <w:rPr>
          <w:rFonts w:ascii="Century Gothic" w:hAnsi="Century Gothic"/>
          <w:sz w:val="22"/>
          <w:szCs w:val="22"/>
        </w:rPr>
        <w:t>ção</w:t>
      </w:r>
      <w:r w:rsidRPr="00835BF6">
        <w:rPr>
          <w:rFonts w:ascii="Century Gothic" w:hAnsi="Century Gothic"/>
          <w:sz w:val="22"/>
          <w:szCs w:val="22"/>
        </w:rPr>
        <w:t xml:space="preserve">, da </w:t>
      </w:r>
      <w:r w:rsidR="001A613A" w:rsidRPr="00835BF6">
        <w:rPr>
          <w:rFonts w:ascii="Century Gothic" w:hAnsi="Century Gothic"/>
          <w:sz w:val="22"/>
          <w:szCs w:val="22"/>
        </w:rPr>
        <w:t xml:space="preserve">Queiroz Galvão Desenvolvimento </w:t>
      </w:r>
      <w:r w:rsidR="00C15697" w:rsidRPr="00835BF6">
        <w:rPr>
          <w:rFonts w:ascii="Century Gothic" w:hAnsi="Century Gothic"/>
          <w:sz w:val="22"/>
          <w:szCs w:val="22"/>
        </w:rPr>
        <w:t>de Negócios</w:t>
      </w:r>
      <w:r w:rsidR="001A613A" w:rsidRPr="00835BF6">
        <w:rPr>
          <w:rFonts w:ascii="Century Gothic" w:hAnsi="Century Gothic"/>
          <w:sz w:val="22"/>
          <w:szCs w:val="22"/>
        </w:rPr>
        <w:t xml:space="preserve"> S.A.</w:t>
      </w:r>
      <w:r w:rsidRPr="00835BF6">
        <w:rPr>
          <w:rFonts w:ascii="Century Gothic" w:hAnsi="Century Gothic"/>
          <w:sz w:val="22"/>
          <w:szCs w:val="22"/>
        </w:rPr>
        <w:t>” (“</w:t>
      </w:r>
      <w:r w:rsidRPr="00835BF6">
        <w:rPr>
          <w:rFonts w:ascii="Century Gothic" w:hAnsi="Century Gothic"/>
          <w:sz w:val="22"/>
          <w:szCs w:val="22"/>
          <w:u w:val="single"/>
        </w:rPr>
        <w:t>Emissão</w:t>
      </w:r>
      <w:r w:rsidRPr="00835BF6">
        <w:rPr>
          <w:rFonts w:ascii="Century Gothic" w:hAnsi="Century Gothic"/>
          <w:sz w:val="22"/>
          <w:szCs w:val="22"/>
        </w:rPr>
        <w:t>”, “</w:t>
      </w:r>
      <w:r w:rsidRPr="00835BF6">
        <w:rPr>
          <w:rFonts w:ascii="Century Gothic" w:hAnsi="Century Gothic"/>
          <w:sz w:val="22"/>
          <w:szCs w:val="22"/>
          <w:u w:val="single"/>
        </w:rPr>
        <w:t>Debêntures</w:t>
      </w:r>
      <w:r w:rsidRPr="00835BF6">
        <w:rPr>
          <w:rFonts w:ascii="Century Gothic" w:hAnsi="Century Gothic"/>
          <w:sz w:val="22"/>
          <w:szCs w:val="22"/>
        </w:rPr>
        <w:t>” e “</w:t>
      </w:r>
      <w:r w:rsidRPr="00835BF6">
        <w:rPr>
          <w:rFonts w:ascii="Century Gothic" w:hAnsi="Century Gothic"/>
          <w:sz w:val="22"/>
          <w:szCs w:val="22"/>
          <w:u w:val="single"/>
        </w:rPr>
        <w:t>Escritura de Emissão</w:t>
      </w:r>
      <w:r w:rsidRPr="00835BF6">
        <w:rPr>
          <w:rFonts w:ascii="Century Gothic" w:hAnsi="Century Gothic"/>
          <w:sz w:val="22"/>
          <w:szCs w:val="22"/>
        </w:rPr>
        <w:t>”, respectivamente), em observância às seguintes cláusulas e condições:</w:t>
      </w:r>
    </w:p>
    <w:p w14:paraId="69070F7A" w14:textId="77777777" w:rsidR="009607B0" w:rsidRPr="00835BF6" w:rsidRDefault="009607B0" w:rsidP="00740853">
      <w:pPr>
        <w:spacing w:line="340" w:lineRule="exact"/>
        <w:rPr>
          <w:rFonts w:ascii="Century Gothic" w:hAnsi="Century Gothic"/>
          <w:sz w:val="22"/>
          <w:szCs w:val="22"/>
        </w:rPr>
      </w:pPr>
    </w:p>
    <w:p w14:paraId="4EE9B54E" w14:textId="77777777" w:rsidR="009607B0" w:rsidRPr="00835BF6" w:rsidRDefault="009607B0" w:rsidP="00740853">
      <w:pPr>
        <w:pStyle w:val="Ttulo1"/>
        <w:spacing w:line="340" w:lineRule="exact"/>
        <w:jc w:val="center"/>
        <w:rPr>
          <w:rFonts w:ascii="Century Gothic" w:hAnsi="Century Gothic"/>
          <w:sz w:val="22"/>
          <w:szCs w:val="22"/>
        </w:rPr>
      </w:pPr>
      <w:r w:rsidRPr="00835BF6">
        <w:rPr>
          <w:rFonts w:ascii="Century Gothic" w:hAnsi="Century Gothic"/>
          <w:sz w:val="22"/>
          <w:szCs w:val="22"/>
        </w:rPr>
        <w:t>CLÁUSULA PRIMEIRA</w:t>
      </w:r>
      <w:r w:rsidRPr="00835BF6">
        <w:rPr>
          <w:rFonts w:ascii="Century Gothic" w:hAnsi="Century Gothic"/>
          <w:b w:val="0"/>
          <w:sz w:val="22"/>
          <w:szCs w:val="22"/>
        </w:rPr>
        <w:t xml:space="preserve"> – </w:t>
      </w:r>
      <w:r w:rsidRPr="00835BF6">
        <w:rPr>
          <w:rFonts w:ascii="Century Gothic" w:hAnsi="Century Gothic"/>
          <w:sz w:val="22"/>
          <w:szCs w:val="22"/>
        </w:rPr>
        <w:t>DAS AUTORIZAÇÕES</w:t>
      </w:r>
    </w:p>
    <w:p w14:paraId="76DD4015" w14:textId="77777777" w:rsidR="009607B0" w:rsidRPr="00835BF6" w:rsidRDefault="009607B0" w:rsidP="00740853">
      <w:pPr>
        <w:spacing w:line="340" w:lineRule="exact"/>
        <w:rPr>
          <w:rFonts w:ascii="Century Gothic" w:hAnsi="Century Gothic"/>
          <w:sz w:val="22"/>
          <w:szCs w:val="22"/>
        </w:rPr>
      </w:pPr>
    </w:p>
    <w:p w14:paraId="20F06229" w14:textId="77777777" w:rsidR="009607B0" w:rsidRPr="00835BF6" w:rsidRDefault="00C15DF2" w:rsidP="00740853">
      <w:pPr>
        <w:spacing w:line="340" w:lineRule="exact"/>
        <w:rPr>
          <w:rFonts w:ascii="Century Gothic" w:hAnsi="Century Gothic"/>
          <w:sz w:val="22"/>
          <w:szCs w:val="22"/>
        </w:rPr>
      </w:pPr>
      <w:r w:rsidRPr="00835BF6">
        <w:rPr>
          <w:rFonts w:ascii="Century Gothic" w:hAnsi="Century Gothic"/>
          <w:sz w:val="22"/>
          <w:szCs w:val="22"/>
        </w:rPr>
        <w:t xml:space="preserve">1.1. </w:t>
      </w:r>
      <w:r w:rsidR="009607B0" w:rsidRPr="00835BF6">
        <w:rPr>
          <w:rFonts w:ascii="Century Gothic" w:hAnsi="Century Gothic"/>
          <w:sz w:val="22"/>
          <w:szCs w:val="22"/>
        </w:rPr>
        <w:t>A presente Escritura de Emissão é celebrada com base na deliberação d</w:t>
      </w:r>
      <w:r w:rsidR="00C53C63" w:rsidRPr="00835BF6">
        <w:rPr>
          <w:rFonts w:ascii="Century Gothic" w:hAnsi="Century Gothic"/>
          <w:sz w:val="22"/>
          <w:szCs w:val="22"/>
        </w:rPr>
        <w:t>a</w:t>
      </w:r>
      <w:r w:rsidR="009607B0" w:rsidRPr="00835BF6">
        <w:rPr>
          <w:rFonts w:ascii="Century Gothic" w:hAnsi="Century Gothic"/>
          <w:sz w:val="22"/>
          <w:szCs w:val="22"/>
        </w:rPr>
        <w:t xml:space="preserve"> </w:t>
      </w:r>
      <w:r w:rsidR="00C53C63" w:rsidRPr="00835BF6">
        <w:rPr>
          <w:rFonts w:ascii="Century Gothic" w:hAnsi="Century Gothic"/>
          <w:sz w:val="22"/>
          <w:szCs w:val="22"/>
        </w:rPr>
        <w:t xml:space="preserve">Assembleia Geral Extraordinária </w:t>
      </w:r>
      <w:r w:rsidR="009607B0" w:rsidRPr="00835BF6">
        <w:rPr>
          <w:rFonts w:ascii="Century Gothic" w:hAnsi="Century Gothic"/>
          <w:sz w:val="22"/>
          <w:szCs w:val="22"/>
        </w:rPr>
        <w:t>da Emissora</w:t>
      </w:r>
      <w:r w:rsidR="003F2829" w:rsidRPr="00835BF6">
        <w:rPr>
          <w:rFonts w:ascii="Century Gothic" w:hAnsi="Century Gothic"/>
          <w:sz w:val="22"/>
          <w:szCs w:val="22"/>
        </w:rPr>
        <w:t>,</w:t>
      </w:r>
      <w:r w:rsidR="009607B0" w:rsidRPr="00835BF6">
        <w:rPr>
          <w:rFonts w:ascii="Century Gothic" w:hAnsi="Century Gothic"/>
          <w:sz w:val="22"/>
          <w:szCs w:val="22"/>
        </w:rPr>
        <w:t xml:space="preserve"> em </w:t>
      </w:r>
      <w:r w:rsidR="009D7784" w:rsidRPr="00835BF6">
        <w:rPr>
          <w:rFonts w:ascii="Century Gothic" w:hAnsi="Century Gothic"/>
          <w:sz w:val="22"/>
          <w:szCs w:val="22"/>
        </w:rPr>
        <w:t xml:space="preserve">assembleia </w:t>
      </w:r>
      <w:r w:rsidR="009607B0" w:rsidRPr="00835BF6">
        <w:rPr>
          <w:rFonts w:ascii="Century Gothic" w:hAnsi="Century Gothic"/>
          <w:sz w:val="22"/>
          <w:szCs w:val="22"/>
        </w:rPr>
        <w:t xml:space="preserve">realizada em </w:t>
      </w:r>
      <w:r w:rsidR="001F4F05" w:rsidRPr="00835BF6">
        <w:rPr>
          <w:rFonts w:ascii="Century Gothic" w:hAnsi="Century Gothic"/>
          <w:sz w:val="22"/>
          <w:szCs w:val="22"/>
        </w:rPr>
        <w:t xml:space="preserve">[•] </w:t>
      </w:r>
      <w:r w:rsidR="00165561" w:rsidRPr="00835BF6">
        <w:rPr>
          <w:rFonts w:ascii="Century Gothic" w:hAnsi="Century Gothic"/>
          <w:sz w:val="22"/>
          <w:szCs w:val="22"/>
        </w:rPr>
        <w:t xml:space="preserve">de </w:t>
      </w:r>
      <w:r w:rsidR="001F4F05" w:rsidRPr="00835BF6">
        <w:rPr>
          <w:rFonts w:ascii="Century Gothic" w:hAnsi="Century Gothic"/>
          <w:sz w:val="22"/>
          <w:szCs w:val="22"/>
        </w:rPr>
        <w:t xml:space="preserve">[•] </w:t>
      </w:r>
      <w:r w:rsidR="004D515F" w:rsidRPr="00835BF6">
        <w:rPr>
          <w:rFonts w:ascii="Century Gothic" w:hAnsi="Century Gothic"/>
          <w:sz w:val="22"/>
          <w:szCs w:val="22"/>
        </w:rPr>
        <w:t>de</w:t>
      </w:r>
      <w:r w:rsidR="00165561" w:rsidRPr="00835BF6">
        <w:rPr>
          <w:rFonts w:ascii="Century Gothic" w:hAnsi="Century Gothic"/>
          <w:sz w:val="22"/>
          <w:szCs w:val="22"/>
        </w:rPr>
        <w:t xml:space="preserve"> </w:t>
      </w:r>
      <w:r w:rsidR="001F4F05" w:rsidRPr="00835BF6">
        <w:rPr>
          <w:rFonts w:ascii="Century Gothic" w:hAnsi="Century Gothic"/>
          <w:sz w:val="22"/>
          <w:szCs w:val="22"/>
        </w:rPr>
        <w:t>2014</w:t>
      </w:r>
      <w:r w:rsidR="00B0544E" w:rsidRPr="00835BF6">
        <w:rPr>
          <w:rFonts w:ascii="Century Gothic" w:hAnsi="Century Gothic"/>
          <w:sz w:val="22"/>
          <w:szCs w:val="22"/>
        </w:rPr>
        <w:t xml:space="preserve"> </w:t>
      </w:r>
      <w:r w:rsidR="009607B0" w:rsidRPr="00835BF6">
        <w:rPr>
          <w:rFonts w:ascii="Century Gothic" w:hAnsi="Century Gothic"/>
          <w:sz w:val="22"/>
          <w:szCs w:val="22"/>
        </w:rPr>
        <w:t>(“</w:t>
      </w:r>
      <w:r w:rsidR="00C53C63" w:rsidRPr="00835BF6">
        <w:rPr>
          <w:rFonts w:ascii="Century Gothic" w:hAnsi="Century Gothic"/>
          <w:sz w:val="22"/>
          <w:szCs w:val="22"/>
          <w:u w:val="single"/>
        </w:rPr>
        <w:t>AGE</w:t>
      </w:r>
      <w:r w:rsidR="009607B0" w:rsidRPr="00835BF6">
        <w:rPr>
          <w:rFonts w:ascii="Century Gothic" w:hAnsi="Century Gothic"/>
          <w:sz w:val="22"/>
          <w:szCs w:val="22"/>
        </w:rPr>
        <w:t xml:space="preserve">”), </w:t>
      </w:r>
      <w:r w:rsidR="009607B0" w:rsidRPr="00835BF6">
        <w:rPr>
          <w:rStyle w:val="DeltaViewInsertion"/>
          <w:rFonts w:ascii="Century Gothic" w:hAnsi="Century Gothic"/>
          <w:color w:val="auto"/>
          <w:sz w:val="22"/>
          <w:szCs w:val="22"/>
          <w:u w:val="none"/>
        </w:rPr>
        <w:t>na qual foram deliberadas as condições da Emissão</w:t>
      </w:r>
      <w:bookmarkStart w:id="1" w:name="_DV_M27"/>
      <w:bookmarkEnd w:id="1"/>
      <w:r w:rsidR="009607B0" w:rsidRPr="00835BF6">
        <w:rPr>
          <w:rStyle w:val="DeltaViewInsertion"/>
          <w:rFonts w:ascii="Century Gothic" w:hAnsi="Century Gothic"/>
          <w:color w:val="auto"/>
          <w:sz w:val="22"/>
          <w:szCs w:val="22"/>
          <w:u w:val="none"/>
        </w:rPr>
        <w:t>,</w:t>
      </w:r>
      <w:r w:rsidR="009607B0" w:rsidRPr="00835BF6">
        <w:rPr>
          <w:rFonts w:ascii="Century Gothic" w:hAnsi="Century Gothic"/>
          <w:sz w:val="22"/>
          <w:szCs w:val="22"/>
        </w:rPr>
        <w:t xml:space="preserve"> nos termos do artigo 59 da Lei </w:t>
      </w:r>
      <w:r w:rsidR="00E14109" w:rsidRPr="00835BF6">
        <w:rPr>
          <w:rFonts w:ascii="Century Gothic" w:hAnsi="Century Gothic"/>
          <w:sz w:val="22"/>
          <w:szCs w:val="22"/>
        </w:rPr>
        <w:t>nº</w:t>
      </w:r>
      <w:r w:rsidR="0091691E" w:rsidRPr="00835BF6">
        <w:rPr>
          <w:rFonts w:ascii="Century Gothic" w:hAnsi="Century Gothic"/>
          <w:sz w:val="22"/>
          <w:szCs w:val="22"/>
        </w:rPr>
        <w:t> </w:t>
      </w:r>
      <w:r w:rsidR="009607B0" w:rsidRPr="00835BF6">
        <w:rPr>
          <w:rFonts w:ascii="Century Gothic" w:hAnsi="Century Gothic"/>
          <w:sz w:val="22"/>
          <w:szCs w:val="22"/>
        </w:rPr>
        <w:t>6.404, de 15 de dezembro de 1976, conforme alterada (“</w:t>
      </w:r>
      <w:r w:rsidR="009607B0" w:rsidRPr="00835BF6">
        <w:rPr>
          <w:rFonts w:ascii="Century Gothic" w:hAnsi="Century Gothic"/>
          <w:sz w:val="22"/>
          <w:szCs w:val="22"/>
          <w:u w:val="single"/>
        </w:rPr>
        <w:t>Lei das Sociedades por Ações</w:t>
      </w:r>
      <w:r w:rsidR="009607B0" w:rsidRPr="00835BF6">
        <w:rPr>
          <w:rFonts w:ascii="Century Gothic" w:hAnsi="Century Gothic"/>
          <w:sz w:val="22"/>
          <w:szCs w:val="22"/>
        </w:rPr>
        <w:t>”).</w:t>
      </w:r>
    </w:p>
    <w:p w14:paraId="40F2948A" w14:textId="77777777" w:rsidR="00C15DF2" w:rsidRPr="00835BF6" w:rsidRDefault="00C15DF2" w:rsidP="00740853">
      <w:pPr>
        <w:spacing w:line="340" w:lineRule="exact"/>
        <w:rPr>
          <w:rFonts w:ascii="Century Gothic" w:hAnsi="Century Gothic"/>
          <w:sz w:val="22"/>
          <w:szCs w:val="22"/>
        </w:rPr>
      </w:pPr>
    </w:p>
    <w:p w14:paraId="35393D36" w14:textId="77777777" w:rsidR="00C15DF2" w:rsidRPr="00835BF6" w:rsidRDefault="00C15DF2" w:rsidP="00740853">
      <w:pPr>
        <w:spacing w:line="340" w:lineRule="exact"/>
        <w:rPr>
          <w:rFonts w:ascii="Century Gothic" w:hAnsi="Century Gothic"/>
          <w:sz w:val="22"/>
          <w:szCs w:val="22"/>
        </w:rPr>
      </w:pPr>
      <w:r w:rsidRPr="00835BF6">
        <w:rPr>
          <w:rFonts w:ascii="Century Gothic" w:hAnsi="Century Gothic"/>
          <w:sz w:val="22"/>
          <w:szCs w:val="22"/>
        </w:rPr>
        <w:t>1.2. A Fiança (conforme abaixo definida)</w:t>
      </w:r>
      <w:r w:rsidR="006841FF" w:rsidRPr="00835BF6">
        <w:rPr>
          <w:rFonts w:ascii="Century Gothic" w:hAnsi="Century Gothic"/>
          <w:sz w:val="22"/>
          <w:szCs w:val="22"/>
        </w:rPr>
        <w:t>,</w:t>
      </w:r>
      <w:r w:rsidR="001D0CAE" w:rsidRPr="00835BF6">
        <w:rPr>
          <w:rFonts w:ascii="Century Gothic" w:hAnsi="Century Gothic"/>
          <w:sz w:val="22"/>
          <w:szCs w:val="22"/>
        </w:rPr>
        <w:t xml:space="preserve"> outorgada pela Fiadora</w:t>
      </w:r>
      <w:r w:rsidRPr="00835BF6">
        <w:rPr>
          <w:rFonts w:ascii="Century Gothic" w:hAnsi="Century Gothic"/>
          <w:sz w:val="22"/>
          <w:szCs w:val="22"/>
        </w:rPr>
        <w:t xml:space="preserve"> </w:t>
      </w:r>
      <w:r w:rsidR="006841FF" w:rsidRPr="00835BF6">
        <w:rPr>
          <w:rFonts w:ascii="Century Gothic" w:hAnsi="Century Gothic"/>
          <w:sz w:val="22"/>
          <w:szCs w:val="22"/>
        </w:rPr>
        <w:t xml:space="preserve">nesta Escritura de Emissão, </w:t>
      </w:r>
      <w:r w:rsidRPr="00835BF6">
        <w:rPr>
          <w:rFonts w:ascii="Century Gothic" w:hAnsi="Century Gothic"/>
          <w:sz w:val="22"/>
          <w:szCs w:val="22"/>
        </w:rPr>
        <w:t>foi devidamente aprovada com base na deliberação da Reunião do Conselho de Administração da Fiadora (“</w:t>
      </w:r>
      <w:r w:rsidRPr="00835BF6">
        <w:rPr>
          <w:rFonts w:ascii="Century Gothic" w:hAnsi="Century Gothic"/>
          <w:sz w:val="22"/>
          <w:szCs w:val="22"/>
          <w:u w:val="single"/>
        </w:rPr>
        <w:t>RCA</w:t>
      </w:r>
      <w:r w:rsidRPr="00835BF6">
        <w:rPr>
          <w:rFonts w:ascii="Century Gothic" w:hAnsi="Century Gothic"/>
          <w:sz w:val="22"/>
          <w:szCs w:val="22"/>
        </w:rPr>
        <w:t xml:space="preserve">”), realizada em </w:t>
      </w:r>
      <w:r w:rsidR="007318CC" w:rsidRPr="00835BF6">
        <w:rPr>
          <w:rFonts w:ascii="Century Gothic" w:hAnsi="Century Gothic"/>
          <w:sz w:val="22"/>
          <w:szCs w:val="22"/>
        </w:rPr>
        <w:t>[•]</w:t>
      </w:r>
      <w:r w:rsidR="00BE7E02" w:rsidRPr="00835BF6">
        <w:rPr>
          <w:rFonts w:ascii="Century Gothic" w:hAnsi="Century Gothic"/>
          <w:sz w:val="22"/>
          <w:szCs w:val="22"/>
        </w:rPr>
        <w:t xml:space="preserve"> </w:t>
      </w:r>
      <w:r w:rsidRPr="00835BF6">
        <w:rPr>
          <w:rFonts w:ascii="Century Gothic" w:hAnsi="Century Gothic"/>
          <w:sz w:val="22"/>
          <w:szCs w:val="22"/>
        </w:rPr>
        <w:t>de</w:t>
      </w:r>
      <w:r w:rsidR="00156B94" w:rsidRPr="00835BF6">
        <w:rPr>
          <w:rFonts w:ascii="Century Gothic" w:hAnsi="Century Gothic"/>
          <w:sz w:val="22"/>
          <w:szCs w:val="22"/>
        </w:rPr>
        <w:t xml:space="preserve"> [•]</w:t>
      </w:r>
      <w:r w:rsidRPr="00835BF6">
        <w:rPr>
          <w:rFonts w:ascii="Century Gothic" w:hAnsi="Century Gothic"/>
          <w:sz w:val="22"/>
          <w:szCs w:val="22"/>
        </w:rPr>
        <w:t xml:space="preserve"> de </w:t>
      </w:r>
      <w:r w:rsidR="007318CC" w:rsidRPr="00835BF6">
        <w:rPr>
          <w:rFonts w:ascii="Century Gothic" w:hAnsi="Century Gothic"/>
          <w:sz w:val="22"/>
          <w:szCs w:val="22"/>
        </w:rPr>
        <w:t>2014</w:t>
      </w:r>
      <w:r w:rsidRPr="00835BF6">
        <w:rPr>
          <w:rFonts w:ascii="Century Gothic" w:hAnsi="Century Gothic"/>
          <w:sz w:val="22"/>
          <w:szCs w:val="22"/>
        </w:rPr>
        <w:t>.</w:t>
      </w:r>
    </w:p>
    <w:p w14:paraId="6FEE1A9A" w14:textId="77777777" w:rsidR="009607B0" w:rsidRPr="00835BF6" w:rsidRDefault="009607B0" w:rsidP="00740853">
      <w:pPr>
        <w:spacing w:line="340" w:lineRule="exact"/>
        <w:rPr>
          <w:rFonts w:ascii="Century Gothic" w:hAnsi="Century Gothic"/>
          <w:sz w:val="22"/>
          <w:szCs w:val="22"/>
        </w:rPr>
      </w:pPr>
    </w:p>
    <w:p w14:paraId="1C7F8BEB" w14:textId="77777777" w:rsidR="009607B0" w:rsidRPr="00835BF6" w:rsidRDefault="009607B0" w:rsidP="00740853">
      <w:pPr>
        <w:pStyle w:val="Ttulo1"/>
        <w:spacing w:line="340" w:lineRule="exact"/>
        <w:jc w:val="center"/>
        <w:rPr>
          <w:rFonts w:ascii="Century Gothic" w:hAnsi="Century Gothic"/>
          <w:sz w:val="22"/>
          <w:szCs w:val="22"/>
        </w:rPr>
      </w:pPr>
      <w:r w:rsidRPr="00835BF6">
        <w:rPr>
          <w:rFonts w:ascii="Century Gothic" w:hAnsi="Century Gothic"/>
          <w:sz w:val="22"/>
          <w:szCs w:val="22"/>
        </w:rPr>
        <w:t>CLÁUSULA SEGUNDA – DOS REQUISITOS</w:t>
      </w:r>
    </w:p>
    <w:p w14:paraId="64278784" w14:textId="77777777" w:rsidR="009607B0" w:rsidRPr="00835BF6" w:rsidRDefault="009607B0" w:rsidP="00740853">
      <w:pPr>
        <w:spacing w:line="340" w:lineRule="exact"/>
        <w:rPr>
          <w:rFonts w:ascii="Century Gothic" w:hAnsi="Century Gothic"/>
          <w:sz w:val="22"/>
          <w:szCs w:val="22"/>
        </w:rPr>
      </w:pPr>
    </w:p>
    <w:p w14:paraId="5B86C84A" w14:textId="77777777" w:rsidR="009607B0" w:rsidRPr="00835BF6" w:rsidRDefault="002D381F" w:rsidP="00740853">
      <w:pPr>
        <w:suppressAutoHyphens/>
        <w:spacing w:line="340" w:lineRule="exact"/>
        <w:rPr>
          <w:rFonts w:ascii="Century Gothic" w:hAnsi="Century Gothic"/>
          <w:sz w:val="22"/>
          <w:szCs w:val="22"/>
        </w:rPr>
      </w:pPr>
      <w:bookmarkStart w:id="2" w:name="_DV_C92"/>
      <w:r w:rsidRPr="00835BF6">
        <w:rPr>
          <w:rStyle w:val="DeltaViewInsertion"/>
          <w:rFonts w:ascii="Century Gothic" w:hAnsi="Century Gothic"/>
          <w:color w:val="auto"/>
          <w:sz w:val="22"/>
          <w:szCs w:val="22"/>
          <w:u w:val="none"/>
        </w:rPr>
        <w:t xml:space="preserve">2.1. </w:t>
      </w:r>
      <w:r w:rsidR="009607B0" w:rsidRPr="00835BF6">
        <w:rPr>
          <w:rStyle w:val="DeltaViewInsertion"/>
          <w:rFonts w:ascii="Century Gothic" w:hAnsi="Century Gothic"/>
          <w:color w:val="auto"/>
          <w:sz w:val="22"/>
          <w:szCs w:val="22"/>
          <w:u w:val="none"/>
        </w:rPr>
        <w:t xml:space="preserve">A </w:t>
      </w:r>
      <w:r w:rsidR="00275A64" w:rsidRPr="00835BF6">
        <w:rPr>
          <w:rStyle w:val="DeltaViewInsertion"/>
          <w:rFonts w:ascii="Century Gothic" w:hAnsi="Century Gothic"/>
          <w:color w:val="auto"/>
          <w:sz w:val="22"/>
          <w:szCs w:val="22"/>
          <w:u w:val="none"/>
        </w:rPr>
        <w:t>Emissão</w:t>
      </w:r>
      <w:r w:rsidRPr="00835BF6">
        <w:rPr>
          <w:rStyle w:val="DeltaViewInsertion"/>
          <w:rFonts w:ascii="Century Gothic" w:hAnsi="Century Gothic"/>
          <w:color w:val="auto"/>
          <w:sz w:val="22"/>
          <w:szCs w:val="22"/>
          <w:u w:val="none"/>
        </w:rPr>
        <w:t xml:space="preserve">, a Oferta Restrita e a </w:t>
      </w:r>
      <w:r w:rsidRPr="00835BF6">
        <w:rPr>
          <w:rFonts w:ascii="Century Gothic" w:hAnsi="Century Gothic"/>
          <w:sz w:val="22"/>
          <w:szCs w:val="22"/>
        </w:rPr>
        <w:t>celebração desta Escritura de Emissão</w:t>
      </w:r>
      <w:r w:rsidR="009607B0" w:rsidRPr="00835BF6">
        <w:rPr>
          <w:rStyle w:val="DeltaViewInsertion"/>
          <w:rFonts w:ascii="Century Gothic" w:hAnsi="Century Gothic"/>
          <w:color w:val="auto"/>
          <w:sz w:val="22"/>
          <w:szCs w:val="22"/>
          <w:u w:val="none"/>
        </w:rPr>
        <w:t xml:space="preserve"> ser</w:t>
      </w:r>
      <w:r w:rsidRPr="00835BF6">
        <w:rPr>
          <w:rStyle w:val="DeltaViewInsertion"/>
          <w:rFonts w:ascii="Century Gothic" w:hAnsi="Century Gothic"/>
          <w:color w:val="auto"/>
          <w:sz w:val="22"/>
          <w:szCs w:val="22"/>
          <w:u w:val="none"/>
        </w:rPr>
        <w:t>ão</w:t>
      </w:r>
      <w:r w:rsidR="009607B0" w:rsidRPr="00835BF6">
        <w:rPr>
          <w:rStyle w:val="DeltaViewInsertion"/>
          <w:rFonts w:ascii="Century Gothic" w:hAnsi="Century Gothic"/>
          <w:color w:val="auto"/>
          <w:sz w:val="22"/>
          <w:szCs w:val="22"/>
          <w:u w:val="none"/>
        </w:rPr>
        <w:t xml:space="preserve"> </w:t>
      </w:r>
      <w:r w:rsidR="006841FF" w:rsidRPr="00835BF6">
        <w:rPr>
          <w:rStyle w:val="DeltaViewInsertion"/>
          <w:rFonts w:ascii="Century Gothic" w:hAnsi="Century Gothic"/>
          <w:color w:val="auto"/>
          <w:sz w:val="22"/>
          <w:szCs w:val="22"/>
          <w:u w:val="none"/>
        </w:rPr>
        <w:t>realizadas</w:t>
      </w:r>
      <w:r w:rsidR="009607B0" w:rsidRPr="00835BF6">
        <w:rPr>
          <w:rStyle w:val="DeltaViewInsertion"/>
          <w:rFonts w:ascii="Century Gothic" w:hAnsi="Century Gothic"/>
          <w:color w:val="auto"/>
          <w:sz w:val="22"/>
          <w:szCs w:val="22"/>
          <w:u w:val="none"/>
        </w:rPr>
        <w:t xml:space="preserve"> </w:t>
      </w:r>
      <w:r w:rsidR="00387324" w:rsidRPr="00835BF6">
        <w:rPr>
          <w:rStyle w:val="DeltaViewInsertion"/>
          <w:rFonts w:ascii="Century Gothic" w:hAnsi="Century Gothic"/>
          <w:color w:val="auto"/>
          <w:sz w:val="22"/>
          <w:szCs w:val="22"/>
          <w:u w:val="none"/>
        </w:rPr>
        <w:t>em observância a</w:t>
      </w:r>
      <w:r w:rsidR="009607B0" w:rsidRPr="00835BF6">
        <w:rPr>
          <w:rStyle w:val="DeltaViewInsertion"/>
          <w:rFonts w:ascii="Century Gothic" w:hAnsi="Century Gothic"/>
          <w:color w:val="auto"/>
          <w:sz w:val="22"/>
          <w:szCs w:val="22"/>
          <w:u w:val="none"/>
        </w:rPr>
        <w:t>os seguintes requisitos:</w:t>
      </w:r>
      <w:bookmarkEnd w:id="2"/>
    </w:p>
    <w:p w14:paraId="5CBEA9F4" w14:textId="77777777" w:rsidR="009607B0" w:rsidRPr="00835BF6" w:rsidRDefault="009607B0" w:rsidP="00740853">
      <w:pPr>
        <w:spacing w:line="340" w:lineRule="exact"/>
        <w:rPr>
          <w:rFonts w:ascii="Century Gothic" w:hAnsi="Century Gothic"/>
          <w:sz w:val="22"/>
          <w:szCs w:val="22"/>
        </w:rPr>
      </w:pPr>
    </w:p>
    <w:p w14:paraId="198AE523"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2.1.</w:t>
      </w:r>
      <w:r w:rsidR="00372E87" w:rsidRPr="00835BF6">
        <w:rPr>
          <w:rFonts w:ascii="Century Gothic" w:hAnsi="Century Gothic"/>
          <w:b/>
          <w:sz w:val="22"/>
          <w:szCs w:val="22"/>
        </w:rPr>
        <w:t>1.</w:t>
      </w:r>
      <w:r w:rsidRPr="00835BF6">
        <w:rPr>
          <w:rFonts w:ascii="Century Gothic" w:hAnsi="Century Gothic"/>
          <w:b/>
          <w:sz w:val="22"/>
          <w:szCs w:val="22"/>
        </w:rPr>
        <w:t xml:space="preserve"> </w:t>
      </w:r>
      <w:bookmarkStart w:id="3" w:name="_DV_C93"/>
      <w:r w:rsidRPr="00835BF6">
        <w:rPr>
          <w:rStyle w:val="DeltaViewInsertion"/>
          <w:rFonts w:ascii="Century Gothic" w:hAnsi="Century Gothic"/>
          <w:b/>
          <w:color w:val="auto"/>
          <w:sz w:val="22"/>
          <w:szCs w:val="22"/>
          <w:u w:val="none"/>
        </w:rPr>
        <w:t xml:space="preserve">Dispensa de </w:t>
      </w:r>
      <w:bookmarkStart w:id="4" w:name="_DV_M30"/>
      <w:bookmarkEnd w:id="3"/>
      <w:bookmarkEnd w:id="4"/>
      <w:r w:rsidRPr="00835BF6">
        <w:rPr>
          <w:rFonts w:ascii="Century Gothic" w:hAnsi="Century Gothic"/>
          <w:b/>
          <w:sz w:val="22"/>
          <w:szCs w:val="22"/>
        </w:rPr>
        <w:t xml:space="preserve">Registro na </w:t>
      </w:r>
      <w:bookmarkStart w:id="5" w:name="_DV_C95"/>
      <w:r w:rsidRPr="00835BF6">
        <w:rPr>
          <w:rStyle w:val="DeltaViewInsertion"/>
          <w:rFonts w:ascii="Century Gothic" w:hAnsi="Century Gothic"/>
          <w:b/>
          <w:color w:val="auto"/>
          <w:sz w:val="22"/>
          <w:szCs w:val="22"/>
          <w:u w:val="none"/>
        </w:rPr>
        <w:t>CVM</w:t>
      </w:r>
      <w:bookmarkStart w:id="6" w:name="_DV_M31"/>
      <w:bookmarkEnd w:id="5"/>
      <w:bookmarkEnd w:id="6"/>
      <w:r w:rsidRPr="00835BF6">
        <w:rPr>
          <w:rFonts w:ascii="Century Gothic" w:hAnsi="Century Gothic"/>
          <w:b/>
          <w:sz w:val="22"/>
          <w:szCs w:val="22"/>
        </w:rPr>
        <w:t xml:space="preserve"> e </w:t>
      </w:r>
      <w:r w:rsidR="00F0173C" w:rsidRPr="00835BF6">
        <w:rPr>
          <w:rFonts w:ascii="Century Gothic" w:hAnsi="Century Gothic"/>
          <w:b/>
          <w:sz w:val="22"/>
          <w:szCs w:val="22"/>
        </w:rPr>
        <w:t xml:space="preserve">Registro </w:t>
      </w:r>
      <w:r w:rsidRPr="00835BF6">
        <w:rPr>
          <w:rFonts w:ascii="Century Gothic" w:hAnsi="Century Gothic"/>
          <w:b/>
          <w:sz w:val="22"/>
          <w:szCs w:val="22"/>
        </w:rPr>
        <w:t>na ANBIMA</w:t>
      </w:r>
      <w:r w:rsidRPr="00835BF6">
        <w:rPr>
          <w:rStyle w:val="DeltaViewInsertion"/>
          <w:rFonts w:ascii="Century Gothic" w:hAnsi="Century Gothic"/>
          <w:b/>
          <w:color w:val="auto"/>
          <w:sz w:val="22"/>
          <w:szCs w:val="22"/>
          <w:u w:val="none"/>
        </w:rPr>
        <w:t xml:space="preserve"> – Associação Brasileira das Entidades dos </w:t>
      </w:r>
      <w:proofErr w:type="gramStart"/>
      <w:r w:rsidRPr="00835BF6">
        <w:rPr>
          <w:rStyle w:val="DeltaViewInsertion"/>
          <w:rFonts w:ascii="Century Gothic" w:hAnsi="Century Gothic"/>
          <w:b/>
          <w:color w:val="auto"/>
          <w:sz w:val="22"/>
          <w:szCs w:val="22"/>
          <w:u w:val="none"/>
        </w:rPr>
        <w:t>Mercados Financeiro</w:t>
      </w:r>
      <w:proofErr w:type="gramEnd"/>
      <w:r w:rsidRPr="00835BF6">
        <w:rPr>
          <w:rStyle w:val="DeltaViewInsertion"/>
          <w:rFonts w:ascii="Century Gothic" w:hAnsi="Century Gothic"/>
          <w:b/>
          <w:color w:val="auto"/>
          <w:sz w:val="22"/>
          <w:szCs w:val="22"/>
          <w:u w:val="none"/>
        </w:rPr>
        <w:t xml:space="preserve"> e de Capitais</w:t>
      </w:r>
      <w:r w:rsidR="006024F3" w:rsidRPr="00835BF6">
        <w:rPr>
          <w:rStyle w:val="DeltaViewInsertion"/>
          <w:rFonts w:ascii="Century Gothic" w:hAnsi="Century Gothic"/>
          <w:b/>
          <w:color w:val="auto"/>
          <w:sz w:val="22"/>
          <w:szCs w:val="22"/>
          <w:u w:val="none"/>
        </w:rPr>
        <w:t xml:space="preserve"> (“</w:t>
      </w:r>
      <w:r w:rsidR="006024F3" w:rsidRPr="00835BF6">
        <w:rPr>
          <w:rStyle w:val="DeltaViewInsertion"/>
          <w:rFonts w:ascii="Century Gothic" w:hAnsi="Century Gothic"/>
          <w:b/>
          <w:color w:val="auto"/>
          <w:sz w:val="22"/>
          <w:szCs w:val="22"/>
          <w:u w:val="single"/>
        </w:rPr>
        <w:t>ANBIMA</w:t>
      </w:r>
      <w:r w:rsidR="006024F3" w:rsidRPr="00835BF6">
        <w:rPr>
          <w:rStyle w:val="DeltaViewInsertion"/>
          <w:rFonts w:ascii="Century Gothic" w:hAnsi="Century Gothic"/>
          <w:b/>
          <w:color w:val="auto"/>
          <w:sz w:val="22"/>
          <w:szCs w:val="22"/>
          <w:u w:val="none"/>
        </w:rPr>
        <w:t>”)</w:t>
      </w:r>
    </w:p>
    <w:p w14:paraId="00852DFC" w14:textId="77777777" w:rsidR="009607B0" w:rsidRPr="00835BF6" w:rsidRDefault="009607B0" w:rsidP="00740853">
      <w:pPr>
        <w:spacing w:line="340" w:lineRule="exact"/>
        <w:rPr>
          <w:rFonts w:ascii="Century Gothic" w:hAnsi="Century Gothic"/>
          <w:sz w:val="22"/>
          <w:szCs w:val="22"/>
        </w:rPr>
      </w:pPr>
    </w:p>
    <w:p w14:paraId="1041CDDA" w14:textId="06931646" w:rsidR="009607B0" w:rsidRPr="00835BF6" w:rsidRDefault="00F039DD" w:rsidP="00740853">
      <w:pPr>
        <w:spacing w:line="340" w:lineRule="exact"/>
        <w:rPr>
          <w:rFonts w:ascii="Century Gothic" w:hAnsi="Century Gothic"/>
          <w:sz w:val="22"/>
          <w:szCs w:val="22"/>
        </w:rPr>
      </w:pPr>
      <w:r w:rsidRPr="00835BF6">
        <w:rPr>
          <w:rFonts w:ascii="Century Gothic" w:hAnsi="Century Gothic"/>
          <w:sz w:val="22"/>
          <w:szCs w:val="22"/>
        </w:rPr>
        <w:t>2.1.1.</w:t>
      </w:r>
      <w:r w:rsidR="00372E87" w:rsidRPr="00835BF6">
        <w:rPr>
          <w:rFonts w:ascii="Century Gothic" w:hAnsi="Century Gothic"/>
          <w:sz w:val="22"/>
          <w:szCs w:val="22"/>
        </w:rPr>
        <w:t>1.</w:t>
      </w:r>
      <w:r w:rsidRPr="00835BF6">
        <w:rPr>
          <w:rFonts w:ascii="Century Gothic" w:hAnsi="Century Gothic"/>
          <w:sz w:val="22"/>
          <w:szCs w:val="22"/>
        </w:rPr>
        <w:t xml:space="preserve"> A </w:t>
      </w:r>
      <w:r w:rsidR="00387324" w:rsidRPr="00835BF6">
        <w:rPr>
          <w:rFonts w:ascii="Century Gothic" w:hAnsi="Century Gothic"/>
          <w:sz w:val="22"/>
          <w:szCs w:val="22"/>
        </w:rPr>
        <w:t xml:space="preserve">distribuição pública das Debêntures da </w:t>
      </w:r>
      <w:r w:rsidR="00275A64" w:rsidRPr="00835BF6">
        <w:rPr>
          <w:rFonts w:ascii="Century Gothic" w:hAnsi="Century Gothic"/>
          <w:sz w:val="22"/>
          <w:szCs w:val="22"/>
        </w:rPr>
        <w:t>Emissão</w:t>
      </w:r>
      <w:r w:rsidR="009607B0" w:rsidRPr="00835BF6">
        <w:rPr>
          <w:rFonts w:ascii="Century Gothic" w:hAnsi="Century Gothic"/>
          <w:sz w:val="22"/>
          <w:szCs w:val="22"/>
        </w:rPr>
        <w:t xml:space="preserve"> </w:t>
      </w:r>
      <w:r w:rsidR="005B5B41" w:rsidRPr="00835BF6">
        <w:rPr>
          <w:rFonts w:ascii="Century Gothic" w:hAnsi="Century Gothic"/>
          <w:sz w:val="22"/>
          <w:szCs w:val="22"/>
        </w:rPr>
        <w:t xml:space="preserve">será realizada nos termos da Instrução CVM </w:t>
      </w:r>
      <w:r w:rsidR="00E14109" w:rsidRPr="00835BF6">
        <w:rPr>
          <w:rFonts w:ascii="Century Gothic" w:hAnsi="Century Gothic"/>
          <w:sz w:val="22"/>
          <w:szCs w:val="22"/>
        </w:rPr>
        <w:t>nº</w:t>
      </w:r>
      <w:r w:rsidR="005B5B41" w:rsidRPr="00835BF6">
        <w:rPr>
          <w:rFonts w:ascii="Century Gothic" w:hAnsi="Century Gothic"/>
          <w:sz w:val="22"/>
          <w:szCs w:val="22"/>
        </w:rPr>
        <w:t xml:space="preserve"> 476, de 16 de janeiro de 2009, conforme alterada (“</w:t>
      </w:r>
      <w:r w:rsidR="005B5B41" w:rsidRPr="00835BF6">
        <w:rPr>
          <w:rFonts w:ascii="Century Gothic" w:hAnsi="Century Gothic"/>
          <w:sz w:val="22"/>
          <w:szCs w:val="22"/>
          <w:u w:val="single"/>
        </w:rPr>
        <w:t xml:space="preserve">Instrução CVM </w:t>
      </w:r>
      <w:r w:rsidR="00E14109" w:rsidRPr="00835BF6">
        <w:rPr>
          <w:rFonts w:ascii="Century Gothic" w:hAnsi="Century Gothic"/>
          <w:sz w:val="22"/>
          <w:szCs w:val="22"/>
          <w:u w:val="single"/>
        </w:rPr>
        <w:t>nº</w:t>
      </w:r>
      <w:r w:rsidR="005B5B41" w:rsidRPr="00835BF6">
        <w:rPr>
          <w:rFonts w:ascii="Century Gothic" w:hAnsi="Century Gothic"/>
          <w:sz w:val="22"/>
          <w:szCs w:val="22"/>
          <w:u w:val="single"/>
        </w:rPr>
        <w:t xml:space="preserve"> 476</w:t>
      </w:r>
      <w:r w:rsidR="005B5B41" w:rsidRPr="00835BF6">
        <w:rPr>
          <w:rFonts w:ascii="Century Gothic" w:hAnsi="Century Gothic"/>
          <w:sz w:val="22"/>
          <w:szCs w:val="22"/>
        </w:rPr>
        <w:t>”)</w:t>
      </w:r>
      <w:r w:rsidR="00985F56" w:rsidRPr="00835BF6">
        <w:rPr>
          <w:rFonts w:ascii="Century Gothic" w:hAnsi="Century Gothic"/>
          <w:sz w:val="22"/>
          <w:szCs w:val="22"/>
        </w:rPr>
        <w:t>,</w:t>
      </w:r>
      <w:r w:rsidR="005B5B41" w:rsidRPr="00835BF6">
        <w:rPr>
          <w:rFonts w:ascii="Century Gothic" w:hAnsi="Century Gothic"/>
          <w:sz w:val="22"/>
          <w:szCs w:val="22"/>
        </w:rPr>
        <w:t xml:space="preserve"> e </w:t>
      </w:r>
      <w:r w:rsidR="009607B0" w:rsidRPr="00835BF6">
        <w:rPr>
          <w:rFonts w:ascii="Century Gothic" w:hAnsi="Century Gothic"/>
          <w:sz w:val="22"/>
          <w:szCs w:val="22"/>
        </w:rPr>
        <w:t xml:space="preserve">está automaticamente </w:t>
      </w:r>
      <w:proofErr w:type="gramStart"/>
      <w:r w:rsidR="009607B0" w:rsidRPr="00835BF6">
        <w:rPr>
          <w:rFonts w:ascii="Century Gothic" w:hAnsi="Century Gothic"/>
          <w:sz w:val="22"/>
          <w:szCs w:val="22"/>
        </w:rPr>
        <w:t>dispensada de registro</w:t>
      </w:r>
      <w:proofErr w:type="gramEnd"/>
      <w:r w:rsidR="009607B0" w:rsidRPr="00835BF6">
        <w:rPr>
          <w:rFonts w:ascii="Century Gothic" w:hAnsi="Century Gothic"/>
          <w:sz w:val="22"/>
          <w:szCs w:val="22"/>
        </w:rPr>
        <w:t xml:space="preserve"> </w:t>
      </w:r>
      <w:r w:rsidR="00387324" w:rsidRPr="00835BF6">
        <w:rPr>
          <w:rFonts w:ascii="Century Gothic" w:hAnsi="Century Gothic"/>
          <w:sz w:val="22"/>
          <w:szCs w:val="22"/>
        </w:rPr>
        <w:t xml:space="preserve">perante a </w:t>
      </w:r>
      <w:r w:rsidR="009607B0" w:rsidRPr="00835BF6">
        <w:rPr>
          <w:rFonts w:ascii="Century Gothic" w:hAnsi="Century Gothic"/>
          <w:sz w:val="22"/>
          <w:szCs w:val="22"/>
        </w:rPr>
        <w:t xml:space="preserve">CVM, nos termos do artigo 6º da Instrução CVM </w:t>
      </w:r>
      <w:r w:rsidR="00E14109" w:rsidRPr="00835BF6">
        <w:rPr>
          <w:rFonts w:ascii="Century Gothic" w:hAnsi="Century Gothic"/>
          <w:sz w:val="22"/>
          <w:szCs w:val="22"/>
        </w:rPr>
        <w:t>nº</w:t>
      </w:r>
      <w:r w:rsidR="009607B0" w:rsidRPr="00835BF6">
        <w:rPr>
          <w:rFonts w:ascii="Century Gothic" w:hAnsi="Century Gothic"/>
          <w:sz w:val="22"/>
          <w:szCs w:val="22"/>
        </w:rPr>
        <w:t xml:space="preserve"> 476</w:t>
      </w:r>
      <w:r w:rsidR="00CC01D0" w:rsidRPr="00835BF6">
        <w:rPr>
          <w:rFonts w:ascii="Century Gothic" w:hAnsi="Century Gothic"/>
          <w:sz w:val="22"/>
          <w:szCs w:val="22"/>
        </w:rPr>
        <w:t xml:space="preserve">, </w:t>
      </w:r>
      <w:r w:rsidR="009607B0" w:rsidRPr="00835BF6">
        <w:rPr>
          <w:rFonts w:ascii="Century Gothic" w:hAnsi="Century Gothic"/>
          <w:sz w:val="22"/>
          <w:szCs w:val="22"/>
        </w:rPr>
        <w:t xml:space="preserve">por se tratar de oferta pública com esforços restritos de </w:t>
      </w:r>
      <w:r w:rsidR="00A9392F">
        <w:rPr>
          <w:rFonts w:ascii="Century Gothic" w:hAnsi="Century Gothic"/>
          <w:sz w:val="22"/>
          <w:szCs w:val="22"/>
        </w:rPr>
        <w:t>distribui</w:t>
      </w:r>
      <w:r w:rsidR="00A9392F" w:rsidRPr="00835BF6">
        <w:rPr>
          <w:rFonts w:ascii="Century Gothic" w:hAnsi="Century Gothic"/>
          <w:sz w:val="22"/>
          <w:szCs w:val="22"/>
        </w:rPr>
        <w:t xml:space="preserve">ção </w:t>
      </w:r>
      <w:r w:rsidR="009607B0" w:rsidRPr="00835BF6">
        <w:rPr>
          <w:rFonts w:ascii="Century Gothic" w:hAnsi="Century Gothic"/>
          <w:sz w:val="22"/>
          <w:szCs w:val="22"/>
        </w:rPr>
        <w:t>(“</w:t>
      </w:r>
      <w:r w:rsidR="009607B0" w:rsidRPr="00835BF6">
        <w:rPr>
          <w:rFonts w:ascii="Century Gothic" w:hAnsi="Century Gothic"/>
          <w:sz w:val="22"/>
          <w:szCs w:val="22"/>
          <w:u w:val="single"/>
        </w:rPr>
        <w:t>Oferta Restrita</w:t>
      </w:r>
      <w:r w:rsidR="009607B0" w:rsidRPr="00835BF6">
        <w:rPr>
          <w:rFonts w:ascii="Century Gothic" w:hAnsi="Century Gothic"/>
          <w:sz w:val="22"/>
          <w:szCs w:val="22"/>
        </w:rPr>
        <w:t>”).</w:t>
      </w:r>
    </w:p>
    <w:p w14:paraId="4782EB9A" w14:textId="77777777" w:rsidR="009607B0" w:rsidRPr="00835BF6" w:rsidRDefault="009607B0" w:rsidP="00740853">
      <w:pPr>
        <w:spacing w:line="340" w:lineRule="exact"/>
        <w:rPr>
          <w:rFonts w:ascii="Century Gothic" w:hAnsi="Century Gothic"/>
          <w:sz w:val="22"/>
          <w:szCs w:val="22"/>
        </w:rPr>
      </w:pPr>
    </w:p>
    <w:p w14:paraId="04955C43" w14:textId="28B08D26" w:rsidR="00DB73C1" w:rsidRPr="00835BF6" w:rsidRDefault="009607B0" w:rsidP="00740853">
      <w:pPr>
        <w:spacing w:line="340" w:lineRule="exact"/>
        <w:rPr>
          <w:rFonts w:ascii="Century Gothic" w:hAnsi="Century Gothic"/>
          <w:b/>
          <w:sz w:val="22"/>
          <w:szCs w:val="22"/>
        </w:rPr>
      </w:pPr>
      <w:r w:rsidRPr="00835BF6">
        <w:rPr>
          <w:rFonts w:ascii="Century Gothic" w:hAnsi="Century Gothic"/>
          <w:sz w:val="22"/>
          <w:szCs w:val="22"/>
        </w:rPr>
        <w:t>2.1.</w:t>
      </w:r>
      <w:r w:rsidR="006024F3" w:rsidRPr="00835BF6">
        <w:rPr>
          <w:rFonts w:ascii="Century Gothic" w:hAnsi="Century Gothic"/>
          <w:sz w:val="22"/>
          <w:szCs w:val="22"/>
        </w:rPr>
        <w:t>1.</w:t>
      </w:r>
      <w:r w:rsidRPr="00835BF6">
        <w:rPr>
          <w:rFonts w:ascii="Century Gothic" w:hAnsi="Century Gothic"/>
          <w:sz w:val="22"/>
          <w:szCs w:val="22"/>
        </w:rPr>
        <w:t xml:space="preserve">2. </w:t>
      </w:r>
      <w:r w:rsidR="00DB73C1" w:rsidRPr="00835BF6">
        <w:rPr>
          <w:rFonts w:ascii="Century Gothic" w:hAnsi="Century Gothic"/>
          <w:sz w:val="22"/>
          <w:szCs w:val="22"/>
        </w:rPr>
        <w:t xml:space="preserve">Por se tratar de oferta para distribuição pública com esforços restritos de </w:t>
      </w:r>
      <w:r w:rsidR="00A9392F">
        <w:rPr>
          <w:rFonts w:ascii="Century Gothic" w:hAnsi="Century Gothic"/>
          <w:sz w:val="22"/>
          <w:szCs w:val="22"/>
        </w:rPr>
        <w:t>distribui</w:t>
      </w:r>
      <w:r w:rsidR="00A9392F" w:rsidRPr="00835BF6">
        <w:rPr>
          <w:rFonts w:ascii="Century Gothic" w:hAnsi="Century Gothic"/>
          <w:sz w:val="22"/>
          <w:szCs w:val="22"/>
        </w:rPr>
        <w:t>ção</w:t>
      </w:r>
      <w:r w:rsidR="00DB73C1" w:rsidRPr="00835BF6">
        <w:rPr>
          <w:rFonts w:ascii="Century Gothic" w:hAnsi="Century Gothic"/>
          <w:sz w:val="22"/>
          <w:szCs w:val="22"/>
        </w:rPr>
        <w:t xml:space="preserve">, a Oferta Restrita deverá ser registrada </w:t>
      </w:r>
      <w:proofErr w:type="gramStart"/>
      <w:r w:rsidR="00DB73C1" w:rsidRPr="00835BF6">
        <w:rPr>
          <w:rFonts w:ascii="Century Gothic" w:hAnsi="Century Gothic"/>
          <w:sz w:val="22"/>
          <w:szCs w:val="22"/>
        </w:rPr>
        <w:t>perante a</w:t>
      </w:r>
      <w:proofErr w:type="gramEnd"/>
      <w:r w:rsidR="00DB73C1" w:rsidRPr="00835BF6">
        <w:rPr>
          <w:rFonts w:ascii="Century Gothic" w:hAnsi="Century Gothic"/>
          <w:sz w:val="22"/>
          <w:szCs w:val="22"/>
        </w:rPr>
        <w:t xml:space="preserve"> ANBIMA,</w:t>
      </w:r>
      <w:r w:rsidR="00310C75" w:rsidRPr="00835BF6">
        <w:rPr>
          <w:rFonts w:ascii="Century Gothic" w:hAnsi="Century Gothic"/>
          <w:sz w:val="22"/>
          <w:szCs w:val="22"/>
        </w:rPr>
        <w:t xml:space="preserve"> ,</w:t>
      </w:r>
      <w:r w:rsidR="00DB73C1" w:rsidRPr="00835BF6">
        <w:rPr>
          <w:rFonts w:ascii="Century Gothic" w:hAnsi="Century Gothic"/>
          <w:sz w:val="22"/>
          <w:szCs w:val="22"/>
        </w:rPr>
        <w:t xml:space="preserve"> desde que sejam expedidas diretrizes específicas pelo Conselho de Regulação e Melhores Práticas da ANBIMA</w:t>
      </w:r>
      <w:r w:rsidR="00A9392F" w:rsidRPr="00A9392F">
        <w:rPr>
          <w:rFonts w:ascii="Century Gothic" w:hAnsi="Century Gothic"/>
          <w:sz w:val="22"/>
          <w:szCs w:val="22"/>
        </w:rPr>
        <w:t xml:space="preserve"> </w:t>
      </w:r>
      <w:r w:rsidR="00A9392F" w:rsidRPr="00835BF6">
        <w:rPr>
          <w:rFonts w:ascii="Century Gothic" w:hAnsi="Century Gothic"/>
          <w:sz w:val="22"/>
          <w:szCs w:val="22"/>
        </w:rPr>
        <w:t>até que a Oferta Restrita seja encerrada</w:t>
      </w:r>
      <w:r w:rsidR="00DB73C1" w:rsidRPr="00835BF6">
        <w:rPr>
          <w:rFonts w:ascii="Century Gothic" w:hAnsi="Century Gothic"/>
          <w:sz w:val="22"/>
          <w:szCs w:val="22"/>
        </w:rPr>
        <w:t>, exclusivamente para fins de informar a base de dados da ANBIMA, nos termos do parágrafo 2º do artigo 1º do Código ANBIMA de Regulação e Melhores Práticas para as Ofertas Públicas de Distribuição e Aquisição de Valores Mobiliários, atualmente em vigor.</w:t>
      </w:r>
    </w:p>
    <w:p w14:paraId="710121F2" w14:textId="77777777" w:rsidR="00DB73C1" w:rsidRPr="00835BF6" w:rsidRDefault="00DB73C1" w:rsidP="00740853">
      <w:pPr>
        <w:spacing w:line="340" w:lineRule="exact"/>
        <w:rPr>
          <w:rFonts w:ascii="Century Gothic" w:hAnsi="Century Gothic"/>
          <w:b/>
          <w:sz w:val="22"/>
          <w:szCs w:val="22"/>
        </w:rPr>
      </w:pPr>
    </w:p>
    <w:p w14:paraId="5380362D"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lastRenderedPageBreak/>
        <w:t>2.</w:t>
      </w:r>
      <w:r w:rsidR="002D381F" w:rsidRPr="00835BF6">
        <w:rPr>
          <w:rFonts w:ascii="Century Gothic" w:hAnsi="Century Gothic"/>
          <w:b/>
          <w:sz w:val="22"/>
          <w:szCs w:val="22"/>
        </w:rPr>
        <w:t>1</w:t>
      </w:r>
      <w:r w:rsidRPr="00835BF6">
        <w:rPr>
          <w:rFonts w:ascii="Century Gothic" w:hAnsi="Century Gothic"/>
          <w:b/>
          <w:sz w:val="22"/>
          <w:szCs w:val="22"/>
        </w:rPr>
        <w:t>.</w:t>
      </w:r>
      <w:r w:rsidR="006024F3" w:rsidRPr="00835BF6">
        <w:rPr>
          <w:rFonts w:ascii="Century Gothic" w:hAnsi="Century Gothic"/>
          <w:b/>
          <w:sz w:val="22"/>
          <w:szCs w:val="22"/>
        </w:rPr>
        <w:t>2</w:t>
      </w:r>
      <w:r w:rsidRPr="00835BF6">
        <w:rPr>
          <w:rFonts w:ascii="Century Gothic" w:hAnsi="Century Gothic"/>
          <w:b/>
          <w:sz w:val="22"/>
          <w:szCs w:val="22"/>
        </w:rPr>
        <w:t xml:space="preserve"> Arquivamento da </w:t>
      </w:r>
      <w:r w:rsidR="00387324" w:rsidRPr="00835BF6">
        <w:rPr>
          <w:rFonts w:ascii="Century Gothic" w:hAnsi="Century Gothic"/>
          <w:b/>
          <w:sz w:val="22"/>
          <w:szCs w:val="22"/>
        </w:rPr>
        <w:t xml:space="preserve">ata da </w:t>
      </w:r>
      <w:r w:rsidR="00C53C63" w:rsidRPr="00835BF6">
        <w:rPr>
          <w:rFonts w:ascii="Century Gothic" w:hAnsi="Century Gothic"/>
          <w:b/>
          <w:sz w:val="22"/>
          <w:szCs w:val="22"/>
        </w:rPr>
        <w:t>AGE</w:t>
      </w:r>
      <w:r w:rsidR="00CC01D0" w:rsidRPr="00835BF6">
        <w:rPr>
          <w:rFonts w:ascii="Century Gothic" w:hAnsi="Century Gothic"/>
          <w:b/>
          <w:sz w:val="22"/>
          <w:szCs w:val="22"/>
        </w:rPr>
        <w:t xml:space="preserve"> </w:t>
      </w:r>
      <w:r w:rsidRPr="00835BF6">
        <w:rPr>
          <w:rFonts w:ascii="Century Gothic" w:hAnsi="Century Gothic"/>
          <w:b/>
          <w:sz w:val="22"/>
          <w:szCs w:val="22"/>
        </w:rPr>
        <w:t xml:space="preserve">na </w:t>
      </w:r>
      <w:r w:rsidR="00C352BA" w:rsidRPr="00835BF6">
        <w:rPr>
          <w:rFonts w:ascii="Century Gothic" w:hAnsi="Century Gothic"/>
          <w:b/>
          <w:sz w:val="22"/>
          <w:szCs w:val="22"/>
        </w:rPr>
        <w:t>JUCE</w:t>
      </w:r>
      <w:r w:rsidR="00D749BB" w:rsidRPr="00835BF6">
        <w:rPr>
          <w:rFonts w:ascii="Century Gothic" w:hAnsi="Century Gothic"/>
          <w:b/>
          <w:sz w:val="22"/>
          <w:szCs w:val="22"/>
        </w:rPr>
        <w:t>RJA</w:t>
      </w:r>
      <w:r w:rsidRPr="00835BF6">
        <w:rPr>
          <w:rFonts w:ascii="Century Gothic" w:hAnsi="Century Gothic"/>
          <w:b/>
          <w:sz w:val="22"/>
          <w:szCs w:val="22"/>
        </w:rPr>
        <w:t xml:space="preserve"> e Publicação d</w:t>
      </w:r>
      <w:r w:rsidR="00CC01D0" w:rsidRPr="00835BF6">
        <w:rPr>
          <w:rFonts w:ascii="Century Gothic" w:hAnsi="Century Gothic"/>
          <w:b/>
          <w:sz w:val="22"/>
          <w:szCs w:val="22"/>
        </w:rPr>
        <w:t xml:space="preserve">a </w:t>
      </w:r>
      <w:r w:rsidR="00C53C63" w:rsidRPr="00835BF6">
        <w:rPr>
          <w:rFonts w:ascii="Century Gothic" w:hAnsi="Century Gothic"/>
          <w:b/>
          <w:sz w:val="22"/>
          <w:szCs w:val="22"/>
        </w:rPr>
        <w:t>AGE</w:t>
      </w:r>
    </w:p>
    <w:p w14:paraId="78AB4086" w14:textId="77777777" w:rsidR="009607B0" w:rsidRPr="00835BF6" w:rsidRDefault="009607B0" w:rsidP="00740853">
      <w:pPr>
        <w:spacing w:line="340" w:lineRule="exact"/>
        <w:rPr>
          <w:rFonts w:ascii="Century Gothic" w:hAnsi="Century Gothic"/>
          <w:sz w:val="22"/>
          <w:szCs w:val="22"/>
        </w:rPr>
      </w:pPr>
    </w:p>
    <w:p w14:paraId="5CD74F43" w14:textId="10A22971"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2.</w:t>
      </w:r>
      <w:r w:rsidR="002D381F" w:rsidRPr="00835BF6">
        <w:rPr>
          <w:rFonts w:ascii="Century Gothic" w:hAnsi="Century Gothic"/>
          <w:sz w:val="22"/>
          <w:szCs w:val="22"/>
        </w:rPr>
        <w:t>1</w:t>
      </w:r>
      <w:r w:rsidRPr="00835BF6">
        <w:rPr>
          <w:rFonts w:ascii="Century Gothic" w:hAnsi="Century Gothic"/>
          <w:sz w:val="22"/>
          <w:szCs w:val="22"/>
        </w:rPr>
        <w:t>.</w:t>
      </w:r>
      <w:r w:rsidR="00555BF0" w:rsidRPr="00835BF6">
        <w:rPr>
          <w:rFonts w:ascii="Century Gothic" w:hAnsi="Century Gothic"/>
          <w:sz w:val="22"/>
          <w:szCs w:val="22"/>
        </w:rPr>
        <w:t>2</w:t>
      </w:r>
      <w:r w:rsidRPr="00835BF6">
        <w:rPr>
          <w:rFonts w:ascii="Century Gothic" w:hAnsi="Century Gothic"/>
          <w:sz w:val="22"/>
          <w:szCs w:val="22"/>
        </w:rPr>
        <w:t>.</w:t>
      </w:r>
      <w:r w:rsidR="002D381F" w:rsidRPr="00835BF6">
        <w:rPr>
          <w:rFonts w:ascii="Century Gothic" w:hAnsi="Century Gothic"/>
          <w:sz w:val="22"/>
          <w:szCs w:val="22"/>
        </w:rPr>
        <w:t>1.</w:t>
      </w:r>
      <w:r w:rsidRPr="00835BF6">
        <w:rPr>
          <w:rFonts w:ascii="Century Gothic" w:hAnsi="Century Gothic"/>
          <w:sz w:val="22"/>
          <w:szCs w:val="22"/>
        </w:rPr>
        <w:t xml:space="preserve"> A ata da </w:t>
      </w:r>
      <w:r w:rsidR="00C53C63" w:rsidRPr="00835BF6">
        <w:rPr>
          <w:rFonts w:ascii="Century Gothic" w:hAnsi="Century Gothic"/>
          <w:sz w:val="22"/>
          <w:szCs w:val="22"/>
        </w:rPr>
        <w:t>AGE</w:t>
      </w:r>
      <w:r w:rsidRPr="00835BF6">
        <w:rPr>
          <w:rFonts w:ascii="Century Gothic" w:hAnsi="Century Gothic"/>
          <w:sz w:val="22"/>
          <w:szCs w:val="22"/>
        </w:rPr>
        <w:t xml:space="preserve"> </w:t>
      </w:r>
      <w:r w:rsidR="0043619B" w:rsidRPr="00835BF6">
        <w:rPr>
          <w:rFonts w:ascii="Century Gothic" w:hAnsi="Century Gothic"/>
          <w:sz w:val="22"/>
          <w:szCs w:val="22"/>
        </w:rPr>
        <w:t>será</w:t>
      </w:r>
      <w:r w:rsidR="00DB73C1" w:rsidRPr="00835BF6">
        <w:rPr>
          <w:rFonts w:ascii="Century Gothic" w:hAnsi="Century Gothic"/>
          <w:sz w:val="22"/>
          <w:szCs w:val="22"/>
        </w:rPr>
        <w:t xml:space="preserve"> </w:t>
      </w:r>
      <w:r w:rsidR="001A1306" w:rsidRPr="00835BF6">
        <w:rPr>
          <w:rFonts w:ascii="Century Gothic" w:hAnsi="Century Gothic"/>
          <w:sz w:val="22"/>
          <w:szCs w:val="22"/>
        </w:rPr>
        <w:t>devidamente arquivada</w:t>
      </w:r>
      <w:r w:rsidRPr="00835BF6">
        <w:rPr>
          <w:rFonts w:ascii="Century Gothic" w:hAnsi="Century Gothic"/>
          <w:sz w:val="22"/>
          <w:szCs w:val="22"/>
        </w:rPr>
        <w:t xml:space="preserve"> na </w:t>
      </w:r>
      <w:r w:rsidR="00D749BB" w:rsidRPr="00835BF6">
        <w:rPr>
          <w:rFonts w:ascii="Century Gothic" w:hAnsi="Century Gothic"/>
          <w:sz w:val="22"/>
          <w:szCs w:val="22"/>
        </w:rPr>
        <w:t xml:space="preserve">JUCERJA </w:t>
      </w:r>
      <w:r w:rsidRPr="00835BF6">
        <w:rPr>
          <w:rFonts w:ascii="Century Gothic" w:hAnsi="Century Gothic"/>
          <w:sz w:val="22"/>
          <w:szCs w:val="22"/>
        </w:rPr>
        <w:t xml:space="preserve">e publicada </w:t>
      </w:r>
      <w:r w:rsidR="001A1306" w:rsidRPr="00835BF6">
        <w:rPr>
          <w:rFonts w:ascii="Century Gothic" w:hAnsi="Century Gothic"/>
          <w:sz w:val="22"/>
          <w:szCs w:val="22"/>
        </w:rPr>
        <w:t xml:space="preserve">(i) </w:t>
      </w:r>
      <w:r w:rsidRPr="00835BF6">
        <w:rPr>
          <w:rFonts w:ascii="Century Gothic" w:hAnsi="Century Gothic"/>
          <w:sz w:val="22"/>
          <w:szCs w:val="22"/>
        </w:rPr>
        <w:t xml:space="preserve">no </w:t>
      </w:r>
      <w:r w:rsidR="00D749BB" w:rsidRPr="00835BF6">
        <w:rPr>
          <w:rFonts w:ascii="Century Gothic" w:hAnsi="Century Gothic"/>
          <w:sz w:val="22"/>
          <w:szCs w:val="22"/>
        </w:rPr>
        <w:t xml:space="preserve">“Diário Oficial do Estado do Rio de </w:t>
      </w:r>
      <w:r w:rsidR="00D749BB" w:rsidRPr="00335C4F">
        <w:rPr>
          <w:rFonts w:ascii="Century Gothic" w:hAnsi="Century Gothic"/>
          <w:sz w:val="22"/>
          <w:szCs w:val="22"/>
        </w:rPr>
        <w:t>Janeiro</w:t>
      </w:r>
      <w:r w:rsidR="00AB7927" w:rsidRPr="00335C4F">
        <w:rPr>
          <w:rFonts w:ascii="Century Gothic" w:hAnsi="Century Gothic"/>
          <w:sz w:val="22"/>
          <w:szCs w:val="22"/>
        </w:rPr>
        <w:t>”</w:t>
      </w:r>
      <w:r w:rsidR="005B5B41" w:rsidRPr="00335C4F">
        <w:rPr>
          <w:rFonts w:ascii="Century Gothic" w:hAnsi="Century Gothic"/>
          <w:sz w:val="22"/>
          <w:szCs w:val="22"/>
        </w:rPr>
        <w:t xml:space="preserve"> </w:t>
      </w:r>
      <w:r w:rsidRPr="00335C4F">
        <w:rPr>
          <w:rFonts w:ascii="Century Gothic" w:hAnsi="Century Gothic"/>
          <w:sz w:val="22"/>
          <w:szCs w:val="22"/>
        </w:rPr>
        <w:t xml:space="preserve">e </w:t>
      </w:r>
      <w:r w:rsidR="001A1306" w:rsidRPr="00335C4F">
        <w:rPr>
          <w:rFonts w:ascii="Century Gothic" w:hAnsi="Century Gothic"/>
          <w:sz w:val="22"/>
          <w:szCs w:val="22"/>
        </w:rPr>
        <w:t>(</w:t>
      </w:r>
      <w:proofErr w:type="gramStart"/>
      <w:r w:rsidR="001A1306" w:rsidRPr="00335C4F">
        <w:rPr>
          <w:rFonts w:ascii="Century Gothic" w:hAnsi="Century Gothic"/>
          <w:sz w:val="22"/>
          <w:szCs w:val="22"/>
        </w:rPr>
        <w:t>ii</w:t>
      </w:r>
      <w:proofErr w:type="gramEnd"/>
      <w:r w:rsidR="001A1306" w:rsidRPr="00335C4F">
        <w:rPr>
          <w:rFonts w:ascii="Century Gothic" w:hAnsi="Century Gothic"/>
          <w:sz w:val="22"/>
          <w:szCs w:val="22"/>
        </w:rPr>
        <w:t xml:space="preserve">) </w:t>
      </w:r>
      <w:r w:rsidRPr="00335C4F">
        <w:rPr>
          <w:rFonts w:ascii="Century Gothic" w:hAnsi="Century Gothic"/>
          <w:sz w:val="22"/>
          <w:szCs w:val="22"/>
        </w:rPr>
        <w:t xml:space="preserve">no </w:t>
      </w:r>
      <w:r w:rsidR="00C75FA2" w:rsidRPr="00335C4F">
        <w:rPr>
          <w:rFonts w:ascii="Century Gothic" w:hAnsi="Century Gothic"/>
          <w:sz w:val="22"/>
          <w:szCs w:val="22"/>
        </w:rPr>
        <w:t xml:space="preserve">“Jornal do Commercio” </w:t>
      </w:r>
      <w:r w:rsidRPr="00335C4F">
        <w:rPr>
          <w:rFonts w:ascii="Century Gothic" w:hAnsi="Century Gothic"/>
          <w:sz w:val="22"/>
          <w:szCs w:val="22"/>
        </w:rPr>
        <w:t>(“</w:t>
      </w:r>
      <w:r w:rsidRPr="00335C4F">
        <w:rPr>
          <w:rFonts w:ascii="Century Gothic" w:hAnsi="Century Gothic"/>
          <w:sz w:val="22"/>
          <w:szCs w:val="22"/>
          <w:u w:val="single"/>
        </w:rPr>
        <w:t>Jorna</w:t>
      </w:r>
      <w:r w:rsidR="00387324" w:rsidRPr="00335C4F">
        <w:rPr>
          <w:rFonts w:ascii="Century Gothic" w:hAnsi="Century Gothic"/>
          <w:sz w:val="22"/>
          <w:szCs w:val="22"/>
          <w:u w:val="single"/>
        </w:rPr>
        <w:t>is</w:t>
      </w:r>
      <w:r w:rsidRPr="00835BF6">
        <w:rPr>
          <w:rFonts w:ascii="Century Gothic" w:hAnsi="Century Gothic"/>
          <w:sz w:val="22"/>
          <w:szCs w:val="22"/>
          <w:u w:val="single"/>
        </w:rPr>
        <w:t xml:space="preserve"> de Divulgação da </w:t>
      </w:r>
      <w:r w:rsidR="00AB7927" w:rsidRPr="00835BF6">
        <w:rPr>
          <w:rFonts w:ascii="Century Gothic" w:hAnsi="Century Gothic"/>
          <w:sz w:val="22"/>
          <w:szCs w:val="22"/>
          <w:u w:val="single"/>
        </w:rPr>
        <w:t>Emissora</w:t>
      </w:r>
      <w:r w:rsidRPr="00835BF6">
        <w:rPr>
          <w:rFonts w:ascii="Century Gothic" w:hAnsi="Century Gothic"/>
          <w:sz w:val="22"/>
          <w:szCs w:val="22"/>
        </w:rPr>
        <w:t>”)</w:t>
      </w:r>
      <w:r w:rsidR="00A80C21" w:rsidRPr="00835BF6">
        <w:rPr>
          <w:rFonts w:ascii="Century Gothic" w:hAnsi="Century Gothic"/>
          <w:sz w:val="22"/>
          <w:szCs w:val="22"/>
        </w:rPr>
        <w:t>, de acordo com o artigo 62, inciso I, da Lei das Sociedades por Ações</w:t>
      </w:r>
      <w:r w:rsidRPr="00835BF6">
        <w:rPr>
          <w:rFonts w:ascii="Century Gothic" w:hAnsi="Century Gothic"/>
          <w:sz w:val="22"/>
          <w:szCs w:val="22"/>
        </w:rPr>
        <w:t>.</w:t>
      </w:r>
    </w:p>
    <w:p w14:paraId="4B089D79" w14:textId="77777777" w:rsidR="00C15DF2" w:rsidRPr="00835BF6" w:rsidRDefault="00C15DF2" w:rsidP="00740853">
      <w:pPr>
        <w:spacing w:line="340" w:lineRule="exact"/>
        <w:rPr>
          <w:rFonts w:ascii="Century Gothic" w:hAnsi="Century Gothic"/>
          <w:sz w:val="22"/>
          <w:szCs w:val="22"/>
        </w:rPr>
      </w:pPr>
    </w:p>
    <w:p w14:paraId="248E0685" w14:textId="3834E6FA" w:rsidR="00C15DF2" w:rsidRPr="00835BF6" w:rsidRDefault="00C15DF2" w:rsidP="00740853">
      <w:pPr>
        <w:spacing w:line="340" w:lineRule="exact"/>
        <w:rPr>
          <w:rFonts w:ascii="Century Gothic" w:hAnsi="Century Gothic"/>
          <w:sz w:val="22"/>
          <w:szCs w:val="22"/>
        </w:rPr>
      </w:pPr>
      <w:r w:rsidRPr="00835BF6">
        <w:rPr>
          <w:rFonts w:ascii="Century Gothic" w:hAnsi="Century Gothic"/>
          <w:sz w:val="22"/>
          <w:szCs w:val="22"/>
        </w:rPr>
        <w:t>2.</w:t>
      </w:r>
      <w:r w:rsidR="002D381F" w:rsidRPr="00835BF6">
        <w:rPr>
          <w:rFonts w:ascii="Century Gothic" w:hAnsi="Century Gothic"/>
          <w:sz w:val="22"/>
          <w:szCs w:val="22"/>
        </w:rPr>
        <w:t>1</w:t>
      </w:r>
      <w:r w:rsidRPr="00835BF6">
        <w:rPr>
          <w:rFonts w:ascii="Century Gothic" w:hAnsi="Century Gothic"/>
          <w:sz w:val="22"/>
          <w:szCs w:val="22"/>
        </w:rPr>
        <w:t>.2.</w:t>
      </w:r>
      <w:r w:rsidR="00555BF0" w:rsidRPr="00835BF6">
        <w:rPr>
          <w:rFonts w:ascii="Century Gothic" w:hAnsi="Century Gothic"/>
          <w:sz w:val="22"/>
          <w:szCs w:val="22"/>
        </w:rPr>
        <w:t>2.</w:t>
      </w:r>
      <w:r w:rsidRPr="00835BF6">
        <w:rPr>
          <w:rFonts w:ascii="Century Gothic" w:hAnsi="Century Gothic"/>
          <w:sz w:val="22"/>
          <w:szCs w:val="22"/>
        </w:rPr>
        <w:t xml:space="preserve"> A ata da RCA</w:t>
      </w:r>
      <w:r w:rsidR="008C5938" w:rsidRPr="00835BF6">
        <w:rPr>
          <w:rFonts w:ascii="Century Gothic" w:hAnsi="Century Gothic"/>
          <w:sz w:val="22"/>
          <w:szCs w:val="22"/>
        </w:rPr>
        <w:t xml:space="preserve"> da Fiadora</w:t>
      </w:r>
      <w:r w:rsidRPr="00835BF6">
        <w:rPr>
          <w:rFonts w:ascii="Century Gothic" w:hAnsi="Century Gothic"/>
          <w:sz w:val="22"/>
          <w:szCs w:val="22"/>
        </w:rPr>
        <w:t xml:space="preserve"> </w:t>
      </w:r>
      <w:r w:rsidR="0043619B" w:rsidRPr="00835BF6">
        <w:rPr>
          <w:rFonts w:ascii="Century Gothic" w:hAnsi="Century Gothic"/>
          <w:sz w:val="22"/>
          <w:szCs w:val="22"/>
        </w:rPr>
        <w:t>será</w:t>
      </w:r>
      <w:r w:rsidR="00DB73C1" w:rsidRPr="00835BF6">
        <w:rPr>
          <w:rFonts w:ascii="Century Gothic" w:hAnsi="Century Gothic"/>
          <w:sz w:val="22"/>
          <w:szCs w:val="22"/>
        </w:rPr>
        <w:t xml:space="preserve"> </w:t>
      </w:r>
      <w:r w:rsidR="00C96496" w:rsidRPr="00835BF6">
        <w:rPr>
          <w:rFonts w:ascii="Century Gothic" w:hAnsi="Century Gothic"/>
          <w:sz w:val="22"/>
          <w:szCs w:val="22"/>
        </w:rPr>
        <w:t>devidamente</w:t>
      </w:r>
      <w:r w:rsidR="001A1306" w:rsidRPr="00835BF6">
        <w:rPr>
          <w:rFonts w:ascii="Century Gothic" w:hAnsi="Century Gothic"/>
          <w:sz w:val="22"/>
          <w:szCs w:val="22"/>
        </w:rPr>
        <w:t xml:space="preserve"> </w:t>
      </w:r>
      <w:r w:rsidR="0043619B" w:rsidRPr="00835BF6">
        <w:rPr>
          <w:rFonts w:ascii="Century Gothic" w:hAnsi="Century Gothic"/>
          <w:sz w:val="22"/>
          <w:szCs w:val="22"/>
        </w:rPr>
        <w:t>arquivada</w:t>
      </w:r>
      <w:r w:rsidRPr="00835BF6">
        <w:rPr>
          <w:rFonts w:ascii="Century Gothic" w:hAnsi="Century Gothic"/>
          <w:sz w:val="22"/>
          <w:szCs w:val="22"/>
        </w:rPr>
        <w:t xml:space="preserve"> na JUCERJA</w:t>
      </w:r>
      <w:r w:rsidR="00F42B06" w:rsidRPr="00835BF6">
        <w:rPr>
          <w:rFonts w:ascii="Century Gothic" w:hAnsi="Century Gothic"/>
          <w:sz w:val="22"/>
          <w:szCs w:val="22"/>
        </w:rPr>
        <w:t xml:space="preserve"> </w:t>
      </w:r>
      <w:r w:rsidR="00ED1E4F" w:rsidRPr="00835BF6">
        <w:rPr>
          <w:rFonts w:ascii="Century Gothic" w:hAnsi="Century Gothic"/>
          <w:sz w:val="22"/>
          <w:szCs w:val="22"/>
        </w:rPr>
        <w:t xml:space="preserve">e publicada </w:t>
      </w:r>
      <w:r w:rsidR="006E7398" w:rsidRPr="00835BF6">
        <w:rPr>
          <w:rFonts w:ascii="Century Gothic" w:hAnsi="Century Gothic"/>
          <w:sz w:val="22"/>
          <w:szCs w:val="22"/>
        </w:rPr>
        <w:t xml:space="preserve">(i) </w:t>
      </w:r>
      <w:r w:rsidR="00ED1E4F" w:rsidRPr="00835BF6">
        <w:rPr>
          <w:rFonts w:ascii="Century Gothic" w:hAnsi="Century Gothic"/>
          <w:sz w:val="22"/>
          <w:szCs w:val="22"/>
        </w:rPr>
        <w:t>no</w:t>
      </w:r>
      <w:r w:rsidR="006E7398" w:rsidRPr="00835BF6">
        <w:rPr>
          <w:rFonts w:ascii="Century Gothic" w:hAnsi="Century Gothic"/>
          <w:sz w:val="22"/>
          <w:szCs w:val="22"/>
        </w:rPr>
        <w:t xml:space="preserve"> “</w:t>
      </w:r>
      <w:r w:rsidR="00CA3051" w:rsidRPr="00835BF6">
        <w:rPr>
          <w:rFonts w:ascii="Century Gothic" w:hAnsi="Century Gothic"/>
          <w:sz w:val="22"/>
          <w:szCs w:val="22"/>
        </w:rPr>
        <w:t xml:space="preserve">Diário Oficial do Estado </w:t>
      </w:r>
      <w:r w:rsidR="00AA6979" w:rsidRPr="00835BF6">
        <w:rPr>
          <w:rFonts w:ascii="Century Gothic" w:hAnsi="Century Gothic"/>
          <w:sz w:val="22"/>
          <w:szCs w:val="22"/>
        </w:rPr>
        <w:t>do Rio de Janeiro</w:t>
      </w:r>
      <w:r w:rsidR="006E7398" w:rsidRPr="00835BF6">
        <w:rPr>
          <w:rFonts w:ascii="Century Gothic" w:hAnsi="Century Gothic"/>
          <w:sz w:val="22"/>
          <w:szCs w:val="22"/>
        </w:rPr>
        <w:t>”</w:t>
      </w:r>
      <w:r w:rsidR="00AA6979" w:rsidRPr="00835BF6">
        <w:rPr>
          <w:rFonts w:ascii="Century Gothic" w:hAnsi="Century Gothic"/>
          <w:sz w:val="22"/>
          <w:szCs w:val="22"/>
        </w:rPr>
        <w:t xml:space="preserve"> </w:t>
      </w:r>
      <w:r w:rsidR="00ED1E4F" w:rsidRPr="00835BF6">
        <w:rPr>
          <w:rFonts w:ascii="Century Gothic" w:hAnsi="Century Gothic"/>
          <w:sz w:val="22"/>
          <w:szCs w:val="22"/>
        </w:rPr>
        <w:t xml:space="preserve">e </w:t>
      </w:r>
      <w:r w:rsidR="006E7398" w:rsidRPr="00835BF6">
        <w:rPr>
          <w:rFonts w:ascii="Century Gothic" w:hAnsi="Century Gothic"/>
          <w:sz w:val="22"/>
          <w:szCs w:val="22"/>
        </w:rPr>
        <w:t>(</w:t>
      </w:r>
      <w:proofErr w:type="gramStart"/>
      <w:r w:rsidR="006E7398" w:rsidRPr="00835BF6">
        <w:rPr>
          <w:rFonts w:ascii="Century Gothic" w:hAnsi="Century Gothic"/>
          <w:sz w:val="22"/>
          <w:szCs w:val="22"/>
        </w:rPr>
        <w:t>ii</w:t>
      </w:r>
      <w:proofErr w:type="gramEnd"/>
      <w:r w:rsidR="006E7398" w:rsidRPr="00835BF6">
        <w:rPr>
          <w:rFonts w:ascii="Century Gothic" w:hAnsi="Century Gothic"/>
          <w:sz w:val="22"/>
          <w:szCs w:val="22"/>
        </w:rPr>
        <w:t xml:space="preserve">) </w:t>
      </w:r>
      <w:r w:rsidR="006E7398" w:rsidRPr="00335C4F">
        <w:rPr>
          <w:rFonts w:ascii="Century Gothic" w:hAnsi="Century Gothic"/>
          <w:sz w:val="22"/>
          <w:szCs w:val="22"/>
        </w:rPr>
        <w:t>no “</w:t>
      </w:r>
      <w:r w:rsidR="001B3305" w:rsidRPr="00335C4F">
        <w:rPr>
          <w:rFonts w:ascii="Century Gothic" w:hAnsi="Century Gothic"/>
          <w:sz w:val="22"/>
          <w:szCs w:val="22"/>
        </w:rPr>
        <w:t xml:space="preserve">Jornal </w:t>
      </w:r>
      <w:r w:rsidR="00CA3051" w:rsidRPr="00335C4F">
        <w:rPr>
          <w:rFonts w:ascii="Century Gothic" w:hAnsi="Century Gothic"/>
          <w:sz w:val="22"/>
          <w:szCs w:val="22"/>
        </w:rPr>
        <w:t>do Com</w:t>
      </w:r>
      <w:r w:rsidR="00DE0263" w:rsidRPr="00335C4F">
        <w:rPr>
          <w:rFonts w:ascii="Century Gothic" w:hAnsi="Century Gothic"/>
          <w:sz w:val="22"/>
          <w:szCs w:val="22"/>
        </w:rPr>
        <w:t>me</w:t>
      </w:r>
      <w:r w:rsidR="00CA3051" w:rsidRPr="00335C4F">
        <w:rPr>
          <w:rFonts w:ascii="Century Gothic" w:hAnsi="Century Gothic"/>
          <w:sz w:val="22"/>
          <w:szCs w:val="22"/>
        </w:rPr>
        <w:t>rcio</w:t>
      </w:r>
      <w:r w:rsidR="0043619B" w:rsidRPr="00335C4F">
        <w:rPr>
          <w:rFonts w:ascii="Century Gothic" w:hAnsi="Century Gothic"/>
          <w:sz w:val="22"/>
          <w:szCs w:val="22"/>
        </w:rPr>
        <w:t>”.</w:t>
      </w:r>
    </w:p>
    <w:p w14:paraId="779CF4CE" w14:textId="77777777" w:rsidR="00F42B06" w:rsidRPr="00835BF6" w:rsidRDefault="00F42B06" w:rsidP="00740853">
      <w:pPr>
        <w:spacing w:line="340" w:lineRule="exact"/>
        <w:rPr>
          <w:rFonts w:ascii="Century Gothic" w:hAnsi="Century Gothic"/>
          <w:sz w:val="22"/>
          <w:szCs w:val="22"/>
        </w:rPr>
      </w:pPr>
    </w:p>
    <w:p w14:paraId="5B687088" w14:textId="77777777" w:rsidR="00F42B06" w:rsidRPr="00835BF6" w:rsidRDefault="00950C24" w:rsidP="00740853">
      <w:pPr>
        <w:spacing w:line="340" w:lineRule="exact"/>
        <w:rPr>
          <w:rFonts w:ascii="Century Gothic" w:hAnsi="Century Gothic"/>
          <w:sz w:val="22"/>
          <w:szCs w:val="22"/>
        </w:rPr>
      </w:pPr>
      <w:r w:rsidRPr="00835BF6">
        <w:rPr>
          <w:rFonts w:ascii="Century Gothic" w:hAnsi="Century Gothic"/>
          <w:sz w:val="22"/>
          <w:szCs w:val="22"/>
        </w:rPr>
        <w:t xml:space="preserve">2.1.2.2.1. </w:t>
      </w:r>
      <w:r w:rsidR="00F42B06" w:rsidRPr="00835BF6">
        <w:rPr>
          <w:rFonts w:ascii="Century Gothic" w:hAnsi="Century Gothic"/>
          <w:sz w:val="22"/>
          <w:szCs w:val="22"/>
        </w:rPr>
        <w:t xml:space="preserve">A </w:t>
      </w:r>
      <w:r w:rsidR="00750258">
        <w:rPr>
          <w:rFonts w:ascii="Century Gothic" w:hAnsi="Century Gothic"/>
          <w:sz w:val="22"/>
          <w:szCs w:val="22"/>
        </w:rPr>
        <w:t xml:space="preserve">Emissora e a </w:t>
      </w:r>
      <w:r w:rsidR="00F42B06" w:rsidRPr="00835BF6">
        <w:rPr>
          <w:rFonts w:ascii="Century Gothic" w:hAnsi="Century Gothic"/>
          <w:sz w:val="22"/>
          <w:szCs w:val="22"/>
        </w:rPr>
        <w:t>Fiadora</w:t>
      </w:r>
      <w:r w:rsidRPr="00835BF6">
        <w:rPr>
          <w:rFonts w:ascii="Century Gothic" w:hAnsi="Century Gothic"/>
          <w:sz w:val="22"/>
          <w:szCs w:val="22"/>
        </w:rPr>
        <w:t xml:space="preserve"> compromete</w:t>
      </w:r>
      <w:r w:rsidR="00750258">
        <w:rPr>
          <w:rFonts w:ascii="Century Gothic" w:hAnsi="Century Gothic"/>
          <w:sz w:val="22"/>
          <w:szCs w:val="22"/>
        </w:rPr>
        <w:t>m</w:t>
      </w:r>
      <w:r w:rsidRPr="00835BF6">
        <w:rPr>
          <w:rFonts w:ascii="Century Gothic" w:hAnsi="Century Gothic"/>
          <w:sz w:val="22"/>
          <w:szCs w:val="22"/>
        </w:rPr>
        <w:t xml:space="preserve">-se a cumprir quaisquer exigências formuladas pela JUCERJA no prazo de 30 (trinta) dias, contados da data em que </w:t>
      </w:r>
      <w:r w:rsidR="004572D6" w:rsidRPr="00835BF6">
        <w:rPr>
          <w:rFonts w:ascii="Century Gothic" w:hAnsi="Century Gothic"/>
          <w:sz w:val="22"/>
          <w:szCs w:val="22"/>
        </w:rPr>
        <w:t>tomar</w:t>
      </w:r>
      <w:r w:rsidRPr="00835BF6">
        <w:rPr>
          <w:rFonts w:ascii="Century Gothic" w:hAnsi="Century Gothic"/>
          <w:sz w:val="22"/>
          <w:szCs w:val="22"/>
        </w:rPr>
        <w:t xml:space="preserve"> ciência das mesmas, nos termos do artigo 40, §2°, da Lei</w:t>
      </w:r>
      <w:r w:rsidR="00516BA0" w:rsidRPr="00835BF6">
        <w:rPr>
          <w:rFonts w:ascii="Century Gothic" w:hAnsi="Century Gothic"/>
          <w:sz w:val="22"/>
          <w:szCs w:val="22"/>
        </w:rPr>
        <w:t xml:space="preserve"> nº. </w:t>
      </w:r>
      <w:r w:rsidRPr="00835BF6">
        <w:rPr>
          <w:rFonts w:ascii="Century Gothic" w:hAnsi="Century Gothic"/>
          <w:sz w:val="22"/>
          <w:szCs w:val="22"/>
        </w:rPr>
        <w:t>8.934</w:t>
      </w:r>
      <w:r w:rsidR="000A01C2" w:rsidRPr="00835BF6">
        <w:rPr>
          <w:rFonts w:ascii="Century Gothic" w:hAnsi="Century Gothic"/>
          <w:sz w:val="22"/>
          <w:szCs w:val="22"/>
        </w:rPr>
        <w:t>,</w:t>
      </w:r>
      <w:r w:rsidRPr="00835BF6">
        <w:rPr>
          <w:rFonts w:ascii="Century Gothic" w:hAnsi="Century Gothic"/>
          <w:sz w:val="22"/>
          <w:szCs w:val="22"/>
        </w:rPr>
        <w:t xml:space="preserve"> de </w:t>
      </w:r>
      <w:r w:rsidR="005B2C4D" w:rsidRPr="00835BF6">
        <w:rPr>
          <w:rFonts w:ascii="Century Gothic" w:hAnsi="Century Gothic"/>
          <w:sz w:val="22"/>
          <w:szCs w:val="22"/>
        </w:rPr>
        <w:t>18 de novembro de 1994</w:t>
      </w:r>
      <w:r w:rsidR="000A01C2" w:rsidRPr="00835BF6">
        <w:rPr>
          <w:rFonts w:ascii="Century Gothic" w:hAnsi="Century Gothic"/>
          <w:sz w:val="22"/>
          <w:szCs w:val="22"/>
        </w:rPr>
        <w:t>, conforme alterada</w:t>
      </w:r>
      <w:r w:rsidR="005B2C4D" w:rsidRPr="00835BF6">
        <w:rPr>
          <w:rFonts w:ascii="Century Gothic" w:hAnsi="Century Gothic"/>
          <w:sz w:val="22"/>
          <w:szCs w:val="22"/>
        </w:rPr>
        <w:t>.</w:t>
      </w:r>
    </w:p>
    <w:p w14:paraId="50B1E83F" w14:textId="77777777" w:rsidR="009607B0" w:rsidRPr="00835BF6" w:rsidRDefault="009607B0" w:rsidP="00740853">
      <w:pPr>
        <w:spacing w:line="340" w:lineRule="exact"/>
        <w:rPr>
          <w:rFonts w:ascii="Century Gothic" w:hAnsi="Century Gothic"/>
          <w:sz w:val="22"/>
          <w:szCs w:val="22"/>
        </w:rPr>
      </w:pPr>
    </w:p>
    <w:p w14:paraId="5427A6BB"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2.</w:t>
      </w:r>
      <w:r w:rsidR="00573216" w:rsidRPr="00835BF6">
        <w:rPr>
          <w:rFonts w:ascii="Century Gothic" w:hAnsi="Century Gothic"/>
          <w:b/>
          <w:sz w:val="22"/>
          <w:szCs w:val="22"/>
        </w:rPr>
        <w:t>1.</w:t>
      </w:r>
      <w:r w:rsidRPr="00835BF6">
        <w:rPr>
          <w:rFonts w:ascii="Century Gothic" w:hAnsi="Century Gothic"/>
          <w:b/>
          <w:sz w:val="22"/>
          <w:szCs w:val="22"/>
        </w:rPr>
        <w:t xml:space="preserve">3. </w:t>
      </w:r>
      <w:r w:rsidR="001D0CAE" w:rsidRPr="00835BF6">
        <w:rPr>
          <w:rFonts w:ascii="Century Gothic" w:hAnsi="Century Gothic"/>
          <w:b/>
          <w:sz w:val="22"/>
          <w:szCs w:val="22"/>
        </w:rPr>
        <w:t xml:space="preserve">Inscrição e </w:t>
      </w:r>
      <w:r w:rsidRPr="00835BF6">
        <w:rPr>
          <w:rFonts w:ascii="Century Gothic" w:hAnsi="Century Gothic"/>
          <w:b/>
          <w:sz w:val="22"/>
          <w:szCs w:val="22"/>
        </w:rPr>
        <w:t>Registro desta Escritura de Emissão</w:t>
      </w:r>
    </w:p>
    <w:p w14:paraId="103438B7" w14:textId="77777777" w:rsidR="009607B0" w:rsidRPr="00835BF6" w:rsidRDefault="009607B0" w:rsidP="00740853">
      <w:pPr>
        <w:spacing w:line="340" w:lineRule="exact"/>
        <w:rPr>
          <w:rFonts w:ascii="Century Gothic" w:hAnsi="Century Gothic"/>
          <w:b/>
          <w:sz w:val="22"/>
          <w:szCs w:val="22"/>
        </w:rPr>
      </w:pPr>
    </w:p>
    <w:p w14:paraId="3E7083B8"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2.</w:t>
      </w:r>
      <w:r w:rsidR="00573216" w:rsidRPr="00835BF6">
        <w:rPr>
          <w:rFonts w:ascii="Century Gothic" w:hAnsi="Century Gothic"/>
          <w:sz w:val="22"/>
          <w:szCs w:val="22"/>
        </w:rPr>
        <w:t>1</w:t>
      </w:r>
      <w:r w:rsidRPr="00835BF6">
        <w:rPr>
          <w:rFonts w:ascii="Century Gothic" w:hAnsi="Century Gothic"/>
          <w:sz w:val="22"/>
          <w:szCs w:val="22"/>
        </w:rPr>
        <w:t>.</w:t>
      </w:r>
      <w:r w:rsidR="00573216" w:rsidRPr="00835BF6">
        <w:rPr>
          <w:rFonts w:ascii="Century Gothic" w:hAnsi="Century Gothic"/>
          <w:sz w:val="22"/>
          <w:szCs w:val="22"/>
        </w:rPr>
        <w:t>3.</w:t>
      </w:r>
      <w:r w:rsidRPr="00835BF6">
        <w:rPr>
          <w:rFonts w:ascii="Century Gothic" w:hAnsi="Century Gothic"/>
          <w:sz w:val="22"/>
          <w:szCs w:val="22"/>
        </w:rPr>
        <w:t xml:space="preserve">1. A presente Escritura de Emissão e seus eventuais aditamentos serão </w:t>
      </w:r>
      <w:r w:rsidR="001D0CAE" w:rsidRPr="00835BF6">
        <w:rPr>
          <w:rFonts w:ascii="Century Gothic" w:hAnsi="Century Gothic"/>
          <w:sz w:val="22"/>
          <w:szCs w:val="22"/>
        </w:rPr>
        <w:t xml:space="preserve">inscritos </w:t>
      </w:r>
      <w:r w:rsidRPr="00835BF6">
        <w:rPr>
          <w:rFonts w:ascii="Century Gothic" w:hAnsi="Century Gothic"/>
          <w:sz w:val="22"/>
          <w:szCs w:val="22"/>
        </w:rPr>
        <w:t xml:space="preserve">na </w:t>
      </w:r>
      <w:r w:rsidR="008B1EF3" w:rsidRPr="00835BF6">
        <w:rPr>
          <w:rFonts w:ascii="Century Gothic" w:hAnsi="Century Gothic"/>
          <w:sz w:val="22"/>
          <w:szCs w:val="22"/>
        </w:rPr>
        <w:t>JUCERJA</w:t>
      </w:r>
      <w:r w:rsidRPr="00835BF6">
        <w:rPr>
          <w:rFonts w:ascii="Century Gothic" w:hAnsi="Century Gothic"/>
          <w:sz w:val="22"/>
          <w:szCs w:val="22"/>
        </w:rPr>
        <w:t>, nos termos do artigo 62, inciso II, da Lei das Sociedades por Ações.</w:t>
      </w:r>
    </w:p>
    <w:p w14:paraId="7D7A0F5E" w14:textId="77777777" w:rsidR="00075CF2" w:rsidRPr="00835BF6" w:rsidRDefault="00075CF2" w:rsidP="00740853">
      <w:pPr>
        <w:spacing w:line="340" w:lineRule="exact"/>
        <w:rPr>
          <w:rFonts w:ascii="Century Gothic" w:hAnsi="Century Gothic"/>
          <w:sz w:val="22"/>
          <w:szCs w:val="22"/>
        </w:rPr>
      </w:pPr>
    </w:p>
    <w:p w14:paraId="4EAC8E12" w14:textId="1823C0D3" w:rsidR="00B7671C" w:rsidRPr="00835BF6" w:rsidRDefault="001D0CAE" w:rsidP="00EF6B5F">
      <w:pPr>
        <w:spacing w:line="340" w:lineRule="exact"/>
        <w:rPr>
          <w:rStyle w:val="DeltaViewInsertion"/>
          <w:rFonts w:ascii="Century Gothic" w:hAnsi="Century Gothic"/>
          <w:color w:val="auto"/>
          <w:sz w:val="22"/>
          <w:szCs w:val="22"/>
          <w:u w:val="none"/>
        </w:rPr>
      </w:pPr>
      <w:r w:rsidRPr="00835BF6">
        <w:rPr>
          <w:rFonts w:ascii="Century Gothic" w:hAnsi="Century Gothic"/>
          <w:sz w:val="22"/>
          <w:szCs w:val="22"/>
        </w:rPr>
        <w:t>2.</w:t>
      </w:r>
      <w:r w:rsidR="00573216" w:rsidRPr="00835BF6">
        <w:rPr>
          <w:rFonts w:ascii="Century Gothic" w:hAnsi="Century Gothic"/>
          <w:sz w:val="22"/>
          <w:szCs w:val="22"/>
        </w:rPr>
        <w:t>1.</w:t>
      </w:r>
      <w:r w:rsidRPr="00835BF6">
        <w:rPr>
          <w:rFonts w:ascii="Century Gothic" w:hAnsi="Century Gothic"/>
          <w:sz w:val="22"/>
          <w:szCs w:val="22"/>
        </w:rPr>
        <w:t xml:space="preserve">3.2. </w:t>
      </w:r>
      <w:r w:rsidR="00B7671C" w:rsidRPr="00835BF6">
        <w:rPr>
          <w:rStyle w:val="DeltaViewInsertion"/>
          <w:rFonts w:ascii="Century Gothic" w:hAnsi="Century Gothic"/>
          <w:color w:val="auto"/>
          <w:sz w:val="22"/>
          <w:szCs w:val="22"/>
          <w:u w:val="none"/>
        </w:rPr>
        <w:t>A Emissora se compromete a enviar ao Agente Fiduciário a Escritura de Emissão devidamente inscrita</w:t>
      </w:r>
      <w:r w:rsidR="004B3C51" w:rsidRPr="00835BF6">
        <w:rPr>
          <w:rStyle w:val="DeltaViewInsertion"/>
          <w:rFonts w:ascii="Century Gothic" w:hAnsi="Century Gothic"/>
          <w:color w:val="auto"/>
          <w:sz w:val="22"/>
          <w:szCs w:val="22"/>
          <w:u w:val="none"/>
        </w:rPr>
        <w:t xml:space="preserve"> nos termos do</w:t>
      </w:r>
      <w:r w:rsidR="00B7671C" w:rsidRPr="00835BF6">
        <w:rPr>
          <w:rStyle w:val="DeltaViewInsertion"/>
          <w:rFonts w:ascii="Century Gothic" w:hAnsi="Century Gothic"/>
          <w:color w:val="auto"/>
          <w:sz w:val="22"/>
          <w:szCs w:val="22"/>
          <w:u w:val="none"/>
        </w:rPr>
        <w:t xml:space="preserve"> item 2.1.3.</w:t>
      </w:r>
      <w:r w:rsidR="004B3C51" w:rsidRPr="00835BF6">
        <w:rPr>
          <w:rStyle w:val="DeltaViewInsertion"/>
          <w:rFonts w:ascii="Century Gothic" w:hAnsi="Century Gothic"/>
          <w:color w:val="auto"/>
          <w:sz w:val="22"/>
          <w:szCs w:val="22"/>
          <w:u w:val="none"/>
        </w:rPr>
        <w:t>1</w:t>
      </w:r>
      <w:r w:rsidR="00B7671C" w:rsidRPr="00835BF6">
        <w:rPr>
          <w:rStyle w:val="DeltaViewInsertion"/>
          <w:rFonts w:ascii="Century Gothic" w:hAnsi="Century Gothic"/>
          <w:color w:val="auto"/>
          <w:sz w:val="22"/>
          <w:szCs w:val="22"/>
          <w:u w:val="none"/>
        </w:rPr>
        <w:t xml:space="preserve">. </w:t>
      </w:r>
      <w:r w:rsidR="00EF6B5F" w:rsidRPr="00835BF6">
        <w:rPr>
          <w:rStyle w:val="DeltaViewInsertion"/>
          <w:rFonts w:ascii="Century Gothic" w:hAnsi="Century Gothic"/>
          <w:color w:val="auto"/>
          <w:sz w:val="22"/>
          <w:szCs w:val="22"/>
          <w:u w:val="none"/>
        </w:rPr>
        <w:t xml:space="preserve">(i) </w:t>
      </w:r>
      <w:r w:rsidR="00B7671C" w:rsidRPr="00835BF6">
        <w:rPr>
          <w:rStyle w:val="DeltaViewInsertion"/>
          <w:rFonts w:ascii="Century Gothic" w:hAnsi="Century Gothic"/>
          <w:color w:val="auto"/>
          <w:sz w:val="22"/>
          <w:szCs w:val="22"/>
          <w:u w:val="none"/>
        </w:rPr>
        <w:t xml:space="preserve">em cópia, em até </w:t>
      </w:r>
      <w:proofErr w:type="gramStart"/>
      <w:r w:rsidR="00B7671C" w:rsidRPr="00835BF6">
        <w:rPr>
          <w:rStyle w:val="DeltaViewInsertion"/>
          <w:rFonts w:ascii="Century Gothic" w:hAnsi="Century Gothic"/>
          <w:color w:val="auto"/>
          <w:sz w:val="22"/>
          <w:szCs w:val="22"/>
          <w:u w:val="none"/>
        </w:rPr>
        <w:t>1</w:t>
      </w:r>
      <w:proofErr w:type="gramEnd"/>
      <w:r w:rsidR="00B7671C" w:rsidRPr="00835BF6">
        <w:rPr>
          <w:rStyle w:val="DeltaViewInsertion"/>
          <w:rFonts w:ascii="Century Gothic" w:hAnsi="Century Gothic"/>
          <w:color w:val="auto"/>
          <w:sz w:val="22"/>
          <w:szCs w:val="22"/>
          <w:u w:val="none"/>
        </w:rPr>
        <w:t xml:space="preserve"> (um) </w:t>
      </w:r>
      <w:r w:rsidR="00165C5C" w:rsidRPr="00835BF6">
        <w:rPr>
          <w:rStyle w:val="DeltaViewInsertion"/>
          <w:rFonts w:ascii="Century Gothic" w:hAnsi="Century Gothic"/>
          <w:color w:val="auto"/>
          <w:sz w:val="22"/>
          <w:szCs w:val="22"/>
          <w:u w:val="none"/>
        </w:rPr>
        <w:t>dia útil</w:t>
      </w:r>
      <w:r w:rsidR="00EF6B5F" w:rsidRPr="00835BF6">
        <w:rPr>
          <w:rStyle w:val="DeltaViewInsertion"/>
          <w:rFonts w:ascii="Century Gothic" w:hAnsi="Century Gothic"/>
          <w:color w:val="auto"/>
          <w:sz w:val="22"/>
          <w:szCs w:val="22"/>
          <w:u w:val="none"/>
        </w:rPr>
        <w:t xml:space="preserve">, </w:t>
      </w:r>
      <w:r w:rsidR="00EF6B5F" w:rsidRPr="00835BF6">
        <w:rPr>
          <w:rFonts w:ascii="Century Gothic" w:hAnsi="Century Gothic"/>
          <w:sz w:val="22"/>
          <w:szCs w:val="22"/>
        </w:rPr>
        <w:t xml:space="preserve">assim considerado qualquer dia que não seja sábado, domingo, feriado </w:t>
      </w:r>
      <w:r w:rsidR="00F0173C" w:rsidRPr="00835BF6">
        <w:rPr>
          <w:rFonts w:ascii="Century Gothic" w:hAnsi="Century Gothic"/>
          <w:sz w:val="22"/>
          <w:szCs w:val="22"/>
        </w:rPr>
        <w:t xml:space="preserve">declarado </w:t>
      </w:r>
      <w:r w:rsidR="00EF6B5F" w:rsidRPr="00835BF6">
        <w:rPr>
          <w:rFonts w:ascii="Century Gothic" w:hAnsi="Century Gothic"/>
          <w:sz w:val="22"/>
          <w:szCs w:val="22"/>
        </w:rPr>
        <w:t>nacional (“</w:t>
      </w:r>
      <w:r w:rsidR="00EF6B5F" w:rsidRPr="00835BF6">
        <w:rPr>
          <w:rFonts w:ascii="Century Gothic" w:hAnsi="Century Gothic"/>
          <w:sz w:val="22"/>
          <w:szCs w:val="22"/>
          <w:u w:val="single"/>
        </w:rPr>
        <w:t>Dia Útil</w:t>
      </w:r>
      <w:r w:rsidR="00EF6B5F" w:rsidRPr="00835BF6">
        <w:rPr>
          <w:rFonts w:ascii="Century Gothic" w:hAnsi="Century Gothic"/>
          <w:sz w:val="22"/>
          <w:szCs w:val="22"/>
        </w:rPr>
        <w:t>”)</w:t>
      </w:r>
      <w:r w:rsidR="00B7671C" w:rsidRPr="00835BF6">
        <w:rPr>
          <w:rStyle w:val="DeltaViewInsertion"/>
          <w:rFonts w:ascii="Century Gothic" w:hAnsi="Century Gothic"/>
          <w:color w:val="auto"/>
          <w:sz w:val="22"/>
          <w:szCs w:val="22"/>
          <w:u w:val="none"/>
        </w:rPr>
        <w:t>, e</w:t>
      </w:r>
      <w:r w:rsidR="00EF6B5F" w:rsidRPr="00835BF6">
        <w:rPr>
          <w:rStyle w:val="DeltaViewInsertion"/>
          <w:rFonts w:ascii="Century Gothic" w:hAnsi="Century Gothic"/>
          <w:color w:val="auto"/>
          <w:sz w:val="22"/>
          <w:szCs w:val="22"/>
          <w:u w:val="none"/>
        </w:rPr>
        <w:t xml:space="preserve"> (ii)</w:t>
      </w:r>
      <w:r w:rsidR="00B7671C" w:rsidRPr="00835BF6">
        <w:rPr>
          <w:rStyle w:val="DeltaViewInsertion"/>
          <w:rFonts w:ascii="Century Gothic" w:hAnsi="Century Gothic"/>
          <w:color w:val="auto"/>
          <w:sz w:val="22"/>
          <w:szCs w:val="22"/>
          <w:u w:val="none"/>
        </w:rPr>
        <w:t xml:space="preserve"> original, em até 5 (cinco) </w:t>
      </w:r>
      <w:r w:rsidR="001B0BD7" w:rsidRPr="00835BF6">
        <w:rPr>
          <w:rStyle w:val="DeltaViewInsertion"/>
          <w:rFonts w:ascii="Century Gothic" w:hAnsi="Century Gothic"/>
          <w:color w:val="auto"/>
          <w:sz w:val="22"/>
          <w:szCs w:val="22"/>
          <w:u w:val="none"/>
        </w:rPr>
        <w:t>D</w:t>
      </w:r>
      <w:r w:rsidR="00165C5C" w:rsidRPr="00835BF6">
        <w:rPr>
          <w:rStyle w:val="DeltaViewInsertion"/>
          <w:rFonts w:ascii="Century Gothic" w:hAnsi="Century Gothic"/>
          <w:color w:val="auto"/>
          <w:sz w:val="22"/>
          <w:szCs w:val="22"/>
          <w:u w:val="none"/>
        </w:rPr>
        <w:t xml:space="preserve">ias </w:t>
      </w:r>
      <w:r w:rsidR="001B0BD7" w:rsidRPr="00835BF6">
        <w:rPr>
          <w:rStyle w:val="DeltaViewInsertion"/>
          <w:rFonts w:ascii="Century Gothic" w:hAnsi="Century Gothic"/>
          <w:color w:val="auto"/>
          <w:sz w:val="22"/>
          <w:szCs w:val="22"/>
          <w:u w:val="none"/>
        </w:rPr>
        <w:t>Ú</w:t>
      </w:r>
      <w:r w:rsidR="00165C5C" w:rsidRPr="00835BF6">
        <w:rPr>
          <w:rStyle w:val="DeltaViewInsertion"/>
          <w:rFonts w:ascii="Century Gothic" w:hAnsi="Century Gothic"/>
          <w:color w:val="auto"/>
          <w:sz w:val="22"/>
          <w:szCs w:val="22"/>
          <w:u w:val="none"/>
        </w:rPr>
        <w:t>teis</w:t>
      </w:r>
      <w:r w:rsidR="00B7671C" w:rsidRPr="00835BF6">
        <w:rPr>
          <w:rStyle w:val="DeltaViewInsertion"/>
          <w:rFonts w:ascii="Century Gothic" w:hAnsi="Century Gothic"/>
          <w:color w:val="auto"/>
          <w:sz w:val="22"/>
          <w:szCs w:val="22"/>
          <w:u w:val="none"/>
        </w:rPr>
        <w:t>, contados da obtenção do registro na JUCE</w:t>
      </w:r>
      <w:r w:rsidR="007225CF" w:rsidRPr="00835BF6">
        <w:rPr>
          <w:rStyle w:val="DeltaViewInsertion"/>
          <w:rFonts w:ascii="Century Gothic" w:hAnsi="Century Gothic"/>
          <w:color w:val="auto"/>
          <w:sz w:val="22"/>
          <w:szCs w:val="22"/>
          <w:u w:val="none"/>
        </w:rPr>
        <w:t>RJA</w:t>
      </w:r>
      <w:r w:rsidR="00B7671C" w:rsidRPr="00835BF6">
        <w:rPr>
          <w:rStyle w:val="DeltaViewInsertion"/>
          <w:rFonts w:ascii="Century Gothic" w:hAnsi="Century Gothic"/>
          <w:color w:val="auto"/>
          <w:sz w:val="22"/>
          <w:szCs w:val="22"/>
          <w:u w:val="none"/>
        </w:rPr>
        <w:t xml:space="preserve">. </w:t>
      </w:r>
    </w:p>
    <w:p w14:paraId="4CD32B5E" w14:textId="77777777" w:rsidR="001D0CAE" w:rsidRPr="00835BF6" w:rsidRDefault="001D0CAE" w:rsidP="00740853">
      <w:pPr>
        <w:spacing w:line="340" w:lineRule="exact"/>
        <w:rPr>
          <w:rFonts w:ascii="Century Gothic" w:hAnsi="Century Gothic"/>
          <w:sz w:val="22"/>
          <w:szCs w:val="22"/>
        </w:rPr>
      </w:pPr>
    </w:p>
    <w:p w14:paraId="5C33A564" w14:textId="77777777" w:rsidR="00B7671C" w:rsidRPr="00835BF6" w:rsidRDefault="009607B0" w:rsidP="00740853">
      <w:pPr>
        <w:spacing w:line="340" w:lineRule="exact"/>
        <w:rPr>
          <w:rFonts w:ascii="Century Gothic" w:hAnsi="Century Gothic"/>
          <w:sz w:val="22"/>
          <w:szCs w:val="22"/>
        </w:rPr>
      </w:pPr>
      <w:bookmarkStart w:id="7" w:name="_DV_C139"/>
      <w:r w:rsidRPr="00835BF6">
        <w:rPr>
          <w:rStyle w:val="DeltaViewInsertion"/>
          <w:rFonts w:ascii="Century Gothic" w:hAnsi="Century Gothic"/>
          <w:color w:val="auto"/>
          <w:sz w:val="22"/>
          <w:szCs w:val="22"/>
          <w:u w:val="none"/>
        </w:rPr>
        <w:t>2.</w:t>
      </w:r>
      <w:r w:rsidR="00B7671C" w:rsidRPr="00835BF6">
        <w:rPr>
          <w:rStyle w:val="DeltaViewInsertion"/>
          <w:rFonts w:ascii="Century Gothic" w:hAnsi="Century Gothic"/>
          <w:color w:val="auto"/>
          <w:sz w:val="22"/>
          <w:szCs w:val="22"/>
          <w:u w:val="none"/>
        </w:rPr>
        <w:t>1.</w:t>
      </w:r>
      <w:r w:rsidRPr="00835BF6">
        <w:rPr>
          <w:rStyle w:val="DeltaViewInsertion"/>
          <w:rFonts w:ascii="Century Gothic" w:hAnsi="Century Gothic"/>
          <w:color w:val="auto"/>
          <w:sz w:val="22"/>
          <w:szCs w:val="22"/>
          <w:u w:val="none"/>
        </w:rPr>
        <w:t>3.</w:t>
      </w:r>
      <w:bookmarkEnd w:id="7"/>
      <w:r w:rsidR="001D0CAE" w:rsidRPr="00835BF6">
        <w:rPr>
          <w:rStyle w:val="DeltaViewInsertion"/>
          <w:rFonts w:ascii="Century Gothic" w:hAnsi="Century Gothic"/>
          <w:color w:val="auto"/>
          <w:sz w:val="22"/>
          <w:szCs w:val="22"/>
          <w:u w:val="none"/>
        </w:rPr>
        <w:t>3</w:t>
      </w:r>
      <w:r w:rsidRPr="00835BF6">
        <w:rPr>
          <w:rStyle w:val="DeltaViewInsertion"/>
          <w:rFonts w:ascii="Century Gothic" w:hAnsi="Century Gothic"/>
          <w:color w:val="auto"/>
          <w:sz w:val="22"/>
          <w:szCs w:val="22"/>
          <w:u w:val="none"/>
        </w:rPr>
        <w:t xml:space="preserve">. </w:t>
      </w:r>
      <w:bookmarkStart w:id="8" w:name="_DV_C140"/>
      <w:r w:rsidR="00B7671C" w:rsidRPr="00835BF6">
        <w:rPr>
          <w:rFonts w:ascii="Century Gothic" w:hAnsi="Century Gothic"/>
          <w:sz w:val="22"/>
          <w:szCs w:val="22"/>
        </w:rPr>
        <w:t xml:space="preserve">Em virtude da Fiança prestada </w:t>
      </w:r>
      <w:r w:rsidR="006F3B5D" w:rsidRPr="00835BF6">
        <w:rPr>
          <w:rFonts w:ascii="Century Gothic" w:hAnsi="Century Gothic"/>
          <w:sz w:val="22"/>
          <w:szCs w:val="22"/>
        </w:rPr>
        <w:t>nos termos do item</w:t>
      </w:r>
      <w:r w:rsidR="00B7671C" w:rsidRPr="00835BF6">
        <w:rPr>
          <w:rFonts w:ascii="Century Gothic" w:hAnsi="Century Gothic"/>
          <w:sz w:val="22"/>
          <w:szCs w:val="22"/>
        </w:rPr>
        <w:t xml:space="preserve"> 4.2</w:t>
      </w:r>
      <w:r w:rsidR="006F3B5D" w:rsidRPr="00835BF6">
        <w:rPr>
          <w:rFonts w:ascii="Century Gothic" w:hAnsi="Century Gothic"/>
          <w:sz w:val="22"/>
          <w:szCs w:val="22"/>
        </w:rPr>
        <w:t>0</w:t>
      </w:r>
      <w:r w:rsidR="00B7671C" w:rsidRPr="00835BF6">
        <w:rPr>
          <w:rFonts w:ascii="Century Gothic" w:hAnsi="Century Gothic"/>
          <w:sz w:val="22"/>
          <w:szCs w:val="22"/>
        </w:rPr>
        <w:t xml:space="preserve">. </w:t>
      </w:r>
      <w:proofErr w:type="gramStart"/>
      <w:r w:rsidR="00B7671C" w:rsidRPr="00835BF6">
        <w:rPr>
          <w:rFonts w:ascii="Century Gothic" w:hAnsi="Century Gothic"/>
          <w:sz w:val="22"/>
          <w:szCs w:val="22"/>
        </w:rPr>
        <w:t>abaixo</w:t>
      </w:r>
      <w:proofErr w:type="gramEnd"/>
      <w:r w:rsidR="00B7671C" w:rsidRPr="00835BF6">
        <w:rPr>
          <w:rFonts w:ascii="Century Gothic" w:hAnsi="Century Gothic"/>
          <w:sz w:val="22"/>
          <w:szCs w:val="22"/>
        </w:rPr>
        <w:t xml:space="preserve">, esta Escritura de Emissão deverá ser registrada no competente Cartório de Registro de Títulos e Documentos da Cidade do domicílio da Emissora, do Agente Fiduciário e da Fiadora. No prazo de </w:t>
      </w:r>
      <w:proofErr w:type="gramStart"/>
      <w:r w:rsidR="00B7671C" w:rsidRPr="00835BF6">
        <w:rPr>
          <w:rFonts w:ascii="Century Gothic" w:hAnsi="Century Gothic"/>
          <w:sz w:val="22"/>
          <w:szCs w:val="22"/>
        </w:rPr>
        <w:t>2</w:t>
      </w:r>
      <w:proofErr w:type="gramEnd"/>
      <w:r w:rsidR="00B7671C" w:rsidRPr="00835BF6">
        <w:rPr>
          <w:rFonts w:ascii="Century Gothic" w:hAnsi="Century Gothic"/>
          <w:sz w:val="22"/>
          <w:szCs w:val="22"/>
        </w:rPr>
        <w:t xml:space="preserve"> (dois) </w:t>
      </w:r>
      <w:r w:rsidR="001B0BD7" w:rsidRPr="00835BF6">
        <w:rPr>
          <w:rFonts w:ascii="Century Gothic" w:hAnsi="Century Gothic"/>
          <w:sz w:val="22"/>
          <w:szCs w:val="22"/>
        </w:rPr>
        <w:t>D</w:t>
      </w:r>
      <w:r w:rsidR="00165C5C" w:rsidRPr="00835BF6">
        <w:rPr>
          <w:rFonts w:ascii="Century Gothic" w:hAnsi="Century Gothic"/>
          <w:sz w:val="22"/>
          <w:szCs w:val="22"/>
        </w:rPr>
        <w:t xml:space="preserve">ias </w:t>
      </w:r>
      <w:r w:rsidR="001B0BD7" w:rsidRPr="00835BF6">
        <w:rPr>
          <w:rFonts w:ascii="Century Gothic" w:hAnsi="Century Gothic"/>
          <w:sz w:val="22"/>
          <w:szCs w:val="22"/>
        </w:rPr>
        <w:t>Ú</w:t>
      </w:r>
      <w:r w:rsidR="00165C5C" w:rsidRPr="00835BF6">
        <w:rPr>
          <w:rFonts w:ascii="Century Gothic" w:hAnsi="Century Gothic"/>
          <w:sz w:val="22"/>
          <w:szCs w:val="22"/>
        </w:rPr>
        <w:t>teis</w:t>
      </w:r>
      <w:r w:rsidR="00B7671C" w:rsidRPr="00835BF6">
        <w:rPr>
          <w:rFonts w:ascii="Century Gothic" w:hAnsi="Century Gothic"/>
          <w:sz w:val="22"/>
          <w:szCs w:val="22"/>
        </w:rPr>
        <w:t xml:space="preserve"> após tais registros, a Emissora encaminhará ao Agente Fiduciário uma via original devidamente registrada.</w:t>
      </w:r>
    </w:p>
    <w:bookmarkEnd w:id="8"/>
    <w:p w14:paraId="445CCAEA" w14:textId="77777777" w:rsidR="009607B0" w:rsidRPr="00835BF6" w:rsidRDefault="009607B0" w:rsidP="00740853">
      <w:pPr>
        <w:suppressAutoHyphens/>
        <w:spacing w:line="340" w:lineRule="exact"/>
        <w:rPr>
          <w:rStyle w:val="DeltaViewInsertion"/>
          <w:rFonts w:ascii="Century Gothic" w:hAnsi="Century Gothic"/>
          <w:color w:val="auto"/>
          <w:sz w:val="22"/>
          <w:szCs w:val="22"/>
        </w:rPr>
      </w:pPr>
    </w:p>
    <w:p w14:paraId="36E147D4"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2.</w:t>
      </w:r>
      <w:r w:rsidR="004B3C51" w:rsidRPr="00835BF6">
        <w:rPr>
          <w:rFonts w:ascii="Century Gothic" w:hAnsi="Century Gothic"/>
          <w:b/>
          <w:sz w:val="22"/>
          <w:szCs w:val="22"/>
        </w:rPr>
        <w:t>1.</w:t>
      </w:r>
      <w:r w:rsidRPr="00835BF6">
        <w:rPr>
          <w:rFonts w:ascii="Century Gothic" w:hAnsi="Century Gothic"/>
          <w:b/>
          <w:sz w:val="22"/>
          <w:szCs w:val="22"/>
        </w:rPr>
        <w:t xml:space="preserve">4. Registro </w:t>
      </w:r>
      <w:r w:rsidR="002D381F" w:rsidRPr="00835BF6">
        <w:rPr>
          <w:rFonts w:ascii="Century Gothic" w:hAnsi="Century Gothic"/>
          <w:b/>
          <w:bCs/>
          <w:sz w:val="22"/>
          <w:szCs w:val="22"/>
        </w:rPr>
        <w:t>na CETIP S.A. – Mercados Organizados (“</w:t>
      </w:r>
      <w:r w:rsidR="002D381F" w:rsidRPr="00835BF6">
        <w:rPr>
          <w:rFonts w:ascii="Century Gothic" w:hAnsi="Century Gothic"/>
          <w:b/>
          <w:bCs/>
          <w:sz w:val="22"/>
          <w:szCs w:val="22"/>
          <w:u w:val="single"/>
        </w:rPr>
        <w:t>CETIP</w:t>
      </w:r>
      <w:r w:rsidR="002D381F" w:rsidRPr="00835BF6">
        <w:rPr>
          <w:rFonts w:ascii="Century Gothic" w:hAnsi="Century Gothic"/>
          <w:b/>
          <w:bCs/>
          <w:sz w:val="22"/>
          <w:szCs w:val="22"/>
        </w:rPr>
        <w:t>”)</w:t>
      </w:r>
    </w:p>
    <w:p w14:paraId="7B8D5B2A" w14:textId="77777777" w:rsidR="009607B0" w:rsidRPr="00835BF6" w:rsidRDefault="009607B0" w:rsidP="00740853">
      <w:pPr>
        <w:spacing w:line="340" w:lineRule="exact"/>
        <w:rPr>
          <w:rFonts w:ascii="Century Gothic" w:hAnsi="Century Gothic"/>
          <w:sz w:val="22"/>
          <w:szCs w:val="22"/>
        </w:rPr>
      </w:pPr>
    </w:p>
    <w:p w14:paraId="78EF6193"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2.</w:t>
      </w:r>
      <w:r w:rsidR="004B3C51" w:rsidRPr="00835BF6">
        <w:rPr>
          <w:rFonts w:ascii="Century Gothic" w:hAnsi="Century Gothic"/>
          <w:sz w:val="22"/>
          <w:szCs w:val="22"/>
        </w:rPr>
        <w:t>1.</w:t>
      </w:r>
      <w:r w:rsidRPr="00835BF6">
        <w:rPr>
          <w:rFonts w:ascii="Century Gothic" w:hAnsi="Century Gothic"/>
          <w:sz w:val="22"/>
          <w:szCs w:val="22"/>
        </w:rPr>
        <w:t xml:space="preserve">4.1. As Debêntures serão registradas para distribuição no mercado primário e negociação no mercado secundário por meio do </w:t>
      </w:r>
      <w:r w:rsidR="00BF4E39" w:rsidRPr="00835BF6">
        <w:rPr>
          <w:rFonts w:ascii="Century Gothic" w:hAnsi="Century Gothic"/>
          <w:sz w:val="22"/>
          <w:szCs w:val="22"/>
        </w:rPr>
        <w:t xml:space="preserve">(i) </w:t>
      </w:r>
      <w:r w:rsidR="00C352BA" w:rsidRPr="00835BF6">
        <w:rPr>
          <w:rFonts w:ascii="Century Gothic" w:hAnsi="Century Gothic"/>
          <w:sz w:val="22"/>
          <w:szCs w:val="22"/>
        </w:rPr>
        <w:t>MDA – Módulo de Distribuição de Ativos (“</w:t>
      </w:r>
      <w:r w:rsidR="00C352BA" w:rsidRPr="00835BF6">
        <w:rPr>
          <w:rFonts w:ascii="Century Gothic" w:hAnsi="Century Gothic"/>
          <w:sz w:val="22"/>
          <w:szCs w:val="22"/>
          <w:u w:val="single"/>
        </w:rPr>
        <w:t>MDA</w:t>
      </w:r>
      <w:r w:rsidR="00C352BA" w:rsidRPr="00835BF6">
        <w:rPr>
          <w:rFonts w:ascii="Century Gothic" w:hAnsi="Century Gothic"/>
          <w:sz w:val="22"/>
          <w:szCs w:val="22"/>
        </w:rPr>
        <w:t>”)</w:t>
      </w:r>
      <w:r w:rsidRPr="00835BF6">
        <w:rPr>
          <w:rFonts w:ascii="Century Gothic" w:hAnsi="Century Gothic"/>
          <w:sz w:val="22"/>
          <w:szCs w:val="22"/>
        </w:rPr>
        <w:t xml:space="preserve"> e </w:t>
      </w:r>
      <w:r w:rsidR="00BF4E39" w:rsidRPr="00835BF6">
        <w:rPr>
          <w:rFonts w:ascii="Century Gothic" w:hAnsi="Century Gothic"/>
          <w:sz w:val="22"/>
          <w:szCs w:val="22"/>
        </w:rPr>
        <w:t xml:space="preserve">(ii) </w:t>
      </w:r>
      <w:r w:rsidRPr="00835BF6">
        <w:rPr>
          <w:rFonts w:ascii="Century Gothic" w:hAnsi="Century Gothic"/>
          <w:sz w:val="22"/>
          <w:szCs w:val="22"/>
        </w:rPr>
        <w:t xml:space="preserve">do </w:t>
      </w:r>
      <w:r w:rsidR="00C352BA" w:rsidRPr="00835BF6">
        <w:rPr>
          <w:rFonts w:ascii="Century Gothic" w:hAnsi="Century Gothic"/>
          <w:sz w:val="22"/>
          <w:szCs w:val="22"/>
        </w:rPr>
        <w:t>CETIP21 – Títulos e Valores Mobiliários (“</w:t>
      </w:r>
      <w:r w:rsidR="00C352BA" w:rsidRPr="00835BF6">
        <w:rPr>
          <w:rFonts w:ascii="Century Gothic" w:hAnsi="Century Gothic"/>
          <w:sz w:val="22"/>
          <w:szCs w:val="22"/>
          <w:u w:val="single"/>
        </w:rPr>
        <w:t>CETIP21</w:t>
      </w:r>
      <w:r w:rsidR="00C352BA" w:rsidRPr="00835BF6">
        <w:rPr>
          <w:rFonts w:ascii="Century Gothic" w:hAnsi="Century Gothic"/>
          <w:sz w:val="22"/>
          <w:szCs w:val="22"/>
        </w:rPr>
        <w:t>”)</w:t>
      </w:r>
      <w:r w:rsidRPr="00835BF6">
        <w:rPr>
          <w:rFonts w:ascii="Century Gothic" w:hAnsi="Century Gothic"/>
          <w:sz w:val="22"/>
          <w:szCs w:val="22"/>
        </w:rPr>
        <w:t xml:space="preserve">, respectivamente, ambos administrados e operacionalizados pela CETIP, </w:t>
      </w:r>
      <w:r w:rsidRPr="00835BF6">
        <w:rPr>
          <w:rStyle w:val="DeltaViewInsertion"/>
          <w:rFonts w:ascii="Century Gothic" w:hAnsi="Century Gothic"/>
          <w:color w:val="auto"/>
          <w:sz w:val="22"/>
          <w:szCs w:val="22"/>
          <w:u w:val="none"/>
        </w:rPr>
        <w:t xml:space="preserve">sendo a </w:t>
      </w:r>
      <w:r w:rsidRPr="00835BF6">
        <w:rPr>
          <w:rStyle w:val="DeltaViewInsertion"/>
          <w:rFonts w:ascii="Century Gothic" w:hAnsi="Century Gothic"/>
          <w:color w:val="auto"/>
          <w:sz w:val="22"/>
          <w:szCs w:val="22"/>
          <w:u w:val="none"/>
        </w:rPr>
        <w:lastRenderedPageBreak/>
        <w:t xml:space="preserve">distribuição, </w:t>
      </w:r>
      <w:r w:rsidR="00BF4E39" w:rsidRPr="00835BF6">
        <w:rPr>
          <w:rStyle w:val="DeltaViewInsertion"/>
          <w:rFonts w:ascii="Century Gothic" w:hAnsi="Century Gothic"/>
          <w:color w:val="auto"/>
          <w:sz w:val="22"/>
          <w:szCs w:val="22"/>
          <w:u w:val="none"/>
        </w:rPr>
        <w:t xml:space="preserve">negociação, </w:t>
      </w:r>
      <w:r w:rsidRPr="00835BF6">
        <w:rPr>
          <w:rStyle w:val="DeltaViewInsertion"/>
          <w:rFonts w:ascii="Century Gothic" w:hAnsi="Century Gothic"/>
          <w:color w:val="auto"/>
          <w:sz w:val="22"/>
          <w:szCs w:val="22"/>
          <w:u w:val="none"/>
        </w:rPr>
        <w:t>a custódia eletrônica e a liquidação financeira das Debêntures realizadas</w:t>
      </w:r>
      <w:bookmarkStart w:id="9" w:name="_DV_M62"/>
      <w:bookmarkEnd w:id="9"/>
      <w:r w:rsidRPr="00835BF6">
        <w:rPr>
          <w:rFonts w:ascii="Century Gothic" w:hAnsi="Century Gothic"/>
          <w:sz w:val="22"/>
          <w:szCs w:val="22"/>
        </w:rPr>
        <w:t xml:space="preserve"> na CETIP.</w:t>
      </w:r>
    </w:p>
    <w:p w14:paraId="127F4668" w14:textId="77777777" w:rsidR="009607B0" w:rsidRPr="00835BF6" w:rsidRDefault="009607B0" w:rsidP="00740853">
      <w:pPr>
        <w:spacing w:line="340" w:lineRule="exact"/>
        <w:rPr>
          <w:rFonts w:ascii="Century Gothic" w:hAnsi="Century Gothic"/>
          <w:sz w:val="22"/>
          <w:szCs w:val="22"/>
        </w:rPr>
      </w:pPr>
    </w:p>
    <w:p w14:paraId="37BCBCF4"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2.</w:t>
      </w:r>
      <w:r w:rsidR="004B3C51" w:rsidRPr="00835BF6">
        <w:rPr>
          <w:rFonts w:ascii="Century Gothic" w:hAnsi="Century Gothic"/>
          <w:sz w:val="22"/>
          <w:szCs w:val="22"/>
        </w:rPr>
        <w:t>1.</w:t>
      </w:r>
      <w:r w:rsidRPr="00835BF6">
        <w:rPr>
          <w:rFonts w:ascii="Century Gothic" w:hAnsi="Century Gothic"/>
          <w:sz w:val="22"/>
          <w:szCs w:val="22"/>
        </w:rPr>
        <w:t xml:space="preserve">4.2. </w:t>
      </w:r>
      <w:r w:rsidRPr="00C87F37">
        <w:rPr>
          <w:rFonts w:ascii="Century Gothic" w:hAnsi="Century Gothic"/>
          <w:sz w:val="22"/>
          <w:szCs w:val="22"/>
        </w:rPr>
        <w:t>Não obstante o descrito no item 2.</w:t>
      </w:r>
      <w:r w:rsidR="004B3C51" w:rsidRPr="00C87F37">
        <w:rPr>
          <w:rFonts w:ascii="Century Gothic" w:hAnsi="Century Gothic"/>
          <w:sz w:val="22"/>
          <w:szCs w:val="22"/>
        </w:rPr>
        <w:t>1.</w:t>
      </w:r>
      <w:r w:rsidRPr="00C87F37">
        <w:rPr>
          <w:rFonts w:ascii="Century Gothic" w:hAnsi="Century Gothic"/>
          <w:sz w:val="22"/>
          <w:szCs w:val="22"/>
        </w:rPr>
        <w:t>4.1 acima, as Debêntures somente poderão ser negociadas entre investidores qualificados, nos mercados regulamentados de valores mobiliários e assim definidos nos termos</w:t>
      </w:r>
      <w:bookmarkStart w:id="10" w:name="_DV_C146"/>
      <w:r w:rsidRPr="00C87F37">
        <w:rPr>
          <w:rStyle w:val="DeltaViewInsertion"/>
          <w:rFonts w:ascii="Century Gothic" w:hAnsi="Century Gothic"/>
          <w:color w:val="auto"/>
          <w:sz w:val="22"/>
          <w:szCs w:val="22"/>
          <w:u w:val="none"/>
        </w:rPr>
        <w:t xml:space="preserve"> do artigo 4º da </w:t>
      </w:r>
      <w:r w:rsidRPr="00C87F37">
        <w:rPr>
          <w:rFonts w:ascii="Century Gothic" w:hAnsi="Century Gothic"/>
          <w:sz w:val="22"/>
          <w:szCs w:val="22"/>
        </w:rPr>
        <w:t xml:space="preserve">Instrução CVM </w:t>
      </w:r>
      <w:r w:rsidR="00E14109" w:rsidRPr="00C87F37">
        <w:rPr>
          <w:rFonts w:ascii="Century Gothic" w:hAnsi="Century Gothic"/>
          <w:sz w:val="22"/>
          <w:szCs w:val="22"/>
        </w:rPr>
        <w:t>nº</w:t>
      </w:r>
      <w:r w:rsidRPr="00C87F37">
        <w:rPr>
          <w:rFonts w:ascii="Century Gothic" w:hAnsi="Century Gothic"/>
          <w:sz w:val="22"/>
          <w:szCs w:val="22"/>
        </w:rPr>
        <w:t xml:space="preserve"> 476</w:t>
      </w:r>
      <w:r w:rsidRPr="00C87F37">
        <w:rPr>
          <w:rStyle w:val="DeltaViewInsertion"/>
          <w:rFonts w:ascii="Century Gothic" w:hAnsi="Century Gothic"/>
          <w:color w:val="auto"/>
          <w:sz w:val="22"/>
          <w:szCs w:val="22"/>
          <w:u w:val="none"/>
        </w:rPr>
        <w:t xml:space="preserve"> e</w:t>
      </w:r>
      <w:bookmarkStart w:id="11" w:name="_DV_M65"/>
      <w:bookmarkEnd w:id="10"/>
      <w:bookmarkEnd w:id="11"/>
      <w:r w:rsidRPr="00C87F37">
        <w:rPr>
          <w:rFonts w:ascii="Century Gothic" w:hAnsi="Century Gothic"/>
          <w:sz w:val="22"/>
          <w:szCs w:val="22"/>
        </w:rPr>
        <w:t xml:space="preserve"> do artigo 109 da Instrução CVM </w:t>
      </w:r>
      <w:r w:rsidR="00E14109" w:rsidRPr="00C87F37">
        <w:rPr>
          <w:rFonts w:ascii="Century Gothic" w:hAnsi="Century Gothic"/>
          <w:sz w:val="22"/>
          <w:szCs w:val="22"/>
        </w:rPr>
        <w:t>nº</w:t>
      </w:r>
      <w:r w:rsidRPr="00C87F37">
        <w:rPr>
          <w:rFonts w:ascii="Century Gothic" w:hAnsi="Century Gothic"/>
          <w:sz w:val="22"/>
          <w:szCs w:val="22"/>
        </w:rPr>
        <w:t xml:space="preserve"> 409, de 18 de agosto de 2004, conforme alterada </w:t>
      </w:r>
      <w:bookmarkStart w:id="12" w:name="_DV_C148"/>
      <w:r w:rsidRPr="00C87F37">
        <w:rPr>
          <w:rStyle w:val="DeltaViewInsertion"/>
          <w:rFonts w:ascii="Century Gothic" w:hAnsi="Century Gothic"/>
          <w:color w:val="auto"/>
          <w:sz w:val="22"/>
          <w:szCs w:val="22"/>
          <w:u w:val="none"/>
        </w:rPr>
        <w:t>(“</w:t>
      </w:r>
      <w:r w:rsidRPr="00C87F37">
        <w:rPr>
          <w:rStyle w:val="DeltaViewInsertion"/>
          <w:rFonts w:ascii="Century Gothic" w:hAnsi="Century Gothic"/>
          <w:color w:val="auto"/>
          <w:sz w:val="22"/>
          <w:szCs w:val="22"/>
          <w:u w:val="single"/>
        </w:rPr>
        <w:t>Investidores Qualificados</w:t>
      </w:r>
      <w:r w:rsidRPr="00C87F37">
        <w:rPr>
          <w:rStyle w:val="DeltaViewInsertion"/>
          <w:rFonts w:ascii="Century Gothic" w:hAnsi="Century Gothic"/>
          <w:color w:val="auto"/>
          <w:sz w:val="22"/>
          <w:szCs w:val="22"/>
          <w:u w:val="none"/>
        </w:rPr>
        <w:t>”</w:t>
      </w:r>
      <w:bookmarkStart w:id="13" w:name="_DV_M67"/>
      <w:bookmarkEnd w:id="12"/>
      <w:bookmarkEnd w:id="13"/>
      <w:r w:rsidR="0068151B" w:rsidRPr="00C87F37">
        <w:rPr>
          <w:rStyle w:val="DeltaViewInsertion"/>
          <w:rFonts w:ascii="Century Gothic" w:hAnsi="Century Gothic"/>
          <w:color w:val="auto"/>
          <w:sz w:val="22"/>
          <w:szCs w:val="22"/>
          <w:u w:val="none"/>
        </w:rPr>
        <w:t xml:space="preserve"> e “</w:t>
      </w:r>
      <w:r w:rsidR="0068151B" w:rsidRPr="00C87F37">
        <w:rPr>
          <w:rFonts w:ascii="Century Gothic" w:hAnsi="Century Gothic"/>
          <w:sz w:val="22"/>
          <w:szCs w:val="22"/>
          <w:u w:val="single"/>
        </w:rPr>
        <w:t xml:space="preserve">Instrução CVM </w:t>
      </w:r>
      <w:r w:rsidR="00E14109" w:rsidRPr="00C87F37">
        <w:rPr>
          <w:rFonts w:ascii="Century Gothic" w:hAnsi="Century Gothic"/>
          <w:sz w:val="22"/>
          <w:szCs w:val="22"/>
          <w:u w:val="single"/>
        </w:rPr>
        <w:t>nº</w:t>
      </w:r>
      <w:r w:rsidR="0068151B" w:rsidRPr="00C87F37">
        <w:rPr>
          <w:rFonts w:ascii="Century Gothic" w:hAnsi="Century Gothic"/>
          <w:sz w:val="22"/>
          <w:szCs w:val="22"/>
          <w:u w:val="single"/>
        </w:rPr>
        <w:t xml:space="preserve"> 409</w:t>
      </w:r>
      <w:r w:rsidR="0068151B" w:rsidRPr="00C87F37">
        <w:rPr>
          <w:rFonts w:ascii="Century Gothic" w:hAnsi="Century Gothic"/>
          <w:sz w:val="22"/>
          <w:szCs w:val="22"/>
        </w:rPr>
        <w:t>”, respectivamente</w:t>
      </w:r>
      <w:r w:rsidRPr="00C87F37">
        <w:rPr>
          <w:rFonts w:ascii="Century Gothic" w:hAnsi="Century Gothic"/>
          <w:sz w:val="22"/>
          <w:szCs w:val="22"/>
        </w:rPr>
        <w:t>), depois de decorridos 90 (noventa) dias de sua</w:t>
      </w:r>
      <w:r w:rsidR="005B5B41" w:rsidRPr="00C87F37">
        <w:rPr>
          <w:rFonts w:ascii="Century Gothic" w:hAnsi="Century Gothic"/>
          <w:sz w:val="22"/>
          <w:szCs w:val="22"/>
        </w:rPr>
        <w:t xml:space="preserve"> respectiva</w:t>
      </w:r>
      <w:r w:rsidRPr="00C87F37">
        <w:rPr>
          <w:rFonts w:ascii="Century Gothic" w:hAnsi="Century Gothic"/>
          <w:sz w:val="22"/>
          <w:szCs w:val="22"/>
        </w:rPr>
        <w:t xml:space="preserve"> subscrição ou aquisição </w:t>
      </w:r>
      <w:bookmarkStart w:id="14" w:name="_DV_C152"/>
      <w:r w:rsidRPr="00C87F37">
        <w:rPr>
          <w:rStyle w:val="DeltaViewInsertion"/>
          <w:rFonts w:ascii="Century Gothic" w:hAnsi="Century Gothic"/>
          <w:color w:val="auto"/>
          <w:sz w:val="22"/>
          <w:szCs w:val="22"/>
          <w:u w:val="none"/>
        </w:rPr>
        <w:t>pelo</w:t>
      </w:r>
      <w:bookmarkStart w:id="15" w:name="_DV_M68"/>
      <w:bookmarkEnd w:id="14"/>
      <w:bookmarkEnd w:id="15"/>
      <w:r w:rsidRPr="00C87F37">
        <w:rPr>
          <w:rFonts w:ascii="Century Gothic" w:hAnsi="Century Gothic"/>
          <w:sz w:val="22"/>
          <w:szCs w:val="22"/>
        </w:rPr>
        <w:t xml:space="preserve"> Investidor Qualificado, conforme disposto </w:t>
      </w:r>
      <w:bookmarkStart w:id="16" w:name="_DV_C154"/>
      <w:r w:rsidRPr="00C87F37">
        <w:rPr>
          <w:rStyle w:val="DeltaViewInsertion"/>
          <w:rFonts w:ascii="Century Gothic" w:hAnsi="Century Gothic"/>
          <w:color w:val="auto"/>
          <w:sz w:val="22"/>
          <w:szCs w:val="22"/>
          <w:u w:val="none"/>
        </w:rPr>
        <w:t>nos artigos</w:t>
      </w:r>
      <w:bookmarkStart w:id="17" w:name="_DV_M69"/>
      <w:bookmarkEnd w:id="16"/>
      <w:bookmarkEnd w:id="17"/>
      <w:r w:rsidRPr="00C87F37">
        <w:rPr>
          <w:rFonts w:ascii="Century Gothic" w:hAnsi="Century Gothic"/>
          <w:sz w:val="22"/>
          <w:szCs w:val="22"/>
        </w:rPr>
        <w:t xml:space="preserve"> 13 </w:t>
      </w:r>
      <w:bookmarkStart w:id="18" w:name="_DV_C155"/>
      <w:r w:rsidRPr="00C87F37">
        <w:rPr>
          <w:rStyle w:val="DeltaViewInsertion"/>
          <w:rFonts w:ascii="Century Gothic" w:hAnsi="Century Gothic"/>
          <w:color w:val="auto"/>
          <w:sz w:val="22"/>
          <w:szCs w:val="22"/>
          <w:u w:val="none"/>
        </w:rPr>
        <w:t xml:space="preserve">e 15 </w:t>
      </w:r>
      <w:bookmarkStart w:id="19" w:name="_DV_M70"/>
      <w:bookmarkEnd w:id="18"/>
      <w:bookmarkEnd w:id="19"/>
      <w:r w:rsidRPr="00C87F37">
        <w:rPr>
          <w:rFonts w:ascii="Century Gothic" w:hAnsi="Century Gothic"/>
          <w:sz w:val="22"/>
          <w:szCs w:val="22"/>
        </w:rPr>
        <w:t xml:space="preserve">da Instrução CVM </w:t>
      </w:r>
      <w:r w:rsidR="00E14109" w:rsidRPr="00C87F37">
        <w:rPr>
          <w:rFonts w:ascii="Century Gothic" w:hAnsi="Century Gothic"/>
          <w:sz w:val="22"/>
          <w:szCs w:val="22"/>
        </w:rPr>
        <w:t>nº</w:t>
      </w:r>
      <w:r w:rsidRPr="00C87F37">
        <w:rPr>
          <w:rFonts w:ascii="Century Gothic" w:hAnsi="Century Gothic"/>
          <w:sz w:val="22"/>
          <w:szCs w:val="22"/>
        </w:rPr>
        <w:t xml:space="preserve"> 476</w:t>
      </w:r>
      <w:r w:rsidRPr="00C87F37">
        <w:rPr>
          <w:rStyle w:val="DeltaViewInsertion"/>
          <w:rFonts w:ascii="Century Gothic" w:hAnsi="Century Gothic"/>
          <w:color w:val="auto"/>
          <w:sz w:val="22"/>
          <w:szCs w:val="22"/>
          <w:u w:val="none"/>
        </w:rPr>
        <w:t xml:space="preserve">, e </w:t>
      </w:r>
      <w:r w:rsidR="005B5B41" w:rsidRPr="00C87F37">
        <w:rPr>
          <w:rStyle w:val="DeltaViewInsertion"/>
          <w:rFonts w:ascii="Century Gothic" w:hAnsi="Century Gothic"/>
          <w:color w:val="auto"/>
          <w:sz w:val="22"/>
          <w:szCs w:val="22"/>
          <w:u w:val="none"/>
        </w:rPr>
        <w:t xml:space="preserve">desde </w:t>
      </w:r>
      <w:r w:rsidRPr="00C87F37">
        <w:rPr>
          <w:rStyle w:val="DeltaViewInsertion"/>
          <w:rFonts w:ascii="Century Gothic" w:hAnsi="Century Gothic"/>
          <w:color w:val="auto"/>
          <w:sz w:val="22"/>
          <w:szCs w:val="22"/>
          <w:u w:val="none"/>
        </w:rPr>
        <w:t xml:space="preserve">que </w:t>
      </w:r>
      <w:r w:rsidR="00F0173C" w:rsidRPr="00C87F37">
        <w:rPr>
          <w:rStyle w:val="DeltaViewInsertion"/>
          <w:rFonts w:ascii="Century Gothic" w:hAnsi="Century Gothic"/>
          <w:color w:val="auto"/>
          <w:sz w:val="22"/>
          <w:szCs w:val="22"/>
          <w:u w:val="none"/>
        </w:rPr>
        <w:t>observado o cumprimento pela</w:t>
      </w:r>
      <w:proofErr w:type="gramStart"/>
      <w:r w:rsidR="00F0173C" w:rsidRPr="00C87F37">
        <w:rPr>
          <w:rStyle w:val="DeltaViewInsertion"/>
          <w:rFonts w:ascii="Century Gothic" w:hAnsi="Century Gothic"/>
          <w:color w:val="auto"/>
          <w:sz w:val="22"/>
          <w:szCs w:val="22"/>
          <w:u w:val="none"/>
        </w:rPr>
        <w:t xml:space="preserve"> </w:t>
      </w:r>
      <w:r w:rsidRPr="00C87F37">
        <w:rPr>
          <w:rStyle w:val="DeltaViewInsertion"/>
          <w:rFonts w:ascii="Century Gothic" w:hAnsi="Century Gothic"/>
          <w:color w:val="auto"/>
          <w:sz w:val="22"/>
          <w:szCs w:val="22"/>
          <w:u w:val="none"/>
        </w:rPr>
        <w:t xml:space="preserve"> </w:t>
      </w:r>
      <w:proofErr w:type="gramEnd"/>
      <w:r w:rsidRPr="00C87F37">
        <w:rPr>
          <w:rStyle w:val="DeltaViewInsertion"/>
          <w:rFonts w:ascii="Century Gothic" w:hAnsi="Century Gothic"/>
          <w:color w:val="auto"/>
          <w:sz w:val="22"/>
          <w:szCs w:val="22"/>
          <w:u w:val="none"/>
        </w:rPr>
        <w:t xml:space="preserve">Emissora </w:t>
      </w:r>
      <w:r w:rsidR="00F0173C" w:rsidRPr="00C87F37">
        <w:rPr>
          <w:rStyle w:val="DeltaViewInsertion"/>
          <w:rFonts w:ascii="Century Gothic" w:hAnsi="Century Gothic"/>
          <w:color w:val="auto"/>
          <w:sz w:val="22"/>
          <w:szCs w:val="22"/>
          <w:u w:val="none"/>
        </w:rPr>
        <w:t>das</w:t>
      </w:r>
      <w:r w:rsidR="005B5B41" w:rsidRPr="00C87F37">
        <w:rPr>
          <w:rStyle w:val="DeltaViewInsertion"/>
          <w:rFonts w:ascii="Century Gothic" w:hAnsi="Century Gothic"/>
          <w:color w:val="auto"/>
          <w:sz w:val="22"/>
          <w:szCs w:val="22"/>
          <w:u w:val="none"/>
        </w:rPr>
        <w:t xml:space="preserve"> </w:t>
      </w:r>
      <w:r w:rsidRPr="00C87F37">
        <w:rPr>
          <w:rStyle w:val="DeltaViewInsertion"/>
          <w:rFonts w:ascii="Century Gothic" w:hAnsi="Century Gothic"/>
          <w:color w:val="auto"/>
          <w:sz w:val="22"/>
          <w:szCs w:val="22"/>
          <w:u w:val="none"/>
        </w:rPr>
        <w:t xml:space="preserve">obrigações </w:t>
      </w:r>
      <w:r w:rsidR="005B5B41" w:rsidRPr="00C87F37">
        <w:rPr>
          <w:rStyle w:val="DeltaViewInsertion"/>
          <w:rFonts w:ascii="Century Gothic" w:hAnsi="Century Gothic"/>
          <w:color w:val="auto"/>
          <w:sz w:val="22"/>
          <w:szCs w:val="22"/>
          <w:u w:val="none"/>
        </w:rPr>
        <w:t xml:space="preserve">previstas </w:t>
      </w:r>
      <w:r w:rsidRPr="00C87F37">
        <w:rPr>
          <w:rStyle w:val="DeltaViewInsertion"/>
          <w:rFonts w:ascii="Century Gothic" w:hAnsi="Century Gothic"/>
          <w:color w:val="auto"/>
          <w:sz w:val="22"/>
          <w:szCs w:val="22"/>
          <w:u w:val="none"/>
        </w:rPr>
        <w:t>no artigo 17 da</w:t>
      </w:r>
      <w:r w:rsidRPr="00C87F37">
        <w:rPr>
          <w:rFonts w:ascii="Century Gothic" w:hAnsi="Century Gothic"/>
          <w:sz w:val="22"/>
          <w:szCs w:val="22"/>
        </w:rPr>
        <w:t xml:space="preserve"> Instrução CVM </w:t>
      </w:r>
      <w:r w:rsidR="00E14109" w:rsidRPr="00C87F37">
        <w:rPr>
          <w:rFonts w:ascii="Century Gothic" w:hAnsi="Century Gothic"/>
          <w:sz w:val="22"/>
          <w:szCs w:val="22"/>
        </w:rPr>
        <w:t>nº</w:t>
      </w:r>
      <w:r w:rsidRPr="00C87F37">
        <w:rPr>
          <w:rFonts w:ascii="Century Gothic" w:hAnsi="Century Gothic"/>
          <w:sz w:val="22"/>
          <w:szCs w:val="22"/>
        </w:rPr>
        <w:t xml:space="preserve"> 476.</w:t>
      </w:r>
    </w:p>
    <w:p w14:paraId="5EA9A6D1" w14:textId="77777777" w:rsidR="009607B0" w:rsidRPr="00835BF6" w:rsidRDefault="009607B0" w:rsidP="00740853">
      <w:pPr>
        <w:spacing w:line="340" w:lineRule="exact"/>
        <w:rPr>
          <w:rFonts w:ascii="Century Gothic" w:hAnsi="Century Gothic"/>
          <w:sz w:val="22"/>
          <w:szCs w:val="22"/>
        </w:rPr>
      </w:pPr>
    </w:p>
    <w:p w14:paraId="2D719963" w14:textId="77777777" w:rsidR="009607B0" w:rsidRPr="00835BF6" w:rsidRDefault="009607B0" w:rsidP="00740853">
      <w:pPr>
        <w:pStyle w:val="Ttulo1"/>
        <w:spacing w:line="340" w:lineRule="exact"/>
        <w:jc w:val="center"/>
        <w:rPr>
          <w:rFonts w:ascii="Century Gothic" w:hAnsi="Century Gothic"/>
          <w:sz w:val="22"/>
          <w:szCs w:val="22"/>
        </w:rPr>
      </w:pPr>
      <w:r w:rsidRPr="00835BF6">
        <w:rPr>
          <w:rFonts w:ascii="Century Gothic" w:hAnsi="Century Gothic"/>
          <w:sz w:val="22"/>
          <w:szCs w:val="22"/>
        </w:rPr>
        <w:t xml:space="preserve">CLÁUSULA TERCEIRA – DAS CARACTERÍSTICAS DA </w:t>
      </w:r>
      <w:r w:rsidR="002611B6" w:rsidRPr="00835BF6">
        <w:rPr>
          <w:rFonts w:ascii="Century Gothic" w:hAnsi="Century Gothic"/>
          <w:sz w:val="22"/>
          <w:szCs w:val="22"/>
        </w:rPr>
        <w:t>EMISSÃO</w:t>
      </w:r>
    </w:p>
    <w:p w14:paraId="7A162F4C" w14:textId="77777777" w:rsidR="009607B0" w:rsidRPr="00835BF6" w:rsidRDefault="009607B0" w:rsidP="00740853">
      <w:pPr>
        <w:spacing w:line="340" w:lineRule="exact"/>
        <w:rPr>
          <w:rFonts w:ascii="Century Gothic" w:hAnsi="Century Gothic"/>
          <w:b/>
          <w:sz w:val="22"/>
          <w:szCs w:val="22"/>
        </w:rPr>
      </w:pPr>
    </w:p>
    <w:p w14:paraId="402169A0"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 xml:space="preserve">3.1. </w:t>
      </w:r>
      <w:bookmarkStart w:id="20" w:name="_DV_C160"/>
      <w:r w:rsidRPr="00835BF6">
        <w:rPr>
          <w:rFonts w:ascii="Century Gothic" w:hAnsi="Century Gothic"/>
          <w:b/>
          <w:sz w:val="22"/>
          <w:szCs w:val="22"/>
        </w:rPr>
        <w:t>Objeto Social da Emissora</w:t>
      </w:r>
      <w:bookmarkEnd w:id="20"/>
    </w:p>
    <w:p w14:paraId="5CDDF212" w14:textId="77777777" w:rsidR="009607B0" w:rsidRPr="00835BF6" w:rsidRDefault="009607B0" w:rsidP="00740853">
      <w:pPr>
        <w:spacing w:line="340" w:lineRule="exact"/>
        <w:rPr>
          <w:rFonts w:ascii="Century Gothic" w:hAnsi="Century Gothic"/>
          <w:b/>
          <w:sz w:val="22"/>
          <w:szCs w:val="22"/>
        </w:rPr>
      </w:pPr>
    </w:p>
    <w:p w14:paraId="499C794D" w14:textId="77777777" w:rsidR="0056130D" w:rsidRPr="00835BF6" w:rsidRDefault="0056130D" w:rsidP="00740853">
      <w:pPr>
        <w:spacing w:line="340" w:lineRule="exact"/>
        <w:rPr>
          <w:rFonts w:ascii="Century Gothic" w:hAnsi="Century Gothic"/>
          <w:sz w:val="22"/>
          <w:szCs w:val="22"/>
        </w:rPr>
      </w:pPr>
      <w:bookmarkStart w:id="21" w:name="_DV_C161"/>
      <w:r w:rsidRPr="00835BF6">
        <w:rPr>
          <w:rFonts w:ascii="Century Gothic" w:hAnsi="Century Gothic"/>
          <w:sz w:val="22"/>
          <w:szCs w:val="22"/>
        </w:rPr>
        <w:t xml:space="preserve">De acordo com o artigo </w:t>
      </w:r>
      <w:r w:rsidR="008357FA" w:rsidRPr="00835BF6">
        <w:rPr>
          <w:rFonts w:ascii="Century Gothic" w:hAnsi="Century Gothic"/>
          <w:sz w:val="22"/>
          <w:szCs w:val="22"/>
        </w:rPr>
        <w:t>2</w:t>
      </w:r>
      <w:r w:rsidRPr="00835BF6">
        <w:rPr>
          <w:rFonts w:ascii="Century Gothic" w:hAnsi="Century Gothic"/>
          <w:sz w:val="22"/>
          <w:szCs w:val="22"/>
        </w:rPr>
        <w:t xml:space="preserve">º do seu </w:t>
      </w:r>
      <w:r w:rsidR="00387324" w:rsidRPr="00835BF6">
        <w:rPr>
          <w:rFonts w:ascii="Century Gothic" w:hAnsi="Century Gothic"/>
          <w:sz w:val="22"/>
          <w:szCs w:val="22"/>
        </w:rPr>
        <w:t>Estatuto Social</w:t>
      </w:r>
      <w:r w:rsidRPr="00835BF6">
        <w:rPr>
          <w:rFonts w:ascii="Century Gothic" w:hAnsi="Century Gothic"/>
          <w:sz w:val="22"/>
          <w:szCs w:val="22"/>
        </w:rPr>
        <w:t>, a Emissora tem por objeto social</w:t>
      </w:r>
      <w:bookmarkEnd w:id="21"/>
      <w:r w:rsidR="008357FA" w:rsidRPr="00835BF6">
        <w:rPr>
          <w:rFonts w:ascii="Century Gothic" w:hAnsi="Century Gothic"/>
          <w:sz w:val="22"/>
          <w:szCs w:val="22"/>
        </w:rPr>
        <w:t>:</w:t>
      </w:r>
    </w:p>
    <w:p w14:paraId="12E653DF" w14:textId="77777777" w:rsidR="008357FA" w:rsidRPr="00835BF6" w:rsidRDefault="008357FA" w:rsidP="00740853">
      <w:pPr>
        <w:spacing w:line="340" w:lineRule="exact"/>
        <w:rPr>
          <w:rFonts w:ascii="Century Gothic" w:hAnsi="Century Gothic"/>
          <w:sz w:val="22"/>
          <w:szCs w:val="22"/>
        </w:rPr>
      </w:pPr>
    </w:p>
    <w:p w14:paraId="292C3DC6" w14:textId="77777777" w:rsidR="008357FA" w:rsidRPr="00835BF6" w:rsidRDefault="00516610" w:rsidP="00516610">
      <w:pPr>
        <w:pStyle w:val="PargrafodaLista"/>
        <w:numPr>
          <w:ilvl w:val="0"/>
          <w:numId w:val="19"/>
        </w:numPr>
        <w:spacing w:line="340" w:lineRule="exact"/>
        <w:ind w:left="567" w:hanging="425"/>
        <w:rPr>
          <w:rFonts w:ascii="Century Gothic" w:hAnsi="Century Gothic"/>
          <w:sz w:val="22"/>
          <w:szCs w:val="22"/>
        </w:rPr>
      </w:pPr>
      <w:proofErr w:type="gramStart"/>
      <w:r w:rsidRPr="00835BF6">
        <w:rPr>
          <w:rFonts w:ascii="Century Gothic" w:hAnsi="Century Gothic"/>
          <w:sz w:val="22"/>
          <w:szCs w:val="22"/>
        </w:rPr>
        <w:t>a</w:t>
      </w:r>
      <w:proofErr w:type="gramEnd"/>
      <w:r w:rsidR="008357FA" w:rsidRPr="00835BF6">
        <w:rPr>
          <w:rFonts w:ascii="Century Gothic" w:hAnsi="Century Gothic"/>
          <w:sz w:val="22"/>
          <w:szCs w:val="22"/>
        </w:rPr>
        <w:t xml:space="preserve"> participação em sociedades, situadas no Brasil ou no exterior, como acionista ou quotista, que atuem, direta ou indiretamente:</w:t>
      </w:r>
    </w:p>
    <w:p w14:paraId="214A8B68" w14:textId="77777777" w:rsidR="008357FA" w:rsidRPr="00835BF6" w:rsidRDefault="008357FA" w:rsidP="008357FA">
      <w:pPr>
        <w:spacing w:line="340" w:lineRule="exact"/>
        <w:ind w:left="360"/>
        <w:rPr>
          <w:rFonts w:ascii="Century Gothic" w:hAnsi="Century Gothic"/>
          <w:sz w:val="22"/>
          <w:szCs w:val="22"/>
        </w:rPr>
      </w:pPr>
    </w:p>
    <w:p w14:paraId="43D2CA48" w14:textId="77777777" w:rsidR="008357FA" w:rsidRPr="00835BF6" w:rsidRDefault="008357FA" w:rsidP="005E3C45">
      <w:pPr>
        <w:spacing w:line="340" w:lineRule="exact"/>
        <w:ind w:left="851" w:hanging="491"/>
        <w:rPr>
          <w:rFonts w:ascii="Century Gothic" w:hAnsi="Century Gothic"/>
          <w:sz w:val="22"/>
          <w:szCs w:val="22"/>
        </w:rPr>
      </w:pPr>
      <w:r w:rsidRPr="00835BF6">
        <w:rPr>
          <w:rFonts w:ascii="Century Gothic" w:hAnsi="Century Gothic"/>
          <w:sz w:val="22"/>
          <w:szCs w:val="22"/>
        </w:rPr>
        <w:t>(i.a) nos ramos industrial, agropecuário e/ou de serviços, especialmente quando relacionadas aos segmentos da siderurgia, da mineração, da produção de cimento, de produtos agregados, e de alimentos;</w:t>
      </w:r>
    </w:p>
    <w:p w14:paraId="08A6FA29" w14:textId="77777777" w:rsidR="008357FA" w:rsidRPr="00835BF6" w:rsidRDefault="008357FA" w:rsidP="008357FA">
      <w:pPr>
        <w:spacing w:line="340" w:lineRule="exact"/>
        <w:ind w:left="360"/>
        <w:rPr>
          <w:rFonts w:ascii="Century Gothic" w:hAnsi="Century Gothic"/>
          <w:sz w:val="22"/>
          <w:szCs w:val="22"/>
        </w:rPr>
      </w:pPr>
    </w:p>
    <w:p w14:paraId="08D7ADBF" w14:textId="77777777" w:rsidR="008357FA" w:rsidRPr="00835BF6" w:rsidRDefault="008357FA" w:rsidP="008357FA">
      <w:pPr>
        <w:spacing w:line="340" w:lineRule="exact"/>
        <w:ind w:left="360"/>
        <w:rPr>
          <w:rFonts w:ascii="Century Gothic" w:hAnsi="Century Gothic"/>
          <w:sz w:val="22"/>
          <w:szCs w:val="22"/>
        </w:rPr>
      </w:pPr>
      <w:r w:rsidRPr="00835BF6">
        <w:rPr>
          <w:rFonts w:ascii="Century Gothic" w:hAnsi="Century Gothic"/>
          <w:sz w:val="22"/>
          <w:szCs w:val="22"/>
        </w:rPr>
        <w:t>(i.b) nos setores de infraestrutura, tais como:</w:t>
      </w:r>
    </w:p>
    <w:p w14:paraId="55312A5D" w14:textId="77777777" w:rsidR="008357FA" w:rsidRPr="00835BF6" w:rsidRDefault="008357FA" w:rsidP="008357FA">
      <w:pPr>
        <w:spacing w:line="340" w:lineRule="exact"/>
        <w:ind w:left="360"/>
        <w:rPr>
          <w:rFonts w:ascii="Century Gothic" w:hAnsi="Century Gothic"/>
          <w:sz w:val="22"/>
          <w:szCs w:val="22"/>
        </w:rPr>
      </w:pPr>
    </w:p>
    <w:p w14:paraId="5A33118B" w14:textId="77777777" w:rsidR="008357FA" w:rsidRPr="00835BF6" w:rsidRDefault="008357FA" w:rsidP="005E3C45">
      <w:pPr>
        <w:spacing w:line="340" w:lineRule="exact"/>
        <w:ind w:left="1418" w:hanging="709"/>
        <w:rPr>
          <w:rFonts w:ascii="Century Gothic" w:hAnsi="Century Gothic"/>
          <w:sz w:val="22"/>
          <w:szCs w:val="22"/>
        </w:rPr>
      </w:pPr>
      <w:r w:rsidRPr="00835BF6">
        <w:rPr>
          <w:rFonts w:ascii="Century Gothic" w:hAnsi="Century Gothic"/>
          <w:sz w:val="22"/>
          <w:szCs w:val="22"/>
        </w:rPr>
        <w:t>(i.b.1) exploração, operação, manutenção e administração de rodovias, vias urbanas, estradas, terminais portuários e aeroportuários, sistemas metroviários, barcas, ferrovias, entre outros modais de transportes de pessoas e cargas;</w:t>
      </w:r>
    </w:p>
    <w:p w14:paraId="7434E094" w14:textId="77777777" w:rsidR="008357FA" w:rsidRPr="00835BF6" w:rsidRDefault="008357FA" w:rsidP="008357FA">
      <w:pPr>
        <w:spacing w:line="340" w:lineRule="exact"/>
        <w:ind w:left="360" w:firstLine="349"/>
        <w:rPr>
          <w:rFonts w:ascii="Century Gothic" w:hAnsi="Century Gothic"/>
          <w:sz w:val="22"/>
          <w:szCs w:val="22"/>
        </w:rPr>
      </w:pPr>
    </w:p>
    <w:p w14:paraId="2B987ADD" w14:textId="77777777" w:rsidR="008357FA" w:rsidRPr="00835BF6" w:rsidRDefault="008357FA" w:rsidP="005E3C45">
      <w:pPr>
        <w:spacing w:line="340" w:lineRule="exact"/>
        <w:ind w:left="1418" w:hanging="709"/>
        <w:rPr>
          <w:rFonts w:ascii="Century Gothic" w:hAnsi="Century Gothic"/>
          <w:sz w:val="22"/>
          <w:szCs w:val="22"/>
        </w:rPr>
      </w:pPr>
      <w:r w:rsidRPr="00835BF6">
        <w:rPr>
          <w:rFonts w:ascii="Century Gothic" w:hAnsi="Century Gothic"/>
          <w:sz w:val="22"/>
          <w:szCs w:val="22"/>
        </w:rPr>
        <w:t xml:space="preserve">(i.b.2) saneamento de água, esgoto e afins, compreendendo, dentre outras, o tratamento de água e sua distribuição, bem como a operação, conservação e manutenção de sistemas de saneamento, além de coleta, tratamento e exploração de efluentes, resíduos líquidos e esgotos, inclusive serviços públicos de saneamento básico, de água e de esgotos sanitários, seja através de concessões, parcerias </w:t>
      </w:r>
      <w:proofErr w:type="gramStart"/>
      <w:r w:rsidRPr="00835BF6">
        <w:rPr>
          <w:rFonts w:ascii="Century Gothic" w:hAnsi="Century Gothic"/>
          <w:sz w:val="22"/>
          <w:szCs w:val="22"/>
        </w:rPr>
        <w:t>público privadas</w:t>
      </w:r>
      <w:proofErr w:type="gramEnd"/>
      <w:r w:rsidRPr="00835BF6">
        <w:rPr>
          <w:rFonts w:ascii="Century Gothic" w:hAnsi="Century Gothic"/>
          <w:sz w:val="22"/>
          <w:szCs w:val="22"/>
        </w:rPr>
        <w:t xml:space="preserve"> ou outras forma legalmente admitida, bem como em regime exclusivamente privado; e</w:t>
      </w:r>
    </w:p>
    <w:p w14:paraId="13AE35BF" w14:textId="77777777" w:rsidR="008357FA" w:rsidRPr="00835BF6" w:rsidRDefault="008357FA" w:rsidP="008357FA">
      <w:pPr>
        <w:spacing w:line="340" w:lineRule="exact"/>
        <w:ind w:left="360" w:firstLine="349"/>
        <w:rPr>
          <w:rFonts w:ascii="Century Gothic" w:hAnsi="Century Gothic"/>
          <w:sz w:val="22"/>
          <w:szCs w:val="22"/>
        </w:rPr>
      </w:pPr>
    </w:p>
    <w:p w14:paraId="1D50A27A" w14:textId="77777777" w:rsidR="008357FA" w:rsidRPr="00835BF6" w:rsidRDefault="008357FA" w:rsidP="005E3C45">
      <w:pPr>
        <w:spacing w:line="340" w:lineRule="exact"/>
        <w:ind w:left="1418" w:hanging="709"/>
        <w:rPr>
          <w:rFonts w:ascii="Century Gothic" w:hAnsi="Century Gothic"/>
          <w:sz w:val="22"/>
          <w:szCs w:val="22"/>
        </w:rPr>
      </w:pPr>
      <w:r w:rsidRPr="00835BF6">
        <w:rPr>
          <w:rFonts w:ascii="Century Gothic" w:hAnsi="Century Gothic"/>
          <w:sz w:val="22"/>
          <w:szCs w:val="22"/>
        </w:rPr>
        <w:t>(i.b.3) no setor de energia; realização de estudos, projetos, construção e operação de usinas produtoras de energia elétrica e de redes de transmissão de energia elétrica; concessão de serviços públicos na área de energia; na exploração e aproveitamentos de potencial de energia; na realização de serviços e atividades pertinentes e compatíveis com a prestação de serviços energéticos; na geração, produção, comercialização, transmissão, distribuição de energia elétrica, inclusive todas as etapas intermediárias, assim como a operação e manutenção de tais sistemas;</w:t>
      </w:r>
    </w:p>
    <w:p w14:paraId="3975DDBD" w14:textId="77777777" w:rsidR="008357FA" w:rsidRPr="00835BF6" w:rsidRDefault="008357FA" w:rsidP="008357FA">
      <w:pPr>
        <w:spacing w:line="340" w:lineRule="exact"/>
        <w:rPr>
          <w:rFonts w:ascii="Century Gothic" w:hAnsi="Century Gothic"/>
          <w:sz w:val="22"/>
          <w:szCs w:val="22"/>
        </w:rPr>
      </w:pPr>
    </w:p>
    <w:p w14:paraId="79C87712" w14:textId="77777777" w:rsidR="008357FA" w:rsidRPr="00835BF6" w:rsidRDefault="008357FA" w:rsidP="008357FA">
      <w:pPr>
        <w:pStyle w:val="PargrafodaLista"/>
        <w:numPr>
          <w:ilvl w:val="0"/>
          <w:numId w:val="19"/>
        </w:numPr>
        <w:spacing w:line="340" w:lineRule="exact"/>
        <w:rPr>
          <w:rFonts w:ascii="Century Gothic" w:hAnsi="Century Gothic"/>
          <w:sz w:val="22"/>
          <w:szCs w:val="22"/>
        </w:rPr>
      </w:pPr>
      <w:proofErr w:type="gramStart"/>
      <w:r w:rsidRPr="00835BF6">
        <w:rPr>
          <w:rFonts w:ascii="Century Gothic" w:hAnsi="Century Gothic"/>
          <w:sz w:val="22"/>
          <w:szCs w:val="22"/>
        </w:rPr>
        <w:t>a</w:t>
      </w:r>
      <w:proofErr w:type="gramEnd"/>
      <w:r w:rsidRPr="00835BF6">
        <w:rPr>
          <w:rFonts w:ascii="Century Gothic" w:hAnsi="Century Gothic"/>
          <w:sz w:val="22"/>
          <w:szCs w:val="22"/>
        </w:rPr>
        <w:t xml:space="preserve"> atuação direta nas atividades mencionadas anteriormente e o exercício de atividades conexas ou relacionadas;</w:t>
      </w:r>
    </w:p>
    <w:p w14:paraId="1A8CDE75" w14:textId="77777777" w:rsidR="008357FA" w:rsidRPr="00835BF6" w:rsidRDefault="008357FA" w:rsidP="008357FA">
      <w:pPr>
        <w:pStyle w:val="PargrafodaLista"/>
        <w:spacing w:line="340" w:lineRule="exact"/>
        <w:ind w:left="1080"/>
        <w:rPr>
          <w:rFonts w:ascii="Century Gothic" w:hAnsi="Century Gothic"/>
          <w:sz w:val="22"/>
          <w:szCs w:val="22"/>
        </w:rPr>
      </w:pPr>
    </w:p>
    <w:p w14:paraId="293EFE28" w14:textId="77777777" w:rsidR="008357FA" w:rsidRPr="00835BF6" w:rsidRDefault="008357FA" w:rsidP="008357FA">
      <w:pPr>
        <w:pStyle w:val="PargrafodaLista"/>
        <w:numPr>
          <w:ilvl w:val="0"/>
          <w:numId w:val="19"/>
        </w:numPr>
        <w:spacing w:line="340" w:lineRule="exact"/>
        <w:rPr>
          <w:rFonts w:ascii="Century Gothic" w:hAnsi="Century Gothic"/>
          <w:sz w:val="22"/>
          <w:szCs w:val="22"/>
        </w:rPr>
      </w:pPr>
      <w:proofErr w:type="gramStart"/>
      <w:r w:rsidRPr="00835BF6">
        <w:rPr>
          <w:rFonts w:ascii="Century Gothic" w:hAnsi="Century Gothic"/>
          <w:sz w:val="22"/>
          <w:szCs w:val="22"/>
        </w:rPr>
        <w:t>o</w:t>
      </w:r>
      <w:proofErr w:type="gramEnd"/>
      <w:r w:rsidRPr="00835BF6">
        <w:rPr>
          <w:rFonts w:ascii="Century Gothic" w:hAnsi="Century Gothic"/>
          <w:sz w:val="22"/>
          <w:szCs w:val="22"/>
        </w:rPr>
        <w:t xml:space="preserve"> desenvolvimento de estudos e atividades voltadas ao atendimento de demandas próprias ou de terceiros para estruturação de novos negócios, inclusive aqueles que serão explorados sob o regime de concessão ou parcerias p</w:t>
      </w:r>
      <w:r w:rsidR="004C2EBB" w:rsidRPr="00835BF6">
        <w:rPr>
          <w:rFonts w:ascii="Century Gothic" w:hAnsi="Century Gothic"/>
          <w:sz w:val="22"/>
          <w:szCs w:val="22"/>
        </w:rPr>
        <w:t xml:space="preserve">úblico </w:t>
      </w:r>
      <w:r w:rsidRPr="00835BF6">
        <w:rPr>
          <w:rFonts w:ascii="Century Gothic" w:hAnsi="Century Gothic"/>
          <w:sz w:val="22"/>
          <w:szCs w:val="22"/>
        </w:rPr>
        <w:t>privadas, e sua implementação;</w:t>
      </w:r>
    </w:p>
    <w:p w14:paraId="70A8FB3A" w14:textId="77777777" w:rsidR="008357FA" w:rsidRPr="00835BF6" w:rsidRDefault="008357FA" w:rsidP="008357FA">
      <w:pPr>
        <w:pStyle w:val="PargrafodaLista"/>
        <w:rPr>
          <w:rFonts w:ascii="Century Gothic" w:hAnsi="Century Gothic"/>
          <w:sz w:val="22"/>
          <w:szCs w:val="22"/>
        </w:rPr>
      </w:pPr>
    </w:p>
    <w:p w14:paraId="1DBAD0D7" w14:textId="77777777" w:rsidR="008357FA" w:rsidRPr="00835BF6" w:rsidRDefault="008357FA" w:rsidP="008357FA">
      <w:pPr>
        <w:pStyle w:val="PargrafodaLista"/>
        <w:numPr>
          <w:ilvl w:val="0"/>
          <w:numId w:val="19"/>
        </w:numPr>
        <w:spacing w:line="340" w:lineRule="exact"/>
        <w:rPr>
          <w:rFonts w:ascii="Century Gothic" w:hAnsi="Century Gothic"/>
          <w:sz w:val="22"/>
          <w:szCs w:val="22"/>
        </w:rPr>
      </w:pPr>
      <w:proofErr w:type="gramStart"/>
      <w:r w:rsidRPr="00835BF6">
        <w:rPr>
          <w:rFonts w:ascii="Century Gothic" w:hAnsi="Century Gothic"/>
          <w:sz w:val="22"/>
          <w:szCs w:val="22"/>
        </w:rPr>
        <w:t>a</w:t>
      </w:r>
      <w:proofErr w:type="gramEnd"/>
      <w:r w:rsidRPr="00835BF6">
        <w:rPr>
          <w:rFonts w:ascii="Century Gothic" w:hAnsi="Century Gothic"/>
          <w:sz w:val="22"/>
          <w:szCs w:val="22"/>
        </w:rPr>
        <w:t xml:space="preserve"> formação de parcerias para exploração de negócios, inclusive por meio de consórcios; e</w:t>
      </w:r>
    </w:p>
    <w:p w14:paraId="22EA89D2" w14:textId="77777777" w:rsidR="008357FA" w:rsidRPr="00835BF6" w:rsidRDefault="008357FA" w:rsidP="008357FA">
      <w:pPr>
        <w:pStyle w:val="PargrafodaLista"/>
        <w:rPr>
          <w:rFonts w:ascii="Century Gothic" w:hAnsi="Century Gothic"/>
          <w:sz w:val="22"/>
          <w:szCs w:val="22"/>
        </w:rPr>
      </w:pPr>
    </w:p>
    <w:p w14:paraId="1AB5FC3B" w14:textId="77777777" w:rsidR="008357FA" w:rsidRPr="00835BF6" w:rsidRDefault="008357FA" w:rsidP="008357FA">
      <w:pPr>
        <w:pStyle w:val="PargrafodaLista"/>
        <w:numPr>
          <w:ilvl w:val="0"/>
          <w:numId w:val="19"/>
        </w:numPr>
        <w:spacing w:line="340" w:lineRule="exact"/>
        <w:rPr>
          <w:rFonts w:ascii="Century Gothic" w:hAnsi="Century Gothic"/>
          <w:sz w:val="22"/>
          <w:szCs w:val="22"/>
        </w:rPr>
      </w:pPr>
      <w:proofErr w:type="gramStart"/>
      <w:r w:rsidRPr="00835BF6">
        <w:rPr>
          <w:rFonts w:ascii="Century Gothic" w:hAnsi="Century Gothic"/>
          <w:sz w:val="22"/>
          <w:szCs w:val="22"/>
        </w:rPr>
        <w:t>a</w:t>
      </w:r>
      <w:proofErr w:type="gramEnd"/>
      <w:r w:rsidRPr="00835BF6">
        <w:rPr>
          <w:rFonts w:ascii="Century Gothic" w:hAnsi="Century Gothic"/>
          <w:sz w:val="22"/>
          <w:szCs w:val="22"/>
        </w:rPr>
        <w:t xml:space="preserve"> participação em procedimentos concorrenciais, licitações e certames, a critério da Diretoria, isoladamente ou em consórcios com outras sociedades ou pessoas, visando a execução das atividades acima mencionadas.</w:t>
      </w:r>
    </w:p>
    <w:p w14:paraId="529A2D16" w14:textId="77777777" w:rsidR="009607B0" w:rsidRPr="00835BF6" w:rsidRDefault="009607B0" w:rsidP="00740853">
      <w:pPr>
        <w:spacing w:line="340" w:lineRule="exact"/>
        <w:rPr>
          <w:rFonts w:ascii="Century Gothic" w:hAnsi="Century Gothic"/>
          <w:sz w:val="22"/>
          <w:szCs w:val="22"/>
        </w:rPr>
      </w:pPr>
    </w:p>
    <w:p w14:paraId="7FC09408"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3.2. Número da Emissão</w:t>
      </w:r>
    </w:p>
    <w:p w14:paraId="19FBFE74" w14:textId="77777777" w:rsidR="009607B0" w:rsidRPr="00835BF6" w:rsidRDefault="009607B0" w:rsidP="00740853">
      <w:pPr>
        <w:spacing w:line="340" w:lineRule="exact"/>
        <w:rPr>
          <w:rFonts w:ascii="Century Gothic" w:hAnsi="Century Gothic"/>
          <w:sz w:val="22"/>
          <w:szCs w:val="22"/>
        </w:rPr>
      </w:pPr>
    </w:p>
    <w:p w14:paraId="735D723E"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A presente Escritura de Emissão representa a </w:t>
      </w:r>
      <w:r w:rsidR="00BA3BE2" w:rsidRPr="00835BF6">
        <w:rPr>
          <w:rFonts w:ascii="Century Gothic" w:hAnsi="Century Gothic"/>
          <w:sz w:val="22"/>
          <w:szCs w:val="22"/>
        </w:rPr>
        <w:t>1</w:t>
      </w:r>
      <w:r w:rsidRPr="00835BF6">
        <w:rPr>
          <w:rFonts w:ascii="Century Gothic" w:hAnsi="Century Gothic"/>
          <w:sz w:val="22"/>
          <w:szCs w:val="22"/>
        </w:rPr>
        <w:t>ª (</w:t>
      </w:r>
      <w:r w:rsidR="00BA3BE2" w:rsidRPr="00835BF6">
        <w:rPr>
          <w:rFonts w:ascii="Century Gothic" w:hAnsi="Century Gothic"/>
          <w:sz w:val="22"/>
          <w:szCs w:val="22"/>
        </w:rPr>
        <w:t>primeira</w:t>
      </w:r>
      <w:r w:rsidRPr="00835BF6">
        <w:rPr>
          <w:rFonts w:ascii="Century Gothic" w:hAnsi="Century Gothic"/>
          <w:sz w:val="22"/>
          <w:szCs w:val="22"/>
        </w:rPr>
        <w:t xml:space="preserve">) emissão de Debêntures da Emissora. </w:t>
      </w:r>
    </w:p>
    <w:p w14:paraId="62F4A703" w14:textId="77777777" w:rsidR="009607B0" w:rsidRPr="00835BF6" w:rsidRDefault="009607B0" w:rsidP="00740853">
      <w:pPr>
        <w:spacing w:line="340" w:lineRule="exact"/>
        <w:rPr>
          <w:rFonts w:ascii="Century Gothic" w:hAnsi="Century Gothic"/>
          <w:b/>
          <w:sz w:val="22"/>
          <w:szCs w:val="22"/>
        </w:rPr>
      </w:pPr>
    </w:p>
    <w:p w14:paraId="5EB80CE8"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3.3. Séries</w:t>
      </w:r>
    </w:p>
    <w:p w14:paraId="55D412EC" w14:textId="77777777" w:rsidR="009607B0" w:rsidRPr="00835BF6" w:rsidRDefault="009607B0" w:rsidP="00740853">
      <w:pPr>
        <w:spacing w:line="340" w:lineRule="exact"/>
        <w:rPr>
          <w:rFonts w:ascii="Century Gothic" w:hAnsi="Century Gothic"/>
          <w:sz w:val="22"/>
          <w:szCs w:val="22"/>
        </w:rPr>
      </w:pPr>
    </w:p>
    <w:p w14:paraId="43E6BE20" w14:textId="77777777" w:rsidR="009607B0" w:rsidRPr="00835BF6" w:rsidRDefault="0056130D" w:rsidP="00740853">
      <w:pPr>
        <w:spacing w:line="340" w:lineRule="exact"/>
        <w:rPr>
          <w:rFonts w:ascii="Century Gothic" w:hAnsi="Century Gothic"/>
          <w:sz w:val="22"/>
          <w:szCs w:val="22"/>
        </w:rPr>
      </w:pPr>
      <w:r w:rsidRPr="00835BF6">
        <w:rPr>
          <w:rFonts w:ascii="Century Gothic" w:hAnsi="Century Gothic"/>
          <w:sz w:val="22"/>
          <w:szCs w:val="22"/>
        </w:rPr>
        <w:t xml:space="preserve">A </w:t>
      </w:r>
      <w:r w:rsidR="00275A64" w:rsidRPr="00835BF6">
        <w:rPr>
          <w:rFonts w:ascii="Century Gothic" w:hAnsi="Century Gothic"/>
          <w:sz w:val="22"/>
          <w:szCs w:val="22"/>
        </w:rPr>
        <w:t>Emissão</w:t>
      </w:r>
      <w:r w:rsidR="009607B0" w:rsidRPr="00835BF6">
        <w:rPr>
          <w:rFonts w:ascii="Century Gothic" w:hAnsi="Century Gothic"/>
          <w:sz w:val="22"/>
          <w:szCs w:val="22"/>
        </w:rPr>
        <w:t xml:space="preserve"> será realizada em série única. </w:t>
      </w:r>
    </w:p>
    <w:p w14:paraId="0618BC07" w14:textId="77777777" w:rsidR="009607B0" w:rsidRPr="00835BF6" w:rsidRDefault="009607B0" w:rsidP="00740853">
      <w:pPr>
        <w:spacing w:line="340" w:lineRule="exact"/>
        <w:rPr>
          <w:rFonts w:ascii="Century Gothic" w:hAnsi="Century Gothic"/>
          <w:b/>
          <w:sz w:val="22"/>
          <w:szCs w:val="22"/>
        </w:rPr>
      </w:pPr>
    </w:p>
    <w:p w14:paraId="7DF20951"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b/>
          <w:sz w:val="22"/>
          <w:szCs w:val="22"/>
        </w:rPr>
        <w:t>3.4. Valor Total da Emissão</w:t>
      </w:r>
    </w:p>
    <w:p w14:paraId="495C7225" w14:textId="77777777" w:rsidR="009607B0" w:rsidRPr="00835BF6" w:rsidRDefault="009607B0" w:rsidP="00740853">
      <w:pPr>
        <w:spacing w:line="340" w:lineRule="exact"/>
        <w:rPr>
          <w:rFonts w:ascii="Century Gothic" w:hAnsi="Century Gothic"/>
          <w:sz w:val="22"/>
          <w:szCs w:val="22"/>
        </w:rPr>
      </w:pPr>
    </w:p>
    <w:p w14:paraId="7A93C9E2"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O valor total da </w:t>
      </w:r>
      <w:r w:rsidR="00275A64" w:rsidRPr="00835BF6">
        <w:rPr>
          <w:rFonts w:ascii="Century Gothic" w:hAnsi="Century Gothic"/>
          <w:sz w:val="22"/>
          <w:szCs w:val="22"/>
        </w:rPr>
        <w:t>Emissão</w:t>
      </w:r>
      <w:r w:rsidRPr="00835BF6">
        <w:rPr>
          <w:rFonts w:ascii="Century Gothic" w:hAnsi="Century Gothic"/>
          <w:sz w:val="22"/>
          <w:szCs w:val="22"/>
        </w:rPr>
        <w:t xml:space="preserve"> será de R$</w:t>
      </w:r>
      <w:r w:rsidR="00BA3BE2" w:rsidRPr="00835BF6">
        <w:rPr>
          <w:rFonts w:ascii="Century Gothic" w:hAnsi="Century Gothic"/>
          <w:sz w:val="22"/>
          <w:szCs w:val="22"/>
        </w:rPr>
        <w:t>310</w:t>
      </w:r>
      <w:r w:rsidR="008E6D22" w:rsidRPr="00835BF6">
        <w:rPr>
          <w:rFonts w:ascii="Century Gothic" w:hAnsi="Century Gothic"/>
          <w:sz w:val="22"/>
          <w:szCs w:val="22"/>
        </w:rPr>
        <w:t>.000.000,00</w:t>
      </w:r>
      <w:r w:rsidRPr="00835BF6">
        <w:rPr>
          <w:rFonts w:ascii="Century Gothic" w:hAnsi="Century Gothic"/>
          <w:sz w:val="22"/>
          <w:szCs w:val="22"/>
        </w:rPr>
        <w:t xml:space="preserve"> (</w:t>
      </w:r>
      <w:r w:rsidR="00BA3BE2" w:rsidRPr="00835BF6">
        <w:rPr>
          <w:rFonts w:ascii="Century Gothic" w:hAnsi="Century Gothic"/>
          <w:sz w:val="22"/>
          <w:szCs w:val="22"/>
        </w:rPr>
        <w:t xml:space="preserve">trezentos e dez </w:t>
      </w:r>
      <w:r w:rsidR="008E6D22" w:rsidRPr="00835BF6">
        <w:rPr>
          <w:rFonts w:ascii="Century Gothic" w:hAnsi="Century Gothic"/>
          <w:sz w:val="22"/>
          <w:szCs w:val="22"/>
        </w:rPr>
        <w:t>milhões de reais</w:t>
      </w:r>
      <w:r w:rsidRPr="00835BF6">
        <w:rPr>
          <w:rFonts w:ascii="Century Gothic" w:hAnsi="Century Gothic"/>
          <w:sz w:val="22"/>
          <w:szCs w:val="22"/>
        </w:rPr>
        <w:t xml:space="preserve">), na Data de Emissão (conforme definido abaixo). </w:t>
      </w:r>
    </w:p>
    <w:p w14:paraId="12B4D825" w14:textId="77777777" w:rsidR="009607B0" w:rsidRPr="00835BF6" w:rsidRDefault="009607B0" w:rsidP="00740853">
      <w:pPr>
        <w:spacing w:line="340" w:lineRule="exact"/>
        <w:rPr>
          <w:rFonts w:ascii="Century Gothic" w:hAnsi="Century Gothic"/>
          <w:sz w:val="22"/>
          <w:szCs w:val="22"/>
        </w:rPr>
      </w:pPr>
    </w:p>
    <w:p w14:paraId="3ED4AC6D"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3.5. Quantidade de Debêntures</w:t>
      </w:r>
    </w:p>
    <w:p w14:paraId="7FE7B925" w14:textId="77777777" w:rsidR="009607B0" w:rsidRPr="00835BF6" w:rsidRDefault="009607B0" w:rsidP="00740853">
      <w:pPr>
        <w:pStyle w:val="p0"/>
        <w:tabs>
          <w:tab w:val="clear" w:pos="720"/>
        </w:tabs>
        <w:spacing w:line="340" w:lineRule="exact"/>
        <w:rPr>
          <w:rFonts w:ascii="Century Gothic" w:hAnsi="Century Gothic"/>
          <w:sz w:val="22"/>
          <w:szCs w:val="22"/>
        </w:rPr>
      </w:pPr>
    </w:p>
    <w:p w14:paraId="77B6C1B1" w14:textId="77777777" w:rsidR="009607B0" w:rsidRPr="00835BF6" w:rsidRDefault="009607B0" w:rsidP="00740853">
      <w:pPr>
        <w:pStyle w:val="p0"/>
        <w:tabs>
          <w:tab w:val="clear" w:pos="720"/>
        </w:tabs>
        <w:spacing w:line="340" w:lineRule="exact"/>
        <w:rPr>
          <w:rFonts w:ascii="Century Gothic" w:hAnsi="Century Gothic"/>
          <w:sz w:val="22"/>
          <w:szCs w:val="22"/>
        </w:rPr>
      </w:pPr>
      <w:r w:rsidRPr="00835BF6">
        <w:rPr>
          <w:rFonts w:ascii="Century Gothic" w:hAnsi="Century Gothic"/>
          <w:sz w:val="22"/>
          <w:szCs w:val="22"/>
        </w:rPr>
        <w:t>Serão emitidas</w:t>
      </w:r>
      <w:r w:rsidR="00C575E3" w:rsidRPr="00835BF6">
        <w:rPr>
          <w:rFonts w:ascii="Century Gothic" w:hAnsi="Century Gothic"/>
          <w:sz w:val="22"/>
          <w:szCs w:val="22"/>
        </w:rPr>
        <w:t xml:space="preserve"> 310.000</w:t>
      </w:r>
      <w:r w:rsidR="002B62CE" w:rsidRPr="00835BF6">
        <w:rPr>
          <w:rFonts w:ascii="Century Gothic" w:hAnsi="Century Gothic"/>
          <w:sz w:val="22"/>
          <w:szCs w:val="22"/>
        </w:rPr>
        <w:t xml:space="preserve"> </w:t>
      </w:r>
      <w:r w:rsidRPr="00835BF6">
        <w:rPr>
          <w:rFonts w:ascii="Century Gothic" w:hAnsi="Century Gothic"/>
          <w:sz w:val="22"/>
          <w:szCs w:val="22"/>
        </w:rPr>
        <w:t>(</w:t>
      </w:r>
      <w:r w:rsidR="00C575E3" w:rsidRPr="00835BF6">
        <w:rPr>
          <w:rFonts w:ascii="Century Gothic" w:hAnsi="Century Gothic"/>
          <w:sz w:val="22"/>
          <w:szCs w:val="22"/>
        </w:rPr>
        <w:t>trezentas e dez mil)</w:t>
      </w:r>
      <w:r w:rsidRPr="00835BF6">
        <w:rPr>
          <w:rFonts w:ascii="Century Gothic" w:hAnsi="Century Gothic"/>
          <w:sz w:val="22"/>
          <w:szCs w:val="22"/>
        </w:rPr>
        <w:t xml:space="preserve"> Debêntures.</w:t>
      </w:r>
    </w:p>
    <w:p w14:paraId="393189E1" w14:textId="77777777" w:rsidR="009607B0" w:rsidRPr="00835BF6" w:rsidRDefault="009607B0" w:rsidP="00740853">
      <w:pPr>
        <w:spacing w:line="340" w:lineRule="exact"/>
        <w:rPr>
          <w:rFonts w:ascii="Century Gothic" w:hAnsi="Century Gothic"/>
          <w:b/>
          <w:sz w:val="22"/>
          <w:szCs w:val="22"/>
        </w:rPr>
      </w:pPr>
    </w:p>
    <w:p w14:paraId="3C8349D7"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3.6. Destinação de Recursos</w:t>
      </w:r>
    </w:p>
    <w:p w14:paraId="13B4936D" w14:textId="77777777" w:rsidR="009607B0" w:rsidRPr="00835BF6" w:rsidRDefault="009607B0" w:rsidP="00740853">
      <w:pPr>
        <w:spacing w:line="340" w:lineRule="exact"/>
        <w:rPr>
          <w:rFonts w:ascii="Century Gothic" w:hAnsi="Century Gothic"/>
          <w:sz w:val="22"/>
          <w:szCs w:val="22"/>
        </w:rPr>
      </w:pPr>
    </w:p>
    <w:p w14:paraId="118879AB" w14:textId="77777777" w:rsidR="00AC3AA1" w:rsidRPr="00835BF6" w:rsidRDefault="00843D71" w:rsidP="00843D71">
      <w:pPr>
        <w:tabs>
          <w:tab w:val="left" w:pos="993"/>
        </w:tabs>
        <w:spacing w:line="360" w:lineRule="auto"/>
        <w:rPr>
          <w:rFonts w:ascii="Century Gothic" w:hAnsi="Century Gothic"/>
          <w:sz w:val="22"/>
          <w:szCs w:val="22"/>
        </w:rPr>
      </w:pPr>
      <w:r w:rsidRPr="00835BF6">
        <w:rPr>
          <w:rFonts w:ascii="Century Gothic" w:hAnsi="Century Gothic" w:cs="Arial"/>
          <w:sz w:val="22"/>
          <w:szCs w:val="22"/>
        </w:rPr>
        <w:t>Os recursos captados mediante a colocação das Debêntures serão utilizados para alongamento do perfil da dívida da Companhia</w:t>
      </w:r>
      <w:r w:rsidR="006D0430">
        <w:rPr>
          <w:rFonts w:ascii="Century Gothic" w:hAnsi="Century Gothic" w:cs="Arial"/>
          <w:sz w:val="22"/>
          <w:szCs w:val="22"/>
        </w:rPr>
        <w:t>,</w:t>
      </w:r>
      <w:r w:rsidR="00750258">
        <w:rPr>
          <w:rFonts w:ascii="Century Gothic" w:hAnsi="Century Gothic" w:cs="Arial"/>
          <w:sz w:val="22"/>
          <w:szCs w:val="22"/>
        </w:rPr>
        <w:t xml:space="preserve"> para investimento em empresas controladas e/ou coligadas</w:t>
      </w:r>
      <w:r w:rsidRPr="00835BF6">
        <w:rPr>
          <w:rFonts w:ascii="Century Gothic" w:hAnsi="Century Gothic" w:cs="Arial"/>
          <w:sz w:val="22"/>
          <w:szCs w:val="22"/>
        </w:rPr>
        <w:t xml:space="preserve"> e para o resgate antecipado da Cédula de Crédito Bancário de </w:t>
      </w:r>
      <w:proofErr w:type="gramStart"/>
      <w:r w:rsidRPr="00835BF6">
        <w:rPr>
          <w:rFonts w:ascii="Century Gothic" w:hAnsi="Century Gothic" w:cs="Arial"/>
          <w:sz w:val="22"/>
          <w:szCs w:val="22"/>
        </w:rPr>
        <w:t>número 10133512 emitida em 05 de janeiro de 2012</w:t>
      </w:r>
      <w:proofErr w:type="gramEnd"/>
      <w:r w:rsidRPr="00835BF6">
        <w:rPr>
          <w:rFonts w:ascii="Century Gothic" w:hAnsi="Century Gothic" w:cs="Arial"/>
          <w:sz w:val="22"/>
          <w:szCs w:val="22"/>
        </w:rPr>
        <w:t xml:space="preserve"> (“</w:t>
      </w:r>
      <w:r w:rsidRPr="00835BF6">
        <w:rPr>
          <w:rFonts w:ascii="Century Gothic" w:hAnsi="Century Gothic" w:cs="Arial"/>
          <w:sz w:val="22"/>
          <w:szCs w:val="22"/>
          <w:u w:val="single"/>
        </w:rPr>
        <w:t>CCB</w:t>
      </w:r>
      <w:r w:rsidRPr="00835BF6">
        <w:rPr>
          <w:rFonts w:ascii="Century Gothic" w:hAnsi="Century Gothic" w:cs="Arial"/>
          <w:sz w:val="22"/>
          <w:szCs w:val="22"/>
        </w:rPr>
        <w:t>”)</w:t>
      </w:r>
      <w:r w:rsidRPr="00835BF6">
        <w:rPr>
          <w:rFonts w:ascii="Century Gothic" w:hAnsi="Century Gothic"/>
          <w:sz w:val="22"/>
          <w:szCs w:val="22"/>
        </w:rPr>
        <w:t>.</w:t>
      </w:r>
    </w:p>
    <w:p w14:paraId="3BB04A05" w14:textId="77777777" w:rsidR="00843D71" w:rsidRPr="00835BF6" w:rsidRDefault="00843D71" w:rsidP="00843D71">
      <w:pPr>
        <w:tabs>
          <w:tab w:val="left" w:pos="993"/>
        </w:tabs>
        <w:spacing w:line="360" w:lineRule="auto"/>
        <w:rPr>
          <w:rFonts w:ascii="Century Gothic" w:hAnsi="Century Gothic"/>
          <w:sz w:val="22"/>
          <w:szCs w:val="22"/>
        </w:rPr>
      </w:pPr>
    </w:p>
    <w:p w14:paraId="751484CB"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 xml:space="preserve">3.7. </w:t>
      </w:r>
      <w:r w:rsidR="00644220" w:rsidRPr="00835BF6">
        <w:rPr>
          <w:rFonts w:ascii="Century Gothic" w:hAnsi="Century Gothic"/>
          <w:b/>
          <w:sz w:val="22"/>
          <w:szCs w:val="22"/>
        </w:rPr>
        <w:t>Banco Liquidante e Escriturador Mandatário</w:t>
      </w:r>
    </w:p>
    <w:p w14:paraId="2F375DED" w14:textId="77777777" w:rsidR="009607B0" w:rsidRPr="00835BF6" w:rsidRDefault="009607B0" w:rsidP="00740853">
      <w:pPr>
        <w:spacing w:line="340" w:lineRule="exact"/>
        <w:rPr>
          <w:rFonts w:ascii="Century Gothic" w:hAnsi="Century Gothic"/>
          <w:sz w:val="22"/>
          <w:szCs w:val="22"/>
        </w:rPr>
      </w:pPr>
    </w:p>
    <w:p w14:paraId="7A1B2270" w14:textId="77777777" w:rsidR="00FD7FFD" w:rsidRPr="00835BF6" w:rsidRDefault="00CE05E0" w:rsidP="00FD7FFD">
      <w:pPr>
        <w:spacing w:line="340" w:lineRule="exact"/>
        <w:rPr>
          <w:rFonts w:ascii="Century Gothic" w:hAnsi="Century Gothic"/>
          <w:sz w:val="22"/>
          <w:szCs w:val="22"/>
        </w:rPr>
      </w:pPr>
      <w:r w:rsidRPr="00835BF6">
        <w:rPr>
          <w:rFonts w:ascii="Century Gothic" w:hAnsi="Century Gothic"/>
          <w:sz w:val="22"/>
          <w:szCs w:val="22"/>
        </w:rPr>
        <w:t xml:space="preserve">3.7.1. </w:t>
      </w:r>
      <w:proofErr w:type="gramStart"/>
      <w:r w:rsidR="00FD7FFD" w:rsidRPr="00835BF6">
        <w:rPr>
          <w:rFonts w:ascii="Century Gothic" w:hAnsi="Century Gothic"/>
          <w:sz w:val="22"/>
          <w:szCs w:val="22"/>
        </w:rPr>
        <w:t>O escriturador mandatário e banco liquidante da presente Emissão será</w:t>
      </w:r>
      <w:proofErr w:type="gramEnd"/>
      <w:r w:rsidR="00FD7FFD" w:rsidRPr="00835BF6">
        <w:rPr>
          <w:rFonts w:ascii="Century Gothic" w:hAnsi="Century Gothic"/>
          <w:sz w:val="22"/>
          <w:szCs w:val="22"/>
        </w:rPr>
        <w:t xml:space="preserve"> o Banco Bradesco S.A., instituição financeira com sede na Cidade de Osasco, Estado de São Paulo, no núcleo administrativo denominado Cidade de Deus s/n°, Vila Yara, inscrita no CNPJ/MF sob o nº 60.746.948/0001-12 (“</w:t>
      </w:r>
      <w:r w:rsidR="00FD7FFD" w:rsidRPr="00835BF6">
        <w:rPr>
          <w:rFonts w:ascii="Century Gothic" w:hAnsi="Century Gothic"/>
          <w:sz w:val="22"/>
          <w:szCs w:val="22"/>
          <w:u w:val="single"/>
        </w:rPr>
        <w:t>Escriturador Mandatário</w:t>
      </w:r>
      <w:r w:rsidR="00FD7FFD" w:rsidRPr="00835BF6">
        <w:rPr>
          <w:rFonts w:ascii="Century Gothic" w:hAnsi="Century Gothic"/>
          <w:sz w:val="22"/>
          <w:szCs w:val="22"/>
        </w:rPr>
        <w:t>” e “</w:t>
      </w:r>
      <w:r w:rsidR="00FD7FFD" w:rsidRPr="00835BF6">
        <w:rPr>
          <w:rFonts w:ascii="Century Gothic" w:hAnsi="Century Gothic"/>
          <w:sz w:val="22"/>
          <w:szCs w:val="22"/>
          <w:u w:val="single"/>
        </w:rPr>
        <w:t>Banco Liquidante</w:t>
      </w:r>
      <w:r w:rsidR="00FD7FFD" w:rsidRPr="00835BF6">
        <w:rPr>
          <w:rFonts w:ascii="Century Gothic" w:hAnsi="Century Gothic"/>
          <w:sz w:val="22"/>
          <w:szCs w:val="22"/>
        </w:rPr>
        <w:t>”).</w:t>
      </w:r>
    </w:p>
    <w:p w14:paraId="7E051E9E" w14:textId="77777777" w:rsidR="00CE05E0" w:rsidRPr="00835BF6" w:rsidRDefault="00CE05E0" w:rsidP="00FD7FFD">
      <w:pPr>
        <w:spacing w:line="340" w:lineRule="exact"/>
        <w:rPr>
          <w:rFonts w:ascii="Century Gothic" w:hAnsi="Century Gothic"/>
          <w:sz w:val="22"/>
          <w:szCs w:val="22"/>
        </w:rPr>
      </w:pPr>
    </w:p>
    <w:p w14:paraId="25747E06" w14:textId="77777777" w:rsidR="00CE05E0" w:rsidRPr="00835BF6" w:rsidRDefault="00CE05E0" w:rsidP="00740853">
      <w:pPr>
        <w:spacing w:line="340" w:lineRule="exact"/>
        <w:rPr>
          <w:rFonts w:ascii="Century Gothic" w:hAnsi="Century Gothic"/>
          <w:sz w:val="22"/>
          <w:szCs w:val="22"/>
        </w:rPr>
      </w:pPr>
      <w:r w:rsidRPr="00835BF6">
        <w:rPr>
          <w:rFonts w:ascii="Century Gothic" w:hAnsi="Century Gothic"/>
          <w:sz w:val="22"/>
          <w:szCs w:val="22"/>
        </w:rPr>
        <w:t>3</w:t>
      </w:r>
      <w:r w:rsidR="00FD7FFD" w:rsidRPr="00835BF6">
        <w:rPr>
          <w:rFonts w:ascii="Century Gothic" w:hAnsi="Century Gothic"/>
          <w:sz w:val="22"/>
          <w:szCs w:val="22"/>
        </w:rPr>
        <w:t>.7.2</w:t>
      </w:r>
      <w:r w:rsidRPr="00835BF6">
        <w:rPr>
          <w:rFonts w:ascii="Century Gothic" w:hAnsi="Century Gothic"/>
          <w:sz w:val="22"/>
          <w:szCs w:val="22"/>
        </w:rPr>
        <w:t>. As definições constantes desse item incluem qualquer outra instituição que venha</w:t>
      </w:r>
      <w:r w:rsidR="00F63FD1" w:rsidRPr="00835BF6">
        <w:rPr>
          <w:rFonts w:ascii="Century Gothic" w:hAnsi="Century Gothic"/>
          <w:sz w:val="22"/>
          <w:szCs w:val="22"/>
        </w:rPr>
        <w:t xml:space="preserve"> a suceder o Banco Liquidante e</w:t>
      </w:r>
      <w:r w:rsidR="00644220" w:rsidRPr="00835BF6">
        <w:rPr>
          <w:rFonts w:ascii="Century Gothic" w:hAnsi="Century Gothic"/>
          <w:sz w:val="22"/>
          <w:szCs w:val="22"/>
        </w:rPr>
        <w:t xml:space="preserve"> </w:t>
      </w:r>
      <w:r w:rsidR="00F63FD1" w:rsidRPr="00835BF6">
        <w:rPr>
          <w:rFonts w:ascii="Century Gothic" w:hAnsi="Century Gothic"/>
          <w:sz w:val="22"/>
          <w:szCs w:val="22"/>
        </w:rPr>
        <w:t xml:space="preserve">Escriturador Mandatário </w:t>
      </w:r>
      <w:r w:rsidRPr="00835BF6">
        <w:rPr>
          <w:rFonts w:ascii="Century Gothic" w:hAnsi="Century Gothic"/>
          <w:sz w:val="22"/>
          <w:szCs w:val="22"/>
        </w:rPr>
        <w:t>na pres</w:t>
      </w:r>
      <w:r w:rsidR="00FD7FFD" w:rsidRPr="00835BF6">
        <w:rPr>
          <w:rFonts w:ascii="Century Gothic" w:hAnsi="Century Gothic"/>
          <w:sz w:val="22"/>
          <w:szCs w:val="22"/>
        </w:rPr>
        <w:t xml:space="preserve">tação </w:t>
      </w:r>
      <w:r w:rsidR="00B67B89" w:rsidRPr="00835BF6">
        <w:rPr>
          <w:rFonts w:ascii="Century Gothic" w:hAnsi="Century Gothic"/>
          <w:sz w:val="22"/>
          <w:szCs w:val="22"/>
        </w:rPr>
        <w:t xml:space="preserve">de qualquer </w:t>
      </w:r>
      <w:r w:rsidR="00FD7FFD" w:rsidRPr="00835BF6">
        <w:rPr>
          <w:rFonts w:ascii="Century Gothic" w:hAnsi="Century Gothic"/>
          <w:sz w:val="22"/>
          <w:szCs w:val="22"/>
        </w:rPr>
        <w:t>dos serviços previstos no item</w:t>
      </w:r>
      <w:r w:rsidRPr="00835BF6">
        <w:rPr>
          <w:rFonts w:ascii="Century Gothic" w:hAnsi="Century Gothic"/>
          <w:sz w:val="22"/>
          <w:szCs w:val="22"/>
        </w:rPr>
        <w:t xml:space="preserve"> 3.</w:t>
      </w:r>
      <w:r w:rsidR="006177F8" w:rsidRPr="00835BF6">
        <w:rPr>
          <w:rFonts w:ascii="Century Gothic" w:hAnsi="Century Gothic"/>
          <w:sz w:val="22"/>
          <w:szCs w:val="22"/>
        </w:rPr>
        <w:t>7</w:t>
      </w:r>
      <w:r w:rsidRPr="00835BF6">
        <w:rPr>
          <w:rFonts w:ascii="Century Gothic" w:hAnsi="Century Gothic"/>
          <w:sz w:val="22"/>
          <w:szCs w:val="22"/>
        </w:rPr>
        <w:t>.1 acima.</w:t>
      </w:r>
    </w:p>
    <w:p w14:paraId="011371F1" w14:textId="77777777" w:rsidR="009607B0" w:rsidRPr="00835BF6" w:rsidRDefault="009607B0" w:rsidP="00740853">
      <w:pPr>
        <w:spacing w:line="340" w:lineRule="exact"/>
        <w:rPr>
          <w:rFonts w:ascii="Century Gothic" w:hAnsi="Century Gothic"/>
          <w:b/>
          <w:sz w:val="22"/>
          <w:szCs w:val="22"/>
        </w:rPr>
      </w:pPr>
    </w:p>
    <w:p w14:paraId="6206E225" w14:textId="77777777" w:rsidR="009607B0" w:rsidRPr="00835BF6" w:rsidRDefault="002D381F" w:rsidP="00740853">
      <w:pPr>
        <w:spacing w:line="340" w:lineRule="exact"/>
        <w:rPr>
          <w:rFonts w:ascii="Century Gothic" w:hAnsi="Century Gothic"/>
          <w:b/>
          <w:sz w:val="22"/>
          <w:szCs w:val="22"/>
        </w:rPr>
      </w:pPr>
      <w:r w:rsidRPr="00835BF6">
        <w:rPr>
          <w:rFonts w:ascii="Century Gothic" w:hAnsi="Century Gothic"/>
          <w:b/>
          <w:sz w:val="22"/>
          <w:szCs w:val="22"/>
        </w:rPr>
        <w:t>3.8</w:t>
      </w:r>
      <w:r w:rsidR="009607B0" w:rsidRPr="00835BF6">
        <w:rPr>
          <w:rFonts w:ascii="Century Gothic" w:hAnsi="Century Gothic"/>
          <w:b/>
          <w:sz w:val="22"/>
          <w:szCs w:val="22"/>
        </w:rPr>
        <w:t>.</w:t>
      </w:r>
      <w:r w:rsidR="003033BB" w:rsidRPr="00835BF6">
        <w:rPr>
          <w:rFonts w:ascii="Century Gothic" w:hAnsi="Century Gothic"/>
          <w:b/>
          <w:sz w:val="22"/>
          <w:szCs w:val="22"/>
        </w:rPr>
        <w:t xml:space="preserve"> Regime de</w:t>
      </w:r>
      <w:r w:rsidR="009607B0" w:rsidRPr="00835BF6">
        <w:rPr>
          <w:rFonts w:ascii="Century Gothic" w:hAnsi="Century Gothic"/>
          <w:b/>
          <w:sz w:val="22"/>
          <w:szCs w:val="22"/>
        </w:rPr>
        <w:t xml:space="preserve"> Colocação e Plano de Distribuição</w:t>
      </w:r>
    </w:p>
    <w:p w14:paraId="3D1E9D1B" w14:textId="77777777" w:rsidR="009607B0" w:rsidRPr="00835BF6" w:rsidRDefault="009607B0" w:rsidP="00740853">
      <w:pPr>
        <w:spacing w:line="340" w:lineRule="exact"/>
        <w:rPr>
          <w:rFonts w:ascii="Century Gothic" w:hAnsi="Century Gothic"/>
          <w:sz w:val="22"/>
          <w:szCs w:val="22"/>
        </w:rPr>
      </w:pPr>
    </w:p>
    <w:p w14:paraId="5A7DD6D2" w14:textId="77777777" w:rsidR="009607B0" w:rsidRPr="00835BF6" w:rsidRDefault="002D381F" w:rsidP="00740853">
      <w:pPr>
        <w:spacing w:line="340" w:lineRule="exact"/>
        <w:rPr>
          <w:rFonts w:ascii="Century Gothic" w:hAnsi="Century Gothic"/>
          <w:sz w:val="22"/>
          <w:szCs w:val="22"/>
        </w:rPr>
      </w:pPr>
      <w:r w:rsidRPr="00835BF6">
        <w:rPr>
          <w:rFonts w:ascii="Century Gothic" w:hAnsi="Century Gothic"/>
          <w:sz w:val="22"/>
          <w:szCs w:val="22"/>
        </w:rPr>
        <w:t>3.8.1</w:t>
      </w:r>
      <w:r w:rsidR="009607B0" w:rsidRPr="00835BF6">
        <w:rPr>
          <w:rFonts w:ascii="Century Gothic" w:hAnsi="Century Gothic"/>
          <w:sz w:val="22"/>
          <w:szCs w:val="22"/>
        </w:rPr>
        <w:t xml:space="preserve">. As Debêntures serão objeto de Oferta Restrita destinada exclusivamente a Investidores Qualificados, </w:t>
      </w:r>
      <w:r w:rsidR="00BD076C" w:rsidRPr="00835BF6">
        <w:rPr>
          <w:rFonts w:ascii="Century Gothic" w:hAnsi="Century Gothic" w:cs="Arial"/>
          <w:sz w:val="22"/>
          <w:szCs w:val="22"/>
        </w:rPr>
        <w:t>conforme definidos no artigo 109 da Instrução CVM</w:t>
      </w:r>
      <w:r w:rsidR="00225308" w:rsidRPr="00835BF6">
        <w:rPr>
          <w:rFonts w:ascii="Century Gothic" w:hAnsi="Century Gothic" w:cs="Arial"/>
          <w:sz w:val="22"/>
          <w:szCs w:val="22"/>
        </w:rPr>
        <w:t xml:space="preserve"> n.º 409 </w:t>
      </w:r>
      <w:r w:rsidR="00BD076C" w:rsidRPr="00835BF6">
        <w:rPr>
          <w:rFonts w:ascii="Century Gothic" w:hAnsi="Century Gothic" w:cs="Arial"/>
          <w:sz w:val="22"/>
          <w:szCs w:val="22"/>
        </w:rPr>
        <w:t>e n</w:t>
      </w:r>
      <w:r w:rsidR="00BD076C" w:rsidRPr="00835BF6">
        <w:rPr>
          <w:rStyle w:val="DeltaViewInsertion"/>
          <w:rFonts w:ascii="Century Gothic" w:hAnsi="Century Gothic" w:cs="Arial"/>
          <w:color w:val="auto"/>
          <w:sz w:val="22"/>
          <w:szCs w:val="22"/>
          <w:u w:val="none"/>
        </w:rPr>
        <w:t xml:space="preserve">o artigo 4º da </w:t>
      </w:r>
      <w:r w:rsidR="00BD076C" w:rsidRPr="00835BF6">
        <w:rPr>
          <w:rFonts w:ascii="Century Gothic" w:hAnsi="Century Gothic" w:cs="Arial"/>
          <w:sz w:val="22"/>
          <w:szCs w:val="22"/>
        </w:rPr>
        <w:t xml:space="preserve">Instrução CVM n.º 476, </w:t>
      </w:r>
      <w:r w:rsidR="009607B0" w:rsidRPr="00835BF6">
        <w:rPr>
          <w:rFonts w:ascii="Century Gothic" w:hAnsi="Century Gothic"/>
          <w:sz w:val="22"/>
          <w:szCs w:val="22"/>
        </w:rPr>
        <w:t xml:space="preserve">em observância ao plano de distribuição previamente acordado entre a Emissora e o </w:t>
      </w:r>
      <w:r w:rsidR="001D20DE" w:rsidRPr="00835BF6">
        <w:rPr>
          <w:rFonts w:ascii="Century Gothic" w:hAnsi="Century Gothic"/>
          <w:sz w:val="22"/>
          <w:szCs w:val="22"/>
        </w:rPr>
        <w:t xml:space="preserve">Coordenador Líder </w:t>
      </w:r>
      <w:r w:rsidR="009607B0" w:rsidRPr="00835BF6">
        <w:rPr>
          <w:rFonts w:ascii="Century Gothic" w:hAnsi="Century Gothic"/>
          <w:sz w:val="22"/>
          <w:szCs w:val="22"/>
        </w:rPr>
        <w:t>(conforme abaixo definido) e conforme estabelecido nest</w:t>
      </w:r>
      <w:r w:rsidR="00DB3B32" w:rsidRPr="00835BF6">
        <w:rPr>
          <w:rFonts w:ascii="Century Gothic" w:hAnsi="Century Gothic"/>
          <w:sz w:val="22"/>
          <w:szCs w:val="22"/>
        </w:rPr>
        <w:t xml:space="preserve">e item 3.8. </w:t>
      </w:r>
      <w:r w:rsidR="009607B0" w:rsidRPr="00835BF6">
        <w:rPr>
          <w:rFonts w:ascii="Century Gothic" w:hAnsi="Century Gothic"/>
          <w:sz w:val="22"/>
          <w:szCs w:val="22"/>
        </w:rPr>
        <w:t xml:space="preserve"> </w:t>
      </w:r>
      <w:r w:rsidR="00225308" w:rsidRPr="00835BF6">
        <w:rPr>
          <w:rFonts w:ascii="Century Gothic" w:hAnsi="Century Gothic" w:cs="Arial"/>
          <w:sz w:val="22"/>
          <w:szCs w:val="22"/>
        </w:rPr>
        <w:t xml:space="preserve">A Oferta Restrita será realizada com a intermediação do Banco Votorantim S.A., instituição financeira integrante do sistema de distribuição de valores mobiliários, com sede na Cidade São Paulo, Estado de São Paulo, na Avenida das Nações Unidas, </w:t>
      </w:r>
      <w:r w:rsidR="00C3395B" w:rsidRPr="00835BF6">
        <w:rPr>
          <w:rFonts w:ascii="Century Gothic" w:hAnsi="Century Gothic" w:cs="Arial"/>
          <w:sz w:val="22"/>
          <w:szCs w:val="22"/>
        </w:rPr>
        <w:t xml:space="preserve">n° </w:t>
      </w:r>
      <w:r w:rsidR="00225308" w:rsidRPr="00835BF6">
        <w:rPr>
          <w:rFonts w:ascii="Century Gothic" w:hAnsi="Century Gothic" w:cs="Arial"/>
          <w:sz w:val="22"/>
          <w:szCs w:val="22"/>
        </w:rPr>
        <w:t>14</w:t>
      </w:r>
      <w:r w:rsidR="00C3395B" w:rsidRPr="00835BF6">
        <w:rPr>
          <w:rFonts w:ascii="Century Gothic" w:hAnsi="Century Gothic" w:cs="Arial"/>
          <w:sz w:val="22"/>
          <w:szCs w:val="22"/>
        </w:rPr>
        <w:t>.</w:t>
      </w:r>
      <w:r w:rsidR="00225308" w:rsidRPr="00835BF6">
        <w:rPr>
          <w:rFonts w:ascii="Century Gothic" w:hAnsi="Century Gothic" w:cs="Arial"/>
          <w:sz w:val="22"/>
          <w:szCs w:val="22"/>
        </w:rPr>
        <w:t xml:space="preserve">171, 18º andar, </w:t>
      </w:r>
      <w:proofErr w:type="gramStart"/>
      <w:r w:rsidR="00225308" w:rsidRPr="00835BF6">
        <w:rPr>
          <w:rFonts w:ascii="Century Gothic" w:hAnsi="Century Gothic" w:cs="Arial"/>
          <w:sz w:val="22"/>
          <w:szCs w:val="22"/>
        </w:rPr>
        <w:t>Vila Gertrudes, inscrit</w:t>
      </w:r>
      <w:r w:rsidR="006673A7" w:rsidRPr="00835BF6">
        <w:rPr>
          <w:rFonts w:ascii="Century Gothic" w:hAnsi="Century Gothic" w:cs="Arial"/>
          <w:sz w:val="22"/>
          <w:szCs w:val="22"/>
        </w:rPr>
        <w:t>o</w:t>
      </w:r>
      <w:r w:rsidR="00225308" w:rsidRPr="00835BF6">
        <w:rPr>
          <w:rFonts w:ascii="Century Gothic" w:hAnsi="Century Gothic" w:cs="Arial"/>
          <w:sz w:val="22"/>
          <w:szCs w:val="22"/>
        </w:rPr>
        <w:t xml:space="preserve"> no CNPJ/MF</w:t>
      </w:r>
      <w:proofErr w:type="gramEnd"/>
      <w:r w:rsidR="00225308" w:rsidRPr="00835BF6">
        <w:rPr>
          <w:rFonts w:ascii="Century Gothic" w:hAnsi="Century Gothic" w:cs="Arial"/>
          <w:sz w:val="22"/>
          <w:szCs w:val="22"/>
        </w:rPr>
        <w:t xml:space="preserve"> sob o nº 59.588.111/0001-03 (“</w:t>
      </w:r>
      <w:r w:rsidR="00225308" w:rsidRPr="00835BF6">
        <w:rPr>
          <w:rFonts w:ascii="Century Gothic" w:hAnsi="Century Gothic" w:cs="Arial"/>
          <w:sz w:val="22"/>
          <w:szCs w:val="22"/>
          <w:u w:val="single"/>
        </w:rPr>
        <w:t>Coordenador Líder</w:t>
      </w:r>
      <w:r w:rsidR="00225308" w:rsidRPr="00835BF6">
        <w:rPr>
          <w:rFonts w:ascii="Century Gothic" w:hAnsi="Century Gothic" w:cs="Arial"/>
          <w:sz w:val="22"/>
          <w:szCs w:val="22"/>
        </w:rPr>
        <w:t xml:space="preserve">”). </w:t>
      </w:r>
      <w:r w:rsidR="001D20DE" w:rsidRPr="00835BF6">
        <w:rPr>
          <w:rFonts w:ascii="Century Gothic" w:hAnsi="Century Gothic"/>
          <w:sz w:val="22"/>
          <w:szCs w:val="22"/>
        </w:rPr>
        <w:t>O Coordenador Líder</w:t>
      </w:r>
      <w:r w:rsidR="003B7A85" w:rsidRPr="00835BF6">
        <w:rPr>
          <w:rFonts w:ascii="Century Gothic" w:hAnsi="Century Gothic"/>
          <w:sz w:val="22"/>
          <w:szCs w:val="22"/>
        </w:rPr>
        <w:t xml:space="preserve"> </w:t>
      </w:r>
      <w:r w:rsidR="001D20DE" w:rsidRPr="00835BF6">
        <w:rPr>
          <w:rFonts w:ascii="Century Gothic" w:hAnsi="Century Gothic"/>
          <w:sz w:val="22"/>
          <w:szCs w:val="22"/>
        </w:rPr>
        <w:t xml:space="preserve">organizará </w:t>
      </w:r>
      <w:r w:rsidR="003B7A85" w:rsidRPr="00835BF6">
        <w:rPr>
          <w:rFonts w:ascii="Century Gothic" w:hAnsi="Century Gothic"/>
          <w:sz w:val="22"/>
          <w:szCs w:val="22"/>
        </w:rPr>
        <w:t>a colocação da totalidade das Debêntures em regime de garantia firme de colocação.</w:t>
      </w:r>
    </w:p>
    <w:p w14:paraId="28A7111B" w14:textId="77777777" w:rsidR="002821CA" w:rsidRPr="00835BF6" w:rsidRDefault="002821CA" w:rsidP="00740853">
      <w:pPr>
        <w:spacing w:line="340" w:lineRule="exact"/>
        <w:rPr>
          <w:rFonts w:ascii="Century Gothic" w:hAnsi="Century Gothic"/>
          <w:sz w:val="22"/>
          <w:szCs w:val="22"/>
        </w:rPr>
      </w:pPr>
    </w:p>
    <w:p w14:paraId="2C47F1FB" w14:textId="77777777" w:rsidR="009607B0" w:rsidRPr="00835BF6" w:rsidRDefault="002D381F" w:rsidP="00740853">
      <w:pPr>
        <w:spacing w:line="340" w:lineRule="exact"/>
        <w:rPr>
          <w:rFonts w:ascii="Century Gothic" w:hAnsi="Century Gothic"/>
          <w:sz w:val="22"/>
          <w:szCs w:val="22"/>
        </w:rPr>
      </w:pPr>
      <w:r w:rsidRPr="00835BF6">
        <w:rPr>
          <w:rFonts w:ascii="Century Gothic" w:hAnsi="Century Gothic"/>
          <w:sz w:val="22"/>
          <w:szCs w:val="22"/>
        </w:rPr>
        <w:t>3.8</w:t>
      </w:r>
      <w:r w:rsidR="002821CA" w:rsidRPr="00835BF6">
        <w:rPr>
          <w:rFonts w:ascii="Century Gothic" w:hAnsi="Century Gothic"/>
          <w:sz w:val="22"/>
          <w:szCs w:val="22"/>
        </w:rPr>
        <w:t>.</w:t>
      </w:r>
      <w:r w:rsidR="003B7A85" w:rsidRPr="00835BF6">
        <w:rPr>
          <w:rFonts w:ascii="Century Gothic" w:hAnsi="Century Gothic"/>
          <w:sz w:val="22"/>
          <w:szCs w:val="22"/>
        </w:rPr>
        <w:t>2</w:t>
      </w:r>
      <w:r w:rsidR="002821CA" w:rsidRPr="00835BF6">
        <w:rPr>
          <w:rFonts w:ascii="Century Gothic" w:hAnsi="Century Gothic"/>
          <w:sz w:val="22"/>
          <w:szCs w:val="22"/>
        </w:rPr>
        <w:t xml:space="preserve">. </w:t>
      </w:r>
      <w:r w:rsidR="009607B0" w:rsidRPr="00835BF6">
        <w:rPr>
          <w:rFonts w:ascii="Century Gothic" w:hAnsi="Century Gothic"/>
          <w:sz w:val="22"/>
          <w:szCs w:val="22"/>
        </w:rPr>
        <w:t>Observad</w:t>
      </w:r>
      <w:r w:rsidR="002821CA" w:rsidRPr="00835BF6">
        <w:rPr>
          <w:rFonts w:ascii="Century Gothic" w:hAnsi="Century Gothic"/>
          <w:sz w:val="22"/>
          <w:szCs w:val="22"/>
        </w:rPr>
        <w:t xml:space="preserve">o </w:t>
      </w:r>
      <w:r w:rsidR="003B7A85" w:rsidRPr="00835BF6">
        <w:rPr>
          <w:rFonts w:ascii="Century Gothic" w:hAnsi="Century Gothic"/>
          <w:sz w:val="22"/>
          <w:szCs w:val="22"/>
        </w:rPr>
        <w:t xml:space="preserve">o </w:t>
      </w:r>
      <w:r w:rsidR="002821CA" w:rsidRPr="00835BF6">
        <w:rPr>
          <w:rFonts w:ascii="Century Gothic" w:hAnsi="Century Gothic"/>
          <w:sz w:val="22"/>
          <w:szCs w:val="22"/>
        </w:rPr>
        <w:t xml:space="preserve">disposto </w:t>
      </w:r>
      <w:r w:rsidR="003B7A85" w:rsidRPr="00835BF6">
        <w:rPr>
          <w:rFonts w:ascii="Century Gothic" w:hAnsi="Century Gothic"/>
          <w:sz w:val="22"/>
          <w:szCs w:val="22"/>
        </w:rPr>
        <w:t>n</w:t>
      </w:r>
      <w:r w:rsidR="009607B0" w:rsidRPr="00835BF6">
        <w:rPr>
          <w:rFonts w:ascii="Century Gothic" w:hAnsi="Century Gothic"/>
          <w:sz w:val="22"/>
          <w:szCs w:val="22"/>
        </w:rPr>
        <w:t>a regulamentação aplicável, o</w:t>
      </w:r>
      <w:r w:rsidR="00D41563" w:rsidRPr="00835BF6">
        <w:rPr>
          <w:rFonts w:ascii="Century Gothic" w:hAnsi="Century Gothic"/>
          <w:sz w:val="22"/>
          <w:szCs w:val="22"/>
        </w:rPr>
        <w:t xml:space="preserve"> Coordenador Líder</w:t>
      </w:r>
      <w:r w:rsidR="009607B0" w:rsidRPr="00835BF6">
        <w:rPr>
          <w:rFonts w:ascii="Century Gothic" w:hAnsi="Century Gothic"/>
          <w:sz w:val="22"/>
          <w:szCs w:val="22"/>
        </w:rPr>
        <w:t xml:space="preserve"> organizar</w:t>
      </w:r>
      <w:r w:rsidR="00D41563" w:rsidRPr="00835BF6">
        <w:rPr>
          <w:rFonts w:ascii="Century Gothic" w:hAnsi="Century Gothic"/>
          <w:sz w:val="22"/>
          <w:szCs w:val="22"/>
        </w:rPr>
        <w:t>á</w:t>
      </w:r>
      <w:r w:rsidR="009607B0" w:rsidRPr="00835BF6">
        <w:rPr>
          <w:rFonts w:ascii="Century Gothic" w:hAnsi="Century Gothic"/>
          <w:sz w:val="22"/>
          <w:szCs w:val="22"/>
        </w:rPr>
        <w:t xml:space="preserve"> a colocação das Debêntures exclusivamente perante Investidores Qualificados, em atendimento aos procedimentos descritos na Instrução CVM </w:t>
      </w:r>
      <w:r w:rsidR="00E14109" w:rsidRPr="00835BF6">
        <w:rPr>
          <w:rFonts w:ascii="Century Gothic" w:hAnsi="Century Gothic"/>
          <w:sz w:val="22"/>
          <w:szCs w:val="22"/>
        </w:rPr>
        <w:t xml:space="preserve">nº </w:t>
      </w:r>
      <w:r w:rsidR="009607B0" w:rsidRPr="00835BF6">
        <w:rPr>
          <w:rFonts w:ascii="Century Gothic" w:hAnsi="Century Gothic"/>
          <w:sz w:val="22"/>
          <w:szCs w:val="22"/>
        </w:rPr>
        <w:t>476 (“</w:t>
      </w:r>
      <w:r w:rsidR="009607B0" w:rsidRPr="00835BF6">
        <w:rPr>
          <w:rFonts w:ascii="Century Gothic" w:hAnsi="Century Gothic"/>
          <w:sz w:val="22"/>
          <w:szCs w:val="22"/>
          <w:u w:val="single"/>
        </w:rPr>
        <w:t>Plano de Colocação</w:t>
      </w:r>
      <w:r w:rsidR="009607B0" w:rsidRPr="00835BF6">
        <w:rPr>
          <w:rFonts w:ascii="Century Gothic" w:hAnsi="Century Gothic"/>
          <w:sz w:val="22"/>
          <w:szCs w:val="22"/>
        </w:rPr>
        <w:t xml:space="preserve">”), observados os seguintes termos: </w:t>
      </w:r>
    </w:p>
    <w:p w14:paraId="5F1AF45C" w14:textId="77777777" w:rsidR="005D41DD" w:rsidRPr="00835BF6" w:rsidRDefault="005D41DD" w:rsidP="00740853">
      <w:pPr>
        <w:spacing w:line="340" w:lineRule="exact"/>
        <w:rPr>
          <w:rFonts w:ascii="Century Gothic" w:hAnsi="Century Gothic"/>
          <w:sz w:val="22"/>
          <w:szCs w:val="22"/>
        </w:rPr>
      </w:pPr>
    </w:p>
    <w:p w14:paraId="281D66E2" w14:textId="77777777" w:rsidR="009607B0" w:rsidRPr="00835BF6" w:rsidRDefault="009607B0" w:rsidP="00740853">
      <w:pPr>
        <w:tabs>
          <w:tab w:val="left" w:pos="709"/>
        </w:tabs>
        <w:spacing w:line="340" w:lineRule="exact"/>
        <w:ind w:left="709" w:hanging="709"/>
        <w:rPr>
          <w:rFonts w:ascii="Century Gothic" w:hAnsi="Century Gothic"/>
          <w:sz w:val="22"/>
          <w:szCs w:val="22"/>
        </w:rPr>
      </w:pPr>
      <w:r w:rsidRPr="00835BF6">
        <w:rPr>
          <w:rFonts w:ascii="Century Gothic" w:hAnsi="Century Gothic"/>
          <w:sz w:val="22"/>
          <w:szCs w:val="22"/>
        </w:rPr>
        <w:t>(i</w:t>
      </w:r>
      <w:proofErr w:type="gramStart"/>
      <w:r w:rsidRPr="00835BF6">
        <w:rPr>
          <w:rFonts w:ascii="Century Gothic" w:hAnsi="Century Gothic"/>
          <w:sz w:val="22"/>
          <w:szCs w:val="22"/>
        </w:rPr>
        <w:t>)</w:t>
      </w:r>
      <w:proofErr w:type="gramEnd"/>
      <w:r w:rsidRPr="00835BF6">
        <w:rPr>
          <w:rFonts w:ascii="Century Gothic" w:hAnsi="Century Gothic"/>
          <w:sz w:val="22"/>
          <w:szCs w:val="22"/>
        </w:rPr>
        <w:tab/>
        <w:t>não será permitida a busca de Investidores Qualificados por meio de lojas, escritórios ou estabelecimentos abertos ao público, ou com a utilização de serviços públicos de comunicação, como a imprensa, o rádio, a televisão e páginas abertas ao público na rede mundial de computadores;</w:t>
      </w:r>
    </w:p>
    <w:p w14:paraId="0B00B071" w14:textId="77777777" w:rsidR="009607B0" w:rsidRPr="00835BF6" w:rsidRDefault="009607B0" w:rsidP="00740853">
      <w:pPr>
        <w:spacing w:line="340" w:lineRule="exact"/>
        <w:rPr>
          <w:rFonts w:ascii="Century Gothic" w:hAnsi="Century Gothic"/>
          <w:sz w:val="22"/>
          <w:szCs w:val="22"/>
        </w:rPr>
      </w:pPr>
    </w:p>
    <w:p w14:paraId="347D8557" w14:textId="77777777" w:rsidR="009607B0" w:rsidRPr="00835BF6" w:rsidRDefault="009607B0" w:rsidP="00740853">
      <w:pPr>
        <w:tabs>
          <w:tab w:val="left" w:pos="709"/>
        </w:tabs>
        <w:spacing w:line="340" w:lineRule="exact"/>
        <w:ind w:left="709" w:hanging="709"/>
        <w:rPr>
          <w:rFonts w:ascii="Century Gothic" w:hAnsi="Century Gothic"/>
          <w:sz w:val="22"/>
          <w:szCs w:val="22"/>
        </w:rPr>
      </w:pPr>
      <w:r w:rsidRPr="00835BF6">
        <w:rPr>
          <w:rFonts w:ascii="Century Gothic" w:hAnsi="Century Gothic"/>
          <w:sz w:val="22"/>
          <w:szCs w:val="22"/>
        </w:rPr>
        <w:t>(ii</w:t>
      </w:r>
      <w:proofErr w:type="gramStart"/>
      <w:r w:rsidRPr="00835BF6">
        <w:rPr>
          <w:rFonts w:ascii="Century Gothic" w:hAnsi="Century Gothic"/>
          <w:sz w:val="22"/>
          <w:szCs w:val="22"/>
        </w:rPr>
        <w:t>)</w:t>
      </w:r>
      <w:proofErr w:type="gramEnd"/>
      <w:r w:rsidRPr="00835BF6">
        <w:rPr>
          <w:rFonts w:ascii="Century Gothic" w:hAnsi="Century Gothic"/>
          <w:sz w:val="22"/>
          <w:szCs w:val="22"/>
        </w:rPr>
        <w:tab/>
        <w:t>somente será permitida a procura</w:t>
      </w:r>
      <w:r w:rsidR="0035001C" w:rsidRPr="00835BF6">
        <w:rPr>
          <w:rFonts w:ascii="Century Gothic" w:hAnsi="Century Gothic"/>
          <w:sz w:val="22"/>
          <w:szCs w:val="22"/>
        </w:rPr>
        <w:t>, pelo</w:t>
      </w:r>
      <w:r w:rsidR="003B7A85" w:rsidRPr="00835BF6">
        <w:rPr>
          <w:rFonts w:ascii="Century Gothic" w:hAnsi="Century Gothic"/>
          <w:sz w:val="22"/>
          <w:szCs w:val="22"/>
        </w:rPr>
        <w:t xml:space="preserve"> </w:t>
      </w:r>
      <w:r w:rsidR="0035001C" w:rsidRPr="00835BF6">
        <w:rPr>
          <w:rFonts w:ascii="Century Gothic" w:hAnsi="Century Gothic"/>
          <w:sz w:val="22"/>
          <w:szCs w:val="22"/>
        </w:rPr>
        <w:t>Coordenador Líder</w:t>
      </w:r>
      <w:r w:rsidR="003B7A85" w:rsidRPr="00835BF6">
        <w:rPr>
          <w:rFonts w:ascii="Century Gothic" w:hAnsi="Century Gothic"/>
          <w:sz w:val="22"/>
          <w:szCs w:val="22"/>
        </w:rPr>
        <w:t>,</w:t>
      </w:r>
      <w:r w:rsidRPr="00835BF6">
        <w:rPr>
          <w:rFonts w:ascii="Century Gothic" w:hAnsi="Century Gothic"/>
          <w:sz w:val="22"/>
          <w:szCs w:val="22"/>
        </w:rPr>
        <w:t xml:space="preserve"> de, no máximo, </w:t>
      </w:r>
      <w:r w:rsidR="00A127A3" w:rsidRPr="00835BF6">
        <w:rPr>
          <w:rFonts w:ascii="Century Gothic" w:hAnsi="Century Gothic"/>
          <w:sz w:val="22"/>
          <w:szCs w:val="22"/>
        </w:rPr>
        <w:t>7</w:t>
      </w:r>
      <w:r w:rsidRPr="00835BF6">
        <w:rPr>
          <w:rFonts w:ascii="Century Gothic" w:hAnsi="Century Gothic"/>
          <w:sz w:val="22"/>
          <w:szCs w:val="22"/>
        </w:rPr>
        <w:t>5 (</w:t>
      </w:r>
      <w:r w:rsidR="00A127A3" w:rsidRPr="00835BF6">
        <w:rPr>
          <w:rFonts w:ascii="Century Gothic" w:hAnsi="Century Gothic"/>
          <w:sz w:val="22"/>
          <w:szCs w:val="22"/>
        </w:rPr>
        <w:t>setenta e cinco</w:t>
      </w:r>
      <w:r w:rsidRPr="00835BF6">
        <w:rPr>
          <w:rFonts w:ascii="Century Gothic" w:hAnsi="Century Gothic"/>
          <w:sz w:val="22"/>
          <w:szCs w:val="22"/>
        </w:rPr>
        <w:t xml:space="preserve">) Investidores Qualificados; </w:t>
      </w:r>
    </w:p>
    <w:p w14:paraId="4E712D7A" w14:textId="77777777" w:rsidR="009607B0" w:rsidRPr="00835BF6" w:rsidRDefault="009607B0" w:rsidP="00740853">
      <w:pPr>
        <w:spacing w:line="340" w:lineRule="exact"/>
        <w:rPr>
          <w:rFonts w:ascii="Century Gothic" w:hAnsi="Century Gothic"/>
          <w:sz w:val="22"/>
          <w:szCs w:val="22"/>
        </w:rPr>
      </w:pPr>
    </w:p>
    <w:p w14:paraId="66EA771C" w14:textId="77777777" w:rsidR="009607B0" w:rsidRPr="00835BF6" w:rsidRDefault="009607B0" w:rsidP="00740853">
      <w:pPr>
        <w:tabs>
          <w:tab w:val="left" w:pos="709"/>
        </w:tabs>
        <w:spacing w:line="340" w:lineRule="exact"/>
        <w:ind w:left="709" w:hanging="709"/>
        <w:rPr>
          <w:rFonts w:ascii="Century Gothic" w:hAnsi="Century Gothic"/>
          <w:sz w:val="22"/>
          <w:szCs w:val="22"/>
        </w:rPr>
      </w:pPr>
      <w:r w:rsidRPr="00835BF6">
        <w:rPr>
          <w:rFonts w:ascii="Century Gothic" w:hAnsi="Century Gothic"/>
          <w:sz w:val="22"/>
          <w:szCs w:val="22"/>
        </w:rPr>
        <w:t>(iii</w:t>
      </w:r>
      <w:proofErr w:type="gramStart"/>
      <w:r w:rsidRPr="00835BF6">
        <w:rPr>
          <w:rFonts w:ascii="Century Gothic" w:hAnsi="Century Gothic"/>
          <w:sz w:val="22"/>
          <w:szCs w:val="22"/>
        </w:rPr>
        <w:t>)</w:t>
      </w:r>
      <w:proofErr w:type="gramEnd"/>
      <w:r w:rsidRPr="00835BF6">
        <w:rPr>
          <w:rFonts w:ascii="Century Gothic" w:hAnsi="Century Gothic"/>
          <w:sz w:val="22"/>
          <w:szCs w:val="22"/>
        </w:rPr>
        <w:tab/>
        <w:t xml:space="preserve">as Debêntures somente poderão ser adquiridas por, no máximo, </w:t>
      </w:r>
      <w:r w:rsidR="00A127A3" w:rsidRPr="00835BF6">
        <w:rPr>
          <w:rFonts w:ascii="Century Gothic" w:hAnsi="Century Gothic"/>
          <w:sz w:val="22"/>
          <w:szCs w:val="22"/>
        </w:rPr>
        <w:t>50</w:t>
      </w:r>
      <w:r w:rsidRPr="00835BF6">
        <w:rPr>
          <w:rFonts w:ascii="Century Gothic" w:hAnsi="Century Gothic"/>
          <w:sz w:val="22"/>
          <w:szCs w:val="22"/>
        </w:rPr>
        <w:t xml:space="preserve"> (</w:t>
      </w:r>
      <w:r w:rsidR="00A127A3" w:rsidRPr="00835BF6">
        <w:rPr>
          <w:rFonts w:ascii="Century Gothic" w:hAnsi="Century Gothic"/>
          <w:sz w:val="22"/>
          <w:szCs w:val="22"/>
        </w:rPr>
        <w:t>cinquenta</w:t>
      </w:r>
      <w:r w:rsidRPr="00835BF6">
        <w:rPr>
          <w:rFonts w:ascii="Century Gothic" w:hAnsi="Century Gothic"/>
          <w:sz w:val="22"/>
          <w:szCs w:val="22"/>
        </w:rPr>
        <w:t xml:space="preserve">) Investidores Qualificados, nos termos da Instrução CVM </w:t>
      </w:r>
      <w:r w:rsidR="00E14109" w:rsidRPr="00835BF6">
        <w:rPr>
          <w:rFonts w:ascii="Century Gothic" w:hAnsi="Century Gothic"/>
          <w:sz w:val="22"/>
          <w:szCs w:val="22"/>
        </w:rPr>
        <w:t>nº</w:t>
      </w:r>
      <w:r w:rsidRPr="00835BF6">
        <w:rPr>
          <w:rFonts w:ascii="Century Gothic" w:hAnsi="Century Gothic"/>
          <w:sz w:val="22"/>
          <w:szCs w:val="22"/>
        </w:rPr>
        <w:t xml:space="preserve"> 476; e</w:t>
      </w:r>
    </w:p>
    <w:p w14:paraId="4BE86C8D" w14:textId="77777777" w:rsidR="009607B0" w:rsidRPr="00835BF6" w:rsidRDefault="009607B0" w:rsidP="00740853">
      <w:pPr>
        <w:spacing w:line="340" w:lineRule="exact"/>
        <w:rPr>
          <w:rFonts w:ascii="Century Gothic" w:hAnsi="Century Gothic"/>
          <w:sz w:val="22"/>
          <w:szCs w:val="22"/>
        </w:rPr>
      </w:pPr>
    </w:p>
    <w:p w14:paraId="2E992EF9" w14:textId="77777777" w:rsidR="009607B0" w:rsidRPr="00835BF6" w:rsidRDefault="009607B0" w:rsidP="00740853">
      <w:pPr>
        <w:tabs>
          <w:tab w:val="left" w:pos="709"/>
        </w:tabs>
        <w:spacing w:line="340" w:lineRule="exact"/>
        <w:ind w:left="709" w:hanging="709"/>
        <w:rPr>
          <w:rFonts w:ascii="Century Gothic" w:hAnsi="Century Gothic"/>
          <w:sz w:val="22"/>
          <w:szCs w:val="22"/>
        </w:rPr>
      </w:pPr>
      <w:r w:rsidRPr="00835BF6">
        <w:rPr>
          <w:rFonts w:ascii="Century Gothic" w:hAnsi="Century Gothic"/>
          <w:sz w:val="22"/>
          <w:szCs w:val="22"/>
        </w:rPr>
        <w:t>(iv</w:t>
      </w:r>
      <w:proofErr w:type="gramStart"/>
      <w:r w:rsidRPr="00835BF6">
        <w:rPr>
          <w:rFonts w:ascii="Century Gothic" w:hAnsi="Century Gothic"/>
          <w:sz w:val="22"/>
          <w:szCs w:val="22"/>
        </w:rPr>
        <w:t>)</w:t>
      </w:r>
      <w:proofErr w:type="gramEnd"/>
      <w:r w:rsidRPr="00835BF6">
        <w:rPr>
          <w:rFonts w:ascii="Century Gothic" w:hAnsi="Century Gothic"/>
          <w:sz w:val="22"/>
          <w:szCs w:val="22"/>
        </w:rPr>
        <w:tab/>
        <w:t xml:space="preserve">os Investidores Qualificados </w:t>
      </w:r>
      <w:r w:rsidR="0068151B" w:rsidRPr="00835BF6">
        <w:rPr>
          <w:rFonts w:ascii="Century Gothic" w:hAnsi="Century Gothic"/>
          <w:sz w:val="22"/>
          <w:szCs w:val="22"/>
        </w:rPr>
        <w:t xml:space="preserve">referidos no inciso IV do artigo 109 da Instrução CVM </w:t>
      </w:r>
      <w:r w:rsidR="00E14109" w:rsidRPr="00835BF6">
        <w:rPr>
          <w:rFonts w:ascii="Century Gothic" w:hAnsi="Century Gothic"/>
          <w:sz w:val="22"/>
          <w:szCs w:val="22"/>
        </w:rPr>
        <w:t>nº</w:t>
      </w:r>
      <w:r w:rsidR="000F3D08" w:rsidRPr="00835BF6">
        <w:rPr>
          <w:rFonts w:ascii="Century Gothic" w:hAnsi="Century Gothic"/>
          <w:sz w:val="22"/>
          <w:szCs w:val="22"/>
        </w:rPr>
        <w:t> </w:t>
      </w:r>
      <w:r w:rsidR="0068151B" w:rsidRPr="00835BF6">
        <w:rPr>
          <w:rFonts w:ascii="Century Gothic" w:hAnsi="Century Gothic"/>
          <w:sz w:val="22"/>
          <w:szCs w:val="22"/>
        </w:rPr>
        <w:t xml:space="preserve">409 </w:t>
      </w:r>
      <w:r w:rsidRPr="00835BF6">
        <w:rPr>
          <w:rFonts w:ascii="Century Gothic" w:hAnsi="Century Gothic"/>
          <w:sz w:val="22"/>
          <w:szCs w:val="22"/>
        </w:rPr>
        <w:t>deverão subscrever Debêntures que representem um valor mínimo de R$1.000.000,00 (um milhão de reais).</w:t>
      </w:r>
    </w:p>
    <w:p w14:paraId="45ABC074" w14:textId="77777777" w:rsidR="009607B0" w:rsidRPr="00835BF6" w:rsidRDefault="009607B0" w:rsidP="00740853">
      <w:pPr>
        <w:spacing w:line="340" w:lineRule="exact"/>
        <w:rPr>
          <w:rFonts w:ascii="Century Gothic" w:hAnsi="Century Gothic"/>
          <w:sz w:val="22"/>
          <w:szCs w:val="22"/>
        </w:rPr>
      </w:pPr>
    </w:p>
    <w:p w14:paraId="6902EC3E" w14:textId="77777777" w:rsidR="009607B0" w:rsidRPr="00835BF6" w:rsidRDefault="002D381F" w:rsidP="00740853">
      <w:pPr>
        <w:spacing w:line="340" w:lineRule="exact"/>
        <w:rPr>
          <w:rFonts w:ascii="Century Gothic" w:hAnsi="Century Gothic"/>
          <w:sz w:val="22"/>
          <w:szCs w:val="22"/>
        </w:rPr>
      </w:pPr>
      <w:r w:rsidRPr="00835BF6">
        <w:rPr>
          <w:rFonts w:ascii="Century Gothic" w:hAnsi="Century Gothic"/>
          <w:sz w:val="22"/>
          <w:szCs w:val="22"/>
        </w:rPr>
        <w:t>3.8</w:t>
      </w:r>
      <w:r w:rsidR="009607B0" w:rsidRPr="00835BF6">
        <w:rPr>
          <w:rFonts w:ascii="Century Gothic" w:hAnsi="Century Gothic"/>
          <w:sz w:val="22"/>
          <w:szCs w:val="22"/>
        </w:rPr>
        <w:t>.</w:t>
      </w:r>
      <w:r w:rsidR="003B7A85" w:rsidRPr="00835BF6">
        <w:rPr>
          <w:rFonts w:ascii="Century Gothic" w:hAnsi="Century Gothic"/>
          <w:sz w:val="22"/>
          <w:szCs w:val="22"/>
        </w:rPr>
        <w:t>3</w:t>
      </w:r>
      <w:r w:rsidR="009607B0" w:rsidRPr="00835BF6">
        <w:rPr>
          <w:rFonts w:ascii="Century Gothic" w:hAnsi="Century Gothic"/>
          <w:sz w:val="22"/>
          <w:szCs w:val="22"/>
        </w:rPr>
        <w:t xml:space="preserve">. A colocação das Debêntures será realizada de acordo com os procedimentos </w:t>
      </w:r>
      <w:r w:rsidR="00F0173C" w:rsidRPr="00835BF6">
        <w:rPr>
          <w:rFonts w:ascii="Century Gothic" w:hAnsi="Century Gothic"/>
          <w:sz w:val="22"/>
          <w:szCs w:val="22"/>
        </w:rPr>
        <w:t>da</w:t>
      </w:r>
      <w:r w:rsidR="009607B0" w:rsidRPr="00835BF6">
        <w:rPr>
          <w:rFonts w:ascii="Century Gothic" w:hAnsi="Century Gothic"/>
          <w:sz w:val="22"/>
          <w:szCs w:val="22"/>
        </w:rPr>
        <w:t xml:space="preserve"> </w:t>
      </w:r>
      <w:r w:rsidR="001F7F64" w:rsidRPr="00835BF6">
        <w:rPr>
          <w:rFonts w:ascii="Century Gothic" w:hAnsi="Century Gothic"/>
          <w:sz w:val="22"/>
          <w:szCs w:val="22"/>
        </w:rPr>
        <w:t xml:space="preserve">CETIP e </w:t>
      </w:r>
      <w:r w:rsidR="009607B0" w:rsidRPr="00835BF6">
        <w:rPr>
          <w:rFonts w:ascii="Century Gothic" w:hAnsi="Century Gothic"/>
          <w:sz w:val="22"/>
          <w:szCs w:val="22"/>
        </w:rPr>
        <w:t>com o plano de distribuição descrito nest</w:t>
      </w:r>
      <w:r w:rsidR="005216AE" w:rsidRPr="00835BF6">
        <w:rPr>
          <w:rFonts w:ascii="Century Gothic" w:hAnsi="Century Gothic"/>
          <w:sz w:val="22"/>
          <w:szCs w:val="22"/>
        </w:rPr>
        <w:t>e item</w:t>
      </w:r>
      <w:r w:rsidR="007E21B5" w:rsidRPr="00835BF6">
        <w:rPr>
          <w:rFonts w:ascii="Century Gothic" w:hAnsi="Century Gothic"/>
          <w:sz w:val="22"/>
          <w:szCs w:val="22"/>
        </w:rPr>
        <w:t xml:space="preserve"> </w:t>
      </w:r>
      <w:r w:rsidR="005216AE" w:rsidRPr="00835BF6">
        <w:rPr>
          <w:rFonts w:ascii="Century Gothic" w:hAnsi="Century Gothic"/>
          <w:sz w:val="22"/>
          <w:szCs w:val="22"/>
        </w:rPr>
        <w:t>3.8</w:t>
      </w:r>
      <w:r w:rsidR="00451B57" w:rsidRPr="00835BF6">
        <w:rPr>
          <w:rFonts w:ascii="Century Gothic" w:hAnsi="Century Gothic"/>
          <w:sz w:val="22"/>
          <w:szCs w:val="22"/>
        </w:rPr>
        <w:t xml:space="preserve"> </w:t>
      </w:r>
      <w:r w:rsidR="00F0173C" w:rsidRPr="00835BF6">
        <w:rPr>
          <w:rFonts w:ascii="Century Gothic" w:hAnsi="Century Gothic"/>
          <w:sz w:val="22"/>
          <w:szCs w:val="22"/>
        </w:rPr>
        <w:t>e em conson</w:t>
      </w:r>
      <w:r w:rsidR="003C49F1" w:rsidRPr="00835BF6">
        <w:rPr>
          <w:rFonts w:ascii="Century Gothic" w:hAnsi="Century Gothic"/>
          <w:sz w:val="22"/>
          <w:szCs w:val="22"/>
        </w:rPr>
        <w:t>ância com a Instrução CVM n° 476</w:t>
      </w:r>
      <w:r w:rsidR="005216AE" w:rsidRPr="00835BF6">
        <w:rPr>
          <w:rFonts w:ascii="Century Gothic" w:hAnsi="Century Gothic"/>
          <w:sz w:val="22"/>
          <w:szCs w:val="22"/>
        </w:rPr>
        <w:t>.</w:t>
      </w:r>
    </w:p>
    <w:p w14:paraId="302DF904" w14:textId="77777777" w:rsidR="009607B0" w:rsidRPr="00835BF6" w:rsidRDefault="009607B0" w:rsidP="00740853">
      <w:pPr>
        <w:pStyle w:val="Corpodetexto"/>
        <w:spacing w:line="340" w:lineRule="exact"/>
        <w:rPr>
          <w:rFonts w:ascii="Century Gothic" w:hAnsi="Century Gothic"/>
          <w:sz w:val="22"/>
          <w:szCs w:val="22"/>
        </w:rPr>
      </w:pPr>
    </w:p>
    <w:p w14:paraId="6EB6D6E8" w14:textId="77777777" w:rsidR="009607B0" w:rsidRPr="00835BF6" w:rsidRDefault="002D381F" w:rsidP="00740853">
      <w:pPr>
        <w:spacing w:line="340" w:lineRule="exact"/>
        <w:rPr>
          <w:rFonts w:ascii="Century Gothic" w:hAnsi="Century Gothic"/>
          <w:sz w:val="22"/>
          <w:szCs w:val="22"/>
        </w:rPr>
      </w:pPr>
      <w:r w:rsidRPr="00835BF6">
        <w:rPr>
          <w:rFonts w:ascii="Century Gothic" w:hAnsi="Century Gothic"/>
          <w:sz w:val="22"/>
          <w:szCs w:val="22"/>
        </w:rPr>
        <w:t>3.8</w:t>
      </w:r>
      <w:r w:rsidR="009607B0" w:rsidRPr="00835BF6">
        <w:rPr>
          <w:rFonts w:ascii="Century Gothic" w:hAnsi="Century Gothic"/>
          <w:sz w:val="22"/>
          <w:szCs w:val="22"/>
        </w:rPr>
        <w:t>.</w:t>
      </w:r>
      <w:r w:rsidR="003B7A85" w:rsidRPr="00835BF6">
        <w:rPr>
          <w:rFonts w:ascii="Century Gothic" w:hAnsi="Century Gothic"/>
          <w:sz w:val="22"/>
          <w:szCs w:val="22"/>
        </w:rPr>
        <w:t>4</w:t>
      </w:r>
      <w:r w:rsidR="009607B0" w:rsidRPr="00835BF6">
        <w:rPr>
          <w:rFonts w:ascii="Century Gothic" w:hAnsi="Century Gothic"/>
          <w:sz w:val="22"/>
          <w:szCs w:val="22"/>
        </w:rPr>
        <w:t xml:space="preserve">. No ato de subscrição e integralização das Debêntures, cada Investidor Qualificado interessado na subscrição das Debêntures deverá fazê-la por meio da entrega </w:t>
      </w:r>
      <w:r w:rsidR="0035001C" w:rsidRPr="00835BF6">
        <w:rPr>
          <w:rFonts w:ascii="Century Gothic" w:hAnsi="Century Gothic"/>
          <w:sz w:val="22"/>
          <w:szCs w:val="22"/>
        </w:rPr>
        <w:t>ao Coordenador Líder</w:t>
      </w:r>
      <w:r w:rsidR="009607B0" w:rsidRPr="00835BF6">
        <w:rPr>
          <w:rFonts w:ascii="Century Gothic" w:hAnsi="Century Gothic"/>
          <w:sz w:val="22"/>
          <w:szCs w:val="22"/>
        </w:rPr>
        <w:t xml:space="preserve"> de carta devidamente assinada, em termos e condições aceitáveis ao </w:t>
      </w:r>
      <w:r w:rsidR="0035001C" w:rsidRPr="00835BF6">
        <w:rPr>
          <w:rFonts w:ascii="Century Gothic" w:hAnsi="Century Gothic"/>
          <w:sz w:val="22"/>
          <w:szCs w:val="22"/>
        </w:rPr>
        <w:t>Coordenador Líder</w:t>
      </w:r>
      <w:r w:rsidR="009607B0" w:rsidRPr="00835BF6">
        <w:rPr>
          <w:rFonts w:ascii="Century Gothic" w:hAnsi="Century Gothic"/>
          <w:sz w:val="22"/>
          <w:szCs w:val="22"/>
        </w:rPr>
        <w:t>, afirmando estar ciente e concordar, no mínimo, que: (i) as informações recebidas são suficientes para a sua tomada de decisão a respeito da Oferta Restrita;</w:t>
      </w:r>
      <w:r w:rsidR="009607B0" w:rsidRPr="00835BF6" w:rsidDel="0026516C">
        <w:rPr>
          <w:rFonts w:ascii="Century Gothic" w:hAnsi="Century Gothic"/>
          <w:sz w:val="22"/>
          <w:szCs w:val="22"/>
        </w:rPr>
        <w:t xml:space="preserve"> </w:t>
      </w:r>
      <w:r w:rsidR="009607B0" w:rsidRPr="00835BF6">
        <w:rPr>
          <w:rFonts w:ascii="Century Gothic" w:hAnsi="Century Gothic"/>
          <w:sz w:val="22"/>
          <w:szCs w:val="22"/>
        </w:rPr>
        <w:t>(</w:t>
      </w:r>
      <w:proofErr w:type="gramStart"/>
      <w:r w:rsidR="009607B0" w:rsidRPr="00835BF6">
        <w:rPr>
          <w:rFonts w:ascii="Century Gothic" w:hAnsi="Century Gothic"/>
          <w:sz w:val="22"/>
          <w:szCs w:val="22"/>
        </w:rPr>
        <w:t>ii</w:t>
      </w:r>
      <w:proofErr w:type="gramEnd"/>
      <w:r w:rsidR="009607B0" w:rsidRPr="00835BF6">
        <w:rPr>
          <w:rFonts w:ascii="Century Gothic" w:hAnsi="Century Gothic"/>
          <w:sz w:val="22"/>
          <w:szCs w:val="22"/>
        </w:rPr>
        <w:t>) a Oferta Restrita não foi registrada perante a CVM</w:t>
      </w:r>
      <w:r w:rsidR="003B7A85" w:rsidRPr="00835BF6">
        <w:rPr>
          <w:rFonts w:ascii="Century Gothic" w:hAnsi="Century Gothic"/>
          <w:sz w:val="22"/>
          <w:szCs w:val="22"/>
        </w:rPr>
        <w:t xml:space="preserve"> e </w:t>
      </w:r>
      <w:r w:rsidR="00F0173C" w:rsidRPr="00835BF6">
        <w:rPr>
          <w:rFonts w:ascii="Century Gothic" w:hAnsi="Century Gothic"/>
          <w:sz w:val="22"/>
          <w:szCs w:val="22"/>
        </w:rPr>
        <w:t xml:space="preserve">poderá ser registrada junto à </w:t>
      </w:r>
      <w:r w:rsidR="003B7A85" w:rsidRPr="00835BF6">
        <w:rPr>
          <w:rFonts w:ascii="Century Gothic" w:hAnsi="Century Gothic"/>
          <w:sz w:val="22"/>
          <w:szCs w:val="22"/>
        </w:rPr>
        <w:t>ANBIMA</w:t>
      </w:r>
      <w:r w:rsidR="00E5266F" w:rsidRPr="00835BF6">
        <w:rPr>
          <w:rFonts w:ascii="Century Gothic" w:hAnsi="Century Gothic"/>
          <w:sz w:val="22"/>
          <w:szCs w:val="22"/>
        </w:rPr>
        <w:t>, observada a Cláusula 2.1.1.2</w:t>
      </w:r>
      <w:r w:rsidR="009607B0" w:rsidRPr="00835BF6">
        <w:rPr>
          <w:rFonts w:ascii="Century Gothic" w:hAnsi="Century Gothic"/>
          <w:sz w:val="22"/>
          <w:szCs w:val="22"/>
        </w:rPr>
        <w:t xml:space="preserve">; e (iii) as Debêntures estão sujeitas às restrições de negociação previstas na regulamentação aplicável e nesta Escritura de Emissão, </w:t>
      </w:r>
      <w:r w:rsidR="003B7A85" w:rsidRPr="00835BF6">
        <w:rPr>
          <w:rStyle w:val="DeltaViewInsertion"/>
          <w:rFonts w:ascii="Century Gothic" w:hAnsi="Century Gothic"/>
          <w:color w:val="auto"/>
          <w:sz w:val="22"/>
          <w:szCs w:val="22"/>
          <w:u w:val="none"/>
        </w:rPr>
        <w:t>somente podendo ser negociadas nos mercados regulamentados</w:t>
      </w:r>
      <w:r w:rsidR="00BF4E39" w:rsidRPr="00835BF6">
        <w:rPr>
          <w:rStyle w:val="DeltaViewInsertion"/>
          <w:rFonts w:ascii="Century Gothic" w:hAnsi="Century Gothic"/>
          <w:color w:val="auto"/>
          <w:sz w:val="22"/>
          <w:szCs w:val="22"/>
          <w:u w:val="none"/>
        </w:rPr>
        <w:t xml:space="preserve"> de valores mobiliários, </w:t>
      </w:r>
      <w:r w:rsidR="003B7A85" w:rsidRPr="00835BF6">
        <w:rPr>
          <w:rStyle w:val="DeltaViewInsertion"/>
          <w:rFonts w:ascii="Century Gothic" w:hAnsi="Century Gothic"/>
          <w:color w:val="auto"/>
          <w:sz w:val="22"/>
          <w:szCs w:val="22"/>
          <w:u w:val="none"/>
        </w:rPr>
        <w:t>90 (noventa) dias após a subscrição ou aquisição</w:t>
      </w:r>
      <w:r w:rsidR="00BF4E39" w:rsidRPr="00835BF6">
        <w:rPr>
          <w:rStyle w:val="DeltaViewInsertion"/>
          <w:rFonts w:ascii="Century Gothic" w:hAnsi="Century Gothic"/>
          <w:color w:val="auto"/>
          <w:sz w:val="22"/>
          <w:szCs w:val="22"/>
          <w:u w:val="none"/>
        </w:rPr>
        <w:t xml:space="preserve"> pelo investidor</w:t>
      </w:r>
      <w:r w:rsidR="003B7A85" w:rsidRPr="00835BF6">
        <w:rPr>
          <w:rStyle w:val="DeltaViewInsertion"/>
          <w:rFonts w:ascii="Century Gothic" w:hAnsi="Century Gothic"/>
          <w:color w:val="auto"/>
          <w:sz w:val="22"/>
          <w:szCs w:val="22"/>
          <w:u w:val="none"/>
        </w:rPr>
        <w:t xml:space="preserve">, observadas as obrigações adicionais da Emissora, nos termos da Instrução CVM </w:t>
      </w:r>
      <w:r w:rsidR="00E14109" w:rsidRPr="00835BF6">
        <w:rPr>
          <w:rStyle w:val="DeltaViewInsertion"/>
          <w:rFonts w:ascii="Century Gothic" w:hAnsi="Century Gothic"/>
          <w:color w:val="auto"/>
          <w:sz w:val="22"/>
          <w:szCs w:val="22"/>
          <w:u w:val="none"/>
        </w:rPr>
        <w:t>nº</w:t>
      </w:r>
      <w:r w:rsidR="003B7A85" w:rsidRPr="00835BF6">
        <w:rPr>
          <w:rStyle w:val="DeltaViewInsertion"/>
          <w:rFonts w:ascii="Century Gothic" w:hAnsi="Century Gothic"/>
          <w:color w:val="auto"/>
          <w:sz w:val="22"/>
          <w:szCs w:val="22"/>
          <w:u w:val="none"/>
        </w:rPr>
        <w:t xml:space="preserve"> 476</w:t>
      </w:r>
      <w:r w:rsidR="009607B0" w:rsidRPr="00835BF6">
        <w:rPr>
          <w:rFonts w:ascii="Century Gothic" w:hAnsi="Century Gothic"/>
          <w:sz w:val="22"/>
          <w:szCs w:val="22"/>
        </w:rPr>
        <w:t>.</w:t>
      </w:r>
    </w:p>
    <w:p w14:paraId="775F74EB" w14:textId="77777777" w:rsidR="009607B0" w:rsidRPr="00835BF6" w:rsidRDefault="009607B0" w:rsidP="00740853">
      <w:pPr>
        <w:spacing w:line="340" w:lineRule="exact"/>
        <w:rPr>
          <w:rFonts w:ascii="Century Gothic" w:hAnsi="Century Gothic"/>
          <w:sz w:val="22"/>
          <w:szCs w:val="22"/>
        </w:rPr>
      </w:pPr>
    </w:p>
    <w:p w14:paraId="24155847" w14:textId="77777777" w:rsidR="009607B0" w:rsidRPr="00835BF6" w:rsidRDefault="002D381F" w:rsidP="00740853">
      <w:pPr>
        <w:pStyle w:val="Corpodetexto"/>
        <w:spacing w:line="340" w:lineRule="exact"/>
        <w:rPr>
          <w:rFonts w:ascii="Century Gothic" w:hAnsi="Century Gothic"/>
          <w:sz w:val="22"/>
          <w:szCs w:val="22"/>
        </w:rPr>
      </w:pPr>
      <w:r w:rsidRPr="00835BF6">
        <w:rPr>
          <w:rFonts w:ascii="Century Gothic" w:hAnsi="Century Gothic"/>
          <w:sz w:val="22"/>
          <w:szCs w:val="22"/>
        </w:rPr>
        <w:t>3.8</w:t>
      </w:r>
      <w:r w:rsidR="009607B0" w:rsidRPr="00835BF6">
        <w:rPr>
          <w:rFonts w:ascii="Century Gothic" w:hAnsi="Century Gothic"/>
          <w:sz w:val="22"/>
          <w:szCs w:val="22"/>
        </w:rPr>
        <w:t>.</w:t>
      </w:r>
      <w:r w:rsidR="003B7A85" w:rsidRPr="00835BF6">
        <w:rPr>
          <w:rFonts w:ascii="Century Gothic" w:hAnsi="Century Gothic"/>
          <w:sz w:val="22"/>
          <w:szCs w:val="22"/>
        </w:rPr>
        <w:t>5</w:t>
      </w:r>
      <w:r w:rsidR="009607B0" w:rsidRPr="00835BF6">
        <w:rPr>
          <w:rFonts w:ascii="Century Gothic" w:hAnsi="Century Gothic"/>
          <w:sz w:val="22"/>
          <w:szCs w:val="22"/>
        </w:rPr>
        <w:t xml:space="preserve">. Não será concedido qualquer tipo de desconto aos Investidores Qualificados interessados </w:t>
      </w:r>
      <w:smartTag w:uri="urn:schemas-microsoft-com:office:smarttags" w:element="metricconverter">
        <w:smartTagPr>
          <w:attr w:name="ProductID" w:val="em adquirir Deb￪ntures"/>
        </w:smartTagPr>
        <w:r w:rsidR="009607B0" w:rsidRPr="00835BF6">
          <w:rPr>
            <w:rFonts w:ascii="Century Gothic" w:hAnsi="Century Gothic"/>
            <w:sz w:val="22"/>
            <w:szCs w:val="22"/>
          </w:rPr>
          <w:t>em adquirir Debêntures</w:t>
        </w:r>
      </w:smartTag>
      <w:r w:rsidR="009607B0" w:rsidRPr="00835BF6">
        <w:rPr>
          <w:rFonts w:ascii="Century Gothic" w:hAnsi="Century Gothic"/>
          <w:sz w:val="22"/>
          <w:szCs w:val="22"/>
        </w:rPr>
        <w:t xml:space="preserve"> no âmbito da Oferta Restrita, bem como não existirão reservas antecipadas, nem fixação de lotes máximos ou mínimos, independentemente de ordem cronológica, podendo ser levadas em consideração as relações com clientes e outras considerações de natureza comercial ou estratégica do </w:t>
      </w:r>
      <w:r w:rsidR="00E8798D" w:rsidRPr="00835BF6">
        <w:rPr>
          <w:rFonts w:ascii="Century Gothic" w:hAnsi="Century Gothic"/>
          <w:sz w:val="22"/>
          <w:szCs w:val="22"/>
        </w:rPr>
        <w:t xml:space="preserve">Coordenador Líder </w:t>
      </w:r>
      <w:r w:rsidR="009607B0" w:rsidRPr="00835BF6">
        <w:rPr>
          <w:rFonts w:ascii="Century Gothic" w:hAnsi="Century Gothic"/>
          <w:sz w:val="22"/>
          <w:szCs w:val="22"/>
        </w:rPr>
        <w:t xml:space="preserve">e da Emissora, observado, entretanto, que o </w:t>
      </w:r>
      <w:r w:rsidR="00E8798D" w:rsidRPr="00835BF6">
        <w:rPr>
          <w:rFonts w:ascii="Century Gothic" w:hAnsi="Century Gothic"/>
          <w:sz w:val="22"/>
          <w:szCs w:val="22"/>
        </w:rPr>
        <w:t xml:space="preserve">Coordenador Líder </w:t>
      </w:r>
      <w:r w:rsidR="009607B0" w:rsidRPr="00835BF6">
        <w:rPr>
          <w:rFonts w:ascii="Century Gothic" w:hAnsi="Century Gothic"/>
          <w:sz w:val="22"/>
          <w:szCs w:val="22"/>
        </w:rPr>
        <w:t>(i) compromete-se a direcionar a Oferta Restrita para Investidores Qualificados que tenham perfil de risco ade</w:t>
      </w:r>
      <w:r w:rsidR="00FD7FA1" w:rsidRPr="00835BF6">
        <w:rPr>
          <w:rFonts w:ascii="Century Gothic" w:hAnsi="Century Gothic"/>
          <w:sz w:val="22"/>
          <w:szCs w:val="22"/>
        </w:rPr>
        <w:t xml:space="preserve">quado; </w:t>
      </w:r>
      <w:r w:rsidR="009607B0" w:rsidRPr="00835BF6">
        <w:rPr>
          <w:rFonts w:ascii="Century Gothic" w:hAnsi="Century Gothic"/>
          <w:sz w:val="22"/>
          <w:szCs w:val="22"/>
        </w:rPr>
        <w:t>(</w:t>
      </w:r>
      <w:proofErr w:type="gramStart"/>
      <w:r w:rsidR="009607B0" w:rsidRPr="00835BF6">
        <w:rPr>
          <w:rFonts w:ascii="Century Gothic" w:hAnsi="Century Gothic"/>
          <w:sz w:val="22"/>
          <w:szCs w:val="22"/>
        </w:rPr>
        <w:t>ii</w:t>
      </w:r>
      <w:proofErr w:type="gramEnd"/>
      <w:r w:rsidR="009607B0" w:rsidRPr="00835BF6">
        <w:rPr>
          <w:rFonts w:ascii="Century Gothic" w:hAnsi="Century Gothic"/>
          <w:sz w:val="22"/>
          <w:szCs w:val="22"/>
        </w:rPr>
        <w:t xml:space="preserve">) </w:t>
      </w:r>
      <w:r w:rsidR="00E8798D" w:rsidRPr="00835BF6">
        <w:rPr>
          <w:rFonts w:ascii="Century Gothic" w:hAnsi="Century Gothic"/>
          <w:sz w:val="22"/>
          <w:szCs w:val="22"/>
        </w:rPr>
        <w:t>compromete</w:t>
      </w:r>
      <w:r w:rsidR="003B7A85" w:rsidRPr="00835BF6">
        <w:rPr>
          <w:rFonts w:ascii="Century Gothic" w:hAnsi="Century Gothic"/>
          <w:sz w:val="22"/>
          <w:szCs w:val="22"/>
        </w:rPr>
        <w:t xml:space="preserve">-se a acessar um número restrito de investidores; </w:t>
      </w:r>
      <w:r w:rsidR="00B67C78" w:rsidRPr="00835BF6">
        <w:rPr>
          <w:rFonts w:ascii="Century Gothic" w:hAnsi="Century Gothic"/>
          <w:sz w:val="22"/>
          <w:szCs w:val="22"/>
        </w:rPr>
        <w:t xml:space="preserve">e </w:t>
      </w:r>
      <w:r w:rsidR="003B7A85" w:rsidRPr="00835BF6">
        <w:rPr>
          <w:rFonts w:ascii="Century Gothic" w:hAnsi="Century Gothic"/>
          <w:sz w:val="22"/>
          <w:szCs w:val="22"/>
        </w:rPr>
        <w:t xml:space="preserve">(iii) </w:t>
      </w:r>
      <w:r w:rsidR="009607B0" w:rsidRPr="00835BF6">
        <w:rPr>
          <w:rFonts w:ascii="Century Gothic" w:hAnsi="Century Gothic"/>
          <w:sz w:val="22"/>
          <w:szCs w:val="22"/>
        </w:rPr>
        <w:t xml:space="preserve"> compromete-se a observar os limites descritos nos incisos II e III do item </w:t>
      </w:r>
      <w:r w:rsidR="009B1D53" w:rsidRPr="00835BF6">
        <w:rPr>
          <w:rFonts w:ascii="Century Gothic" w:hAnsi="Century Gothic"/>
          <w:sz w:val="22"/>
          <w:szCs w:val="22"/>
        </w:rPr>
        <w:t>3</w:t>
      </w:r>
      <w:r w:rsidR="009607B0" w:rsidRPr="00835BF6">
        <w:rPr>
          <w:rFonts w:ascii="Century Gothic" w:hAnsi="Century Gothic"/>
          <w:sz w:val="22"/>
          <w:szCs w:val="22"/>
        </w:rPr>
        <w:t>.</w:t>
      </w:r>
      <w:r w:rsidR="00964BB0" w:rsidRPr="00835BF6">
        <w:rPr>
          <w:rFonts w:ascii="Century Gothic" w:hAnsi="Century Gothic"/>
          <w:sz w:val="22"/>
          <w:szCs w:val="22"/>
        </w:rPr>
        <w:t>8</w:t>
      </w:r>
      <w:r w:rsidR="009607B0" w:rsidRPr="00835BF6">
        <w:rPr>
          <w:rFonts w:ascii="Century Gothic" w:hAnsi="Century Gothic"/>
          <w:sz w:val="22"/>
          <w:szCs w:val="22"/>
        </w:rPr>
        <w:t>.</w:t>
      </w:r>
      <w:r w:rsidR="003B7A85" w:rsidRPr="00835BF6">
        <w:rPr>
          <w:rFonts w:ascii="Century Gothic" w:hAnsi="Century Gothic"/>
          <w:sz w:val="22"/>
          <w:szCs w:val="22"/>
        </w:rPr>
        <w:t xml:space="preserve">2 </w:t>
      </w:r>
      <w:r w:rsidR="009607B0" w:rsidRPr="00835BF6">
        <w:rPr>
          <w:rFonts w:ascii="Century Gothic" w:hAnsi="Century Gothic"/>
          <w:sz w:val="22"/>
          <w:szCs w:val="22"/>
        </w:rPr>
        <w:t>acima.</w:t>
      </w:r>
    </w:p>
    <w:p w14:paraId="61E86DD6" w14:textId="77777777" w:rsidR="009607B0" w:rsidRPr="00835BF6" w:rsidRDefault="009607B0" w:rsidP="00740853">
      <w:pPr>
        <w:pStyle w:val="Corpodetexto"/>
        <w:spacing w:line="340" w:lineRule="exact"/>
        <w:rPr>
          <w:rFonts w:ascii="Century Gothic" w:hAnsi="Century Gothic"/>
          <w:sz w:val="22"/>
          <w:szCs w:val="22"/>
        </w:rPr>
      </w:pPr>
    </w:p>
    <w:p w14:paraId="2CCAA6FA" w14:textId="77777777" w:rsidR="009607B0" w:rsidRPr="00835BF6" w:rsidRDefault="002D381F" w:rsidP="00740853">
      <w:pPr>
        <w:pStyle w:val="Corpodetexto"/>
        <w:spacing w:line="340" w:lineRule="exact"/>
        <w:rPr>
          <w:rFonts w:ascii="Century Gothic" w:hAnsi="Century Gothic"/>
          <w:sz w:val="22"/>
          <w:szCs w:val="22"/>
        </w:rPr>
      </w:pPr>
      <w:r w:rsidRPr="00835BF6">
        <w:rPr>
          <w:rFonts w:ascii="Century Gothic" w:hAnsi="Century Gothic"/>
          <w:sz w:val="22"/>
          <w:szCs w:val="22"/>
        </w:rPr>
        <w:t>3.</w:t>
      </w:r>
      <w:r w:rsidR="00D32FF2" w:rsidRPr="00835BF6">
        <w:rPr>
          <w:rFonts w:ascii="Century Gothic" w:hAnsi="Century Gothic"/>
          <w:sz w:val="22"/>
          <w:szCs w:val="22"/>
        </w:rPr>
        <w:t>8</w:t>
      </w:r>
      <w:r w:rsidR="009607B0" w:rsidRPr="00835BF6">
        <w:rPr>
          <w:rFonts w:ascii="Century Gothic" w:hAnsi="Century Gothic"/>
          <w:sz w:val="22"/>
          <w:szCs w:val="22"/>
        </w:rPr>
        <w:t>.</w:t>
      </w:r>
      <w:r w:rsidR="003B7A85" w:rsidRPr="00835BF6">
        <w:rPr>
          <w:rFonts w:ascii="Century Gothic" w:hAnsi="Century Gothic"/>
          <w:sz w:val="22"/>
          <w:szCs w:val="22"/>
        </w:rPr>
        <w:t>6</w:t>
      </w:r>
      <w:r w:rsidR="009607B0" w:rsidRPr="00835BF6">
        <w:rPr>
          <w:rFonts w:ascii="Century Gothic" w:hAnsi="Century Gothic"/>
          <w:sz w:val="22"/>
          <w:szCs w:val="22"/>
        </w:rPr>
        <w:t>. Não será constituído fundo de sustentação de liquidez ou firmado contrato de garantia de liquidez para as Debêntures. Não será firmado contrato de estabilização de preço das Debêntures no mercado secundário.</w:t>
      </w:r>
    </w:p>
    <w:p w14:paraId="75747E70" w14:textId="77777777" w:rsidR="009607B0" w:rsidRPr="00835BF6" w:rsidRDefault="009607B0" w:rsidP="00740853">
      <w:pPr>
        <w:pStyle w:val="Corpodetexto"/>
        <w:spacing w:line="340" w:lineRule="exact"/>
        <w:rPr>
          <w:rFonts w:ascii="Century Gothic" w:hAnsi="Century Gothic"/>
          <w:sz w:val="22"/>
          <w:szCs w:val="22"/>
        </w:rPr>
      </w:pPr>
    </w:p>
    <w:p w14:paraId="1A590795" w14:textId="77F26F39" w:rsidR="009607B0" w:rsidRDefault="002D381F" w:rsidP="00C87F37">
      <w:pPr>
        <w:pStyle w:val="Corpodetexto"/>
        <w:spacing w:line="340" w:lineRule="exact"/>
        <w:rPr>
          <w:ins w:id="22" w:author="Amanda Gouvêa Toledo - AGT" w:date="2014-11-13T22:58:00Z"/>
          <w:rStyle w:val="DeltaViewInsertion"/>
          <w:rFonts w:ascii="Century Gothic" w:hAnsi="Century Gothic"/>
          <w:color w:val="auto"/>
          <w:sz w:val="22"/>
          <w:szCs w:val="22"/>
          <w:u w:val="none"/>
        </w:rPr>
      </w:pPr>
      <w:r w:rsidRPr="00835BF6">
        <w:rPr>
          <w:rStyle w:val="DeltaViewInsertion"/>
          <w:rFonts w:ascii="Century Gothic" w:hAnsi="Century Gothic"/>
          <w:color w:val="auto"/>
          <w:sz w:val="22"/>
          <w:szCs w:val="22"/>
          <w:u w:val="none"/>
        </w:rPr>
        <w:t>3</w:t>
      </w:r>
      <w:r w:rsidRPr="002522E9">
        <w:rPr>
          <w:rStyle w:val="DeltaViewInsertion"/>
          <w:rFonts w:ascii="Century Gothic" w:hAnsi="Century Gothic"/>
          <w:color w:val="auto"/>
          <w:sz w:val="22"/>
          <w:szCs w:val="22"/>
          <w:u w:val="none"/>
        </w:rPr>
        <w:t>.</w:t>
      </w:r>
      <w:r w:rsidR="00D32FF2" w:rsidRPr="002522E9">
        <w:rPr>
          <w:rStyle w:val="DeltaViewInsertion"/>
          <w:rFonts w:ascii="Century Gothic" w:hAnsi="Century Gothic"/>
          <w:color w:val="auto"/>
          <w:sz w:val="22"/>
          <w:szCs w:val="22"/>
          <w:u w:val="none"/>
        </w:rPr>
        <w:t>8</w:t>
      </w:r>
      <w:r w:rsidR="009607B0" w:rsidRPr="002522E9">
        <w:rPr>
          <w:rStyle w:val="DeltaViewInsertion"/>
          <w:rFonts w:ascii="Century Gothic" w:hAnsi="Century Gothic"/>
          <w:color w:val="auto"/>
          <w:sz w:val="22"/>
          <w:szCs w:val="22"/>
          <w:u w:val="none"/>
        </w:rPr>
        <w:t>.</w:t>
      </w:r>
      <w:r w:rsidR="003B7A85" w:rsidRPr="002522E9">
        <w:rPr>
          <w:rStyle w:val="DeltaViewInsertion"/>
          <w:rFonts w:ascii="Century Gothic" w:hAnsi="Century Gothic"/>
          <w:color w:val="auto"/>
          <w:sz w:val="22"/>
          <w:szCs w:val="22"/>
          <w:u w:val="none"/>
        </w:rPr>
        <w:t>7</w:t>
      </w:r>
      <w:r w:rsidR="009607B0" w:rsidRPr="002522E9">
        <w:rPr>
          <w:rStyle w:val="DeltaViewInsertion"/>
          <w:rFonts w:ascii="Century Gothic" w:hAnsi="Century Gothic"/>
          <w:color w:val="auto"/>
          <w:sz w:val="22"/>
          <w:szCs w:val="22"/>
          <w:u w:val="none"/>
        </w:rPr>
        <w:t xml:space="preserve">. </w:t>
      </w:r>
      <w:r w:rsidR="009607B0" w:rsidRPr="002522E9">
        <w:rPr>
          <w:rFonts w:ascii="Century Gothic" w:hAnsi="Century Gothic"/>
          <w:sz w:val="22"/>
          <w:szCs w:val="22"/>
        </w:rPr>
        <w:t>Caso a Oferta Restrita seja cancelada ou revogada, todos os atos de aceitação serão cancelados e o</w:t>
      </w:r>
      <w:r w:rsidR="00E8798D" w:rsidRPr="002522E9">
        <w:rPr>
          <w:rFonts w:ascii="Century Gothic" w:hAnsi="Century Gothic"/>
          <w:sz w:val="22"/>
          <w:szCs w:val="22"/>
        </w:rPr>
        <w:t xml:space="preserve"> Coordenador Líder</w:t>
      </w:r>
      <w:r w:rsidR="009607B0" w:rsidRPr="002522E9">
        <w:rPr>
          <w:rFonts w:ascii="Century Gothic" w:hAnsi="Century Gothic"/>
          <w:sz w:val="22"/>
          <w:szCs w:val="22"/>
        </w:rPr>
        <w:t xml:space="preserve">, juntamente com a Emissora, comunicarão aos Investidores Qualificados o cancelamento da Oferta Restrita. Se o Investidor Qualificado já tiver efetuado o pagamento do Preço de Subscrição (conforme abaixo definido), o Preço de Subscrição será devolvido sem juros ou correção monetária, sem reembolso e com dedução, se houver, dos tributos a ele incidentes, no prazo de 5 (cinco) Dias Úteis </w:t>
      </w:r>
      <w:r w:rsidR="00D13055" w:rsidRPr="002522E9">
        <w:rPr>
          <w:rFonts w:ascii="Century Gothic" w:hAnsi="Century Gothic"/>
          <w:sz w:val="22"/>
          <w:szCs w:val="22"/>
        </w:rPr>
        <w:t xml:space="preserve"> </w:t>
      </w:r>
      <w:r w:rsidR="009607B0" w:rsidRPr="002522E9">
        <w:rPr>
          <w:rFonts w:ascii="Century Gothic" w:hAnsi="Century Gothic"/>
          <w:sz w:val="22"/>
          <w:szCs w:val="22"/>
        </w:rPr>
        <w:t>contados da data da comunicação do cancelamento ou revogação da Oferta Restrita</w:t>
      </w:r>
      <w:r w:rsidR="009607B0" w:rsidRPr="002522E9">
        <w:rPr>
          <w:rStyle w:val="DeltaViewInsertion"/>
          <w:rFonts w:ascii="Century Gothic" w:hAnsi="Century Gothic"/>
          <w:color w:val="auto"/>
          <w:sz w:val="22"/>
          <w:szCs w:val="22"/>
          <w:u w:val="none"/>
        </w:rPr>
        <w:t>.</w:t>
      </w:r>
      <w:r w:rsidR="00C87F37">
        <w:rPr>
          <w:rStyle w:val="DeltaViewInsertion"/>
          <w:rFonts w:ascii="Century Gothic" w:hAnsi="Century Gothic"/>
          <w:color w:val="auto"/>
          <w:sz w:val="22"/>
          <w:szCs w:val="22"/>
          <w:u w:val="none"/>
        </w:rPr>
        <w:t xml:space="preserve"> </w:t>
      </w:r>
    </w:p>
    <w:p w14:paraId="700FE32E" w14:textId="77777777" w:rsidR="002522E9" w:rsidRPr="00835BF6" w:rsidRDefault="002522E9" w:rsidP="00C87F37">
      <w:pPr>
        <w:pStyle w:val="Corpodetexto"/>
        <w:spacing w:line="340" w:lineRule="exact"/>
        <w:rPr>
          <w:rFonts w:ascii="Century Gothic" w:hAnsi="Century Gothic"/>
          <w:b/>
          <w:sz w:val="22"/>
          <w:szCs w:val="22"/>
        </w:rPr>
      </w:pPr>
    </w:p>
    <w:p w14:paraId="6484A5B6" w14:textId="77777777" w:rsidR="002D381F" w:rsidRPr="00835BF6" w:rsidRDefault="002D381F" w:rsidP="00740853">
      <w:pPr>
        <w:pStyle w:val="Ttulo2"/>
        <w:spacing w:line="340" w:lineRule="exact"/>
        <w:rPr>
          <w:rFonts w:ascii="Century Gothic" w:hAnsi="Century Gothic"/>
          <w:sz w:val="22"/>
          <w:szCs w:val="22"/>
        </w:rPr>
      </w:pPr>
      <w:r w:rsidRPr="00835BF6">
        <w:rPr>
          <w:rFonts w:ascii="Century Gothic" w:hAnsi="Century Gothic"/>
          <w:sz w:val="22"/>
          <w:szCs w:val="22"/>
        </w:rPr>
        <w:t>CLÁUSULA QUARTA</w:t>
      </w:r>
      <w:r w:rsidRPr="00835BF6">
        <w:rPr>
          <w:rFonts w:ascii="Century Gothic" w:hAnsi="Century Gothic"/>
          <w:b w:val="0"/>
          <w:sz w:val="22"/>
          <w:szCs w:val="22"/>
        </w:rPr>
        <w:t xml:space="preserve"> – </w:t>
      </w:r>
      <w:r w:rsidRPr="00835BF6">
        <w:rPr>
          <w:rFonts w:ascii="Century Gothic" w:hAnsi="Century Gothic"/>
          <w:sz w:val="22"/>
          <w:szCs w:val="22"/>
        </w:rPr>
        <w:t xml:space="preserve">DAS CARACTERÍSTICAS DAS DEBÊNTURES </w:t>
      </w:r>
    </w:p>
    <w:p w14:paraId="4FD61500" w14:textId="77777777" w:rsidR="002D381F" w:rsidRPr="00835BF6" w:rsidRDefault="002D381F" w:rsidP="00740853">
      <w:pPr>
        <w:spacing w:line="340" w:lineRule="exact"/>
        <w:rPr>
          <w:rFonts w:ascii="Century Gothic" w:hAnsi="Century Gothic"/>
          <w:b/>
          <w:sz w:val="22"/>
          <w:szCs w:val="22"/>
        </w:rPr>
      </w:pPr>
    </w:p>
    <w:p w14:paraId="62F091B1"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2D381F" w:rsidRPr="00835BF6">
        <w:rPr>
          <w:rFonts w:ascii="Century Gothic" w:hAnsi="Century Gothic"/>
          <w:b/>
          <w:sz w:val="22"/>
          <w:szCs w:val="22"/>
        </w:rPr>
        <w:t>1</w:t>
      </w:r>
      <w:r w:rsidRPr="00835BF6">
        <w:rPr>
          <w:rFonts w:ascii="Century Gothic" w:hAnsi="Century Gothic"/>
          <w:b/>
          <w:sz w:val="22"/>
          <w:szCs w:val="22"/>
        </w:rPr>
        <w:t>. Data de Emissão das Debêntures</w:t>
      </w:r>
    </w:p>
    <w:p w14:paraId="42121455" w14:textId="77777777" w:rsidR="009607B0" w:rsidRPr="00835BF6" w:rsidRDefault="009607B0" w:rsidP="00740853">
      <w:pPr>
        <w:spacing w:line="340" w:lineRule="exact"/>
        <w:rPr>
          <w:rFonts w:ascii="Century Gothic" w:hAnsi="Century Gothic"/>
          <w:sz w:val="22"/>
          <w:szCs w:val="22"/>
        </w:rPr>
      </w:pPr>
    </w:p>
    <w:p w14:paraId="4AA2E356" w14:textId="77777777" w:rsidR="009607B0" w:rsidRPr="00835BF6" w:rsidRDefault="009077F0" w:rsidP="00740853">
      <w:pPr>
        <w:spacing w:line="340" w:lineRule="exact"/>
        <w:rPr>
          <w:rFonts w:ascii="Century Gothic" w:hAnsi="Century Gothic"/>
          <w:sz w:val="22"/>
          <w:szCs w:val="22"/>
        </w:rPr>
      </w:pPr>
      <w:r w:rsidRPr="00835BF6">
        <w:rPr>
          <w:rFonts w:ascii="Century Gothic" w:hAnsi="Century Gothic"/>
          <w:sz w:val="22"/>
          <w:szCs w:val="22"/>
        </w:rPr>
        <w:t xml:space="preserve">4.1.1. </w:t>
      </w:r>
      <w:r w:rsidR="009607B0" w:rsidRPr="00835BF6">
        <w:rPr>
          <w:rFonts w:ascii="Century Gothic" w:hAnsi="Century Gothic"/>
          <w:sz w:val="22"/>
          <w:szCs w:val="22"/>
        </w:rPr>
        <w:t xml:space="preserve">Para todos os efeitos legais, a data de emissão das Debêntures será </w:t>
      </w:r>
      <w:r w:rsidR="004D6553" w:rsidRPr="00835BF6">
        <w:rPr>
          <w:rFonts w:ascii="Century Gothic" w:hAnsi="Century Gothic"/>
          <w:sz w:val="22"/>
          <w:szCs w:val="22"/>
        </w:rPr>
        <w:t>21</w:t>
      </w:r>
      <w:r w:rsidR="00EA7FC5" w:rsidRPr="00835BF6">
        <w:rPr>
          <w:rFonts w:ascii="Century Gothic" w:hAnsi="Century Gothic"/>
          <w:sz w:val="22"/>
          <w:szCs w:val="22"/>
        </w:rPr>
        <w:t xml:space="preserve"> </w:t>
      </w:r>
      <w:r w:rsidR="00F174DA" w:rsidRPr="00835BF6">
        <w:rPr>
          <w:rFonts w:ascii="Century Gothic" w:hAnsi="Century Gothic"/>
          <w:sz w:val="22"/>
          <w:szCs w:val="22"/>
        </w:rPr>
        <w:t xml:space="preserve">de </w:t>
      </w:r>
      <w:r w:rsidR="00C3395B" w:rsidRPr="00835BF6">
        <w:rPr>
          <w:rFonts w:ascii="Century Gothic" w:hAnsi="Century Gothic"/>
          <w:sz w:val="22"/>
          <w:szCs w:val="22"/>
        </w:rPr>
        <w:t>novembro</w:t>
      </w:r>
      <w:r w:rsidR="00472361" w:rsidRPr="00835BF6">
        <w:rPr>
          <w:rFonts w:ascii="Century Gothic" w:hAnsi="Century Gothic"/>
          <w:sz w:val="22"/>
          <w:szCs w:val="22"/>
        </w:rPr>
        <w:t xml:space="preserve"> </w:t>
      </w:r>
      <w:r w:rsidR="009607B0" w:rsidRPr="00835BF6">
        <w:rPr>
          <w:rFonts w:ascii="Century Gothic" w:hAnsi="Century Gothic"/>
          <w:sz w:val="22"/>
          <w:szCs w:val="22"/>
        </w:rPr>
        <w:t xml:space="preserve">de </w:t>
      </w:r>
      <w:r w:rsidR="00472361" w:rsidRPr="00835BF6">
        <w:rPr>
          <w:rFonts w:ascii="Century Gothic" w:hAnsi="Century Gothic"/>
          <w:sz w:val="22"/>
          <w:szCs w:val="22"/>
        </w:rPr>
        <w:t xml:space="preserve">2014 </w:t>
      </w:r>
      <w:r w:rsidR="009607B0" w:rsidRPr="00835BF6">
        <w:rPr>
          <w:rFonts w:ascii="Century Gothic" w:hAnsi="Century Gothic"/>
          <w:sz w:val="22"/>
          <w:szCs w:val="22"/>
        </w:rPr>
        <w:t>(“</w:t>
      </w:r>
      <w:r w:rsidR="009607B0" w:rsidRPr="00835BF6">
        <w:rPr>
          <w:rFonts w:ascii="Century Gothic" w:hAnsi="Century Gothic"/>
          <w:sz w:val="22"/>
          <w:szCs w:val="22"/>
          <w:u w:val="single"/>
        </w:rPr>
        <w:t>Data de Emissão</w:t>
      </w:r>
      <w:r w:rsidR="009607B0" w:rsidRPr="00835BF6">
        <w:rPr>
          <w:rFonts w:ascii="Century Gothic" w:hAnsi="Century Gothic"/>
          <w:sz w:val="22"/>
          <w:szCs w:val="22"/>
        </w:rPr>
        <w:t>”).</w:t>
      </w:r>
    </w:p>
    <w:p w14:paraId="65F827A4" w14:textId="77777777" w:rsidR="009607B0" w:rsidRPr="00835BF6" w:rsidRDefault="009607B0" w:rsidP="00740853">
      <w:pPr>
        <w:spacing w:line="340" w:lineRule="exact"/>
        <w:rPr>
          <w:rFonts w:ascii="Century Gothic" w:hAnsi="Century Gothic"/>
          <w:b/>
          <w:sz w:val="22"/>
          <w:szCs w:val="22"/>
        </w:rPr>
      </w:pPr>
    </w:p>
    <w:p w14:paraId="7C15B0C4"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2D381F" w:rsidRPr="00835BF6">
        <w:rPr>
          <w:rFonts w:ascii="Century Gothic" w:hAnsi="Century Gothic"/>
          <w:b/>
          <w:sz w:val="22"/>
          <w:szCs w:val="22"/>
        </w:rPr>
        <w:t>2</w:t>
      </w:r>
      <w:r w:rsidRPr="00835BF6">
        <w:rPr>
          <w:rFonts w:ascii="Century Gothic" w:hAnsi="Century Gothic"/>
          <w:b/>
          <w:sz w:val="22"/>
          <w:szCs w:val="22"/>
        </w:rPr>
        <w:t>. Valor Nominal Unitário das Debêntures</w:t>
      </w:r>
    </w:p>
    <w:p w14:paraId="672B4883" w14:textId="77777777" w:rsidR="009607B0" w:rsidRPr="00835BF6" w:rsidRDefault="009607B0" w:rsidP="00740853">
      <w:pPr>
        <w:spacing w:line="340" w:lineRule="exact"/>
        <w:rPr>
          <w:rFonts w:ascii="Century Gothic" w:hAnsi="Century Gothic"/>
          <w:sz w:val="22"/>
          <w:szCs w:val="22"/>
        </w:rPr>
      </w:pPr>
    </w:p>
    <w:p w14:paraId="0289A66E" w14:textId="77777777" w:rsidR="009077F0" w:rsidRPr="00835BF6" w:rsidRDefault="009077F0" w:rsidP="00740853">
      <w:pPr>
        <w:spacing w:line="340" w:lineRule="exact"/>
        <w:rPr>
          <w:rFonts w:ascii="Century Gothic" w:hAnsi="Century Gothic"/>
          <w:sz w:val="22"/>
          <w:szCs w:val="22"/>
        </w:rPr>
      </w:pPr>
      <w:r w:rsidRPr="00835BF6">
        <w:rPr>
          <w:rFonts w:ascii="Century Gothic" w:hAnsi="Century Gothic"/>
          <w:sz w:val="22"/>
          <w:szCs w:val="22"/>
        </w:rPr>
        <w:t xml:space="preserve">4.2.1. </w:t>
      </w:r>
      <w:r w:rsidR="009607B0" w:rsidRPr="00835BF6">
        <w:rPr>
          <w:rFonts w:ascii="Century Gothic" w:hAnsi="Century Gothic"/>
          <w:sz w:val="22"/>
          <w:szCs w:val="22"/>
        </w:rPr>
        <w:t xml:space="preserve">O valor nominal unitário das Debêntures, </w:t>
      </w:r>
      <w:r w:rsidR="00DC25E9" w:rsidRPr="00835BF6">
        <w:rPr>
          <w:rFonts w:ascii="Century Gothic" w:hAnsi="Century Gothic"/>
          <w:sz w:val="22"/>
          <w:szCs w:val="22"/>
        </w:rPr>
        <w:t>na Data de Emissão, será de R$</w:t>
      </w:r>
      <w:r w:rsidR="003E2E28" w:rsidRPr="00835BF6">
        <w:rPr>
          <w:rFonts w:ascii="Century Gothic" w:hAnsi="Century Gothic"/>
          <w:sz w:val="22"/>
          <w:szCs w:val="22"/>
        </w:rPr>
        <w:t xml:space="preserve"> </w:t>
      </w:r>
      <w:r w:rsidR="00C575E3" w:rsidRPr="00835BF6">
        <w:rPr>
          <w:rFonts w:ascii="Century Gothic" w:hAnsi="Century Gothic"/>
          <w:sz w:val="22"/>
          <w:szCs w:val="22"/>
        </w:rPr>
        <w:t>1.000,00 (um mil reais)</w:t>
      </w:r>
      <w:r w:rsidR="009607B0" w:rsidRPr="00835BF6">
        <w:rPr>
          <w:rFonts w:ascii="Century Gothic" w:hAnsi="Century Gothic"/>
          <w:sz w:val="22"/>
          <w:szCs w:val="22"/>
        </w:rPr>
        <w:t xml:space="preserve"> (“</w:t>
      </w:r>
      <w:r w:rsidR="009607B0" w:rsidRPr="00835BF6">
        <w:rPr>
          <w:rFonts w:ascii="Century Gothic" w:hAnsi="Century Gothic"/>
          <w:sz w:val="22"/>
          <w:szCs w:val="22"/>
          <w:u w:val="single"/>
        </w:rPr>
        <w:t>Valor Nominal Unitário</w:t>
      </w:r>
      <w:r w:rsidR="009607B0" w:rsidRPr="00835BF6">
        <w:rPr>
          <w:rFonts w:ascii="Century Gothic" w:hAnsi="Century Gothic"/>
          <w:sz w:val="22"/>
          <w:szCs w:val="22"/>
        </w:rPr>
        <w:t xml:space="preserve">”). </w:t>
      </w:r>
    </w:p>
    <w:p w14:paraId="75C27F75" w14:textId="77777777" w:rsidR="00267166" w:rsidRPr="00835BF6" w:rsidRDefault="00267166" w:rsidP="00740853">
      <w:pPr>
        <w:spacing w:line="340" w:lineRule="exact"/>
        <w:rPr>
          <w:rFonts w:ascii="Century Gothic" w:hAnsi="Century Gothic"/>
          <w:sz w:val="22"/>
          <w:szCs w:val="22"/>
        </w:rPr>
      </w:pPr>
    </w:p>
    <w:p w14:paraId="41A09FDF" w14:textId="77777777" w:rsidR="00267166" w:rsidRPr="00835BF6" w:rsidRDefault="00267166" w:rsidP="00740853">
      <w:pPr>
        <w:spacing w:line="340" w:lineRule="exact"/>
        <w:rPr>
          <w:rFonts w:ascii="Century Gothic" w:hAnsi="Century Gothic"/>
          <w:sz w:val="22"/>
          <w:szCs w:val="22"/>
        </w:rPr>
      </w:pPr>
      <w:r w:rsidRPr="00835BF6">
        <w:rPr>
          <w:rFonts w:ascii="Century Gothic" w:hAnsi="Century Gothic"/>
          <w:sz w:val="22"/>
          <w:szCs w:val="22"/>
        </w:rPr>
        <w:t>4.2.2. As referências ao Valor Nominal Unitário nesta Escritura de Emissão, se não ressalvado que dizem respeito ao Valor Nominal Unitário na Data de Emissão, devem ser interpretadas, caso a caso, respeitando-se eventuais amortizações ocorridas.</w:t>
      </w:r>
    </w:p>
    <w:p w14:paraId="4A21FBDD" w14:textId="77777777" w:rsidR="0033373B" w:rsidRPr="00835BF6" w:rsidRDefault="0033373B" w:rsidP="00740853">
      <w:pPr>
        <w:spacing w:line="340" w:lineRule="exact"/>
        <w:rPr>
          <w:rFonts w:ascii="Century Gothic" w:hAnsi="Century Gothic"/>
          <w:sz w:val="22"/>
          <w:szCs w:val="22"/>
        </w:rPr>
      </w:pPr>
    </w:p>
    <w:p w14:paraId="14C81C90"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2D381F" w:rsidRPr="00835BF6">
        <w:rPr>
          <w:rFonts w:ascii="Century Gothic" w:hAnsi="Century Gothic"/>
          <w:b/>
          <w:sz w:val="22"/>
          <w:szCs w:val="22"/>
        </w:rPr>
        <w:t>3</w:t>
      </w:r>
      <w:r w:rsidRPr="00835BF6">
        <w:rPr>
          <w:rFonts w:ascii="Century Gothic" w:hAnsi="Century Gothic"/>
          <w:b/>
          <w:sz w:val="22"/>
          <w:szCs w:val="22"/>
        </w:rPr>
        <w:t>. Conversibilidade, Forma e Comprovação de Titularidade das Debêntures</w:t>
      </w:r>
    </w:p>
    <w:p w14:paraId="5BFC7A88" w14:textId="77777777" w:rsidR="009607B0" w:rsidRPr="00835BF6" w:rsidRDefault="009607B0" w:rsidP="00740853">
      <w:pPr>
        <w:spacing w:line="340" w:lineRule="exact"/>
        <w:rPr>
          <w:rFonts w:ascii="Century Gothic" w:hAnsi="Century Gothic"/>
          <w:sz w:val="22"/>
          <w:szCs w:val="22"/>
        </w:rPr>
      </w:pPr>
    </w:p>
    <w:p w14:paraId="7FF59269" w14:textId="77777777" w:rsidR="009607B0" w:rsidRPr="00835BF6" w:rsidRDefault="009607B0" w:rsidP="00740853">
      <w:pPr>
        <w:suppressAutoHyphens/>
        <w:spacing w:line="340" w:lineRule="exact"/>
        <w:rPr>
          <w:rFonts w:ascii="Century Gothic" w:hAnsi="Century Gothic"/>
          <w:sz w:val="22"/>
          <w:szCs w:val="22"/>
        </w:rPr>
      </w:pPr>
      <w:r w:rsidRPr="00835BF6">
        <w:rPr>
          <w:rStyle w:val="DeltaViewInsertion"/>
          <w:rFonts w:ascii="Century Gothic" w:hAnsi="Century Gothic"/>
          <w:color w:val="auto"/>
          <w:sz w:val="22"/>
          <w:szCs w:val="22"/>
          <w:u w:val="none"/>
        </w:rPr>
        <w:t>4.</w:t>
      </w:r>
      <w:r w:rsidR="002D381F" w:rsidRPr="00835BF6">
        <w:rPr>
          <w:rStyle w:val="DeltaViewInsertion"/>
          <w:rFonts w:ascii="Century Gothic" w:hAnsi="Century Gothic"/>
          <w:color w:val="auto"/>
          <w:sz w:val="22"/>
          <w:szCs w:val="22"/>
          <w:u w:val="none"/>
        </w:rPr>
        <w:t>3</w:t>
      </w:r>
      <w:r w:rsidRPr="00835BF6">
        <w:rPr>
          <w:rStyle w:val="DeltaViewInsertion"/>
          <w:rFonts w:ascii="Century Gothic" w:hAnsi="Century Gothic"/>
          <w:color w:val="auto"/>
          <w:sz w:val="22"/>
          <w:szCs w:val="22"/>
          <w:u w:val="none"/>
        </w:rPr>
        <w:t xml:space="preserve">.1. </w:t>
      </w:r>
      <w:bookmarkStart w:id="23" w:name="_DV_M127"/>
      <w:bookmarkEnd w:id="23"/>
      <w:r w:rsidRPr="00835BF6">
        <w:rPr>
          <w:rFonts w:ascii="Century Gothic" w:hAnsi="Century Gothic"/>
          <w:sz w:val="22"/>
          <w:szCs w:val="22"/>
        </w:rPr>
        <w:t>As Debêntures</w:t>
      </w:r>
      <w:bookmarkStart w:id="24" w:name="_DV_C259"/>
      <w:r w:rsidRPr="00835BF6">
        <w:rPr>
          <w:rStyle w:val="DeltaViewInsertion"/>
          <w:rFonts w:ascii="Century Gothic" w:hAnsi="Century Gothic"/>
          <w:color w:val="auto"/>
          <w:sz w:val="22"/>
          <w:szCs w:val="22"/>
          <w:u w:val="none"/>
        </w:rPr>
        <w:t xml:space="preserve"> serão </w:t>
      </w:r>
      <w:r w:rsidR="005D41DD" w:rsidRPr="00835BF6">
        <w:rPr>
          <w:rStyle w:val="DeltaViewInsertion"/>
          <w:rFonts w:ascii="Century Gothic" w:hAnsi="Century Gothic"/>
          <w:color w:val="auto"/>
          <w:sz w:val="22"/>
          <w:szCs w:val="22"/>
          <w:u w:val="none"/>
        </w:rPr>
        <w:t xml:space="preserve">emitidas na </w:t>
      </w:r>
      <w:r w:rsidRPr="00835BF6">
        <w:rPr>
          <w:rStyle w:val="DeltaViewInsertion"/>
          <w:rFonts w:ascii="Century Gothic" w:hAnsi="Century Gothic"/>
          <w:color w:val="auto"/>
          <w:sz w:val="22"/>
          <w:szCs w:val="22"/>
          <w:u w:val="none"/>
        </w:rPr>
        <w:t>forma nominativa, escritural, sem a emissão de certificados ou cautelas e</w:t>
      </w:r>
      <w:bookmarkStart w:id="25" w:name="_DV_M128"/>
      <w:bookmarkEnd w:id="24"/>
      <w:bookmarkEnd w:id="25"/>
      <w:r w:rsidRPr="00835BF6">
        <w:rPr>
          <w:rFonts w:ascii="Century Gothic" w:hAnsi="Century Gothic"/>
          <w:sz w:val="22"/>
          <w:szCs w:val="22"/>
        </w:rPr>
        <w:t xml:space="preserve"> não serão conversíveis em ações de emissão da Emissora.</w:t>
      </w:r>
    </w:p>
    <w:p w14:paraId="0AFED2A3" w14:textId="77777777" w:rsidR="009607B0" w:rsidRPr="00835BF6" w:rsidRDefault="009607B0" w:rsidP="00740853">
      <w:pPr>
        <w:suppressAutoHyphens/>
        <w:spacing w:line="340" w:lineRule="exact"/>
        <w:rPr>
          <w:rFonts w:ascii="Century Gothic" w:hAnsi="Century Gothic"/>
          <w:sz w:val="22"/>
          <w:szCs w:val="22"/>
        </w:rPr>
      </w:pPr>
    </w:p>
    <w:p w14:paraId="6CE380DE" w14:textId="77777777" w:rsidR="009607B0" w:rsidRPr="00835BF6" w:rsidRDefault="009607B0" w:rsidP="00740853">
      <w:pPr>
        <w:spacing w:line="340" w:lineRule="exact"/>
        <w:rPr>
          <w:rStyle w:val="DeltaViewInsertion"/>
          <w:rFonts w:ascii="Century Gothic" w:hAnsi="Century Gothic"/>
          <w:color w:val="auto"/>
          <w:sz w:val="22"/>
          <w:szCs w:val="22"/>
          <w:u w:val="none"/>
        </w:rPr>
      </w:pPr>
      <w:bookmarkStart w:id="26" w:name="_DV_C261"/>
      <w:r w:rsidRPr="00835BF6">
        <w:rPr>
          <w:rStyle w:val="DeltaViewInsertion"/>
          <w:rFonts w:ascii="Century Gothic" w:hAnsi="Century Gothic"/>
          <w:color w:val="auto"/>
          <w:sz w:val="22"/>
          <w:szCs w:val="22"/>
          <w:u w:val="none"/>
        </w:rPr>
        <w:t>4.</w:t>
      </w:r>
      <w:r w:rsidR="002D381F" w:rsidRPr="00835BF6">
        <w:rPr>
          <w:rStyle w:val="DeltaViewInsertion"/>
          <w:rFonts w:ascii="Century Gothic" w:hAnsi="Century Gothic"/>
          <w:color w:val="auto"/>
          <w:sz w:val="22"/>
          <w:szCs w:val="22"/>
          <w:u w:val="none"/>
        </w:rPr>
        <w:t>3</w:t>
      </w:r>
      <w:r w:rsidRPr="00835BF6">
        <w:rPr>
          <w:rStyle w:val="DeltaViewInsertion"/>
          <w:rFonts w:ascii="Century Gothic" w:hAnsi="Century Gothic"/>
          <w:color w:val="auto"/>
          <w:sz w:val="22"/>
          <w:szCs w:val="22"/>
          <w:u w:val="none"/>
        </w:rPr>
        <w:t>.2. Não serão emitidos certificados representativos das Debêntures, nos termos do artigo 63, parágrafo 2º, da Lei das Sociedades por Ações. Para todos os fins e efeitos legais</w:t>
      </w:r>
      <w:bookmarkStart w:id="27" w:name="_DV_M129"/>
      <w:bookmarkEnd w:id="26"/>
      <w:bookmarkEnd w:id="27"/>
      <w:r w:rsidRPr="00835BF6">
        <w:rPr>
          <w:rFonts w:ascii="Century Gothic" w:hAnsi="Century Gothic"/>
          <w:sz w:val="22"/>
          <w:szCs w:val="22"/>
        </w:rPr>
        <w:t xml:space="preserve">, a titularidade das Debêntures será comprovada pelo extrato </w:t>
      </w:r>
      <w:bookmarkStart w:id="28" w:name="_DV_M130"/>
      <w:bookmarkEnd w:id="28"/>
      <w:r w:rsidRPr="00835BF6">
        <w:rPr>
          <w:rFonts w:ascii="Century Gothic" w:hAnsi="Century Gothic"/>
          <w:sz w:val="22"/>
          <w:szCs w:val="22"/>
        </w:rPr>
        <w:t>emitido pelo</w:t>
      </w:r>
      <w:bookmarkStart w:id="29" w:name="_DV_M131"/>
      <w:bookmarkEnd w:id="29"/>
      <w:r w:rsidRPr="00835BF6">
        <w:rPr>
          <w:rFonts w:ascii="Century Gothic" w:hAnsi="Century Gothic"/>
          <w:sz w:val="22"/>
          <w:szCs w:val="22"/>
        </w:rPr>
        <w:t xml:space="preserve"> Escriturador</w:t>
      </w:r>
      <w:r w:rsidR="00FA5A4A" w:rsidRPr="00835BF6">
        <w:rPr>
          <w:rFonts w:ascii="Century Gothic" w:hAnsi="Century Gothic"/>
          <w:sz w:val="22"/>
          <w:szCs w:val="22"/>
        </w:rPr>
        <w:t xml:space="preserve"> Mandatário</w:t>
      </w:r>
      <w:r w:rsidRPr="00835BF6">
        <w:rPr>
          <w:rFonts w:ascii="Century Gothic" w:hAnsi="Century Gothic"/>
          <w:sz w:val="22"/>
          <w:szCs w:val="22"/>
        </w:rPr>
        <w:t xml:space="preserve">. Adicionalmente, </w:t>
      </w:r>
      <w:bookmarkStart w:id="30" w:name="_DV_C266"/>
      <w:r w:rsidRPr="00835BF6">
        <w:rPr>
          <w:rStyle w:val="DeltaViewInsertion"/>
          <w:rFonts w:ascii="Century Gothic" w:hAnsi="Century Gothic"/>
          <w:color w:val="auto"/>
          <w:sz w:val="22"/>
          <w:szCs w:val="22"/>
          <w:u w:val="none"/>
        </w:rPr>
        <w:t>será reconhecido como</w:t>
      </w:r>
      <w:bookmarkStart w:id="31" w:name="_DV_X270"/>
      <w:bookmarkStart w:id="32" w:name="_DV_C267"/>
      <w:bookmarkEnd w:id="30"/>
      <w:r w:rsidRPr="00835BF6">
        <w:rPr>
          <w:rStyle w:val="DeltaViewMoveDestination"/>
          <w:rFonts w:ascii="Century Gothic" w:hAnsi="Century Gothic"/>
          <w:color w:val="auto"/>
          <w:sz w:val="22"/>
          <w:szCs w:val="22"/>
          <w:u w:val="none"/>
        </w:rPr>
        <w:t xml:space="preserve"> comprovante de titularidade</w:t>
      </w:r>
      <w:bookmarkStart w:id="33" w:name="_DV_C268"/>
      <w:bookmarkEnd w:id="31"/>
      <w:bookmarkEnd w:id="32"/>
      <w:r w:rsidRPr="00835BF6">
        <w:rPr>
          <w:rStyle w:val="DeltaViewInsertion"/>
          <w:rFonts w:ascii="Century Gothic" w:hAnsi="Century Gothic"/>
          <w:color w:val="auto"/>
          <w:sz w:val="22"/>
          <w:szCs w:val="22"/>
          <w:u w:val="none"/>
        </w:rPr>
        <w:t xml:space="preserve"> para as Debêntures custodiadas eletronicamente </w:t>
      </w:r>
      <w:r w:rsidR="00F0173C" w:rsidRPr="00835BF6">
        <w:rPr>
          <w:rStyle w:val="DeltaViewInsertion"/>
          <w:rFonts w:ascii="Century Gothic" w:hAnsi="Century Gothic"/>
          <w:color w:val="auto"/>
          <w:sz w:val="22"/>
          <w:szCs w:val="22"/>
          <w:u w:val="none"/>
        </w:rPr>
        <w:t xml:space="preserve">na </w:t>
      </w:r>
      <w:r w:rsidR="000B367B" w:rsidRPr="00835BF6">
        <w:rPr>
          <w:rStyle w:val="DeltaViewInsertion"/>
          <w:rFonts w:ascii="Century Gothic" w:hAnsi="Century Gothic"/>
          <w:color w:val="auto"/>
          <w:sz w:val="22"/>
          <w:szCs w:val="22"/>
          <w:u w:val="none"/>
        </w:rPr>
        <w:t>C</w:t>
      </w:r>
      <w:r w:rsidR="00CC0F93" w:rsidRPr="00835BF6">
        <w:rPr>
          <w:rStyle w:val="DeltaViewInsertion"/>
          <w:rFonts w:ascii="Century Gothic" w:hAnsi="Century Gothic"/>
          <w:color w:val="auto"/>
          <w:sz w:val="22"/>
          <w:szCs w:val="22"/>
          <w:u w:val="none"/>
        </w:rPr>
        <w:t>ETIP</w:t>
      </w:r>
      <w:r w:rsidR="000B367B" w:rsidRPr="00835BF6">
        <w:rPr>
          <w:rStyle w:val="DeltaViewInsertion"/>
          <w:rFonts w:ascii="Century Gothic" w:hAnsi="Century Gothic"/>
          <w:color w:val="auto"/>
          <w:sz w:val="22"/>
          <w:szCs w:val="22"/>
          <w:u w:val="none"/>
        </w:rPr>
        <w:t xml:space="preserve"> </w:t>
      </w:r>
      <w:r w:rsidRPr="00835BF6">
        <w:rPr>
          <w:rStyle w:val="DeltaViewInsertion"/>
          <w:rFonts w:ascii="Century Gothic" w:hAnsi="Century Gothic"/>
          <w:color w:val="auto"/>
          <w:sz w:val="22"/>
          <w:szCs w:val="22"/>
          <w:u w:val="none"/>
        </w:rPr>
        <w:t>o</w:t>
      </w:r>
      <w:bookmarkStart w:id="34" w:name="_DV_M132"/>
      <w:bookmarkEnd w:id="33"/>
      <w:bookmarkEnd w:id="34"/>
      <w:r w:rsidRPr="00835BF6">
        <w:rPr>
          <w:rFonts w:ascii="Century Gothic" w:hAnsi="Century Gothic"/>
          <w:sz w:val="22"/>
          <w:szCs w:val="22"/>
        </w:rPr>
        <w:t xml:space="preserve"> extrato em nome dos titulares das Debêntures</w:t>
      </w:r>
      <w:r w:rsidRPr="00835BF6">
        <w:rPr>
          <w:rStyle w:val="DeltaViewInsertion"/>
          <w:rFonts w:ascii="Century Gothic" w:hAnsi="Century Gothic"/>
          <w:color w:val="auto"/>
          <w:sz w:val="22"/>
          <w:szCs w:val="22"/>
          <w:u w:val="none"/>
        </w:rPr>
        <w:t xml:space="preserve"> emitido pela CETIP.</w:t>
      </w:r>
    </w:p>
    <w:p w14:paraId="6ED3B3B1" w14:textId="77777777" w:rsidR="009607B0" w:rsidRPr="00835BF6" w:rsidRDefault="009607B0" w:rsidP="00740853">
      <w:pPr>
        <w:spacing w:line="340" w:lineRule="exact"/>
        <w:rPr>
          <w:rFonts w:ascii="Century Gothic" w:hAnsi="Century Gothic"/>
          <w:sz w:val="22"/>
          <w:szCs w:val="22"/>
        </w:rPr>
      </w:pPr>
    </w:p>
    <w:p w14:paraId="4AA16EA2"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2D381F" w:rsidRPr="00835BF6">
        <w:rPr>
          <w:rFonts w:ascii="Century Gothic" w:hAnsi="Century Gothic"/>
          <w:b/>
          <w:sz w:val="22"/>
          <w:szCs w:val="22"/>
        </w:rPr>
        <w:t>4</w:t>
      </w:r>
      <w:r w:rsidRPr="00835BF6">
        <w:rPr>
          <w:rFonts w:ascii="Century Gothic" w:hAnsi="Century Gothic"/>
          <w:b/>
          <w:sz w:val="22"/>
          <w:szCs w:val="22"/>
        </w:rPr>
        <w:t>. Espécie</w:t>
      </w:r>
    </w:p>
    <w:p w14:paraId="2E1E14E5" w14:textId="77777777" w:rsidR="009607B0" w:rsidRPr="00835BF6" w:rsidRDefault="009607B0" w:rsidP="00740853">
      <w:pPr>
        <w:spacing w:line="340" w:lineRule="exact"/>
        <w:rPr>
          <w:rFonts w:ascii="Century Gothic" w:hAnsi="Century Gothic"/>
          <w:sz w:val="22"/>
          <w:szCs w:val="22"/>
        </w:rPr>
      </w:pPr>
    </w:p>
    <w:p w14:paraId="53145913" w14:textId="77777777" w:rsidR="009607B0" w:rsidRPr="00835BF6" w:rsidRDefault="00B41566" w:rsidP="00740853">
      <w:pPr>
        <w:spacing w:line="340" w:lineRule="exact"/>
        <w:rPr>
          <w:rFonts w:ascii="Century Gothic" w:hAnsi="Century Gothic"/>
          <w:sz w:val="22"/>
          <w:szCs w:val="22"/>
        </w:rPr>
      </w:pPr>
      <w:r w:rsidRPr="00835BF6">
        <w:rPr>
          <w:rFonts w:ascii="Century Gothic" w:hAnsi="Century Gothic"/>
          <w:sz w:val="22"/>
          <w:szCs w:val="22"/>
        </w:rPr>
        <w:t xml:space="preserve">4.4.1. </w:t>
      </w:r>
      <w:r w:rsidR="009607B0" w:rsidRPr="00835BF6">
        <w:rPr>
          <w:rFonts w:ascii="Century Gothic" w:hAnsi="Century Gothic"/>
          <w:sz w:val="22"/>
          <w:szCs w:val="22"/>
        </w:rPr>
        <w:t>As Debêntures serão da espécie quirografária</w:t>
      </w:r>
      <w:r w:rsidR="00DB272D" w:rsidRPr="00835BF6">
        <w:rPr>
          <w:rFonts w:ascii="Century Gothic" w:hAnsi="Century Gothic"/>
          <w:sz w:val="22"/>
          <w:szCs w:val="22"/>
        </w:rPr>
        <w:t xml:space="preserve"> com garantia fidejussória</w:t>
      </w:r>
      <w:r w:rsidR="009607B0" w:rsidRPr="00835BF6">
        <w:rPr>
          <w:rFonts w:ascii="Century Gothic" w:hAnsi="Century Gothic"/>
          <w:sz w:val="22"/>
          <w:szCs w:val="22"/>
        </w:rPr>
        <w:t>, nos termos do artigo</w:t>
      </w:r>
      <w:r w:rsidR="000F3D08" w:rsidRPr="00835BF6">
        <w:rPr>
          <w:rFonts w:ascii="Century Gothic" w:hAnsi="Century Gothic"/>
          <w:sz w:val="22"/>
          <w:szCs w:val="22"/>
        </w:rPr>
        <w:t> </w:t>
      </w:r>
      <w:r w:rsidR="009607B0" w:rsidRPr="00835BF6">
        <w:rPr>
          <w:rFonts w:ascii="Century Gothic" w:hAnsi="Century Gothic"/>
          <w:sz w:val="22"/>
          <w:szCs w:val="22"/>
        </w:rPr>
        <w:t>58 da Lei das Sociedades por Ações.</w:t>
      </w:r>
    </w:p>
    <w:p w14:paraId="4EAA1D78" w14:textId="77777777" w:rsidR="009607B0" w:rsidRPr="00835BF6" w:rsidRDefault="009607B0" w:rsidP="00740853">
      <w:pPr>
        <w:spacing w:line="340" w:lineRule="exact"/>
        <w:rPr>
          <w:rFonts w:ascii="Century Gothic" w:hAnsi="Century Gothic"/>
          <w:sz w:val="22"/>
          <w:szCs w:val="22"/>
        </w:rPr>
      </w:pPr>
    </w:p>
    <w:p w14:paraId="6F397030"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2D381F" w:rsidRPr="00835BF6">
        <w:rPr>
          <w:rFonts w:ascii="Century Gothic" w:hAnsi="Century Gothic"/>
          <w:b/>
          <w:sz w:val="22"/>
          <w:szCs w:val="22"/>
        </w:rPr>
        <w:t>5</w:t>
      </w:r>
      <w:r w:rsidRPr="00835BF6">
        <w:rPr>
          <w:rFonts w:ascii="Century Gothic" w:hAnsi="Century Gothic"/>
          <w:b/>
          <w:sz w:val="22"/>
          <w:szCs w:val="22"/>
        </w:rPr>
        <w:t>. Preço de Subscrição e Forma de Integralização</w:t>
      </w:r>
    </w:p>
    <w:p w14:paraId="0991DB59" w14:textId="77777777" w:rsidR="009607B0" w:rsidRPr="00835BF6" w:rsidRDefault="009607B0" w:rsidP="00740853">
      <w:pPr>
        <w:spacing w:line="340" w:lineRule="exact"/>
        <w:rPr>
          <w:rFonts w:ascii="Century Gothic" w:hAnsi="Century Gothic"/>
          <w:sz w:val="22"/>
          <w:szCs w:val="22"/>
        </w:rPr>
      </w:pPr>
    </w:p>
    <w:p w14:paraId="3B98AD30" w14:textId="77777777" w:rsidR="009607B0" w:rsidRPr="00835BF6" w:rsidRDefault="009607B0" w:rsidP="00740853">
      <w:pPr>
        <w:suppressAutoHyphens/>
        <w:spacing w:line="340" w:lineRule="exact"/>
        <w:rPr>
          <w:rFonts w:ascii="Century Gothic" w:hAnsi="Century Gothic"/>
          <w:sz w:val="22"/>
          <w:szCs w:val="22"/>
        </w:rPr>
      </w:pPr>
      <w:r w:rsidRPr="00835BF6">
        <w:rPr>
          <w:rFonts w:ascii="Century Gothic" w:hAnsi="Century Gothic"/>
          <w:sz w:val="22"/>
          <w:szCs w:val="22"/>
        </w:rPr>
        <w:t>4.</w:t>
      </w:r>
      <w:r w:rsidR="002D381F" w:rsidRPr="00835BF6">
        <w:rPr>
          <w:rFonts w:ascii="Century Gothic" w:hAnsi="Century Gothic"/>
          <w:sz w:val="22"/>
          <w:szCs w:val="22"/>
        </w:rPr>
        <w:t>5</w:t>
      </w:r>
      <w:r w:rsidRPr="00835BF6">
        <w:rPr>
          <w:rFonts w:ascii="Century Gothic" w:hAnsi="Century Gothic"/>
          <w:sz w:val="22"/>
          <w:szCs w:val="22"/>
        </w:rPr>
        <w:t xml:space="preserve">.1. </w:t>
      </w:r>
      <w:bookmarkStart w:id="35" w:name="_DV_M138"/>
      <w:bookmarkEnd w:id="35"/>
      <w:r w:rsidR="00EA7FC5" w:rsidRPr="00835BF6">
        <w:rPr>
          <w:rFonts w:ascii="Century Gothic" w:hAnsi="Century Gothic"/>
          <w:sz w:val="22"/>
          <w:szCs w:val="22"/>
        </w:rPr>
        <w:t xml:space="preserve">As Debêntures serão subscritas pelo seu Valor Nominal </w:t>
      </w:r>
      <w:r w:rsidR="002D3416" w:rsidRPr="00835BF6">
        <w:rPr>
          <w:rFonts w:ascii="Century Gothic" w:hAnsi="Century Gothic"/>
          <w:sz w:val="22"/>
          <w:szCs w:val="22"/>
        </w:rPr>
        <w:t>Unitário</w:t>
      </w:r>
      <w:r w:rsidR="006D0430">
        <w:rPr>
          <w:rFonts w:ascii="Century Gothic" w:hAnsi="Century Gothic"/>
          <w:sz w:val="22"/>
          <w:szCs w:val="22"/>
        </w:rPr>
        <w:t>.</w:t>
      </w:r>
      <w:r w:rsidR="002F10D0" w:rsidRPr="00835BF6">
        <w:rPr>
          <w:rFonts w:ascii="Century Gothic" w:hAnsi="Century Gothic"/>
          <w:sz w:val="22"/>
          <w:szCs w:val="22"/>
        </w:rPr>
        <w:t xml:space="preserve"> </w:t>
      </w:r>
      <w:r w:rsidR="002D3416" w:rsidRPr="00835BF6">
        <w:rPr>
          <w:rFonts w:ascii="Century Gothic" w:hAnsi="Century Gothic"/>
          <w:sz w:val="22"/>
          <w:szCs w:val="22"/>
        </w:rPr>
        <w:t>(</w:t>
      </w:r>
      <w:r w:rsidR="00EA7FC5" w:rsidRPr="00835BF6">
        <w:rPr>
          <w:rFonts w:ascii="Century Gothic" w:hAnsi="Century Gothic"/>
          <w:sz w:val="22"/>
          <w:szCs w:val="22"/>
        </w:rPr>
        <w:t>“</w:t>
      </w:r>
      <w:r w:rsidR="00EA7FC5" w:rsidRPr="00835BF6">
        <w:rPr>
          <w:rFonts w:ascii="Century Gothic" w:hAnsi="Century Gothic"/>
          <w:sz w:val="22"/>
          <w:szCs w:val="22"/>
          <w:u w:val="single"/>
        </w:rPr>
        <w:t>Preço de Subscrição</w:t>
      </w:r>
      <w:r w:rsidR="00EA7FC5" w:rsidRPr="00835BF6">
        <w:rPr>
          <w:rFonts w:ascii="Century Gothic" w:hAnsi="Century Gothic"/>
          <w:sz w:val="22"/>
          <w:szCs w:val="22"/>
        </w:rPr>
        <w:t>”).</w:t>
      </w:r>
      <w:bookmarkStart w:id="36" w:name="_DV_M139"/>
      <w:bookmarkEnd w:id="36"/>
    </w:p>
    <w:p w14:paraId="6B38EBB1" w14:textId="77777777" w:rsidR="009607B0" w:rsidRPr="00835BF6" w:rsidRDefault="009607B0" w:rsidP="00740853">
      <w:pPr>
        <w:suppressAutoHyphens/>
        <w:spacing w:line="340" w:lineRule="exact"/>
        <w:rPr>
          <w:rFonts w:ascii="Century Gothic" w:hAnsi="Century Gothic"/>
          <w:sz w:val="22"/>
          <w:szCs w:val="22"/>
        </w:rPr>
      </w:pPr>
    </w:p>
    <w:p w14:paraId="01B6DCAA" w14:textId="77777777" w:rsidR="009607B0" w:rsidRPr="00835BF6" w:rsidRDefault="009607B0" w:rsidP="00740853">
      <w:pPr>
        <w:keepLines/>
        <w:suppressAutoHyphens/>
        <w:spacing w:line="340" w:lineRule="exact"/>
        <w:rPr>
          <w:rFonts w:ascii="Century Gothic" w:hAnsi="Century Gothic"/>
          <w:sz w:val="22"/>
          <w:szCs w:val="22"/>
        </w:rPr>
      </w:pPr>
      <w:bookmarkStart w:id="37" w:name="_DV_M142"/>
      <w:bookmarkEnd w:id="37"/>
      <w:r w:rsidRPr="00835BF6">
        <w:rPr>
          <w:rFonts w:ascii="Century Gothic" w:hAnsi="Century Gothic"/>
          <w:sz w:val="22"/>
          <w:szCs w:val="22"/>
        </w:rPr>
        <w:t>4.</w:t>
      </w:r>
      <w:r w:rsidR="002D381F" w:rsidRPr="00835BF6">
        <w:rPr>
          <w:rFonts w:ascii="Century Gothic" w:hAnsi="Century Gothic"/>
          <w:sz w:val="22"/>
          <w:szCs w:val="22"/>
        </w:rPr>
        <w:t>5</w:t>
      </w:r>
      <w:r w:rsidRPr="00835BF6">
        <w:rPr>
          <w:rFonts w:ascii="Century Gothic" w:hAnsi="Century Gothic"/>
          <w:sz w:val="22"/>
          <w:szCs w:val="22"/>
        </w:rPr>
        <w:t>.2.</w:t>
      </w:r>
      <w:bookmarkStart w:id="38" w:name="_DV_C280"/>
      <w:r w:rsidRPr="00835BF6">
        <w:rPr>
          <w:rStyle w:val="DeltaViewInsertion"/>
          <w:rFonts w:ascii="Century Gothic" w:hAnsi="Century Gothic"/>
          <w:color w:val="auto"/>
          <w:sz w:val="22"/>
          <w:szCs w:val="22"/>
          <w:u w:val="none"/>
        </w:rPr>
        <w:t xml:space="preserve"> </w:t>
      </w:r>
      <w:r w:rsidR="00263D22" w:rsidRPr="00835BF6">
        <w:rPr>
          <w:rFonts w:ascii="Century Gothic" w:hAnsi="Century Gothic"/>
          <w:sz w:val="22"/>
          <w:szCs w:val="22"/>
        </w:rPr>
        <w:t>A</w:t>
      </w:r>
      <w:bookmarkStart w:id="39" w:name="_DV_M143"/>
      <w:bookmarkEnd w:id="38"/>
      <w:bookmarkEnd w:id="39"/>
      <w:r w:rsidRPr="00835BF6">
        <w:rPr>
          <w:rFonts w:ascii="Century Gothic" w:hAnsi="Century Gothic"/>
          <w:sz w:val="22"/>
          <w:szCs w:val="22"/>
        </w:rPr>
        <w:t>s Debêntures serão integralizadas</w:t>
      </w:r>
      <w:bookmarkStart w:id="40" w:name="_DV_M144"/>
      <w:bookmarkEnd w:id="40"/>
      <w:r w:rsidRPr="00835BF6">
        <w:rPr>
          <w:rFonts w:ascii="Century Gothic" w:hAnsi="Century Gothic"/>
          <w:sz w:val="22"/>
          <w:szCs w:val="22"/>
        </w:rPr>
        <w:t xml:space="preserve"> em moeda corrente nacional, à vista, no ato da subscrição, </w:t>
      </w:r>
      <w:r w:rsidR="00BF4E39" w:rsidRPr="00835BF6">
        <w:rPr>
          <w:rFonts w:ascii="Century Gothic" w:hAnsi="Century Gothic"/>
          <w:sz w:val="22"/>
          <w:szCs w:val="22"/>
        </w:rPr>
        <w:t xml:space="preserve">em uma única data, </w:t>
      </w:r>
      <w:r w:rsidRPr="00835BF6">
        <w:rPr>
          <w:rFonts w:ascii="Century Gothic" w:hAnsi="Century Gothic"/>
          <w:sz w:val="22"/>
          <w:szCs w:val="22"/>
        </w:rPr>
        <w:t xml:space="preserve">de acordo com </w:t>
      </w:r>
      <w:bookmarkStart w:id="41" w:name="_DV_C283"/>
      <w:r w:rsidRPr="00835BF6">
        <w:rPr>
          <w:rStyle w:val="DeltaViewInsertion"/>
          <w:rFonts w:ascii="Century Gothic" w:hAnsi="Century Gothic"/>
          <w:color w:val="auto"/>
          <w:sz w:val="22"/>
          <w:szCs w:val="22"/>
          <w:u w:val="none"/>
        </w:rPr>
        <w:t>os procedimentos adotados pela CETIP (“</w:t>
      </w:r>
      <w:r w:rsidRPr="00835BF6">
        <w:rPr>
          <w:rStyle w:val="DeltaViewInsertion"/>
          <w:rFonts w:ascii="Century Gothic" w:hAnsi="Century Gothic"/>
          <w:color w:val="auto"/>
          <w:sz w:val="22"/>
          <w:szCs w:val="22"/>
          <w:u w:val="single"/>
        </w:rPr>
        <w:t>Data de Integralização</w:t>
      </w:r>
      <w:r w:rsidRPr="00835BF6">
        <w:rPr>
          <w:rStyle w:val="DeltaViewInsertion"/>
          <w:rFonts w:ascii="Century Gothic" w:hAnsi="Century Gothic"/>
          <w:color w:val="auto"/>
          <w:sz w:val="22"/>
          <w:szCs w:val="22"/>
          <w:u w:val="none"/>
        </w:rPr>
        <w:t>”).</w:t>
      </w:r>
      <w:bookmarkEnd w:id="41"/>
    </w:p>
    <w:p w14:paraId="5F3C26DE" w14:textId="77777777" w:rsidR="009607B0" w:rsidRPr="00835BF6" w:rsidRDefault="009607B0" w:rsidP="00740853">
      <w:pPr>
        <w:suppressAutoHyphens/>
        <w:spacing w:line="340" w:lineRule="exact"/>
        <w:rPr>
          <w:rFonts w:ascii="Century Gothic" w:hAnsi="Century Gothic"/>
          <w:sz w:val="22"/>
          <w:szCs w:val="22"/>
        </w:rPr>
      </w:pPr>
    </w:p>
    <w:p w14:paraId="21AC0CF0"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2D381F" w:rsidRPr="00835BF6">
        <w:rPr>
          <w:rFonts w:ascii="Century Gothic" w:hAnsi="Century Gothic"/>
          <w:b/>
          <w:sz w:val="22"/>
          <w:szCs w:val="22"/>
        </w:rPr>
        <w:t>6</w:t>
      </w:r>
      <w:r w:rsidRPr="00835BF6">
        <w:rPr>
          <w:rFonts w:ascii="Century Gothic" w:hAnsi="Century Gothic"/>
          <w:b/>
          <w:sz w:val="22"/>
          <w:szCs w:val="22"/>
        </w:rPr>
        <w:t>. Prazo de Vigência e Data de Vencimento</w:t>
      </w:r>
    </w:p>
    <w:p w14:paraId="60790816" w14:textId="77777777" w:rsidR="009607B0" w:rsidRPr="00835BF6" w:rsidRDefault="009607B0" w:rsidP="00740853">
      <w:pPr>
        <w:spacing w:line="340" w:lineRule="exact"/>
        <w:rPr>
          <w:rFonts w:ascii="Century Gothic" w:hAnsi="Century Gothic"/>
          <w:sz w:val="22"/>
          <w:szCs w:val="22"/>
        </w:rPr>
      </w:pPr>
    </w:p>
    <w:p w14:paraId="1E3816FA" w14:textId="77777777" w:rsidR="009607B0" w:rsidRPr="00835BF6" w:rsidRDefault="0009091C" w:rsidP="00740853">
      <w:pPr>
        <w:spacing w:line="340" w:lineRule="exact"/>
        <w:rPr>
          <w:rFonts w:ascii="Century Gothic" w:hAnsi="Century Gothic"/>
          <w:sz w:val="22"/>
          <w:szCs w:val="22"/>
        </w:rPr>
      </w:pPr>
      <w:r w:rsidRPr="00835BF6">
        <w:rPr>
          <w:rFonts w:ascii="Century Gothic" w:hAnsi="Century Gothic"/>
          <w:sz w:val="22"/>
          <w:szCs w:val="22"/>
        </w:rPr>
        <w:t xml:space="preserve">4.6.1. </w:t>
      </w:r>
      <w:r w:rsidR="009607B0" w:rsidRPr="00835BF6">
        <w:rPr>
          <w:rFonts w:ascii="Century Gothic" w:hAnsi="Century Gothic"/>
          <w:sz w:val="22"/>
          <w:szCs w:val="22"/>
        </w:rPr>
        <w:t xml:space="preserve">As Debêntures terão prazo de vigência de </w:t>
      </w:r>
      <w:r w:rsidR="003E2E28" w:rsidRPr="00835BF6">
        <w:rPr>
          <w:rFonts w:ascii="Century Gothic" w:hAnsi="Century Gothic"/>
          <w:sz w:val="22"/>
          <w:szCs w:val="22"/>
        </w:rPr>
        <w:t>36 (trinta e seis) meses</w:t>
      </w:r>
      <w:r w:rsidR="00DB272D" w:rsidRPr="00835BF6">
        <w:rPr>
          <w:rFonts w:ascii="Century Gothic" w:hAnsi="Century Gothic"/>
          <w:sz w:val="22"/>
          <w:szCs w:val="22"/>
        </w:rPr>
        <w:t xml:space="preserve"> </w:t>
      </w:r>
      <w:r w:rsidR="009607B0" w:rsidRPr="00835BF6">
        <w:rPr>
          <w:rFonts w:ascii="Century Gothic" w:hAnsi="Century Gothic"/>
          <w:sz w:val="22"/>
          <w:szCs w:val="22"/>
        </w:rPr>
        <w:t xml:space="preserve">contados da Data de Emissão, vencendo-se, portanto, em </w:t>
      </w:r>
      <w:r w:rsidR="003E2E28" w:rsidRPr="00835BF6">
        <w:rPr>
          <w:rFonts w:ascii="Century Gothic" w:hAnsi="Century Gothic"/>
          <w:sz w:val="22"/>
          <w:szCs w:val="22"/>
        </w:rPr>
        <w:t>21</w:t>
      </w:r>
      <w:r w:rsidR="00EA7FC5" w:rsidRPr="00835BF6">
        <w:rPr>
          <w:rFonts w:ascii="Century Gothic" w:hAnsi="Century Gothic"/>
          <w:sz w:val="22"/>
          <w:szCs w:val="22"/>
        </w:rPr>
        <w:t xml:space="preserve"> </w:t>
      </w:r>
      <w:r w:rsidR="00B65995" w:rsidRPr="00835BF6">
        <w:rPr>
          <w:rFonts w:ascii="Century Gothic" w:hAnsi="Century Gothic"/>
          <w:sz w:val="22"/>
          <w:szCs w:val="22"/>
        </w:rPr>
        <w:t xml:space="preserve">de </w:t>
      </w:r>
      <w:r w:rsidR="003E2E28" w:rsidRPr="00835BF6">
        <w:rPr>
          <w:rFonts w:ascii="Century Gothic" w:hAnsi="Century Gothic"/>
          <w:sz w:val="22"/>
          <w:szCs w:val="22"/>
        </w:rPr>
        <w:t>novembro</w:t>
      </w:r>
      <w:r w:rsidR="00472361" w:rsidRPr="00835BF6">
        <w:rPr>
          <w:rFonts w:ascii="Century Gothic" w:hAnsi="Century Gothic"/>
          <w:sz w:val="22"/>
          <w:szCs w:val="22"/>
        </w:rPr>
        <w:t xml:space="preserve"> </w:t>
      </w:r>
      <w:r w:rsidR="00DB272D" w:rsidRPr="00835BF6">
        <w:rPr>
          <w:rFonts w:ascii="Century Gothic" w:hAnsi="Century Gothic"/>
          <w:sz w:val="22"/>
          <w:szCs w:val="22"/>
        </w:rPr>
        <w:t xml:space="preserve">de </w:t>
      </w:r>
      <w:r w:rsidR="00091129" w:rsidRPr="00835BF6">
        <w:rPr>
          <w:rFonts w:ascii="Century Gothic" w:hAnsi="Century Gothic"/>
          <w:sz w:val="22"/>
          <w:szCs w:val="22"/>
        </w:rPr>
        <w:t xml:space="preserve">2017 </w:t>
      </w:r>
      <w:r w:rsidR="009607B0" w:rsidRPr="00835BF6">
        <w:rPr>
          <w:rFonts w:ascii="Century Gothic" w:hAnsi="Century Gothic"/>
          <w:sz w:val="22"/>
          <w:szCs w:val="22"/>
        </w:rPr>
        <w:t>(“</w:t>
      </w:r>
      <w:r w:rsidR="009607B0" w:rsidRPr="00835BF6">
        <w:rPr>
          <w:rFonts w:ascii="Century Gothic" w:hAnsi="Century Gothic"/>
          <w:sz w:val="22"/>
          <w:szCs w:val="22"/>
          <w:u w:val="single"/>
        </w:rPr>
        <w:t>Data de Vencimento</w:t>
      </w:r>
      <w:r w:rsidR="009607B0" w:rsidRPr="00835BF6">
        <w:rPr>
          <w:rFonts w:ascii="Century Gothic" w:hAnsi="Century Gothic"/>
          <w:sz w:val="22"/>
          <w:szCs w:val="22"/>
        </w:rPr>
        <w:t>”)</w:t>
      </w:r>
      <w:r w:rsidR="002D381F" w:rsidRPr="00835BF6">
        <w:rPr>
          <w:rFonts w:ascii="Century Gothic" w:hAnsi="Century Gothic"/>
          <w:sz w:val="22"/>
          <w:szCs w:val="22"/>
        </w:rPr>
        <w:t xml:space="preserve">, observadas as hipóteses de vencimento antecipado e eventual pagamento em razão </w:t>
      </w:r>
      <w:r w:rsidR="000058C5" w:rsidRPr="00835BF6">
        <w:rPr>
          <w:rFonts w:ascii="Century Gothic" w:hAnsi="Century Gothic"/>
          <w:sz w:val="22"/>
          <w:szCs w:val="22"/>
        </w:rPr>
        <w:t>de</w:t>
      </w:r>
      <w:r w:rsidR="008A0CC7" w:rsidRPr="00835BF6">
        <w:rPr>
          <w:rFonts w:ascii="Century Gothic" w:hAnsi="Century Gothic"/>
          <w:sz w:val="22"/>
          <w:szCs w:val="22"/>
        </w:rPr>
        <w:t xml:space="preserve"> Resgate Antecipado Facultativo, </w:t>
      </w:r>
      <w:r w:rsidR="000058C5" w:rsidRPr="00835BF6">
        <w:rPr>
          <w:rFonts w:ascii="Century Gothic" w:hAnsi="Century Gothic"/>
          <w:sz w:val="22"/>
          <w:szCs w:val="22"/>
        </w:rPr>
        <w:t>conforme abaixo definido.</w:t>
      </w:r>
    </w:p>
    <w:p w14:paraId="68D62645" w14:textId="77777777" w:rsidR="000058C5" w:rsidRPr="00835BF6" w:rsidRDefault="000058C5" w:rsidP="00740853">
      <w:pPr>
        <w:spacing w:line="340" w:lineRule="exact"/>
        <w:rPr>
          <w:rFonts w:ascii="Century Gothic" w:hAnsi="Century Gothic"/>
          <w:b/>
          <w:sz w:val="22"/>
          <w:szCs w:val="22"/>
        </w:rPr>
      </w:pPr>
    </w:p>
    <w:p w14:paraId="7A8720C5" w14:textId="77777777" w:rsidR="005D41DD" w:rsidRPr="00835BF6" w:rsidRDefault="005D41DD" w:rsidP="00740853">
      <w:pPr>
        <w:spacing w:line="340" w:lineRule="exact"/>
        <w:rPr>
          <w:rFonts w:ascii="Century Gothic" w:hAnsi="Century Gothic"/>
          <w:b/>
          <w:sz w:val="22"/>
          <w:szCs w:val="22"/>
        </w:rPr>
      </w:pPr>
      <w:r w:rsidRPr="00835BF6">
        <w:rPr>
          <w:rFonts w:ascii="Century Gothic" w:hAnsi="Century Gothic"/>
          <w:b/>
          <w:sz w:val="22"/>
          <w:szCs w:val="22"/>
        </w:rPr>
        <w:t>4.</w:t>
      </w:r>
      <w:r w:rsidR="002D381F" w:rsidRPr="00835BF6">
        <w:rPr>
          <w:rFonts w:ascii="Century Gothic" w:hAnsi="Century Gothic"/>
          <w:b/>
          <w:sz w:val="22"/>
          <w:szCs w:val="22"/>
        </w:rPr>
        <w:t>7</w:t>
      </w:r>
      <w:r w:rsidRPr="00835BF6">
        <w:rPr>
          <w:rFonts w:ascii="Century Gothic" w:hAnsi="Century Gothic"/>
          <w:b/>
          <w:sz w:val="22"/>
          <w:szCs w:val="22"/>
        </w:rPr>
        <w:t>. Garantias</w:t>
      </w:r>
    </w:p>
    <w:p w14:paraId="2D012180" w14:textId="77777777" w:rsidR="005D41DD" w:rsidRPr="00835BF6" w:rsidRDefault="005D41DD" w:rsidP="00740853">
      <w:pPr>
        <w:spacing w:line="340" w:lineRule="exact"/>
        <w:rPr>
          <w:rFonts w:ascii="Century Gothic" w:hAnsi="Century Gothic"/>
          <w:sz w:val="22"/>
          <w:szCs w:val="22"/>
        </w:rPr>
      </w:pPr>
    </w:p>
    <w:p w14:paraId="1F6EEFC3" w14:textId="77777777" w:rsidR="005D41DD" w:rsidRPr="00835BF6" w:rsidRDefault="002D381F" w:rsidP="00740853">
      <w:pPr>
        <w:spacing w:line="340" w:lineRule="exact"/>
        <w:rPr>
          <w:rFonts w:ascii="Century Gothic" w:hAnsi="Century Gothic"/>
          <w:sz w:val="22"/>
          <w:szCs w:val="22"/>
        </w:rPr>
      </w:pPr>
      <w:r w:rsidRPr="00835BF6">
        <w:rPr>
          <w:rFonts w:ascii="Century Gothic" w:hAnsi="Century Gothic"/>
          <w:sz w:val="22"/>
          <w:szCs w:val="22"/>
        </w:rPr>
        <w:t xml:space="preserve">4.7.1 </w:t>
      </w:r>
      <w:r w:rsidR="005D41DD" w:rsidRPr="00835BF6">
        <w:rPr>
          <w:rFonts w:ascii="Century Gothic" w:hAnsi="Century Gothic"/>
          <w:sz w:val="22"/>
          <w:szCs w:val="22"/>
        </w:rPr>
        <w:t xml:space="preserve">As Debêntures </w:t>
      </w:r>
      <w:r w:rsidR="00DB272D" w:rsidRPr="00835BF6">
        <w:rPr>
          <w:rFonts w:ascii="Century Gothic" w:hAnsi="Century Gothic"/>
          <w:sz w:val="22"/>
          <w:szCs w:val="22"/>
        </w:rPr>
        <w:t>contarão com garantia fidejussória</w:t>
      </w:r>
      <w:r w:rsidR="00747659" w:rsidRPr="00835BF6">
        <w:rPr>
          <w:rFonts w:ascii="Century Gothic" w:hAnsi="Century Gothic"/>
          <w:sz w:val="22"/>
          <w:szCs w:val="22"/>
        </w:rPr>
        <w:t xml:space="preserve">, conforme estabelecido na Cláusula </w:t>
      </w:r>
      <w:r w:rsidR="000058C5" w:rsidRPr="00835BF6">
        <w:rPr>
          <w:rFonts w:ascii="Century Gothic" w:hAnsi="Century Gothic"/>
          <w:sz w:val="22"/>
          <w:szCs w:val="22"/>
        </w:rPr>
        <w:t>4.20</w:t>
      </w:r>
      <w:r w:rsidR="00E608B6" w:rsidRPr="00835BF6">
        <w:rPr>
          <w:rFonts w:ascii="Century Gothic" w:hAnsi="Century Gothic"/>
          <w:sz w:val="22"/>
          <w:szCs w:val="22"/>
        </w:rPr>
        <w:t xml:space="preserve"> </w:t>
      </w:r>
      <w:r w:rsidR="00747659" w:rsidRPr="00835BF6">
        <w:rPr>
          <w:rFonts w:ascii="Century Gothic" w:hAnsi="Century Gothic"/>
          <w:sz w:val="22"/>
          <w:szCs w:val="22"/>
        </w:rPr>
        <w:t xml:space="preserve">desta Escritura de Emissão. </w:t>
      </w:r>
    </w:p>
    <w:p w14:paraId="7DF0D185" w14:textId="77777777" w:rsidR="005D41DD" w:rsidRPr="00835BF6" w:rsidRDefault="005D41DD" w:rsidP="00740853">
      <w:pPr>
        <w:spacing w:line="340" w:lineRule="exact"/>
        <w:rPr>
          <w:rFonts w:ascii="Century Gothic" w:hAnsi="Century Gothic"/>
          <w:b/>
          <w:sz w:val="22"/>
          <w:szCs w:val="22"/>
        </w:rPr>
      </w:pPr>
    </w:p>
    <w:p w14:paraId="1AA2D8AD"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2D381F" w:rsidRPr="00835BF6">
        <w:rPr>
          <w:rFonts w:ascii="Century Gothic" w:hAnsi="Century Gothic"/>
          <w:b/>
          <w:sz w:val="22"/>
          <w:szCs w:val="22"/>
        </w:rPr>
        <w:t>8</w:t>
      </w:r>
      <w:r w:rsidRPr="00835BF6">
        <w:rPr>
          <w:rFonts w:ascii="Century Gothic" w:hAnsi="Century Gothic"/>
          <w:b/>
          <w:sz w:val="22"/>
          <w:szCs w:val="22"/>
        </w:rPr>
        <w:t xml:space="preserve">. Amortização </w:t>
      </w:r>
    </w:p>
    <w:p w14:paraId="745F13FA" w14:textId="77777777" w:rsidR="009607B0" w:rsidRPr="00835BF6" w:rsidRDefault="009607B0" w:rsidP="00740853">
      <w:pPr>
        <w:spacing w:line="340" w:lineRule="exact"/>
        <w:rPr>
          <w:rFonts w:ascii="Century Gothic" w:hAnsi="Century Gothic"/>
          <w:sz w:val="22"/>
          <w:szCs w:val="22"/>
        </w:rPr>
      </w:pPr>
    </w:p>
    <w:p w14:paraId="7E8E4152" w14:textId="77777777" w:rsidR="0076670A" w:rsidRPr="00835BF6" w:rsidRDefault="002D381F" w:rsidP="00740853">
      <w:pPr>
        <w:tabs>
          <w:tab w:val="left" w:pos="993"/>
        </w:tabs>
        <w:spacing w:line="340" w:lineRule="exact"/>
        <w:rPr>
          <w:rFonts w:ascii="Century Gothic" w:hAnsi="Century Gothic"/>
          <w:sz w:val="22"/>
          <w:szCs w:val="22"/>
        </w:rPr>
      </w:pPr>
      <w:r w:rsidRPr="00835BF6">
        <w:rPr>
          <w:rFonts w:ascii="Century Gothic" w:hAnsi="Century Gothic"/>
          <w:sz w:val="22"/>
          <w:szCs w:val="22"/>
        </w:rPr>
        <w:t xml:space="preserve">4.8.1 </w:t>
      </w:r>
      <w:r w:rsidR="0076670A" w:rsidRPr="00835BF6">
        <w:rPr>
          <w:rFonts w:ascii="Century Gothic" w:hAnsi="Century Gothic"/>
          <w:sz w:val="22"/>
          <w:szCs w:val="22"/>
        </w:rPr>
        <w:t>Sem prejuízo dos pagamentos em decorrência d</w:t>
      </w:r>
      <w:r w:rsidR="00EA7FC5" w:rsidRPr="00835BF6">
        <w:rPr>
          <w:rFonts w:ascii="Century Gothic" w:hAnsi="Century Gothic"/>
          <w:sz w:val="22"/>
          <w:szCs w:val="22"/>
        </w:rPr>
        <w:t>a realização de eventual</w:t>
      </w:r>
      <w:r w:rsidR="00F36064" w:rsidRPr="00835BF6">
        <w:rPr>
          <w:rFonts w:ascii="Century Gothic" w:hAnsi="Century Gothic"/>
          <w:sz w:val="22"/>
          <w:szCs w:val="22"/>
        </w:rPr>
        <w:t xml:space="preserve"> Resgate Antecipado Facultativo</w:t>
      </w:r>
      <w:r w:rsidR="00632BFB" w:rsidRPr="00835BF6">
        <w:rPr>
          <w:rFonts w:ascii="Century Gothic" w:hAnsi="Century Gothic"/>
          <w:sz w:val="22"/>
          <w:szCs w:val="22"/>
        </w:rPr>
        <w:t xml:space="preserve">, conforme abaixo definido, </w:t>
      </w:r>
      <w:r w:rsidR="0076670A" w:rsidRPr="00835BF6">
        <w:rPr>
          <w:rFonts w:ascii="Century Gothic" w:hAnsi="Century Gothic"/>
          <w:sz w:val="22"/>
          <w:szCs w:val="22"/>
        </w:rPr>
        <w:t>e/ou de vencimento antecipado das obrigações decorrentes das Deb</w:t>
      </w:r>
      <w:r w:rsidR="00EC25F0" w:rsidRPr="00835BF6">
        <w:rPr>
          <w:rFonts w:ascii="Century Gothic" w:hAnsi="Century Gothic"/>
          <w:sz w:val="22"/>
          <w:szCs w:val="22"/>
        </w:rPr>
        <w:t>êntures, nos termos previstos nesta</w:t>
      </w:r>
      <w:r w:rsidR="0076670A" w:rsidRPr="00835BF6">
        <w:rPr>
          <w:rFonts w:ascii="Century Gothic" w:hAnsi="Century Gothic"/>
          <w:sz w:val="22"/>
          <w:szCs w:val="22"/>
        </w:rPr>
        <w:t xml:space="preserve"> Escritura de Emissão, o pagamento do Valor Nominal Unitário será realizado em 1 (uma) </w:t>
      </w:r>
      <w:r w:rsidR="00D43F4A" w:rsidRPr="00835BF6">
        <w:rPr>
          <w:rFonts w:ascii="Century Gothic" w:hAnsi="Century Gothic"/>
          <w:sz w:val="22"/>
          <w:szCs w:val="22"/>
        </w:rPr>
        <w:t xml:space="preserve">única </w:t>
      </w:r>
      <w:r w:rsidR="0076670A" w:rsidRPr="00835BF6">
        <w:rPr>
          <w:rFonts w:ascii="Century Gothic" w:hAnsi="Century Gothic"/>
          <w:sz w:val="22"/>
          <w:szCs w:val="22"/>
        </w:rPr>
        <w:t>parcela, na Data de Vencimento</w:t>
      </w:r>
      <w:r w:rsidR="00D43F4A" w:rsidRPr="00835BF6">
        <w:rPr>
          <w:rFonts w:ascii="Century Gothic" w:hAnsi="Century Gothic"/>
          <w:sz w:val="22"/>
          <w:szCs w:val="22"/>
        </w:rPr>
        <w:t>.</w:t>
      </w:r>
    </w:p>
    <w:p w14:paraId="326CEF62" w14:textId="77777777" w:rsidR="009607B0" w:rsidRPr="00835BF6" w:rsidRDefault="009607B0" w:rsidP="00740853">
      <w:pPr>
        <w:spacing w:line="340" w:lineRule="exact"/>
        <w:rPr>
          <w:rFonts w:ascii="Century Gothic" w:hAnsi="Century Gothic"/>
          <w:sz w:val="22"/>
          <w:szCs w:val="22"/>
        </w:rPr>
      </w:pPr>
    </w:p>
    <w:p w14:paraId="1828618A"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2D381F" w:rsidRPr="00835BF6">
        <w:rPr>
          <w:rFonts w:ascii="Century Gothic" w:hAnsi="Century Gothic"/>
          <w:b/>
          <w:sz w:val="22"/>
          <w:szCs w:val="22"/>
        </w:rPr>
        <w:t>9</w:t>
      </w:r>
      <w:r w:rsidRPr="00835BF6">
        <w:rPr>
          <w:rFonts w:ascii="Century Gothic" w:hAnsi="Century Gothic"/>
          <w:b/>
          <w:sz w:val="22"/>
          <w:szCs w:val="22"/>
        </w:rPr>
        <w:t xml:space="preserve">. Remuneração </w:t>
      </w:r>
    </w:p>
    <w:p w14:paraId="6032A3ED" w14:textId="77777777" w:rsidR="009607B0" w:rsidRPr="00835BF6" w:rsidRDefault="009607B0" w:rsidP="00740853">
      <w:pPr>
        <w:spacing w:line="340" w:lineRule="exact"/>
        <w:rPr>
          <w:rFonts w:ascii="Century Gothic" w:hAnsi="Century Gothic"/>
          <w:sz w:val="22"/>
          <w:szCs w:val="22"/>
        </w:rPr>
      </w:pPr>
    </w:p>
    <w:p w14:paraId="11C7AF2A"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4.</w:t>
      </w:r>
      <w:r w:rsidR="002D381F" w:rsidRPr="00835BF6">
        <w:rPr>
          <w:rFonts w:ascii="Century Gothic" w:hAnsi="Century Gothic"/>
          <w:sz w:val="22"/>
          <w:szCs w:val="22"/>
        </w:rPr>
        <w:t>9</w:t>
      </w:r>
      <w:r w:rsidRPr="00835BF6">
        <w:rPr>
          <w:rFonts w:ascii="Century Gothic" w:hAnsi="Century Gothic"/>
          <w:sz w:val="22"/>
          <w:szCs w:val="22"/>
        </w:rPr>
        <w:t xml:space="preserve">.1. </w:t>
      </w:r>
      <w:bookmarkStart w:id="42" w:name="_DV_C96"/>
      <w:r w:rsidR="005D41DD" w:rsidRPr="00835BF6">
        <w:rPr>
          <w:rFonts w:ascii="Century Gothic" w:hAnsi="Century Gothic"/>
          <w:sz w:val="22"/>
          <w:szCs w:val="22"/>
        </w:rPr>
        <w:t>O Valor Nominal Unitário das Debêntures não será atualizado</w:t>
      </w:r>
      <w:r w:rsidR="00F21D37" w:rsidRPr="00835BF6">
        <w:rPr>
          <w:rFonts w:ascii="Century Gothic" w:hAnsi="Century Gothic"/>
          <w:sz w:val="22"/>
          <w:szCs w:val="22"/>
        </w:rPr>
        <w:t xml:space="preserve"> monetariamente</w:t>
      </w:r>
      <w:r w:rsidR="005D41DD" w:rsidRPr="00835BF6">
        <w:rPr>
          <w:rFonts w:ascii="Century Gothic" w:hAnsi="Century Gothic"/>
          <w:sz w:val="22"/>
          <w:szCs w:val="22"/>
        </w:rPr>
        <w:t xml:space="preserve">. </w:t>
      </w:r>
      <w:r w:rsidRPr="00835BF6">
        <w:rPr>
          <w:rFonts w:ascii="Century Gothic" w:hAnsi="Century Gothic"/>
          <w:sz w:val="22"/>
          <w:szCs w:val="22"/>
        </w:rPr>
        <w:t xml:space="preserve">A partir </w:t>
      </w:r>
      <w:r w:rsidRPr="006D0430">
        <w:rPr>
          <w:rFonts w:ascii="Century Gothic" w:hAnsi="Century Gothic"/>
          <w:sz w:val="22"/>
          <w:szCs w:val="22"/>
        </w:rPr>
        <w:t xml:space="preserve">da </w:t>
      </w:r>
      <w:r w:rsidR="005151A3" w:rsidRPr="006D0430">
        <w:rPr>
          <w:rFonts w:ascii="Century Gothic" w:hAnsi="Century Gothic"/>
          <w:sz w:val="22"/>
          <w:szCs w:val="22"/>
        </w:rPr>
        <w:t>Data de Integralização</w:t>
      </w:r>
      <w:r w:rsidRPr="00835BF6">
        <w:rPr>
          <w:rFonts w:ascii="Century Gothic" w:hAnsi="Century Gothic"/>
          <w:sz w:val="22"/>
          <w:szCs w:val="22"/>
        </w:rPr>
        <w:t xml:space="preserve">, as Debêntures farão jus a uma remuneração correspondente a </w:t>
      </w:r>
      <w:r w:rsidR="00BC0924" w:rsidRPr="00835BF6">
        <w:rPr>
          <w:rFonts w:ascii="Century Gothic" w:hAnsi="Century Gothic"/>
          <w:snapToGrid w:val="0"/>
          <w:sz w:val="22"/>
          <w:szCs w:val="22"/>
        </w:rPr>
        <w:t>115</w:t>
      </w:r>
      <w:r w:rsidR="00BE3ECC" w:rsidRPr="00835BF6">
        <w:rPr>
          <w:rFonts w:ascii="Century Gothic" w:hAnsi="Century Gothic"/>
          <w:snapToGrid w:val="0"/>
          <w:sz w:val="22"/>
          <w:szCs w:val="22"/>
        </w:rPr>
        <w:t>,</w:t>
      </w:r>
      <w:r w:rsidR="00BC0924" w:rsidRPr="00835BF6">
        <w:rPr>
          <w:rFonts w:ascii="Century Gothic" w:hAnsi="Century Gothic"/>
          <w:snapToGrid w:val="0"/>
          <w:sz w:val="22"/>
          <w:szCs w:val="22"/>
        </w:rPr>
        <w:t>6</w:t>
      </w:r>
      <w:r w:rsidR="005C71E7" w:rsidRPr="00835BF6">
        <w:rPr>
          <w:rFonts w:ascii="Century Gothic" w:hAnsi="Century Gothic"/>
          <w:snapToGrid w:val="0"/>
          <w:sz w:val="22"/>
          <w:szCs w:val="22"/>
        </w:rPr>
        <w:t>0</w:t>
      </w:r>
      <w:r w:rsidR="00747659" w:rsidRPr="00835BF6">
        <w:rPr>
          <w:rFonts w:ascii="Century Gothic" w:hAnsi="Century Gothic"/>
          <w:sz w:val="22"/>
          <w:szCs w:val="22"/>
        </w:rPr>
        <w:t xml:space="preserve">% (cento e </w:t>
      </w:r>
      <w:r w:rsidR="00BC0924" w:rsidRPr="00835BF6">
        <w:rPr>
          <w:rFonts w:ascii="Century Gothic" w:hAnsi="Century Gothic"/>
          <w:sz w:val="22"/>
          <w:szCs w:val="22"/>
        </w:rPr>
        <w:t>quinze inteiros e sessenta centésimos</w:t>
      </w:r>
      <w:r w:rsidR="00747659" w:rsidRPr="00835BF6">
        <w:rPr>
          <w:rFonts w:ascii="Century Gothic" w:hAnsi="Century Gothic"/>
          <w:sz w:val="22"/>
          <w:szCs w:val="22"/>
        </w:rPr>
        <w:t xml:space="preserve"> por cento) </w:t>
      </w:r>
      <w:r w:rsidRPr="00835BF6">
        <w:rPr>
          <w:rFonts w:ascii="Century Gothic" w:hAnsi="Century Gothic"/>
          <w:sz w:val="22"/>
          <w:szCs w:val="22"/>
        </w:rPr>
        <w:t>da variação acumulada das taxas médias diárias dos DI - Depósitos Interfinanceiros de um dia, “over extra grupo”, base 252 (duzentos e cinquenta e dois) Dias Úteis, calculadas e divulgadas diariamente pela CETIP, no informativo diário disponível em sua página na Internet</w:t>
      </w:r>
      <w:r w:rsidR="00FE2CF6" w:rsidRPr="00835BF6">
        <w:rPr>
          <w:rFonts w:ascii="Century Gothic" w:hAnsi="Century Gothic"/>
          <w:sz w:val="22"/>
          <w:szCs w:val="22"/>
        </w:rPr>
        <w:t xml:space="preserve"> </w:t>
      </w:r>
      <w:r w:rsidR="00FE2CF6" w:rsidRPr="00835BF6">
        <w:rPr>
          <w:rFonts w:ascii="Century Gothic" w:hAnsi="Century Gothic" w:cs="Arial"/>
          <w:sz w:val="22"/>
          <w:szCs w:val="22"/>
        </w:rPr>
        <w:t>(</w:t>
      </w:r>
      <w:hyperlink r:id="rId16" w:history="1">
        <w:r w:rsidR="00FE2CF6" w:rsidRPr="00835BF6">
          <w:rPr>
            <w:rStyle w:val="Hyperlink"/>
            <w:rFonts w:ascii="Century Gothic" w:hAnsi="Century Gothic" w:cs="Arial"/>
            <w:color w:val="auto"/>
            <w:sz w:val="22"/>
            <w:szCs w:val="22"/>
          </w:rPr>
          <w:t>http://www.cetip.com.br</w:t>
        </w:r>
      </w:hyperlink>
      <w:r w:rsidR="00FE2CF6" w:rsidRPr="00835BF6">
        <w:rPr>
          <w:rFonts w:ascii="Century Gothic" w:hAnsi="Century Gothic" w:cs="Arial"/>
          <w:sz w:val="22"/>
          <w:szCs w:val="22"/>
        </w:rPr>
        <w:t>)</w:t>
      </w:r>
      <w:r w:rsidRPr="00835BF6">
        <w:rPr>
          <w:rFonts w:ascii="Century Gothic" w:hAnsi="Century Gothic"/>
          <w:sz w:val="22"/>
          <w:szCs w:val="22"/>
        </w:rPr>
        <w:t xml:space="preserve"> (“</w:t>
      </w:r>
      <w:r w:rsidRPr="00835BF6">
        <w:rPr>
          <w:rFonts w:ascii="Century Gothic" w:hAnsi="Century Gothic"/>
          <w:sz w:val="22"/>
          <w:szCs w:val="22"/>
          <w:u w:val="single"/>
        </w:rPr>
        <w:t>Taxa DI-Over</w:t>
      </w:r>
      <w:r w:rsidRPr="00835BF6">
        <w:rPr>
          <w:rFonts w:ascii="Century Gothic" w:hAnsi="Century Gothic"/>
          <w:sz w:val="22"/>
          <w:szCs w:val="22"/>
        </w:rPr>
        <w:t xml:space="preserve">”), incidentes sobre o Valor </w:t>
      </w:r>
      <w:r w:rsidR="00FE2CF6" w:rsidRPr="00835BF6">
        <w:rPr>
          <w:rFonts w:ascii="Century Gothic" w:hAnsi="Century Gothic"/>
          <w:sz w:val="22"/>
          <w:szCs w:val="22"/>
        </w:rPr>
        <w:t>Total da Emissão</w:t>
      </w:r>
      <w:r w:rsidRPr="00835BF6">
        <w:rPr>
          <w:rFonts w:ascii="Century Gothic" w:hAnsi="Century Gothic"/>
          <w:sz w:val="22"/>
          <w:szCs w:val="22"/>
        </w:rPr>
        <w:t xml:space="preserve"> (“</w:t>
      </w:r>
      <w:r w:rsidRPr="00835BF6">
        <w:rPr>
          <w:rFonts w:ascii="Century Gothic" w:hAnsi="Century Gothic"/>
          <w:sz w:val="22"/>
          <w:szCs w:val="22"/>
          <w:u w:val="single"/>
        </w:rPr>
        <w:t>Remuneração</w:t>
      </w:r>
      <w:r w:rsidRPr="00835BF6">
        <w:rPr>
          <w:rFonts w:ascii="Century Gothic" w:hAnsi="Century Gothic"/>
          <w:sz w:val="22"/>
          <w:szCs w:val="22"/>
        </w:rPr>
        <w:t>”).</w:t>
      </w:r>
      <w:bookmarkEnd w:id="42"/>
    </w:p>
    <w:p w14:paraId="34979F99" w14:textId="77777777" w:rsidR="009607B0" w:rsidRPr="00835BF6" w:rsidRDefault="009607B0" w:rsidP="00740853">
      <w:pPr>
        <w:spacing w:line="340" w:lineRule="exact"/>
        <w:rPr>
          <w:rFonts w:ascii="Century Gothic" w:hAnsi="Century Gothic"/>
          <w:sz w:val="22"/>
          <w:szCs w:val="22"/>
        </w:rPr>
      </w:pPr>
    </w:p>
    <w:p w14:paraId="37D2730B" w14:textId="77777777" w:rsidR="009607B0" w:rsidRPr="00835BF6" w:rsidRDefault="009607B0" w:rsidP="00740853">
      <w:pPr>
        <w:spacing w:line="340" w:lineRule="exact"/>
        <w:rPr>
          <w:rFonts w:ascii="Century Gothic" w:hAnsi="Century Gothic"/>
          <w:sz w:val="22"/>
          <w:szCs w:val="22"/>
        </w:rPr>
      </w:pPr>
      <w:bookmarkStart w:id="43" w:name="_DV_C116"/>
      <w:r w:rsidRPr="00835BF6">
        <w:rPr>
          <w:rFonts w:ascii="Century Gothic" w:hAnsi="Century Gothic"/>
          <w:sz w:val="22"/>
          <w:szCs w:val="22"/>
        </w:rPr>
        <w:t>4.</w:t>
      </w:r>
      <w:r w:rsidR="002D381F" w:rsidRPr="00835BF6">
        <w:rPr>
          <w:rFonts w:ascii="Century Gothic" w:hAnsi="Century Gothic"/>
          <w:sz w:val="22"/>
          <w:szCs w:val="22"/>
        </w:rPr>
        <w:t>9</w:t>
      </w:r>
      <w:r w:rsidRPr="00835BF6">
        <w:rPr>
          <w:rFonts w:ascii="Century Gothic" w:hAnsi="Century Gothic"/>
          <w:sz w:val="22"/>
          <w:szCs w:val="22"/>
        </w:rPr>
        <w:t>.2.</w:t>
      </w:r>
      <w:r w:rsidR="00FC214C" w:rsidRPr="00835BF6">
        <w:rPr>
          <w:rFonts w:ascii="Century Gothic" w:hAnsi="Century Gothic"/>
          <w:sz w:val="22"/>
          <w:szCs w:val="22"/>
        </w:rPr>
        <w:t xml:space="preserve"> </w:t>
      </w:r>
      <w:r w:rsidRPr="00835BF6">
        <w:rPr>
          <w:rFonts w:ascii="Century Gothic" w:hAnsi="Century Gothic"/>
          <w:sz w:val="22"/>
          <w:szCs w:val="22"/>
        </w:rPr>
        <w:t xml:space="preserve">As taxas médias diárias são acumuladas de forma exponencial utilizando-se o critério </w:t>
      </w:r>
      <w:r w:rsidRPr="00835BF6">
        <w:rPr>
          <w:rFonts w:ascii="Century Gothic" w:hAnsi="Century Gothic"/>
          <w:i/>
          <w:sz w:val="22"/>
          <w:szCs w:val="22"/>
        </w:rPr>
        <w:t>pro rata temporis</w:t>
      </w:r>
      <w:r w:rsidRPr="00835BF6">
        <w:rPr>
          <w:rFonts w:ascii="Century Gothic" w:hAnsi="Century Gothic"/>
          <w:sz w:val="22"/>
          <w:szCs w:val="22"/>
        </w:rPr>
        <w:t xml:space="preserve">, por Dias Úteis corridos, desde a </w:t>
      </w:r>
      <w:r w:rsidR="006D0430">
        <w:rPr>
          <w:rFonts w:ascii="Century Gothic" w:hAnsi="Century Gothic"/>
          <w:sz w:val="22"/>
          <w:szCs w:val="22"/>
        </w:rPr>
        <w:t>Data de Integralização</w:t>
      </w:r>
      <w:r w:rsidR="003611F2" w:rsidRPr="00835BF6">
        <w:rPr>
          <w:rFonts w:ascii="Century Gothic" w:hAnsi="Century Gothic"/>
          <w:sz w:val="22"/>
          <w:szCs w:val="22"/>
        </w:rPr>
        <w:t xml:space="preserve"> </w:t>
      </w:r>
      <w:r w:rsidRPr="00835BF6">
        <w:rPr>
          <w:rFonts w:ascii="Century Gothic" w:hAnsi="Century Gothic"/>
          <w:sz w:val="22"/>
          <w:szCs w:val="22"/>
        </w:rPr>
        <w:t>até a data do seu efetivo pagamento, que deve ocorrer</w:t>
      </w:r>
      <w:r w:rsidR="003611F2" w:rsidRPr="00835BF6">
        <w:rPr>
          <w:rFonts w:ascii="Century Gothic" w:hAnsi="Century Gothic"/>
          <w:sz w:val="22"/>
          <w:szCs w:val="22"/>
        </w:rPr>
        <w:t xml:space="preserve"> (i) na Data de Vencimento; (ii) na data da liquidação antecipada resultante do vencimento antecipado das Debêntures em razão da ocorrência de um dos Eventos de Vencimento antecipado (conforme abaixo definidos); ou (iii) na data da liquidação antecipada resultante do Resgate Antecipado Faculta</w:t>
      </w:r>
      <w:r w:rsidR="007D4360" w:rsidRPr="00835BF6">
        <w:rPr>
          <w:rFonts w:ascii="Century Gothic" w:hAnsi="Century Gothic"/>
          <w:sz w:val="22"/>
          <w:szCs w:val="22"/>
        </w:rPr>
        <w:t>tivo (</w:t>
      </w:r>
      <w:r w:rsidR="003611F2" w:rsidRPr="00835BF6">
        <w:rPr>
          <w:rFonts w:ascii="Century Gothic" w:hAnsi="Century Gothic"/>
          <w:sz w:val="22"/>
          <w:szCs w:val="22"/>
        </w:rPr>
        <w:t>conforme abaixo definido</w:t>
      </w:r>
      <w:r w:rsidR="007D4360" w:rsidRPr="00835BF6">
        <w:rPr>
          <w:rFonts w:ascii="Century Gothic" w:hAnsi="Century Gothic"/>
          <w:sz w:val="22"/>
          <w:szCs w:val="22"/>
        </w:rPr>
        <w:t>)</w:t>
      </w:r>
      <w:r w:rsidR="00993BFB" w:rsidRPr="00835BF6">
        <w:rPr>
          <w:rFonts w:ascii="Century Gothic" w:hAnsi="Century Gothic"/>
          <w:sz w:val="22"/>
          <w:szCs w:val="22"/>
        </w:rPr>
        <w:t xml:space="preserve"> (“</w:t>
      </w:r>
      <w:r w:rsidR="00993BFB" w:rsidRPr="00835BF6">
        <w:rPr>
          <w:rFonts w:ascii="Century Gothic" w:hAnsi="Century Gothic"/>
          <w:sz w:val="22"/>
          <w:szCs w:val="22"/>
          <w:u w:val="single"/>
        </w:rPr>
        <w:t>Data de Pagamento da Remuneração</w:t>
      </w:r>
      <w:r w:rsidR="00993BFB" w:rsidRPr="00835BF6">
        <w:rPr>
          <w:rFonts w:ascii="Century Gothic" w:hAnsi="Century Gothic"/>
          <w:sz w:val="22"/>
          <w:szCs w:val="22"/>
        </w:rPr>
        <w:t>”)</w:t>
      </w:r>
      <w:r w:rsidR="003611F2" w:rsidRPr="00835BF6">
        <w:rPr>
          <w:rFonts w:ascii="Century Gothic" w:hAnsi="Century Gothic"/>
          <w:sz w:val="22"/>
          <w:szCs w:val="22"/>
        </w:rPr>
        <w:t>.</w:t>
      </w:r>
      <w:r w:rsidRPr="00835BF6">
        <w:rPr>
          <w:rFonts w:ascii="Century Gothic" w:hAnsi="Century Gothic"/>
          <w:sz w:val="22"/>
          <w:szCs w:val="22"/>
        </w:rPr>
        <w:t xml:space="preserve"> </w:t>
      </w:r>
      <w:bookmarkEnd w:id="43"/>
    </w:p>
    <w:p w14:paraId="1F944B42" w14:textId="77777777" w:rsidR="009607B0" w:rsidRPr="00835BF6" w:rsidRDefault="009607B0" w:rsidP="00740853">
      <w:pPr>
        <w:spacing w:line="340" w:lineRule="exact"/>
        <w:rPr>
          <w:rFonts w:ascii="Century Gothic" w:hAnsi="Century Gothic"/>
          <w:sz w:val="22"/>
          <w:szCs w:val="22"/>
        </w:rPr>
      </w:pPr>
    </w:p>
    <w:p w14:paraId="1717E9C9" w14:textId="4850F20B" w:rsidR="009607B0" w:rsidRPr="00835BF6" w:rsidRDefault="009607B0" w:rsidP="00740853">
      <w:pPr>
        <w:tabs>
          <w:tab w:val="left" w:pos="3544"/>
        </w:tabs>
        <w:suppressAutoHyphens/>
        <w:spacing w:line="340" w:lineRule="exact"/>
        <w:rPr>
          <w:rFonts w:ascii="Century Gothic" w:hAnsi="Century Gothic"/>
          <w:sz w:val="22"/>
          <w:szCs w:val="22"/>
        </w:rPr>
      </w:pPr>
      <w:bookmarkStart w:id="44" w:name="_DV_C348"/>
      <w:r w:rsidRPr="00835BF6">
        <w:rPr>
          <w:rStyle w:val="DeltaViewInsertion"/>
          <w:rFonts w:ascii="Century Gothic" w:hAnsi="Century Gothic"/>
          <w:color w:val="auto"/>
          <w:sz w:val="22"/>
          <w:szCs w:val="22"/>
          <w:u w:val="none"/>
        </w:rPr>
        <w:t>4.</w:t>
      </w:r>
      <w:r w:rsidR="002D381F" w:rsidRPr="00835BF6">
        <w:rPr>
          <w:rStyle w:val="DeltaViewInsertion"/>
          <w:rFonts w:ascii="Century Gothic" w:hAnsi="Century Gothic"/>
          <w:color w:val="auto"/>
          <w:sz w:val="22"/>
          <w:szCs w:val="22"/>
          <w:u w:val="none"/>
        </w:rPr>
        <w:t>9</w:t>
      </w:r>
      <w:r w:rsidR="00993BFB" w:rsidRPr="00835BF6">
        <w:rPr>
          <w:rStyle w:val="DeltaViewInsertion"/>
          <w:rFonts w:ascii="Century Gothic" w:hAnsi="Century Gothic"/>
          <w:color w:val="auto"/>
          <w:sz w:val="22"/>
          <w:szCs w:val="22"/>
          <w:u w:val="none"/>
        </w:rPr>
        <w:t>.2.1.</w:t>
      </w:r>
      <w:r w:rsidRPr="00835BF6">
        <w:rPr>
          <w:rStyle w:val="DeltaViewInsertion"/>
          <w:rFonts w:ascii="Century Gothic" w:hAnsi="Century Gothic"/>
          <w:color w:val="auto"/>
          <w:sz w:val="22"/>
          <w:szCs w:val="22"/>
          <w:u w:val="none"/>
        </w:rPr>
        <w:t xml:space="preserve"> Caso a Data de Pagamento de Remuneração não seja um Dia Útil, o pagamento deverá ser realizado no Dia Útil imediatamente subsequente.</w:t>
      </w:r>
      <w:bookmarkEnd w:id="44"/>
    </w:p>
    <w:p w14:paraId="0B709073" w14:textId="77777777" w:rsidR="009607B0" w:rsidRPr="00835BF6" w:rsidRDefault="009607B0" w:rsidP="00740853">
      <w:pPr>
        <w:tabs>
          <w:tab w:val="left" w:pos="3544"/>
        </w:tabs>
        <w:suppressAutoHyphens/>
        <w:spacing w:line="340" w:lineRule="exact"/>
        <w:rPr>
          <w:rFonts w:ascii="Century Gothic" w:hAnsi="Century Gothic"/>
          <w:sz w:val="22"/>
          <w:szCs w:val="22"/>
        </w:rPr>
      </w:pPr>
    </w:p>
    <w:p w14:paraId="786249BD" w14:textId="77777777" w:rsidR="009607B0" w:rsidRPr="00835BF6" w:rsidRDefault="009607B0" w:rsidP="00740853">
      <w:pPr>
        <w:tabs>
          <w:tab w:val="left" w:pos="3544"/>
        </w:tabs>
        <w:suppressAutoHyphens/>
        <w:spacing w:line="340" w:lineRule="exact"/>
        <w:rPr>
          <w:rFonts w:ascii="Century Gothic" w:hAnsi="Century Gothic"/>
          <w:sz w:val="22"/>
          <w:szCs w:val="22"/>
        </w:rPr>
      </w:pPr>
      <w:bookmarkStart w:id="45" w:name="_DV_C349"/>
      <w:r w:rsidRPr="00835BF6">
        <w:rPr>
          <w:rStyle w:val="DeltaViewInsertion"/>
          <w:rFonts w:ascii="Century Gothic" w:hAnsi="Century Gothic"/>
          <w:color w:val="auto"/>
          <w:sz w:val="22"/>
          <w:szCs w:val="22"/>
          <w:u w:val="none"/>
        </w:rPr>
        <w:t>4.</w:t>
      </w:r>
      <w:r w:rsidR="002D381F" w:rsidRPr="00835BF6">
        <w:rPr>
          <w:rStyle w:val="DeltaViewInsertion"/>
          <w:rFonts w:ascii="Century Gothic" w:hAnsi="Century Gothic"/>
          <w:color w:val="auto"/>
          <w:sz w:val="22"/>
          <w:szCs w:val="22"/>
          <w:u w:val="none"/>
        </w:rPr>
        <w:t>9</w:t>
      </w:r>
      <w:r w:rsidR="00993BFB" w:rsidRPr="00835BF6">
        <w:rPr>
          <w:rStyle w:val="DeltaViewInsertion"/>
          <w:rFonts w:ascii="Century Gothic" w:hAnsi="Century Gothic"/>
          <w:color w:val="auto"/>
          <w:sz w:val="22"/>
          <w:szCs w:val="22"/>
          <w:u w:val="none"/>
        </w:rPr>
        <w:t>.2.2</w:t>
      </w:r>
      <w:r w:rsidRPr="00835BF6">
        <w:rPr>
          <w:rStyle w:val="DeltaViewInsertion"/>
          <w:rFonts w:ascii="Century Gothic" w:hAnsi="Century Gothic"/>
          <w:color w:val="auto"/>
          <w:sz w:val="22"/>
          <w:szCs w:val="22"/>
          <w:u w:val="none"/>
        </w:rPr>
        <w:t xml:space="preserve">. Farão jus à Remuneração aqueles que sejam titulares de Debêntures ao final do Dia Útil imediatamente anterior </w:t>
      </w:r>
      <w:r w:rsidR="00993BFB" w:rsidRPr="00835BF6">
        <w:rPr>
          <w:rStyle w:val="DeltaViewInsertion"/>
          <w:rFonts w:ascii="Century Gothic" w:hAnsi="Century Gothic"/>
          <w:color w:val="auto"/>
          <w:sz w:val="22"/>
          <w:szCs w:val="22"/>
          <w:u w:val="none"/>
        </w:rPr>
        <w:t>à</w:t>
      </w:r>
      <w:r w:rsidRPr="00835BF6">
        <w:rPr>
          <w:rStyle w:val="DeltaViewInsertion"/>
          <w:rFonts w:ascii="Century Gothic" w:hAnsi="Century Gothic"/>
          <w:color w:val="auto"/>
          <w:sz w:val="22"/>
          <w:szCs w:val="22"/>
          <w:u w:val="none"/>
        </w:rPr>
        <w:t xml:space="preserve"> Data de Pagamento da Remuneração. </w:t>
      </w:r>
      <w:bookmarkEnd w:id="45"/>
    </w:p>
    <w:p w14:paraId="6DB3E02D" w14:textId="77777777" w:rsidR="009607B0" w:rsidRPr="00835BF6" w:rsidRDefault="009607B0" w:rsidP="00740853">
      <w:pPr>
        <w:spacing w:line="340" w:lineRule="exact"/>
        <w:rPr>
          <w:rFonts w:ascii="Century Gothic" w:hAnsi="Century Gothic"/>
          <w:sz w:val="22"/>
          <w:szCs w:val="22"/>
        </w:rPr>
      </w:pPr>
    </w:p>
    <w:p w14:paraId="28AC1CC1" w14:textId="77777777" w:rsidR="007C6D06"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4.</w:t>
      </w:r>
      <w:r w:rsidR="002D381F" w:rsidRPr="00835BF6">
        <w:rPr>
          <w:rFonts w:ascii="Century Gothic" w:hAnsi="Century Gothic"/>
          <w:sz w:val="22"/>
          <w:szCs w:val="22"/>
        </w:rPr>
        <w:t>9</w:t>
      </w:r>
      <w:r w:rsidR="00397E84" w:rsidRPr="00835BF6">
        <w:rPr>
          <w:rFonts w:ascii="Century Gothic" w:hAnsi="Century Gothic"/>
          <w:sz w:val="22"/>
          <w:szCs w:val="22"/>
        </w:rPr>
        <w:t>.3</w:t>
      </w:r>
      <w:r w:rsidRPr="00835BF6">
        <w:rPr>
          <w:rFonts w:ascii="Century Gothic" w:hAnsi="Century Gothic"/>
          <w:sz w:val="22"/>
          <w:szCs w:val="22"/>
        </w:rPr>
        <w:t>. A Remuneração deverá ser calculada de acordo com a seguinte fórmula:</w:t>
      </w:r>
      <w:r w:rsidR="007C6D06" w:rsidRPr="00835BF6">
        <w:rPr>
          <w:rFonts w:ascii="Century Gothic" w:hAnsi="Century Gothic"/>
          <w:sz w:val="22"/>
          <w:szCs w:val="22"/>
        </w:rPr>
        <w:t xml:space="preserve"> </w:t>
      </w:r>
    </w:p>
    <w:p w14:paraId="6DD7DC12" w14:textId="77777777" w:rsidR="009607B0" w:rsidRPr="00835BF6" w:rsidRDefault="009607B0" w:rsidP="00740853">
      <w:pPr>
        <w:spacing w:line="340" w:lineRule="exact"/>
        <w:rPr>
          <w:rFonts w:ascii="Century Gothic" w:hAnsi="Century Gothic"/>
          <w:sz w:val="22"/>
          <w:szCs w:val="22"/>
        </w:rPr>
      </w:pPr>
    </w:p>
    <w:p w14:paraId="0D229514" w14:textId="77777777" w:rsidR="00E631D0" w:rsidRPr="00835BF6" w:rsidRDefault="00D87F9D" w:rsidP="00740853">
      <w:pPr>
        <w:spacing w:line="340" w:lineRule="exact"/>
        <w:jc w:val="center"/>
        <w:rPr>
          <w:rFonts w:ascii="Century Gothic" w:hAnsi="Century Gothic"/>
          <w:sz w:val="22"/>
          <w:szCs w:val="22"/>
        </w:rPr>
      </w:pPr>
      <w:r w:rsidRPr="00835BF6">
        <w:rPr>
          <w:rFonts w:ascii="Century Gothic" w:hAnsi="Century Gothic"/>
          <w:noProof/>
          <w:position w:val="-10"/>
          <w:sz w:val="22"/>
          <w:szCs w:val="22"/>
        </w:rPr>
        <w:drawing>
          <wp:inline distT="0" distB="0" distL="0" distR="0" wp14:anchorId="0648EDE7" wp14:editId="36DB6334">
            <wp:extent cx="1492250" cy="219710"/>
            <wp:effectExtent l="0" t="0" r="0" b="8890"/>
            <wp:docPr id="1" name="Imagem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2250" cy="219710"/>
                    </a:xfrm>
                    <a:prstGeom prst="rect">
                      <a:avLst/>
                    </a:prstGeom>
                    <a:noFill/>
                    <a:ln>
                      <a:noFill/>
                    </a:ln>
                  </pic:spPr>
                </pic:pic>
              </a:graphicData>
            </a:graphic>
          </wp:inline>
        </w:drawing>
      </w:r>
    </w:p>
    <w:p w14:paraId="02BDE188" w14:textId="77777777" w:rsidR="00E631D0" w:rsidRPr="00835BF6" w:rsidRDefault="009607B0" w:rsidP="00740853">
      <w:pPr>
        <w:widowControl w:val="0"/>
        <w:tabs>
          <w:tab w:val="left" w:pos="1418"/>
        </w:tabs>
        <w:spacing w:line="340" w:lineRule="exact"/>
        <w:ind w:left="1418" w:hanging="1418"/>
        <w:rPr>
          <w:rFonts w:ascii="Century Gothic" w:hAnsi="Century Gothic"/>
          <w:sz w:val="22"/>
          <w:szCs w:val="22"/>
        </w:rPr>
      </w:pPr>
      <w:r w:rsidRPr="00835BF6">
        <w:rPr>
          <w:rFonts w:ascii="Century Gothic" w:hAnsi="Century Gothic"/>
          <w:sz w:val="22"/>
          <w:szCs w:val="22"/>
        </w:rPr>
        <w:tab/>
      </w:r>
    </w:p>
    <w:p w14:paraId="4981D9E6"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r w:rsidRPr="00835BF6">
        <w:rPr>
          <w:rFonts w:ascii="Century Gothic" w:hAnsi="Century Gothic"/>
          <w:sz w:val="22"/>
          <w:szCs w:val="22"/>
        </w:rPr>
        <w:t>Onde:</w:t>
      </w:r>
    </w:p>
    <w:p w14:paraId="15912EF1"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p>
    <w:p w14:paraId="7DC28A9F"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r w:rsidRPr="00835BF6">
        <w:rPr>
          <w:rFonts w:ascii="Century Gothic" w:hAnsi="Century Gothic"/>
          <w:sz w:val="22"/>
          <w:szCs w:val="22"/>
        </w:rPr>
        <w:t>J =</w:t>
      </w:r>
      <w:r w:rsidRPr="00835BF6">
        <w:rPr>
          <w:rFonts w:ascii="Century Gothic" w:hAnsi="Century Gothic"/>
          <w:sz w:val="22"/>
          <w:szCs w:val="22"/>
        </w:rPr>
        <w:tab/>
        <w:t xml:space="preserve">valor unitário da Remuneração, calculado com </w:t>
      </w:r>
      <w:r w:rsidR="00D85B9A" w:rsidRPr="00835BF6">
        <w:rPr>
          <w:rFonts w:ascii="Century Gothic" w:hAnsi="Century Gothic"/>
          <w:sz w:val="22"/>
          <w:szCs w:val="22"/>
        </w:rPr>
        <w:t>8</w:t>
      </w:r>
      <w:r w:rsidRPr="00835BF6">
        <w:rPr>
          <w:rFonts w:ascii="Century Gothic" w:hAnsi="Century Gothic"/>
          <w:sz w:val="22"/>
          <w:szCs w:val="22"/>
        </w:rPr>
        <w:t xml:space="preserve"> (</w:t>
      </w:r>
      <w:r w:rsidR="00D85B9A" w:rsidRPr="00835BF6">
        <w:rPr>
          <w:rFonts w:ascii="Century Gothic" w:hAnsi="Century Gothic"/>
          <w:sz w:val="22"/>
          <w:szCs w:val="22"/>
        </w:rPr>
        <w:t>oito</w:t>
      </w:r>
      <w:r w:rsidRPr="00835BF6">
        <w:rPr>
          <w:rFonts w:ascii="Century Gothic" w:hAnsi="Century Gothic"/>
          <w:sz w:val="22"/>
          <w:szCs w:val="22"/>
        </w:rPr>
        <w:t>) casas decimais, sem arredondamento</w:t>
      </w:r>
      <w:r w:rsidR="00397E84" w:rsidRPr="00835BF6">
        <w:rPr>
          <w:rFonts w:ascii="Century Gothic" w:hAnsi="Century Gothic"/>
          <w:sz w:val="22"/>
          <w:szCs w:val="22"/>
        </w:rPr>
        <w:t>, devido</w:t>
      </w:r>
      <w:r w:rsidR="00A43F1C" w:rsidRPr="00835BF6">
        <w:rPr>
          <w:rFonts w:ascii="Century Gothic" w:hAnsi="Century Gothic"/>
          <w:sz w:val="22"/>
          <w:szCs w:val="22"/>
        </w:rPr>
        <w:t xml:space="preserve"> </w:t>
      </w:r>
      <w:r w:rsidR="00397E84" w:rsidRPr="00835BF6">
        <w:rPr>
          <w:rFonts w:ascii="Century Gothic" w:hAnsi="Century Gothic"/>
          <w:sz w:val="22"/>
          <w:szCs w:val="22"/>
        </w:rPr>
        <w:t>na Data de Pagamento da Remuneração</w:t>
      </w:r>
      <w:r w:rsidRPr="00835BF6">
        <w:rPr>
          <w:rFonts w:ascii="Century Gothic" w:hAnsi="Century Gothic"/>
          <w:sz w:val="22"/>
          <w:szCs w:val="22"/>
        </w:rPr>
        <w:t>;</w:t>
      </w:r>
    </w:p>
    <w:p w14:paraId="2B4CE302"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p>
    <w:p w14:paraId="3FAD9746" w14:textId="684C007B"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bookmarkStart w:id="46" w:name="_DV_M12"/>
      <w:bookmarkEnd w:id="46"/>
      <w:r w:rsidRPr="00835BF6">
        <w:rPr>
          <w:rFonts w:ascii="Century Gothic" w:hAnsi="Century Gothic"/>
          <w:sz w:val="22"/>
          <w:szCs w:val="22"/>
        </w:rPr>
        <w:t>VN</w:t>
      </w:r>
      <w:r w:rsidR="001F4898" w:rsidRPr="00835BF6">
        <w:rPr>
          <w:rFonts w:ascii="Century Gothic" w:hAnsi="Century Gothic"/>
          <w:sz w:val="22"/>
          <w:szCs w:val="22"/>
        </w:rPr>
        <w:t>e</w:t>
      </w:r>
      <w:r w:rsidRPr="00835BF6">
        <w:rPr>
          <w:rFonts w:ascii="Century Gothic" w:hAnsi="Century Gothic"/>
          <w:sz w:val="22"/>
          <w:szCs w:val="22"/>
        </w:rPr>
        <w:t xml:space="preserve"> =</w:t>
      </w:r>
      <w:r w:rsidRPr="00835BF6">
        <w:rPr>
          <w:rFonts w:ascii="Century Gothic" w:hAnsi="Century Gothic"/>
          <w:sz w:val="22"/>
          <w:szCs w:val="22"/>
        </w:rPr>
        <w:tab/>
        <w:t xml:space="preserve">Valor Nominal Unitário, informado/calculado com </w:t>
      </w:r>
      <w:r w:rsidR="00D85B9A" w:rsidRPr="00835BF6">
        <w:rPr>
          <w:rFonts w:ascii="Century Gothic" w:hAnsi="Century Gothic"/>
          <w:sz w:val="22"/>
          <w:szCs w:val="22"/>
        </w:rPr>
        <w:t>8</w:t>
      </w:r>
      <w:r w:rsidRPr="00835BF6">
        <w:rPr>
          <w:rFonts w:ascii="Century Gothic" w:hAnsi="Century Gothic"/>
          <w:sz w:val="22"/>
          <w:szCs w:val="22"/>
        </w:rPr>
        <w:t xml:space="preserve"> (</w:t>
      </w:r>
      <w:r w:rsidR="00D85B9A" w:rsidRPr="00835BF6">
        <w:rPr>
          <w:rFonts w:ascii="Century Gothic" w:hAnsi="Century Gothic"/>
          <w:sz w:val="22"/>
          <w:szCs w:val="22"/>
        </w:rPr>
        <w:t>oito</w:t>
      </w:r>
      <w:r w:rsidRPr="00835BF6">
        <w:rPr>
          <w:rFonts w:ascii="Century Gothic" w:hAnsi="Century Gothic"/>
          <w:sz w:val="22"/>
          <w:szCs w:val="22"/>
        </w:rPr>
        <w:t>) casas decimais, sem arredondamento;</w:t>
      </w:r>
    </w:p>
    <w:p w14:paraId="01912037"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p>
    <w:p w14:paraId="378D91E8" w14:textId="1BA8D988"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bookmarkStart w:id="47" w:name="_DV_M13"/>
      <w:bookmarkEnd w:id="47"/>
      <w:r w:rsidRPr="00835BF6">
        <w:rPr>
          <w:rFonts w:ascii="Century Gothic" w:hAnsi="Century Gothic"/>
          <w:sz w:val="22"/>
          <w:szCs w:val="22"/>
        </w:rPr>
        <w:t>Fator DI =</w:t>
      </w:r>
      <w:r w:rsidRPr="00835BF6">
        <w:rPr>
          <w:rFonts w:ascii="Century Gothic" w:hAnsi="Century Gothic"/>
          <w:sz w:val="22"/>
          <w:szCs w:val="22"/>
        </w:rPr>
        <w:tab/>
        <w:t>produtório das Taxas DI-Over, com uso de percentual aplicado, da</w:t>
      </w:r>
      <w:r w:rsidR="00B745B2" w:rsidRPr="00835BF6">
        <w:rPr>
          <w:rFonts w:ascii="Century Gothic" w:hAnsi="Century Gothic"/>
          <w:sz w:val="22"/>
          <w:szCs w:val="22"/>
        </w:rPr>
        <w:t xml:space="preserve"> Data de </w:t>
      </w:r>
      <w:r w:rsidR="00B406CA">
        <w:rPr>
          <w:rFonts w:ascii="Century Gothic" w:hAnsi="Century Gothic"/>
          <w:sz w:val="22"/>
          <w:szCs w:val="22"/>
        </w:rPr>
        <w:t>Integralização</w:t>
      </w:r>
      <w:r w:rsidR="00B406CA" w:rsidRPr="00835BF6">
        <w:rPr>
          <w:rFonts w:ascii="Century Gothic" w:hAnsi="Century Gothic"/>
          <w:sz w:val="22"/>
          <w:szCs w:val="22"/>
        </w:rPr>
        <w:t xml:space="preserve"> </w:t>
      </w:r>
      <w:r w:rsidR="009B6D2F" w:rsidRPr="00835BF6">
        <w:rPr>
          <w:rFonts w:ascii="Century Gothic" w:hAnsi="Century Gothic"/>
          <w:sz w:val="22"/>
          <w:szCs w:val="22"/>
        </w:rPr>
        <w:t>das Debêntures</w:t>
      </w:r>
      <w:r w:rsidRPr="00835BF6">
        <w:rPr>
          <w:rFonts w:ascii="Century Gothic" w:hAnsi="Century Gothic"/>
          <w:sz w:val="22"/>
          <w:szCs w:val="22"/>
        </w:rPr>
        <w:t xml:space="preserve">, inclusive, até a </w:t>
      </w:r>
      <w:r w:rsidR="00B745B2" w:rsidRPr="00835BF6">
        <w:rPr>
          <w:rFonts w:ascii="Century Gothic" w:hAnsi="Century Gothic"/>
          <w:sz w:val="22"/>
          <w:szCs w:val="22"/>
        </w:rPr>
        <w:t>D</w:t>
      </w:r>
      <w:r w:rsidRPr="00835BF6">
        <w:rPr>
          <w:rFonts w:ascii="Century Gothic" w:hAnsi="Century Gothic"/>
          <w:sz w:val="22"/>
          <w:szCs w:val="22"/>
        </w:rPr>
        <w:t xml:space="preserve">ata de </w:t>
      </w:r>
      <w:r w:rsidR="00B745B2" w:rsidRPr="00835BF6">
        <w:rPr>
          <w:rFonts w:ascii="Century Gothic" w:hAnsi="Century Gothic"/>
          <w:sz w:val="22"/>
          <w:szCs w:val="22"/>
        </w:rPr>
        <w:t>P</w:t>
      </w:r>
      <w:r w:rsidRPr="00835BF6">
        <w:rPr>
          <w:rFonts w:ascii="Century Gothic" w:hAnsi="Century Gothic"/>
          <w:sz w:val="22"/>
          <w:szCs w:val="22"/>
        </w:rPr>
        <w:t>agamento da Remuneração, exclusive, calculado com 8 (oito) casas decimais, com arredondamento, apurado da seguinte forma:</w:t>
      </w:r>
    </w:p>
    <w:p w14:paraId="4D234667" w14:textId="77777777" w:rsidR="00E631D0" w:rsidRPr="00835BF6" w:rsidRDefault="00E631D0" w:rsidP="00740853">
      <w:pPr>
        <w:pStyle w:val="Corpodetexto"/>
        <w:widowControl w:val="0"/>
        <w:spacing w:line="340" w:lineRule="exact"/>
        <w:rPr>
          <w:rFonts w:ascii="Century Gothic" w:hAnsi="Century Gothic"/>
          <w:sz w:val="22"/>
          <w:szCs w:val="22"/>
        </w:rPr>
      </w:pPr>
    </w:p>
    <w:p w14:paraId="5D50A98B" w14:textId="77777777" w:rsidR="00E631D0" w:rsidRPr="00835BF6" w:rsidRDefault="00D87F9D" w:rsidP="00740853">
      <w:pPr>
        <w:widowControl w:val="0"/>
        <w:spacing w:line="340" w:lineRule="exact"/>
        <w:ind w:left="180" w:hanging="180"/>
        <w:jc w:val="center"/>
        <w:rPr>
          <w:rFonts w:ascii="Century Gothic" w:hAnsi="Century Gothic"/>
          <w:sz w:val="22"/>
          <w:szCs w:val="22"/>
        </w:rPr>
      </w:pPr>
      <w:r w:rsidRPr="00835BF6">
        <w:rPr>
          <w:rFonts w:ascii="Century Gothic" w:hAnsi="Century Gothic"/>
          <w:noProof/>
          <w:sz w:val="22"/>
          <w:szCs w:val="22"/>
        </w:rPr>
        <w:drawing>
          <wp:anchor distT="0" distB="0" distL="114300" distR="114300" simplePos="0" relativeHeight="251656192" behindDoc="0" locked="0" layoutInCell="1" allowOverlap="1" wp14:anchorId="197982C8" wp14:editId="659AF1AB">
            <wp:simplePos x="0" y="0"/>
            <wp:positionH relativeFrom="column">
              <wp:posOffset>2120900</wp:posOffset>
            </wp:positionH>
            <wp:positionV relativeFrom="paragraph">
              <wp:posOffset>-26670</wp:posOffset>
            </wp:positionV>
            <wp:extent cx="1790700" cy="37147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371475"/>
                    </a:xfrm>
                    <a:prstGeom prst="rect">
                      <a:avLst/>
                    </a:prstGeom>
                    <a:noFill/>
                  </pic:spPr>
                </pic:pic>
              </a:graphicData>
            </a:graphic>
          </wp:anchor>
        </w:drawing>
      </w:r>
    </w:p>
    <w:p w14:paraId="7A852850" w14:textId="77777777" w:rsidR="00E631D0" w:rsidRPr="00835BF6" w:rsidRDefault="00E631D0" w:rsidP="00740853">
      <w:pPr>
        <w:widowControl w:val="0"/>
        <w:spacing w:line="340" w:lineRule="exact"/>
        <w:rPr>
          <w:rFonts w:ascii="Century Gothic" w:hAnsi="Century Gothic"/>
          <w:sz w:val="22"/>
          <w:szCs w:val="22"/>
        </w:rPr>
      </w:pPr>
      <w:bookmarkStart w:id="48" w:name="_DV_M14"/>
      <w:bookmarkEnd w:id="48"/>
    </w:p>
    <w:p w14:paraId="616877B3" w14:textId="77777777" w:rsidR="00E631D0" w:rsidRPr="00835BF6" w:rsidRDefault="00E631D0" w:rsidP="00740853">
      <w:pPr>
        <w:widowControl w:val="0"/>
        <w:spacing w:line="340" w:lineRule="exact"/>
        <w:rPr>
          <w:rFonts w:ascii="Century Gothic" w:hAnsi="Century Gothic"/>
          <w:sz w:val="22"/>
          <w:szCs w:val="22"/>
        </w:rPr>
      </w:pPr>
      <w:r w:rsidRPr="00835BF6">
        <w:rPr>
          <w:rFonts w:ascii="Century Gothic" w:hAnsi="Century Gothic"/>
          <w:sz w:val="22"/>
          <w:szCs w:val="22"/>
        </w:rPr>
        <w:t xml:space="preserve">onde: </w:t>
      </w:r>
    </w:p>
    <w:p w14:paraId="7FC50AEE" w14:textId="77777777" w:rsidR="00E631D0" w:rsidRPr="00835BF6" w:rsidRDefault="00E631D0" w:rsidP="00740853">
      <w:pPr>
        <w:widowControl w:val="0"/>
        <w:spacing w:line="340" w:lineRule="exact"/>
        <w:rPr>
          <w:rFonts w:ascii="Century Gothic" w:hAnsi="Century Gothic"/>
          <w:sz w:val="22"/>
          <w:szCs w:val="22"/>
        </w:rPr>
      </w:pPr>
    </w:p>
    <w:p w14:paraId="454144CC"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bookmarkStart w:id="49" w:name="_DV_M15"/>
      <w:bookmarkEnd w:id="49"/>
      <w:r w:rsidRPr="00835BF6">
        <w:rPr>
          <w:rFonts w:ascii="Century Gothic" w:hAnsi="Century Gothic"/>
          <w:sz w:val="22"/>
          <w:szCs w:val="22"/>
        </w:rPr>
        <w:t>n =</w:t>
      </w:r>
      <w:r w:rsidRPr="00835BF6">
        <w:rPr>
          <w:rFonts w:ascii="Century Gothic" w:hAnsi="Century Gothic"/>
          <w:sz w:val="22"/>
          <w:szCs w:val="22"/>
        </w:rPr>
        <w:tab/>
      </w:r>
      <w:r w:rsidR="00B745B2" w:rsidRPr="00835BF6">
        <w:rPr>
          <w:rFonts w:ascii="Century Gothic" w:hAnsi="Century Gothic"/>
          <w:sz w:val="22"/>
          <w:szCs w:val="22"/>
        </w:rPr>
        <w:t>n</w:t>
      </w:r>
      <w:r w:rsidRPr="00835BF6">
        <w:rPr>
          <w:rFonts w:ascii="Century Gothic" w:hAnsi="Century Gothic"/>
          <w:sz w:val="22"/>
          <w:szCs w:val="22"/>
        </w:rPr>
        <w:t>úmero total de Taxas DI-Over, sendo "n" um número inteiro;</w:t>
      </w:r>
    </w:p>
    <w:p w14:paraId="73F91528"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bookmarkStart w:id="50" w:name="_DV_M16"/>
      <w:bookmarkEnd w:id="50"/>
      <w:r w:rsidRPr="00835BF6">
        <w:rPr>
          <w:rFonts w:ascii="Century Gothic" w:hAnsi="Century Gothic"/>
          <w:sz w:val="22"/>
          <w:szCs w:val="22"/>
        </w:rPr>
        <w:t>p =</w:t>
      </w:r>
      <w:r w:rsidRPr="00835BF6">
        <w:rPr>
          <w:rFonts w:ascii="Century Gothic" w:hAnsi="Century Gothic"/>
          <w:sz w:val="22"/>
          <w:szCs w:val="22"/>
        </w:rPr>
        <w:tab/>
        <w:t>1</w:t>
      </w:r>
      <w:r w:rsidR="00E75ABE" w:rsidRPr="00835BF6">
        <w:rPr>
          <w:rFonts w:ascii="Century Gothic" w:hAnsi="Century Gothic"/>
          <w:sz w:val="22"/>
          <w:szCs w:val="22"/>
        </w:rPr>
        <w:t>1</w:t>
      </w:r>
      <w:r w:rsidR="00397E84" w:rsidRPr="00835BF6">
        <w:rPr>
          <w:rFonts w:ascii="Century Gothic" w:hAnsi="Century Gothic"/>
          <w:sz w:val="22"/>
          <w:szCs w:val="22"/>
        </w:rPr>
        <w:t>5</w:t>
      </w:r>
      <w:r w:rsidRPr="00835BF6">
        <w:rPr>
          <w:rFonts w:ascii="Century Gothic" w:hAnsi="Century Gothic"/>
          <w:sz w:val="22"/>
          <w:szCs w:val="22"/>
        </w:rPr>
        <w:t>,</w:t>
      </w:r>
      <w:r w:rsidR="00397E84" w:rsidRPr="00835BF6">
        <w:rPr>
          <w:rFonts w:ascii="Century Gothic" w:hAnsi="Century Gothic"/>
          <w:sz w:val="22"/>
          <w:szCs w:val="22"/>
        </w:rPr>
        <w:t>6</w:t>
      </w:r>
      <w:r w:rsidRPr="00835BF6">
        <w:rPr>
          <w:rFonts w:ascii="Century Gothic" w:hAnsi="Century Gothic"/>
          <w:sz w:val="22"/>
          <w:szCs w:val="22"/>
        </w:rPr>
        <w:t xml:space="preserve">0 (cento e </w:t>
      </w:r>
      <w:r w:rsidR="00397E84" w:rsidRPr="00835BF6">
        <w:rPr>
          <w:rFonts w:ascii="Century Gothic" w:hAnsi="Century Gothic"/>
          <w:sz w:val="22"/>
          <w:szCs w:val="22"/>
        </w:rPr>
        <w:t>quinze inteiros e sessenta centésimos</w:t>
      </w:r>
      <w:r w:rsidRPr="00835BF6">
        <w:rPr>
          <w:rFonts w:ascii="Century Gothic" w:hAnsi="Century Gothic"/>
          <w:sz w:val="22"/>
          <w:szCs w:val="22"/>
        </w:rPr>
        <w:t xml:space="preserve">); </w:t>
      </w:r>
    </w:p>
    <w:p w14:paraId="35AD9193"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bookmarkStart w:id="51" w:name="_DV_M17"/>
      <w:bookmarkEnd w:id="51"/>
      <w:r w:rsidRPr="00835BF6">
        <w:rPr>
          <w:rFonts w:ascii="Century Gothic" w:hAnsi="Century Gothic"/>
          <w:sz w:val="22"/>
          <w:szCs w:val="22"/>
        </w:rPr>
        <w:t>TDI</w:t>
      </w:r>
      <w:r w:rsidR="00F21D37" w:rsidRPr="00835BF6">
        <w:rPr>
          <w:rFonts w:ascii="Century Gothic" w:hAnsi="Century Gothic"/>
          <w:sz w:val="22"/>
          <w:szCs w:val="22"/>
          <w:vertAlign w:val="subscript"/>
        </w:rPr>
        <w:t>k</w:t>
      </w:r>
      <w:r w:rsidRPr="00835BF6">
        <w:rPr>
          <w:rFonts w:ascii="Century Gothic" w:hAnsi="Century Gothic"/>
          <w:sz w:val="22"/>
          <w:szCs w:val="22"/>
        </w:rPr>
        <w:t xml:space="preserve"> =</w:t>
      </w:r>
      <w:r w:rsidRPr="00835BF6">
        <w:rPr>
          <w:rFonts w:ascii="Century Gothic" w:hAnsi="Century Gothic"/>
          <w:sz w:val="22"/>
          <w:szCs w:val="22"/>
        </w:rPr>
        <w:tab/>
        <w:t xml:space="preserve">Taxa DI-Over, de ordem k, expressa ao dia, calculada com 8 (oito) casas decimais, com arredondamento, apurada da seguinte forma: </w:t>
      </w:r>
    </w:p>
    <w:p w14:paraId="5EB6798F" w14:textId="77777777" w:rsidR="00E631D0" w:rsidRPr="00835BF6" w:rsidRDefault="00E631D0" w:rsidP="00740853">
      <w:pPr>
        <w:widowControl w:val="0"/>
        <w:spacing w:line="340" w:lineRule="exact"/>
        <w:rPr>
          <w:rFonts w:ascii="Century Gothic" w:hAnsi="Century Gothic"/>
          <w:sz w:val="22"/>
          <w:szCs w:val="22"/>
        </w:rPr>
      </w:pPr>
    </w:p>
    <w:p w14:paraId="196255E4" w14:textId="77777777" w:rsidR="00E631D0" w:rsidRPr="00835BF6" w:rsidRDefault="00D87F9D" w:rsidP="00740853">
      <w:pPr>
        <w:widowControl w:val="0"/>
        <w:spacing w:line="340" w:lineRule="exact"/>
        <w:ind w:left="-180" w:firstLine="180"/>
        <w:jc w:val="center"/>
        <w:rPr>
          <w:rFonts w:ascii="Century Gothic" w:hAnsi="Century Gothic"/>
          <w:sz w:val="22"/>
          <w:szCs w:val="22"/>
        </w:rPr>
      </w:pPr>
      <w:r w:rsidRPr="00835BF6">
        <w:rPr>
          <w:rFonts w:ascii="Century Gothic" w:hAnsi="Century Gothic"/>
          <w:noProof/>
          <w:sz w:val="22"/>
          <w:szCs w:val="22"/>
        </w:rPr>
        <w:drawing>
          <wp:anchor distT="0" distB="0" distL="114300" distR="114300" simplePos="0" relativeHeight="251657216" behindDoc="0" locked="0" layoutInCell="1" allowOverlap="1" wp14:anchorId="0436241C" wp14:editId="2C140ABC">
            <wp:simplePos x="0" y="0"/>
            <wp:positionH relativeFrom="column">
              <wp:posOffset>2330450</wp:posOffset>
            </wp:positionH>
            <wp:positionV relativeFrom="paragraph">
              <wp:posOffset>17780</wp:posOffset>
            </wp:positionV>
            <wp:extent cx="1371600" cy="4857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485775"/>
                    </a:xfrm>
                    <a:prstGeom prst="rect">
                      <a:avLst/>
                    </a:prstGeom>
                    <a:noFill/>
                  </pic:spPr>
                </pic:pic>
              </a:graphicData>
            </a:graphic>
          </wp:anchor>
        </w:drawing>
      </w:r>
    </w:p>
    <w:p w14:paraId="6C85D7BA" w14:textId="77777777" w:rsidR="00E631D0" w:rsidRPr="00835BF6" w:rsidRDefault="00E631D0" w:rsidP="00740853">
      <w:pPr>
        <w:widowControl w:val="0"/>
        <w:spacing w:line="340" w:lineRule="exact"/>
        <w:ind w:left="-180" w:firstLine="180"/>
        <w:rPr>
          <w:rFonts w:ascii="Century Gothic" w:hAnsi="Century Gothic"/>
          <w:sz w:val="22"/>
          <w:szCs w:val="22"/>
        </w:rPr>
      </w:pPr>
    </w:p>
    <w:p w14:paraId="65B1FAD8" w14:textId="77777777" w:rsidR="00E631D0" w:rsidRPr="00835BF6" w:rsidRDefault="00E631D0" w:rsidP="00740853">
      <w:pPr>
        <w:widowControl w:val="0"/>
        <w:spacing w:line="340" w:lineRule="exact"/>
        <w:rPr>
          <w:rFonts w:ascii="Century Gothic" w:hAnsi="Century Gothic"/>
          <w:sz w:val="22"/>
          <w:szCs w:val="22"/>
        </w:rPr>
      </w:pPr>
      <w:bookmarkStart w:id="52" w:name="_DV_M18"/>
      <w:bookmarkEnd w:id="52"/>
    </w:p>
    <w:p w14:paraId="77F12F78" w14:textId="77777777" w:rsidR="00E631D0" w:rsidRPr="00835BF6" w:rsidRDefault="00E631D0" w:rsidP="00740853">
      <w:pPr>
        <w:widowControl w:val="0"/>
        <w:spacing w:line="340" w:lineRule="exact"/>
        <w:rPr>
          <w:rFonts w:ascii="Century Gothic" w:hAnsi="Century Gothic"/>
          <w:sz w:val="22"/>
          <w:szCs w:val="22"/>
        </w:rPr>
      </w:pPr>
      <w:r w:rsidRPr="00835BF6">
        <w:rPr>
          <w:rFonts w:ascii="Century Gothic" w:hAnsi="Century Gothic"/>
          <w:sz w:val="22"/>
          <w:szCs w:val="22"/>
        </w:rPr>
        <w:t>onde:</w:t>
      </w:r>
    </w:p>
    <w:p w14:paraId="7AB70A39" w14:textId="77777777" w:rsidR="00E631D0" w:rsidRPr="00835BF6" w:rsidRDefault="00E631D0" w:rsidP="00740853">
      <w:pPr>
        <w:widowControl w:val="0"/>
        <w:spacing w:line="340" w:lineRule="exact"/>
        <w:rPr>
          <w:rFonts w:ascii="Century Gothic" w:hAnsi="Century Gothic"/>
          <w:sz w:val="22"/>
          <w:szCs w:val="22"/>
        </w:rPr>
      </w:pPr>
      <w:bookmarkStart w:id="53" w:name="_DV_M19"/>
      <w:bookmarkEnd w:id="53"/>
    </w:p>
    <w:p w14:paraId="5B1021D2"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r w:rsidRPr="00835BF6">
        <w:rPr>
          <w:rFonts w:ascii="Century Gothic" w:hAnsi="Century Gothic"/>
          <w:sz w:val="22"/>
          <w:szCs w:val="22"/>
        </w:rPr>
        <w:t>k</w:t>
      </w:r>
      <w:r w:rsidR="00333149" w:rsidRPr="00835BF6">
        <w:rPr>
          <w:rFonts w:ascii="Century Gothic" w:hAnsi="Century Gothic"/>
          <w:sz w:val="22"/>
          <w:szCs w:val="22"/>
        </w:rPr>
        <w:t xml:space="preserve"> </w:t>
      </w:r>
      <w:r w:rsidRPr="00835BF6">
        <w:rPr>
          <w:rFonts w:ascii="Century Gothic" w:hAnsi="Century Gothic"/>
          <w:sz w:val="22"/>
          <w:szCs w:val="22"/>
        </w:rPr>
        <w:t>=</w:t>
      </w:r>
      <w:r w:rsidRPr="00835BF6">
        <w:rPr>
          <w:rFonts w:ascii="Century Gothic" w:hAnsi="Century Gothic"/>
          <w:sz w:val="22"/>
          <w:szCs w:val="22"/>
        </w:rPr>
        <w:tab/>
        <w:t>1,</w:t>
      </w:r>
      <w:r w:rsidR="00333149" w:rsidRPr="00835BF6">
        <w:rPr>
          <w:rFonts w:ascii="Century Gothic" w:hAnsi="Century Gothic"/>
          <w:sz w:val="22"/>
          <w:szCs w:val="22"/>
        </w:rPr>
        <w:t xml:space="preserve"> </w:t>
      </w:r>
      <w:r w:rsidRPr="00835BF6">
        <w:rPr>
          <w:rFonts w:ascii="Century Gothic" w:hAnsi="Century Gothic"/>
          <w:sz w:val="22"/>
          <w:szCs w:val="22"/>
        </w:rPr>
        <w:t>2, ..., n;</w:t>
      </w:r>
    </w:p>
    <w:p w14:paraId="14EE4B89"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r w:rsidRPr="00835BF6">
        <w:rPr>
          <w:rFonts w:ascii="Century Gothic" w:hAnsi="Century Gothic"/>
          <w:sz w:val="22"/>
          <w:szCs w:val="22"/>
        </w:rPr>
        <w:t>DI</w:t>
      </w:r>
      <w:r w:rsidR="00F21D37" w:rsidRPr="00835BF6">
        <w:rPr>
          <w:rFonts w:ascii="Century Gothic" w:hAnsi="Century Gothic"/>
          <w:sz w:val="22"/>
          <w:szCs w:val="22"/>
          <w:vertAlign w:val="subscript"/>
        </w:rPr>
        <w:t>k</w:t>
      </w:r>
      <w:r w:rsidRPr="00835BF6">
        <w:rPr>
          <w:rFonts w:ascii="Century Gothic" w:hAnsi="Century Gothic"/>
          <w:sz w:val="22"/>
          <w:szCs w:val="22"/>
        </w:rPr>
        <w:t xml:space="preserve"> =</w:t>
      </w:r>
      <w:r w:rsidRPr="00835BF6">
        <w:rPr>
          <w:rFonts w:ascii="Century Gothic" w:hAnsi="Century Gothic"/>
          <w:sz w:val="22"/>
          <w:szCs w:val="22"/>
        </w:rPr>
        <w:tab/>
        <w:t xml:space="preserve">Taxa DI-Over, divulgada pela CETIP, válida por 1 (um) </w:t>
      </w:r>
      <w:r w:rsidR="00E101CF" w:rsidRPr="00835BF6">
        <w:rPr>
          <w:rFonts w:ascii="Century Gothic" w:hAnsi="Century Gothic"/>
          <w:sz w:val="22"/>
          <w:szCs w:val="22"/>
        </w:rPr>
        <w:t>Dia Útil</w:t>
      </w:r>
      <w:r w:rsidRPr="00835BF6">
        <w:rPr>
          <w:rFonts w:ascii="Century Gothic" w:hAnsi="Century Gothic"/>
          <w:sz w:val="22"/>
          <w:szCs w:val="22"/>
        </w:rPr>
        <w:t xml:space="preserve"> (</w:t>
      </w:r>
      <w:r w:rsidRPr="00835BF6">
        <w:rPr>
          <w:rFonts w:ascii="Century Gothic" w:hAnsi="Century Gothic"/>
          <w:i/>
          <w:sz w:val="22"/>
          <w:szCs w:val="22"/>
        </w:rPr>
        <w:t>overnight</w:t>
      </w:r>
      <w:r w:rsidRPr="00835BF6">
        <w:rPr>
          <w:rFonts w:ascii="Century Gothic" w:hAnsi="Century Gothic"/>
          <w:sz w:val="22"/>
          <w:szCs w:val="22"/>
        </w:rPr>
        <w:t>), utilizada com 2 (duas) casas decimais;</w:t>
      </w:r>
    </w:p>
    <w:p w14:paraId="14D47CDF" w14:textId="77777777" w:rsidR="00E631D0" w:rsidRPr="00835BF6" w:rsidRDefault="00E631D0" w:rsidP="00740853">
      <w:pPr>
        <w:widowControl w:val="0"/>
        <w:tabs>
          <w:tab w:val="left" w:pos="1418"/>
        </w:tabs>
        <w:spacing w:line="340" w:lineRule="exact"/>
        <w:ind w:left="1418" w:hanging="1418"/>
        <w:rPr>
          <w:rFonts w:ascii="Century Gothic" w:hAnsi="Century Gothic"/>
          <w:sz w:val="22"/>
          <w:szCs w:val="22"/>
        </w:rPr>
      </w:pPr>
    </w:p>
    <w:p w14:paraId="36C73008" w14:textId="77777777" w:rsidR="00E631D0" w:rsidRPr="00835BF6" w:rsidRDefault="00E631D0" w:rsidP="00740853">
      <w:pPr>
        <w:widowControl w:val="0"/>
        <w:spacing w:line="340" w:lineRule="exact"/>
        <w:rPr>
          <w:rFonts w:ascii="Century Gothic" w:hAnsi="Century Gothic"/>
          <w:sz w:val="22"/>
          <w:szCs w:val="22"/>
        </w:rPr>
      </w:pPr>
      <w:bookmarkStart w:id="54" w:name="_DV_M20"/>
      <w:bookmarkEnd w:id="54"/>
      <w:r w:rsidRPr="00835BF6">
        <w:rPr>
          <w:rFonts w:ascii="Century Gothic" w:hAnsi="Century Gothic"/>
          <w:sz w:val="22"/>
          <w:szCs w:val="22"/>
        </w:rPr>
        <w:t>sendo que:</w:t>
      </w:r>
    </w:p>
    <w:p w14:paraId="128A8584" w14:textId="77777777" w:rsidR="00E631D0" w:rsidRPr="00835BF6" w:rsidRDefault="00D87F9D" w:rsidP="00740853">
      <w:pPr>
        <w:widowControl w:val="0"/>
        <w:spacing w:line="340" w:lineRule="exact"/>
        <w:rPr>
          <w:rFonts w:ascii="Century Gothic" w:hAnsi="Century Gothic"/>
          <w:sz w:val="22"/>
          <w:szCs w:val="22"/>
        </w:rPr>
      </w:pPr>
      <w:r w:rsidRPr="00835BF6">
        <w:rPr>
          <w:rFonts w:ascii="Century Gothic" w:hAnsi="Century Gothic"/>
          <w:noProof/>
          <w:sz w:val="22"/>
          <w:szCs w:val="22"/>
        </w:rPr>
        <w:drawing>
          <wp:anchor distT="0" distB="0" distL="114300" distR="114300" simplePos="0" relativeHeight="251658240" behindDoc="1" locked="0" layoutInCell="1" allowOverlap="1" wp14:anchorId="17EC897E" wp14:editId="68636D47">
            <wp:simplePos x="0" y="0"/>
            <wp:positionH relativeFrom="column">
              <wp:posOffset>2930525</wp:posOffset>
            </wp:positionH>
            <wp:positionV relativeFrom="paragraph">
              <wp:posOffset>74930</wp:posOffset>
            </wp:positionV>
            <wp:extent cx="914400" cy="363855"/>
            <wp:effectExtent l="0" t="0" r="0" b="0"/>
            <wp:wrapThrough wrapText="bothSides">
              <wp:wrapPolygon edited="0">
                <wp:start x="450" y="0"/>
                <wp:lineTo x="0" y="2262"/>
                <wp:lineTo x="0" y="20356"/>
                <wp:lineTo x="21150" y="20356"/>
                <wp:lineTo x="21150" y="0"/>
                <wp:lineTo x="45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363855"/>
                    </a:xfrm>
                    <a:prstGeom prst="rect">
                      <a:avLst/>
                    </a:prstGeom>
                    <a:noFill/>
                  </pic:spPr>
                </pic:pic>
              </a:graphicData>
            </a:graphic>
          </wp:anchor>
        </w:drawing>
      </w:r>
    </w:p>
    <w:p w14:paraId="6730CDED" w14:textId="77777777" w:rsidR="00E631D0" w:rsidRPr="00835BF6" w:rsidRDefault="00E631D0" w:rsidP="002B3797">
      <w:pPr>
        <w:widowControl w:val="0"/>
        <w:numPr>
          <w:ilvl w:val="0"/>
          <w:numId w:val="12"/>
        </w:numPr>
        <w:tabs>
          <w:tab w:val="left" w:pos="851"/>
        </w:tabs>
        <w:spacing w:line="340" w:lineRule="exact"/>
        <w:ind w:left="851" w:hanging="851"/>
        <w:rPr>
          <w:rFonts w:ascii="Century Gothic" w:hAnsi="Century Gothic"/>
          <w:sz w:val="22"/>
          <w:szCs w:val="22"/>
        </w:rPr>
      </w:pPr>
      <w:bookmarkStart w:id="55" w:name="_DV_M21"/>
      <w:bookmarkEnd w:id="55"/>
      <w:r w:rsidRPr="00835BF6">
        <w:rPr>
          <w:rFonts w:ascii="Century Gothic" w:hAnsi="Century Gothic"/>
          <w:sz w:val="22"/>
          <w:szCs w:val="22"/>
        </w:rPr>
        <w:t xml:space="preserve">o fator resultante da expressão </w:t>
      </w:r>
      <w:bookmarkStart w:id="56" w:name="_DV_M22"/>
      <w:bookmarkEnd w:id="56"/>
      <w:r w:rsidRPr="00835BF6">
        <w:rPr>
          <w:rFonts w:ascii="Century Gothic" w:hAnsi="Century Gothic"/>
          <w:sz w:val="22"/>
          <w:szCs w:val="22"/>
        </w:rPr>
        <w:t>será considerado com 16 (dezesseis) casas decimais sem arredondamento, assim como seu produtório;</w:t>
      </w:r>
    </w:p>
    <w:p w14:paraId="5658E70C" w14:textId="77777777" w:rsidR="00E631D0" w:rsidRPr="00835BF6" w:rsidRDefault="00D87F9D" w:rsidP="00740853">
      <w:pPr>
        <w:widowControl w:val="0"/>
        <w:tabs>
          <w:tab w:val="left" w:pos="-709"/>
          <w:tab w:val="left" w:pos="851"/>
          <w:tab w:val="left" w:pos="6379"/>
        </w:tabs>
        <w:spacing w:line="340" w:lineRule="exact"/>
        <w:ind w:left="851"/>
        <w:rPr>
          <w:rFonts w:ascii="Century Gothic" w:hAnsi="Century Gothic"/>
          <w:sz w:val="22"/>
          <w:szCs w:val="22"/>
        </w:rPr>
      </w:pPr>
      <w:r w:rsidRPr="00835BF6">
        <w:rPr>
          <w:rFonts w:ascii="Century Gothic" w:hAnsi="Century Gothic"/>
          <w:noProof/>
          <w:sz w:val="22"/>
          <w:szCs w:val="22"/>
        </w:rPr>
        <w:drawing>
          <wp:anchor distT="0" distB="0" distL="114300" distR="114300" simplePos="0" relativeHeight="251659264" behindDoc="0" locked="0" layoutInCell="1" allowOverlap="1" wp14:anchorId="49643A13" wp14:editId="2514B95B">
            <wp:simplePos x="0" y="0"/>
            <wp:positionH relativeFrom="column">
              <wp:posOffset>3540125</wp:posOffset>
            </wp:positionH>
            <wp:positionV relativeFrom="paragraph">
              <wp:posOffset>60325</wp:posOffset>
            </wp:positionV>
            <wp:extent cx="895350" cy="34417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5350" cy="344170"/>
                    </a:xfrm>
                    <a:prstGeom prst="rect">
                      <a:avLst/>
                    </a:prstGeom>
                    <a:noFill/>
                  </pic:spPr>
                </pic:pic>
              </a:graphicData>
            </a:graphic>
          </wp:anchor>
        </w:drawing>
      </w:r>
    </w:p>
    <w:p w14:paraId="2BA48B0E" w14:textId="77777777" w:rsidR="00E631D0" w:rsidRPr="00835BF6" w:rsidRDefault="00E631D0" w:rsidP="002B3797">
      <w:pPr>
        <w:widowControl w:val="0"/>
        <w:numPr>
          <w:ilvl w:val="0"/>
          <w:numId w:val="12"/>
        </w:numPr>
        <w:tabs>
          <w:tab w:val="left" w:pos="851"/>
        </w:tabs>
        <w:spacing w:line="340" w:lineRule="exact"/>
        <w:ind w:left="851" w:hanging="851"/>
        <w:rPr>
          <w:rFonts w:ascii="Century Gothic" w:hAnsi="Century Gothic"/>
          <w:sz w:val="22"/>
          <w:szCs w:val="22"/>
        </w:rPr>
      </w:pPr>
      <w:r w:rsidRPr="00835BF6">
        <w:rPr>
          <w:rFonts w:ascii="Century Gothic" w:hAnsi="Century Gothic"/>
          <w:sz w:val="22"/>
          <w:szCs w:val="22"/>
        </w:rPr>
        <w:t>efetua-se o produtório dos fatores diários</w:t>
      </w:r>
      <w:bookmarkStart w:id="57" w:name="_DV_M24"/>
      <w:bookmarkEnd w:id="57"/>
      <w:r w:rsidRPr="00835BF6">
        <w:rPr>
          <w:rFonts w:ascii="Century Gothic" w:hAnsi="Century Gothic"/>
          <w:sz w:val="22"/>
          <w:szCs w:val="22"/>
        </w:rPr>
        <w:t>, sendo que a cada fator diário acumulado, trunca-se o resultado com 16 (dezesseis) casas decimais, aplicando-se o próximo fator diário, e assim por diante até o último considerado;</w:t>
      </w:r>
    </w:p>
    <w:p w14:paraId="62776DCD" w14:textId="77777777" w:rsidR="00E631D0" w:rsidRPr="00835BF6" w:rsidRDefault="00E631D0" w:rsidP="00740853">
      <w:pPr>
        <w:pStyle w:val="PargrafodaLista"/>
        <w:spacing w:line="340" w:lineRule="exact"/>
        <w:rPr>
          <w:rFonts w:ascii="Century Gothic" w:hAnsi="Century Gothic"/>
          <w:sz w:val="22"/>
          <w:szCs w:val="22"/>
        </w:rPr>
      </w:pPr>
    </w:p>
    <w:p w14:paraId="1ABC49E3" w14:textId="77777777" w:rsidR="00E631D0" w:rsidRPr="00835BF6" w:rsidRDefault="00E631D0" w:rsidP="002B3797">
      <w:pPr>
        <w:widowControl w:val="0"/>
        <w:numPr>
          <w:ilvl w:val="0"/>
          <w:numId w:val="12"/>
        </w:numPr>
        <w:tabs>
          <w:tab w:val="left" w:pos="851"/>
        </w:tabs>
        <w:spacing w:line="340" w:lineRule="exact"/>
        <w:ind w:left="851" w:hanging="851"/>
        <w:rPr>
          <w:rFonts w:ascii="Century Gothic" w:hAnsi="Century Gothic"/>
          <w:sz w:val="22"/>
          <w:szCs w:val="22"/>
        </w:rPr>
      </w:pPr>
      <w:r w:rsidRPr="00835BF6">
        <w:rPr>
          <w:rFonts w:ascii="Century Gothic" w:hAnsi="Century Gothic"/>
          <w:sz w:val="22"/>
          <w:szCs w:val="22"/>
        </w:rPr>
        <w:t xml:space="preserve">uma vez os fatores estando acumulados, considera-se o fator resultante do produtório </w:t>
      </w:r>
      <w:r w:rsidR="00D453ED" w:rsidRPr="00835BF6">
        <w:rPr>
          <w:rFonts w:ascii="Century Gothic" w:hAnsi="Century Gothic"/>
          <w:sz w:val="22"/>
          <w:szCs w:val="22"/>
        </w:rPr>
        <w:t>(</w:t>
      </w:r>
      <w:r w:rsidRPr="00835BF6">
        <w:rPr>
          <w:rFonts w:ascii="Century Gothic" w:hAnsi="Century Gothic"/>
          <w:sz w:val="22"/>
          <w:szCs w:val="22"/>
        </w:rPr>
        <w:t>“</w:t>
      </w:r>
      <w:r w:rsidRPr="00835BF6">
        <w:rPr>
          <w:rFonts w:ascii="Century Gothic" w:hAnsi="Century Gothic"/>
          <w:sz w:val="22"/>
          <w:szCs w:val="22"/>
          <w:u w:val="single"/>
        </w:rPr>
        <w:t>Fator DI</w:t>
      </w:r>
      <w:r w:rsidRPr="00835BF6">
        <w:rPr>
          <w:rFonts w:ascii="Century Gothic" w:hAnsi="Century Gothic"/>
          <w:sz w:val="22"/>
          <w:szCs w:val="22"/>
        </w:rPr>
        <w:t>”</w:t>
      </w:r>
      <w:r w:rsidR="00D453ED" w:rsidRPr="00835BF6">
        <w:rPr>
          <w:rFonts w:ascii="Century Gothic" w:hAnsi="Century Gothic"/>
          <w:sz w:val="22"/>
          <w:szCs w:val="22"/>
        </w:rPr>
        <w:t>)</w:t>
      </w:r>
      <w:r w:rsidRPr="00835BF6">
        <w:rPr>
          <w:rFonts w:ascii="Century Gothic" w:hAnsi="Century Gothic"/>
          <w:sz w:val="22"/>
          <w:szCs w:val="22"/>
        </w:rPr>
        <w:t xml:space="preserve"> com 8 (oito) casas decimais, com arredondamento; e</w:t>
      </w:r>
    </w:p>
    <w:p w14:paraId="446B38F8" w14:textId="77777777" w:rsidR="00E631D0" w:rsidRPr="00835BF6" w:rsidRDefault="00E631D0" w:rsidP="00740853">
      <w:pPr>
        <w:pStyle w:val="PargrafodaLista"/>
        <w:spacing w:line="340" w:lineRule="exact"/>
        <w:rPr>
          <w:rFonts w:ascii="Century Gothic" w:hAnsi="Century Gothic"/>
          <w:sz w:val="22"/>
          <w:szCs w:val="22"/>
        </w:rPr>
      </w:pPr>
    </w:p>
    <w:p w14:paraId="60756213" w14:textId="77777777" w:rsidR="00E631D0" w:rsidRPr="00835BF6" w:rsidRDefault="00E631D0" w:rsidP="002B3797">
      <w:pPr>
        <w:widowControl w:val="0"/>
        <w:numPr>
          <w:ilvl w:val="0"/>
          <w:numId w:val="12"/>
        </w:numPr>
        <w:tabs>
          <w:tab w:val="left" w:pos="851"/>
        </w:tabs>
        <w:spacing w:line="340" w:lineRule="exact"/>
        <w:ind w:left="851" w:hanging="851"/>
        <w:rPr>
          <w:rFonts w:ascii="Century Gothic" w:hAnsi="Century Gothic"/>
          <w:sz w:val="22"/>
          <w:szCs w:val="22"/>
        </w:rPr>
      </w:pPr>
      <w:r w:rsidRPr="00835BF6">
        <w:rPr>
          <w:rFonts w:ascii="Century Gothic" w:hAnsi="Century Gothic"/>
          <w:sz w:val="22"/>
          <w:szCs w:val="22"/>
        </w:rPr>
        <w:t>as Taxas DI deverão ser utilizadas considerando idêntico número de casas decimais divulgado pela entidade responsável pelo seu cálculo.</w:t>
      </w:r>
    </w:p>
    <w:p w14:paraId="124066E5" w14:textId="77777777" w:rsidR="00E631D0" w:rsidRPr="00835BF6" w:rsidRDefault="00E631D0" w:rsidP="00740853">
      <w:pPr>
        <w:widowControl w:val="0"/>
        <w:tabs>
          <w:tab w:val="left" w:pos="-709"/>
          <w:tab w:val="left" w:pos="851"/>
        </w:tabs>
        <w:spacing w:line="340" w:lineRule="exact"/>
        <w:ind w:left="851"/>
        <w:rPr>
          <w:rFonts w:ascii="Century Gothic" w:hAnsi="Century Gothic"/>
          <w:sz w:val="22"/>
          <w:szCs w:val="22"/>
        </w:rPr>
      </w:pPr>
    </w:p>
    <w:p w14:paraId="4BB8198F" w14:textId="77777777" w:rsidR="009607B0" w:rsidRPr="00835BF6" w:rsidRDefault="009607B0" w:rsidP="00740853">
      <w:pPr>
        <w:suppressAutoHyphens/>
        <w:spacing w:line="340" w:lineRule="exact"/>
        <w:rPr>
          <w:rFonts w:ascii="Century Gothic" w:hAnsi="Century Gothic"/>
          <w:sz w:val="22"/>
          <w:szCs w:val="22"/>
        </w:rPr>
      </w:pPr>
      <w:bookmarkStart w:id="58" w:name="_DV_M117"/>
      <w:bookmarkStart w:id="59" w:name="_DV_M119"/>
      <w:bookmarkStart w:id="60" w:name="_DV_M120"/>
      <w:bookmarkStart w:id="61" w:name="_DV_M121"/>
      <w:bookmarkStart w:id="62" w:name="_DV_M122"/>
      <w:bookmarkEnd w:id="58"/>
      <w:bookmarkEnd w:id="59"/>
      <w:bookmarkEnd w:id="60"/>
      <w:bookmarkEnd w:id="61"/>
      <w:bookmarkEnd w:id="62"/>
      <w:r w:rsidRPr="00835BF6">
        <w:rPr>
          <w:rFonts w:ascii="Century Gothic" w:hAnsi="Century Gothic"/>
          <w:sz w:val="22"/>
          <w:szCs w:val="22"/>
        </w:rPr>
        <w:t>4.</w:t>
      </w:r>
      <w:r w:rsidR="002D381F" w:rsidRPr="00835BF6">
        <w:rPr>
          <w:rFonts w:ascii="Century Gothic" w:hAnsi="Century Gothic"/>
          <w:sz w:val="22"/>
          <w:szCs w:val="22"/>
        </w:rPr>
        <w:t>9</w:t>
      </w:r>
      <w:r w:rsidR="00095E48" w:rsidRPr="00835BF6">
        <w:rPr>
          <w:rFonts w:ascii="Century Gothic" w:hAnsi="Century Gothic"/>
          <w:sz w:val="22"/>
          <w:szCs w:val="22"/>
        </w:rPr>
        <w:t>.4</w:t>
      </w:r>
      <w:r w:rsidRPr="00835BF6">
        <w:rPr>
          <w:rFonts w:ascii="Century Gothic" w:hAnsi="Century Gothic"/>
          <w:sz w:val="22"/>
          <w:szCs w:val="22"/>
        </w:rPr>
        <w:t>. Caso a Taxa DI</w:t>
      </w:r>
      <w:r w:rsidR="00D505F8" w:rsidRPr="00835BF6">
        <w:rPr>
          <w:rFonts w:ascii="Century Gothic" w:hAnsi="Century Gothic"/>
          <w:sz w:val="22"/>
          <w:szCs w:val="22"/>
        </w:rPr>
        <w:t>-Over</w:t>
      </w:r>
      <w:r w:rsidRPr="00835BF6">
        <w:rPr>
          <w:rFonts w:ascii="Century Gothic" w:hAnsi="Century Gothic"/>
          <w:sz w:val="22"/>
          <w:szCs w:val="22"/>
        </w:rPr>
        <w:t xml:space="preserve"> não esteja disponível quando da apuração da Remuneração, será aplicada, em sua substituição, a última Taxa DI</w:t>
      </w:r>
      <w:r w:rsidR="00D505F8" w:rsidRPr="00835BF6">
        <w:rPr>
          <w:rFonts w:ascii="Century Gothic" w:hAnsi="Century Gothic"/>
          <w:sz w:val="22"/>
          <w:szCs w:val="22"/>
        </w:rPr>
        <w:t>-Over</w:t>
      </w:r>
      <w:r w:rsidRPr="00835BF6">
        <w:rPr>
          <w:rFonts w:ascii="Century Gothic" w:hAnsi="Century Gothic"/>
          <w:sz w:val="22"/>
          <w:szCs w:val="22"/>
        </w:rPr>
        <w:t xml:space="preserve"> aplicável que estiver disponível naquela data, não sendo devidas quaisquer compensações financeiras, tanto por parte da Emissora quanto por parte dos titulares das Debêntures, quando da divulgação da Taxa DI</w:t>
      </w:r>
      <w:r w:rsidR="00D453ED" w:rsidRPr="00835BF6">
        <w:rPr>
          <w:rFonts w:ascii="Century Gothic" w:hAnsi="Century Gothic"/>
          <w:sz w:val="22"/>
          <w:szCs w:val="22"/>
        </w:rPr>
        <w:t>-Over</w:t>
      </w:r>
      <w:r w:rsidRPr="00835BF6">
        <w:rPr>
          <w:rFonts w:ascii="Century Gothic" w:hAnsi="Century Gothic"/>
          <w:sz w:val="22"/>
          <w:szCs w:val="22"/>
        </w:rPr>
        <w:t xml:space="preserve"> disponível.</w:t>
      </w:r>
    </w:p>
    <w:p w14:paraId="70B96FE4" w14:textId="77777777" w:rsidR="009607B0" w:rsidRPr="00835BF6" w:rsidRDefault="009607B0" w:rsidP="00740853">
      <w:pPr>
        <w:suppressAutoHyphens/>
        <w:spacing w:line="340" w:lineRule="exact"/>
        <w:rPr>
          <w:rFonts w:ascii="Century Gothic" w:hAnsi="Century Gothic"/>
          <w:sz w:val="22"/>
          <w:szCs w:val="22"/>
        </w:rPr>
      </w:pPr>
    </w:p>
    <w:p w14:paraId="15068214" w14:textId="77777777" w:rsidR="00D40BE6" w:rsidRPr="00070F38" w:rsidRDefault="009607B0" w:rsidP="009C7817">
      <w:pPr>
        <w:suppressAutoHyphens/>
        <w:spacing w:line="340" w:lineRule="exact"/>
        <w:rPr>
          <w:rFonts w:ascii="Century Gothic" w:hAnsi="Century Gothic"/>
          <w:sz w:val="22"/>
          <w:szCs w:val="22"/>
        </w:rPr>
      </w:pPr>
      <w:r w:rsidRPr="00070F38">
        <w:rPr>
          <w:rFonts w:ascii="Century Gothic" w:hAnsi="Century Gothic"/>
          <w:sz w:val="22"/>
          <w:szCs w:val="22"/>
        </w:rPr>
        <w:t>4.</w:t>
      </w:r>
      <w:r w:rsidR="002D381F" w:rsidRPr="00070F38">
        <w:rPr>
          <w:rFonts w:ascii="Century Gothic" w:hAnsi="Century Gothic"/>
          <w:sz w:val="22"/>
          <w:szCs w:val="22"/>
        </w:rPr>
        <w:t>9</w:t>
      </w:r>
      <w:r w:rsidR="006555F8" w:rsidRPr="00070F38">
        <w:rPr>
          <w:rFonts w:ascii="Century Gothic" w:hAnsi="Century Gothic"/>
          <w:sz w:val="22"/>
          <w:szCs w:val="22"/>
        </w:rPr>
        <w:t>.5</w:t>
      </w:r>
      <w:r w:rsidRPr="00070F38">
        <w:rPr>
          <w:rFonts w:ascii="Century Gothic" w:hAnsi="Century Gothic"/>
          <w:sz w:val="22"/>
          <w:szCs w:val="22"/>
        </w:rPr>
        <w:t>.</w:t>
      </w:r>
      <w:bookmarkStart w:id="63" w:name="_DV_M156"/>
      <w:bookmarkEnd w:id="63"/>
      <w:r w:rsidR="009C6FD6" w:rsidRPr="00070F38">
        <w:rPr>
          <w:rFonts w:ascii="Century Gothic" w:hAnsi="Century Gothic"/>
          <w:sz w:val="22"/>
          <w:szCs w:val="22"/>
        </w:rPr>
        <w:t xml:space="preserve"> Na ausência de apuração e/ou divulgação da Taxa DI-Over por prazo superior a 10 (dez) Dias Úteis contados da data esperada para apuração e/ou divulgação ou, ainda, na hipótese de extinção ou inaplicabilidade por disposição legal ou determinação judicial da Taxa DI-Over, </w:t>
      </w:r>
      <w:r w:rsidR="009C7817" w:rsidRPr="00070F38">
        <w:rPr>
          <w:rFonts w:ascii="Century Gothic" w:hAnsi="Century Gothic"/>
          <w:sz w:val="22"/>
          <w:szCs w:val="22"/>
        </w:rPr>
        <w:t xml:space="preserve">a </w:t>
      </w:r>
      <w:r w:rsidR="004A6F0D" w:rsidRPr="00070F38">
        <w:rPr>
          <w:rFonts w:ascii="Century Gothic" w:hAnsi="Century Gothic"/>
          <w:sz w:val="22"/>
          <w:szCs w:val="22"/>
        </w:rPr>
        <w:t>Taxa DI-Over</w:t>
      </w:r>
      <w:r w:rsidR="009C7817" w:rsidRPr="00070F38">
        <w:rPr>
          <w:rFonts w:ascii="Century Gothic" w:hAnsi="Century Gothic"/>
          <w:sz w:val="22"/>
          <w:szCs w:val="22"/>
        </w:rPr>
        <w:t xml:space="preserve"> deverá ser substituída automaticamente pela taxa substituta</w:t>
      </w:r>
      <w:r w:rsidR="00E836A2">
        <w:rPr>
          <w:rFonts w:ascii="Century Gothic" w:hAnsi="Century Gothic"/>
          <w:sz w:val="22"/>
          <w:szCs w:val="22"/>
        </w:rPr>
        <w:t xml:space="preserve"> oficial</w:t>
      </w:r>
      <w:r w:rsidR="009C7817" w:rsidRPr="00070F38">
        <w:rPr>
          <w:rFonts w:ascii="Century Gothic" w:hAnsi="Century Gothic"/>
          <w:sz w:val="22"/>
          <w:szCs w:val="22"/>
        </w:rPr>
        <w:t xml:space="preserve"> </w:t>
      </w:r>
      <w:r w:rsidR="00E836A2">
        <w:rPr>
          <w:rFonts w:ascii="Century Gothic" w:hAnsi="Century Gothic"/>
          <w:sz w:val="22"/>
          <w:szCs w:val="22"/>
        </w:rPr>
        <w:t xml:space="preserve">à taxa DI-Over </w:t>
      </w:r>
      <w:r w:rsidR="009C7817" w:rsidRPr="00070F38">
        <w:rPr>
          <w:rFonts w:ascii="Century Gothic" w:hAnsi="Century Gothic"/>
          <w:sz w:val="22"/>
          <w:szCs w:val="22"/>
        </w:rPr>
        <w:t>que venha a ser adotada pelos agentes de mercado para operações similares</w:t>
      </w:r>
      <w:r w:rsidR="00E836A2">
        <w:rPr>
          <w:rFonts w:ascii="Century Gothic" w:hAnsi="Century Gothic"/>
          <w:sz w:val="22"/>
          <w:szCs w:val="22"/>
        </w:rPr>
        <w:t xml:space="preserve"> à época</w:t>
      </w:r>
      <w:r w:rsidR="009C7817" w:rsidRPr="00070F38">
        <w:rPr>
          <w:rFonts w:ascii="Century Gothic" w:hAnsi="Century Gothic"/>
          <w:sz w:val="22"/>
          <w:szCs w:val="22"/>
        </w:rPr>
        <w:t xml:space="preserve">. </w:t>
      </w:r>
    </w:p>
    <w:p w14:paraId="35B903AC" w14:textId="77777777" w:rsidR="00070F38" w:rsidRPr="00070F38" w:rsidRDefault="00070F38" w:rsidP="009C7817">
      <w:pPr>
        <w:suppressAutoHyphens/>
        <w:spacing w:line="340" w:lineRule="exact"/>
        <w:rPr>
          <w:rFonts w:ascii="Century Gothic" w:hAnsi="Century Gothic"/>
          <w:sz w:val="22"/>
          <w:szCs w:val="22"/>
        </w:rPr>
      </w:pPr>
    </w:p>
    <w:p w14:paraId="15CE9F20" w14:textId="77777777" w:rsidR="009C7817" w:rsidRPr="00070F38" w:rsidRDefault="00070F38" w:rsidP="00070F38">
      <w:pPr>
        <w:suppressAutoHyphens/>
        <w:spacing w:line="340" w:lineRule="exact"/>
        <w:rPr>
          <w:rFonts w:ascii="Century Gothic" w:hAnsi="Century Gothic"/>
          <w:sz w:val="22"/>
          <w:szCs w:val="22"/>
        </w:rPr>
      </w:pPr>
      <w:r w:rsidRPr="00070F38">
        <w:rPr>
          <w:rFonts w:ascii="Century Gothic" w:hAnsi="Century Gothic"/>
          <w:sz w:val="22"/>
          <w:szCs w:val="22"/>
        </w:rPr>
        <w:t xml:space="preserve">4.9.6. </w:t>
      </w:r>
      <w:r w:rsidR="009C7817" w:rsidRPr="00070F38">
        <w:rPr>
          <w:rFonts w:ascii="Century Gothic" w:hAnsi="Century Gothic"/>
          <w:sz w:val="22"/>
          <w:szCs w:val="22"/>
        </w:rPr>
        <w:t>Caso não haja uma taxa substituta para a Taxa DI</w:t>
      </w:r>
      <w:r w:rsidRPr="00070F38">
        <w:rPr>
          <w:rFonts w:ascii="Century Gothic" w:hAnsi="Century Gothic"/>
          <w:sz w:val="22"/>
          <w:szCs w:val="22"/>
        </w:rPr>
        <w:t>-Over</w:t>
      </w:r>
      <w:r w:rsidR="009C7817" w:rsidRPr="00070F38">
        <w:rPr>
          <w:rFonts w:ascii="Century Gothic" w:hAnsi="Century Gothic"/>
          <w:sz w:val="22"/>
          <w:szCs w:val="22"/>
        </w:rPr>
        <w:t xml:space="preserve">, </w:t>
      </w:r>
      <w:r w:rsidRPr="00070F38">
        <w:rPr>
          <w:rFonts w:ascii="Century Gothic" w:hAnsi="Century Gothic"/>
          <w:sz w:val="22"/>
          <w:szCs w:val="22"/>
        </w:rPr>
        <w:t xml:space="preserve">o Agente Fiduciário deverá convocar </w:t>
      </w:r>
      <w:bookmarkStart w:id="64" w:name="_DV_M158"/>
      <w:bookmarkEnd w:id="64"/>
      <w:r w:rsidRPr="00070F38">
        <w:rPr>
          <w:rFonts w:ascii="Century Gothic" w:hAnsi="Century Gothic"/>
          <w:sz w:val="22"/>
          <w:szCs w:val="22"/>
        </w:rPr>
        <w:t xml:space="preserve">assembleia geral dos titulares das Debêntures </w:t>
      </w:r>
      <w:bookmarkStart w:id="65" w:name="_DV_C255"/>
      <w:r w:rsidR="00943DE7">
        <w:rPr>
          <w:rFonts w:ascii="Century Gothic" w:hAnsi="Century Gothic"/>
          <w:sz w:val="22"/>
          <w:szCs w:val="22"/>
        </w:rPr>
        <w:t xml:space="preserve">em até </w:t>
      </w:r>
      <w:r w:rsidR="00943DE7" w:rsidRPr="00F15C40">
        <w:rPr>
          <w:rFonts w:ascii="Century Gothic" w:hAnsi="Century Gothic"/>
          <w:sz w:val="22"/>
          <w:szCs w:val="22"/>
        </w:rPr>
        <w:t>3</w:t>
      </w:r>
      <w:r w:rsidRPr="00F15C40">
        <w:rPr>
          <w:rFonts w:ascii="Century Gothic" w:hAnsi="Century Gothic"/>
          <w:sz w:val="22"/>
          <w:szCs w:val="22"/>
        </w:rPr>
        <w:t xml:space="preserve"> (</w:t>
      </w:r>
      <w:r w:rsidR="00943DE7" w:rsidRPr="00F15C40">
        <w:rPr>
          <w:rFonts w:ascii="Century Gothic" w:hAnsi="Century Gothic"/>
          <w:sz w:val="22"/>
          <w:szCs w:val="22"/>
        </w:rPr>
        <w:t>três</w:t>
      </w:r>
      <w:r w:rsidRPr="00F15C40">
        <w:rPr>
          <w:rFonts w:ascii="Century Gothic" w:hAnsi="Century Gothic"/>
          <w:sz w:val="22"/>
          <w:szCs w:val="22"/>
        </w:rPr>
        <w:t>) Dias Úteis</w:t>
      </w:r>
      <w:r w:rsidRPr="00070F38">
        <w:rPr>
          <w:rFonts w:ascii="Century Gothic" w:hAnsi="Century Gothic"/>
          <w:sz w:val="22"/>
          <w:szCs w:val="22"/>
        </w:rPr>
        <w:t xml:space="preserve"> contados da data que o Agente Fiduciário tomar conhecimento do evento que der causa à referida convocação (“</w:t>
      </w:r>
      <w:r w:rsidRPr="00070F38">
        <w:rPr>
          <w:rFonts w:ascii="Century Gothic" w:hAnsi="Century Gothic"/>
          <w:sz w:val="22"/>
          <w:szCs w:val="22"/>
          <w:u w:val="single"/>
        </w:rPr>
        <w:t>Assembleia Geral de Debenturistas</w:t>
      </w:r>
      <w:r w:rsidRPr="00070F38">
        <w:rPr>
          <w:rFonts w:ascii="Century Gothic" w:hAnsi="Century Gothic"/>
          <w:sz w:val="22"/>
          <w:szCs w:val="22"/>
        </w:rPr>
        <w:t>” ou “</w:t>
      </w:r>
      <w:r w:rsidRPr="00070F38">
        <w:rPr>
          <w:rFonts w:ascii="Century Gothic" w:hAnsi="Century Gothic"/>
          <w:sz w:val="22"/>
          <w:szCs w:val="22"/>
          <w:u w:val="single"/>
        </w:rPr>
        <w:t>AGD</w:t>
      </w:r>
      <w:r w:rsidRPr="00070F38">
        <w:rPr>
          <w:rFonts w:ascii="Century Gothic" w:hAnsi="Century Gothic"/>
          <w:sz w:val="22"/>
          <w:szCs w:val="22"/>
        </w:rPr>
        <w:t xml:space="preserve">”), para </w:t>
      </w:r>
      <w:bookmarkStart w:id="66" w:name="_DV_M159"/>
      <w:bookmarkEnd w:id="65"/>
      <w:bookmarkEnd w:id="66"/>
      <w:r w:rsidRPr="00070F38">
        <w:rPr>
          <w:rFonts w:ascii="Century Gothic" w:hAnsi="Century Gothic"/>
          <w:sz w:val="22"/>
          <w:szCs w:val="22"/>
        </w:rPr>
        <w:t xml:space="preserve">que os titulares das Debêntures deliberem, de comum acordo com a Emissora, </w:t>
      </w:r>
      <w:bookmarkStart w:id="67" w:name="_DV_C258"/>
      <w:r w:rsidRPr="00070F38">
        <w:rPr>
          <w:rFonts w:ascii="Century Gothic" w:hAnsi="Century Gothic"/>
          <w:sz w:val="22"/>
          <w:szCs w:val="22"/>
        </w:rPr>
        <w:t>o</w:t>
      </w:r>
      <w:bookmarkEnd w:id="67"/>
      <w:r w:rsidRPr="00070F38">
        <w:rPr>
          <w:rFonts w:ascii="Century Gothic" w:hAnsi="Century Gothic"/>
          <w:sz w:val="22"/>
          <w:szCs w:val="22"/>
        </w:rPr>
        <w:t xml:space="preserve"> novo parâmetro de remuneração a ser aplicado (“</w:t>
      </w:r>
      <w:r w:rsidRPr="00070F38">
        <w:rPr>
          <w:rFonts w:ascii="Century Gothic" w:hAnsi="Century Gothic"/>
          <w:sz w:val="22"/>
          <w:szCs w:val="22"/>
          <w:u w:val="single"/>
        </w:rPr>
        <w:t>Taxa Substitutiva</w:t>
      </w:r>
      <w:r w:rsidRPr="00070F38">
        <w:rPr>
          <w:rFonts w:ascii="Century Gothic" w:hAnsi="Century Gothic"/>
          <w:sz w:val="22"/>
          <w:szCs w:val="22"/>
        </w:rPr>
        <w:t xml:space="preserve">”). </w:t>
      </w:r>
    </w:p>
    <w:p w14:paraId="32BB4699" w14:textId="77777777" w:rsidR="005D41DD" w:rsidRPr="00070F38" w:rsidRDefault="005D41DD" w:rsidP="00740853">
      <w:pPr>
        <w:suppressAutoHyphens/>
        <w:spacing w:line="340" w:lineRule="exact"/>
        <w:rPr>
          <w:rFonts w:ascii="Century Gothic" w:hAnsi="Century Gothic"/>
          <w:sz w:val="22"/>
          <w:szCs w:val="22"/>
        </w:rPr>
      </w:pPr>
    </w:p>
    <w:p w14:paraId="5590295B" w14:textId="77777777" w:rsidR="009607B0" w:rsidRPr="00070F38" w:rsidRDefault="009607B0" w:rsidP="00740853">
      <w:pPr>
        <w:suppressAutoHyphens/>
        <w:spacing w:line="340" w:lineRule="exact"/>
        <w:rPr>
          <w:rFonts w:ascii="Century Gothic" w:hAnsi="Century Gothic"/>
          <w:sz w:val="22"/>
          <w:szCs w:val="22"/>
        </w:rPr>
      </w:pPr>
      <w:r w:rsidRPr="00070F38">
        <w:rPr>
          <w:rFonts w:ascii="Century Gothic" w:hAnsi="Century Gothic"/>
          <w:sz w:val="22"/>
          <w:szCs w:val="22"/>
        </w:rPr>
        <w:t>4.</w:t>
      </w:r>
      <w:r w:rsidR="002D381F" w:rsidRPr="00070F38">
        <w:rPr>
          <w:rFonts w:ascii="Century Gothic" w:hAnsi="Century Gothic"/>
          <w:sz w:val="22"/>
          <w:szCs w:val="22"/>
        </w:rPr>
        <w:t>9</w:t>
      </w:r>
      <w:r w:rsidRPr="00070F38">
        <w:rPr>
          <w:rFonts w:ascii="Century Gothic" w:hAnsi="Century Gothic"/>
          <w:sz w:val="22"/>
          <w:szCs w:val="22"/>
        </w:rPr>
        <w:t>.</w:t>
      </w:r>
      <w:r w:rsidR="00070F38" w:rsidRPr="00070F38">
        <w:rPr>
          <w:rFonts w:ascii="Century Gothic" w:hAnsi="Century Gothic"/>
          <w:sz w:val="22"/>
          <w:szCs w:val="22"/>
        </w:rPr>
        <w:t>7</w:t>
      </w:r>
      <w:r w:rsidRPr="00070F38">
        <w:rPr>
          <w:rFonts w:ascii="Century Gothic" w:hAnsi="Century Gothic"/>
          <w:sz w:val="22"/>
          <w:szCs w:val="22"/>
        </w:rPr>
        <w:t xml:space="preserve">. </w:t>
      </w:r>
      <w:r w:rsidR="009C6FD6" w:rsidRPr="00070F38">
        <w:rPr>
          <w:rFonts w:ascii="Century Gothic" w:hAnsi="Century Gothic"/>
          <w:sz w:val="22"/>
          <w:szCs w:val="22"/>
        </w:rPr>
        <w:t xml:space="preserve"> </w:t>
      </w:r>
      <w:r w:rsidRPr="00070F38">
        <w:rPr>
          <w:rFonts w:ascii="Century Gothic" w:hAnsi="Century Gothic"/>
          <w:sz w:val="22"/>
          <w:szCs w:val="22"/>
        </w:rPr>
        <w:t>Caso a Taxa DI</w:t>
      </w:r>
      <w:r w:rsidR="00D505F8" w:rsidRPr="00070F38">
        <w:rPr>
          <w:rFonts w:ascii="Century Gothic" w:hAnsi="Century Gothic"/>
          <w:sz w:val="22"/>
          <w:szCs w:val="22"/>
        </w:rPr>
        <w:t>-Over</w:t>
      </w:r>
      <w:r w:rsidRPr="00070F38">
        <w:rPr>
          <w:rFonts w:ascii="Century Gothic" w:hAnsi="Century Gothic"/>
          <w:sz w:val="22"/>
          <w:szCs w:val="22"/>
        </w:rPr>
        <w:t xml:space="preserve"> volte a ser divulgada </w:t>
      </w:r>
      <w:r w:rsidR="009C6FD6" w:rsidRPr="00070F38">
        <w:rPr>
          <w:rFonts w:ascii="Century Gothic" w:hAnsi="Century Gothic"/>
          <w:sz w:val="22"/>
          <w:szCs w:val="22"/>
        </w:rPr>
        <w:t>antes da realização da Assembleia Geral</w:t>
      </w:r>
      <w:r w:rsidR="00943DE7">
        <w:rPr>
          <w:rFonts w:ascii="Century Gothic" w:hAnsi="Century Gothic"/>
          <w:sz w:val="22"/>
          <w:szCs w:val="22"/>
        </w:rPr>
        <w:t xml:space="preserve"> de Debenturistas de que trata </w:t>
      </w:r>
      <w:r w:rsidR="00445C10">
        <w:rPr>
          <w:rFonts w:ascii="Century Gothic" w:hAnsi="Century Gothic"/>
          <w:sz w:val="22"/>
          <w:szCs w:val="22"/>
        </w:rPr>
        <w:t xml:space="preserve">o </w:t>
      </w:r>
      <w:r w:rsidR="009C6FD6" w:rsidRPr="00070F38">
        <w:rPr>
          <w:rFonts w:ascii="Century Gothic" w:hAnsi="Century Gothic"/>
          <w:sz w:val="22"/>
          <w:szCs w:val="22"/>
        </w:rPr>
        <w:t>item 4.9.</w:t>
      </w:r>
      <w:r w:rsidR="00070F38" w:rsidRPr="00070F38">
        <w:rPr>
          <w:rFonts w:ascii="Century Gothic" w:hAnsi="Century Gothic"/>
          <w:sz w:val="22"/>
          <w:szCs w:val="22"/>
        </w:rPr>
        <w:t>6</w:t>
      </w:r>
      <w:r w:rsidR="009C6FD6" w:rsidRPr="00070F38">
        <w:rPr>
          <w:rFonts w:ascii="Century Gothic" w:hAnsi="Century Gothic"/>
          <w:sz w:val="22"/>
          <w:szCs w:val="22"/>
        </w:rPr>
        <w:t xml:space="preserve"> acima </w:t>
      </w:r>
      <w:r w:rsidRPr="00070F38">
        <w:rPr>
          <w:rFonts w:ascii="Century Gothic" w:hAnsi="Century Gothic"/>
          <w:sz w:val="22"/>
          <w:szCs w:val="22"/>
        </w:rPr>
        <w:t>e não haja disposição legal ou determinação judicial expressamente vedando a sua utilização,</w:t>
      </w:r>
      <w:r w:rsidR="009C6FD6" w:rsidRPr="00070F38">
        <w:rPr>
          <w:rFonts w:ascii="Century Gothic" w:hAnsi="Century Gothic"/>
          <w:sz w:val="22"/>
          <w:szCs w:val="22"/>
        </w:rPr>
        <w:t xml:space="preserve"> referida Assembleia Geral de Debenturistas deverá estabelecer que</w:t>
      </w:r>
      <w:r w:rsidRPr="00070F38">
        <w:rPr>
          <w:rFonts w:ascii="Century Gothic" w:hAnsi="Century Gothic"/>
          <w:sz w:val="22"/>
          <w:szCs w:val="22"/>
        </w:rPr>
        <w:t xml:space="preserve"> a Taxa DI</w:t>
      </w:r>
      <w:r w:rsidR="00D505F8" w:rsidRPr="00070F38">
        <w:rPr>
          <w:rFonts w:ascii="Century Gothic" w:hAnsi="Century Gothic"/>
          <w:sz w:val="22"/>
          <w:szCs w:val="22"/>
        </w:rPr>
        <w:t>-Over</w:t>
      </w:r>
      <w:r w:rsidRPr="00070F38">
        <w:rPr>
          <w:rFonts w:ascii="Century Gothic" w:hAnsi="Century Gothic"/>
          <w:sz w:val="22"/>
          <w:szCs w:val="22"/>
        </w:rPr>
        <w:t xml:space="preserve">, a partir de sua divulgação, passará a ser novamente utilizada para o cálculo de quaisquer obrigações </w:t>
      </w:r>
      <w:r w:rsidR="007B28A1" w:rsidRPr="00070F38">
        <w:rPr>
          <w:rFonts w:ascii="Century Gothic" w:hAnsi="Century Gothic"/>
          <w:sz w:val="22"/>
          <w:szCs w:val="22"/>
        </w:rPr>
        <w:t xml:space="preserve">principais e acessórias </w:t>
      </w:r>
      <w:r w:rsidRPr="00070F38">
        <w:rPr>
          <w:rFonts w:ascii="Century Gothic" w:hAnsi="Century Gothic"/>
          <w:sz w:val="22"/>
          <w:szCs w:val="22"/>
        </w:rPr>
        <w:t>previstas nesta Escritura de Emissão.</w:t>
      </w:r>
    </w:p>
    <w:p w14:paraId="168F76BB" w14:textId="77777777" w:rsidR="00E21569" w:rsidRDefault="00E21569" w:rsidP="006D0430">
      <w:pPr>
        <w:suppressAutoHyphens/>
        <w:spacing w:line="340" w:lineRule="exact"/>
        <w:rPr>
          <w:rFonts w:ascii="Century Gothic" w:hAnsi="Century Gothic"/>
          <w:sz w:val="22"/>
          <w:szCs w:val="22"/>
        </w:rPr>
      </w:pPr>
    </w:p>
    <w:p w14:paraId="18CAA247" w14:textId="77777777" w:rsidR="006D0430" w:rsidRPr="00835BF6" w:rsidRDefault="00070F38" w:rsidP="006D0430">
      <w:pPr>
        <w:suppressAutoHyphens/>
        <w:spacing w:line="340" w:lineRule="exact"/>
        <w:rPr>
          <w:rFonts w:ascii="Century Gothic" w:hAnsi="Century Gothic"/>
          <w:sz w:val="22"/>
          <w:szCs w:val="22"/>
        </w:rPr>
      </w:pPr>
      <w:r w:rsidRPr="00070F38">
        <w:rPr>
          <w:rFonts w:ascii="Century Gothic" w:hAnsi="Century Gothic"/>
          <w:sz w:val="22"/>
          <w:szCs w:val="22"/>
        </w:rPr>
        <w:t xml:space="preserve">4.9.8. </w:t>
      </w:r>
      <w:r w:rsidR="009C7817" w:rsidRPr="00070F38">
        <w:rPr>
          <w:rFonts w:ascii="Century Gothic" w:hAnsi="Century Gothic"/>
          <w:sz w:val="22"/>
          <w:szCs w:val="22"/>
        </w:rPr>
        <w:t>Na hipótese de não instalação da Assembleia Geral de Debenturistas prevista no item 4.9.</w:t>
      </w:r>
      <w:r w:rsidRPr="00070F38">
        <w:rPr>
          <w:rFonts w:ascii="Century Gothic" w:hAnsi="Century Gothic"/>
          <w:sz w:val="22"/>
          <w:szCs w:val="22"/>
        </w:rPr>
        <w:t>6</w:t>
      </w:r>
      <w:r w:rsidR="009C7817" w:rsidRPr="00070F38">
        <w:rPr>
          <w:rFonts w:ascii="Century Gothic" w:hAnsi="Century Gothic"/>
          <w:sz w:val="22"/>
          <w:szCs w:val="22"/>
        </w:rPr>
        <w:t xml:space="preserve"> acima ou, caso instalada, não haja acordo sobre a Taxa Substitutiva entre a Emissora e os titulares das Debêntures representando 75% (setenta e cinco por cento) das Debêntures em circulação, a Emissora deverá resgatar antecipadamente a totalidade das Debêntures em circulação, no prazo de 30 (trinta) dias contados da data de encerramento da respectiva Assembleia Geral de Debenturistas ou em outro prazo que venha a ser definido em referida assembleia, pelo saldo do Valor Nominal Unitário acrescido da Remuneração devida até a data da efetiva aquisição, calculada </w:t>
      </w:r>
      <w:r w:rsidR="009C7817" w:rsidRPr="00070F38">
        <w:rPr>
          <w:rFonts w:ascii="Century Gothic" w:hAnsi="Century Gothic"/>
          <w:i/>
          <w:sz w:val="22"/>
          <w:szCs w:val="22"/>
        </w:rPr>
        <w:t>pro rata temporis</w:t>
      </w:r>
      <w:r w:rsidR="009C7817" w:rsidRPr="00070F38">
        <w:rPr>
          <w:rFonts w:ascii="Century Gothic" w:hAnsi="Century Gothic"/>
          <w:sz w:val="22"/>
          <w:szCs w:val="22"/>
        </w:rPr>
        <w:t>, a partir da Data de</w:t>
      </w:r>
      <w:r w:rsidRPr="00070F38">
        <w:rPr>
          <w:rFonts w:ascii="Century Gothic" w:hAnsi="Century Gothic"/>
          <w:sz w:val="22"/>
          <w:szCs w:val="22"/>
        </w:rPr>
        <w:t xml:space="preserve"> Integralização</w:t>
      </w:r>
      <w:r w:rsidR="009C7817" w:rsidRPr="00070F38">
        <w:rPr>
          <w:rFonts w:ascii="Century Gothic" w:hAnsi="Century Gothic"/>
          <w:sz w:val="22"/>
          <w:szCs w:val="22"/>
        </w:rPr>
        <w:t>, sem qualquer prêmio.</w:t>
      </w:r>
    </w:p>
    <w:p w14:paraId="30C03611" w14:textId="77777777" w:rsidR="009607B0" w:rsidRPr="00835BF6" w:rsidRDefault="009607B0" w:rsidP="00740853">
      <w:pPr>
        <w:suppressAutoHyphens/>
        <w:spacing w:line="340" w:lineRule="exact"/>
        <w:rPr>
          <w:rFonts w:ascii="Century Gothic" w:hAnsi="Century Gothic"/>
          <w:sz w:val="22"/>
          <w:szCs w:val="22"/>
        </w:rPr>
      </w:pPr>
    </w:p>
    <w:p w14:paraId="58E6ED76"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4.1</w:t>
      </w:r>
      <w:r w:rsidR="002D381F" w:rsidRPr="00835BF6">
        <w:rPr>
          <w:rFonts w:ascii="Century Gothic" w:hAnsi="Century Gothic"/>
          <w:b/>
          <w:sz w:val="22"/>
          <w:szCs w:val="22"/>
        </w:rPr>
        <w:t>0</w:t>
      </w:r>
      <w:r w:rsidRPr="00835BF6">
        <w:rPr>
          <w:rFonts w:ascii="Century Gothic" w:hAnsi="Century Gothic"/>
          <w:b/>
          <w:sz w:val="22"/>
          <w:szCs w:val="22"/>
        </w:rPr>
        <w:t>. Repactuação Programada</w:t>
      </w:r>
    </w:p>
    <w:p w14:paraId="2E30A60E" w14:textId="77777777" w:rsidR="009607B0" w:rsidRPr="00835BF6" w:rsidRDefault="009607B0" w:rsidP="00740853">
      <w:pPr>
        <w:spacing w:line="340" w:lineRule="exact"/>
        <w:rPr>
          <w:rFonts w:ascii="Century Gothic" w:hAnsi="Century Gothic"/>
          <w:b/>
          <w:sz w:val="22"/>
          <w:szCs w:val="22"/>
        </w:rPr>
      </w:pPr>
    </w:p>
    <w:p w14:paraId="1B5F26ED" w14:textId="77777777" w:rsidR="009607B0" w:rsidRPr="00835BF6" w:rsidRDefault="002D381F" w:rsidP="00740853">
      <w:pPr>
        <w:spacing w:line="340" w:lineRule="exact"/>
        <w:rPr>
          <w:rFonts w:ascii="Century Gothic" w:hAnsi="Century Gothic"/>
          <w:sz w:val="22"/>
          <w:szCs w:val="22"/>
        </w:rPr>
      </w:pPr>
      <w:r w:rsidRPr="00835BF6">
        <w:rPr>
          <w:rFonts w:ascii="Century Gothic" w:hAnsi="Century Gothic"/>
          <w:sz w:val="22"/>
          <w:szCs w:val="22"/>
        </w:rPr>
        <w:t xml:space="preserve">4.10.1. </w:t>
      </w:r>
      <w:r w:rsidR="009607B0" w:rsidRPr="00835BF6">
        <w:rPr>
          <w:rFonts w:ascii="Century Gothic" w:hAnsi="Century Gothic"/>
          <w:sz w:val="22"/>
          <w:szCs w:val="22"/>
        </w:rPr>
        <w:t>As Debêntures não serão objeto de repactuação programada.</w:t>
      </w:r>
    </w:p>
    <w:p w14:paraId="2C6522A6" w14:textId="77777777" w:rsidR="009607B0" w:rsidRPr="00835BF6" w:rsidRDefault="009607B0" w:rsidP="00740853">
      <w:pPr>
        <w:spacing w:line="340" w:lineRule="exact"/>
        <w:rPr>
          <w:rFonts w:ascii="Century Gothic" w:hAnsi="Century Gothic"/>
          <w:b/>
          <w:sz w:val="22"/>
          <w:szCs w:val="22"/>
        </w:rPr>
      </w:pPr>
    </w:p>
    <w:p w14:paraId="3EEEF7E5"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4.1</w:t>
      </w:r>
      <w:r w:rsidR="002D381F" w:rsidRPr="00835BF6">
        <w:rPr>
          <w:rFonts w:ascii="Century Gothic" w:hAnsi="Century Gothic"/>
          <w:b/>
          <w:sz w:val="22"/>
          <w:szCs w:val="22"/>
        </w:rPr>
        <w:t>1</w:t>
      </w:r>
      <w:r w:rsidRPr="00835BF6">
        <w:rPr>
          <w:rFonts w:ascii="Century Gothic" w:hAnsi="Century Gothic"/>
          <w:b/>
          <w:sz w:val="22"/>
          <w:szCs w:val="22"/>
        </w:rPr>
        <w:t>. Vencimento Antecipado</w:t>
      </w:r>
    </w:p>
    <w:p w14:paraId="70A8F1DE" w14:textId="77777777" w:rsidR="00E62BB0" w:rsidRPr="00835BF6" w:rsidRDefault="00E62BB0" w:rsidP="00740853">
      <w:pPr>
        <w:spacing w:line="340" w:lineRule="exact"/>
        <w:rPr>
          <w:rFonts w:ascii="Century Gothic" w:hAnsi="Century Gothic"/>
          <w:b/>
          <w:sz w:val="22"/>
          <w:szCs w:val="22"/>
        </w:rPr>
      </w:pPr>
    </w:p>
    <w:p w14:paraId="1C53BE26" w14:textId="77777777" w:rsidR="00747659"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4.1</w:t>
      </w:r>
      <w:r w:rsidR="002D381F" w:rsidRPr="00835BF6">
        <w:rPr>
          <w:rFonts w:ascii="Century Gothic" w:hAnsi="Century Gothic"/>
          <w:sz w:val="22"/>
          <w:szCs w:val="22"/>
        </w:rPr>
        <w:t>1</w:t>
      </w:r>
      <w:r w:rsidRPr="00835BF6">
        <w:rPr>
          <w:rFonts w:ascii="Century Gothic" w:hAnsi="Century Gothic"/>
          <w:sz w:val="22"/>
          <w:szCs w:val="22"/>
        </w:rPr>
        <w:t>.1. O</w:t>
      </w:r>
      <w:r w:rsidR="0068151B" w:rsidRPr="00835BF6">
        <w:rPr>
          <w:rFonts w:ascii="Century Gothic" w:hAnsi="Century Gothic"/>
          <w:sz w:val="22"/>
          <w:szCs w:val="22"/>
        </w:rPr>
        <w:t>bser</w:t>
      </w:r>
      <w:r w:rsidR="0050460F" w:rsidRPr="00835BF6">
        <w:rPr>
          <w:rFonts w:ascii="Century Gothic" w:hAnsi="Century Gothic"/>
          <w:sz w:val="22"/>
          <w:szCs w:val="22"/>
        </w:rPr>
        <w:t>vado o disposto nos itens 4.1</w:t>
      </w:r>
      <w:r w:rsidR="002D381F" w:rsidRPr="00835BF6">
        <w:rPr>
          <w:rFonts w:ascii="Century Gothic" w:hAnsi="Century Gothic"/>
          <w:sz w:val="22"/>
          <w:szCs w:val="22"/>
        </w:rPr>
        <w:t>1</w:t>
      </w:r>
      <w:r w:rsidR="0050460F" w:rsidRPr="00835BF6">
        <w:rPr>
          <w:rFonts w:ascii="Century Gothic" w:hAnsi="Century Gothic"/>
          <w:sz w:val="22"/>
          <w:szCs w:val="22"/>
        </w:rPr>
        <w:t>.2 e 4.1</w:t>
      </w:r>
      <w:r w:rsidR="002D381F" w:rsidRPr="00835BF6">
        <w:rPr>
          <w:rFonts w:ascii="Century Gothic" w:hAnsi="Century Gothic"/>
          <w:sz w:val="22"/>
          <w:szCs w:val="22"/>
        </w:rPr>
        <w:t>1</w:t>
      </w:r>
      <w:r w:rsidR="0050460F" w:rsidRPr="00835BF6">
        <w:rPr>
          <w:rFonts w:ascii="Century Gothic" w:hAnsi="Century Gothic"/>
          <w:sz w:val="22"/>
          <w:szCs w:val="22"/>
        </w:rPr>
        <w:t>.3</w:t>
      </w:r>
      <w:r w:rsidR="0068151B" w:rsidRPr="00835BF6">
        <w:rPr>
          <w:rFonts w:ascii="Century Gothic" w:hAnsi="Century Gothic"/>
          <w:sz w:val="22"/>
          <w:szCs w:val="22"/>
        </w:rPr>
        <w:t xml:space="preserve"> abaixo, o</w:t>
      </w:r>
      <w:r w:rsidRPr="00835BF6">
        <w:rPr>
          <w:rFonts w:ascii="Century Gothic" w:hAnsi="Century Gothic"/>
          <w:sz w:val="22"/>
          <w:szCs w:val="22"/>
        </w:rPr>
        <w:t xml:space="preserve"> Agente Fiduciário </w:t>
      </w:r>
      <w:r w:rsidR="0068151B" w:rsidRPr="00835BF6">
        <w:rPr>
          <w:rFonts w:ascii="Century Gothic" w:hAnsi="Century Gothic"/>
          <w:sz w:val="22"/>
          <w:szCs w:val="22"/>
        </w:rPr>
        <w:t>deverá</w:t>
      </w:r>
      <w:r w:rsidRPr="00835BF6">
        <w:rPr>
          <w:rFonts w:ascii="Century Gothic" w:hAnsi="Century Gothic"/>
          <w:sz w:val="22"/>
          <w:szCs w:val="22"/>
        </w:rPr>
        <w:t xml:space="preserve"> declarar antecipadamente vencidas todas as obrigações</w:t>
      </w:r>
      <w:r w:rsidR="007B28A1" w:rsidRPr="00835BF6">
        <w:rPr>
          <w:rFonts w:ascii="Century Gothic" w:hAnsi="Century Gothic"/>
          <w:sz w:val="22"/>
          <w:szCs w:val="22"/>
        </w:rPr>
        <w:t xml:space="preserve"> </w:t>
      </w:r>
      <w:r w:rsidRPr="00835BF6">
        <w:rPr>
          <w:rFonts w:ascii="Century Gothic" w:hAnsi="Century Gothic"/>
          <w:sz w:val="22"/>
          <w:szCs w:val="22"/>
        </w:rPr>
        <w:t>relativas às Debêntures e exigir, mediante notificação, por escrito, o imediato pagamento</w:t>
      </w:r>
      <w:r w:rsidR="00002693" w:rsidRPr="00835BF6">
        <w:rPr>
          <w:rFonts w:ascii="Century Gothic" w:hAnsi="Century Gothic"/>
          <w:sz w:val="22"/>
          <w:szCs w:val="22"/>
        </w:rPr>
        <w:t>, respeitado o prazo previsto no item</w:t>
      </w:r>
      <w:r w:rsidR="00C75177" w:rsidRPr="00835BF6">
        <w:rPr>
          <w:rFonts w:ascii="Century Gothic" w:hAnsi="Century Gothic"/>
          <w:sz w:val="22"/>
          <w:szCs w:val="22"/>
        </w:rPr>
        <w:t> </w:t>
      </w:r>
      <w:r w:rsidR="00002693" w:rsidRPr="00835BF6">
        <w:rPr>
          <w:rFonts w:ascii="Century Gothic" w:hAnsi="Century Gothic"/>
          <w:sz w:val="22"/>
          <w:szCs w:val="22"/>
        </w:rPr>
        <w:t>4.1</w:t>
      </w:r>
      <w:r w:rsidR="002D381F" w:rsidRPr="00835BF6">
        <w:rPr>
          <w:rFonts w:ascii="Century Gothic" w:hAnsi="Century Gothic"/>
          <w:sz w:val="22"/>
          <w:szCs w:val="22"/>
        </w:rPr>
        <w:t>1</w:t>
      </w:r>
      <w:r w:rsidR="00002693" w:rsidRPr="00835BF6">
        <w:rPr>
          <w:rFonts w:ascii="Century Gothic" w:hAnsi="Century Gothic"/>
          <w:sz w:val="22"/>
          <w:szCs w:val="22"/>
        </w:rPr>
        <w:t>.7 abaixo,</w:t>
      </w:r>
      <w:r w:rsidRPr="00835BF6">
        <w:rPr>
          <w:rFonts w:ascii="Century Gothic" w:hAnsi="Century Gothic"/>
          <w:sz w:val="22"/>
          <w:szCs w:val="22"/>
        </w:rPr>
        <w:t xml:space="preserve"> pela Emissora do</w:t>
      </w:r>
      <w:r w:rsidR="00002693" w:rsidRPr="00835BF6">
        <w:rPr>
          <w:rFonts w:ascii="Century Gothic" w:hAnsi="Century Gothic"/>
          <w:sz w:val="22"/>
          <w:szCs w:val="22"/>
        </w:rPr>
        <w:t xml:space="preserve"> </w:t>
      </w:r>
      <w:r w:rsidRPr="00835BF6">
        <w:rPr>
          <w:rFonts w:ascii="Century Gothic" w:hAnsi="Century Gothic"/>
          <w:sz w:val="22"/>
          <w:szCs w:val="22"/>
        </w:rPr>
        <w:t xml:space="preserve">Valor Nominal Unitário das Debêntures em circulação acrescido da Remuneração aplicável, calculada </w:t>
      </w:r>
      <w:r w:rsidRPr="00835BF6">
        <w:rPr>
          <w:rFonts w:ascii="Century Gothic" w:hAnsi="Century Gothic"/>
          <w:i/>
          <w:sz w:val="22"/>
          <w:szCs w:val="22"/>
        </w:rPr>
        <w:t>pro rata temporis</w:t>
      </w:r>
      <w:r w:rsidRPr="00835BF6">
        <w:rPr>
          <w:rFonts w:ascii="Century Gothic" w:hAnsi="Century Gothic"/>
          <w:sz w:val="22"/>
          <w:szCs w:val="22"/>
        </w:rPr>
        <w:t>, conforme disposto no item</w:t>
      </w:r>
      <w:r w:rsidR="00C75177" w:rsidRPr="00835BF6">
        <w:rPr>
          <w:rFonts w:ascii="Century Gothic" w:hAnsi="Century Gothic"/>
          <w:sz w:val="22"/>
          <w:szCs w:val="22"/>
        </w:rPr>
        <w:t> </w:t>
      </w:r>
      <w:r w:rsidRPr="00835BF6">
        <w:rPr>
          <w:rFonts w:ascii="Century Gothic" w:hAnsi="Century Gothic"/>
          <w:sz w:val="22"/>
          <w:szCs w:val="22"/>
        </w:rPr>
        <w:t>4.</w:t>
      </w:r>
      <w:r w:rsidR="00632DE4" w:rsidRPr="00835BF6">
        <w:rPr>
          <w:rFonts w:ascii="Century Gothic" w:hAnsi="Century Gothic"/>
          <w:sz w:val="22"/>
          <w:szCs w:val="22"/>
        </w:rPr>
        <w:t>9</w:t>
      </w:r>
      <w:r w:rsidRPr="00835BF6">
        <w:rPr>
          <w:rFonts w:ascii="Century Gothic" w:hAnsi="Century Gothic"/>
          <w:sz w:val="22"/>
          <w:szCs w:val="22"/>
        </w:rPr>
        <w:t xml:space="preserve"> acima, a partir da </w:t>
      </w:r>
      <w:r w:rsidR="00B7792E" w:rsidRPr="00835BF6">
        <w:rPr>
          <w:rFonts w:ascii="Century Gothic" w:hAnsi="Century Gothic"/>
          <w:sz w:val="22"/>
          <w:szCs w:val="22"/>
        </w:rPr>
        <w:t>Data de</w:t>
      </w:r>
      <w:r w:rsidR="00634398">
        <w:rPr>
          <w:rFonts w:ascii="Century Gothic" w:hAnsi="Century Gothic"/>
          <w:sz w:val="22"/>
          <w:szCs w:val="22"/>
        </w:rPr>
        <w:t xml:space="preserve"> </w:t>
      </w:r>
      <w:r w:rsidR="00E068C4">
        <w:rPr>
          <w:rFonts w:ascii="Century Gothic" w:hAnsi="Century Gothic"/>
          <w:sz w:val="22"/>
          <w:szCs w:val="22"/>
        </w:rPr>
        <w:t>Integralização</w:t>
      </w:r>
      <w:r w:rsidR="000B367B" w:rsidRPr="00835BF6">
        <w:rPr>
          <w:rFonts w:ascii="Century Gothic" w:hAnsi="Century Gothic"/>
          <w:sz w:val="22"/>
          <w:szCs w:val="22"/>
        </w:rPr>
        <w:t xml:space="preserve">, </w:t>
      </w:r>
      <w:r w:rsidRPr="00835BF6">
        <w:rPr>
          <w:rFonts w:ascii="Century Gothic" w:hAnsi="Century Gothic"/>
          <w:sz w:val="22"/>
          <w:szCs w:val="22"/>
        </w:rPr>
        <w:t xml:space="preserve">até a data do seu efetivo pagamento, </w:t>
      </w:r>
      <w:r w:rsidR="00E62BB0" w:rsidRPr="00835BF6">
        <w:rPr>
          <w:rFonts w:ascii="Century Gothic" w:hAnsi="Century Gothic"/>
          <w:sz w:val="22"/>
          <w:szCs w:val="22"/>
        </w:rPr>
        <w:t xml:space="preserve">mediante a </w:t>
      </w:r>
      <w:r w:rsidRPr="00835BF6">
        <w:rPr>
          <w:rFonts w:ascii="Century Gothic" w:hAnsi="Century Gothic"/>
          <w:sz w:val="22"/>
          <w:szCs w:val="22"/>
        </w:rPr>
        <w:t>ocorrência de qualquer das seguintes hipóteses</w:t>
      </w:r>
      <w:r w:rsidR="00634398">
        <w:rPr>
          <w:rFonts w:ascii="Century Gothic" w:hAnsi="Century Gothic"/>
          <w:sz w:val="22"/>
          <w:szCs w:val="22"/>
        </w:rPr>
        <w:t xml:space="preserve"> </w:t>
      </w:r>
      <w:r w:rsidR="00747659" w:rsidRPr="00835BF6">
        <w:rPr>
          <w:rFonts w:ascii="Century Gothic" w:hAnsi="Century Gothic"/>
          <w:sz w:val="22"/>
          <w:szCs w:val="22"/>
        </w:rPr>
        <w:t>(cada um</w:t>
      </w:r>
      <w:r w:rsidR="00530F5E" w:rsidRPr="00835BF6">
        <w:rPr>
          <w:rFonts w:ascii="Century Gothic" w:hAnsi="Century Gothic"/>
          <w:sz w:val="22"/>
          <w:szCs w:val="22"/>
        </w:rPr>
        <w:t xml:space="preserve"> denominado um “</w:t>
      </w:r>
      <w:r w:rsidR="00530F5E" w:rsidRPr="00835BF6">
        <w:rPr>
          <w:rFonts w:ascii="Century Gothic" w:hAnsi="Century Gothic"/>
          <w:sz w:val="22"/>
          <w:szCs w:val="22"/>
          <w:u w:val="single"/>
        </w:rPr>
        <w:t xml:space="preserve">Evento de </w:t>
      </w:r>
      <w:r w:rsidR="00747659" w:rsidRPr="00835BF6">
        <w:rPr>
          <w:rFonts w:ascii="Century Gothic" w:hAnsi="Century Gothic"/>
          <w:sz w:val="22"/>
          <w:szCs w:val="22"/>
          <w:u w:val="single"/>
        </w:rPr>
        <w:t>Vencimento Antecipado</w:t>
      </w:r>
      <w:r w:rsidR="00747659" w:rsidRPr="00835BF6">
        <w:rPr>
          <w:rFonts w:ascii="Century Gothic" w:hAnsi="Century Gothic"/>
          <w:sz w:val="22"/>
          <w:szCs w:val="22"/>
        </w:rPr>
        <w:t>”)</w:t>
      </w:r>
      <w:r w:rsidRPr="00835BF6">
        <w:rPr>
          <w:rFonts w:ascii="Century Gothic" w:hAnsi="Century Gothic"/>
          <w:sz w:val="22"/>
          <w:szCs w:val="22"/>
        </w:rPr>
        <w:t>:</w:t>
      </w:r>
    </w:p>
    <w:p w14:paraId="53B26BE1" w14:textId="77777777" w:rsidR="00747659" w:rsidRPr="00835BF6" w:rsidRDefault="00747659" w:rsidP="00740853">
      <w:pPr>
        <w:spacing w:line="340" w:lineRule="exact"/>
        <w:rPr>
          <w:rFonts w:ascii="Century Gothic" w:hAnsi="Century Gothic"/>
          <w:sz w:val="22"/>
          <w:szCs w:val="22"/>
        </w:rPr>
      </w:pPr>
    </w:p>
    <w:p w14:paraId="7EE179CA" w14:textId="77777777" w:rsidR="004372C1" w:rsidRPr="00BE127C" w:rsidRDefault="00E62BB0" w:rsidP="00BE127C">
      <w:pPr>
        <w:numPr>
          <w:ilvl w:val="0"/>
          <w:numId w:val="11"/>
        </w:numPr>
        <w:tabs>
          <w:tab w:val="left" w:pos="709"/>
        </w:tabs>
        <w:spacing w:line="340" w:lineRule="exact"/>
        <w:ind w:left="709" w:hanging="709"/>
        <w:rPr>
          <w:rFonts w:ascii="Century Gothic" w:hAnsi="Century Gothic"/>
          <w:sz w:val="22"/>
          <w:szCs w:val="22"/>
        </w:rPr>
      </w:pPr>
      <w:r w:rsidRPr="00C20D9E">
        <w:rPr>
          <w:rFonts w:ascii="Century Gothic" w:hAnsi="Century Gothic"/>
          <w:sz w:val="22"/>
        </w:rPr>
        <w:t>descumprimento, pela Emissora, no prazo e na forma devidos, de qualquer obrigação não pecuniária decorrente d</w:t>
      </w:r>
      <w:r w:rsidR="00790DB8">
        <w:rPr>
          <w:rFonts w:ascii="Century Gothic" w:hAnsi="Century Gothic"/>
          <w:sz w:val="22"/>
        </w:rPr>
        <w:t xml:space="preserve">esta Emissão, não sanado em </w:t>
      </w:r>
      <w:r w:rsidR="00790DB8" w:rsidRPr="00790DB8">
        <w:rPr>
          <w:rFonts w:ascii="Century Gothic" w:hAnsi="Century Gothic"/>
          <w:sz w:val="22"/>
        </w:rPr>
        <w:t xml:space="preserve">até </w:t>
      </w:r>
      <w:r w:rsidR="00176728">
        <w:rPr>
          <w:rFonts w:ascii="Century Gothic" w:hAnsi="Century Gothic"/>
          <w:sz w:val="22"/>
        </w:rPr>
        <w:t>5</w:t>
      </w:r>
      <w:r w:rsidR="002D1DE2" w:rsidRPr="00790DB8">
        <w:rPr>
          <w:rFonts w:ascii="Century Gothic" w:hAnsi="Century Gothic"/>
          <w:sz w:val="22"/>
        </w:rPr>
        <w:t xml:space="preserve"> (</w:t>
      </w:r>
      <w:r w:rsidR="00176728">
        <w:rPr>
          <w:rFonts w:ascii="Century Gothic" w:hAnsi="Century Gothic"/>
          <w:sz w:val="22"/>
        </w:rPr>
        <w:t>cinco</w:t>
      </w:r>
      <w:r w:rsidR="002D1DE2" w:rsidRPr="00790DB8">
        <w:rPr>
          <w:rFonts w:ascii="Century Gothic" w:hAnsi="Century Gothic"/>
          <w:sz w:val="22"/>
        </w:rPr>
        <w:t>)</w:t>
      </w:r>
      <w:r w:rsidRPr="00790DB8">
        <w:rPr>
          <w:rFonts w:ascii="Century Gothic" w:hAnsi="Century Gothic"/>
          <w:sz w:val="22"/>
        </w:rPr>
        <w:t xml:space="preserve"> Dias</w:t>
      </w:r>
      <w:r w:rsidRPr="00C20D9E">
        <w:rPr>
          <w:rFonts w:ascii="Century Gothic" w:hAnsi="Century Gothic"/>
          <w:sz w:val="22"/>
        </w:rPr>
        <w:t xml:space="preserve"> Úteis contados a partir da </w:t>
      </w:r>
      <w:r w:rsidR="0051388F" w:rsidRPr="006335E4">
        <w:rPr>
          <w:rFonts w:ascii="Century Gothic" w:hAnsi="Century Gothic"/>
          <w:sz w:val="22"/>
          <w:szCs w:val="22"/>
        </w:rPr>
        <w:t>data em que deveria ter sido cumprida</w:t>
      </w:r>
      <w:r w:rsidRPr="00C20D9E">
        <w:rPr>
          <w:rFonts w:ascii="Century Gothic" w:hAnsi="Century Gothic"/>
          <w:sz w:val="22"/>
          <w:szCs w:val="22"/>
        </w:rPr>
        <w:t>;</w:t>
      </w:r>
      <w:r w:rsidR="004372C1" w:rsidRPr="00C20D9E">
        <w:rPr>
          <w:rFonts w:ascii="Century Gothic" w:hAnsi="Century Gothic"/>
          <w:sz w:val="22"/>
          <w:szCs w:val="22"/>
        </w:rPr>
        <w:t xml:space="preserve"> </w:t>
      </w:r>
    </w:p>
    <w:p w14:paraId="2B0A3F88" w14:textId="77777777" w:rsidR="002A4F88" w:rsidRPr="00C20D9E" w:rsidRDefault="002A4F88" w:rsidP="002A4F88">
      <w:pPr>
        <w:tabs>
          <w:tab w:val="left" w:pos="709"/>
        </w:tabs>
        <w:spacing w:line="340" w:lineRule="exact"/>
        <w:ind w:left="709"/>
        <w:rPr>
          <w:rFonts w:ascii="Century Gothic" w:hAnsi="Century Gothic"/>
          <w:sz w:val="22"/>
          <w:szCs w:val="22"/>
        </w:rPr>
      </w:pPr>
    </w:p>
    <w:p w14:paraId="433415B4" w14:textId="77777777" w:rsidR="002A4F88" w:rsidRPr="00DD3A9B" w:rsidRDefault="002A4F88" w:rsidP="00DD3A9B">
      <w:pPr>
        <w:numPr>
          <w:ilvl w:val="0"/>
          <w:numId w:val="11"/>
        </w:numPr>
        <w:tabs>
          <w:tab w:val="left" w:pos="709"/>
        </w:tabs>
        <w:spacing w:line="340" w:lineRule="exact"/>
        <w:ind w:left="709" w:hanging="709"/>
        <w:rPr>
          <w:rFonts w:ascii="Century Gothic" w:hAnsi="Century Gothic"/>
          <w:sz w:val="22"/>
          <w:szCs w:val="22"/>
        </w:rPr>
      </w:pPr>
      <w:r w:rsidRPr="00DD3A9B">
        <w:rPr>
          <w:rFonts w:ascii="Century Gothic" w:hAnsi="Century Gothic"/>
          <w:sz w:val="22"/>
          <w:szCs w:val="22"/>
        </w:rPr>
        <w:t>descumprimento, pela Emissora, no prazo e na forma devidos, de qualquer obrigação pecuniária decorrente desta Emissão</w:t>
      </w:r>
      <w:r w:rsidR="00B771CE" w:rsidRPr="002074DC">
        <w:rPr>
          <w:rFonts w:ascii="Century Gothic" w:hAnsi="Century Gothic"/>
          <w:sz w:val="22"/>
          <w:szCs w:val="22"/>
        </w:rPr>
        <w:t xml:space="preserve">; </w:t>
      </w:r>
    </w:p>
    <w:p w14:paraId="4031774D" w14:textId="77777777" w:rsidR="000E68CA" w:rsidRPr="00835BF6" w:rsidRDefault="000E68CA" w:rsidP="00A3359D">
      <w:pPr>
        <w:rPr>
          <w:rFonts w:ascii="Century Gothic" w:hAnsi="Century Gothic"/>
          <w:sz w:val="22"/>
          <w:szCs w:val="22"/>
        </w:rPr>
      </w:pPr>
    </w:p>
    <w:p w14:paraId="44BAA7CE" w14:textId="17148F82" w:rsidR="000E68CA" w:rsidRPr="003D7537" w:rsidRDefault="000E68CA" w:rsidP="00E068C4">
      <w:pPr>
        <w:numPr>
          <w:ilvl w:val="0"/>
          <w:numId w:val="11"/>
        </w:numPr>
        <w:tabs>
          <w:tab w:val="left" w:pos="709"/>
        </w:tabs>
        <w:spacing w:line="340" w:lineRule="exact"/>
        <w:ind w:left="709" w:hanging="709"/>
        <w:rPr>
          <w:rFonts w:ascii="Century Gothic" w:hAnsi="Century Gothic"/>
          <w:sz w:val="22"/>
          <w:szCs w:val="22"/>
        </w:rPr>
      </w:pPr>
      <w:r w:rsidRPr="00002B33">
        <w:rPr>
          <w:rFonts w:ascii="Century Gothic" w:hAnsi="Century Gothic"/>
          <w:sz w:val="22"/>
          <w:szCs w:val="22"/>
        </w:rPr>
        <w:t xml:space="preserve">caso a Fiança (i) não seja mantida de forma válida, plena, eficaz e exequível; (ii) de qualquer forma, deixe de existir, total ou parcialmente, ou </w:t>
      </w:r>
      <w:r w:rsidRPr="00B2188D">
        <w:rPr>
          <w:rFonts w:ascii="Century Gothic" w:hAnsi="Century Gothic"/>
          <w:sz w:val="22"/>
          <w:szCs w:val="22"/>
        </w:rPr>
        <w:t>seja rescindida; ou (iii) seja objeto de questionamento judicial pela Emissora,</w:t>
      </w:r>
      <w:r w:rsidRPr="00002B33">
        <w:rPr>
          <w:rFonts w:ascii="Century Gothic" w:hAnsi="Century Gothic"/>
          <w:sz w:val="22"/>
          <w:szCs w:val="22"/>
        </w:rPr>
        <w:t xml:space="preserve"> pela Fiadora ou por quaisquer terceiros</w:t>
      </w:r>
      <w:r w:rsidR="00977F82" w:rsidRPr="00002B33">
        <w:rPr>
          <w:rFonts w:ascii="Century Gothic" w:hAnsi="Century Gothic"/>
          <w:sz w:val="22"/>
          <w:szCs w:val="22"/>
        </w:rPr>
        <w:t xml:space="preserve">, </w:t>
      </w:r>
      <w:r w:rsidR="00002B33" w:rsidRPr="00002B33">
        <w:rPr>
          <w:rFonts w:ascii="Century Gothic" w:hAnsi="Century Gothic"/>
          <w:sz w:val="22"/>
          <w:szCs w:val="22"/>
        </w:rPr>
        <w:t xml:space="preserve">em qualquer hipótese </w:t>
      </w:r>
      <w:r w:rsidR="00977F82" w:rsidRPr="00002B33">
        <w:rPr>
          <w:rFonts w:ascii="Century Gothic" w:hAnsi="Century Gothic"/>
          <w:sz w:val="22"/>
          <w:szCs w:val="22"/>
        </w:rPr>
        <w:t>sem que a Emissora apresente substituto idôneo a ser aprovado pelos titulares das Debêntures reunidos em Assembleia Geral de Debenturistas</w:t>
      </w:r>
      <w:r w:rsidR="006335E4" w:rsidRPr="00002B33">
        <w:rPr>
          <w:rFonts w:ascii="Century Gothic" w:hAnsi="Century Gothic"/>
          <w:sz w:val="22"/>
          <w:szCs w:val="22"/>
        </w:rPr>
        <w:t xml:space="preserve">. </w:t>
      </w:r>
      <w:r w:rsidR="005B02BA" w:rsidRPr="00002B33">
        <w:rPr>
          <w:rFonts w:ascii="Century Gothic" w:hAnsi="Century Gothic"/>
          <w:sz w:val="22"/>
          <w:szCs w:val="22"/>
        </w:rPr>
        <w:t>No mesmo sentido, caso: (i) a Fiadora seja liquidada, dissolvida ou extinta; (ii) a Fiadora seja declarada insolvente ou se ocorrer in</w:t>
      </w:r>
      <w:r w:rsidR="00977F82" w:rsidRPr="00002B33">
        <w:rPr>
          <w:rFonts w:ascii="Century Gothic" w:hAnsi="Century Gothic"/>
          <w:sz w:val="22"/>
          <w:szCs w:val="22"/>
        </w:rPr>
        <w:t>í</w:t>
      </w:r>
      <w:r w:rsidR="005B02BA" w:rsidRPr="00002B33">
        <w:rPr>
          <w:rFonts w:ascii="Century Gothic" w:hAnsi="Century Gothic"/>
          <w:sz w:val="22"/>
          <w:szCs w:val="22"/>
        </w:rPr>
        <w:t>cio de procedimento de qualquer ação judicial ou extrajudicial ou for requerido</w:t>
      </w:r>
      <w:r w:rsidR="001A153E">
        <w:rPr>
          <w:rFonts w:ascii="Century Gothic" w:hAnsi="Century Gothic"/>
          <w:sz w:val="22"/>
          <w:szCs w:val="22"/>
        </w:rPr>
        <w:t xml:space="preserve"> </w:t>
      </w:r>
      <w:r w:rsidR="001A153E" w:rsidRPr="003D7537">
        <w:rPr>
          <w:rFonts w:ascii="Century Gothic" w:hAnsi="Century Gothic"/>
          <w:sz w:val="22"/>
          <w:szCs w:val="22"/>
        </w:rPr>
        <w:t>e o pedido não for elidido no prazo legal</w:t>
      </w:r>
      <w:r w:rsidR="005B02BA" w:rsidRPr="00002B33">
        <w:rPr>
          <w:rFonts w:ascii="Century Gothic" w:hAnsi="Century Gothic"/>
          <w:sz w:val="22"/>
          <w:szCs w:val="22"/>
        </w:rPr>
        <w:t xml:space="preserve"> e/ou </w:t>
      </w:r>
      <w:r w:rsidR="005B02BA" w:rsidRPr="003D7537">
        <w:rPr>
          <w:rFonts w:ascii="Century Gothic" w:hAnsi="Century Gothic"/>
          <w:sz w:val="22"/>
          <w:szCs w:val="22"/>
        </w:rPr>
        <w:t>decretada a sua falência, sem que a Emissora apresente substituto idôneo a ser aprovado pelos titulares das Debêntures reunidos em Assembleia Geral de Debenturistas; ou (iii) haja a venda, alteração no controle acionário ou qualquer outra forma de reorganização societária da Fiadora que implique na alteração dos acionistas controladores da Fiadora.</w:t>
      </w:r>
      <w:r w:rsidRPr="003D7537">
        <w:rPr>
          <w:rFonts w:ascii="Century Gothic" w:hAnsi="Century Gothic"/>
          <w:sz w:val="22"/>
          <w:szCs w:val="22"/>
        </w:rPr>
        <w:t>;</w:t>
      </w:r>
      <w:r w:rsidR="00D3799F" w:rsidRPr="003D7537">
        <w:rPr>
          <w:rFonts w:ascii="Century Gothic" w:hAnsi="Century Gothic"/>
          <w:sz w:val="22"/>
          <w:szCs w:val="22"/>
        </w:rPr>
        <w:t xml:space="preserve"> </w:t>
      </w:r>
    </w:p>
    <w:p w14:paraId="2B1A6DFF" w14:textId="77777777" w:rsidR="00A143CA" w:rsidRPr="003D7537" w:rsidRDefault="00A143CA" w:rsidP="000247C9">
      <w:pPr>
        <w:tabs>
          <w:tab w:val="left" w:pos="709"/>
        </w:tabs>
        <w:spacing w:line="340" w:lineRule="exact"/>
        <w:rPr>
          <w:rFonts w:ascii="Century Gothic" w:hAnsi="Century Gothic"/>
          <w:sz w:val="22"/>
          <w:szCs w:val="22"/>
        </w:rPr>
      </w:pPr>
    </w:p>
    <w:p w14:paraId="3C111857" w14:textId="3AF53426" w:rsidR="000C1CC3" w:rsidRPr="003D7537" w:rsidRDefault="00002B33" w:rsidP="007454A6">
      <w:pPr>
        <w:numPr>
          <w:ilvl w:val="0"/>
          <w:numId w:val="11"/>
        </w:numPr>
        <w:tabs>
          <w:tab w:val="left" w:pos="709"/>
        </w:tabs>
        <w:spacing w:line="340" w:lineRule="exact"/>
        <w:ind w:left="709" w:hanging="709"/>
        <w:rPr>
          <w:rFonts w:ascii="Century Gothic" w:hAnsi="Century Gothic"/>
          <w:i/>
          <w:sz w:val="22"/>
          <w:szCs w:val="22"/>
        </w:rPr>
      </w:pPr>
      <w:r w:rsidRPr="003D7537">
        <w:rPr>
          <w:rFonts w:ascii="Century Gothic" w:hAnsi="Century Gothic"/>
          <w:sz w:val="22"/>
          <w:szCs w:val="22"/>
        </w:rPr>
        <w:t xml:space="preserve">se a Emissora iniciar qualquer procedimento de recuperação judicial ou extrajudicial ou se for requerida e o pedido não for </w:t>
      </w:r>
      <w:r w:rsidR="001A153E" w:rsidRPr="003D7537">
        <w:rPr>
          <w:rFonts w:ascii="Century Gothic" w:hAnsi="Century Gothic"/>
          <w:sz w:val="22"/>
          <w:szCs w:val="22"/>
        </w:rPr>
        <w:t>e</w:t>
      </w:r>
      <w:r w:rsidRPr="003D7537">
        <w:rPr>
          <w:rFonts w:ascii="Century Gothic" w:hAnsi="Century Gothic"/>
          <w:sz w:val="22"/>
          <w:szCs w:val="22"/>
        </w:rPr>
        <w:t>lidido no prazo legal e/ou decretada a sua falência ou dissolução, ou liquidação ou extinção</w:t>
      </w:r>
      <w:r w:rsidR="00E7388A" w:rsidRPr="003D7537">
        <w:rPr>
          <w:rFonts w:ascii="Century Gothic" w:hAnsi="Century Gothic"/>
          <w:sz w:val="22"/>
          <w:szCs w:val="22"/>
        </w:rPr>
        <w:t>;</w:t>
      </w:r>
      <w:r w:rsidR="00F7274B" w:rsidRPr="003D7537">
        <w:rPr>
          <w:rFonts w:ascii="Century Gothic" w:hAnsi="Century Gothic"/>
          <w:b/>
          <w:sz w:val="22"/>
          <w:szCs w:val="22"/>
        </w:rPr>
        <w:t xml:space="preserve"> </w:t>
      </w:r>
    </w:p>
    <w:p w14:paraId="7B9A733D" w14:textId="77777777" w:rsidR="001B2E82" w:rsidRPr="0083467B" w:rsidRDefault="001B2E82" w:rsidP="0083467B">
      <w:pPr>
        <w:rPr>
          <w:rFonts w:ascii="Century Gothic" w:hAnsi="Century Gothic"/>
          <w:sz w:val="22"/>
          <w:szCs w:val="22"/>
        </w:rPr>
      </w:pPr>
    </w:p>
    <w:p w14:paraId="6F43DCF9" w14:textId="6450E410" w:rsidR="001B2E82" w:rsidRPr="0026677D" w:rsidRDefault="001B2E82" w:rsidP="004236AB">
      <w:pPr>
        <w:numPr>
          <w:ilvl w:val="0"/>
          <w:numId w:val="11"/>
        </w:numPr>
        <w:tabs>
          <w:tab w:val="left" w:pos="709"/>
        </w:tabs>
        <w:spacing w:line="340" w:lineRule="exact"/>
        <w:ind w:left="709" w:hanging="709"/>
        <w:rPr>
          <w:rFonts w:ascii="Century Gothic" w:hAnsi="Century Gothic"/>
          <w:sz w:val="22"/>
          <w:szCs w:val="22"/>
        </w:rPr>
      </w:pPr>
      <w:r>
        <w:rPr>
          <w:rFonts w:ascii="Century Gothic" w:hAnsi="Century Gothic"/>
          <w:sz w:val="22"/>
          <w:szCs w:val="22"/>
        </w:rPr>
        <w:t xml:space="preserve">se ocorrer qualquer uma das hipóteses mencionadas nos artigos 333, inciso III, e 1.425, incisos I e III,  do Código Civil; </w:t>
      </w:r>
    </w:p>
    <w:p w14:paraId="1981395D" w14:textId="77777777" w:rsidR="002A5B18" w:rsidRPr="008C4BA8" w:rsidRDefault="002A5B18" w:rsidP="005F7745">
      <w:pPr>
        <w:rPr>
          <w:rFonts w:ascii="Century Gothic" w:hAnsi="Century Gothic"/>
          <w:sz w:val="22"/>
          <w:szCs w:val="22"/>
          <w:highlight w:val="cyan"/>
        </w:rPr>
      </w:pPr>
    </w:p>
    <w:p w14:paraId="0D8276D6" w14:textId="77777777" w:rsidR="00157D6B" w:rsidRPr="003F2C5A" w:rsidRDefault="00157D6B" w:rsidP="000C1CC3">
      <w:pPr>
        <w:numPr>
          <w:ilvl w:val="0"/>
          <w:numId w:val="11"/>
        </w:numPr>
        <w:tabs>
          <w:tab w:val="left" w:pos="709"/>
        </w:tabs>
        <w:spacing w:line="340" w:lineRule="exact"/>
        <w:ind w:left="709" w:hanging="709"/>
        <w:rPr>
          <w:rFonts w:ascii="Century Gothic" w:hAnsi="Century Gothic"/>
          <w:sz w:val="22"/>
          <w:szCs w:val="22"/>
        </w:rPr>
      </w:pPr>
      <w:r w:rsidRPr="003F2C5A">
        <w:rPr>
          <w:rFonts w:ascii="Century Gothic" w:hAnsi="Century Gothic"/>
          <w:sz w:val="22"/>
          <w:szCs w:val="22"/>
        </w:rPr>
        <w:t xml:space="preserve">Se houver efetivo protesto de título, no valor individual ou agregado superior a R$10.000.000,00 (dez milhões de reais), </w:t>
      </w:r>
      <w:r w:rsidRPr="009606C9">
        <w:rPr>
          <w:rFonts w:ascii="Century Gothic" w:hAnsi="Century Gothic"/>
          <w:sz w:val="22"/>
          <w:szCs w:val="22"/>
        </w:rPr>
        <w:t>contra a Emissora, que não seja</w:t>
      </w:r>
      <w:r w:rsidR="00054D37" w:rsidRPr="009606C9">
        <w:rPr>
          <w:rFonts w:ascii="Century Gothic" w:hAnsi="Century Gothic"/>
          <w:sz w:val="22"/>
          <w:szCs w:val="22"/>
        </w:rPr>
        <w:t>m</w:t>
      </w:r>
      <w:r w:rsidRPr="009606C9">
        <w:rPr>
          <w:rFonts w:ascii="Century Gothic" w:hAnsi="Century Gothic"/>
          <w:sz w:val="22"/>
          <w:szCs w:val="22"/>
        </w:rPr>
        <w:t xml:space="preserve"> sustado</w:t>
      </w:r>
      <w:r w:rsidR="00054D37" w:rsidRPr="009606C9">
        <w:rPr>
          <w:rFonts w:ascii="Century Gothic" w:hAnsi="Century Gothic"/>
          <w:sz w:val="22"/>
          <w:szCs w:val="22"/>
        </w:rPr>
        <w:t>s</w:t>
      </w:r>
      <w:r w:rsidRPr="009606C9">
        <w:rPr>
          <w:rFonts w:ascii="Century Gothic" w:hAnsi="Century Gothic"/>
          <w:sz w:val="22"/>
          <w:szCs w:val="22"/>
        </w:rPr>
        <w:t xml:space="preserve"> em </w:t>
      </w:r>
      <w:r w:rsidR="00054D37" w:rsidRPr="008C4BA8">
        <w:rPr>
          <w:rFonts w:ascii="Century Gothic" w:hAnsi="Century Gothic"/>
          <w:sz w:val="22"/>
          <w:szCs w:val="22"/>
        </w:rPr>
        <w:t xml:space="preserve">15 </w:t>
      </w:r>
      <w:r w:rsidRPr="008C4BA8">
        <w:rPr>
          <w:rFonts w:ascii="Century Gothic" w:hAnsi="Century Gothic"/>
          <w:sz w:val="22"/>
          <w:szCs w:val="22"/>
        </w:rPr>
        <w:t>(</w:t>
      </w:r>
      <w:r w:rsidR="00054D37" w:rsidRPr="008C4BA8">
        <w:rPr>
          <w:rFonts w:ascii="Century Gothic" w:hAnsi="Century Gothic"/>
          <w:sz w:val="22"/>
          <w:szCs w:val="22"/>
        </w:rPr>
        <w:t>quinze</w:t>
      </w:r>
      <w:r w:rsidRPr="008C4BA8">
        <w:rPr>
          <w:rFonts w:ascii="Century Gothic" w:hAnsi="Century Gothic"/>
          <w:sz w:val="22"/>
          <w:szCs w:val="22"/>
        </w:rPr>
        <w:t>)</w:t>
      </w:r>
      <w:r w:rsidRPr="009606C9">
        <w:rPr>
          <w:rFonts w:ascii="Century Gothic" w:hAnsi="Century Gothic"/>
          <w:sz w:val="22"/>
          <w:szCs w:val="22"/>
        </w:rPr>
        <w:t xml:space="preserve"> dias</w:t>
      </w:r>
      <w:r w:rsidRPr="003F2C5A">
        <w:rPr>
          <w:rFonts w:ascii="Century Gothic" w:hAnsi="Century Gothic"/>
          <w:sz w:val="22"/>
          <w:szCs w:val="22"/>
        </w:rPr>
        <w:t>, por cujo pagamento seja responsável, ainda que na condição de garantidor</w:t>
      </w:r>
      <w:r w:rsidR="001E1500" w:rsidRPr="003F2C5A">
        <w:rPr>
          <w:rFonts w:ascii="Century Gothic" w:hAnsi="Century Gothic"/>
          <w:sz w:val="22"/>
          <w:szCs w:val="22"/>
        </w:rPr>
        <w:t>a</w:t>
      </w:r>
      <w:r w:rsidRPr="003F2C5A">
        <w:rPr>
          <w:rFonts w:ascii="Century Gothic" w:hAnsi="Century Gothic"/>
          <w:sz w:val="22"/>
          <w:szCs w:val="22"/>
        </w:rPr>
        <w:t>.</w:t>
      </w:r>
      <w:r w:rsidR="00A61D81" w:rsidRPr="003F2C5A">
        <w:rPr>
          <w:rFonts w:ascii="Century Gothic" w:hAnsi="Century Gothic"/>
          <w:sz w:val="22"/>
          <w:szCs w:val="22"/>
        </w:rPr>
        <w:t xml:space="preserve"> </w:t>
      </w:r>
      <w:r w:rsidR="002D1987">
        <w:rPr>
          <w:rFonts w:ascii="Century Gothic" w:hAnsi="Century Gothic"/>
          <w:b/>
          <w:sz w:val="22"/>
          <w:szCs w:val="22"/>
        </w:rPr>
        <w:t xml:space="preserve"> </w:t>
      </w:r>
    </w:p>
    <w:p w14:paraId="61159F3F" w14:textId="77777777" w:rsidR="003F2C5A" w:rsidRDefault="003F2C5A" w:rsidP="003F2C5A">
      <w:pPr>
        <w:pStyle w:val="PargrafodaLista"/>
        <w:rPr>
          <w:rFonts w:ascii="Century Gothic" w:hAnsi="Century Gothic"/>
          <w:sz w:val="22"/>
          <w:szCs w:val="22"/>
        </w:rPr>
      </w:pPr>
    </w:p>
    <w:p w14:paraId="158B13DF" w14:textId="77777777" w:rsidR="009606C9" w:rsidRPr="009606C9" w:rsidRDefault="00157D6B" w:rsidP="000C1CC3">
      <w:pPr>
        <w:numPr>
          <w:ilvl w:val="0"/>
          <w:numId w:val="11"/>
        </w:numPr>
        <w:tabs>
          <w:tab w:val="left" w:pos="709"/>
        </w:tabs>
        <w:spacing w:line="340" w:lineRule="exact"/>
        <w:ind w:left="709" w:hanging="709"/>
        <w:rPr>
          <w:rFonts w:ascii="Century Gothic" w:hAnsi="Century Gothic"/>
          <w:sz w:val="22"/>
          <w:szCs w:val="22"/>
        </w:rPr>
      </w:pPr>
      <w:r w:rsidRPr="009606C9">
        <w:rPr>
          <w:rFonts w:ascii="Century Gothic" w:hAnsi="Century Gothic"/>
          <w:sz w:val="22"/>
          <w:szCs w:val="22"/>
        </w:rPr>
        <w:t>Se houver mudança do estado econômico-financeiro</w:t>
      </w:r>
      <w:r w:rsidR="003415C7" w:rsidRPr="009606C9">
        <w:rPr>
          <w:rFonts w:ascii="Century Gothic" w:hAnsi="Century Gothic"/>
          <w:sz w:val="22"/>
          <w:szCs w:val="22"/>
        </w:rPr>
        <w:t xml:space="preserve"> </w:t>
      </w:r>
      <w:r w:rsidRPr="009606C9">
        <w:rPr>
          <w:rFonts w:ascii="Century Gothic" w:hAnsi="Century Gothic"/>
          <w:sz w:val="22"/>
          <w:szCs w:val="22"/>
        </w:rPr>
        <w:t>da Emissora</w:t>
      </w:r>
      <w:r w:rsidR="003415C7" w:rsidRPr="009606C9">
        <w:rPr>
          <w:rFonts w:ascii="Century Gothic" w:hAnsi="Century Gothic"/>
          <w:sz w:val="22"/>
          <w:szCs w:val="22"/>
        </w:rPr>
        <w:t xml:space="preserve"> </w:t>
      </w:r>
      <w:r w:rsidRPr="009606C9">
        <w:rPr>
          <w:rFonts w:ascii="Century Gothic" w:hAnsi="Century Gothic"/>
          <w:sz w:val="22"/>
          <w:szCs w:val="22"/>
        </w:rPr>
        <w:t>que possa prejudicar a capacidade de cumprimento das obrigações assumidas pela Emissora no presente instrumento</w:t>
      </w:r>
      <w:r w:rsidR="0099510C" w:rsidRPr="009606C9">
        <w:rPr>
          <w:rFonts w:ascii="Century Gothic" w:hAnsi="Century Gothic"/>
          <w:sz w:val="22"/>
          <w:szCs w:val="22"/>
        </w:rPr>
        <w:t>;</w:t>
      </w:r>
      <w:r w:rsidR="00A61D81" w:rsidRPr="009606C9">
        <w:rPr>
          <w:rFonts w:ascii="Century Gothic" w:hAnsi="Century Gothic"/>
          <w:sz w:val="22"/>
          <w:szCs w:val="22"/>
        </w:rPr>
        <w:t xml:space="preserve"> </w:t>
      </w:r>
      <w:r w:rsidR="002D1987">
        <w:rPr>
          <w:rFonts w:ascii="Century Gothic" w:hAnsi="Century Gothic"/>
          <w:b/>
          <w:sz w:val="22"/>
          <w:szCs w:val="22"/>
        </w:rPr>
        <w:t xml:space="preserve"> </w:t>
      </w:r>
    </w:p>
    <w:p w14:paraId="13861FA4" w14:textId="77777777" w:rsidR="00770C80" w:rsidRPr="00DD77B2" w:rsidRDefault="00770C80" w:rsidP="00F61157">
      <w:pPr>
        <w:tabs>
          <w:tab w:val="left" w:pos="709"/>
        </w:tabs>
        <w:spacing w:line="340" w:lineRule="exact"/>
        <w:rPr>
          <w:rFonts w:ascii="Century Gothic" w:hAnsi="Century Gothic"/>
          <w:sz w:val="22"/>
          <w:szCs w:val="22"/>
        </w:rPr>
      </w:pPr>
      <w:bookmarkStart w:id="68" w:name="_DV_M110"/>
      <w:bookmarkStart w:id="69" w:name="_DV_M111"/>
      <w:bookmarkStart w:id="70" w:name="_DV_M112"/>
      <w:bookmarkStart w:id="71" w:name="_DV_M113"/>
      <w:bookmarkStart w:id="72" w:name="_DV_M114"/>
      <w:bookmarkStart w:id="73" w:name="_DV_M115"/>
      <w:bookmarkStart w:id="74" w:name="_DV_M116"/>
      <w:bookmarkStart w:id="75" w:name="_DV_M118"/>
      <w:bookmarkStart w:id="76" w:name="_DV_M123"/>
      <w:bookmarkStart w:id="77" w:name="_DV_M124"/>
      <w:bookmarkStart w:id="78" w:name="_DV_M125"/>
      <w:bookmarkStart w:id="79" w:name="_DV_M126"/>
      <w:bookmarkStart w:id="80" w:name="_DV_M133"/>
      <w:bookmarkStart w:id="81" w:name="_DV_M134"/>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1B7890F3" w14:textId="50641FD7" w:rsidR="009E7F69" w:rsidRPr="002D1987" w:rsidRDefault="000E68CA" w:rsidP="000C1CC3">
      <w:pPr>
        <w:numPr>
          <w:ilvl w:val="0"/>
          <w:numId w:val="11"/>
        </w:numPr>
        <w:tabs>
          <w:tab w:val="left" w:pos="709"/>
        </w:tabs>
        <w:spacing w:line="340" w:lineRule="exact"/>
        <w:ind w:left="709" w:hanging="709"/>
        <w:rPr>
          <w:rFonts w:ascii="Century Gothic" w:hAnsi="Century Gothic"/>
          <w:sz w:val="22"/>
          <w:szCs w:val="22"/>
        </w:rPr>
      </w:pPr>
      <w:r w:rsidRPr="00F61157">
        <w:rPr>
          <w:rFonts w:ascii="Century Gothic" w:hAnsi="Century Gothic"/>
          <w:sz w:val="22"/>
          <w:szCs w:val="22"/>
        </w:rPr>
        <w:t>alteração substancial do objeto social da Emissora</w:t>
      </w:r>
      <w:r w:rsidRPr="00E54A73">
        <w:rPr>
          <w:rFonts w:ascii="Century Gothic" w:hAnsi="Century Gothic"/>
          <w:sz w:val="22"/>
          <w:szCs w:val="22"/>
        </w:rPr>
        <w:t>,</w:t>
      </w:r>
      <w:r w:rsidRPr="00F61157">
        <w:rPr>
          <w:rFonts w:ascii="Century Gothic" w:hAnsi="Century Gothic"/>
          <w:sz w:val="22"/>
          <w:szCs w:val="22"/>
        </w:rPr>
        <w:t xml:space="preserve"> conforme disposto no </w:t>
      </w:r>
      <w:r w:rsidR="0091786C" w:rsidRPr="00F61157">
        <w:rPr>
          <w:rFonts w:ascii="Century Gothic" w:hAnsi="Century Gothic"/>
          <w:sz w:val="22"/>
          <w:szCs w:val="22"/>
        </w:rPr>
        <w:t>E</w:t>
      </w:r>
      <w:r w:rsidRPr="00F61157">
        <w:rPr>
          <w:rFonts w:ascii="Century Gothic" w:hAnsi="Century Gothic"/>
          <w:sz w:val="22"/>
          <w:szCs w:val="22"/>
        </w:rPr>
        <w:t xml:space="preserve">statuto </w:t>
      </w:r>
      <w:r w:rsidR="0091786C" w:rsidRPr="00F61157">
        <w:rPr>
          <w:rFonts w:ascii="Century Gothic" w:hAnsi="Century Gothic"/>
          <w:sz w:val="22"/>
          <w:szCs w:val="22"/>
        </w:rPr>
        <w:t>So</w:t>
      </w:r>
      <w:r w:rsidRPr="00F61157">
        <w:rPr>
          <w:rFonts w:ascii="Century Gothic" w:hAnsi="Century Gothic"/>
          <w:sz w:val="22"/>
          <w:szCs w:val="22"/>
        </w:rPr>
        <w:t xml:space="preserve">cial da </w:t>
      </w:r>
      <w:r w:rsidRPr="00E54A73">
        <w:rPr>
          <w:rFonts w:ascii="Century Gothic" w:hAnsi="Century Gothic"/>
          <w:sz w:val="22"/>
          <w:szCs w:val="22"/>
        </w:rPr>
        <w:t>Emissora, na Data de Emissão, que modifique de forma relevante as atividades por ela praticadas</w:t>
      </w:r>
      <w:r w:rsidR="00D2695A" w:rsidRPr="00E54A73">
        <w:rPr>
          <w:rFonts w:ascii="Century Gothic" w:hAnsi="Century Gothic"/>
          <w:sz w:val="22"/>
          <w:szCs w:val="22"/>
        </w:rPr>
        <w:t>;</w:t>
      </w:r>
      <w:r w:rsidR="00A40396" w:rsidRPr="00E54A73">
        <w:rPr>
          <w:rFonts w:ascii="Century Gothic" w:hAnsi="Century Gothic"/>
          <w:sz w:val="22"/>
          <w:szCs w:val="22"/>
        </w:rPr>
        <w:t xml:space="preserve"> </w:t>
      </w:r>
      <w:r w:rsidR="002D1987" w:rsidRPr="00E54A73">
        <w:rPr>
          <w:rFonts w:ascii="Century Gothic" w:hAnsi="Century Gothic"/>
          <w:sz w:val="22"/>
          <w:szCs w:val="22"/>
        </w:rPr>
        <w:t xml:space="preserve"> </w:t>
      </w:r>
    </w:p>
    <w:p w14:paraId="7B5D80DB" w14:textId="77777777" w:rsidR="001C3333" w:rsidRPr="009606C9" w:rsidRDefault="001C3333" w:rsidP="001C3333">
      <w:pPr>
        <w:tabs>
          <w:tab w:val="left" w:pos="709"/>
        </w:tabs>
        <w:spacing w:line="340" w:lineRule="exact"/>
        <w:rPr>
          <w:rFonts w:ascii="Century Gothic" w:hAnsi="Century Gothic"/>
          <w:sz w:val="22"/>
          <w:szCs w:val="22"/>
          <w:highlight w:val="yellow"/>
        </w:rPr>
      </w:pPr>
    </w:p>
    <w:p w14:paraId="4D2555CE" w14:textId="62D224F8" w:rsidR="000A4D1A" w:rsidRPr="00A41D3E" w:rsidRDefault="00747659" w:rsidP="00A41D3E">
      <w:pPr>
        <w:numPr>
          <w:ilvl w:val="0"/>
          <w:numId w:val="11"/>
        </w:numPr>
        <w:tabs>
          <w:tab w:val="left" w:pos="709"/>
        </w:tabs>
        <w:spacing w:line="340" w:lineRule="exact"/>
        <w:ind w:left="709" w:hanging="709"/>
        <w:rPr>
          <w:rFonts w:ascii="Century Gothic" w:hAnsi="Century Gothic"/>
          <w:strike/>
          <w:sz w:val="22"/>
          <w:szCs w:val="22"/>
        </w:rPr>
      </w:pPr>
      <w:r w:rsidRPr="00A41D3E">
        <w:rPr>
          <w:rFonts w:ascii="Century Gothic" w:hAnsi="Century Gothic"/>
          <w:sz w:val="22"/>
          <w:szCs w:val="22"/>
        </w:rPr>
        <w:t>cisão, incorporação</w:t>
      </w:r>
      <w:r w:rsidR="00CE0B5D" w:rsidRPr="00A41D3E">
        <w:rPr>
          <w:rFonts w:ascii="Century Gothic" w:hAnsi="Century Gothic"/>
          <w:sz w:val="22"/>
          <w:szCs w:val="22"/>
        </w:rPr>
        <w:t>,</w:t>
      </w:r>
      <w:r w:rsidRPr="00A41D3E">
        <w:rPr>
          <w:rFonts w:ascii="Century Gothic" w:hAnsi="Century Gothic"/>
          <w:sz w:val="22"/>
          <w:szCs w:val="22"/>
        </w:rPr>
        <w:t xml:space="preserve"> fusão</w:t>
      </w:r>
      <w:r w:rsidR="00CE0B5D" w:rsidRPr="00A41D3E">
        <w:rPr>
          <w:rFonts w:ascii="Century Gothic" w:hAnsi="Century Gothic"/>
          <w:sz w:val="22"/>
          <w:szCs w:val="22"/>
        </w:rPr>
        <w:t>, venda ou qualquer outra forma de reorganização societária</w:t>
      </w:r>
      <w:r w:rsidR="00C14535" w:rsidRPr="00A41D3E">
        <w:rPr>
          <w:rFonts w:ascii="Century Gothic" w:hAnsi="Century Gothic"/>
          <w:sz w:val="22"/>
          <w:szCs w:val="22"/>
        </w:rPr>
        <w:t xml:space="preserve"> da Emissora</w:t>
      </w:r>
      <w:r w:rsidR="00B74868">
        <w:rPr>
          <w:rFonts w:ascii="Century Gothic" w:hAnsi="Century Gothic"/>
          <w:sz w:val="22"/>
          <w:szCs w:val="22"/>
        </w:rPr>
        <w:t>,</w:t>
      </w:r>
      <w:r w:rsidRPr="00A41D3E">
        <w:rPr>
          <w:rFonts w:ascii="Century Gothic" w:hAnsi="Century Gothic"/>
          <w:sz w:val="22"/>
          <w:szCs w:val="22"/>
        </w:rPr>
        <w:t xml:space="preserve"> exceto </w:t>
      </w:r>
      <w:r w:rsidR="00E068C4" w:rsidRPr="00A41D3E">
        <w:rPr>
          <w:rFonts w:ascii="Century Gothic" w:hAnsi="Century Gothic"/>
          <w:sz w:val="22"/>
          <w:szCs w:val="22"/>
        </w:rPr>
        <w:t>se (</w:t>
      </w:r>
      <w:r w:rsidR="00CE0B5D" w:rsidRPr="00A41D3E">
        <w:rPr>
          <w:rFonts w:ascii="Century Gothic" w:hAnsi="Century Gothic"/>
          <w:sz w:val="22"/>
          <w:szCs w:val="22"/>
        </w:rPr>
        <w:t>a</w:t>
      </w:r>
      <w:r w:rsidR="00E068C4" w:rsidRPr="00A41D3E">
        <w:rPr>
          <w:rFonts w:ascii="Century Gothic" w:hAnsi="Century Gothic"/>
          <w:sz w:val="22"/>
          <w:szCs w:val="22"/>
        </w:rPr>
        <w:t xml:space="preserve">) </w:t>
      </w:r>
      <w:r w:rsidR="002B3CEC" w:rsidRPr="00A41D3E">
        <w:rPr>
          <w:rFonts w:ascii="Century Gothic" w:hAnsi="Century Gothic"/>
          <w:sz w:val="22"/>
          <w:szCs w:val="22"/>
        </w:rPr>
        <w:t>ocorrerem dentro do mesmo grupo econômico da Emissora, ou</w:t>
      </w:r>
      <w:r w:rsidR="002A701C" w:rsidRPr="00A41D3E">
        <w:rPr>
          <w:rFonts w:ascii="Century Gothic" w:hAnsi="Century Gothic"/>
          <w:sz w:val="22"/>
          <w:szCs w:val="22"/>
        </w:rPr>
        <w:t xml:space="preserve"> nos termos do artigo 231 da Lei das S</w:t>
      </w:r>
      <w:r w:rsidR="00A64835" w:rsidRPr="00A41D3E">
        <w:rPr>
          <w:rFonts w:ascii="Century Gothic" w:hAnsi="Century Gothic"/>
          <w:sz w:val="22"/>
          <w:szCs w:val="22"/>
        </w:rPr>
        <w:t xml:space="preserve">ociedades por </w:t>
      </w:r>
      <w:r w:rsidR="002A701C" w:rsidRPr="00A41D3E">
        <w:rPr>
          <w:rFonts w:ascii="Century Gothic" w:hAnsi="Century Gothic"/>
          <w:sz w:val="22"/>
          <w:szCs w:val="22"/>
        </w:rPr>
        <w:t>A</w:t>
      </w:r>
      <w:r w:rsidR="00A64835" w:rsidRPr="00A41D3E">
        <w:rPr>
          <w:rFonts w:ascii="Century Gothic" w:hAnsi="Century Gothic"/>
          <w:sz w:val="22"/>
          <w:szCs w:val="22"/>
        </w:rPr>
        <w:t>ções</w:t>
      </w:r>
      <w:r w:rsidR="00B626FC" w:rsidRPr="00A41D3E">
        <w:rPr>
          <w:rFonts w:ascii="Century Gothic" w:hAnsi="Century Gothic"/>
          <w:sz w:val="22"/>
          <w:szCs w:val="22"/>
        </w:rPr>
        <w:t>;</w:t>
      </w:r>
      <w:r w:rsidR="00AC4CB0" w:rsidRPr="00A41D3E">
        <w:rPr>
          <w:rFonts w:ascii="Century Gothic" w:hAnsi="Century Gothic"/>
          <w:sz w:val="22"/>
          <w:szCs w:val="22"/>
        </w:rPr>
        <w:t xml:space="preserve"> (</w:t>
      </w:r>
      <w:r w:rsidR="00CE0B5D" w:rsidRPr="00A41D3E">
        <w:rPr>
          <w:rFonts w:ascii="Century Gothic" w:hAnsi="Century Gothic"/>
          <w:sz w:val="22"/>
          <w:szCs w:val="22"/>
        </w:rPr>
        <w:t>b</w:t>
      </w:r>
      <w:r w:rsidR="00AC4CB0" w:rsidRPr="00A41D3E">
        <w:rPr>
          <w:rFonts w:ascii="Century Gothic" w:hAnsi="Century Gothic"/>
          <w:sz w:val="22"/>
          <w:szCs w:val="22"/>
        </w:rPr>
        <w:t>)</w:t>
      </w:r>
      <w:r w:rsidR="00B626FC" w:rsidRPr="00A41D3E">
        <w:rPr>
          <w:rFonts w:ascii="Century Gothic" w:hAnsi="Century Gothic"/>
          <w:sz w:val="22"/>
          <w:szCs w:val="22"/>
        </w:rPr>
        <w:t xml:space="preserve"> </w:t>
      </w:r>
      <w:r w:rsidR="00AC4CB0" w:rsidRPr="00A41D3E">
        <w:rPr>
          <w:rFonts w:ascii="Century Gothic" w:hAnsi="Century Gothic"/>
          <w:sz w:val="22"/>
          <w:szCs w:val="22"/>
        </w:rPr>
        <w:t xml:space="preserve"> </w:t>
      </w:r>
      <w:r w:rsidR="002A701C" w:rsidRPr="00A41D3E">
        <w:rPr>
          <w:rFonts w:ascii="Century Gothic" w:hAnsi="Century Gothic"/>
          <w:sz w:val="22"/>
          <w:szCs w:val="22"/>
        </w:rPr>
        <w:t>previamente aprovado pelos titulares das Debêntures reunidos em Assembleia Geral de Debenturistas</w:t>
      </w:r>
      <w:r w:rsidR="00AC4CB0" w:rsidRPr="00A41D3E">
        <w:rPr>
          <w:rFonts w:ascii="Century Gothic" w:hAnsi="Century Gothic"/>
          <w:sz w:val="22"/>
          <w:szCs w:val="22"/>
        </w:rPr>
        <w:t>;</w:t>
      </w:r>
      <w:r w:rsidR="00911673" w:rsidRPr="00A41D3E">
        <w:rPr>
          <w:rFonts w:ascii="Century Gothic" w:hAnsi="Century Gothic"/>
          <w:sz w:val="22"/>
          <w:szCs w:val="22"/>
        </w:rPr>
        <w:t xml:space="preserve"> </w:t>
      </w:r>
      <w:r w:rsidR="00AC4CB0" w:rsidRPr="00A41D3E">
        <w:rPr>
          <w:rFonts w:ascii="Century Gothic" w:hAnsi="Century Gothic"/>
          <w:sz w:val="22"/>
          <w:szCs w:val="22"/>
        </w:rPr>
        <w:t>ou (</w:t>
      </w:r>
      <w:r w:rsidR="00CE0B5D" w:rsidRPr="00A41D3E">
        <w:rPr>
          <w:rFonts w:ascii="Century Gothic" w:hAnsi="Century Gothic"/>
          <w:sz w:val="22"/>
          <w:szCs w:val="22"/>
        </w:rPr>
        <w:t>c</w:t>
      </w:r>
      <w:r w:rsidR="00AC4CB0" w:rsidRPr="00A41D3E">
        <w:rPr>
          <w:rFonts w:ascii="Century Gothic" w:hAnsi="Century Gothic"/>
          <w:sz w:val="22"/>
          <w:szCs w:val="22"/>
        </w:rPr>
        <w:t xml:space="preserve">) </w:t>
      </w:r>
      <w:r w:rsidR="002A701C" w:rsidRPr="00A41D3E">
        <w:rPr>
          <w:rFonts w:ascii="Century Gothic" w:hAnsi="Century Gothic"/>
          <w:sz w:val="22"/>
          <w:szCs w:val="22"/>
        </w:rPr>
        <w:t xml:space="preserve">assegurado aos titulares das Debêntures o direito de resgate das respectivas Debêntures </w:t>
      </w:r>
      <w:r w:rsidR="00C14535" w:rsidRPr="00A41D3E">
        <w:rPr>
          <w:rFonts w:ascii="Century Gothic" w:hAnsi="Century Gothic"/>
          <w:sz w:val="22"/>
          <w:szCs w:val="22"/>
        </w:rPr>
        <w:t>das quais</w:t>
      </w:r>
      <w:r w:rsidR="002A701C" w:rsidRPr="00A41D3E">
        <w:rPr>
          <w:rFonts w:ascii="Century Gothic" w:hAnsi="Century Gothic"/>
          <w:sz w:val="22"/>
          <w:szCs w:val="22"/>
        </w:rPr>
        <w:t xml:space="preserve"> são titulares</w:t>
      </w:r>
      <w:r w:rsidR="00AC4CB0" w:rsidRPr="00A41D3E">
        <w:rPr>
          <w:rFonts w:ascii="Century Gothic" w:hAnsi="Century Gothic"/>
          <w:sz w:val="22"/>
          <w:szCs w:val="22"/>
        </w:rPr>
        <w:t>;</w:t>
      </w:r>
      <w:r w:rsidR="003D38DC" w:rsidRPr="00A41D3E">
        <w:rPr>
          <w:rFonts w:ascii="Century Gothic" w:hAnsi="Century Gothic"/>
          <w:sz w:val="22"/>
          <w:szCs w:val="22"/>
        </w:rPr>
        <w:t xml:space="preserve"> </w:t>
      </w:r>
    </w:p>
    <w:p w14:paraId="2C59B09B" w14:textId="77777777" w:rsidR="00DE53D5" w:rsidRPr="00CE0B5D" w:rsidRDefault="00DE53D5" w:rsidP="00CE0B5D">
      <w:pPr>
        <w:rPr>
          <w:rFonts w:ascii="Century Gothic" w:hAnsi="Century Gothic"/>
          <w:sz w:val="22"/>
          <w:szCs w:val="22"/>
        </w:rPr>
      </w:pPr>
    </w:p>
    <w:p w14:paraId="07D8EBF3" w14:textId="77777777" w:rsidR="00DE53D5" w:rsidRPr="00C25366" w:rsidRDefault="00DE53D5" w:rsidP="00DE53D5">
      <w:pPr>
        <w:numPr>
          <w:ilvl w:val="0"/>
          <w:numId w:val="11"/>
        </w:numPr>
        <w:tabs>
          <w:tab w:val="left" w:pos="709"/>
        </w:tabs>
        <w:spacing w:line="340" w:lineRule="exact"/>
        <w:ind w:left="709" w:hanging="709"/>
        <w:rPr>
          <w:rFonts w:ascii="Century Gothic" w:hAnsi="Century Gothic"/>
          <w:sz w:val="22"/>
          <w:szCs w:val="22"/>
        </w:rPr>
      </w:pPr>
      <w:r w:rsidRPr="00C25366">
        <w:rPr>
          <w:rFonts w:ascii="Century Gothic" w:hAnsi="Century Gothic"/>
          <w:sz w:val="22"/>
          <w:szCs w:val="22"/>
        </w:rPr>
        <w:t>redução de capital da Emissora e/ou recompra pela Emissora de suas próprias ações para cancelamento, exceto se tal redução de capital e/ou recompra de suas próprias ações para cancelamento forem previamente autorizadas pelos Debenturistas, representando, no mínimo,</w:t>
      </w:r>
      <w:r w:rsidR="005A078F">
        <w:rPr>
          <w:rFonts w:ascii="Century Gothic" w:hAnsi="Century Gothic"/>
          <w:sz w:val="22"/>
          <w:szCs w:val="22"/>
        </w:rPr>
        <w:t xml:space="preserve"> a maioria simples</w:t>
      </w:r>
      <w:r w:rsidRPr="00C25366">
        <w:rPr>
          <w:rFonts w:ascii="Century Gothic" w:hAnsi="Century Gothic"/>
          <w:sz w:val="22"/>
          <w:szCs w:val="22"/>
        </w:rPr>
        <w:t xml:space="preserve"> das Debêntures em circulação, nos termos do parágrafo terceiro do artigo 174 da Lei das Sociedades por Ações; </w:t>
      </w:r>
      <w:r w:rsidR="00C43654">
        <w:rPr>
          <w:rFonts w:ascii="Century Gothic" w:hAnsi="Century Gothic"/>
          <w:b/>
          <w:sz w:val="22"/>
          <w:szCs w:val="22"/>
        </w:rPr>
        <w:t xml:space="preserve"> </w:t>
      </w:r>
    </w:p>
    <w:p w14:paraId="6ACB4206" w14:textId="77777777" w:rsidR="00C14535" w:rsidRPr="00835BF6" w:rsidRDefault="00C14535" w:rsidP="00C14535">
      <w:pPr>
        <w:pStyle w:val="PargrafodaLista"/>
        <w:rPr>
          <w:rFonts w:ascii="Century Gothic" w:hAnsi="Century Gothic"/>
          <w:sz w:val="22"/>
          <w:szCs w:val="22"/>
        </w:rPr>
      </w:pPr>
    </w:p>
    <w:p w14:paraId="12B0CEDA" w14:textId="77777777" w:rsidR="007B1FD4" w:rsidRPr="00835BF6" w:rsidRDefault="007B1FD4" w:rsidP="004236AB">
      <w:pPr>
        <w:numPr>
          <w:ilvl w:val="0"/>
          <w:numId w:val="11"/>
        </w:numPr>
        <w:tabs>
          <w:tab w:val="left"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transformação da Emissora em sociedade limitada, nos termos dos artigos </w:t>
      </w:r>
      <w:smartTag w:uri="urn:schemas-microsoft-com:office:smarttags" w:element="metricconverter">
        <w:smartTagPr>
          <w:attr w:name="ProductID" w:val="220 a"/>
        </w:smartTagPr>
        <w:r w:rsidRPr="00835BF6">
          <w:rPr>
            <w:rFonts w:ascii="Century Gothic" w:hAnsi="Century Gothic"/>
            <w:sz w:val="22"/>
            <w:szCs w:val="22"/>
          </w:rPr>
          <w:t>220 a</w:t>
        </w:r>
      </w:smartTag>
      <w:r w:rsidRPr="00835BF6">
        <w:rPr>
          <w:rFonts w:ascii="Century Gothic" w:hAnsi="Century Gothic"/>
          <w:sz w:val="22"/>
          <w:szCs w:val="22"/>
        </w:rPr>
        <w:t xml:space="preserve"> 222 da Lei das Sociedades por Ações;</w:t>
      </w:r>
      <w:r w:rsidR="00B66822">
        <w:rPr>
          <w:rFonts w:ascii="Century Gothic" w:hAnsi="Century Gothic"/>
          <w:sz w:val="22"/>
          <w:szCs w:val="22"/>
        </w:rPr>
        <w:t xml:space="preserve"> </w:t>
      </w:r>
    </w:p>
    <w:p w14:paraId="23FC3F9D" w14:textId="77777777" w:rsidR="004B762A" w:rsidRPr="00835BF6" w:rsidRDefault="004B762A" w:rsidP="00405173">
      <w:pPr>
        <w:spacing w:line="340" w:lineRule="exact"/>
        <w:rPr>
          <w:rFonts w:ascii="Century Gothic" w:hAnsi="Century Gothic"/>
          <w:sz w:val="22"/>
          <w:szCs w:val="22"/>
          <w:highlight w:val="yellow"/>
        </w:rPr>
      </w:pPr>
    </w:p>
    <w:p w14:paraId="1F212947" w14:textId="77777777" w:rsidR="007A3C83" w:rsidRDefault="00747659" w:rsidP="004236AB">
      <w:pPr>
        <w:numPr>
          <w:ilvl w:val="0"/>
          <w:numId w:val="11"/>
        </w:numPr>
        <w:tabs>
          <w:tab w:val="left"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aplicação dos recursos oriundos da </w:t>
      </w:r>
      <w:r w:rsidR="0050460F" w:rsidRPr="00835BF6">
        <w:rPr>
          <w:rFonts w:ascii="Century Gothic" w:hAnsi="Century Gothic"/>
          <w:sz w:val="22"/>
          <w:szCs w:val="22"/>
        </w:rPr>
        <w:t>Emissão</w:t>
      </w:r>
      <w:r w:rsidRPr="00835BF6">
        <w:rPr>
          <w:rFonts w:ascii="Century Gothic" w:hAnsi="Century Gothic"/>
          <w:sz w:val="22"/>
          <w:szCs w:val="22"/>
        </w:rPr>
        <w:t xml:space="preserve"> em destinação diversa da descrita nesta </w:t>
      </w:r>
      <w:r w:rsidR="0050460F" w:rsidRPr="00835BF6">
        <w:rPr>
          <w:rFonts w:ascii="Century Gothic" w:hAnsi="Century Gothic"/>
          <w:sz w:val="22"/>
          <w:szCs w:val="22"/>
        </w:rPr>
        <w:t>Escritura de Emissão</w:t>
      </w:r>
      <w:r w:rsidRPr="00835BF6">
        <w:rPr>
          <w:rFonts w:ascii="Century Gothic" w:hAnsi="Century Gothic"/>
          <w:sz w:val="22"/>
          <w:szCs w:val="22"/>
        </w:rPr>
        <w:t xml:space="preserve">; </w:t>
      </w:r>
    </w:p>
    <w:p w14:paraId="563947F5" w14:textId="77777777" w:rsidR="00745B71" w:rsidRDefault="00745B71" w:rsidP="00745B71">
      <w:pPr>
        <w:pStyle w:val="PargrafodaLista"/>
        <w:rPr>
          <w:rFonts w:ascii="Century Gothic" w:hAnsi="Century Gothic"/>
          <w:sz w:val="22"/>
          <w:szCs w:val="22"/>
        </w:rPr>
      </w:pPr>
    </w:p>
    <w:p w14:paraId="6E8A6090" w14:textId="77777777" w:rsidR="00745B71" w:rsidRPr="00C25366" w:rsidRDefault="00745B71" w:rsidP="004236AB">
      <w:pPr>
        <w:numPr>
          <w:ilvl w:val="0"/>
          <w:numId w:val="11"/>
        </w:numPr>
        <w:tabs>
          <w:tab w:val="left" w:pos="709"/>
        </w:tabs>
        <w:spacing w:line="340" w:lineRule="exact"/>
        <w:ind w:left="709" w:hanging="709"/>
        <w:rPr>
          <w:rFonts w:ascii="Century Gothic" w:hAnsi="Century Gothic"/>
          <w:sz w:val="22"/>
          <w:szCs w:val="22"/>
        </w:rPr>
      </w:pPr>
      <w:r w:rsidRPr="00C25366">
        <w:rPr>
          <w:rFonts w:ascii="Century Gothic" w:hAnsi="Century Gothic"/>
          <w:sz w:val="22"/>
          <w:szCs w:val="22"/>
        </w:rPr>
        <w:t>não cumprimento pela Emissora de uma ou mais sentenças arbitrais definitivas ou judiciais transitadas em julgado</w:t>
      </w:r>
      <w:r w:rsidR="00E26154">
        <w:rPr>
          <w:rFonts w:ascii="Century Gothic" w:hAnsi="Century Gothic"/>
          <w:sz w:val="22"/>
          <w:szCs w:val="22"/>
        </w:rPr>
        <w:t xml:space="preserve"> que </w:t>
      </w:r>
      <w:r w:rsidRPr="00C25366">
        <w:rPr>
          <w:rFonts w:ascii="Century Gothic" w:hAnsi="Century Gothic"/>
          <w:sz w:val="22"/>
          <w:szCs w:val="22"/>
        </w:rPr>
        <w:t xml:space="preserve">imponha obrigação de pagar valor igual ou superior a </w:t>
      </w:r>
      <w:r w:rsidR="00CA5526">
        <w:rPr>
          <w:rFonts w:ascii="Century Gothic" w:hAnsi="Century Gothic"/>
          <w:sz w:val="22"/>
          <w:szCs w:val="22"/>
        </w:rPr>
        <w:t xml:space="preserve">(a) </w:t>
      </w:r>
      <w:r w:rsidRPr="00C25366">
        <w:rPr>
          <w:rFonts w:ascii="Century Gothic" w:hAnsi="Century Gothic"/>
          <w:sz w:val="22"/>
          <w:szCs w:val="22"/>
        </w:rPr>
        <w:t>R$10.000.000,00 (dez milhões de r</w:t>
      </w:r>
      <w:r w:rsidRPr="00C25366">
        <w:rPr>
          <w:rFonts w:ascii="Century Gothic" w:hAnsi="Century Gothic"/>
          <w:color w:val="000000"/>
          <w:sz w:val="22"/>
          <w:szCs w:val="22"/>
        </w:rPr>
        <w:t>eais</w:t>
      </w:r>
      <w:r w:rsidRPr="00C25366">
        <w:rPr>
          <w:rFonts w:ascii="Century Gothic" w:hAnsi="Century Gothic"/>
          <w:sz w:val="22"/>
          <w:szCs w:val="22"/>
        </w:rPr>
        <w:t xml:space="preserve">) </w:t>
      </w:r>
      <w:r w:rsidR="00CA5526">
        <w:rPr>
          <w:rFonts w:ascii="Century Gothic" w:hAnsi="Century Gothic"/>
          <w:sz w:val="22"/>
          <w:szCs w:val="22"/>
        </w:rPr>
        <w:t>à Emissora;</w:t>
      </w:r>
      <w:r w:rsidR="00CA5526" w:rsidRPr="0012728E">
        <w:rPr>
          <w:rFonts w:ascii="Century Gothic" w:hAnsi="Century Gothic"/>
          <w:sz w:val="22"/>
          <w:szCs w:val="22"/>
        </w:rPr>
        <w:t xml:space="preserve"> </w:t>
      </w:r>
      <w:r w:rsidR="00CA5526" w:rsidRPr="00C25366">
        <w:rPr>
          <w:rFonts w:ascii="Century Gothic" w:hAnsi="Century Gothic"/>
          <w:sz w:val="22"/>
          <w:szCs w:val="22"/>
        </w:rPr>
        <w:t>ou valor</w:t>
      </w:r>
      <w:r w:rsidR="00CA5526">
        <w:rPr>
          <w:rFonts w:ascii="Century Gothic" w:hAnsi="Century Gothic"/>
          <w:sz w:val="22"/>
          <w:szCs w:val="22"/>
        </w:rPr>
        <w:t>es</w:t>
      </w:r>
      <w:r w:rsidR="00CA5526" w:rsidRPr="00C25366">
        <w:rPr>
          <w:rFonts w:ascii="Century Gothic" w:hAnsi="Century Gothic"/>
          <w:sz w:val="22"/>
          <w:szCs w:val="22"/>
        </w:rPr>
        <w:t xml:space="preserve"> equivalente</w:t>
      </w:r>
      <w:r w:rsidR="00CA5526">
        <w:rPr>
          <w:rFonts w:ascii="Century Gothic" w:hAnsi="Century Gothic"/>
          <w:sz w:val="22"/>
          <w:szCs w:val="22"/>
        </w:rPr>
        <w:t>s em moeda estrangeira</w:t>
      </w:r>
      <w:r w:rsidR="0012728E">
        <w:rPr>
          <w:rFonts w:ascii="Century Gothic" w:hAnsi="Century Gothic"/>
          <w:sz w:val="22"/>
          <w:szCs w:val="22"/>
        </w:rPr>
        <w:t>,</w:t>
      </w:r>
      <w:r w:rsidRPr="00C25366">
        <w:rPr>
          <w:rFonts w:ascii="Century Gothic" w:hAnsi="Century Gothic"/>
          <w:sz w:val="22"/>
          <w:szCs w:val="22"/>
        </w:rPr>
        <w:t xml:space="preserve"> </w:t>
      </w:r>
      <w:r w:rsidR="00C25366">
        <w:rPr>
          <w:rFonts w:ascii="Century Gothic" w:hAnsi="Century Gothic"/>
          <w:sz w:val="22"/>
          <w:szCs w:val="22"/>
        </w:rPr>
        <w:t>exceto se a Emissora</w:t>
      </w:r>
      <w:r w:rsidR="00E836A2">
        <w:rPr>
          <w:rFonts w:ascii="Century Gothic" w:hAnsi="Century Gothic"/>
          <w:sz w:val="22"/>
          <w:szCs w:val="22"/>
        </w:rPr>
        <w:t xml:space="preserve"> </w:t>
      </w:r>
      <w:r w:rsidR="00CA5526">
        <w:rPr>
          <w:rFonts w:ascii="Century Gothic" w:hAnsi="Century Gothic"/>
          <w:sz w:val="22"/>
          <w:szCs w:val="22"/>
        </w:rPr>
        <w:t>praticar algum ato que leve à concessão de efeito suspensivo às referidas sentenças</w:t>
      </w:r>
      <w:r w:rsidRPr="00C25366">
        <w:rPr>
          <w:rFonts w:ascii="Century Gothic" w:hAnsi="Century Gothic"/>
          <w:sz w:val="22"/>
          <w:szCs w:val="22"/>
        </w:rPr>
        <w:t xml:space="preserve">; </w:t>
      </w:r>
      <w:r w:rsidR="00B66822">
        <w:rPr>
          <w:rFonts w:ascii="Century Gothic" w:hAnsi="Century Gothic"/>
          <w:b/>
          <w:sz w:val="22"/>
          <w:szCs w:val="22"/>
        </w:rPr>
        <w:t xml:space="preserve"> </w:t>
      </w:r>
    </w:p>
    <w:p w14:paraId="4DA756FE" w14:textId="77777777" w:rsidR="00A601AD" w:rsidRPr="00BE447C" w:rsidRDefault="00A601AD" w:rsidP="00874CE3">
      <w:pPr>
        <w:tabs>
          <w:tab w:val="left" w:pos="709"/>
        </w:tabs>
        <w:spacing w:line="340" w:lineRule="exact"/>
        <w:rPr>
          <w:rFonts w:ascii="Century Gothic" w:hAnsi="Century Gothic"/>
          <w:sz w:val="22"/>
          <w:szCs w:val="22"/>
          <w:highlight w:val="yellow"/>
        </w:rPr>
      </w:pPr>
      <w:bookmarkStart w:id="82" w:name="_DV_M178"/>
      <w:bookmarkEnd w:id="82"/>
    </w:p>
    <w:p w14:paraId="27C130A8" w14:textId="77777777" w:rsidR="000B367B" w:rsidRDefault="00A601AD" w:rsidP="004236AB">
      <w:pPr>
        <w:numPr>
          <w:ilvl w:val="0"/>
          <w:numId w:val="11"/>
        </w:numPr>
        <w:tabs>
          <w:tab w:val="left" w:pos="709"/>
        </w:tabs>
        <w:spacing w:line="340" w:lineRule="exact"/>
        <w:ind w:left="709" w:hanging="709"/>
        <w:rPr>
          <w:rFonts w:ascii="Century Gothic" w:hAnsi="Century Gothic"/>
          <w:sz w:val="22"/>
          <w:szCs w:val="22"/>
        </w:rPr>
      </w:pPr>
      <w:bookmarkStart w:id="83" w:name="_Ref273672022"/>
      <w:r w:rsidRPr="00835BF6">
        <w:rPr>
          <w:rFonts w:ascii="Century Gothic" w:hAnsi="Century Gothic"/>
          <w:sz w:val="22"/>
          <w:szCs w:val="22"/>
        </w:rPr>
        <w:t>invalidade, nulidade ou inexequibilidade desta Escritu</w:t>
      </w:r>
      <w:r w:rsidR="003944E8" w:rsidRPr="00835BF6">
        <w:rPr>
          <w:rFonts w:ascii="Century Gothic" w:hAnsi="Century Gothic"/>
          <w:sz w:val="22"/>
          <w:szCs w:val="22"/>
        </w:rPr>
        <w:t>r</w:t>
      </w:r>
      <w:r w:rsidRPr="00835BF6">
        <w:rPr>
          <w:rFonts w:ascii="Century Gothic" w:hAnsi="Century Gothic"/>
          <w:sz w:val="22"/>
          <w:szCs w:val="22"/>
        </w:rPr>
        <w:t>a de Emissão (e/ou de qualquer de suas disposições);</w:t>
      </w:r>
      <w:bookmarkEnd w:id="83"/>
      <w:r w:rsidR="003128DF">
        <w:rPr>
          <w:rFonts w:ascii="Century Gothic" w:hAnsi="Century Gothic"/>
          <w:sz w:val="22"/>
          <w:szCs w:val="22"/>
        </w:rPr>
        <w:t xml:space="preserve"> </w:t>
      </w:r>
    </w:p>
    <w:p w14:paraId="39746377" w14:textId="77777777" w:rsidR="00FF23D0" w:rsidRDefault="00FF23D0" w:rsidP="00FF23D0">
      <w:pPr>
        <w:pStyle w:val="PargrafodaLista"/>
        <w:rPr>
          <w:rFonts w:ascii="Century Gothic" w:hAnsi="Century Gothic"/>
          <w:sz w:val="22"/>
          <w:szCs w:val="22"/>
        </w:rPr>
      </w:pPr>
    </w:p>
    <w:p w14:paraId="41189C2E" w14:textId="77777777" w:rsidR="00FF23D0" w:rsidRPr="004C2C1C" w:rsidRDefault="00FF23D0" w:rsidP="004236AB">
      <w:pPr>
        <w:numPr>
          <w:ilvl w:val="0"/>
          <w:numId w:val="11"/>
        </w:numPr>
        <w:tabs>
          <w:tab w:val="left" w:pos="709"/>
        </w:tabs>
        <w:spacing w:line="340" w:lineRule="exact"/>
        <w:ind w:left="709" w:hanging="709"/>
        <w:rPr>
          <w:rFonts w:ascii="Century Gothic" w:hAnsi="Century Gothic"/>
          <w:sz w:val="22"/>
          <w:szCs w:val="22"/>
        </w:rPr>
      </w:pPr>
      <w:r w:rsidRPr="004C2C1C">
        <w:rPr>
          <w:rFonts w:ascii="Century Gothic" w:hAnsi="Century Gothic"/>
          <w:sz w:val="22"/>
          <w:szCs w:val="22"/>
        </w:rPr>
        <w:t xml:space="preserve">cessão, promessa de cessão ou qualquer forma de transferência ou promessa de transferência a terceiros, no todo ou em parte, pela Emissora e/ou pela Fiadora, de qualquer de suas obrigações nos termos desta Escritura de Emissão, sem a prévia anuência, por escrito, dos titulares das Debêntures representando, no mínimo, </w:t>
      </w:r>
      <w:r w:rsidR="00E836A2">
        <w:rPr>
          <w:rFonts w:ascii="Century Gothic" w:hAnsi="Century Gothic"/>
          <w:sz w:val="22"/>
          <w:szCs w:val="22"/>
        </w:rPr>
        <w:t>75% (setenta e cinco por cento)</w:t>
      </w:r>
      <w:r w:rsidRPr="004C2C1C">
        <w:rPr>
          <w:rFonts w:ascii="Century Gothic" w:hAnsi="Century Gothic"/>
          <w:sz w:val="22"/>
          <w:szCs w:val="22"/>
        </w:rPr>
        <w:t xml:space="preserve"> das Debêntures em circulação</w:t>
      </w:r>
      <w:r w:rsidRPr="00977F82">
        <w:rPr>
          <w:rFonts w:ascii="Century Gothic" w:hAnsi="Century Gothic"/>
          <w:sz w:val="22"/>
          <w:szCs w:val="22"/>
        </w:rPr>
        <w:t>;</w:t>
      </w:r>
      <w:r w:rsidR="004C2C1C" w:rsidRPr="00977F82">
        <w:rPr>
          <w:rFonts w:ascii="Century Gothic" w:hAnsi="Century Gothic"/>
          <w:b/>
          <w:sz w:val="22"/>
          <w:szCs w:val="22"/>
        </w:rPr>
        <w:t xml:space="preserve"> </w:t>
      </w:r>
      <w:r w:rsidR="00A12AF5" w:rsidRPr="00977F82">
        <w:rPr>
          <w:rFonts w:ascii="Century Gothic" w:hAnsi="Century Gothic"/>
          <w:sz w:val="22"/>
          <w:szCs w:val="22"/>
        </w:rPr>
        <w:t>e</w:t>
      </w:r>
      <w:r w:rsidR="00A12AF5" w:rsidRPr="00977F82">
        <w:rPr>
          <w:rFonts w:ascii="Century Gothic" w:hAnsi="Century Gothic"/>
          <w:b/>
          <w:sz w:val="22"/>
          <w:szCs w:val="22"/>
        </w:rPr>
        <w:t xml:space="preserve"> </w:t>
      </w:r>
      <w:r w:rsidR="003128DF">
        <w:rPr>
          <w:rFonts w:ascii="Century Gothic" w:hAnsi="Century Gothic"/>
          <w:b/>
          <w:sz w:val="22"/>
          <w:szCs w:val="22"/>
        </w:rPr>
        <w:t xml:space="preserve"> </w:t>
      </w:r>
    </w:p>
    <w:p w14:paraId="682C6348" w14:textId="77777777" w:rsidR="003B694E" w:rsidRPr="00835BF6" w:rsidRDefault="003B694E" w:rsidP="003B694E">
      <w:pPr>
        <w:tabs>
          <w:tab w:val="left" w:pos="709"/>
        </w:tabs>
        <w:spacing w:line="340" w:lineRule="exact"/>
        <w:ind w:left="709"/>
        <w:rPr>
          <w:rFonts w:ascii="Century Gothic" w:hAnsi="Century Gothic"/>
          <w:sz w:val="22"/>
          <w:szCs w:val="22"/>
        </w:rPr>
      </w:pPr>
    </w:p>
    <w:p w14:paraId="09E9A171" w14:textId="77777777" w:rsidR="00D35834" w:rsidRDefault="00F46D13" w:rsidP="004236AB">
      <w:pPr>
        <w:numPr>
          <w:ilvl w:val="0"/>
          <w:numId w:val="11"/>
        </w:numPr>
        <w:tabs>
          <w:tab w:val="left" w:pos="709"/>
        </w:tabs>
        <w:spacing w:line="340" w:lineRule="exact"/>
        <w:ind w:left="709" w:hanging="709"/>
        <w:rPr>
          <w:rFonts w:ascii="Century Gothic" w:hAnsi="Century Gothic"/>
          <w:sz w:val="22"/>
          <w:szCs w:val="22"/>
        </w:rPr>
      </w:pPr>
      <w:r w:rsidRPr="00835BF6">
        <w:rPr>
          <w:rFonts w:ascii="Century Gothic" w:hAnsi="Century Gothic"/>
          <w:sz w:val="22"/>
          <w:szCs w:val="22"/>
        </w:rPr>
        <w:t>atuação da Emissora em desconformidade com as disposições da Lei n° 12.846, de 1 de agosto de 2013 (“</w:t>
      </w:r>
      <w:r w:rsidRPr="00835BF6">
        <w:rPr>
          <w:rFonts w:ascii="Century Gothic" w:hAnsi="Century Gothic"/>
          <w:sz w:val="22"/>
          <w:szCs w:val="22"/>
          <w:u w:val="single"/>
        </w:rPr>
        <w:t>Lei Anticorrupção</w:t>
      </w:r>
      <w:r w:rsidRPr="00835BF6">
        <w:rPr>
          <w:rFonts w:ascii="Century Gothic" w:hAnsi="Century Gothic"/>
          <w:sz w:val="22"/>
          <w:szCs w:val="22"/>
        </w:rPr>
        <w:t xml:space="preserve">”), do </w:t>
      </w:r>
      <w:r w:rsidRPr="00835BF6">
        <w:rPr>
          <w:rFonts w:ascii="Century Gothic" w:hAnsi="Century Gothic"/>
          <w:i/>
          <w:sz w:val="22"/>
          <w:szCs w:val="22"/>
        </w:rPr>
        <w:t>Foreign Corrupt Practices Act</w:t>
      </w:r>
      <w:r w:rsidR="00CA571E" w:rsidRPr="00835BF6">
        <w:rPr>
          <w:rFonts w:ascii="Century Gothic" w:hAnsi="Century Gothic"/>
          <w:sz w:val="22"/>
          <w:szCs w:val="22"/>
        </w:rPr>
        <w:t xml:space="preserve"> </w:t>
      </w:r>
      <w:r w:rsidRPr="00835BF6">
        <w:rPr>
          <w:rFonts w:ascii="Century Gothic" w:hAnsi="Century Gothic"/>
          <w:sz w:val="22"/>
          <w:szCs w:val="22"/>
        </w:rPr>
        <w:t>(“</w:t>
      </w:r>
      <w:r w:rsidRPr="00835BF6">
        <w:rPr>
          <w:rFonts w:ascii="Century Gothic" w:hAnsi="Century Gothic"/>
          <w:sz w:val="22"/>
          <w:szCs w:val="22"/>
          <w:u w:val="single"/>
        </w:rPr>
        <w:t>FCPA</w:t>
      </w:r>
      <w:r w:rsidRPr="00835BF6">
        <w:rPr>
          <w:rFonts w:ascii="Century Gothic" w:hAnsi="Century Gothic"/>
          <w:sz w:val="22"/>
          <w:szCs w:val="22"/>
        </w:rPr>
        <w:t xml:space="preserve">”) e do </w:t>
      </w:r>
      <w:r w:rsidRPr="00835BF6">
        <w:rPr>
          <w:rFonts w:ascii="Century Gothic" w:hAnsi="Century Gothic"/>
          <w:i/>
          <w:sz w:val="22"/>
          <w:szCs w:val="22"/>
        </w:rPr>
        <w:t xml:space="preserve">UK Bribery Act </w:t>
      </w:r>
      <w:r w:rsidR="00C32E49" w:rsidRPr="00835BF6">
        <w:rPr>
          <w:rFonts w:ascii="Century Gothic" w:hAnsi="Century Gothic"/>
          <w:sz w:val="22"/>
          <w:szCs w:val="22"/>
        </w:rPr>
        <w:t>(“</w:t>
      </w:r>
      <w:r w:rsidR="00C32E49" w:rsidRPr="00835BF6">
        <w:rPr>
          <w:rFonts w:ascii="Century Gothic" w:hAnsi="Century Gothic"/>
          <w:sz w:val="22"/>
          <w:szCs w:val="22"/>
          <w:u w:val="single"/>
        </w:rPr>
        <w:t>UKBA</w:t>
      </w:r>
      <w:r w:rsidR="00C32E49" w:rsidRPr="00835BF6">
        <w:rPr>
          <w:rFonts w:ascii="Century Gothic" w:hAnsi="Century Gothic"/>
          <w:sz w:val="22"/>
          <w:szCs w:val="22"/>
        </w:rPr>
        <w:t>”)</w:t>
      </w:r>
      <w:r w:rsidR="00816150" w:rsidRPr="00835BF6">
        <w:rPr>
          <w:rFonts w:ascii="Century Gothic" w:hAnsi="Century Gothic"/>
          <w:sz w:val="22"/>
          <w:szCs w:val="22"/>
        </w:rPr>
        <w:t>,</w:t>
      </w:r>
      <w:r w:rsidR="00E068C4">
        <w:rPr>
          <w:rFonts w:ascii="Century Gothic" w:hAnsi="Century Gothic"/>
          <w:sz w:val="22"/>
          <w:szCs w:val="22"/>
        </w:rPr>
        <w:t xml:space="preserve"> no que for aplicável</w:t>
      </w:r>
      <w:r w:rsidR="00816150" w:rsidRPr="00835BF6">
        <w:rPr>
          <w:rFonts w:ascii="Century Gothic" w:hAnsi="Century Gothic"/>
          <w:sz w:val="22"/>
          <w:szCs w:val="22"/>
        </w:rPr>
        <w:t xml:space="preserve"> apurada através de sentença judicial transitada em julgado</w:t>
      </w:r>
      <w:r w:rsidR="00D331A4">
        <w:rPr>
          <w:rFonts w:ascii="Century Gothic" w:hAnsi="Century Gothic"/>
          <w:sz w:val="22"/>
          <w:szCs w:val="22"/>
        </w:rPr>
        <w:t>.</w:t>
      </w:r>
      <w:r w:rsidR="00B71396">
        <w:rPr>
          <w:rFonts w:ascii="Century Gothic" w:hAnsi="Century Gothic"/>
          <w:sz w:val="22"/>
          <w:szCs w:val="22"/>
        </w:rPr>
        <w:t xml:space="preserve"> </w:t>
      </w:r>
    </w:p>
    <w:p w14:paraId="62E32F2F" w14:textId="77777777" w:rsidR="004B762A" w:rsidRPr="00835BF6" w:rsidRDefault="004B762A" w:rsidP="00740853">
      <w:pPr>
        <w:pStyle w:val="PargrafodaLista"/>
        <w:spacing w:line="340" w:lineRule="exact"/>
        <w:ind w:left="0"/>
        <w:rPr>
          <w:rFonts w:ascii="Century Gothic" w:hAnsi="Century Gothic"/>
          <w:sz w:val="22"/>
          <w:szCs w:val="22"/>
        </w:rPr>
      </w:pPr>
      <w:bookmarkStart w:id="84" w:name="_Ref168134965"/>
    </w:p>
    <w:p w14:paraId="409614B0" w14:textId="64F546C1" w:rsidR="0050460F" w:rsidRDefault="0050460F" w:rsidP="00740853">
      <w:pPr>
        <w:spacing w:line="340" w:lineRule="exact"/>
        <w:rPr>
          <w:rFonts w:ascii="Century Gothic" w:hAnsi="Century Gothic"/>
          <w:b/>
          <w:sz w:val="22"/>
          <w:szCs w:val="22"/>
        </w:rPr>
      </w:pPr>
      <w:r w:rsidRPr="00835BF6">
        <w:rPr>
          <w:rFonts w:ascii="Century Gothic" w:hAnsi="Century Gothic"/>
          <w:sz w:val="22"/>
          <w:szCs w:val="22"/>
        </w:rPr>
        <w:t>4.1</w:t>
      </w:r>
      <w:r w:rsidR="00B64EEE" w:rsidRPr="00835BF6">
        <w:rPr>
          <w:rFonts w:ascii="Century Gothic" w:hAnsi="Century Gothic"/>
          <w:sz w:val="22"/>
          <w:szCs w:val="22"/>
        </w:rPr>
        <w:t>1</w:t>
      </w:r>
      <w:r w:rsidRPr="00835BF6">
        <w:rPr>
          <w:rFonts w:ascii="Century Gothic" w:hAnsi="Century Gothic"/>
          <w:sz w:val="22"/>
          <w:szCs w:val="22"/>
        </w:rPr>
        <w:t>.2</w:t>
      </w:r>
      <w:r w:rsidR="00C75177" w:rsidRPr="00835BF6">
        <w:rPr>
          <w:rFonts w:ascii="Century Gothic" w:hAnsi="Century Gothic"/>
          <w:sz w:val="22"/>
          <w:szCs w:val="22"/>
        </w:rPr>
        <w:t xml:space="preserve">. </w:t>
      </w:r>
      <w:r w:rsidR="00CD5C97" w:rsidRPr="005675B8">
        <w:rPr>
          <w:rFonts w:ascii="Century Gothic" w:hAnsi="Century Gothic"/>
          <w:sz w:val="22"/>
          <w:szCs w:val="22"/>
        </w:rPr>
        <w:t xml:space="preserve">Havendo qualquer dos Eventos de Vencimento Antecipado previstos </w:t>
      </w:r>
      <w:r w:rsidRPr="005675B8">
        <w:rPr>
          <w:rFonts w:ascii="Century Gothic" w:hAnsi="Century Gothic"/>
          <w:sz w:val="22"/>
          <w:szCs w:val="22"/>
        </w:rPr>
        <w:t xml:space="preserve">nas </w:t>
      </w:r>
      <w:r w:rsidRPr="00333827">
        <w:rPr>
          <w:rFonts w:ascii="Century Gothic" w:hAnsi="Century Gothic"/>
          <w:sz w:val="22"/>
          <w:szCs w:val="22"/>
        </w:rPr>
        <w:t>alíneas</w:t>
      </w:r>
      <w:r w:rsidR="00210B2B" w:rsidRPr="00333827">
        <w:rPr>
          <w:rFonts w:ascii="Century Gothic" w:hAnsi="Century Gothic"/>
          <w:sz w:val="22"/>
          <w:szCs w:val="22"/>
        </w:rPr>
        <w:t xml:space="preserve"> </w:t>
      </w:r>
      <w:r w:rsidR="00DA7F6A" w:rsidRPr="00333827">
        <w:rPr>
          <w:rFonts w:ascii="Century Gothic" w:hAnsi="Century Gothic"/>
          <w:sz w:val="22"/>
          <w:szCs w:val="22"/>
        </w:rPr>
        <w:t xml:space="preserve">(ii), (iv), </w:t>
      </w:r>
      <w:r w:rsidR="00333827" w:rsidRPr="00333827">
        <w:rPr>
          <w:rFonts w:ascii="Century Gothic" w:hAnsi="Century Gothic"/>
          <w:sz w:val="22"/>
          <w:szCs w:val="22"/>
        </w:rPr>
        <w:t xml:space="preserve">(v), </w:t>
      </w:r>
      <w:r w:rsidR="00DA7F6A" w:rsidRPr="00333827">
        <w:rPr>
          <w:rFonts w:ascii="Century Gothic" w:hAnsi="Century Gothic"/>
          <w:sz w:val="22"/>
          <w:szCs w:val="22"/>
        </w:rPr>
        <w:t xml:space="preserve">(x), </w:t>
      </w:r>
      <w:r w:rsidR="006457C8" w:rsidRPr="00333827">
        <w:rPr>
          <w:rFonts w:ascii="Century Gothic" w:hAnsi="Century Gothic"/>
          <w:sz w:val="22"/>
          <w:szCs w:val="22"/>
        </w:rPr>
        <w:t xml:space="preserve">(xi), </w:t>
      </w:r>
      <w:r w:rsidR="00DA7F6A" w:rsidRPr="00333827">
        <w:rPr>
          <w:rFonts w:ascii="Century Gothic" w:hAnsi="Century Gothic"/>
          <w:sz w:val="22"/>
          <w:szCs w:val="22"/>
        </w:rPr>
        <w:t xml:space="preserve">(xii), </w:t>
      </w:r>
      <w:r w:rsidR="00A41D3E" w:rsidRPr="00333827">
        <w:rPr>
          <w:rFonts w:ascii="Century Gothic" w:hAnsi="Century Gothic"/>
          <w:sz w:val="22"/>
          <w:szCs w:val="22"/>
        </w:rPr>
        <w:t xml:space="preserve">(xiv) </w:t>
      </w:r>
      <w:r w:rsidR="002E441F" w:rsidRPr="00333827">
        <w:rPr>
          <w:rFonts w:ascii="Century Gothic" w:hAnsi="Century Gothic"/>
          <w:sz w:val="22"/>
          <w:szCs w:val="22"/>
        </w:rPr>
        <w:t xml:space="preserve">e </w:t>
      </w:r>
      <w:r w:rsidR="00764B82" w:rsidRPr="00333827">
        <w:rPr>
          <w:rFonts w:ascii="Century Gothic" w:hAnsi="Century Gothic"/>
          <w:sz w:val="22"/>
          <w:szCs w:val="22"/>
        </w:rPr>
        <w:t>(xv)</w:t>
      </w:r>
      <w:r w:rsidR="006500B9" w:rsidRPr="005675B8">
        <w:rPr>
          <w:rFonts w:ascii="Century Gothic" w:hAnsi="Century Gothic"/>
          <w:sz w:val="22"/>
          <w:szCs w:val="22"/>
        </w:rPr>
        <w:t xml:space="preserve"> </w:t>
      </w:r>
      <w:r w:rsidRPr="005675B8">
        <w:rPr>
          <w:rFonts w:ascii="Century Gothic" w:hAnsi="Century Gothic"/>
          <w:sz w:val="22"/>
          <w:szCs w:val="22"/>
        </w:rPr>
        <w:t>da Cláusula 4.1</w:t>
      </w:r>
      <w:r w:rsidR="00B64EEE" w:rsidRPr="005675B8">
        <w:rPr>
          <w:rFonts w:ascii="Century Gothic" w:hAnsi="Century Gothic"/>
          <w:sz w:val="22"/>
          <w:szCs w:val="22"/>
        </w:rPr>
        <w:t>1</w:t>
      </w:r>
      <w:r w:rsidR="00CA3051" w:rsidRPr="005675B8">
        <w:rPr>
          <w:rFonts w:ascii="Century Gothic" w:hAnsi="Century Gothic"/>
          <w:sz w:val="22"/>
          <w:szCs w:val="22"/>
        </w:rPr>
        <w:t>.1</w:t>
      </w:r>
      <w:r w:rsidRPr="005675B8">
        <w:rPr>
          <w:rFonts w:ascii="Century Gothic" w:hAnsi="Century Gothic"/>
          <w:sz w:val="22"/>
          <w:szCs w:val="22"/>
        </w:rPr>
        <w:t xml:space="preserve"> acima</w:t>
      </w:r>
      <w:r w:rsidR="00CD5C97" w:rsidRPr="005675B8">
        <w:rPr>
          <w:rFonts w:ascii="Century Gothic" w:hAnsi="Century Gothic"/>
          <w:sz w:val="22"/>
          <w:szCs w:val="22"/>
        </w:rPr>
        <w:t>, as Debêntures tornar-se-ão automaticamente vencidas</w:t>
      </w:r>
      <w:r w:rsidR="00CD5C97" w:rsidRPr="00835BF6">
        <w:rPr>
          <w:rFonts w:ascii="Century Gothic" w:hAnsi="Century Gothic"/>
          <w:sz w:val="22"/>
          <w:szCs w:val="22"/>
        </w:rPr>
        <w:t>.</w:t>
      </w:r>
      <w:r w:rsidRPr="00835BF6">
        <w:rPr>
          <w:rFonts w:ascii="Century Gothic" w:hAnsi="Century Gothic"/>
          <w:sz w:val="22"/>
          <w:szCs w:val="22"/>
        </w:rPr>
        <w:t xml:space="preserve"> </w:t>
      </w:r>
    </w:p>
    <w:p w14:paraId="58A46C04" w14:textId="77777777" w:rsidR="002118E0" w:rsidRPr="00835BF6" w:rsidRDefault="002118E0" w:rsidP="00740853">
      <w:pPr>
        <w:spacing w:line="340" w:lineRule="exact"/>
        <w:rPr>
          <w:rFonts w:ascii="Century Gothic" w:hAnsi="Century Gothic"/>
          <w:sz w:val="22"/>
          <w:szCs w:val="22"/>
        </w:rPr>
      </w:pPr>
    </w:p>
    <w:p w14:paraId="36D0CB9E" w14:textId="77777777" w:rsidR="0050460F" w:rsidRPr="00835BF6" w:rsidRDefault="0050460F" w:rsidP="00740853">
      <w:pPr>
        <w:spacing w:line="340" w:lineRule="exact"/>
        <w:rPr>
          <w:rFonts w:ascii="Century Gothic" w:hAnsi="Century Gothic"/>
          <w:sz w:val="22"/>
          <w:szCs w:val="22"/>
        </w:rPr>
      </w:pPr>
      <w:r w:rsidRPr="00835BF6">
        <w:rPr>
          <w:rFonts w:ascii="Century Gothic" w:hAnsi="Century Gothic"/>
          <w:sz w:val="22"/>
          <w:szCs w:val="22"/>
        </w:rPr>
        <w:t>4.1</w:t>
      </w:r>
      <w:r w:rsidR="00B64EEE" w:rsidRPr="00835BF6">
        <w:rPr>
          <w:rFonts w:ascii="Century Gothic" w:hAnsi="Century Gothic"/>
          <w:sz w:val="22"/>
          <w:szCs w:val="22"/>
        </w:rPr>
        <w:t>1</w:t>
      </w:r>
      <w:r w:rsidRPr="00835BF6">
        <w:rPr>
          <w:rFonts w:ascii="Century Gothic" w:hAnsi="Century Gothic"/>
          <w:sz w:val="22"/>
          <w:szCs w:val="22"/>
        </w:rPr>
        <w:t>.3</w:t>
      </w:r>
      <w:r w:rsidR="00C75177" w:rsidRPr="00835BF6">
        <w:rPr>
          <w:rFonts w:ascii="Century Gothic" w:hAnsi="Century Gothic"/>
          <w:sz w:val="22"/>
          <w:szCs w:val="22"/>
        </w:rPr>
        <w:t xml:space="preserve">. </w:t>
      </w:r>
      <w:r w:rsidR="005B3B61" w:rsidRPr="00835BF6">
        <w:rPr>
          <w:rFonts w:ascii="Century Gothic" w:hAnsi="Century Gothic"/>
          <w:sz w:val="22"/>
          <w:szCs w:val="22"/>
        </w:rPr>
        <w:t xml:space="preserve">Ocorrendo qualquer dos demais Eventos de Vencimento Antecipado, deverá ser convocada, pelo Agente Fiduciário ou por qualquer dos titulares das Debêntures, dentro de até </w:t>
      </w:r>
      <w:r w:rsidR="003E31C0" w:rsidRPr="00835BF6">
        <w:rPr>
          <w:rFonts w:ascii="Century Gothic" w:hAnsi="Century Gothic"/>
          <w:sz w:val="22"/>
          <w:szCs w:val="22"/>
        </w:rPr>
        <w:t>3</w:t>
      </w:r>
      <w:r w:rsidR="00B210FF" w:rsidRPr="00835BF6">
        <w:rPr>
          <w:rFonts w:ascii="Century Gothic" w:hAnsi="Century Gothic"/>
          <w:sz w:val="22"/>
          <w:szCs w:val="22"/>
        </w:rPr>
        <w:t xml:space="preserve"> </w:t>
      </w:r>
      <w:r w:rsidR="006C5539" w:rsidRPr="00835BF6">
        <w:rPr>
          <w:rFonts w:ascii="Century Gothic" w:hAnsi="Century Gothic"/>
          <w:sz w:val="22"/>
          <w:szCs w:val="22"/>
        </w:rPr>
        <w:t>(</w:t>
      </w:r>
      <w:r w:rsidR="003E31C0" w:rsidRPr="00835BF6">
        <w:rPr>
          <w:rFonts w:ascii="Century Gothic" w:hAnsi="Century Gothic"/>
          <w:sz w:val="22"/>
          <w:szCs w:val="22"/>
        </w:rPr>
        <w:t>três</w:t>
      </w:r>
      <w:r w:rsidR="006C5539" w:rsidRPr="00835BF6">
        <w:rPr>
          <w:rFonts w:ascii="Century Gothic" w:hAnsi="Century Gothic"/>
          <w:sz w:val="22"/>
          <w:szCs w:val="22"/>
        </w:rPr>
        <w:t>)</w:t>
      </w:r>
      <w:r w:rsidR="002F4245" w:rsidRPr="00835BF6">
        <w:rPr>
          <w:rFonts w:ascii="Century Gothic" w:hAnsi="Century Gothic"/>
          <w:sz w:val="22"/>
          <w:szCs w:val="22"/>
        </w:rPr>
        <w:t xml:space="preserve"> </w:t>
      </w:r>
      <w:r w:rsidR="009074DC" w:rsidRPr="00835BF6">
        <w:rPr>
          <w:rFonts w:ascii="Century Gothic" w:hAnsi="Century Gothic"/>
          <w:sz w:val="22"/>
          <w:szCs w:val="22"/>
        </w:rPr>
        <w:t>D</w:t>
      </w:r>
      <w:r w:rsidR="005B3B61" w:rsidRPr="00835BF6">
        <w:rPr>
          <w:rFonts w:ascii="Century Gothic" w:hAnsi="Century Gothic"/>
          <w:sz w:val="22"/>
          <w:szCs w:val="22"/>
        </w:rPr>
        <w:t xml:space="preserve">ias </w:t>
      </w:r>
      <w:r w:rsidR="009074DC" w:rsidRPr="00835BF6">
        <w:rPr>
          <w:rFonts w:ascii="Century Gothic" w:hAnsi="Century Gothic"/>
          <w:sz w:val="22"/>
          <w:szCs w:val="22"/>
        </w:rPr>
        <w:t>Ú</w:t>
      </w:r>
      <w:r w:rsidR="005B3B61" w:rsidRPr="00835BF6">
        <w:rPr>
          <w:rFonts w:ascii="Century Gothic" w:hAnsi="Century Gothic"/>
          <w:sz w:val="22"/>
          <w:szCs w:val="22"/>
        </w:rPr>
        <w:t>teis da data em que tomarem ciência da ocorrência do referido evento, Assembleia Geral de Debenturistas para deliberar sobre a eventual</w:t>
      </w:r>
      <w:r w:rsidR="002F4245" w:rsidRPr="00835BF6">
        <w:rPr>
          <w:rFonts w:ascii="Century Gothic" w:hAnsi="Century Gothic"/>
          <w:sz w:val="22"/>
          <w:szCs w:val="22"/>
        </w:rPr>
        <w:t xml:space="preserve"> não </w:t>
      </w:r>
      <w:r w:rsidR="00EB7E03" w:rsidRPr="00835BF6">
        <w:rPr>
          <w:rFonts w:ascii="Century Gothic" w:hAnsi="Century Gothic"/>
          <w:sz w:val="22"/>
          <w:szCs w:val="22"/>
        </w:rPr>
        <w:t>declaração</w:t>
      </w:r>
      <w:r w:rsidR="002F4245" w:rsidRPr="00835BF6">
        <w:rPr>
          <w:rFonts w:ascii="Century Gothic" w:hAnsi="Century Gothic"/>
          <w:sz w:val="22"/>
          <w:szCs w:val="22"/>
        </w:rPr>
        <w:t xml:space="preserve"> do vencimento antecipado das </w:t>
      </w:r>
      <w:r w:rsidR="00EB7E03" w:rsidRPr="00835BF6">
        <w:rPr>
          <w:rFonts w:ascii="Century Gothic" w:hAnsi="Century Gothic"/>
          <w:sz w:val="22"/>
          <w:szCs w:val="22"/>
        </w:rPr>
        <w:t>Debêntures, observado o procedimento de convocação previsto na Cláusula Sétima desta Escritura de Emissão e o quórum específico estabelecido no item 4.11.4 abaixo.</w:t>
      </w:r>
    </w:p>
    <w:p w14:paraId="03203109" w14:textId="77777777" w:rsidR="00E2509A" w:rsidRPr="00835BF6" w:rsidRDefault="00E2509A" w:rsidP="00740853">
      <w:pPr>
        <w:spacing w:line="340" w:lineRule="exact"/>
        <w:rPr>
          <w:rFonts w:ascii="Century Gothic" w:hAnsi="Century Gothic"/>
          <w:sz w:val="22"/>
          <w:szCs w:val="22"/>
        </w:rPr>
      </w:pPr>
    </w:p>
    <w:p w14:paraId="0505E86F" w14:textId="77777777" w:rsidR="0050460F" w:rsidRPr="00835BF6" w:rsidRDefault="0050460F" w:rsidP="00740853">
      <w:pPr>
        <w:spacing w:line="340" w:lineRule="exact"/>
        <w:rPr>
          <w:rFonts w:ascii="Century Gothic" w:hAnsi="Century Gothic"/>
          <w:sz w:val="22"/>
          <w:szCs w:val="22"/>
        </w:rPr>
      </w:pPr>
      <w:r w:rsidRPr="00835BF6">
        <w:rPr>
          <w:rFonts w:ascii="Century Gothic" w:hAnsi="Century Gothic"/>
          <w:sz w:val="22"/>
          <w:szCs w:val="22"/>
        </w:rPr>
        <w:t>4.1</w:t>
      </w:r>
      <w:r w:rsidR="00B64EEE" w:rsidRPr="00835BF6">
        <w:rPr>
          <w:rFonts w:ascii="Century Gothic" w:hAnsi="Century Gothic"/>
          <w:sz w:val="22"/>
          <w:szCs w:val="22"/>
        </w:rPr>
        <w:t>1</w:t>
      </w:r>
      <w:r w:rsidRPr="00835BF6">
        <w:rPr>
          <w:rFonts w:ascii="Century Gothic" w:hAnsi="Century Gothic"/>
          <w:sz w:val="22"/>
          <w:szCs w:val="22"/>
        </w:rPr>
        <w:t>.4</w:t>
      </w:r>
      <w:r w:rsidR="001F22DC" w:rsidRPr="00835BF6">
        <w:rPr>
          <w:rFonts w:ascii="Century Gothic" w:hAnsi="Century Gothic"/>
          <w:sz w:val="22"/>
          <w:szCs w:val="22"/>
        </w:rPr>
        <w:t>.</w:t>
      </w:r>
      <w:r w:rsidRPr="00835BF6">
        <w:rPr>
          <w:rFonts w:ascii="Century Gothic" w:hAnsi="Century Gothic"/>
          <w:sz w:val="22"/>
          <w:szCs w:val="22"/>
        </w:rPr>
        <w:t xml:space="preserve"> </w:t>
      </w:r>
      <w:r w:rsidR="00020A8A" w:rsidRPr="00835BF6">
        <w:rPr>
          <w:rFonts w:ascii="Century Gothic" w:hAnsi="Century Gothic"/>
          <w:sz w:val="22"/>
          <w:szCs w:val="22"/>
        </w:rPr>
        <w:t xml:space="preserve">As Debêntures não serão declaradas vencidas antecipadamente se, </w:t>
      </w:r>
      <w:r w:rsidRPr="00835BF6">
        <w:rPr>
          <w:rFonts w:ascii="Century Gothic" w:hAnsi="Century Gothic"/>
          <w:sz w:val="22"/>
          <w:szCs w:val="22"/>
        </w:rPr>
        <w:t xml:space="preserve">na AGD referida acima, os </w:t>
      </w:r>
      <w:r w:rsidR="00196EBC" w:rsidRPr="00835BF6">
        <w:rPr>
          <w:rFonts w:ascii="Century Gothic" w:hAnsi="Century Gothic"/>
          <w:sz w:val="22"/>
          <w:szCs w:val="22"/>
        </w:rPr>
        <w:t>titulares das Debêntures</w:t>
      </w:r>
      <w:r w:rsidRPr="00835BF6">
        <w:rPr>
          <w:rFonts w:ascii="Century Gothic" w:hAnsi="Century Gothic"/>
          <w:sz w:val="22"/>
          <w:szCs w:val="22"/>
        </w:rPr>
        <w:t xml:space="preserve"> detentores de, no mínimo 75% (setenta e cinco por cento) das </w:t>
      </w:r>
      <w:r w:rsidR="009E43DB" w:rsidRPr="00835BF6">
        <w:rPr>
          <w:rFonts w:ascii="Century Gothic" w:hAnsi="Century Gothic"/>
          <w:sz w:val="22"/>
          <w:szCs w:val="22"/>
        </w:rPr>
        <w:t>Debêntures em circulação</w:t>
      </w:r>
      <w:r w:rsidRPr="00835BF6">
        <w:rPr>
          <w:rFonts w:ascii="Century Gothic" w:hAnsi="Century Gothic"/>
          <w:sz w:val="22"/>
          <w:szCs w:val="22"/>
        </w:rPr>
        <w:t xml:space="preserve"> </w:t>
      </w:r>
      <w:r w:rsidR="00020A8A" w:rsidRPr="00835BF6">
        <w:rPr>
          <w:rFonts w:ascii="Century Gothic" w:hAnsi="Century Gothic"/>
          <w:sz w:val="22"/>
          <w:szCs w:val="22"/>
        </w:rPr>
        <w:t>deliberarem pelo não vencimento antecipado das Debêntures.</w:t>
      </w:r>
    </w:p>
    <w:p w14:paraId="4EB2ACB6" w14:textId="77777777" w:rsidR="0050460F" w:rsidRPr="00835BF6" w:rsidRDefault="0050460F" w:rsidP="00740853">
      <w:pPr>
        <w:spacing w:line="340" w:lineRule="exact"/>
        <w:rPr>
          <w:rFonts w:ascii="Century Gothic" w:hAnsi="Century Gothic"/>
          <w:sz w:val="22"/>
          <w:szCs w:val="22"/>
        </w:rPr>
      </w:pPr>
    </w:p>
    <w:p w14:paraId="3798B067" w14:textId="77777777" w:rsidR="0050460F" w:rsidRPr="00835BF6" w:rsidRDefault="0050460F" w:rsidP="00740853">
      <w:pPr>
        <w:spacing w:line="340" w:lineRule="exact"/>
        <w:rPr>
          <w:rFonts w:ascii="Century Gothic" w:hAnsi="Century Gothic"/>
          <w:sz w:val="22"/>
          <w:szCs w:val="22"/>
        </w:rPr>
      </w:pPr>
      <w:r w:rsidRPr="00835BF6">
        <w:rPr>
          <w:rFonts w:ascii="Century Gothic" w:hAnsi="Century Gothic"/>
          <w:sz w:val="22"/>
          <w:szCs w:val="22"/>
        </w:rPr>
        <w:t>4.1</w:t>
      </w:r>
      <w:r w:rsidR="00B64EEE" w:rsidRPr="00835BF6">
        <w:rPr>
          <w:rFonts w:ascii="Century Gothic" w:hAnsi="Century Gothic"/>
          <w:sz w:val="22"/>
          <w:szCs w:val="22"/>
        </w:rPr>
        <w:t>1</w:t>
      </w:r>
      <w:r w:rsidRPr="00835BF6">
        <w:rPr>
          <w:rFonts w:ascii="Century Gothic" w:hAnsi="Century Gothic"/>
          <w:sz w:val="22"/>
          <w:szCs w:val="22"/>
        </w:rPr>
        <w:t>.5</w:t>
      </w:r>
      <w:r w:rsidR="001F22DC" w:rsidRPr="00835BF6">
        <w:rPr>
          <w:rFonts w:ascii="Century Gothic" w:hAnsi="Century Gothic"/>
          <w:sz w:val="22"/>
          <w:szCs w:val="22"/>
        </w:rPr>
        <w:t>.</w:t>
      </w:r>
      <w:r w:rsidRPr="00835BF6">
        <w:rPr>
          <w:rFonts w:ascii="Century Gothic" w:hAnsi="Century Gothic"/>
          <w:sz w:val="22"/>
          <w:szCs w:val="22"/>
        </w:rPr>
        <w:t xml:space="preserve"> Caso a AGD delibere pela declaração do vencimento antecipado das Debêntures, o Agente Fiduciário deverá enviar na mesma data à Emissora comunicação escrita informando tal acontecimento, para que esta proceda ao pagamento das respectivas Debêntures, nos termos do item 4.1</w:t>
      </w:r>
      <w:r w:rsidR="00B64EEE" w:rsidRPr="00835BF6">
        <w:rPr>
          <w:rFonts w:ascii="Century Gothic" w:hAnsi="Century Gothic"/>
          <w:sz w:val="22"/>
          <w:szCs w:val="22"/>
        </w:rPr>
        <w:t>1</w:t>
      </w:r>
      <w:r w:rsidRPr="00835BF6">
        <w:rPr>
          <w:rFonts w:ascii="Century Gothic" w:hAnsi="Century Gothic"/>
          <w:sz w:val="22"/>
          <w:szCs w:val="22"/>
        </w:rPr>
        <w:t>.</w:t>
      </w:r>
      <w:r w:rsidR="00635F88" w:rsidRPr="00835BF6">
        <w:rPr>
          <w:rFonts w:ascii="Century Gothic" w:hAnsi="Century Gothic"/>
          <w:sz w:val="22"/>
          <w:szCs w:val="22"/>
        </w:rPr>
        <w:t>6</w:t>
      </w:r>
      <w:r w:rsidRPr="00835BF6">
        <w:rPr>
          <w:rFonts w:ascii="Century Gothic" w:hAnsi="Century Gothic"/>
          <w:sz w:val="22"/>
          <w:szCs w:val="22"/>
        </w:rPr>
        <w:t xml:space="preserve"> abaixo.</w:t>
      </w:r>
    </w:p>
    <w:p w14:paraId="77B4385B" w14:textId="77777777" w:rsidR="007A7598" w:rsidRPr="00835BF6" w:rsidRDefault="007A7598" w:rsidP="00740853">
      <w:pPr>
        <w:spacing w:line="340" w:lineRule="exact"/>
        <w:rPr>
          <w:rFonts w:ascii="Century Gothic" w:hAnsi="Century Gothic"/>
          <w:sz w:val="22"/>
          <w:szCs w:val="22"/>
        </w:rPr>
      </w:pPr>
    </w:p>
    <w:p w14:paraId="57E2EC33" w14:textId="77777777" w:rsidR="007A7598" w:rsidRPr="00835BF6" w:rsidRDefault="007A7598" w:rsidP="00740853">
      <w:pPr>
        <w:spacing w:line="340" w:lineRule="exact"/>
        <w:rPr>
          <w:rFonts w:ascii="Century Gothic" w:hAnsi="Century Gothic"/>
          <w:sz w:val="22"/>
          <w:szCs w:val="22"/>
        </w:rPr>
      </w:pPr>
      <w:r w:rsidRPr="00835BF6">
        <w:rPr>
          <w:rFonts w:ascii="Century Gothic" w:hAnsi="Century Gothic"/>
          <w:sz w:val="22"/>
          <w:szCs w:val="22"/>
        </w:rPr>
        <w:t>4.11.6. Na hipótese de não instalação na segunda convocação das AGDs mencionadas no item 4.11.4 acima por falta de quórum, o Agente Fiduciário deverá declarar antecipadamente vencidas todas as obrigações decorrentes</w:t>
      </w:r>
      <w:r w:rsidR="001312D8" w:rsidRPr="00835BF6">
        <w:rPr>
          <w:rFonts w:ascii="Century Gothic" w:hAnsi="Century Gothic"/>
          <w:sz w:val="22"/>
          <w:szCs w:val="22"/>
        </w:rPr>
        <w:t xml:space="preserve"> das Debêntures, conforme o caso, aplicando-se o disp</w:t>
      </w:r>
      <w:r w:rsidR="00342F03" w:rsidRPr="00835BF6">
        <w:rPr>
          <w:rFonts w:ascii="Century Gothic" w:hAnsi="Century Gothic"/>
          <w:sz w:val="22"/>
          <w:szCs w:val="22"/>
        </w:rPr>
        <w:t>osto no item 4.11.7 abaixo.</w:t>
      </w:r>
    </w:p>
    <w:p w14:paraId="378C4528" w14:textId="77777777" w:rsidR="0050460F" w:rsidRPr="00835BF6" w:rsidRDefault="0050460F" w:rsidP="00740853">
      <w:pPr>
        <w:spacing w:line="340" w:lineRule="exact"/>
        <w:rPr>
          <w:rFonts w:ascii="Century Gothic" w:hAnsi="Century Gothic"/>
          <w:sz w:val="22"/>
          <w:szCs w:val="22"/>
        </w:rPr>
      </w:pPr>
    </w:p>
    <w:p w14:paraId="1B45E733" w14:textId="77777777" w:rsidR="009607B0" w:rsidRPr="00835BF6" w:rsidRDefault="0050460F" w:rsidP="00740853">
      <w:pPr>
        <w:spacing w:line="340" w:lineRule="exact"/>
        <w:rPr>
          <w:rFonts w:ascii="Century Gothic" w:hAnsi="Century Gothic"/>
          <w:sz w:val="22"/>
          <w:szCs w:val="22"/>
        </w:rPr>
      </w:pPr>
      <w:r w:rsidRPr="00835BF6">
        <w:rPr>
          <w:rFonts w:ascii="Century Gothic" w:hAnsi="Century Gothic"/>
          <w:sz w:val="22"/>
          <w:szCs w:val="22"/>
        </w:rPr>
        <w:t>4.1</w:t>
      </w:r>
      <w:r w:rsidR="00B64EEE" w:rsidRPr="00835BF6">
        <w:rPr>
          <w:rFonts w:ascii="Century Gothic" w:hAnsi="Century Gothic"/>
          <w:sz w:val="22"/>
          <w:szCs w:val="22"/>
        </w:rPr>
        <w:t>1</w:t>
      </w:r>
      <w:r w:rsidRPr="00835BF6">
        <w:rPr>
          <w:rFonts w:ascii="Century Gothic" w:hAnsi="Century Gothic"/>
          <w:sz w:val="22"/>
          <w:szCs w:val="22"/>
        </w:rPr>
        <w:t>.</w:t>
      </w:r>
      <w:r w:rsidR="001312D8" w:rsidRPr="00835BF6">
        <w:rPr>
          <w:rFonts w:ascii="Century Gothic" w:hAnsi="Century Gothic"/>
          <w:sz w:val="22"/>
          <w:szCs w:val="22"/>
        </w:rPr>
        <w:t>7</w:t>
      </w:r>
      <w:r w:rsidR="001F22DC" w:rsidRPr="00835BF6">
        <w:rPr>
          <w:rFonts w:ascii="Century Gothic" w:hAnsi="Century Gothic"/>
          <w:sz w:val="22"/>
          <w:szCs w:val="22"/>
        </w:rPr>
        <w:t>.</w:t>
      </w:r>
      <w:r w:rsidRPr="00835BF6">
        <w:rPr>
          <w:rFonts w:ascii="Century Gothic" w:hAnsi="Century Gothic"/>
          <w:sz w:val="22"/>
          <w:szCs w:val="22"/>
        </w:rPr>
        <w:t xml:space="preserve"> </w:t>
      </w:r>
      <w:r w:rsidR="00020A8A" w:rsidRPr="00835BF6">
        <w:rPr>
          <w:rFonts w:ascii="Century Gothic" w:hAnsi="Century Gothic"/>
          <w:sz w:val="22"/>
          <w:szCs w:val="22"/>
        </w:rPr>
        <w:t xml:space="preserve">Havendo o vencimento antecipado das Debêntures, a Emissora e a Fiadora, nos termos desta Escritura de Emissão, obrigam-se a pagar o Valor Nominal Unitário, acrescido da Remuneração calculada </w:t>
      </w:r>
      <w:r w:rsidR="00020A8A" w:rsidRPr="00835BF6">
        <w:rPr>
          <w:rFonts w:ascii="Century Gothic" w:hAnsi="Century Gothic"/>
          <w:i/>
          <w:sz w:val="22"/>
          <w:szCs w:val="22"/>
        </w:rPr>
        <w:t>pro rata temporis</w:t>
      </w:r>
      <w:r w:rsidR="00DC7B1A" w:rsidRPr="00835BF6">
        <w:rPr>
          <w:rFonts w:ascii="Century Gothic" w:hAnsi="Century Gothic"/>
          <w:sz w:val="22"/>
          <w:szCs w:val="22"/>
        </w:rPr>
        <w:t xml:space="preserve">, desde a Data de </w:t>
      </w:r>
      <w:r w:rsidR="00E068C4">
        <w:rPr>
          <w:rFonts w:ascii="Century Gothic" w:hAnsi="Century Gothic"/>
          <w:sz w:val="22"/>
          <w:szCs w:val="22"/>
        </w:rPr>
        <w:t xml:space="preserve">Integralização </w:t>
      </w:r>
      <w:r w:rsidR="00DC5A1F" w:rsidRPr="00835BF6">
        <w:rPr>
          <w:rFonts w:ascii="Century Gothic" w:hAnsi="Century Gothic"/>
          <w:sz w:val="22"/>
          <w:szCs w:val="22"/>
        </w:rPr>
        <w:t xml:space="preserve">até a </w:t>
      </w:r>
      <w:r w:rsidR="0088048C" w:rsidRPr="00835BF6">
        <w:rPr>
          <w:rFonts w:ascii="Century Gothic" w:hAnsi="Century Gothic"/>
          <w:sz w:val="22"/>
          <w:szCs w:val="22"/>
        </w:rPr>
        <w:t xml:space="preserve">data do efetivo </w:t>
      </w:r>
      <w:r w:rsidR="000C52B3" w:rsidRPr="00835BF6">
        <w:rPr>
          <w:rFonts w:ascii="Century Gothic" w:hAnsi="Century Gothic"/>
          <w:sz w:val="22"/>
          <w:szCs w:val="22"/>
        </w:rPr>
        <w:t>pagamento</w:t>
      </w:r>
      <w:r w:rsidR="00DC5A1F" w:rsidRPr="00835BF6">
        <w:rPr>
          <w:rFonts w:ascii="Century Gothic" w:hAnsi="Century Gothic"/>
          <w:sz w:val="22"/>
          <w:szCs w:val="22"/>
        </w:rPr>
        <w:t xml:space="preserve">, além dos demais encargos devidos nos termos desta Escritura de Emissão, em até </w:t>
      </w:r>
      <w:r w:rsidR="001967CC" w:rsidRPr="00835BF6">
        <w:rPr>
          <w:rFonts w:ascii="Century Gothic" w:hAnsi="Century Gothic"/>
          <w:sz w:val="22"/>
          <w:szCs w:val="22"/>
        </w:rPr>
        <w:t>3 (três)</w:t>
      </w:r>
      <w:r w:rsidRPr="00835BF6">
        <w:rPr>
          <w:rFonts w:ascii="Century Gothic" w:hAnsi="Century Gothic"/>
          <w:sz w:val="22"/>
          <w:szCs w:val="22"/>
        </w:rPr>
        <w:t xml:space="preserve"> </w:t>
      </w:r>
      <w:r w:rsidR="00F4269B" w:rsidRPr="00835BF6">
        <w:rPr>
          <w:rFonts w:ascii="Century Gothic" w:hAnsi="Century Gothic"/>
          <w:sz w:val="22"/>
          <w:szCs w:val="22"/>
        </w:rPr>
        <w:t xml:space="preserve">Dias Úteis </w:t>
      </w:r>
      <w:r w:rsidR="00DC5A1F" w:rsidRPr="00835BF6">
        <w:rPr>
          <w:rFonts w:ascii="Century Gothic" w:hAnsi="Century Gothic"/>
          <w:sz w:val="22"/>
          <w:szCs w:val="22"/>
        </w:rPr>
        <w:t>contados da ocorrência ou da declaração de vencimento antecipado, confor</w:t>
      </w:r>
      <w:r w:rsidR="000C52B3" w:rsidRPr="00835BF6">
        <w:rPr>
          <w:rFonts w:ascii="Century Gothic" w:hAnsi="Century Gothic"/>
          <w:sz w:val="22"/>
          <w:szCs w:val="22"/>
        </w:rPr>
        <w:t>me o caso, das Debêntures, sob</w:t>
      </w:r>
      <w:r w:rsidR="00DC5A1F" w:rsidRPr="00835BF6">
        <w:rPr>
          <w:rFonts w:ascii="Century Gothic" w:hAnsi="Century Gothic"/>
          <w:sz w:val="22"/>
          <w:szCs w:val="22"/>
        </w:rPr>
        <w:t xml:space="preserve"> pena de incidência dos encargos moratórios previstos nesta Escritura de Emissão. Caso o pagamento seja feito por meio da CETIP, a CETIP deverá ser comunicada com no mínimo 2 (dois) </w:t>
      </w:r>
      <w:r w:rsidR="00F4269B" w:rsidRPr="00835BF6">
        <w:rPr>
          <w:rFonts w:ascii="Century Gothic" w:hAnsi="Century Gothic"/>
          <w:sz w:val="22"/>
          <w:szCs w:val="22"/>
        </w:rPr>
        <w:t>Dias Úteis</w:t>
      </w:r>
      <w:r w:rsidR="00DC5A1F" w:rsidRPr="00835BF6">
        <w:rPr>
          <w:rFonts w:ascii="Century Gothic" w:hAnsi="Century Gothic"/>
          <w:sz w:val="22"/>
          <w:szCs w:val="22"/>
        </w:rPr>
        <w:t xml:space="preserve"> de antecedência.</w:t>
      </w:r>
      <w:bookmarkEnd w:id="84"/>
      <w:r w:rsidR="001312D8" w:rsidRPr="00835BF6">
        <w:rPr>
          <w:rFonts w:ascii="Century Gothic" w:hAnsi="Century Gothic"/>
          <w:sz w:val="22"/>
          <w:szCs w:val="22"/>
        </w:rPr>
        <w:t xml:space="preserve"> </w:t>
      </w:r>
    </w:p>
    <w:p w14:paraId="63C356EF" w14:textId="77777777" w:rsidR="003E1A8B" w:rsidRPr="00835BF6" w:rsidRDefault="003E1A8B" w:rsidP="00740853">
      <w:pPr>
        <w:spacing w:line="340" w:lineRule="exact"/>
        <w:rPr>
          <w:rFonts w:ascii="Century Gothic" w:hAnsi="Century Gothic"/>
          <w:sz w:val="22"/>
          <w:szCs w:val="22"/>
        </w:rPr>
      </w:pPr>
    </w:p>
    <w:p w14:paraId="57EAECA2"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4.1</w:t>
      </w:r>
      <w:r w:rsidR="00B64EEE" w:rsidRPr="00835BF6">
        <w:rPr>
          <w:rFonts w:ascii="Century Gothic" w:hAnsi="Century Gothic"/>
          <w:sz w:val="22"/>
          <w:szCs w:val="22"/>
        </w:rPr>
        <w:t>1</w:t>
      </w:r>
      <w:r w:rsidRPr="00835BF6">
        <w:rPr>
          <w:rFonts w:ascii="Century Gothic" w:hAnsi="Century Gothic"/>
          <w:sz w:val="22"/>
          <w:szCs w:val="22"/>
        </w:rPr>
        <w:t>.</w:t>
      </w:r>
      <w:r w:rsidR="005549AE" w:rsidRPr="00835BF6">
        <w:rPr>
          <w:rFonts w:ascii="Century Gothic" w:hAnsi="Century Gothic"/>
          <w:sz w:val="22"/>
          <w:szCs w:val="22"/>
        </w:rPr>
        <w:t>7.</w:t>
      </w:r>
      <w:r w:rsidR="00585D8C" w:rsidRPr="00835BF6">
        <w:rPr>
          <w:rFonts w:ascii="Century Gothic" w:hAnsi="Century Gothic"/>
          <w:sz w:val="22"/>
          <w:szCs w:val="22"/>
        </w:rPr>
        <w:t>1</w:t>
      </w:r>
      <w:r w:rsidRPr="00835BF6">
        <w:rPr>
          <w:rFonts w:ascii="Century Gothic" w:hAnsi="Century Gothic"/>
          <w:sz w:val="22"/>
          <w:szCs w:val="22"/>
        </w:rPr>
        <w:t>. As Debêntures objeto do procedimento descrito no item 4.1</w:t>
      </w:r>
      <w:r w:rsidR="00B64EEE" w:rsidRPr="00835BF6">
        <w:rPr>
          <w:rFonts w:ascii="Century Gothic" w:hAnsi="Century Gothic"/>
          <w:sz w:val="22"/>
          <w:szCs w:val="22"/>
        </w:rPr>
        <w:t>1</w:t>
      </w:r>
      <w:r w:rsidRPr="00835BF6">
        <w:rPr>
          <w:rFonts w:ascii="Century Gothic" w:hAnsi="Century Gothic"/>
          <w:sz w:val="22"/>
          <w:szCs w:val="22"/>
        </w:rPr>
        <w:t>.</w:t>
      </w:r>
      <w:r w:rsidR="001312D8" w:rsidRPr="00835BF6">
        <w:rPr>
          <w:rFonts w:ascii="Century Gothic" w:hAnsi="Century Gothic"/>
          <w:sz w:val="22"/>
          <w:szCs w:val="22"/>
        </w:rPr>
        <w:t>7</w:t>
      </w:r>
      <w:r w:rsidR="00620F90" w:rsidRPr="00835BF6">
        <w:rPr>
          <w:rFonts w:ascii="Century Gothic" w:hAnsi="Century Gothic"/>
          <w:sz w:val="22"/>
          <w:szCs w:val="22"/>
        </w:rPr>
        <w:t xml:space="preserve"> </w:t>
      </w:r>
      <w:r w:rsidRPr="00835BF6">
        <w:rPr>
          <w:rFonts w:ascii="Century Gothic" w:hAnsi="Century Gothic"/>
          <w:sz w:val="22"/>
          <w:szCs w:val="22"/>
        </w:rPr>
        <w:t>acima serão obrigatoriamente canceladas pela Emissora.</w:t>
      </w:r>
    </w:p>
    <w:p w14:paraId="6A84EC93" w14:textId="77777777" w:rsidR="009607B0" w:rsidRPr="00835BF6" w:rsidRDefault="009607B0" w:rsidP="00740853">
      <w:pPr>
        <w:spacing w:line="340" w:lineRule="exact"/>
        <w:rPr>
          <w:rFonts w:ascii="Century Gothic" w:hAnsi="Century Gothic"/>
          <w:sz w:val="22"/>
          <w:szCs w:val="22"/>
        </w:rPr>
      </w:pPr>
    </w:p>
    <w:p w14:paraId="0874A88F" w14:textId="77777777" w:rsidR="002662B4" w:rsidRPr="00835BF6" w:rsidRDefault="001814D1" w:rsidP="00740853">
      <w:pPr>
        <w:spacing w:line="340" w:lineRule="exact"/>
        <w:rPr>
          <w:rFonts w:ascii="Century Gothic" w:hAnsi="Century Gothic"/>
          <w:sz w:val="22"/>
          <w:szCs w:val="22"/>
        </w:rPr>
      </w:pPr>
      <w:r w:rsidRPr="00835BF6">
        <w:rPr>
          <w:rFonts w:ascii="Century Gothic" w:hAnsi="Century Gothic"/>
          <w:b/>
          <w:sz w:val="22"/>
          <w:szCs w:val="22"/>
        </w:rPr>
        <w:t xml:space="preserve">4.12. </w:t>
      </w:r>
      <w:r w:rsidR="00B64EEE" w:rsidRPr="00835BF6">
        <w:rPr>
          <w:rFonts w:ascii="Century Gothic" w:hAnsi="Century Gothic"/>
          <w:b/>
          <w:sz w:val="22"/>
          <w:szCs w:val="22"/>
        </w:rPr>
        <w:t>Resgate Antecipado</w:t>
      </w:r>
      <w:r w:rsidR="00DC7B1A" w:rsidRPr="00835BF6">
        <w:rPr>
          <w:rFonts w:ascii="Century Gothic" w:hAnsi="Century Gothic"/>
          <w:b/>
          <w:sz w:val="22"/>
          <w:szCs w:val="22"/>
        </w:rPr>
        <w:t xml:space="preserve"> Facultativo</w:t>
      </w:r>
    </w:p>
    <w:p w14:paraId="7E7331AA" w14:textId="77777777" w:rsidR="003A58F5" w:rsidRPr="00835BF6" w:rsidRDefault="003A58F5" w:rsidP="003A58F5">
      <w:pPr>
        <w:spacing w:line="340" w:lineRule="exact"/>
        <w:rPr>
          <w:rFonts w:ascii="Century Gothic" w:hAnsi="Century Gothic"/>
          <w:sz w:val="22"/>
          <w:szCs w:val="22"/>
        </w:rPr>
      </w:pPr>
    </w:p>
    <w:p w14:paraId="24453E0C" w14:textId="3B277C84" w:rsidR="005A0031" w:rsidRPr="00835BF6" w:rsidRDefault="003A58F5" w:rsidP="005A0031">
      <w:pPr>
        <w:spacing w:line="340" w:lineRule="exact"/>
        <w:rPr>
          <w:rFonts w:ascii="Century Gothic" w:hAnsi="Century Gothic"/>
          <w:sz w:val="22"/>
          <w:szCs w:val="22"/>
        </w:rPr>
      </w:pPr>
      <w:r w:rsidRPr="00835BF6">
        <w:rPr>
          <w:rFonts w:ascii="Century Gothic" w:hAnsi="Century Gothic"/>
          <w:sz w:val="22"/>
          <w:szCs w:val="22"/>
        </w:rPr>
        <w:t xml:space="preserve">4.12.1. </w:t>
      </w:r>
      <w:r w:rsidR="005A0031" w:rsidRPr="00835BF6">
        <w:rPr>
          <w:rFonts w:ascii="Century Gothic" w:hAnsi="Century Gothic" w:cs="Arial"/>
          <w:sz w:val="22"/>
          <w:szCs w:val="22"/>
        </w:rPr>
        <w:t>A Emissora poderá, exclusivamente nas datas especificadas</w:t>
      </w:r>
      <w:r w:rsidR="002B4B69" w:rsidRPr="00835BF6">
        <w:rPr>
          <w:rFonts w:ascii="Century Gothic" w:hAnsi="Century Gothic" w:cs="Arial"/>
          <w:sz w:val="22"/>
          <w:szCs w:val="22"/>
        </w:rPr>
        <w:t xml:space="preserve"> no item 4.12.3 abaixo</w:t>
      </w:r>
      <w:r w:rsidR="005A0031" w:rsidRPr="00835BF6">
        <w:rPr>
          <w:rFonts w:ascii="Century Gothic" w:hAnsi="Century Gothic" w:cs="Arial"/>
          <w:sz w:val="22"/>
          <w:szCs w:val="22"/>
        </w:rPr>
        <w:t>, a seu exclusivo critério, promover o resgate antecipado da totalidade das Debêntures em circulação (“</w:t>
      </w:r>
      <w:r w:rsidR="005A0031" w:rsidRPr="00835BF6">
        <w:rPr>
          <w:rFonts w:ascii="Century Gothic" w:hAnsi="Century Gothic" w:cs="Arial"/>
          <w:sz w:val="22"/>
          <w:szCs w:val="22"/>
          <w:u w:val="single"/>
        </w:rPr>
        <w:t>Resgate Antecipado Facultativo</w:t>
      </w:r>
      <w:r w:rsidR="005A0031" w:rsidRPr="00835BF6">
        <w:rPr>
          <w:rFonts w:ascii="Century Gothic" w:hAnsi="Century Gothic" w:cs="Arial"/>
          <w:sz w:val="22"/>
          <w:szCs w:val="22"/>
        </w:rPr>
        <w:t xml:space="preserve">”), </w:t>
      </w:r>
      <w:r w:rsidR="005A0031" w:rsidRPr="00835BF6">
        <w:rPr>
          <w:rFonts w:ascii="Century Gothic" w:hAnsi="Century Gothic"/>
          <w:sz w:val="22"/>
          <w:szCs w:val="22"/>
        </w:rPr>
        <w:t>nos termos abaixo descritos.</w:t>
      </w:r>
    </w:p>
    <w:p w14:paraId="0F6A0C6F" w14:textId="77777777" w:rsidR="005A0031" w:rsidRPr="00835BF6" w:rsidRDefault="005A0031" w:rsidP="005A0031">
      <w:pPr>
        <w:spacing w:line="340" w:lineRule="exact"/>
        <w:rPr>
          <w:rFonts w:ascii="Century Gothic" w:hAnsi="Century Gothic"/>
          <w:sz w:val="22"/>
          <w:szCs w:val="22"/>
        </w:rPr>
      </w:pPr>
    </w:p>
    <w:p w14:paraId="726BA908" w14:textId="254D6781" w:rsidR="003A58F5" w:rsidRPr="00835BF6" w:rsidRDefault="005A2C9F" w:rsidP="003A58F5">
      <w:pPr>
        <w:spacing w:line="340" w:lineRule="exact"/>
        <w:rPr>
          <w:rFonts w:ascii="Century Gothic" w:hAnsi="Century Gothic"/>
          <w:sz w:val="22"/>
          <w:szCs w:val="22"/>
        </w:rPr>
      </w:pPr>
      <w:r w:rsidRPr="00835BF6">
        <w:rPr>
          <w:rFonts w:ascii="Century Gothic" w:hAnsi="Century Gothic"/>
          <w:sz w:val="22"/>
          <w:szCs w:val="22"/>
        </w:rPr>
        <w:t>4.12</w:t>
      </w:r>
      <w:r w:rsidR="003A58F5" w:rsidRPr="00835BF6">
        <w:rPr>
          <w:rFonts w:ascii="Century Gothic" w:hAnsi="Century Gothic"/>
          <w:sz w:val="22"/>
          <w:szCs w:val="22"/>
        </w:rPr>
        <w:t>.2. O Resgate Antecipado Facultativo poder</w:t>
      </w:r>
      <w:r w:rsidR="002B4B69" w:rsidRPr="00835BF6">
        <w:rPr>
          <w:rFonts w:ascii="Century Gothic" w:hAnsi="Century Gothic"/>
          <w:sz w:val="22"/>
          <w:szCs w:val="22"/>
        </w:rPr>
        <w:t xml:space="preserve">á ser realizado, pela Emissora, </w:t>
      </w:r>
      <w:r w:rsidR="003A58F5" w:rsidRPr="00835BF6">
        <w:rPr>
          <w:rFonts w:ascii="Century Gothic" w:hAnsi="Century Gothic"/>
          <w:sz w:val="22"/>
          <w:szCs w:val="22"/>
        </w:rPr>
        <w:t>por meio de comunicação a ser ampl</w:t>
      </w:r>
      <w:r w:rsidRPr="00835BF6">
        <w:rPr>
          <w:rFonts w:ascii="Century Gothic" w:hAnsi="Century Gothic"/>
          <w:sz w:val="22"/>
          <w:szCs w:val="22"/>
        </w:rPr>
        <w:t xml:space="preserve">amente divulgada, nos termos do item 4.17 </w:t>
      </w:r>
      <w:r w:rsidR="003A58F5" w:rsidRPr="00835BF6">
        <w:rPr>
          <w:rFonts w:ascii="Century Gothic" w:hAnsi="Century Gothic"/>
          <w:sz w:val="22"/>
          <w:szCs w:val="22"/>
        </w:rPr>
        <w:t>desta Escritura</w:t>
      </w:r>
      <w:r w:rsidR="00627A84" w:rsidRPr="00835BF6">
        <w:rPr>
          <w:rFonts w:ascii="Century Gothic" w:hAnsi="Century Gothic"/>
          <w:sz w:val="22"/>
          <w:szCs w:val="22"/>
        </w:rPr>
        <w:t xml:space="preserve"> de Emissão</w:t>
      </w:r>
      <w:r w:rsidR="003A58F5" w:rsidRPr="00835BF6">
        <w:rPr>
          <w:rFonts w:ascii="Century Gothic" w:hAnsi="Century Gothic"/>
          <w:sz w:val="22"/>
          <w:szCs w:val="22"/>
        </w:rPr>
        <w:t xml:space="preserve">, a qual também deverá ser enviada ao Agente Fiduciário </w:t>
      </w:r>
      <w:r w:rsidR="00CB23E9">
        <w:rPr>
          <w:rFonts w:ascii="Century Gothic" w:hAnsi="Century Gothic"/>
          <w:sz w:val="22"/>
          <w:szCs w:val="22"/>
        </w:rPr>
        <w:t xml:space="preserve">e à CETIP, </w:t>
      </w:r>
      <w:r w:rsidR="003A58F5" w:rsidRPr="00835BF6">
        <w:rPr>
          <w:rFonts w:ascii="Century Gothic" w:hAnsi="Century Gothic"/>
          <w:sz w:val="22"/>
          <w:szCs w:val="22"/>
        </w:rPr>
        <w:t>e que deverá descrever os termos e condições do Resgate Antecipado Facultativo, com antecedência mínima de 5 (cinco) Dias Úteis da data prevista para realização do efetivo resgate (“</w:t>
      </w:r>
      <w:r w:rsidR="003A58F5" w:rsidRPr="00835BF6">
        <w:rPr>
          <w:rFonts w:ascii="Century Gothic" w:hAnsi="Century Gothic"/>
          <w:sz w:val="22"/>
          <w:szCs w:val="22"/>
          <w:u w:val="single"/>
        </w:rPr>
        <w:t>Data do Res</w:t>
      </w:r>
      <w:r w:rsidR="002B4B69" w:rsidRPr="00835BF6">
        <w:rPr>
          <w:rFonts w:ascii="Century Gothic" w:hAnsi="Century Gothic"/>
          <w:sz w:val="22"/>
          <w:szCs w:val="22"/>
          <w:u w:val="single"/>
        </w:rPr>
        <w:t>gate Antecipado Facultativo</w:t>
      </w:r>
      <w:r w:rsidRPr="00835BF6">
        <w:rPr>
          <w:rFonts w:ascii="Century Gothic" w:hAnsi="Century Gothic"/>
          <w:sz w:val="22"/>
          <w:szCs w:val="22"/>
        </w:rPr>
        <w:t>”), incluindo: (i</w:t>
      </w:r>
      <w:r w:rsidR="003A58F5" w:rsidRPr="00835BF6">
        <w:rPr>
          <w:rFonts w:ascii="Century Gothic" w:hAnsi="Century Gothic"/>
          <w:sz w:val="22"/>
          <w:szCs w:val="22"/>
        </w:rPr>
        <w:t>) o valor do Prêmio</w:t>
      </w:r>
      <w:r w:rsidRPr="00835BF6">
        <w:rPr>
          <w:rFonts w:ascii="Century Gothic" w:hAnsi="Century Gothic"/>
          <w:sz w:val="22"/>
          <w:szCs w:val="22"/>
        </w:rPr>
        <w:t>, conforme descrito</w:t>
      </w:r>
      <w:r w:rsidR="00461621" w:rsidRPr="00835BF6">
        <w:rPr>
          <w:rFonts w:ascii="Century Gothic" w:hAnsi="Century Gothic"/>
          <w:sz w:val="22"/>
          <w:szCs w:val="22"/>
        </w:rPr>
        <w:t xml:space="preserve"> no item 4.12.3</w:t>
      </w:r>
      <w:r w:rsidR="00627A84" w:rsidRPr="00835BF6">
        <w:rPr>
          <w:rFonts w:ascii="Century Gothic" w:hAnsi="Century Gothic"/>
          <w:sz w:val="22"/>
          <w:szCs w:val="22"/>
        </w:rPr>
        <w:t xml:space="preserve"> abaixo; (ii) a D</w:t>
      </w:r>
      <w:r w:rsidR="003A58F5" w:rsidRPr="00835BF6">
        <w:rPr>
          <w:rFonts w:ascii="Century Gothic" w:hAnsi="Century Gothic"/>
          <w:sz w:val="22"/>
          <w:szCs w:val="22"/>
        </w:rPr>
        <w:t xml:space="preserve">ata do Resgate </w:t>
      </w:r>
      <w:r w:rsidR="002B4B69" w:rsidRPr="00835BF6">
        <w:rPr>
          <w:rFonts w:ascii="Century Gothic" w:hAnsi="Century Gothic"/>
          <w:sz w:val="22"/>
          <w:szCs w:val="22"/>
        </w:rPr>
        <w:t>Antecipado Facultativo</w:t>
      </w:r>
      <w:r w:rsidRPr="00835BF6">
        <w:rPr>
          <w:rFonts w:ascii="Century Gothic" w:hAnsi="Century Gothic"/>
          <w:sz w:val="22"/>
          <w:szCs w:val="22"/>
        </w:rPr>
        <w:t>; (iii) o v</w:t>
      </w:r>
      <w:r w:rsidR="003A58F5" w:rsidRPr="00835BF6">
        <w:rPr>
          <w:rFonts w:ascii="Century Gothic" w:hAnsi="Century Gothic"/>
          <w:sz w:val="22"/>
          <w:szCs w:val="22"/>
        </w:rPr>
        <w:t>alor do Resgate An</w:t>
      </w:r>
      <w:r w:rsidR="002B4B69" w:rsidRPr="00835BF6">
        <w:rPr>
          <w:rFonts w:ascii="Century Gothic" w:hAnsi="Century Gothic"/>
          <w:sz w:val="22"/>
          <w:szCs w:val="22"/>
        </w:rPr>
        <w:t>tecipado Facultativo</w:t>
      </w:r>
      <w:r w:rsidRPr="00835BF6">
        <w:rPr>
          <w:rFonts w:ascii="Century Gothic" w:hAnsi="Century Gothic"/>
          <w:sz w:val="22"/>
          <w:szCs w:val="22"/>
        </w:rPr>
        <w:t>; e (iv</w:t>
      </w:r>
      <w:r w:rsidR="003A58F5" w:rsidRPr="00835BF6">
        <w:rPr>
          <w:rFonts w:ascii="Century Gothic" w:hAnsi="Century Gothic"/>
          <w:sz w:val="22"/>
          <w:szCs w:val="22"/>
        </w:rPr>
        <w:t>) demais informações eventualmente necessárias para a realização do Resgate Antecipado Facultativo (“</w:t>
      </w:r>
      <w:r w:rsidR="003A58F5" w:rsidRPr="00835BF6">
        <w:rPr>
          <w:rFonts w:ascii="Century Gothic" w:hAnsi="Century Gothic"/>
          <w:sz w:val="22"/>
          <w:szCs w:val="22"/>
          <w:u w:val="single"/>
        </w:rPr>
        <w:t>Comunicação de Res</w:t>
      </w:r>
      <w:r w:rsidR="002B4B69" w:rsidRPr="00835BF6">
        <w:rPr>
          <w:rFonts w:ascii="Century Gothic" w:hAnsi="Century Gothic"/>
          <w:sz w:val="22"/>
          <w:szCs w:val="22"/>
          <w:u w:val="single"/>
        </w:rPr>
        <w:t>gate Antecipado Facultativo</w:t>
      </w:r>
      <w:r w:rsidR="003A58F5" w:rsidRPr="00835BF6">
        <w:rPr>
          <w:rFonts w:ascii="Century Gothic" w:hAnsi="Century Gothic"/>
          <w:sz w:val="22"/>
          <w:szCs w:val="22"/>
        </w:rPr>
        <w:t>”).</w:t>
      </w:r>
    </w:p>
    <w:p w14:paraId="27408647" w14:textId="77777777" w:rsidR="003A58F5" w:rsidRPr="00835BF6" w:rsidRDefault="003A58F5" w:rsidP="003A58F5">
      <w:pPr>
        <w:spacing w:line="340" w:lineRule="exact"/>
        <w:rPr>
          <w:rFonts w:ascii="Century Gothic" w:hAnsi="Century Gothic"/>
          <w:sz w:val="22"/>
          <w:szCs w:val="22"/>
        </w:rPr>
      </w:pPr>
    </w:p>
    <w:p w14:paraId="716C1AB2" w14:textId="29EEC6DD" w:rsidR="003A58F5" w:rsidRPr="00835BF6" w:rsidRDefault="003A58F5" w:rsidP="003A58F5">
      <w:pPr>
        <w:spacing w:line="340" w:lineRule="exact"/>
        <w:rPr>
          <w:rFonts w:ascii="Century Gothic" w:hAnsi="Century Gothic"/>
          <w:sz w:val="22"/>
          <w:szCs w:val="22"/>
        </w:rPr>
      </w:pPr>
      <w:r w:rsidRPr="00835BF6">
        <w:rPr>
          <w:rFonts w:ascii="Century Gothic" w:hAnsi="Century Gothic"/>
          <w:sz w:val="22"/>
          <w:szCs w:val="22"/>
        </w:rPr>
        <w:t>4.1</w:t>
      </w:r>
      <w:r w:rsidR="005A2C9F" w:rsidRPr="00835BF6">
        <w:rPr>
          <w:rFonts w:ascii="Century Gothic" w:hAnsi="Century Gothic"/>
          <w:sz w:val="22"/>
          <w:szCs w:val="22"/>
        </w:rPr>
        <w:t>2</w:t>
      </w:r>
      <w:r w:rsidRPr="00835BF6">
        <w:rPr>
          <w:rFonts w:ascii="Century Gothic" w:hAnsi="Century Gothic"/>
          <w:sz w:val="22"/>
          <w:szCs w:val="22"/>
        </w:rPr>
        <w:t>.2.1. Por ocasião do Resgate Antecipado Facult</w:t>
      </w:r>
      <w:r w:rsidR="002B4B69" w:rsidRPr="00835BF6">
        <w:rPr>
          <w:rFonts w:ascii="Century Gothic" w:hAnsi="Century Gothic"/>
          <w:sz w:val="22"/>
          <w:szCs w:val="22"/>
        </w:rPr>
        <w:t>ativo</w:t>
      </w:r>
      <w:r w:rsidRPr="00835BF6">
        <w:rPr>
          <w:rFonts w:ascii="Century Gothic" w:hAnsi="Century Gothic"/>
          <w:sz w:val="22"/>
          <w:szCs w:val="22"/>
        </w:rPr>
        <w:t xml:space="preserve">, os </w:t>
      </w:r>
      <w:r w:rsidR="005A2C9F" w:rsidRPr="00835BF6">
        <w:rPr>
          <w:rFonts w:ascii="Century Gothic" w:hAnsi="Century Gothic"/>
          <w:sz w:val="22"/>
          <w:szCs w:val="22"/>
        </w:rPr>
        <w:t>titulares das Debêntures</w:t>
      </w:r>
      <w:r w:rsidRPr="00835BF6">
        <w:rPr>
          <w:rFonts w:ascii="Century Gothic" w:hAnsi="Century Gothic"/>
          <w:sz w:val="22"/>
          <w:szCs w:val="22"/>
        </w:rPr>
        <w:t xml:space="preserve"> farão jus ao pagamento do Valor Nominal Unitário, acrescido da Remuneração, calculada </w:t>
      </w:r>
      <w:r w:rsidRPr="00835BF6">
        <w:rPr>
          <w:rFonts w:ascii="Century Gothic" w:hAnsi="Century Gothic"/>
          <w:i/>
          <w:sz w:val="22"/>
          <w:szCs w:val="22"/>
        </w:rPr>
        <w:t>pro rata temporis</w:t>
      </w:r>
      <w:r w:rsidRPr="00835BF6">
        <w:rPr>
          <w:rFonts w:ascii="Century Gothic" w:hAnsi="Century Gothic"/>
          <w:sz w:val="22"/>
          <w:szCs w:val="22"/>
        </w:rPr>
        <w:t xml:space="preserve"> desde a Data de </w:t>
      </w:r>
      <w:r w:rsidR="00CB23E9">
        <w:rPr>
          <w:rFonts w:ascii="Century Gothic" w:hAnsi="Century Gothic"/>
          <w:sz w:val="22"/>
          <w:szCs w:val="22"/>
        </w:rPr>
        <w:t xml:space="preserve">Integralização </w:t>
      </w:r>
      <w:r w:rsidR="00627A84" w:rsidRPr="00835BF6">
        <w:rPr>
          <w:rFonts w:ascii="Century Gothic" w:hAnsi="Century Gothic"/>
          <w:sz w:val="22"/>
          <w:szCs w:val="22"/>
        </w:rPr>
        <w:t>até a D</w:t>
      </w:r>
      <w:r w:rsidRPr="00835BF6">
        <w:rPr>
          <w:rFonts w:ascii="Century Gothic" w:hAnsi="Century Gothic"/>
          <w:sz w:val="22"/>
          <w:szCs w:val="22"/>
        </w:rPr>
        <w:t>ata do Resg</w:t>
      </w:r>
      <w:r w:rsidR="002B4B69" w:rsidRPr="00835BF6">
        <w:rPr>
          <w:rFonts w:ascii="Century Gothic" w:hAnsi="Century Gothic"/>
          <w:sz w:val="22"/>
          <w:szCs w:val="22"/>
        </w:rPr>
        <w:t>ate Antecipado Facultativo</w:t>
      </w:r>
      <w:r w:rsidRPr="00835BF6">
        <w:rPr>
          <w:rFonts w:ascii="Century Gothic" w:hAnsi="Century Gothic"/>
          <w:sz w:val="22"/>
          <w:szCs w:val="22"/>
        </w:rPr>
        <w:t xml:space="preserve">, acrescido do </w:t>
      </w:r>
      <w:r w:rsidR="005A2C9F" w:rsidRPr="00835BF6">
        <w:rPr>
          <w:rFonts w:ascii="Century Gothic" w:hAnsi="Century Gothic"/>
          <w:sz w:val="22"/>
          <w:szCs w:val="22"/>
        </w:rPr>
        <w:t>Prêmio descrito na cláusula 4.12</w:t>
      </w:r>
      <w:r w:rsidR="002B4B69" w:rsidRPr="00835BF6">
        <w:rPr>
          <w:rFonts w:ascii="Century Gothic" w:hAnsi="Century Gothic"/>
          <w:sz w:val="22"/>
          <w:szCs w:val="22"/>
        </w:rPr>
        <w:t>.3</w:t>
      </w:r>
      <w:r w:rsidRPr="00835BF6">
        <w:rPr>
          <w:rFonts w:ascii="Century Gothic" w:hAnsi="Century Gothic"/>
          <w:sz w:val="22"/>
          <w:szCs w:val="22"/>
        </w:rPr>
        <w:t xml:space="preserve"> abaixo.</w:t>
      </w:r>
    </w:p>
    <w:p w14:paraId="5B4914C0" w14:textId="77777777" w:rsidR="003A58F5" w:rsidRPr="00835BF6" w:rsidRDefault="003A58F5" w:rsidP="003A58F5">
      <w:pPr>
        <w:spacing w:line="340" w:lineRule="exact"/>
        <w:rPr>
          <w:rFonts w:ascii="Century Gothic" w:hAnsi="Century Gothic"/>
          <w:sz w:val="22"/>
          <w:szCs w:val="22"/>
        </w:rPr>
      </w:pPr>
    </w:p>
    <w:p w14:paraId="1DADEDC8" w14:textId="484FE081" w:rsidR="003A58F5" w:rsidRPr="00835BF6" w:rsidRDefault="003A58F5" w:rsidP="003A58F5">
      <w:pPr>
        <w:spacing w:line="340" w:lineRule="exact"/>
        <w:rPr>
          <w:rFonts w:ascii="Century Gothic" w:hAnsi="Century Gothic"/>
          <w:sz w:val="22"/>
          <w:szCs w:val="22"/>
        </w:rPr>
      </w:pPr>
      <w:r w:rsidRPr="00835BF6">
        <w:rPr>
          <w:rFonts w:ascii="Century Gothic" w:hAnsi="Century Gothic"/>
          <w:sz w:val="22"/>
          <w:szCs w:val="22"/>
        </w:rPr>
        <w:t>4.1</w:t>
      </w:r>
      <w:r w:rsidR="005A2C9F" w:rsidRPr="00835BF6">
        <w:rPr>
          <w:rFonts w:ascii="Century Gothic" w:hAnsi="Century Gothic"/>
          <w:sz w:val="22"/>
          <w:szCs w:val="22"/>
        </w:rPr>
        <w:t>2</w:t>
      </w:r>
      <w:r w:rsidRPr="00835BF6">
        <w:rPr>
          <w:rFonts w:ascii="Century Gothic" w:hAnsi="Century Gothic"/>
          <w:sz w:val="22"/>
          <w:szCs w:val="22"/>
        </w:rPr>
        <w:t>.2.2. As Debêntures objeto do Resgate Antecipado Facultativo serão obrigatoriamente canceladas.</w:t>
      </w:r>
    </w:p>
    <w:p w14:paraId="3487D7F1" w14:textId="77777777" w:rsidR="003A58F5" w:rsidRPr="00835BF6" w:rsidRDefault="003A58F5" w:rsidP="003A58F5">
      <w:pPr>
        <w:spacing w:line="340" w:lineRule="exact"/>
        <w:rPr>
          <w:rFonts w:ascii="Century Gothic" w:hAnsi="Century Gothic"/>
          <w:sz w:val="22"/>
          <w:szCs w:val="22"/>
        </w:rPr>
      </w:pPr>
    </w:p>
    <w:p w14:paraId="5A73FA90" w14:textId="77777777" w:rsidR="005B5CDA" w:rsidRPr="00835BF6" w:rsidRDefault="002B7CBD" w:rsidP="00230F15">
      <w:pPr>
        <w:tabs>
          <w:tab w:val="left" w:pos="993"/>
        </w:tabs>
        <w:spacing w:line="340" w:lineRule="exact"/>
        <w:rPr>
          <w:rFonts w:ascii="Century Gothic" w:hAnsi="Century Gothic" w:cs="Arial"/>
          <w:sz w:val="22"/>
          <w:szCs w:val="22"/>
        </w:rPr>
      </w:pPr>
      <w:r w:rsidRPr="00835BF6">
        <w:rPr>
          <w:rFonts w:ascii="Century Gothic" w:hAnsi="Century Gothic"/>
          <w:sz w:val="22"/>
          <w:szCs w:val="22"/>
        </w:rPr>
        <w:t>4.12</w:t>
      </w:r>
      <w:r w:rsidR="002B4B69" w:rsidRPr="00835BF6">
        <w:rPr>
          <w:rFonts w:ascii="Century Gothic" w:hAnsi="Century Gothic"/>
          <w:sz w:val="22"/>
          <w:szCs w:val="22"/>
        </w:rPr>
        <w:t>.3.</w:t>
      </w:r>
      <w:r w:rsidR="003A58F5" w:rsidRPr="00835BF6">
        <w:rPr>
          <w:rFonts w:ascii="Century Gothic" w:hAnsi="Century Gothic"/>
          <w:sz w:val="22"/>
          <w:szCs w:val="22"/>
        </w:rPr>
        <w:t xml:space="preserve"> </w:t>
      </w:r>
      <w:r w:rsidR="002B4B69" w:rsidRPr="00835BF6">
        <w:rPr>
          <w:rFonts w:ascii="Century Gothic" w:hAnsi="Century Gothic" w:cs="Arial"/>
          <w:sz w:val="22"/>
          <w:szCs w:val="22"/>
        </w:rPr>
        <w:t xml:space="preserve">O Resgate Antecipado Facultativo </w:t>
      </w:r>
      <w:r w:rsidR="00461621" w:rsidRPr="00835BF6">
        <w:rPr>
          <w:rFonts w:ascii="Century Gothic" w:hAnsi="Century Gothic" w:cs="Arial"/>
          <w:sz w:val="22"/>
          <w:szCs w:val="22"/>
        </w:rPr>
        <w:t>poderá ser realizado exclusivamente nas datas abaixo estabelecidas, mediante o pagamento, em cada uma das datas estabelecidas, do respectivo Prêmio, conforme tabela abaixo:</w:t>
      </w:r>
    </w:p>
    <w:p w14:paraId="2E604121" w14:textId="77777777" w:rsidR="005B5CDA" w:rsidRPr="00835BF6" w:rsidRDefault="005B5CDA" w:rsidP="002B4B69">
      <w:pPr>
        <w:pStyle w:val="PargrafodaLista"/>
        <w:spacing w:line="340" w:lineRule="exact"/>
        <w:rPr>
          <w:rFonts w:ascii="Century Gothic" w:hAnsi="Century Gothic" w:cs="Arial"/>
          <w:sz w:val="22"/>
          <w:szCs w:val="22"/>
        </w:rPr>
      </w:pPr>
    </w:p>
    <w:tbl>
      <w:tblPr>
        <w:tblW w:w="7938"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253"/>
      </w:tblGrid>
      <w:tr w:rsidR="00835BF6" w:rsidRPr="00835BF6" w14:paraId="4F3206FF" w14:textId="77777777" w:rsidTr="001E448B">
        <w:tc>
          <w:tcPr>
            <w:tcW w:w="3685" w:type="dxa"/>
            <w:shd w:val="clear" w:color="auto" w:fill="808080"/>
          </w:tcPr>
          <w:p w14:paraId="3DAF4829" w14:textId="77777777" w:rsidR="002B4B69" w:rsidRPr="00835BF6" w:rsidRDefault="002B4B69" w:rsidP="001E448B">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40" w:lineRule="exact"/>
              <w:jc w:val="center"/>
              <w:rPr>
                <w:rFonts w:ascii="Century Gothic" w:eastAsia="Arial Unicode MS" w:hAnsi="Century Gothic" w:cs="Arial"/>
                <w:b/>
                <w:w w:val="0"/>
                <w:sz w:val="22"/>
                <w:szCs w:val="22"/>
              </w:rPr>
            </w:pPr>
            <w:r w:rsidRPr="00835BF6">
              <w:rPr>
                <w:rFonts w:ascii="Century Gothic" w:eastAsia="Arial Unicode MS" w:hAnsi="Century Gothic" w:cs="Arial"/>
                <w:b/>
                <w:w w:val="0"/>
                <w:sz w:val="22"/>
                <w:szCs w:val="22"/>
              </w:rPr>
              <w:t>Data de Resgate</w:t>
            </w:r>
          </w:p>
        </w:tc>
        <w:tc>
          <w:tcPr>
            <w:tcW w:w="4253" w:type="dxa"/>
            <w:shd w:val="clear" w:color="auto" w:fill="808080"/>
          </w:tcPr>
          <w:p w14:paraId="08701714" w14:textId="77777777" w:rsidR="002B4B69" w:rsidRPr="00835BF6" w:rsidRDefault="002B4B69" w:rsidP="001E448B">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40" w:lineRule="exact"/>
              <w:jc w:val="center"/>
              <w:rPr>
                <w:rFonts w:ascii="Century Gothic" w:eastAsia="Arial Unicode MS" w:hAnsi="Century Gothic" w:cs="Arial"/>
                <w:b/>
                <w:w w:val="0"/>
                <w:sz w:val="22"/>
                <w:szCs w:val="22"/>
              </w:rPr>
            </w:pPr>
            <w:r w:rsidRPr="00835BF6">
              <w:rPr>
                <w:rFonts w:ascii="Century Gothic" w:eastAsia="Arial Unicode MS" w:hAnsi="Century Gothic" w:cs="Arial"/>
                <w:b/>
                <w:w w:val="0"/>
                <w:sz w:val="22"/>
                <w:szCs w:val="22"/>
              </w:rPr>
              <w:t>Prêmio</w:t>
            </w:r>
          </w:p>
        </w:tc>
      </w:tr>
      <w:tr w:rsidR="00835BF6" w:rsidRPr="00835BF6" w14:paraId="0FA9BE11" w14:textId="77777777" w:rsidTr="001E448B">
        <w:tc>
          <w:tcPr>
            <w:tcW w:w="3685" w:type="dxa"/>
            <w:shd w:val="clear" w:color="auto" w:fill="auto"/>
          </w:tcPr>
          <w:p w14:paraId="4D434F56" w14:textId="77777777" w:rsidR="002B4B69" w:rsidRPr="00835BF6" w:rsidRDefault="002B4B69" w:rsidP="001E448B">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40" w:lineRule="exact"/>
              <w:jc w:val="center"/>
              <w:rPr>
                <w:rFonts w:ascii="Century Gothic" w:eastAsia="Arial Unicode MS" w:hAnsi="Century Gothic" w:cs="Arial"/>
                <w:w w:val="0"/>
                <w:sz w:val="22"/>
                <w:szCs w:val="22"/>
              </w:rPr>
            </w:pPr>
            <w:r w:rsidRPr="00835BF6">
              <w:rPr>
                <w:rFonts w:ascii="Century Gothic" w:eastAsia="Arial Unicode MS" w:hAnsi="Century Gothic" w:cs="Arial"/>
                <w:w w:val="0"/>
                <w:sz w:val="22"/>
                <w:szCs w:val="22"/>
              </w:rPr>
              <w:t>24 de novembro de 2015</w:t>
            </w:r>
          </w:p>
        </w:tc>
        <w:tc>
          <w:tcPr>
            <w:tcW w:w="4253" w:type="dxa"/>
            <w:shd w:val="clear" w:color="auto" w:fill="auto"/>
          </w:tcPr>
          <w:p w14:paraId="2A4762E5" w14:textId="77777777" w:rsidR="002B4B69" w:rsidRPr="00835BF6" w:rsidRDefault="002B4B69" w:rsidP="001E448B">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40" w:lineRule="exact"/>
              <w:jc w:val="center"/>
              <w:rPr>
                <w:rFonts w:ascii="Century Gothic" w:eastAsia="Arial Unicode MS" w:hAnsi="Century Gothic" w:cs="Arial"/>
                <w:w w:val="0"/>
                <w:sz w:val="22"/>
                <w:szCs w:val="22"/>
              </w:rPr>
            </w:pPr>
            <w:r w:rsidRPr="00835BF6">
              <w:rPr>
                <w:rFonts w:ascii="Century Gothic" w:eastAsia="Arial Unicode MS" w:hAnsi="Century Gothic" w:cs="Arial"/>
                <w:w w:val="0"/>
                <w:sz w:val="22"/>
                <w:szCs w:val="22"/>
              </w:rPr>
              <w:t>1% (um por cento)</w:t>
            </w:r>
          </w:p>
        </w:tc>
      </w:tr>
      <w:tr w:rsidR="002B4B69" w:rsidRPr="00835BF6" w14:paraId="594B31E6" w14:textId="77777777" w:rsidTr="001E448B">
        <w:tc>
          <w:tcPr>
            <w:tcW w:w="3685" w:type="dxa"/>
            <w:shd w:val="clear" w:color="auto" w:fill="auto"/>
          </w:tcPr>
          <w:p w14:paraId="7DED419A" w14:textId="77777777" w:rsidR="002B4B69" w:rsidRPr="00835BF6" w:rsidDel="006D70C6" w:rsidRDefault="002B4B69" w:rsidP="001E448B">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40" w:lineRule="exact"/>
              <w:jc w:val="center"/>
              <w:rPr>
                <w:rFonts w:ascii="Century Gothic" w:eastAsia="Arial Unicode MS" w:hAnsi="Century Gothic" w:cs="Arial"/>
                <w:w w:val="0"/>
                <w:sz w:val="22"/>
                <w:szCs w:val="22"/>
              </w:rPr>
            </w:pPr>
            <w:r w:rsidRPr="00835BF6">
              <w:rPr>
                <w:rFonts w:ascii="Century Gothic" w:eastAsia="Arial Unicode MS" w:hAnsi="Century Gothic" w:cs="Arial"/>
                <w:w w:val="0"/>
                <w:sz w:val="22"/>
                <w:szCs w:val="22"/>
              </w:rPr>
              <w:t>24 de novembro de 2016</w:t>
            </w:r>
          </w:p>
        </w:tc>
        <w:tc>
          <w:tcPr>
            <w:tcW w:w="4253" w:type="dxa"/>
            <w:shd w:val="clear" w:color="auto" w:fill="auto"/>
          </w:tcPr>
          <w:p w14:paraId="11FAB054" w14:textId="77777777" w:rsidR="002B4B69" w:rsidRPr="00835BF6" w:rsidRDefault="002B4B69" w:rsidP="001E448B">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40" w:lineRule="exact"/>
              <w:jc w:val="center"/>
              <w:rPr>
                <w:rFonts w:ascii="Century Gothic" w:eastAsia="Arial Unicode MS" w:hAnsi="Century Gothic" w:cs="Arial"/>
                <w:w w:val="0"/>
                <w:sz w:val="22"/>
                <w:szCs w:val="22"/>
              </w:rPr>
            </w:pPr>
            <w:r w:rsidRPr="00835BF6">
              <w:rPr>
                <w:rFonts w:ascii="Century Gothic" w:eastAsia="Arial Unicode MS" w:hAnsi="Century Gothic" w:cs="Arial"/>
                <w:w w:val="0"/>
                <w:sz w:val="22"/>
                <w:szCs w:val="22"/>
              </w:rPr>
              <w:t>0,70% (setenta centésimos por cento)</w:t>
            </w:r>
          </w:p>
        </w:tc>
      </w:tr>
    </w:tbl>
    <w:p w14:paraId="34C624EA" w14:textId="77777777" w:rsidR="003A58F5" w:rsidRPr="00835BF6" w:rsidRDefault="003A58F5" w:rsidP="003A58F5">
      <w:pPr>
        <w:spacing w:line="340" w:lineRule="exact"/>
        <w:rPr>
          <w:rFonts w:ascii="Century Gothic" w:hAnsi="Century Gothic"/>
          <w:sz w:val="22"/>
          <w:szCs w:val="22"/>
        </w:rPr>
      </w:pPr>
    </w:p>
    <w:p w14:paraId="3082EF1D" w14:textId="77777777" w:rsidR="003A58F5" w:rsidRPr="00835BF6" w:rsidRDefault="003A58F5" w:rsidP="003A58F5">
      <w:pPr>
        <w:spacing w:line="340" w:lineRule="exact"/>
        <w:rPr>
          <w:rFonts w:ascii="Century Gothic" w:hAnsi="Century Gothic"/>
          <w:sz w:val="22"/>
          <w:szCs w:val="22"/>
        </w:rPr>
      </w:pPr>
      <w:r w:rsidRPr="00835BF6">
        <w:rPr>
          <w:rFonts w:ascii="Century Gothic" w:hAnsi="Century Gothic"/>
          <w:sz w:val="22"/>
          <w:szCs w:val="22"/>
        </w:rPr>
        <w:t>4.1</w:t>
      </w:r>
      <w:r w:rsidR="00461621" w:rsidRPr="00835BF6">
        <w:rPr>
          <w:rFonts w:ascii="Century Gothic" w:hAnsi="Century Gothic"/>
          <w:sz w:val="22"/>
          <w:szCs w:val="22"/>
        </w:rPr>
        <w:t>2.3</w:t>
      </w:r>
      <w:r w:rsidR="002B7CBD" w:rsidRPr="00835BF6">
        <w:rPr>
          <w:rFonts w:ascii="Century Gothic" w:hAnsi="Century Gothic"/>
          <w:sz w:val="22"/>
          <w:szCs w:val="22"/>
        </w:rPr>
        <w:t>.1</w:t>
      </w:r>
      <w:r w:rsidRPr="00835BF6">
        <w:rPr>
          <w:rFonts w:ascii="Century Gothic" w:hAnsi="Century Gothic"/>
          <w:sz w:val="22"/>
          <w:szCs w:val="22"/>
        </w:rPr>
        <w:t xml:space="preserve">. Os valores relativos ao Prêmio deverão ser pagos simultaneamente ao pagamento do Resgate Antecipado Facultativo, e incidirão sobre o </w:t>
      </w:r>
      <w:r w:rsidR="00461621" w:rsidRPr="00835BF6">
        <w:rPr>
          <w:rFonts w:ascii="Century Gothic" w:hAnsi="Century Gothic"/>
          <w:sz w:val="22"/>
          <w:szCs w:val="22"/>
        </w:rPr>
        <w:t>saldo liquidado</w:t>
      </w:r>
      <w:r w:rsidRPr="00835BF6">
        <w:rPr>
          <w:rFonts w:ascii="Century Gothic" w:hAnsi="Century Gothic"/>
          <w:sz w:val="22"/>
          <w:szCs w:val="22"/>
        </w:rPr>
        <w:t>.</w:t>
      </w:r>
    </w:p>
    <w:p w14:paraId="2A1BF7AA" w14:textId="77777777" w:rsidR="003A58F5" w:rsidRPr="00835BF6" w:rsidRDefault="003A58F5" w:rsidP="003A58F5">
      <w:pPr>
        <w:spacing w:line="340" w:lineRule="exact"/>
        <w:rPr>
          <w:rFonts w:ascii="Century Gothic" w:hAnsi="Century Gothic"/>
          <w:sz w:val="22"/>
          <w:szCs w:val="22"/>
        </w:rPr>
      </w:pPr>
    </w:p>
    <w:p w14:paraId="0DF8FD38" w14:textId="77777777" w:rsidR="003A58F5" w:rsidRPr="00835BF6" w:rsidRDefault="00461621" w:rsidP="003A58F5">
      <w:pPr>
        <w:spacing w:line="340" w:lineRule="exact"/>
        <w:rPr>
          <w:rFonts w:ascii="Century Gothic" w:hAnsi="Century Gothic"/>
          <w:sz w:val="22"/>
          <w:szCs w:val="22"/>
        </w:rPr>
      </w:pPr>
      <w:r w:rsidRPr="00835BF6">
        <w:rPr>
          <w:rFonts w:ascii="Century Gothic" w:hAnsi="Century Gothic"/>
          <w:sz w:val="22"/>
          <w:szCs w:val="22"/>
        </w:rPr>
        <w:t>4.12.3.2</w:t>
      </w:r>
      <w:r w:rsidR="003A58F5" w:rsidRPr="00835BF6">
        <w:rPr>
          <w:rFonts w:ascii="Century Gothic" w:hAnsi="Century Gothic"/>
          <w:sz w:val="22"/>
          <w:szCs w:val="22"/>
        </w:rPr>
        <w:t xml:space="preserve">. O pagamento do Prêmio poderá ser alterado ou dispensado por </w:t>
      </w:r>
      <w:r w:rsidR="006B1C32" w:rsidRPr="00835BF6">
        <w:rPr>
          <w:rFonts w:ascii="Century Gothic" w:hAnsi="Century Gothic"/>
          <w:sz w:val="22"/>
          <w:szCs w:val="22"/>
        </w:rPr>
        <w:t>titulares de Debêntures</w:t>
      </w:r>
      <w:r w:rsidR="003A58F5" w:rsidRPr="00835BF6">
        <w:rPr>
          <w:rFonts w:ascii="Century Gothic" w:hAnsi="Century Gothic"/>
          <w:sz w:val="22"/>
          <w:szCs w:val="22"/>
        </w:rPr>
        <w:t xml:space="preserve"> reunidos em AGD, desde que atingido o quórum de, no mínimo, 90% (noventa por cento) d</w:t>
      </w:r>
      <w:r w:rsidR="006B1C32" w:rsidRPr="00835BF6">
        <w:rPr>
          <w:rFonts w:ascii="Century Gothic" w:hAnsi="Century Gothic"/>
          <w:sz w:val="22"/>
          <w:szCs w:val="22"/>
        </w:rPr>
        <w:t>os titulares das Debêntures em c</w:t>
      </w:r>
      <w:r w:rsidR="003A58F5" w:rsidRPr="00835BF6">
        <w:rPr>
          <w:rFonts w:ascii="Century Gothic" w:hAnsi="Century Gothic"/>
          <w:sz w:val="22"/>
          <w:szCs w:val="22"/>
        </w:rPr>
        <w:t>irculação.</w:t>
      </w:r>
    </w:p>
    <w:p w14:paraId="2416F342" w14:textId="77777777" w:rsidR="003A58F5" w:rsidRPr="00835BF6" w:rsidRDefault="003A58F5" w:rsidP="003A58F5">
      <w:pPr>
        <w:spacing w:line="340" w:lineRule="exact"/>
        <w:rPr>
          <w:rFonts w:ascii="Century Gothic" w:hAnsi="Century Gothic"/>
          <w:sz w:val="22"/>
          <w:szCs w:val="22"/>
        </w:rPr>
      </w:pPr>
    </w:p>
    <w:p w14:paraId="1F7F015F" w14:textId="1CB3F1FD" w:rsidR="003A58F5" w:rsidRPr="00835BF6" w:rsidRDefault="003A58F5" w:rsidP="003A58F5">
      <w:pPr>
        <w:spacing w:line="340" w:lineRule="exact"/>
        <w:rPr>
          <w:rFonts w:ascii="Century Gothic" w:hAnsi="Century Gothic"/>
          <w:sz w:val="22"/>
          <w:szCs w:val="22"/>
        </w:rPr>
      </w:pPr>
      <w:r w:rsidRPr="00835BF6">
        <w:rPr>
          <w:rFonts w:ascii="Century Gothic" w:hAnsi="Century Gothic"/>
          <w:sz w:val="22"/>
          <w:szCs w:val="22"/>
        </w:rPr>
        <w:t>4.1</w:t>
      </w:r>
      <w:r w:rsidR="006B1C32" w:rsidRPr="00835BF6">
        <w:rPr>
          <w:rFonts w:ascii="Century Gothic" w:hAnsi="Century Gothic"/>
          <w:sz w:val="22"/>
          <w:szCs w:val="22"/>
        </w:rPr>
        <w:t>2</w:t>
      </w:r>
      <w:r w:rsidRPr="00835BF6">
        <w:rPr>
          <w:rFonts w:ascii="Century Gothic" w:hAnsi="Century Gothic"/>
          <w:sz w:val="22"/>
          <w:szCs w:val="22"/>
        </w:rPr>
        <w:t>.</w:t>
      </w:r>
      <w:r w:rsidR="00B02B95">
        <w:rPr>
          <w:rFonts w:ascii="Century Gothic" w:hAnsi="Century Gothic"/>
          <w:sz w:val="22"/>
          <w:szCs w:val="22"/>
        </w:rPr>
        <w:t>4</w:t>
      </w:r>
      <w:r w:rsidRPr="00835BF6">
        <w:rPr>
          <w:rFonts w:ascii="Century Gothic" w:hAnsi="Century Gothic"/>
          <w:sz w:val="22"/>
          <w:szCs w:val="22"/>
        </w:rPr>
        <w:t>. Caso ocorra o Resga</w:t>
      </w:r>
      <w:r w:rsidR="005A0031" w:rsidRPr="00835BF6">
        <w:rPr>
          <w:rFonts w:ascii="Century Gothic" w:hAnsi="Century Gothic"/>
          <w:sz w:val="22"/>
          <w:szCs w:val="22"/>
        </w:rPr>
        <w:t xml:space="preserve">te Antecipado Facultativo </w:t>
      </w:r>
      <w:r w:rsidRPr="00835BF6">
        <w:rPr>
          <w:rFonts w:ascii="Century Gothic" w:hAnsi="Century Gothic"/>
          <w:sz w:val="22"/>
          <w:szCs w:val="22"/>
        </w:rPr>
        <w:t xml:space="preserve">de quaisquer Debêntures custodiadas eletronicamente </w:t>
      </w:r>
      <w:r w:rsidR="005C71E7" w:rsidRPr="00835BF6">
        <w:rPr>
          <w:rFonts w:ascii="Century Gothic" w:hAnsi="Century Gothic"/>
          <w:sz w:val="22"/>
          <w:szCs w:val="22"/>
        </w:rPr>
        <w:t xml:space="preserve">na </w:t>
      </w:r>
      <w:r w:rsidRPr="00835BF6">
        <w:rPr>
          <w:rFonts w:ascii="Century Gothic" w:hAnsi="Century Gothic"/>
          <w:sz w:val="22"/>
          <w:szCs w:val="22"/>
        </w:rPr>
        <w:t>CETIP, o respectivo Resgate Antecipado Facultativo também seguirá os procedimentos adotados pela CETIP.</w:t>
      </w:r>
    </w:p>
    <w:p w14:paraId="33659B01" w14:textId="54271E81" w:rsidR="003A58F5" w:rsidRPr="00835BF6" w:rsidRDefault="003A58F5" w:rsidP="003A58F5">
      <w:pPr>
        <w:spacing w:line="340" w:lineRule="exact"/>
        <w:rPr>
          <w:rFonts w:ascii="Century Gothic" w:hAnsi="Century Gothic"/>
          <w:sz w:val="22"/>
          <w:szCs w:val="22"/>
        </w:rPr>
      </w:pPr>
    </w:p>
    <w:p w14:paraId="5BF8325B" w14:textId="77777777" w:rsidR="003A58F5" w:rsidRPr="00835BF6" w:rsidRDefault="003A58F5" w:rsidP="003A58F5">
      <w:pPr>
        <w:spacing w:line="340" w:lineRule="exact"/>
        <w:rPr>
          <w:rFonts w:ascii="Century Gothic" w:hAnsi="Century Gothic"/>
          <w:sz w:val="22"/>
          <w:szCs w:val="22"/>
        </w:rPr>
      </w:pPr>
    </w:p>
    <w:p w14:paraId="5BB0A15A" w14:textId="1BC67043" w:rsidR="003A58F5" w:rsidRPr="00835BF6" w:rsidRDefault="006B1C32" w:rsidP="003A58F5">
      <w:pPr>
        <w:spacing w:line="340" w:lineRule="exact"/>
        <w:rPr>
          <w:rFonts w:ascii="Century Gothic" w:hAnsi="Century Gothic"/>
          <w:sz w:val="22"/>
          <w:szCs w:val="22"/>
        </w:rPr>
      </w:pPr>
      <w:r w:rsidRPr="00835BF6">
        <w:rPr>
          <w:rFonts w:ascii="Century Gothic" w:hAnsi="Century Gothic"/>
          <w:sz w:val="22"/>
          <w:szCs w:val="22"/>
        </w:rPr>
        <w:t>4.12</w:t>
      </w:r>
      <w:r w:rsidR="003A58F5" w:rsidRPr="00835BF6">
        <w:rPr>
          <w:rFonts w:ascii="Century Gothic" w:hAnsi="Century Gothic"/>
          <w:sz w:val="22"/>
          <w:szCs w:val="22"/>
        </w:rPr>
        <w:t>.</w:t>
      </w:r>
      <w:r w:rsidR="00B02B95">
        <w:rPr>
          <w:rFonts w:ascii="Century Gothic" w:hAnsi="Century Gothic"/>
          <w:sz w:val="22"/>
          <w:szCs w:val="22"/>
        </w:rPr>
        <w:t>5</w:t>
      </w:r>
      <w:r w:rsidR="003A58F5" w:rsidRPr="00835BF6">
        <w:rPr>
          <w:rFonts w:ascii="Century Gothic" w:hAnsi="Century Gothic"/>
          <w:sz w:val="22"/>
          <w:szCs w:val="22"/>
        </w:rPr>
        <w:t>. A data para realização de qualquer Resgate Antecipado Facultativo no âmbito desta Emissão deverá, obrigatoriamente, ser um Dia Útil.</w:t>
      </w:r>
    </w:p>
    <w:p w14:paraId="4D32D4C0" w14:textId="77777777" w:rsidR="00CB23E9" w:rsidRPr="00835BF6" w:rsidRDefault="00CB23E9" w:rsidP="00740853">
      <w:pPr>
        <w:spacing w:line="340" w:lineRule="exact"/>
        <w:rPr>
          <w:rFonts w:ascii="Century Gothic" w:hAnsi="Century Gothic"/>
          <w:b/>
          <w:sz w:val="22"/>
          <w:szCs w:val="22"/>
        </w:rPr>
      </w:pPr>
    </w:p>
    <w:p w14:paraId="61FEC98D"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4.1</w:t>
      </w:r>
      <w:r w:rsidR="00945CA2" w:rsidRPr="00835BF6">
        <w:rPr>
          <w:rFonts w:ascii="Century Gothic" w:hAnsi="Century Gothic"/>
          <w:b/>
          <w:sz w:val="22"/>
          <w:szCs w:val="22"/>
        </w:rPr>
        <w:t>3</w:t>
      </w:r>
      <w:r w:rsidRPr="00835BF6">
        <w:rPr>
          <w:rFonts w:ascii="Century Gothic" w:hAnsi="Century Gothic"/>
          <w:b/>
          <w:sz w:val="22"/>
          <w:szCs w:val="22"/>
        </w:rPr>
        <w:t>. Multa e Juros Moratórios</w:t>
      </w:r>
    </w:p>
    <w:p w14:paraId="0686FF17" w14:textId="77777777" w:rsidR="009607B0" w:rsidRPr="00835BF6" w:rsidRDefault="009607B0" w:rsidP="00740853">
      <w:pPr>
        <w:spacing w:line="340" w:lineRule="exact"/>
        <w:rPr>
          <w:rFonts w:ascii="Century Gothic" w:hAnsi="Century Gothic"/>
          <w:sz w:val="22"/>
          <w:szCs w:val="22"/>
        </w:rPr>
      </w:pPr>
    </w:p>
    <w:p w14:paraId="03F4D92B" w14:textId="77777777" w:rsidR="009607B0" w:rsidRPr="00835BF6" w:rsidRDefault="002266F2" w:rsidP="00740853">
      <w:pPr>
        <w:spacing w:line="340" w:lineRule="exact"/>
        <w:rPr>
          <w:rFonts w:ascii="Century Gothic" w:hAnsi="Century Gothic"/>
          <w:sz w:val="22"/>
          <w:szCs w:val="22"/>
        </w:rPr>
      </w:pPr>
      <w:r w:rsidRPr="00835BF6">
        <w:rPr>
          <w:rFonts w:ascii="Century Gothic" w:hAnsi="Century Gothic"/>
          <w:sz w:val="22"/>
          <w:szCs w:val="22"/>
        </w:rPr>
        <w:t>4.1</w:t>
      </w:r>
      <w:r w:rsidR="00333610" w:rsidRPr="00835BF6">
        <w:rPr>
          <w:rFonts w:ascii="Century Gothic" w:hAnsi="Century Gothic"/>
          <w:sz w:val="22"/>
          <w:szCs w:val="22"/>
        </w:rPr>
        <w:t>3</w:t>
      </w:r>
      <w:r w:rsidRPr="00835BF6">
        <w:rPr>
          <w:rFonts w:ascii="Century Gothic" w:hAnsi="Century Gothic"/>
          <w:sz w:val="22"/>
          <w:szCs w:val="22"/>
        </w:rPr>
        <w:t>.1.</w:t>
      </w:r>
      <w:r w:rsidRPr="00835BF6">
        <w:rPr>
          <w:rFonts w:ascii="Century Gothic" w:hAnsi="Century Gothic"/>
          <w:b/>
          <w:sz w:val="22"/>
          <w:szCs w:val="22"/>
        </w:rPr>
        <w:t xml:space="preserve"> </w:t>
      </w:r>
      <w:r w:rsidR="00557CE9" w:rsidRPr="00835BF6">
        <w:rPr>
          <w:rFonts w:ascii="Century Gothic" w:hAnsi="Century Gothic"/>
          <w:sz w:val="22"/>
          <w:szCs w:val="22"/>
        </w:rPr>
        <w:t xml:space="preserve">Ocorrendo impontualidade no pagamento, pela Emissora, de qualquer quantia devida aos </w:t>
      </w:r>
      <w:r w:rsidR="004F5A4F" w:rsidRPr="00835BF6">
        <w:rPr>
          <w:rFonts w:ascii="Century Gothic" w:hAnsi="Century Gothic"/>
          <w:sz w:val="22"/>
          <w:szCs w:val="22"/>
        </w:rPr>
        <w:t>titulares das Debêntures</w:t>
      </w:r>
      <w:r w:rsidR="00557CE9" w:rsidRPr="00835BF6">
        <w:rPr>
          <w:rFonts w:ascii="Century Gothic" w:hAnsi="Century Gothic"/>
          <w:sz w:val="22"/>
          <w:szCs w:val="22"/>
        </w:rPr>
        <w:t>, inclusive, mas não se limitando, da Remuneração devida nos termos</w:t>
      </w:r>
      <w:r w:rsidR="001C3647" w:rsidRPr="00835BF6">
        <w:rPr>
          <w:rFonts w:ascii="Century Gothic" w:hAnsi="Century Gothic"/>
          <w:sz w:val="22"/>
          <w:szCs w:val="22"/>
        </w:rPr>
        <w:t xml:space="preserve"> do item 4.</w:t>
      </w:r>
      <w:r w:rsidR="00333610" w:rsidRPr="00835BF6">
        <w:rPr>
          <w:rFonts w:ascii="Century Gothic" w:hAnsi="Century Gothic"/>
          <w:sz w:val="22"/>
          <w:szCs w:val="22"/>
        </w:rPr>
        <w:t>9</w:t>
      </w:r>
      <w:r w:rsidR="00692436" w:rsidRPr="00835BF6">
        <w:rPr>
          <w:rFonts w:ascii="Century Gothic" w:hAnsi="Century Gothic"/>
          <w:sz w:val="22"/>
          <w:szCs w:val="22"/>
        </w:rPr>
        <w:t xml:space="preserve"> </w:t>
      </w:r>
      <w:r w:rsidR="00557CE9" w:rsidRPr="00835BF6">
        <w:rPr>
          <w:rFonts w:ascii="Century Gothic" w:hAnsi="Century Gothic"/>
          <w:sz w:val="22"/>
          <w:szCs w:val="22"/>
        </w:rPr>
        <w:t xml:space="preserve">desta Escritura de Emissão, os débitos em atraso vencidos e não pagos pela Emissora ficarão, desde a data da inadimplência até a data do efetivo pagamento, sujeitos a, independentemente de aviso, notificação ou interpelação </w:t>
      </w:r>
      <w:r w:rsidR="00557CE9" w:rsidRPr="001D688C">
        <w:rPr>
          <w:rFonts w:ascii="Century Gothic" w:hAnsi="Century Gothic"/>
          <w:sz w:val="22"/>
          <w:szCs w:val="22"/>
        </w:rPr>
        <w:t xml:space="preserve">judicial ou extrajudicial, além da Remuneração, (i) multa convencional, irredutível e não compensatória, de </w:t>
      </w:r>
      <w:r w:rsidR="00042159" w:rsidRPr="001D688C">
        <w:rPr>
          <w:rFonts w:ascii="Century Gothic" w:hAnsi="Century Gothic"/>
          <w:sz w:val="22"/>
          <w:szCs w:val="22"/>
        </w:rPr>
        <w:t>2</w:t>
      </w:r>
      <w:r w:rsidR="00557CE9" w:rsidRPr="001D688C">
        <w:rPr>
          <w:rFonts w:ascii="Century Gothic" w:hAnsi="Century Gothic"/>
          <w:sz w:val="22"/>
          <w:szCs w:val="22"/>
        </w:rPr>
        <w:t>% (</w:t>
      </w:r>
      <w:r w:rsidR="00042159" w:rsidRPr="001D688C">
        <w:rPr>
          <w:rFonts w:ascii="Century Gothic" w:hAnsi="Century Gothic"/>
          <w:sz w:val="22"/>
          <w:szCs w:val="22"/>
        </w:rPr>
        <w:t xml:space="preserve">dois </w:t>
      </w:r>
      <w:r w:rsidR="00557CE9" w:rsidRPr="001D688C">
        <w:rPr>
          <w:rFonts w:ascii="Century Gothic" w:hAnsi="Century Gothic"/>
          <w:sz w:val="22"/>
          <w:szCs w:val="22"/>
        </w:rPr>
        <w:t>por cento) e (ii) juros moratórios à razão de 1% (um por cento) ao mês, ambos incidentes sobre as quantias em atraso.</w:t>
      </w:r>
    </w:p>
    <w:p w14:paraId="633C08DB" w14:textId="77777777" w:rsidR="00557CE9" w:rsidRPr="00835BF6" w:rsidRDefault="00557CE9" w:rsidP="00740853">
      <w:pPr>
        <w:spacing w:line="340" w:lineRule="exact"/>
        <w:rPr>
          <w:rFonts w:ascii="Century Gothic" w:hAnsi="Century Gothic"/>
          <w:sz w:val="22"/>
          <w:szCs w:val="22"/>
        </w:rPr>
      </w:pPr>
    </w:p>
    <w:p w14:paraId="112CA948"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692436" w:rsidRPr="00835BF6">
        <w:rPr>
          <w:rFonts w:ascii="Century Gothic" w:hAnsi="Century Gothic"/>
          <w:b/>
          <w:sz w:val="22"/>
          <w:szCs w:val="22"/>
        </w:rPr>
        <w:t>1</w:t>
      </w:r>
      <w:r w:rsidR="00351817" w:rsidRPr="00835BF6">
        <w:rPr>
          <w:rFonts w:ascii="Century Gothic" w:hAnsi="Century Gothic"/>
          <w:b/>
          <w:sz w:val="22"/>
          <w:szCs w:val="22"/>
        </w:rPr>
        <w:t>4</w:t>
      </w:r>
      <w:r w:rsidRPr="00835BF6">
        <w:rPr>
          <w:rFonts w:ascii="Century Gothic" w:hAnsi="Century Gothic"/>
          <w:b/>
          <w:sz w:val="22"/>
          <w:szCs w:val="22"/>
        </w:rPr>
        <w:t>. Decadência dos Direitos aos Acréscimos</w:t>
      </w:r>
    </w:p>
    <w:p w14:paraId="7966DBF6" w14:textId="77777777" w:rsidR="009607B0" w:rsidRPr="00835BF6" w:rsidRDefault="009607B0" w:rsidP="00740853">
      <w:pPr>
        <w:spacing w:line="340" w:lineRule="exact"/>
        <w:rPr>
          <w:rFonts w:ascii="Century Gothic" w:hAnsi="Century Gothic"/>
          <w:sz w:val="22"/>
          <w:szCs w:val="22"/>
        </w:rPr>
      </w:pPr>
    </w:p>
    <w:p w14:paraId="7A115E08" w14:textId="77777777" w:rsidR="009607B0" w:rsidRPr="00835BF6" w:rsidRDefault="00F96CE0" w:rsidP="00740853">
      <w:pPr>
        <w:spacing w:line="340" w:lineRule="exact"/>
        <w:rPr>
          <w:rFonts w:ascii="Century Gothic" w:hAnsi="Century Gothic"/>
          <w:sz w:val="22"/>
          <w:szCs w:val="22"/>
        </w:rPr>
      </w:pPr>
      <w:r w:rsidRPr="00835BF6">
        <w:rPr>
          <w:rFonts w:ascii="Century Gothic" w:hAnsi="Century Gothic"/>
          <w:sz w:val="22"/>
          <w:szCs w:val="22"/>
        </w:rPr>
        <w:t>4.1</w:t>
      </w:r>
      <w:r w:rsidR="00351817" w:rsidRPr="00835BF6">
        <w:rPr>
          <w:rFonts w:ascii="Century Gothic" w:hAnsi="Century Gothic"/>
          <w:sz w:val="22"/>
          <w:szCs w:val="22"/>
        </w:rPr>
        <w:t>4</w:t>
      </w:r>
      <w:r w:rsidRPr="00835BF6">
        <w:rPr>
          <w:rFonts w:ascii="Century Gothic" w:hAnsi="Century Gothic"/>
          <w:sz w:val="22"/>
          <w:szCs w:val="22"/>
        </w:rPr>
        <w:t xml:space="preserve">.1. </w:t>
      </w:r>
      <w:r w:rsidR="009607B0" w:rsidRPr="00835BF6">
        <w:rPr>
          <w:rFonts w:ascii="Century Gothic" w:hAnsi="Century Gothic"/>
          <w:sz w:val="22"/>
          <w:szCs w:val="22"/>
        </w:rPr>
        <w:t>Sem prejuízo do disposto no item 4.1</w:t>
      </w:r>
      <w:r w:rsidR="00351817" w:rsidRPr="00835BF6">
        <w:rPr>
          <w:rFonts w:ascii="Century Gothic" w:hAnsi="Century Gothic"/>
          <w:sz w:val="22"/>
          <w:szCs w:val="22"/>
        </w:rPr>
        <w:t>3</w:t>
      </w:r>
      <w:r w:rsidR="009607B0" w:rsidRPr="00835BF6">
        <w:rPr>
          <w:rFonts w:ascii="Century Gothic" w:hAnsi="Century Gothic"/>
          <w:sz w:val="22"/>
          <w:szCs w:val="22"/>
        </w:rPr>
        <w:t xml:space="preserve"> acima, o não comparecimento do titular d</w:t>
      </w:r>
      <w:r w:rsidR="00351817" w:rsidRPr="00835BF6">
        <w:rPr>
          <w:rFonts w:ascii="Century Gothic" w:hAnsi="Century Gothic"/>
          <w:sz w:val="22"/>
          <w:szCs w:val="22"/>
        </w:rPr>
        <w:t>as</w:t>
      </w:r>
      <w:r w:rsidR="009607B0" w:rsidRPr="00835BF6">
        <w:rPr>
          <w:rFonts w:ascii="Century Gothic" w:hAnsi="Century Gothic"/>
          <w:sz w:val="22"/>
          <w:szCs w:val="22"/>
        </w:rPr>
        <w:t xml:space="preserve"> Debêntures para receber o valor correspondente a qualquer das obrigações pecuniárias devidas pela Emissora na data prevista nesta Escritura de Emissão ou em comunicado publicado pela Emissora não lhe dará direito ao recebimento da Remuneração, encargos moratórios ou de qualquer acréscimo relativo ao atraso no recebimento, sendo-lhe assegurado, todavia, o direito adquirido até a data do respectivo vencimento.</w:t>
      </w:r>
    </w:p>
    <w:p w14:paraId="075147E1" w14:textId="77777777" w:rsidR="009607B0" w:rsidRPr="00835BF6" w:rsidRDefault="009607B0" w:rsidP="00740853">
      <w:pPr>
        <w:spacing w:line="340" w:lineRule="exact"/>
        <w:rPr>
          <w:rFonts w:ascii="Century Gothic" w:hAnsi="Century Gothic"/>
          <w:sz w:val="22"/>
          <w:szCs w:val="22"/>
        </w:rPr>
      </w:pPr>
    </w:p>
    <w:p w14:paraId="543F36AA"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4.1</w:t>
      </w:r>
      <w:r w:rsidR="00351817" w:rsidRPr="00835BF6">
        <w:rPr>
          <w:rFonts w:ascii="Century Gothic" w:hAnsi="Century Gothic"/>
          <w:b/>
          <w:sz w:val="22"/>
          <w:szCs w:val="22"/>
        </w:rPr>
        <w:t>5</w:t>
      </w:r>
      <w:r w:rsidRPr="00835BF6">
        <w:rPr>
          <w:rFonts w:ascii="Century Gothic" w:hAnsi="Century Gothic"/>
          <w:b/>
          <w:sz w:val="22"/>
          <w:szCs w:val="22"/>
        </w:rPr>
        <w:t>. Local de Pagamento</w:t>
      </w:r>
    </w:p>
    <w:p w14:paraId="1820ECE1" w14:textId="77777777" w:rsidR="009607B0" w:rsidRPr="00835BF6" w:rsidRDefault="009607B0" w:rsidP="00740853">
      <w:pPr>
        <w:spacing w:line="340" w:lineRule="exact"/>
        <w:rPr>
          <w:rFonts w:ascii="Century Gothic" w:hAnsi="Century Gothic"/>
          <w:sz w:val="22"/>
          <w:szCs w:val="22"/>
        </w:rPr>
      </w:pPr>
    </w:p>
    <w:p w14:paraId="422C3467" w14:textId="77777777" w:rsidR="009607B0" w:rsidRPr="00835BF6" w:rsidRDefault="00F96CE0" w:rsidP="00740853">
      <w:pPr>
        <w:spacing w:line="340" w:lineRule="exact"/>
        <w:rPr>
          <w:rFonts w:ascii="Century Gothic" w:hAnsi="Century Gothic"/>
          <w:sz w:val="22"/>
          <w:szCs w:val="22"/>
        </w:rPr>
      </w:pPr>
      <w:r w:rsidRPr="00835BF6">
        <w:rPr>
          <w:rFonts w:ascii="Century Gothic" w:hAnsi="Century Gothic"/>
          <w:sz w:val="22"/>
          <w:szCs w:val="22"/>
        </w:rPr>
        <w:t>4.1</w:t>
      </w:r>
      <w:r w:rsidR="00351817" w:rsidRPr="00835BF6">
        <w:rPr>
          <w:rFonts w:ascii="Century Gothic" w:hAnsi="Century Gothic"/>
          <w:sz w:val="22"/>
          <w:szCs w:val="22"/>
        </w:rPr>
        <w:t>5</w:t>
      </w:r>
      <w:r w:rsidRPr="00835BF6">
        <w:rPr>
          <w:rFonts w:ascii="Century Gothic" w:hAnsi="Century Gothic"/>
          <w:sz w:val="22"/>
          <w:szCs w:val="22"/>
        </w:rPr>
        <w:t xml:space="preserve">.1. </w:t>
      </w:r>
      <w:r w:rsidR="009607B0" w:rsidRPr="00835BF6">
        <w:rPr>
          <w:rFonts w:ascii="Century Gothic" w:hAnsi="Century Gothic"/>
          <w:sz w:val="22"/>
          <w:szCs w:val="22"/>
        </w:rPr>
        <w:t>Os pagamentos a que fizerem jus as Debêntures serão efetuados pela Emissora</w:t>
      </w:r>
      <w:r w:rsidR="006F69DC" w:rsidRPr="00835BF6">
        <w:rPr>
          <w:rFonts w:ascii="Century Gothic" w:hAnsi="Century Gothic"/>
          <w:sz w:val="22"/>
          <w:szCs w:val="22"/>
        </w:rPr>
        <w:t xml:space="preserve"> (i)</w:t>
      </w:r>
      <w:r w:rsidR="009607B0" w:rsidRPr="00835BF6">
        <w:rPr>
          <w:rFonts w:ascii="Century Gothic" w:hAnsi="Century Gothic"/>
          <w:sz w:val="22"/>
          <w:szCs w:val="22"/>
        </w:rPr>
        <w:t xml:space="preserve"> por meio da CETIP, </w:t>
      </w:r>
      <w:r w:rsidR="00692436" w:rsidRPr="00835BF6">
        <w:rPr>
          <w:rFonts w:ascii="Century Gothic" w:hAnsi="Century Gothic"/>
          <w:sz w:val="22"/>
          <w:szCs w:val="22"/>
        </w:rPr>
        <w:t xml:space="preserve">em conformidade com o procedimento da CETIP, caso </w:t>
      </w:r>
      <w:r w:rsidR="009607B0" w:rsidRPr="00835BF6">
        <w:rPr>
          <w:rFonts w:ascii="Century Gothic" w:hAnsi="Century Gothic"/>
          <w:sz w:val="22"/>
          <w:szCs w:val="22"/>
        </w:rPr>
        <w:t>as Debêntures estejam custodiadas eletronicamente na CETIP</w:t>
      </w:r>
      <w:r w:rsidR="00692436" w:rsidRPr="00835BF6">
        <w:rPr>
          <w:rFonts w:ascii="Century Gothic" w:hAnsi="Century Gothic"/>
          <w:sz w:val="22"/>
          <w:szCs w:val="22"/>
        </w:rPr>
        <w:t xml:space="preserve">, ou </w:t>
      </w:r>
      <w:r w:rsidR="006F69DC" w:rsidRPr="00835BF6">
        <w:rPr>
          <w:rFonts w:ascii="Century Gothic" w:hAnsi="Century Gothic"/>
          <w:sz w:val="22"/>
          <w:szCs w:val="22"/>
        </w:rPr>
        <w:t xml:space="preserve">(ii) </w:t>
      </w:r>
      <w:r w:rsidR="00692436" w:rsidRPr="00835BF6">
        <w:rPr>
          <w:rFonts w:ascii="Century Gothic" w:hAnsi="Century Gothic"/>
          <w:sz w:val="22"/>
          <w:szCs w:val="22"/>
        </w:rPr>
        <w:t xml:space="preserve"> por meio do </w:t>
      </w:r>
      <w:r w:rsidR="000B367B" w:rsidRPr="00835BF6">
        <w:rPr>
          <w:rFonts w:ascii="Century Gothic" w:hAnsi="Century Gothic"/>
          <w:sz w:val="22"/>
          <w:szCs w:val="22"/>
        </w:rPr>
        <w:t xml:space="preserve">Escriturador </w:t>
      </w:r>
      <w:r w:rsidR="00692436" w:rsidRPr="00835BF6">
        <w:rPr>
          <w:rFonts w:ascii="Century Gothic" w:hAnsi="Century Gothic"/>
          <w:sz w:val="22"/>
          <w:szCs w:val="22"/>
        </w:rPr>
        <w:t>Mandatário, caso as</w:t>
      </w:r>
      <w:r w:rsidR="009607B0" w:rsidRPr="00835BF6">
        <w:rPr>
          <w:rFonts w:ascii="Century Gothic" w:hAnsi="Century Gothic"/>
          <w:sz w:val="22"/>
          <w:szCs w:val="22"/>
        </w:rPr>
        <w:t xml:space="preserve"> Debêntures não </w:t>
      </w:r>
      <w:r w:rsidR="00692436" w:rsidRPr="00835BF6">
        <w:rPr>
          <w:rFonts w:ascii="Century Gothic" w:hAnsi="Century Gothic"/>
          <w:sz w:val="22"/>
          <w:szCs w:val="22"/>
        </w:rPr>
        <w:t xml:space="preserve">estejam </w:t>
      </w:r>
      <w:r w:rsidR="009607B0" w:rsidRPr="00835BF6">
        <w:rPr>
          <w:rFonts w:ascii="Century Gothic" w:hAnsi="Century Gothic"/>
          <w:sz w:val="22"/>
          <w:szCs w:val="22"/>
        </w:rPr>
        <w:t>custodiadas eletronicamente na CETIP.</w:t>
      </w:r>
    </w:p>
    <w:p w14:paraId="34E323E4" w14:textId="77777777" w:rsidR="009607B0" w:rsidRPr="00835BF6" w:rsidRDefault="009607B0" w:rsidP="00740853">
      <w:pPr>
        <w:spacing w:line="340" w:lineRule="exact"/>
        <w:rPr>
          <w:rFonts w:ascii="Century Gothic" w:hAnsi="Century Gothic"/>
          <w:b/>
          <w:sz w:val="22"/>
          <w:szCs w:val="22"/>
        </w:rPr>
      </w:pPr>
    </w:p>
    <w:p w14:paraId="08E4BED1"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4.1</w:t>
      </w:r>
      <w:r w:rsidR="006F69DC" w:rsidRPr="00835BF6">
        <w:rPr>
          <w:rFonts w:ascii="Century Gothic" w:hAnsi="Century Gothic"/>
          <w:b/>
          <w:sz w:val="22"/>
          <w:szCs w:val="22"/>
        </w:rPr>
        <w:t>6</w:t>
      </w:r>
      <w:r w:rsidRPr="00835BF6">
        <w:rPr>
          <w:rFonts w:ascii="Century Gothic" w:hAnsi="Century Gothic"/>
          <w:b/>
          <w:sz w:val="22"/>
          <w:szCs w:val="22"/>
        </w:rPr>
        <w:t>. Prorrogação dos Prazos</w:t>
      </w:r>
    </w:p>
    <w:p w14:paraId="4A791B5C" w14:textId="77777777" w:rsidR="009607B0" w:rsidRPr="00835BF6" w:rsidRDefault="009607B0" w:rsidP="00740853">
      <w:pPr>
        <w:spacing w:line="340" w:lineRule="exact"/>
        <w:rPr>
          <w:rFonts w:ascii="Century Gothic" w:hAnsi="Century Gothic"/>
          <w:sz w:val="22"/>
          <w:szCs w:val="22"/>
        </w:rPr>
      </w:pPr>
    </w:p>
    <w:p w14:paraId="231B848C" w14:textId="77777777" w:rsidR="009607B0" w:rsidRPr="00835BF6" w:rsidRDefault="00F96CE0" w:rsidP="00740853">
      <w:pPr>
        <w:spacing w:line="340" w:lineRule="exact"/>
        <w:rPr>
          <w:rFonts w:ascii="Century Gothic" w:hAnsi="Century Gothic"/>
          <w:sz w:val="22"/>
          <w:szCs w:val="22"/>
        </w:rPr>
      </w:pPr>
      <w:bookmarkStart w:id="85" w:name="_DV_C613"/>
      <w:r w:rsidRPr="00835BF6">
        <w:rPr>
          <w:rFonts w:ascii="Century Gothic" w:hAnsi="Century Gothic"/>
          <w:sz w:val="22"/>
          <w:szCs w:val="22"/>
        </w:rPr>
        <w:t>4.1</w:t>
      </w:r>
      <w:r w:rsidR="006F69DC" w:rsidRPr="00835BF6">
        <w:rPr>
          <w:rFonts w:ascii="Century Gothic" w:hAnsi="Century Gothic"/>
          <w:sz w:val="22"/>
          <w:szCs w:val="22"/>
        </w:rPr>
        <w:t>6</w:t>
      </w:r>
      <w:r w:rsidRPr="00835BF6">
        <w:rPr>
          <w:rFonts w:ascii="Century Gothic" w:hAnsi="Century Gothic"/>
          <w:sz w:val="22"/>
          <w:szCs w:val="22"/>
        </w:rPr>
        <w:t xml:space="preserve">.1. </w:t>
      </w:r>
      <w:r w:rsidR="009607B0" w:rsidRPr="00835BF6">
        <w:rPr>
          <w:rStyle w:val="DeltaViewInsertion"/>
          <w:rFonts w:ascii="Century Gothic" w:hAnsi="Century Gothic"/>
          <w:color w:val="auto"/>
          <w:sz w:val="22"/>
          <w:szCs w:val="22"/>
          <w:u w:val="none"/>
        </w:rPr>
        <w:t>Considerar-se-ão</w:t>
      </w:r>
      <w:bookmarkStart w:id="86" w:name="_DV_X426"/>
      <w:bookmarkStart w:id="87" w:name="_DV_C614"/>
      <w:bookmarkEnd w:id="85"/>
      <w:r w:rsidR="009607B0" w:rsidRPr="00835BF6">
        <w:rPr>
          <w:rStyle w:val="DeltaViewMoveDestination"/>
          <w:rFonts w:ascii="Century Gothic" w:hAnsi="Century Gothic"/>
          <w:color w:val="auto"/>
          <w:sz w:val="22"/>
          <w:szCs w:val="22"/>
          <w:u w:val="none"/>
        </w:rPr>
        <w:t xml:space="preserve"> automaticamente prorrogados os prazos referentes ao pagamento de qualquer obrigação </w:t>
      </w:r>
      <w:bookmarkStart w:id="88" w:name="_DV_C615"/>
      <w:bookmarkEnd w:id="86"/>
      <w:bookmarkEnd w:id="87"/>
      <w:r w:rsidR="009D482D" w:rsidRPr="00835BF6">
        <w:rPr>
          <w:rStyle w:val="DeltaViewMoveDestination"/>
          <w:rFonts w:ascii="Century Gothic" w:hAnsi="Century Gothic"/>
          <w:color w:val="auto"/>
          <w:sz w:val="22"/>
          <w:szCs w:val="22"/>
          <w:u w:val="none"/>
        </w:rPr>
        <w:t xml:space="preserve">prevista nesta Escritura de Emissão </w:t>
      </w:r>
      <w:r w:rsidR="009607B0" w:rsidRPr="00835BF6">
        <w:rPr>
          <w:rStyle w:val="DeltaViewInsertion"/>
          <w:rFonts w:ascii="Century Gothic" w:hAnsi="Century Gothic"/>
          <w:color w:val="auto"/>
          <w:sz w:val="22"/>
          <w:szCs w:val="22"/>
          <w:u w:val="none"/>
        </w:rPr>
        <w:t>até o primeiro Dia Útil subsequente se o</w:t>
      </w:r>
      <w:bookmarkStart w:id="89" w:name="_DV_X428"/>
      <w:bookmarkStart w:id="90" w:name="_DV_C616"/>
      <w:bookmarkEnd w:id="88"/>
      <w:r w:rsidR="009607B0" w:rsidRPr="00835BF6">
        <w:rPr>
          <w:rStyle w:val="DeltaViewMoveDestination"/>
          <w:rFonts w:ascii="Century Gothic" w:hAnsi="Century Gothic"/>
          <w:color w:val="auto"/>
          <w:sz w:val="22"/>
          <w:szCs w:val="22"/>
          <w:u w:val="none"/>
        </w:rPr>
        <w:t xml:space="preserve"> vencimento coincidir com dia em que não haja expediente </w:t>
      </w:r>
      <w:bookmarkStart w:id="91" w:name="_DV_X430"/>
      <w:bookmarkStart w:id="92" w:name="_DV_C617"/>
      <w:bookmarkEnd w:id="89"/>
      <w:bookmarkEnd w:id="90"/>
      <w:r w:rsidR="009607B0" w:rsidRPr="00835BF6">
        <w:rPr>
          <w:rStyle w:val="DeltaViewMoveDestination"/>
          <w:rFonts w:ascii="Century Gothic" w:hAnsi="Century Gothic"/>
          <w:color w:val="auto"/>
          <w:sz w:val="22"/>
          <w:szCs w:val="22"/>
          <w:u w:val="none"/>
        </w:rPr>
        <w:t xml:space="preserve">bancário na Cidade de </w:t>
      </w:r>
      <w:r w:rsidR="001E1216" w:rsidRPr="00835BF6">
        <w:rPr>
          <w:rStyle w:val="DeltaViewMoveDestination"/>
          <w:rFonts w:ascii="Century Gothic" w:hAnsi="Century Gothic"/>
          <w:color w:val="auto"/>
          <w:sz w:val="22"/>
          <w:szCs w:val="22"/>
          <w:u w:val="none"/>
        </w:rPr>
        <w:t>São Paulo</w:t>
      </w:r>
      <w:r w:rsidR="009607B0" w:rsidRPr="00835BF6">
        <w:rPr>
          <w:rStyle w:val="DeltaViewMoveDestination"/>
          <w:rFonts w:ascii="Century Gothic" w:hAnsi="Century Gothic"/>
          <w:color w:val="auto"/>
          <w:sz w:val="22"/>
          <w:szCs w:val="22"/>
          <w:u w:val="none"/>
        </w:rPr>
        <w:t xml:space="preserve">, </w:t>
      </w:r>
      <w:r w:rsidR="009D482D" w:rsidRPr="00835BF6">
        <w:rPr>
          <w:rStyle w:val="DeltaViewMoveDestination"/>
          <w:rFonts w:ascii="Century Gothic" w:hAnsi="Century Gothic"/>
          <w:color w:val="auto"/>
          <w:sz w:val="22"/>
          <w:szCs w:val="22"/>
          <w:u w:val="none"/>
        </w:rPr>
        <w:t xml:space="preserve">Estado de </w:t>
      </w:r>
      <w:r w:rsidR="001E1216" w:rsidRPr="00835BF6">
        <w:rPr>
          <w:rStyle w:val="DeltaViewMoveDestination"/>
          <w:rFonts w:ascii="Century Gothic" w:hAnsi="Century Gothic"/>
          <w:color w:val="auto"/>
          <w:sz w:val="22"/>
          <w:szCs w:val="22"/>
          <w:u w:val="none"/>
        </w:rPr>
        <w:t>São Paulo</w:t>
      </w:r>
      <w:r w:rsidR="009D482D" w:rsidRPr="00835BF6">
        <w:rPr>
          <w:rStyle w:val="DeltaViewMoveDestination"/>
          <w:rFonts w:ascii="Century Gothic" w:hAnsi="Century Gothic"/>
          <w:color w:val="auto"/>
          <w:sz w:val="22"/>
          <w:szCs w:val="22"/>
          <w:u w:val="none"/>
        </w:rPr>
        <w:t xml:space="preserve">, </w:t>
      </w:r>
      <w:r w:rsidR="005C71E7" w:rsidRPr="00835BF6">
        <w:rPr>
          <w:rStyle w:val="DeltaViewMoveDestination"/>
          <w:rFonts w:ascii="Century Gothic" w:hAnsi="Century Gothic"/>
          <w:color w:val="auto"/>
          <w:sz w:val="22"/>
          <w:szCs w:val="22"/>
          <w:u w:val="none"/>
        </w:rPr>
        <w:t xml:space="preserve">feriado declarado nacional, sábado ou domingo, </w:t>
      </w:r>
      <w:r w:rsidR="009607B0" w:rsidRPr="00835BF6">
        <w:rPr>
          <w:rStyle w:val="DeltaViewMoveDestination"/>
          <w:rFonts w:ascii="Century Gothic" w:hAnsi="Century Gothic"/>
          <w:color w:val="auto"/>
          <w:sz w:val="22"/>
          <w:szCs w:val="22"/>
          <w:u w:val="none"/>
        </w:rPr>
        <w:t xml:space="preserve">sem nenhum acréscimo aos valores a serem pagos, ressalvados os casos cujos pagamentos devam ser realizados </w:t>
      </w:r>
      <w:bookmarkStart w:id="93" w:name="_DV_C618"/>
      <w:bookmarkEnd w:id="91"/>
      <w:bookmarkEnd w:id="92"/>
      <w:r w:rsidR="009607B0" w:rsidRPr="00835BF6">
        <w:rPr>
          <w:rStyle w:val="DeltaViewInsertion"/>
          <w:rFonts w:ascii="Century Gothic" w:hAnsi="Century Gothic"/>
          <w:color w:val="auto"/>
          <w:sz w:val="22"/>
          <w:szCs w:val="22"/>
          <w:u w:val="none"/>
        </w:rPr>
        <w:t>por meio</w:t>
      </w:r>
      <w:bookmarkEnd w:id="93"/>
      <w:r w:rsidR="009607B0" w:rsidRPr="00835BF6">
        <w:rPr>
          <w:rStyle w:val="DeltaViewMoveDestination"/>
          <w:rFonts w:ascii="Century Gothic" w:hAnsi="Century Gothic"/>
          <w:color w:val="auto"/>
          <w:sz w:val="22"/>
          <w:szCs w:val="22"/>
          <w:u w:val="none"/>
        </w:rPr>
        <w:t xml:space="preserve"> da CETIP, hipótese em que somente haverá prorrogação quando a data de pagamento coincidir com feriado </w:t>
      </w:r>
      <w:r w:rsidR="005C71E7" w:rsidRPr="00835BF6">
        <w:rPr>
          <w:rStyle w:val="DeltaViewMoveDestination"/>
          <w:rFonts w:ascii="Century Gothic" w:hAnsi="Century Gothic"/>
          <w:color w:val="auto"/>
          <w:sz w:val="22"/>
          <w:szCs w:val="22"/>
          <w:u w:val="none"/>
        </w:rPr>
        <w:t xml:space="preserve">declarado </w:t>
      </w:r>
      <w:r w:rsidR="009607B0" w:rsidRPr="00835BF6">
        <w:rPr>
          <w:rStyle w:val="DeltaViewMoveDestination"/>
          <w:rFonts w:ascii="Century Gothic" w:hAnsi="Century Gothic"/>
          <w:color w:val="auto"/>
          <w:sz w:val="22"/>
          <w:szCs w:val="22"/>
          <w:u w:val="none"/>
        </w:rPr>
        <w:t>nacional, sábado ou domingo</w:t>
      </w:r>
      <w:r w:rsidR="009607B0" w:rsidRPr="00835BF6">
        <w:rPr>
          <w:rFonts w:ascii="Century Gothic" w:hAnsi="Century Gothic"/>
          <w:sz w:val="22"/>
          <w:szCs w:val="22"/>
        </w:rPr>
        <w:t>.</w:t>
      </w:r>
    </w:p>
    <w:p w14:paraId="71B8A674" w14:textId="77777777" w:rsidR="009607B0" w:rsidRPr="00835BF6" w:rsidRDefault="009607B0" w:rsidP="00740853">
      <w:pPr>
        <w:spacing w:line="340" w:lineRule="exact"/>
        <w:rPr>
          <w:rFonts w:ascii="Century Gothic" w:hAnsi="Century Gothic"/>
          <w:b/>
          <w:sz w:val="22"/>
          <w:szCs w:val="22"/>
        </w:rPr>
      </w:pPr>
    </w:p>
    <w:p w14:paraId="53D6A7CD"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w:t>
      </w:r>
      <w:r w:rsidR="009D482D" w:rsidRPr="00835BF6">
        <w:rPr>
          <w:rFonts w:ascii="Century Gothic" w:hAnsi="Century Gothic"/>
          <w:b/>
          <w:sz w:val="22"/>
          <w:szCs w:val="22"/>
        </w:rPr>
        <w:t>1</w:t>
      </w:r>
      <w:r w:rsidR="006F69DC" w:rsidRPr="00835BF6">
        <w:rPr>
          <w:rFonts w:ascii="Century Gothic" w:hAnsi="Century Gothic"/>
          <w:b/>
          <w:sz w:val="22"/>
          <w:szCs w:val="22"/>
        </w:rPr>
        <w:t>7</w:t>
      </w:r>
      <w:r w:rsidRPr="00835BF6">
        <w:rPr>
          <w:rFonts w:ascii="Century Gothic" w:hAnsi="Century Gothic"/>
          <w:b/>
          <w:sz w:val="22"/>
          <w:szCs w:val="22"/>
        </w:rPr>
        <w:t>. Publicidade</w:t>
      </w:r>
    </w:p>
    <w:p w14:paraId="6CF04075" w14:textId="77777777" w:rsidR="009607B0" w:rsidRPr="00835BF6" w:rsidRDefault="009607B0" w:rsidP="00740853">
      <w:pPr>
        <w:spacing w:line="340" w:lineRule="exact"/>
        <w:rPr>
          <w:rFonts w:ascii="Century Gothic" w:hAnsi="Century Gothic"/>
          <w:sz w:val="22"/>
          <w:szCs w:val="22"/>
        </w:rPr>
      </w:pPr>
    </w:p>
    <w:p w14:paraId="57E5B24D" w14:textId="77777777" w:rsidR="009607B0" w:rsidRPr="00835BF6" w:rsidRDefault="00F96CE0" w:rsidP="00740853">
      <w:pPr>
        <w:spacing w:line="340" w:lineRule="exact"/>
        <w:rPr>
          <w:rFonts w:ascii="Century Gothic" w:hAnsi="Century Gothic"/>
          <w:sz w:val="22"/>
          <w:szCs w:val="22"/>
        </w:rPr>
      </w:pPr>
      <w:r w:rsidRPr="00835BF6">
        <w:rPr>
          <w:rFonts w:ascii="Century Gothic" w:hAnsi="Century Gothic"/>
          <w:sz w:val="22"/>
          <w:szCs w:val="22"/>
        </w:rPr>
        <w:t>4.1</w:t>
      </w:r>
      <w:r w:rsidR="006F69DC" w:rsidRPr="00835BF6">
        <w:rPr>
          <w:rFonts w:ascii="Century Gothic" w:hAnsi="Century Gothic"/>
          <w:sz w:val="22"/>
          <w:szCs w:val="22"/>
        </w:rPr>
        <w:t>7</w:t>
      </w:r>
      <w:r w:rsidRPr="00835BF6">
        <w:rPr>
          <w:rFonts w:ascii="Century Gothic" w:hAnsi="Century Gothic"/>
          <w:sz w:val="22"/>
          <w:szCs w:val="22"/>
        </w:rPr>
        <w:t xml:space="preserve">.1. </w:t>
      </w:r>
      <w:r w:rsidR="009607B0" w:rsidRPr="00835BF6">
        <w:rPr>
          <w:rFonts w:ascii="Century Gothic" w:hAnsi="Century Gothic"/>
          <w:sz w:val="22"/>
          <w:szCs w:val="22"/>
        </w:rPr>
        <w:t xml:space="preserve">Todos os atos e decisões relevantes decorrentes da </w:t>
      </w:r>
      <w:r w:rsidR="00275A64" w:rsidRPr="00835BF6">
        <w:rPr>
          <w:rFonts w:ascii="Century Gothic" w:hAnsi="Century Gothic"/>
          <w:sz w:val="22"/>
          <w:szCs w:val="22"/>
        </w:rPr>
        <w:t>Emissão</w:t>
      </w:r>
      <w:r w:rsidR="009607B0" w:rsidRPr="00835BF6">
        <w:rPr>
          <w:rFonts w:ascii="Century Gothic" w:hAnsi="Century Gothic"/>
          <w:sz w:val="22"/>
          <w:szCs w:val="22"/>
        </w:rPr>
        <w:t xml:space="preserve"> que, de qualquer forma, vierem a envolver, direta ou indiretamente, os interesses dos titulares das Debêntures, a critério razoável da Emissora, deverão ser obrigatoriamente publicados sob a forma de “Aviso aos Debenturistas” nos Jornais de Divulgação da Emissora, bem como na página </w:t>
      </w:r>
      <w:r w:rsidR="00A60F44" w:rsidRPr="00835BF6">
        <w:rPr>
          <w:rFonts w:ascii="Century Gothic" w:hAnsi="Century Gothic"/>
          <w:sz w:val="22"/>
          <w:szCs w:val="22"/>
        </w:rPr>
        <w:t>do Grupo Queiroz Galvão</w:t>
      </w:r>
      <w:r w:rsidR="009607B0" w:rsidRPr="00835BF6">
        <w:rPr>
          <w:rFonts w:ascii="Century Gothic" w:hAnsi="Century Gothic"/>
          <w:sz w:val="22"/>
          <w:szCs w:val="22"/>
        </w:rPr>
        <w:t xml:space="preserve"> na rede internacional de computadores (</w:t>
      </w:r>
      <w:r w:rsidR="001C3647" w:rsidRPr="00835BF6">
        <w:rPr>
          <w:rFonts w:ascii="Century Gothic" w:hAnsi="Century Gothic"/>
          <w:sz w:val="22"/>
          <w:szCs w:val="22"/>
        </w:rPr>
        <w:t>http://www</w:t>
      </w:r>
      <w:r w:rsidR="00D1666C" w:rsidRPr="00835BF6">
        <w:rPr>
          <w:rFonts w:ascii="Century Gothic" w:hAnsi="Century Gothic"/>
          <w:sz w:val="22"/>
          <w:szCs w:val="22"/>
        </w:rPr>
        <w:t>.q</w:t>
      </w:r>
      <w:r w:rsidR="00A60F44" w:rsidRPr="00835BF6">
        <w:rPr>
          <w:rFonts w:ascii="Century Gothic" w:hAnsi="Century Gothic"/>
          <w:sz w:val="22"/>
          <w:szCs w:val="22"/>
        </w:rPr>
        <w:t>ueirozgalvao</w:t>
      </w:r>
      <w:r w:rsidR="00D1666C" w:rsidRPr="00835BF6">
        <w:rPr>
          <w:rFonts w:ascii="Century Gothic" w:hAnsi="Century Gothic"/>
          <w:sz w:val="22"/>
          <w:szCs w:val="22"/>
        </w:rPr>
        <w:t xml:space="preserve">.com). </w:t>
      </w:r>
      <w:r w:rsidR="009607B0" w:rsidRPr="00835BF6">
        <w:rPr>
          <w:rFonts w:ascii="Century Gothic" w:hAnsi="Century Gothic"/>
          <w:sz w:val="22"/>
          <w:szCs w:val="22"/>
        </w:rPr>
        <w:t xml:space="preserve">A Emissora poderá </w:t>
      </w:r>
      <w:r w:rsidR="006F69DC" w:rsidRPr="00835BF6">
        <w:rPr>
          <w:rFonts w:ascii="Century Gothic" w:hAnsi="Century Gothic"/>
          <w:sz w:val="22"/>
          <w:szCs w:val="22"/>
        </w:rPr>
        <w:t xml:space="preserve">substituir </w:t>
      </w:r>
      <w:r w:rsidR="009607B0" w:rsidRPr="00835BF6">
        <w:rPr>
          <w:rFonts w:ascii="Century Gothic" w:hAnsi="Century Gothic"/>
          <w:sz w:val="22"/>
          <w:szCs w:val="22"/>
        </w:rPr>
        <w:t>os Jornais de Divulgação da Emissora por outros jornais de grande circulação mediante comunicação por escrito ao Agente Fiduciário e publicação, na forma de aviso, no jornal a ser substituído.</w:t>
      </w:r>
    </w:p>
    <w:p w14:paraId="21F62019" w14:textId="77777777" w:rsidR="009607B0" w:rsidRPr="00835BF6" w:rsidRDefault="009607B0" w:rsidP="00740853">
      <w:pPr>
        <w:spacing w:line="340" w:lineRule="exact"/>
        <w:rPr>
          <w:rFonts w:ascii="Century Gothic" w:hAnsi="Century Gothic"/>
          <w:b/>
          <w:sz w:val="22"/>
          <w:szCs w:val="22"/>
        </w:rPr>
      </w:pPr>
    </w:p>
    <w:p w14:paraId="7A3A16AD"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4.1</w:t>
      </w:r>
      <w:r w:rsidR="006F69DC" w:rsidRPr="00835BF6">
        <w:rPr>
          <w:rFonts w:ascii="Century Gothic" w:hAnsi="Century Gothic"/>
          <w:b/>
          <w:sz w:val="22"/>
          <w:szCs w:val="22"/>
        </w:rPr>
        <w:t>8</w:t>
      </w:r>
      <w:r w:rsidRPr="00835BF6">
        <w:rPr>
          <w:rFonts w:ascii="Century Gothic" w:hAnsi="Century Gothic"/>
          <w:b/>
          <w:sz w:val="22"/>
          <w:szCs w:val="22"/>
        </w:rPr>
        <w:t>. Imunidade Tributária</w:t>
      </w:r>
    </w:p>
    <w:p w14:paraId="2184E283" w14:textId="77777777" w:rsidR="009607B0" w:rsidRPr="00835BF6" w:rsidRDefault="009607B0" w:rsidP="00740853">
      <w:pPr>
        <w:spacing w:line="340" w:lineRule="exact"/>
        <w:rPr>
          <w:rFonts w:ascii="Century Gothic" w:hAnsi="Century Gothic"/>
          <w:sz w:val="22"/>
          <w:szCs w:val="22"/>
        </w:rPr>
      </w:pPr>
    </w:p>
    <w:p w14:paraId="01F27237" w14:textId="77777777" w:rsidR="009607B0" w:rsidRPr="00835BF6" w:rsidRDefault="00F96CE0" w:rsidP="00740853">
      <w:pPr>
        <w:spacing w:line="340" w:lineRule="exact"/>
        <w:rPr>
          <w:rFonts w:ascii="Century Gothic" w:hAnsi="Century Gothic"/>
          <w:sz w:val="22"/>
          <w:szCs w:val="22"/>
        </w:rPr>
      </w:pPr>
      <w:r w:rsidRPr="00835BF6">
        <w:rPr>
          <w:rFonts w:ascii="Century Gothic" w:hAnsi="Century Gothic"/>
          <w:sz w:val="22"/>
          <w:szCs w:val="22"/>
        </w:rPr>
        <w:t>4.1</w:t>
      </w:r>
      <w:r w:rsidR="006F69DC" w:rsidRPr="00835BF6">
        <w:rPr>
          <w:rFonts w:ascii="Century Gothic" w:hAnsi="Century Gothic"/>
          <w:sz w:val="22"/>
          <w:szCs w:val="22"/>
        </w:rPr>
        <w:t>8</w:t>
      </w:r>
      <w:r w:rsidRPr="00835BF6">
        <w:rPr>
          <w:rFonts w:ascii="Century Gothic" w:hAnsi="Century Gothic"/>
          <w:sz w:val="22"/>
          <w:szCs w:val="22"/>
        </w:rPr>
        <w:t xml:space="preserve">.1. </w:t>
      </w:r>
      <w:r w:rsidR="009607B0" w:rsidRPr="00835BF6">
        <w:rPr>
          <w:rFonts w:ascii="Century Gothic" w:hAnsi="Century Gothic"/>
          <w:sz w:val="22"/>
          <w:szCs w:val="22"/>
        </w:rPr>
        <w:t>Caso qualquer titular d</w:t>
      </w:r>
      <w:r w:rsidR="006F69DC" w:rsidRPr="00835BF6">
        <w:rPr>
          <w:rFonts w:ascii="Century Gothic" w:hAnsi="Century Gothic"/>
          <w:sz w:val="22"/>
          <w:szCs w:val="22"/>
        </w:rPr>
        <w:t>as</w:t>
      </w:r>
      <w:r w:rsidR="009607B0" w:rsidRPr="00835BF6">
        <w:rPr>
          <w:rFonts w:ascii="Century Gothic" w:hAnsi="Century Gothic"/>
          <w:sz w:val="22"/>
          <w:szCs w:val="22"/>
        </w:rPr>
        <w:t xml:space="preserve"> Debêntures goze de algum tipo de imunidade ou isenção tributária, referido titular d</w:t>
      </w:r>
      <w:r w:rsidR="006F69DC" w:rsidRPr="00835BF6">
        <w:rPr>
          <w:rFonts w:ascii="Century Gothic" w:hAnsi="Century Gothic"/>
          <w:sz w:val="22"/>
          <w:szCs w:val="22"/>
        </w:rPr>
        <w:t>as</w:t>
      </w:r>
      <w:r w:rsidR="009607B0" w:rsidRPr="00835BF6">
        <w:rPr>
          <w:rFonts w:ascii="Century Gothic" w:hAnsi="Century Gothic"/>
          <w:sz w:val="22"/>
          <w:szCs w:val="22"/>
        </w:rPr>
        <w:t xml:space="preserve"> Debêntures deverá encaminhar ao </w:t>
      </w:r>
      <w:r w:rsidR="00441E1A" w:rsidRPr="00835BF6">
        <w:rPr>
          <w:rFonts w:ascii="Century Gothic" w:hAnsi="Century Gothic"/>
          <w:sz w:val="22"/>
          <w:szCs w:val="22"/>
        </w:rPr>
        <w:t>Banco Liquidante</w:t>
      </w:r>
      <w:r w:rsidR="009607B0" w:rsidRPr="00835BF6">
        <w:rPr>
          <w:rFonts w:ascii="Century Gothic" w:hAnsi="Century Gothic"/>
          <w:sz w:val="22"/>
          <w:szCs w:val="22"/>
        </w:rPr>
        <w:t>, no prazo mínimo de 10 (dez) Dias Úteis antes da data prevista para recebimento de pagamentos referentes às Debêntures, documentação comprobatória da referida imuni</w:t>
      </w:r>
      <w:r w:rsidR="001A4215" w:rsidRPr="00835BF6">
        <w:rPr>
          <w:rFonts w:ascii="Century Gothic" w:hAnsi="Century Gothic"/>
          <w:sz w:val="22"/>
          <w:szCs w:val="22"/>
        </w:rPr>
        <w:t xml:space="preserve">dade ou isenção tributária, sob </w:t>
      </w:r>
      <w:r w:rsidR="009607B0" w:rsidRPr="00835BF6">
        <w:rPr>
          <w:rFonts w:ascii="Century Gothic" w:hAnsi="Century Gothic"/>
          <w:sz w:val="22"/>
          <w:szCs w:val="22"/>
        </w:rPr>
        <w:t>pena de ter descontado de seu pagamento os valores devidos nos termos da legislação tributária em vigor.</w:t>
      </w:r>
    </w:p>
    <w:p w14:paraId="4D146B6A" w14:textId="77777777" w:rsidR="009607B0" w:rsidRPr="00835BF6" w:rsidRDefault="009607B0" w:rsidP="00740853">
      <w:pPr>
        <w:spacing w:line="340" w:lineRule="exact"/>
        <w:rPr>
          <w:rFonts w:ascii="Century Gothic" w:hAnsi="Century Gothic"/>
          <w:sz w:val="22"/>
          <w:szCs w:val="22"/>
        </w:rPr>
      </w:pPr>
    </w:p>
    <w:p w14:paraId="2369ADA2" w14:textId="77777777" w:rsidR="009607B0" w:rsidRPr="00835BF6" w:rsidRDefault="009607B0" w:rsidP="00740853">
      <w:pPr>
        <w:suppressAutoHyphens/>
        <w:spacing w:line="340" w:lineRule="exact"/>
        <w:rPr>
          <w:rFonts w:ascii="Century Gothic" w:hAnsi="Century Gothic"/>
          <w:b/>
          <w:sz w:val="22"/>
          <w:szCs w:val="22"/>
        </w:rPr>
      </w:pPr>
      <w:r w:rsidRPr="00835BF6">
        <w:rPr>
          <w:rFonts w:ascii="Century Gothic" w:hAnsi="Century Gothic"/>
          <w:b/>
          <w:sz w:val="22"/>
          <w:szCs w:val="22"/>
        </w:rPr>
        <w:t>4.</w:t>
      </w:r>
      <w:r w:rsidR="006F69DC" w:rsidRPr="00835BF6">
        <w:rPr>
          <w:rFonts w:ascii="Century Gothic" w:hAnsi="Century Gothic"/>
          <w:b/>
          <w:sz w:val="22"/>
          <w:szCs w:val="22"/>
        </w:rPr>
        <w:t>19</w:t>
      </w:r>
      <w:r w:rsidRPr="00835BF6">
        <w:rPr>
          <w:rFonts w:ascii="Century Gothic" w:hAnsi="Century Gothic"/>
          <w:b/>
          <w:sz w:val="22"/>
          <w:szCs w:val="22"/>
        </w:rPr>
        <w:t xml:space="preserve">. </w:t>
      </w:r>
      <w:bookmarkStart w:id="94" w:name="_DV_M234"/>
      <w:bookmarkEnd w:id="94"/>
      <w:r w:rsidRPr="00835BF6">
        <w:rPr>
          <w:rFonts w:ascii="Century Gothic" w:hAnsi="Century Gothic"/>
          <w:b/>
          <w:sz w:val="22"/>
          <w:szCs w:val="22"/>
        </w:rPr>
        <w:t>Aditamento à Presente Escritura de Emissão</w:t>
      </w:r>
    </w:p>
    <w:p w14:paraId="2836EE74" w14:textId="77777777" w:rsidR="009607B0" w:rsidRPr="00835BF6" w:rsidRDefault="009607B0" w:rsidP="00740853">
      <w:pPr>
        <w:suppressAutoHyphens/>
        <w:spacing w:line="340" w:lineRule="exact"/>
        <w:rPr>
          <w:rFonts w:ascii="Century Gothic" w:hAnsi="Century Gothic"/>
          <w:sz w:val="22"/>
          <w:szCs w:val="22"/>
        </w:rPr>
      </w:pPr>
    </w:p>
    <w:p w14:paraId="5E66A05F" w14:textId="77777777" w:rsidR="00265DF0" w:rsidRPr="00835BF6" w:rsidRDefault="00F96CE0" w:rsidP="00740853">
      <w:pPr>
        <w:suppressAutoHyphens/>
        <w:spacing w:line="340" w:lineRule="exact"/>
        <w:rPr>
          <w:rFonts w:ascii="Century Gothic" w:hAnsi="Century Gothic"/>
          <w:sz w:val="22"/>
          <w:szCs w:val="22"/>
        </w:rPr>
      </w:pPr>
      <w:bookmarkStart w:id="95" w:name="_DV_M235"/>
      <w:bookmarkEnd w:id="95"/>
      <w:r w:rsidRPr="00835BF6">
        <w:rPr>
          <w:rFonts w:ascii="Century Gothic" w:hAnsi="Century Gothic"/>
          <w:sz w:val="22"/>
          <w:szCs w:val="22"/>
        </w:rPr>
        <w:t>4.</w:t>
      </w:r>
      <w:r w:rsidR="006F69DC" w:rsidRPr="00835BF6">
        <w:rPr>
          <w:rFonts w:ascii="Century Gothic" w:hAnsi="Century Gothic"/>
          <w:sz w:val="22"/>
          <w:szCs w:val="22"/>
        </w:rPr>
        <w:t>19</w:t>
      </w:r>
      <w:r w:rsidRPr="00835BF6">
        <w:rPr>
          <w:rFonts w:ascii="Century Gothic" w:hAnsi="Century Gothic"/>
          <w:sz w:val="22"/>
          <w:szCs w:val="22"/>
        </w:rPr>
        <w:t xml:space="preserve">.1. </w:t>
      </w:r>
      <w:r w:rsidR="009607B0" w:rsidRPr="00835BF6">
        <w:rPr>
          <w:rFonts w:ascii="Century Gothic" w:hAnsi="Century Gothic"/>
          <w:sz w:val="22"/>
          <w:szCs w:val="22"/>
        </w:rPr>
        <w:t>Quaisquer aditamentos a esta Escritura de Emissão deverão ser firmados pela Emissora</w:t>
      </w:r>
      <w:r w:rsidR="00CC502A" w:rsidRPr="00835BF6">
        <w:rPr>
          <w:rFonts w:ascii="Century Gothic" w:hAnsi="Century Gothic"/>
          <w:sz w:val="22"/>
          <w:szCs w:val="22"/>
        </w:rPr>
        <w:t>, pela Fiadora</w:t>
      </w:r>
      <w:r w:rsidR="009607B0" w:rsidRPr="00835BF6">
        <w:rPr>
          <w:rFonts w:ascii="Century Gothic" w:hAnsi="Century Gothic"/>
          <w:sz w:val="22"/>
          <w:szCs w:val="22"/>
        </w:rPr>
        <w:t xml:space="preserve"> e pelo Agente Fiduciário após aprovação em </w:t>
      </w:r>
      <w:r w:rsidR="00D93461" w:rsidRPr="00835BF6">
        <w:rPr>
          <w:rFonts w:ascii="Century Gothic" w:hAnsi="Century Gothic"/>
          <w:sz w:val="22"/>
          <w:szCs w:val="22"/>
        </w:rPr>
        <w:t>AGD</w:t>
      </w:r>
      <w:r w:rsidR="009607B0" w:rsidRPr="00835BF6">
        <w:rPr>
          <w:rFonts w:ascii="Century Gothic" w:hAnsi="Century Gothic"/>
          <w:sz w:val="22"/>
          <w:szCs w:val="22"/>
        </w:rPr>
        <w:t>, conforme Cláusula Sétima abaixo</w:t>
      </w:r>
      <w:r w:rsidR="00EA7789" w:rsidRPr="00835BF6">
        <w:rPr>
          <w:rFonts w:ascii="Century Gothic" w:hAnsi="Century Gothic"/>
          <w:sz w:val="22"/>
          <w:szCs w:val="22"/>
        </w:rPr>
        <w:t>,</w:t>
      </w:r>
      <w:r w:rsidR="009607B0" w:rsidRPr="00835BF6">
        <w:rPr>
          <w:rFonts w:ascii="Century Gothic" w:hAnsi="Century Gothic"/>
          <w:sz w:val="22"/>
          <w:szCs w:val="22"/>
        </w:rPr>
        <w:t xml:space="preserve"> e posteriormente arquivados na </w:t>
      </w:r>
      <w:r w:rsidR="00A60F44" w:rsidRPr="00835BF6">
        <w:rPr>
          <w:rFonts w:ascii="Century Gothic" w:hAnsi="Century Gothic"/>
          <w:sz w:val="22"/>
          <w:szCs w:val="22"/>
        </w:rPr>
        <w:t>JUCERJA</w:t>
      </w:r>
      <w:r w:rsidR="00CC502A" w:rsidRPr="00835BF6">
        <w:rPr>
          <w:rFonts w:ascii="Century Gothic" w:hAnsi="Century Gothic"/>
          <w:sz w:val="22"/>
          <w:szCs w:val="22"/>
        </w:rPr>
        <w:t xml:space="preserve"> e nos competentes Cartórios de Registro de Títulos e Documentos</w:t>
      </w:r>
      <w:r w:rsidR="009607B0" w:rsidRPr="00835BF6">
        <w:rPr>
          <w:rFonts w:ascii="Century Gothic" w:hAnsi="Century Gothic"/>
          <w:sz w:val="22"/>
          <w:szCs w:val="22"/>
        </w:rPr>
        <w:t>.</w:t>
      </w:r>
      <w:r w:rsidR="00D66B67" w:rsidRPr="00835BF6">
        <w:rPr>
          <w:rFonts w:ascii="Century Gothic" w:hAnsi="Century Gothic"/>
          <w:sz w:val="22"/>
          <w:szCs w:val="22"/>
        </w:rPr>
        <w:t xml:space="preserve"> </w:t>
      </w:r>
      <w:r w:rsidR="00265DF0" w:rsidRPr="00835BF6">
        <w:rPr>
          <w:rFonts w:ascii="Century Gothic" w:hAnsi="Century Gothic"/>
          <w:sz w:val="22"/>
          <w:szCs w:val="22"/>
        </w:rPr>
        <w:t>Qualquer deliberação em AGD terá validade e eficácia a partir da data da AGD ou quando nela for estabelecido o prazo de vigência.</w:t>
      </w:r>
    </w:p>
    <w:p w14:paraId="22233A40" w14:textId="77777777" w:rsidR="00BF42AC" w:rsidRPr="00835BF6" w:rsidRDefault="00BF42AC" w:rsidP="00740853">
      <w:pPr>
        <w:suppressAutoHyphens/>
        <w:spacing w:line="340" w:lineRule="exact"/>
        <w:rPr>
          <w:rFonts w:ascii="Century Gothic" w:hAnsi="Century Gothic"/>
          <w:sz w:val="22"/>
          <w:szCs w:val="22"/>
        </w:rPr>
      </w:pPr>
    </w:p>
    <w:p w14:paraId="3C7E65A5" w14:textId="77777777" w:rsidR="00BF42AC" w:rsidRDefault="00BF42AC" w:rsidP="00740853">
      <w:pPr>
        <w:suppressAutoHyphens/>
        <w:spacing w:line="340" w:lineRule="exact"/>
        <w:rPr>
          <w:rFonts w:ascii="Century Gothic" w:hAnsi="Century Gothic"/>
          <w:b/>
          <w:sz w:val="22"/>
          <w:szCs w:val="22"/>
        </w:rPr>
      </w:pPr>
      <w:r w:rsidRPr="00835BF6">
        <w:rPr>
          <w:rFonts w:ascii="Century Gothic" w:hAnsi="Century Gothic"/>
          <w:b/>
          <w:sz w:val="22"/>
          <w:szCs w:val="22"/>
        </w:rPr>
        <w:t>4.2</w:t>
      </w:r>
      <w:r w:rsidR="006F3B5D" w:rsidRPr="00835BF6">
        <w:rPr>
          <w:rFonts w:ascii="Century Gothic" w:hAnsi="Century Gothic"/>
          <w:b/>
          <w:sz w:val="22"/>
          <w:szCs w:val="22"/>
        </w:rPr>
        <w:t>0</w:t>
      </w:r>
      <w:r w:rsidRPr="00835BF6">
        <w:rPr>
          <w:rFonts w:ascii="Century Gothic" w:hAnsi="Century Gothic"/>
          <w:b/>
          <w:sz w:val="22"/>
          <w:szCs w:val="22"/>
        </w:rPr>
        <w:t>. Fiança</w:t>
      </w:r>
    </w:p>
    <w:p w14:paraId="580E2DDA" w14:textId="77777777" w:rsidR="006E6290" w:rsidRPr="00835BF6" w:rsidRDefault="006E6290" w:rsidP="00740853">
      <w:pPr>
        <w:suppressAutoHyphens/>
        <w:spacing w:line="340" w:lineRule="exact"/>
        <w:rPr>
          <w:rFonts w:ascii="Century Gothic" w:hAnsi="Century Gothic"/>
          <w:sz w:val="22"/>
          <w:szCs w:val="22"/>
        </w:rPr>
      </w:pPr>
    </w:p>
    <w:p w14:paraId="3301E5E7" w14:textId="77777777" w:rsidR="00BF42AC" w:rsidRPr="00835BF6" w:rsidRDefault="00BF42AC" w:rsidP="00740853">
      <w:pPr>
        <w:spacing w:line="340" w:lineRule="exact"/>
        <w:rPr>
          <w:rFonts w:ascii="Century Gothic" w:hAnsi="Century Gothic"/>
          <w:sz w:val="22"/>
          <w:szCs w:val="22"/>
        </w:rPr>
      </w:pPr>
      <w:r w:rsidRPr="00835BF6">
        <w:rPr>
          <w:rFonts w:ascii="Century Gothic" w:hAnsi="Century Gothic"/>
          <w:sz w:val="22"/>
          <w:szCs w:val="22"/>
        </w:rPr>
        <w:t>4.</w:t>
      </w:r>
      <w:r w:rsidR="00796291" w:rsidRPr="00835BF6">
        <w:rPr>
          <w:rFonts w:ascii="Century Gothic" w:hAnsi="Century Gothic"/>
          <w:sz w:val="22"/>
          <w:szCs w:val="22"/>
        </w:rPr>
        <w:t>2</w:t>
      </w:r>
      <w:r w:rsidR="006F3B5D" w:rsidRPr="00835BF6">
        <w:rPr>
          <w:rFonts w:ascii="Century Gothic" w:hAnsi="Century Gothic"/>
          <w:sz w:val="22"/>
          <w:szCs w:val="22"/>
        </w:rPr>
        <w:t>0</w:t>
      </w:r>
      <w:r w:rsidR="00796291" w:rsidRPr="00835BF6">
        <w:rPr>
          <w:rFonts w:ascii="Century Gothic" w:hAnsi="Century Gothic"/>
          <w:sz w:val="22"/>
          <w:szCs w:val="22"/>
        </w:rPr>
        <w:t>.1</w:t>
      </w:r>
      <w:r w:rsidRPr="00835BF6">
        <w:rPr>
          <w:rFonts w:ascii="Century Gothic" w:hAnsi="Century Gothic"/>
          <w:sz w:val="22"/>
          <w:szCs w:val="22"/>
        </w:rPr>
        <w:t xml:space="preserve">. As Debêntures da presente Emissão, e </w:t>
      </w:r>
      <w:r w:rsidR="00B7366A" w:rsidRPr="00835BF6">
        <w:rPr>
          <w:rFonts w:ascii="Century Gothic" w:hAnsi="Century Gothic"/>
          <w:sz w:val="22"/>
          <w:szCs w:val="22"/>
        </w:rPr>
        <w:t>tod</w:t>
      </w:r>
      <w:r w:rsidRPr="00835BF6">
        <w:rPr>
          <w:rFonts w:ascii="Century Gothic" w:hAnsi="Century Gothic"/>
          <w:sz w:val="22"/>
          <w:szCs w:val="22"/>
        </w:rPr>
        <w:t>as</w:t>
      </w:r>
      <w:r w:rsidR="00B7366A" w:rsidRPr="00835BF6">
        <w:rPr>
          <w:rFonts w:ascii="Century Gothic" w:hAnsi="Century Gothic"/>
          <w:sz w:val="22"/>
          <w:szCs w:val="22"/>
        </w:rPr>
        <w:t xml:space="preserve"> as</w:t>
      </w:r>
      <w:r w:rsidRPr="00835BF6">
        <w:rPr>
          <w:rFonts w:ascii="Century Gothic" w:hAnsi="Century Gothic"/>
          <w:sz w:val="22"/>
          <w:szCs w:val="22"/>
        </w:rPr>
        <w:t xml:space="preserve"> obrigações </w:t>
      </w:r>
      <w:r w:rsidR="00B7366A" w:rsidRPr="00835BF6">
        <w:rPr>
          <w:rFonts w:ascii="Century Gothic" w:hAnsi="Century Gothic"/>
          <w:sz w:val="22"/>
          <w:szCs w:val="22"/>
        </w:rPr>
        <w:t xml:space="preserve">principais e acessórias </w:t>
      </w:r>
      <w:r w:rsidRPr="00835BF6">
        <w:rPr>
          <w:rFonts w:ascii="Century Gothic" w:hAnsi="Century Gothic"/>
          <w:sz w:val="22"/>
          <w:szCs w:val="22"/>
        </w:rPr>
        <w:t>assumidas</w:t>
      </w:r>
      <w:r w:rsidR="00B7366A" w:rsidRPr="00835BF6">
        <w:rPr>
          <w:rFonts w:ascii="Century Gothic" w:hAnsi="Century Gothic"/>
          <w:sz w:val="22"/>
          <w:szCs w:val="22"/>
        </w:rPr>
        <w:t xml:space="preserve"> ou que venham a ser assumidas</w:t>
      </w:r>
      <w:r w:rsidRPr="00835BF6">
        <w:rPr>
          <w:rFonts w:ascii="Century Gothic" w:hAnsi="Century Gothic"/>
          <w:sz w:val="22"/>
          <w:szCs w:val="22"/>
        </w:rPr>
        <w:t xml:space="preserve"> pela Emissora </w:t>
      </w:r>
      <w:r w:rsidR="00B7366A" w:rsidRPr="00835BF6">
        <w:rPr>
          <w:rFonts w:ascii="Century Gothic" w:hAnsi="Century Gothic"/>
          <w:sz w:val="22"/>
          <w:szCs w:val="22"/>
        </w:rPr>
        <w:t xml:space="preserve">relativas às Debêntures, incluindo encargos moratórios devidos pela Emissora </w:t>
      </w:r>
      <w:r w:rsidRPr="00835BF6">
        <w:rPr>
          <w:rFonts w:ascii="Century Gothic" w:hAnsi="Century Gothic"/>
          <w:sz w:val="22"/>
          <w:szCs w:val="22"/>
        </w:rPr>
        <w:t>nos termos desta Escritura de Emissão</w:t>
      </w:r>
      <w:r w:rsidR="00B7366A" w:rsidRPr="00835BF6">
        <w:rPr>
          <w:rFonts w:ascii="Century Gothic" w:hAnsi="Century Gothic"/>
          <w:sz w:val="22"/>
          <w:szCs w:val="22"/>
        </w:rPr>
        <w:t xml:space="preserve">, bem como todo e qualquer custo ou despesa comprovadamente incorrido pelo Agente Fiduciário e/ ou pelos </w:t>
      </w:r>
      <w:r w:rsidR="004F5A4F" w:rsidRPr="00835BF6">
        <w:rPr>
          <w:rFonts w:ascii="Century Gothic" w:hAnsi="Century Gothic"/>
          <w:sz w:val="22"/>
          <w:szCs w:val="22"/>
        </w:rPr>
        <w:t>titulares das Debêntures</w:t>
      </w:r>
      <w:r w:rsidR="00B7366A" w:rsidRPr="00835BF6">
        <w:rPr>
          <w:rFonts w:ascii="Century Gothic" w:hAnsi="Century Gothic"/>
          <w:sz w:val="22"/>
          <w:szCs w:val="22"/>
        </w:rPr>
        <w:t xml:space="preserve"> em decorrência de processos, procedimentos e/ou outras medidas judiciais </w:t>
      </w:r>
      <w:r w:rsidR="004B56B4" w:rsidRPr="00835BF6">
        <w:rPr>
          <w:rFonts w:ascii="Century Gothic" w:hAnsi="Century Gothic"/>
          <w:sz w:val="22"/>
          <w:szCs w:val="22"/>
        </w:rPr>
        <w:t xml:space="preserve">e/ou extrajudiciais </w:t>
      </w:r>
      <w:r w:rsidR="00B7366A" w:rsidRPr="00835BF6">
        <w:rPr>
          <w:rFonts w:ascii="Century Gothic" w:hAnsi="Century Gothic"/>
          <w:sz w:val="22"/>
          <w:szCs w:val="22"/>
        </w:rPr>
        <w:t>necessários à salvaguarda de seus direitos e prerrogativas decorrentes das Debêntures</w:t>
      </w:r>
      <w:r w:rsidR="00A3147C" w:rsidRPr="00835BF6">
        <w:rPr>
          <w:rFonts w:ascii="Century Gothic" w:hAnsi="Century Gothic"/>
          <w:sz w:val="22"/>
          <w:szCs w:val="22"/>
        </w:rPr>
        <w:t xml:space="preserve"> </w:t>
      </w:r>
      <w:r w:rsidR="003C0D1B" w:rsidRPr="00835BF6">
        <w:rPr>
          <w:rFonts w:ascii="Century Gothic" w:hAnsi="Century Gothic"/>
          <w:sz w:val="22"/>
          <w:szCs w:val="22"/>
        </w:rPr>
        <w:t>e</w:t>
      </w:r>
      <w:r w:rsidR="00B7366A" w:rsidRPr="00835BF6">
        <w:rPr>
          <w:rFonts w:ascii="Century Gothic" w:hAnsi="Century Gothic"/>
          <w:sz w:val="22"/>
          <w:szCs w:val="22"/>
        </w:rPr>
        <w:t xml:space="preserve"> desta Escritura de Emissão (“</w:t>
      </w:r>
      <w:r w:rsidR="00B7366A" w:rsidRPr="00835BF6">
        <w:rPr>
          <w:rFonts w:ascii="Century Gothic" w:hAnsi="Century Gothic"/>
          <w:sz w:val="22"/>
          <w:szCs w:val="22"/>
          <w:u w:val="single"/>
        </w:rPr>
        <w:t>Obrigações Garantidas</w:t>
      </w:r>
      <w:r w:rsidR="00B7366A" w:rsidRPr="00835BF6">
        <w:rPr>
          <w:rFonts w:ascii="Century Gothic" w:hAnsi="Century Gothic"/>
          <w:sz w:val="22"/>
          <w:szCs w:val="22"/>
        </w:rPr>
        <w:t>”)</w:t>
      </w:r>
      <w:r w:rsidRPr="00835BF6">
        <w:rPr>
          <w:rFonts w:ascii="Century Gothic" w:hAnsi="Century Gothic"/>
          <w:sz w:val="22"/>
          <w:szCs w:val="22"/>
        </w:rPr>
        <w:t xml:space="preserve">, são garantidas por fiança, constituída neste ato, prestada pela Fiadora que, por este instrumento e na melhor forma de direito, se </w:t>
      </w:r>
      <w:r w:rsidR="00796291" w:rsidRPr="00835BF6">
        <w:rPr>
          <w:rFonts w:ascii="Century Gothic" w:hAnsi="Century Gothic"/>
          <w:sz w:val="22"/>
          <w:szCs w:val="22"/>
        </w:rPr>
        <w:t>obriga na qualidade de devedora solidária</w:t>
      </w:r>
      <w:r w:rsidRPr="00835BF6">
        <w:rPr>
          <w:rFonts w:ascii="Century Gothic" w:hAnsi="Century Gothic"/>
          <w:sz w:val="22"/>
          <w:szCs w:val="22"/>
        </w:rPr>
        <w:t xml:space="preserve"> e principal pagadora de todas as </w:t>
      </w:r>
      <w:r w:rsidR="00B65823" w:rsidRPr="00835BF6">
        <w:rPr>
          <w:rFonts w:ascii="Century Gothic" w:hAnsi="Century Gothic"/>
          <w:sz w:val="22"/>
          <w:szCs w:val="22"/>
        </w:rPr>
        <w:t>Obrigações Garantidas</w:t>
      </w:r>
      <w:r w:rsidRPr="00835BF6">
        <w:rPr>
          <w:rFonts w:ascii="Century Gothic" w:hAnsi="Century Gothic"/>
          <w:sz w:val="22"/>
          <w:szCs w:val="22"/>
        </w:rPr>
        <w:t>, nos termos do</w:t>
      </w:r>
      <w:r w:rsidR="00FF688F" w:rsidRPr="00835BF6">
        <w:rPr>
          <w:rFonts w:ascii="Century Gothic" w:hAnsi="Century Gothic"/>
          <w:sz w:val="22"/>
          <w:szCs w:val="22"/>
        </w:rPr>
        <w:t>s</w:t>
      </w:r>
      <w:r w:rsidRPr="00835BF6">
        <w:rPr>
          <w:rFonts w:ascii="Century Gothic" w:hAnsi="Century Gothic"/>
          <w:sz w:val="22"/>
          <w:szCs w:val="22"/>
        </w:rPr>
        <w:t xml:space="preserve"> artigo</w:t>
      </w:r>
      <w:r w:rsidR="00FF688F" w:rsidRPr="00835BF6">
        <w:rPr>
          <w:rFonts w:ascii="Century Gothic" w:hAnsi="Century Gothic"/>
          <w:sz w:val="22"/>
          <w:szCs w:val="22"/>
        </w:rPr>
        <w:t>s</w:t>
      </w:r>
      <w:r w:rsidRPr="00835BF6">
        <w:rPr>
          <w:rFonts w:ascii="Century Gothic" w:hAnsi="Century Gothic"/>
          <w:sz w:val="22"/>
          <w:szCs w:val="22"/>
        </w:rPr>
        <w:t xml:space="preserve"> 818 </w:t>
      </w:r>
      <w:r w:rsidR="00FF688F" w:rsidRPr="00835BF6">
        <w:rPr>
          <w:rFonts w:ascii="Century Gothic" w:hAnsi="Century Gothic"/>
          <w:sz w:val="22"/>
          <w:szCs w:val="22"/>
        </w:rPr>
        <w:t xml:space="preserve">e 822 </w:t>
      </w:r>
      <w:r w:rsidRPr="00835BF6">
        <w:rPr>
          <w:rFonts w:ascii="Century Gothic" w:hAnsi="Century Gothic"/>
          <w:sz w:val="22"/>
          <w:szCs w:val="22"/>
        </w:rPr>
        <w:t>da Lei nº 10.406, de 10 de janeiro de 2002, conforme alterada (“</w:t>
      </w:r>
      <w:r w:rsidRPr="00835BF6">
        <w:rPr>
          <w:rFonts w:ascii="Century Gothic" w:hAnsi="Century Gothic"/>
          <w:sz w:val="22"/>
          <w:szCs w:val="22"/>
          <w:u w:val="single"/>
        </w:rPr>
        <w:t>Código Civil</w:t>
      </w:r>
      <w:r w:rsidRPr="00835BF6">
        <w:rPr>
          <w:rFonts w:ascii="Century Gothic" w:hAnsi="Century Gothic"/>
          <w:sz w:val="22"/>
          <w:szCs w:val="22"/>
        </w:rPr>
        <w:t xml:space="preserve">”), até sua final liquidação, com renúncia expressa aos benefícios previstos nos artigos 333, parágrafo único, 366, 827, </w:t>
      </w:r>
      <w:r w:rsidR="00524065" w:rsidRPr="00835BF6">
        <w:rPr>
          <w:rFonts w:ascii="Century Gothic" w:hAnsi="Century Gothic"/>
          <w:sz w:val="22"/>
          <w:szCs w:val="22"/>
        </w:rPr>
        <w:t xml:space="preserve">829, 830, </w:t>
      </w:r>
      <w:r w:rsidRPr="00835BF6">
        <w:rPr>
          <w:rFonts w:ascii="Century Gothic" w:hAnsi="Century Gothic"/>
          <w:sz w:val="22"/>
          <w:szCs w:val="22"/>
        </w:rPr>
        <w:t>834, 835, 837, 838 e 839, todos do Código Civil, pelas obrigações assumidas na presente Escritura de Emissão (“</w:t>
      </w:r>
      <w:r w:rsidRPr="00835BF6">
        <w:rPr>
          <w:rFonts w:ascii="Century Gothic" w:hAnsi="Century Gothic"/>
          <w:sz w:val="22"/>
          <w:szCs w:val="22"/>
          <w:u w:val="single"/>
        </w:rPr>
        <w:t>Fiança</w:t>
      </w:r>
      <w:r w:rsidRPr="00835BF6">
        <w:rPr>
          <w:rFonts w:ascii="Century Gothic" w:hAnsi="Century Gothic"/>
          <w:sz w:val="22"/>
          <w:szCs w:val="22"/>
        </w:rPr>
        <w:t>”).</w:t>
      </w:r>
      <w:r w:rsidR="004B56B4" w:rsidRPr="00835BF6">
        <w:rPr>
          <w:rFonts w:ascii="Century Gothic" w:hAnsi="Century Gothic"/>
          <w:sz w:val="22"/>
          <w:szCs w:val="22"/>
        </w:rPr>
        <w:t xml:space="preserve"> </w:t>
      </w:r>
    </w:p>
    <w:p w14:paraId="6ADDA35C" w14:textId="77777777" w:rsidR="0091691E" w:rsidRPr="00835BF6" w:rsidRDefault="0091691E" w:rsidP="00740853">
      <w:pPr>
        <w:spacing w:line="340" w:lineRule="exact"/>
        <w:rPr>
          <w:rFonts w:ascii="Century Gothic" w:hAnsi="Century Gothic"/>
          <w:sz w:val="22"/>
          <w:szCs w:val="22"/>
        </w:rPr>
      </w:pPr>
    </w:p>
    <w:p w14:paraId="53D0F576" w14:textId="77777777" w:rsidR="00BF42AC" w:rsidRPr="00835BF6" w:rsidRDefault="00796291" w:rsidP="00740853">
      <w:pPr>
        <w:spacing w:line="340" w:lineRule="exact"/>
        <w:rPr>
          <w:rFonts w:ascii="Century Gothic" w:hAnsi="Century Gothic"/>
          <w:sz w:val="22"/>
          <w:szCs w:val="22"/>
        </w:rPr>
      </w:pPr>
      <w:r w:rsidRPr="00835BF6">
        <w:rPr>
          <w:rFonts w:ascii="Century Gothic" w:hAnsi="Century Gothic"/>
          <w:sz w:val="22"/>
          <w:szCs w:val="22"/>
        </w:rPr>
        <w:t>4.2</w:t>
      </w:r>
      <w:r w:rsidR="00F00C1E" w:rsidRPr="00835BF6">
        <w:rPr>
          <w:rFonts w:ascii="Century Gothic" w:hAnsi="Century Gothic"/>
          <w:sz w:val="22"/>
          <w:szCs w:val="22"/>
        </w:rPr>
        <w:t>0</w:t>
      </w:r>
      <w:r w:rsidRPr="00835BF6">
        <w:rPr>
          <w:rFonts w:ascii="Century Gothic" w:hAnsi="Century Gothic"/>
          <w:sz w:val="22"/>
          <w:szCs w:val="22"/>
        </w:rPr>
        <w:t>.2</w:t>
      </w:r>
      <w:r w:rsidR="00EA7789" w:rsidRPr="00835BF6">
        <w:rPr>
          <w:rFonts w:ascii="Century Gothic" w:hAnsi="Century Gothic"/>
          <w:sz w:val="22"/>
          <w:szCs w:val="22"/>
        </w:rPr>
        <w:t>.</w:t>
      </w:r>
      <w:r w:rsidR="00BF42AC" w:rsidRPr="00835BF6">
        <w:rPr>
          <w:rFonts w:ascii="Century Gothic" w:hAnsi="Century Gothic"/>
          <w:sz w:val="22"/>
          <w:szCs w:val="22"/>
        </w:rPr>
        <w:t xml:space="preserve"> </w:t>
      </w:r>
      <w:r w:rsidRPr="00835BF6">
        <w:rPr>
          <w:rFonts w:ascii="Century Gothic" w:hAnsi="Century Gothic"/>
          <w:sz w:val="22"/>
          <w:szCs w:val="22"/>
        </w:rPr>
        <w:t>A</w:t>
      </w:r>
      <w:r w:rsidR="00BF42AC" w:rsidRPr="00835BF6">
        <w:rPr>
          <w:rFonts w:ascii="Century Gothic" w:hAnsi="Century Gothic"/>
          <w:sz w:val="22"/>
          <w:szCs w:val="22"/>
        </w:rPr>
        <w:t xml:space="preserve"> Fiadora declara</w:t>
      </w:r>
      <w:r w:rsidRPr="00835BF6">
        <w:rPr>
          <w:rFonts w:ascii="Century Gothic" w:hAnsi="Century Gothic"/>
          <w:sz w:val="22"/>
          <w:szCs w:val="22"/>
        </w:rPr>
        <w:t xml:space="preserve"> e garante</w:t>
      </w:r>
      <w:r w:rsidR="00BF42AC" w:rsidRPr="00835BF6">
        <w:rPr>
          <w:rFonts w:ascii="Century Gothic" w:hAnsi="Century Gothic"/>
          <w:sz w:val="22"/>
          <w:szCs w:val="22"/>
        </w:rPr>
        <w:t xml:space="preserve"> que (i) a prestação desta Fiança foi devidamente autorizada por seus respectivos órgãos societários competentes; e (ii) todas as autorizações necessárias para prestação desta Fiança foram obtidas e se encontram em pleno vigor.</w:t>
      </w:r>
    </w:p>
    <w:p w14:paraId="12657F38" w14:textId="77777777" w:rsidR="00BF42AC" w:rsidRPr="00835BF6" w:rsidRDefault="00BF42AC" w:rsidP="00740853">
      <w:pPr>
        <w:spacing w:line="340" w:lineRule="exact"/>
        <w:rPr>
          <w:rFonts w:ascii="Century Gothic" w:hAnsi="Century Gothic"/>
          <w:sz w:val="22"/>
          <w:szCs w:val="22"/>
        </w:rPr>
      </w:pPr>
    </w:p>
    <w:p w14:paraId="5ACE4888" w14:textId="77777777" w:rsidR="00BF42AC" w:rsidRPr="00835BF6" w:rsidRDefault="00796291" w:rsidP="00740853">
      <w:pPr>
        <w:spacing w:line="340" w:lineRule="exact"/>
        <w:rPr>
          <w:rFonts w:ascii="Century Gothic" w:hAnsi="Century Gothic"/>
          <w:sz w:val="22"/>
          <w:szCs w:val="22"/>
        </w:rPr>
      </w:pPr>
      <w:r w:rsidRPr="00835BF6">
        <w:rPr>
          <w:rFonts w:ascii="Century Gothic" w:hAnsi="Century Gothic"/>
          <w:sz w:val="22"/>
          <w:szCs w:val="22"/>
        </w:rPr>
        <w:t>4.2</w:t>
      </w:r>
      <w:r w:rsidR="00F00C1E" w:rsidRPr="00835BF6">
        <w:rPr>
          <w:rFonts w:ascii="Century Gothic" w:hAnsi="Century Gothic"/>
          <w:sz w:val="22"/>
          <w:szCs w:val="22"/>
        </w:rPr>
        <w:t>0</w:t>
      </w:r>
      <w:r w:rsidRPr="00835BF6">
        <w:rPr>
          <w:rFonts w:ascii="Century Gothic" w:hAnsi="Century Gothic"/>
          <w:sz w:val="22"/>
          <w:szCs w:val="22"/>
        </w:rPr>
        <w:t>.3</w:t>
      </w:r>
      <w:r w:rsidR="00B100C2" w:rsidRPr="00835BF6">
        <w:rPr>
          <w:rFonts w:ascii="Century Gothic" w:hAnsi="Century Gothic"/>
          <w:sz w:val="22"/>
          <w:szCs w:val="22"/>
        </w:rPr>
        <w:t>.</w:t>
      </w:r>
      <w:r w:rsidR="00BF42AC" w:rsidRPr="00835BF6">
        <w:rPr>
          <w:rFonts w:ascii="Century Gothic" w:hAnsi="Century Gothic"/>
          <w:sz w:val="22"/>
          <w:szCs w:val="22"/>
        </w:rPr>
        <w:t xml:space="preserve"> A Fiança aqui r</w:t>
      </w:r>
      <w:r w:rsidRPr="00835BF6">
        <w:rPr>
          <w:rFonts w:ascii="Century Gothic" w:hAnsi="Century Gothic"/>
          <w:sz w:val="22"/>
          <w:szCs w:val="22"/>
        </w:rPr>
        <w:t>eferida é prestada pela</w:t>
      </w:r>
      <w:r w:rsidR="00BF42AC" w:rsidRPr="00835BF6">
        <w:rPr>
          <w:rFonts w:ascii="Century Gothic" w:hAnsi="Century Gothic"/>
          <w:sz w:val="22"/>
          <w:szCs w:val="22"/>
        </w:rPr>
        <w:t xml:space="preserve"> Fiadora em caráter irrevogável e irretratável e vigerá até o integral cumprimento </w:t>
      </w:r>
      <w:r w:rsidR="00A601AD" w:rsidRPr="00835BF6">
        <w:rPr>
          <w:rFonts w:ascii="Century Gothic" w:hAnsi="Century Gothic"/>
          <w:sz w:val="22"/>
          <w:szCs w:val="22"/>
        </w:rPr>
        <w:t>das</w:t>
      </w:r>
      <w:r w:rsidR="00BF42AC" w:rsidRPr="00835BF6">
        <w:rPr>
          <w:rFonts w:ascii="Century Gothic" w:hAnsi="Century Gothic"/>
          <w:sz w:val="22"/>
          <w:szCs w:val="22"/>
        </w:rPr>
        <w:t xml:space="preserve"> </w:t>
      </w:r>
      <w:r w:rsidR="00A601AD" w:rsidRPr="00835BF6">
        <w:rPr>
          <w:rFonts w:ascii="Century Gothic" w:hAnsi="Century Gothic"/>
          <w:sz w:val="22"/>
          <w:szCs w:val="22"/>
        </w:rPr>
        <w:t>O</w:t>
      </w:r>
      <w:r w:rsidR="00BF42AC" w:rsidRPr="00835BF6">
        <w:rPr>
          <w:rFonts w:ascii="Century Gothic" w:hAnsi="Century Gothic"/>
          <w:sz w:val="22"/>
          <w:szCs w:val="22"/>
        </w:rPr>
        <w:t>brigações</w:t>
      </w:r>
      <w:r w:rsidR="005C12CC" w:rsidRPr="00835BF6">
        <w:rPr>
          <w:rFonts w:ascii="Century Gothic" w:hAnsi="Century Gothic"/>
          <w:sz w:val="22"/>
          <w:szCs w:val="22"/>
        </w:rPr>
        <w:t xml:space="preserve"> </w:t>
      </w:r>
      <w:r w:rsidR="00A601AD" w:rsidRPr="00835BF6">
        <w:rPr>
          <w:rFonts w:ascii="Century Gothic" w:hAnsi="Century Gothic"/>
          <w:sz w:val="22"/>
          <w:szCs w:val="22"/>
        </w:rPr>
        <w:t>Garantidas</w:t>
      </w:r>
      <w:r w:rsidR="003B5902" w:rsidRPr="00835BF6">
        <w:rPr>
          <w:rFonts w:ascii="Century Gothic" w:hAnsi="Century Gothic"/>
          <w:sz w:val="22"/>
          <w:szCs w:val="22"/>
        </w:rPr>
        <w:t>.</w:t>
      </w:r>
    </w:p>
    <w:p w14:paraId="36C1644C" w14:textId="77777777" w:rsidR="00BF42AC" w:rsidRPr="00835BF6" w:rsidRDefault="00BF42AC" w:rsidP="00740853">
      <w:pPr>
        <w:spacing w:line="340" w:lineRule="exact"/>
        <w:rPr>
          <w:rFonts w:ascii="Century Gothic" w:hAnsi="Century Gothic"/>
          <w:sz w:val="22"/>
          <w:szCs w:val="22"/>
        </w:rPr>
      </w:pPr>
    </w:p>
    <w:p w14:paraId="343177C0" w14:textId="77777777" w:rsidR="00BF42AC" w:rsidRPr="00835BF6" w:rsidRDefault="00796291" w:rsidP="00740853">
      <w:pPr>
        <w:spacing w:line="340" w:lineRule="exact"/>
        <w:rPr>
          <w:rFonts w:ascii="Century Gothic" w:hAnsi="Century Gothic"/>
          <w:sz w:val="22"/>
          <w:szCs w:val="22"/>
        </w:rPr>
      </w:pPr>
      <w:r w:rsidRPr="00835BF6">
        <w:rPr>
          <w:rFonts w:ascii="Century Gothic" w:hAnsi="Century Gothic"/>
          <w:sz w:val="22"/>
          <w:szCs w:val="22"/>
        </w:rPr>
        <w:t>4.2</w:t>
      </w:r>
      <w:r w:rsidR="00F00C1E" w:rsidRPr="00835BF6">
        <w:rPr>
          <w:rFonts w:ascii="Century Gothic" w:hAnsi="Century Gothic"/>
          <w:sz w:val="22"/>
          <w:szCs w:val="22"/>
        </w:rPr>
        <w:t>0</w:t>
      </w:r>
      <w:r w:rsidRPr="00835BF6">
        <w:rPr>
          <w:rFonts w:ascii="Century Gothic" w:hAnsi="Century Gothic"/>
          <w:sz w:val="22"/>
          <w:szCs w:val="22"/>
        </w:rPr>
        <w:t>.</w:t>
      </w:r>
      <w:r w:rsidR="00F00C1E" w:rsidRPr="00835BF6">
        <w:rPr>
          <w:rFonts w:ascii="Century Gothic" w:hAnsi="Century Gothic"/>
          <w:sz w:val="22"/>
          <w:szCs w:val="22"/>
        </w:rPr>
        <w:t>4</w:t>
      </w:r>
      <w:r w:rsidR="00B100C2" w:rsidRPr="00835BF6">
        <w:rPr>
          <w:rFonts w:ascii="Century Gothic" w:hAnsi="Century Gothic"/>
          <w:sz w:val="22"/>
          <w:szCs w:val="22"/>
        </w:rPr>
        <w:t>.</w:t>
      </w:r>
      <w:r w:rsidR="00BF42AC" w:rsidRPr="00835BF6">
        <w:rPr>
          <w:rFonts w:ascii="Century Gothic" w:hAnsi="Century Gothic"/>
          <w:sz w:val="22"/>
          <w:szCs w:val="22"/>
        </w:rPr>
        <w:t xml:space="preserve"> A Fiadora</w:t>
      </w:r>
      <w:r w:rsidRPr="00835BF6">
        <w:rPr>
          <w:rFonts w:ascii="Century Gothic" w:hAnsi="Century Gothic"/>
          <w:sz w:val="22"/>
          <w:szCs w:val="22"/>
        </w:rPr>
        <w:t xml:space="preserve"> firma</w:t>
      </w:r>
      <w:r w:rsidR="00BF42AC" w:rsidRPr="00835BF6">
        <w:rPr>
          <w:rFonts w:ascii="Century Gothic" w:hAnsi="Century Gothic"/>
          <w:sz w:val="22"/>
          <w:szCs w:val="22"/>
        </w:rPr>
        <w:t xml:space="preserve"> esta Escritura de Emissão declarando conhecer e concordar com todos os seus termos e condições.</w:t>
      </w:r>
    </w:p>
    <w:p w14:paraId="68CBC6CE" w14:textId="77777777" w:rsidR="00BF42AC" w:rsidRPr="00835BF6" w:rsidRDefault="00BF42AC" w:rsidP="00740853">
      <w:pPr>
        <w:spacing w:line="340" w:lineRule="exact"/>
        <w:rPr>
          <w:rFonts w:ascii="Century Gothic" w:hAnsi="Century Gothic"/>
          <w:sz w:val="22"/>
          <w:szCs w:val="22"/>
        </w:rPr>
      </w:pPr>
    </w:p>
    <w:p w14:paraId="6C96C6AB" w14:textId="77777777" w:rsidR="00BF42AC" w:rsidRPr="00835BF6" w:rsidRDefault="00796291" w:rsidP="00740853">
      <w:pPr>
        <w:spacing w:line="340" w:lineRule="exact"/>
        <w:ind w:right="-1"/>
        <w:rPr>
          <w:rFonts w:ascii="Century Gothic" w:hAnsi="Century Gothic"/>
          <w:sz w:val="22"/>
          <w:szCs w:val="22"/>
        </w:rPr>
      </w:pPr>
      <w:r w:rsidRPr="00835BF6">
        <w:rPr>
          <w:rFonts w:ascii="Century Gothic" w:hAnsi="Century Gothic"/>
          <w:sz w:val="22"/>
          <w:szCs w:val="22"/>
        </w:rPr>
        <w:t>4.2</w:t>
      </w:r>
      <w:r w:rsidR="00F00C1E" w:rsidRPr="00835BF6">
        <w:rPr>
          <w:rFonts w:ascii="Century Gothic" w:hAnsi="Century Gothic"/>
          <w:sz w:val="22"/>
          <w:szCs w:val="22"/>
        </w:rPr>
        <w:t>0</w:t>
      </w:r>
      <w:r w:rsidRPr="00835BF6">
        <w:rPr>
          <w:rFonts w:ascii="Century Gothic" w:hAnsi="Century Gothic"/>
          <w:sz w:val="22"/>
          <w:szCs w:val="22"/>
        </w:rPr>
        <w:t>.</w:t>
      </w:r>
      <w:r w:rsidR="00F00C1E" w:rsidRPr="00835BF6">
        <w:rPr>
          <w:rFonts w:ascii="Century Gothic" w:hAnsi="Century Gothic"/>
          <w:sz w:val="22"/>
          <w:szCs w:val="22"/>
        </w:rPr>
        <w:t>5</w:t>
      </w:r>
      <w:r w:rsidR="00B100C2" w:rsidRPr="00835BF6">
        <w:rPr>
          <w:rFonts w:ascii="Century Gothic" w:hAnsi="Century Gothic"/>
          <w:sz w:val="22"/>
          <w:szCs w:val="22"/>
        </w:rPr>
        <w:t>.</w:t>
      </w:r>
      <w:r w:rsidR="00BF42AC" w:rsidRPr="00835BF6">
        <w:rPr>
          <w:rFonts w:ascii="Century Gothic" w:hAnsi="Century Gothic"/>
          <w:sz w:val="22"/>
          <w:szCs w:val="22"/>
        </w:rPr>
        <w:t xml:space="preserve"> </w:t>
      </w:r>
      <w:r w:rsidR="00527ACC" w:rsidRPr="00835BF6">
        <w:rPr>
          <w:rFonts w:ascii="Century Gothic" w:eastAsia="Arial Unicode MS" w:hAnsi="Century Gothic"/>
          <w:bCs/>
          <w:w w:val="0"/>
          <w:sz w:val="22"/>
          <w:szCs w:val="22"/>
        </w:rPr>
        <w:t xml:space="preserve">Fica desde já certo e ajustado que a inobservância, pelo Agente Fiduciário, dos prazos para execução da Fiança em favor dos </w:t>
      </w:r>
      <w:r w:rsidR="00F00C1E" w:rsidRPr="00835BF6">
        <w:rPr>
          <w:rFonts w:ascii="Century Gothic" w:eastAsia="Arial Unicode MS" w:hAnsi="Century Gothic"/>
          <w:bCs/>
          <w:w w:val="0"/>
          <w:sz w:val="22"/>
          <w:szCs w:val="22"/>
        </w:rPr>
        <w:t>titulares das Debêntures</w:t>
      </w:r>
      <w:r w:rsidR="00527ACC" w:rsidRPr="00835BF6">
        <w:rPr>
          <w:rFonts w:ascii="Century Gothic" w:eastAsia="Arial Unicode MS" w:hAnsi="Century Gothic"/>
          <w:bCs/>
          <w:w w:val="0"/>
          <w:sz w:val="22"/>
          <w:szCs w:val="22"/>
        </w:rPr>
        <w:t xml:space="preserve"> não ensejará, sob hipótese nenhuma, perda de qualquer direito ou faculdade aqui previsto, podendo </w:t>
      </w:r>
      <w:r w:rsidR="00527ACC" w:rsidRPr="00835BF6">
        <w:rPr>
          <w:rFonts w:ascii="Century Gothic" w:hAnsi="Century Gothic"/>
          <w:sz w:val="22"/>
          <w:szCs w:val="22"/>
        </w:rPr>
        <w:t>a</w:t>
      </w:r>
      <w:r w:rsidR="00BF42AC" w:rsidRPr="00835BF6">
        <w:rPr>
          <w:rFonts w:ascii="Century Gothic" w:hAnsi="Century Gothic"/>
          <w:sz w:val="22"/>
          <w:szCs w:val="22"/>
        </w:rPr>
        <w:t xml:space="preserve"> Fiança ser excutida e exigida pelo Agente Fiduciário</w:t>
      </w:r>
      <w:r w:rsidR="00527ACC" w:rsidRPr="00835BF6">
        <w:rPr>
          <w:rFonts w:ascii="Century Gothic" w:hAnsi="Century Gothic"/>
          <w:sz w:val="22"/>
          <w:szCs w:val="22"/>
        </w:rPr>
        <w:t xml:space="preserve"> ou pelos </w:t>
      </w:r>
      <w:r w:rsidR="00F00C1E" w:rsidRPr="00835BF6">
        <w:rPr>
          <w:rFonts w:ascii="Century Gothic" w:hAnsi="Century Gothic"/>
          <w:sz w:val="22"/>
          <w:szCs w:val="22"/>
        </w:rPr>
        <w:t>titulares das Debêntures</w:t>
      </w:r>
      <w:r w:rsidR="00BF42AC" w:rsidRPr="00835BF6">
        <w:rPr>
          <w:rFonts w:ascii="Century Gothic" w:hAnsi="Century Gothic"/>
          <w:sz w:val="22"/>
          <w:szCs w:val="22"/>
        </w:rPr>
        <w:t xml:space="preserve">, judicial ou extrajudicialmente, quantas vezes forem necessárias até a integral liquidação </w:t>
      </w:r>
      <w:r w:rsidR="00527ACC" w:rsidRPr="00835BF6">
        <w:rPr>
          <w:rFonts w:ascii="Century Gothic" w:hAnsi="Century Gothic"/>
          <w:sz w:val="22"/>
          <w:szCs w:val="22"/>
        </w:rPr>
        <w:t>das Obrigações Garantidas</w:t>
      </w:r>
      <w:r w:rsidR="00BF42AC" w:rsidRPr="00835BF6">
        <w:rPr>
          <w:rFonts w:ascii="Century Gothic" w:hAnsi="Century Gothic"/>
          <w:sz w:val="22"/>
          <w:szCs w:val="22"/>
        </w:rPr>
        <w:t>.</w:t>
      </w:r>
    </w:p>
    <w:p w14:paraId="6F50754B" w14:textId="77777777" w:rsidR="00BF42AC" w:rsidRPr="00835BF6" w:rsidRDefault="00BF42AC" w:rsidP="00740853">
      <w:pPr>
        <w:spacing w:line="340" w:lineRule="exact"/>
        <w:rPr>
          <w:rFonts w:ascii="Century Gothic" w:hAnsi="Century Gothic"/>
          <w:sz w:val="22"/>
          <w:szCs w:val="22"/>
        </w:rPr>
      </w:pPr>
    </w:p>
    <w:p w14:paraId="7CB0C317" w14:textId="77777777" w:rsidR="00BF42AC" w:rsidRPr="00835BF6" w:rsidRDefault="00796291" w:rsidP="00740853">
      <w:pPr>
        <w:spacing w:line="340" w:lineRule="exact"/>
        <w:rPr>
          <w:rFonts w:ascii="Century Gothic" w:hAnsi="Century Gothic"/>
          <w:sz w:val="22"/>
          <w:szCs w:val="22"/>
        </w:rPr>
      </w:pPr>
      <w:r w:rsidRPr="00835BF6">
        <w:rPr>
          <w:rFonts w:ascii="Century Gothic" w:hAnsi="Century Gothic"/>
          <w:sz w:val="22"/>
          <w:szCs w:val="22"/>
        </w:rPr>
        <w:t>4</w:t>
      </w:r>
      <w:r w:rsidR="00A95878" w:rsidRPr="00835BF6">
        <w:rPr>
          <w:rFonts w:ascii="Century Gothic" w:hAnsi="Century Gothic"/>
          <w:sz w:val="22"/>
          <w:szCs w:val="22"/>
        </w:rPr>
        <w:t>.</w:t>
      </w:r>
      <w:r w:rsidRPr="00835BF6">
        <w:rPr>
          <w:rFonts w:ascii="Century Gothic" w:hAnsi="Century Gothic"/>
          <w:sz w:val="22"/>
          <w:szCs w:val="22"/>
        </w:rPr>
        <w:t>2</w:t>
      </w:r>
      <w:r w:rsidR="00F00C1E" w:rsidRPr="00835BF6">
        <w:rPr>
          <w:rFonts w:ascii="Century Gothic" w:hAnsi="Century Gothic"/>
          <w:sz w:val="22"/>
          <w:szCs w:val="22"/>
        </w:rPr>
        <w:t>0</w:t>
      </w:r>
      <w:r w:rsidRPr="00835BF6">
        <w:rPr>
          <w:rFonts w:ascii="Century Gothic" w:hAnsi="Century Gothic"/>
          <w:sz w:val="22"/>
          <w:szCs w:val="22"/>
        </w:rPr>
        <w:t>.</w:t>
      </w:r>
      <w:r w:rsidR="00F00C1E" w:rsidRPr="00835BF6">
        <w:rPr>
          <w:rFonts w:ascii="Century Gothic" w:hAnsi="Century Gothic"/>
          <w:sz w:val="22"/>
          <w:szCs w:val="22"/>
        </w:rPr>
        <w:t>6</w:t>
      </w:r>
      <w:r w:rsidR="00B100C2" w:rsidRPr="00835BF6">
        <w:rPr>
          <w:rFonts w:ascii="Century Gothic" w:hAnsi="Century Gothic"/>
          <w:sz w:val="22"/>
          <w:szCs w:val="22"/>
        </w:rPr>
        <w:t>.</w:t>
      </w:r>
      <w:r w:rsidR="00BF42AC" w:rsidRPr="00835BF6">
        <w:rPr>
          <w:rFonts w:ascii="Century Gothic" w:hAnsi="Century Gothic"/>
          <w:sz w:val="22"/>
          <w:szCs w:val="22"/>
        </w:rPr>
        <w:t xml:space="preserve"> Nenhuma objeção ou oposição da Emissora poderá s</w:t>
      </w:r>
      <w:r w:rsidRPr="00835BF6">
        <w:rPr>
          <w:rFonts w:ascii="Century Gothic" w:hAnsi="Century Gothic"/>
          <w:sz w:val="22"/>
          <w:szCs w:val="22"/>
        </w:rPr>
        <w:t>er admitida ou invocada pela</w:t>
      </w:r>
      <w:r w:rsidR="00BF42AC" w:rsidRPr="00835BF6">
        <w:rPr>
          <w:rFonts w:ascii="Century Gothic" w:hAnsi="Century Gothic"/>
          <w:sz w:val="22"/>
          <w:szCs w:val="22"/>
        </w:rPr>
        <w:t xml:space="preserve"> Fiado</w:t>
      </w:r>
      <w:r w:rsidRPr="00835BF6">
        <w:rPr>
          <w:rFonts w:ascii="Century Gothic" w:hAnsi="Century Gothic"/>
          <w:sz w:val="22"/>
          <w:szCs w:val="22"/>
        </w:rPr>
        <w:t>ra</w:t>
      </w:r>
      <w:r w:rsidR="00BF42AC" w:rsidRPr="00835BF6">
        <w:rPr>
          <w:rFonts w:ascii="Century Gothic" w:hAnsi="Century Gothic"/>
          <w:sz w:val="22"/>
          <w:szCs w:val="22"/>
        </w:rPr>
        <w:t xml:space="preserve"> com o fito de escusar-se do cumprimento de suas obrigações</w:t>
      </w:r>
      <w:r w:rsidR="00732E77" w:rsidRPr="00835BF6">
        <w:rPr>
          <w:rFonts w:ascii="Century Gothic" w:hAnsi="Century Gothic"/>
          <w:sz w:val="22"/>
          <w:szCs w:val="22"/>
        </w:rPr>
        <w:t xml:space="preserve"> principais e acessórias</w:t>
      </w:r>
      <w:r w:rsidR="00BF42AC" w:rsidRPr="00835BF6">
        <w:rPr>
          <w:rFonts w:ascii="Century Gothic" w:hAnsi="Century Gothic"/>
          <w:sz w:val="22"/>
          <w:szCs w:val="22"/>
        </w:rPr>
        <w:t xml:space="preserve"> perante os </w:t>
      </w:r>
      <w:r w:rsidR="00196EBC" w:rsidRPr="00835BF6">
        <w:rPr>
          <w:rFonts w:ascii="Century Gothic" w:hAnsi="Century Gothic"/>
          <w:sz w:val="22"/>
          <w:szCs w:val="22"/>
        </w:rPr>
        <w:t>titulares das Debêntures</w:t>
      </w:r>
      <w:r w:rsidR="00BF42AC" w:rsidRPr="00835BF6">
        <w:rPr>
          <w:rFonts w:ascii="Century Gothic" w:hAnsi="Century Gothic"/>
          <w:sz w:val="22"/>
          <w:szCs w:val="22"/>
        </w:rPr>
        <w:t>.</w:t>
      </w:r>
    </w:p>
    <w:p w14:paraId="24394B82" w14:textId="77777777" w:rsidR="000B367B" w:rsidRPr="00835BF6" w:rsidRDefault="000B367B" w:rsidP="00740853">
      <w:pPr>
        <w:spacing w:line="340" w:lineRule="exact"/>
        <w:rPr>
          <w:rFonts w:ascii="Century Gothic" w:hAnsi="Century Gothic"/>
          <w:sz w:val="22"/>
          <w:szCs w:val="22"/>
        </w:rPr>
      </w:pPr>
    </w:p>
    <w:p w14:paraId="45128155" w14:textId="77777777" w:rsidR="000B367B" w:rsidRPr="00835BF6" w:rsidRDefault="000B367B" w:rsidP="00740853">
      <w:pPr>
        <w:spacing w:line="340" w:lineRule="exact"/>
        <w:rPr>
          <w:rFonts w:ascii="Century Gothic" w:hAnsi="Century Gothic"/>
          <w:sz w:val="22"/>
          <w:szCs w:val="22"/>
        </w:rPr>
      </w:pPr>
      <w:r w:rsidRPr="00835BF6">
        <w:rPr>
          <w:rFonts w:ascii="Century Gothic" w:hAnsi="Century Gothic"/>
          <w:sz w:val="22"/>
          <w:szCs w:val="22"/>
        </w:rPr>
        <w:t>4.2</w:t>
      </w:r>
      <w:r w:rsidR="00F00C1E" w:rsidRPr="00835BF6">
        <w:rPr>
          <w:rFonts w:ascii="Century Gothic" w:hAnsi="Century Gothic"/>
          <w:sz w:val="22"/>
          <w:szCs w:val="22"/>
        </w:rPr>
        <w:t>0</w:t>
      </w:r>
      <w:r w:rsidRPr="00835BF6">
        <w:rPr>
          <w:rFonts w:ascii="Century Gothic" w:hAnsi="Century Gothic"/>
          <w:sz w:val="22"/>
          <w:szCs w:val="22"/>
        </w:rPr>
        <w:t>.</w:t>
      </w:r>
      <w:r w:rsidR="00F00C1E" w:rsidRPr="00835BF6">
        <w:rPr>
          <w:rFonts w:ascii="Century Gothic" w:hAnsi="Century Gothic"/>
          <w:sz w:val="22"/>
          <w:szCs w:val="22"/>
        </w:rPr>
        <w:t>7</w:t>
      </w:r>
      <w:r w:rsidRPr="00835BF6">
        <w:rPr>
          <w:rFonts w:ascii="Century Gothic" w:hAnsi="Century Gothic"/>
          <w:sz w:val="22"/>
          <w:szCs w:val="22"/>
        </w:rPr>
        <w:t xml:space="preserve">. Os valores devidos aos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em decorrência da Fiança serão pagos pela Fiadora no prazo de até </w:t>
      </w:r>
      <w:r w:rsidR="00CA3051" w:rsidRPr="00835BF6">
        <w:rPr>
          <w:rFonts w:ascii="Century Gothic" w:hAnsi="Century Gothic"/>
          <w:sz w:val="22"/>
          <w:szCs w:val="22"/>
        </w:rPr>
        <w:t xml:space="preserve">3 </w:t>
      </w:r>
      <w:r w:rsidRPr="00835BF6">
        <w:rPr>
          <w:rFonts w:ascii="Century Gothic" w:hAnsi="Century Gothic"/>
          <w:sz w:val="22"/>
          <w:szCs w:val="22"/>
        </w:rPr>
        <w:t>(</w:t>
      </w:r>
      <w:r w:rsidR="00CA3051" w:rsidRPr="00835BF6">
        <w:rPr>
          <w:rFonts w:ascii="Century Gothic" w:hAnsi="Century Gothic"/>
          <w:sz w:val="22"/>
          <w:szCs w:val="22"/>
        </w:rPr>
        <w:t>três</w:t>
      </w:r>
      <w:r w:rsidRPr="00835BF6">
        <w:rPr>
          <w:rFonts w:ascii="Century Gothic" w:hAnsi="Century Gothic"/>
          <w:sz w:val="22"/>
          <w:szCs w:val="22"/>
        </w:rPr>
        <w:t>)</w:t>
      </w:r>
      <w:r w:rsidR="00CA3051" w:rsidRPr="00835BF6">
        <w:rPr>
          <w:rFonts w:ascii="Century Gothic" w:hAnsi="Century Gothic"/>
          <w:sz w:val="22"/>
          <w:szCs w:val="22"/>
        </w:rPr>
        <w:t xml:space="preserve"> Dias Úteis</w:t>
      </w:r>
      <w:r w:rsidRPr="00835BF6">
        <w:rPr>
          <w:rFonts w:ascii="Century Gothic" w:hAnsi="Century Gothic"/>
          <w:sz w:val="22"/>
          <w:szCs w:val="22"/>
        </w:rPr>
        <w:t xml:space="preserve"> contado do recebimento de comunicação por escrito enviada pelo Agente Fiduciário à Fiadora informando a falta de pagamento, na respectiva Data de Pagamento da Remuneração ou de qualquer valor devido pela Emissora nos termos desta Escritura de Emissão. Os pagamentos serão realizados pela Fiadora de acordo com os procedimentos estabelecidos nesta Escritura de Emissão.</w:t>
      </w:r>
    </w:p>
    <w:p w14:paraId="71F8822D" w14:textId="77777777" w:rsidR="000B367B" w:rsidRPr="00835BF6" w:rsidRDefault="000B367B" w:rsidP="00740853">
      <w:pPr>
        <w:spacing w:line="340" w:lineRule="exact"/>
        <w:rPr>
          <w:rFonts w:ascii="Century Gothic" w:hAnsi="Century Gothic"/>
          <w:sz w:val="22"/>
          <w:szCs w:val="22"/>
        </w:rPr>
      </w:pPr>
    </w:p>
    <w:p w14:paraId="65A6F28E" w14:textId="77777777" w:rsidR="000B367B" w:rsidRPr="00835BF6" w:rsidRDefault="000B367B" w:rsidP="00740853">
      <w:pPr>
        <w:spacing w:line="340" w:lineRule="exact"/>
        <w:rPr>
          <w:rFonts w:ascii="Century Gothic" w:hAnsi="Century Gothic"/>
          <w:sz w:val="22"/>
          <w:szCs w:val="22"/>
        </w:rPr>
      </w:pPr>
      <w:r w:rsidRPr="00835BF6">
        <w:rPr>
          <w:rFonts w:ascii="Century Gothic" w:hAnsi="Century Gothic"/>
          <w:sz w:val="22"/>
          <w:szCs w:val="22"/>
        </w:rPr>
        <w:t>4.2</w:t>
      </w:r>
      <w:r w:rsidR="00170704" w:rsidRPr="00835BF6">
        <w:rPr>
          <w:rFonts w:ascii="Century Gothic" w:hAnsi="Century Gothic"/>
          <w:sz w:val="22"/>
          <w:szCs w:val="22"/>
        </w:rPr>
        <w:t>0</w:t>
      </w:r>
      <w:r w:rsidRPr="00835BF6">
        <w:rPr>
          <w:rFonts w:ascii="Century Gothic" w:hAnsi="Century Gothic"/>
          <w:sz w:val="22"/>
          <w:szCs w:val="22"/>
        </w:rPr>
        <w:t>.</w:t>
      </w:r>
      <w:r w:rsidR="00170704" w:rsidRPr="00835BF6">
        <w:rPr>
          <w:rFonts w:ascii="Century Gothic" w:hAnsi="Century Gothic"/>
          <w:sz w:val="22"/>
          <w:szCs w:val="22"/>
        </w:rPr>
        <w:t>8</w:t>
      </w:r>
      <w:r w:rsidRPr="00835BF6">
        <w:rPr>
          <w:rFonts w:ascii="Century Gothic" w:hAnsi="Century Gothic"/>
          <w:sz w:val="22"/>
          <w:szCs w:val="22"/>
        </w:rPr>
        <w:t xml:space="preserve">. </w:t>
      </w:r>
      <w:r w:rsidR="00527ACC" w:rsidRPr="00835BF6">
        <w:rPr>
          <w:rFonts w:ascii="Century Gothic" w:eastAsia="Arial Unicode MS" w:hAnsi="Century Gothic"/>
          <w:bCs/>
          <w:w w:val="0"/>
          <w:sz w:val="22"/>
          <w:szCs w:val="22"/>
        </w:rPr>
        <w:t xml:space="preserve">A Fiadora sub-rogar-se-á nos direitos dos </w:t>
      </w:r>
      <w:r w:rsidR="00170704" w:rsidRPr="00835BF6">
        <w:rPr>
          <w:rFonts w:ascii="Century Gothic" w:eastAsia="Arial Unicode MS" w:hAnsi="Century Gothic"/>
          <w:bCs/>
          <w:w w:val="0"/>
          <w:sz w:val="22"/>
          <w:szCs w:val="22"/>
        </w:rPr>
        <w:t>titulares das Debêntures</w:t>
      </w:r>
      <w:r w:rsidR="00527ACC" w:rsidRPr="00835BF6">
        <w:rPr>
          <w:rFonts w:ascii="Century Gothic" w:eastAsia="Arial Unicode MS" w:hAnsi="Century Gothic"/>
          <w:bCs/>
          <w:w w:val="0"/>
          <w:sz w:val="22"/>
          <w:szCs w:val="22"/>
        </w:rPr>
        <w:t xml:space="preserve"> caso venha a honrar, total ou parcialmente, a Fiança objeto </w:t>
      </w:r>
      <w:r w:rsidR="00170704" w:rsidRPr="00835BF6">
        <w:rPr>
          <w:rFonts w:ascii="Century Gothic" w:eastAsia="Arial Unicode MS" w:hAnsi="Century Gothic"/>
          <w:bCs/>
          <w:w w:val="0"/>
          <w:sz w:val="22"/>
          <w:szCs w:val="22"/>
        </w:rPr>
        <w:t xml:space="preserve">deste item </w:t>
      </w:r>
      <w:r w:rsidR="00527ACC" w:rsidRPr="00835BF6">
        <w:rPr>
          <w:rFonts w:ascii="Century Gothic" w:eastAsia="Arial Unicode MS" w:hAnsi="Century Gothic"/>
          <w:bCs/>
          <w:w w:val="0"/>
          <w:sz w:val="22"/>
          <w:szCs w:val="22"/>
        </w:rPr>
        <w:t>4.2</w:t>
      </w:r>
      <w:r w:rsidR="00170704" w:rsidRPr="00835BF6">
        <w:rPr>
          <w:rFonts w:ascii="Century Gothic" w:eastAsia="Arial Unicode MS" w:hAnsi="Century Gothic"/>
          <w:bCs/>
          <w:w w:val="0"/>
          <w:sz w:val="22"/>
          <w:szCs w:val="22"/>
        </w:rPr>
        <w:t>0</w:t>
      </w:r>
      <w:r w:rsidR="00527ACC" w:rsidRPr="00835BF6">
        <w:rPr>
          <w:rFonts w:ascii="Century Gothic" w:eastAsia="Arial Unicode MS" w:hAnsi="Century Gothic"/>
          <w:bCs/>
          <w:w w:val="0"/>
          <w:sz w:val="22"/>
          <w:szCs w:val="22"/>
        </w:rPr>
        <w:t>, observado, entretanto,</w:t>
      </w:r>
      <w:r w:rsidR="00527ACC" w:rsidRPr="00835BF6">
        <w:rPr>
          <w:rFonts w:ascii="Century Gothic" w:hAnsi="Century Gothic"/>
          <w:sz w:val="22"/>
          <w:szCs w:val="22"/>
        </w:rPr>
        <w:t xml:space="preserve"> que a</w:t>
      </w:r>
      <w:r w:rsidRPr="00835BF6">
        <w:rPr>
          <w:rFonts w:ascii="Century Gothic" w:hAnsi="Century Gothic"/>
          <w:sz w:val="22"/>
          <w:szCs w:val="22"/>
        </w:rPr>
        <w:t xml:space="preserve"> Fiadora somente poderá exigir ou demandar a Emissora por qualquer valor honrado pela Fiadora nos termos da Fiança após 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terem recebido todos os valores a eles devidos</w:t>
      </w:r>
      <w:r w:rsidR="00170704" w:rsidRPr="00835BF6">
        <w:rPr>
          <w:rFonts w:ascii="Century Gothic" w:hAnsi="Century Gothic"/>
          <w:sz w:val="22"/>
          <w:szCs w:val="22"/>
        </w:rPr>
        <w:t>,</w:t>
      </w:r>
      <w:r w:rsidRPr="00835BF6">
        <w:rPr>
          <w:rFonts w:ascii="Century Gothic" w:hAnsi="Century Gothic"/>
          <w:sz w:val="22"/>
          <w:szCs w:val="22"/>
        </w:rPr>
        <w:t xml:space="preserve"> nos termos desta Escritura de Emissão.</w:t>
      </w:r>
    </w:p>
    <w:p w14:paraId="50B41551" w14:textId="77777777" w:rsidR="00527ACC" w:rsidRPr="00835BF6" w:rsidRDefault="00527ACC" w:rsidP="00740853">
      <w:pPr>
        <w:spacing w:line="340" w:lineRule="exact"/>
        <w:ind w:right="-1"/>
        <w:rPr>
          <w:rFonts w:ascii="Century Gothic" w:eastAsia="Arial Unicode MS" w:hAnsi="Century Gothic"/>
          <w:bCs/>
          <w:w w:val="0"/>
          <w:sz w:val="22"/>
          <w:szCs w:val="22"/>
        </w:rPr>
      </w:pPr>
    </w:p>
    <w:p w14:paraId="27A29533" w14:textId="77777777" w:rsidR="00527ACC" w:rsidRDefault="00527ACC" w:rsidP="00740853">
      <w:pPr>
        <w:spacing w:line="340" w:lineRule="exact"/>
        <w:ind w:right="-1"/>
        <w:rPr>
          <w:rFonts w:ascii="Century Gothic" w:eastAsia="Arial Unicode MS" w:hAnsi="Century Gothic"/>
          <w:bCs/>
          <w:w w:val="0"/>
          <w:sz w:val="22"/>
          <w:szCs w:val="22"/>
        </w:rPr>
      </w:pPr>
      <w:r w:rsidRPr="00835BF6">
        <w:rPr>
          <w:rFonts w:ascii="Century Gothic" w:eastAsia="Arial Unicode MS" w:hAnsi="Century Gothic"/>
          <w:bCs/>
          <w:w w:val="0"/>
          <w:sz w:val="22"/>
          <w:szCs w:val="22"/>
        </w:rPr>
        <w:t>4.2</w:t>
      </w:r>
      <w:r w:rsidR="00170704" w:rsidRPr="00835BF6">
        <w:rPr>
          <w:rFonts w:ascii="Century Gothic" w:eastAsia="Arial Unicode MS" w:hAnsi="Century Gothic"/>
          <w:bCs/>
          <w:w w:val="0"/>
          <w:sz w:val="22"/>
          <w:szCs w:val="22"/>
        </w:rPr>
        <w:t>0</w:t>
      </w:r>
      <w:r w:rsidRPr="00835BF6">
        <w:rPr>
          <w:rFonts w:ascii="Century Gothic" w:eastAsia="Arial Unicode MS" w:hAnsi="Century Gothic"/>
          <w:bCs/>
          <w:w w:val="0"/>
          <w:sz w:val="22"/>
          <w:szCs w:val="22"/>
        </w:rPr>
        <w:t>.</w:t>
      </w:r>
      <w:r w:rsidR="00170704" w:rsidRPr="00835BF6">
        <w:rPr>
          <w:rFonts w:ascii="Century Gothic" w:eastAsia="Arial Unicode MS" w:hAnsi="Century Gothic"/>
          <w:bCs/>
          <w:w w:val="0"/>
          <w:sz w:val="22"/>
          <w:szCs w:val="22"/>
        </w:rPr>
        <w:t>9</w:t>
      </w:r>
      <w:r w:rsidRPr="00835BF6">
        <w:rPr>
          <w:rFonts w:ascii="Century Gothic" w:eastAsia="Arial Unicode MS" w:hAnsi="Century Gothic"/>
          <w:bCs/>
          <w:w w:val="0"/>
          <w:sz w:val="22"/>
          <w:szCs w:val="22"/>
        </w:rPr>
        <w:t>. A Fiadora concorda e se obriga a, caso receba qualquer valor da Emissora em decorrên</w:t>
      </w:r>
      <w:r w:rsidR="00AC0697" w:rsidRPr="00835BF6">
        <w:rPr>
          <w:rFonts w:ascii="Century Gothic" w:eastAsia="Arial Unicode MS" w:hAnsi="Century Gothic"/>
          <w:bCs/>
          <w:w w:val="0"/>
          <w:sz w:val="22"/>
          <w:szCs w:val="22"/>
        </w:rPr>
        <w:t>cia de qualquer valor que tiver</w:t>
      </w:r>
      <w:r w:rsidRPr="00835BF6">
        <w:rPr>
          <w:rFonts w:ascii="Century Gothic" w:eastAsia="Arial Unicode MS" w:hAnsi="Century Gothic"/>
          <w:bCs/>
          <w:w w:val="0"/>
          <w:sz w:val="22"/>
          <w:szCs w:val="22"/>
        </w:rPr>
        <w:t xml:space="preserve"> honrado nos termos das Debêntures e/ou desta Escritura de Emissão antes da integral quitação de todos os valores devidos</w:t>
      </w:r>
      <w:r w:rsidR="005B1575" w:rsidRPr="00835BF6">
        <w:rPr>
          <w:rFonts w:ascii="Century Gothic" w:eastAsia="Arial Unicode MS" w:hAnsi="Century Gothic"/>
          <w:bCs/>
          <w:w w:val="0"/>
          <w:sz w:val="22"/>
          <w:szCs w:val="22"/>
        </w:rPr>
        <w:t>, vencidos e não pagos</w:t>
      </w:r>
      <w:r w:rsidRPr="00835BF6">
        <w:rPr>
          <w:rFonts w:ascii="Century Gothic" w:eastAsia="Arial Unicode MS" w:hAnsi="Century Gothic"/>
          <w:bCs/>
          <w:w w:val="0"/>
          <w:sz w:val="22"/>
          <w:szCs w:val="22"/>
        </w:rPr>
        <w:t xml:space="preserve"> aos </w:t>
      </w:r>
      <w:r w:rsidR="00170704" w:rsidRPr="00835BF6">
        <w:rPr>
          <w:rFonts w:ascii="Century Gothic" w:eastAsia="Arial Unicode MS" w:hAnsi="Century Gothic"/>
          <w:bCs/>
          <w:w w:val="0"/>
          <w:sz w:val="22"/>
          <w:szCs w:val="22"/>
        </w:rPr>
        <w:t>titulares das Debêntures</w:t>
      </w:r>
      <w:r w:rsidRPr="00835BF6">
        <w:rPr>
          <w:rFonts w:ascii="Century Gothic" w:eastAsia="Arial Unicode MS" w:hAnsi="Century Gothic"/>
          <w:bCs/>
          <w:w w:val="0"/>
          <w:sz w:val="22"/>
          <w:szCs w:val="22"/>
        </w:rPr>
        <w:t xml:space="preserve"> e ao Agente Fiduciário nos termos das Debêntures e/ou desta Escritura de Emissão</w:t>
      </w:r>
      <w:r w:rsidR="00170704" w:rsidRPr="00835BF6">
        <w:rPr>
          <w:rFonts w:ascii="Century Gothic" w:eastAsia="Arial Unicode MS" w:hAnsi="Century Gothic"/>
          <w:bCs/>
          <w:w w:val="0"/>
          <w:sz w:val="22"/>
          <w:szCs w:val="22"/>
        </w:rPr>
        <w:t>,</w:t>
      </w:r>
      <w:r w:rsidR="005B1575" w:rsidRPr="00835BF6">
        <w:rPr>
          <w:rFonts w:ascii="Century Gothic" w:eastAsia="Arial Unicode MS" w:hAnsi="Century Gothic"/>
          <w:bCs/>
          <w:w w:val="0"/>
          <w:sz w:val="22"/>
          <w:szCs w:val="22"/>
        </w:rPr>
        <w:t xml:space="preserve"> </w:t>
      </w:r>
      <w:r w:rsidRPr="00835BF6">
        <w:rPr>
          <w:rFonts w:ascii="Century Gothic" w:eastAsia="Arial Unicode MS" w:hAnsi="Century Gothic"/>
          <w:bCs/>
          <w:w w:val="0"/>
          <w:sz w:val="22"/>
          <w:szCs w:val="22"/>
        </w:rPr>
        <w:t xml:space="preserve">repassar, no prazo de </w:t>
      </w:r>
      <w:r w:rsidR="00156F3A" w:rsidRPr="00835BF6">
        <w:rPr>
          <w:rFonts w:ascii="Century Gothic" w:eastAsia="Arial Unicode MS" w:hAnsi="Century Gothic"/>
          <w:bCs/>
          <w:w w:val="0"/>
          <w:sz w:val="22"/>
          <w:szCs w:val="22"/>
        </w:rPr>
        <w:t>1 (um)</w:t>
      </w:r>
      <w:r w:rsidRPr="00835BF6">
        <w:rPr>
          <w:rFonts w:ascii="Century Gothic" w:eastAsia="Arial Unicode MS" w:hAnsi="Century Gothic"/>
          <w:bCs/>
          <w:w w:val="0"/>
          <w:sz w:val="22"/>
          <w:szCs w:val="22"/>
        </w:rPr>
        <w:t xml:space="preserve"> </w:t>
      </w:r>
      <w:r w:rsidR="00156F3A" w:rsidRPr="00835BF6">
        <w:rPr>
          <w:rFonts w:ascii="Century Gothic" w:eastAsia="Arial Unicode MS" w:hAnsi="Century Gothic"/>
          <w:bCs/>
          <w:w w:val="0"/>
          <w:sz w:val="22"/>
          <w:szCs w:val="22"/>
        </w:rPr>
        <w:t>Dia Útil</w:t>
      </w:r>
      <w:r w:rsidR="00551405" w:rsidRPr="00835BF6">
        <w:rPr>
          <w:rFonts w:ascii="Century Gothic" w:eastAsia="Arial Unicode MS" w:hAnsi="Century Gothic"/>
          <w:bCs/>
          <w:w w:val="0"/>
          <w:sz w:val="22"/>
          <w:szCs w:val="22"/>
        </w:rPr>
        <w:t xml:space="preserve"> </w:t>
      </w:r>
      <w:r w:rsidRPr="00835BF6">
        <w:rPr>
          <w:rFonts w:ascii="Century Gothic" w:eastAsia="Arial Unicode MS" w:hAnsi="Century Gothic"/>
          <w:bCs/>
          <w:w w:val="0"/>
          <w:sz w:val="22"/>
          <w:szCs w:val="22"/>
        </w:rPr>
        <w:t xml:space="preserve">contado da data de seu recebimento, tal valor aos </w:t>
      </w:r>
      <w:r w:rsidR="00170704" w:rsidRPr="00835BF6">
        <w:rPr>
          <w:rFonts w:ascii="Century Gothic" w:eastAsia="Arial Unicode MS" w:hAnsi="Century Gothic"/>
          <w:bCs/>
          <w:w w:val="0"/>
          <w:sz w:val="22"/>
          <w:szCs w:val="22"/>
        </w:rPr>
        <w:t>titulares das Debêntures.</w:t>
      </w:r>
      <w:r w:rsidR="005B1575" w:rsidRPr="00835BF6">
        <w:rPr>
          <w:rFonts w:ascii="Century Gothic" w:eastAsia="Arial Unicode MS" w:hAnsi="Century Gothic"/>
          <w:bCs/>
          <w:w w:val="0"/>
          <w:sz w:val="22"/>
          <w:szCs w:val="22"/>
        </w:rPr>
        <w:t xml:space="preserve"> </w:t>
      </w:r>
    </w:p>
    <w:p w14:paraId="23429807" w14:textId="77777777" w:rsidR="00E076AB" w:rsidRDefault="00E076AB" w:rsidP="00740853">
      <w:pPr>
        <w:spacing w:line="340" w:lineRule="exact"/>
        <w:ind w:right="-1"/>
        <w:rPr>
          <w:rFonts w:ascii="Century Gothic" w:eastAsia="Arial Unicode MS" w:hAnsi="Century Gothic"/>
          <w:bCs/>
          <w:w w:val="0"/>
          <w:sz w:val="22"/>
          <w:szCs w:val="22"/>
        </w:rPr>
      </w:pPr>
    </w:p>
    <w:p w14:paraId="4CCEF77E" w14:textId="77777777" w:rsidR="00E076AB" w:rsidRPr="00835BF6" w:rsidRDefault="00E076AB" w:rsidP="00E076AB">
      <w:pPr>
        <w:pStyle w:val="p0"/>
        <w:tabs>
          <w:tab w:val="clear" w:pos="720"/>
        </w:tabs>
        <w:spacing w:line="340" w:lineRule="exact"/>
        <w:rPr>
          <w:rFonts w:ascii="Century Gothic" w:hAnsi="Century Gothic"/>
          <w:sz w:val="22"/>
          <w:szCs w:val="22"/>
        </w:rPr>
      </w:pPr>
      <w:r>
        <w:rPr>
          <w:rFonts w:ascii="Century Gothic" w:hAnsi="Century Gothic"/>
          <w:sz w:val="22"/>
          <w:szCs w:val="22"/>
        </w:rPr>
        <w:t>4.20.10.</w:t>
      </w:r>
      <w:r w:rsidRPr="00835BF6">
        <w:rPr>
          <w:rFonts w:ascii="Century Gothic" w:hAnsi="Century Gothic"/>
          <w:sz w:val="22"/>
          <w:szCs w:val="22"/>
        </w:rPr>
        <w:t xml:space="preserve"> </w:t>
      </w:r>
      <w:r w:rsidR="00A044ED">
        <w:rPr>
          <w:rFonts w:ascii="Century Gothic" w:hAnsi="Century Gothic"/>
          <w:sz w:val="22"/>
          <w:szCs w:val="22"/>
        </w:rPr>
        <w:t xml:space="preserve">Qualquer </w:t>
      </w:r>
      <w:r>
        <w:rPr>
          <w:rFonts w:ascii="Century Gothic" w:hAnsi="Century Gothic"/>
          <w:sz w:val="22"/>
          <w:szCs w:val="22"/>
        </w:rPr>
        <w:t xml:space="preserve">alteração </w:t>
      </w:r>
      <w:r w:rsidR="00A044ED">
        <w:rPr>
          <w:rFonts w:ascii="Century Gothic" w:hAnsi="Century Gothic"/>
          <w:sz w:val="22"/>
          <w:szCs w:val="22"/>
        </w:rPr>
        <w:t>n</w:t>
      </w:r>
      <w:r>
        <w:rPr>
          <w:rFonts w:ascii="Century Gothic" w:hAnsi="Century Gothic"/>
          <w:sz w:val="22"/>
          <w:szCs w:val="22"/>
        </w:rPr>
        <w:t>a Fiança deverá ser objeto</w:t>
      </w:r>
      <w:r w:rsidRPr="00835BF6">
        <w:rPr>
          <w:rFonts w:ascii="Century Gothic" w:hAnsi="Century Gothic"/>
          <w:sz w:val="22"/>
          <w:szCs w:val="22"/>
        </w:rPr>
        <w:t xml:space="preserve"> de aditamento à </w:t>
      </w:r>
      <w:r>
        <w:rPr>
          <w:rFonts w:ascii="Century Gothic" w:hAnsi="Century Gothic"/>
          <w:sz w:val="22"/>
          <w:szCs w:val="22"/>
        </w:rPr>
        <w:t xml:space="preserve">presente </w:t>
      </w:r>
      <w:r w:rsidRPr="00835BF6">
        <w:rPr>
          <w:rFonts w:ascii="Century Gothic" w:hAnsi="Century Gothic"/>
          <w:sz w:val="22"/>
          <w:szCs w:val="22"/>
        </w:rPr>
        <w:t xml:space="preserve">Escritura de Emissão, que deverá ser </w:t>
      </w:r>
      <w:r>
        <w:rPr>
          <w:rFonts w:ascii="Century Gothic" w:hAnsi="Century Gothic"/>
          <w:sz w:val="22"/>
          <w:szCs w:val="22"/>
        </w:rPr>
        <w:t xml:space="preserve">imediatamente </w:t>
      </w:r>
      <w:r w:rsidRPr="00835BF6">
        <w:rPr>
          <w:rFonts w:ascii="Century Gothic" w:hAnsi="Century Gothic"/>
          <w:sz w:val="22"/>
          <w:szCs w:val="22"/>
        </w:rPr>
        <w:t>registrado na JUCERJA.</w:t>
      </w:r>
    </w:p>
    <w:p w14:paraId="3AF98A65" w14:textId="77777777" w:rsidR="00F21D37" w:rsidRDefault="00F21D37" w:rsidP="00740853">
      <w:pPr>
        <w:spacing w:line="340" w:lineRule="exact"/>
        <w:rPr>
          <w:rFonts w:ascii="Century Gothic" w:hAnsi="Century Gothic"/>
          <w:sz w:val="22"/>
          <w:szCs w:val="22"/>
        </w:rPr>
      </w:pPr>
    </w:p>
    <w:p w14:paraId="123F1491" w14:textId="77777777" w:rsidR="00E076AB" w:rsidRPr="00835BF6" w:rsidRDefault="00E076AB" w:rsidP="00740853">
      <w:pPr>
        <w:spacing w:line="340" w:lineRule="exact"/>
        <w:rPr>
          <w:rFonts w:ascii="Century Gothic" w:hAnsi="Century Gothic"/>
          <w:sz w:val="22"/>
          <w:szCs w:val="22"/>
        </w:rPr>
      </w:pPr>
    </w:p>
    <w:p w14:paraId="1904CA48" w14:textId="77777777" w:rsidR="00F21D37" w:rsidRPr="00835BF6" w:rsidRDefault="00F21D37" w:rsidP="00740853">
      <w:pPr>
        <w:spacing w:line="340" w:lineRule="exact"/>
        <w:rPr>
          <w:rFonts w:ascii="Century Gothic" w:hAnsi="Century Gothic"/>
          <w:b/>
          <w:sz w:val="22"/>
          <w:szCs w:val="22"/>
        </w:rPr>
      </w:pPr>
      <w:r w:rsidRPr="00835BF6">
        <w:rPr>
          <w:rFonts w:ascii="Century Gothic" w:hAnsi="Century Gothic"/>
          <w:b/>
          <w:sz w:val="22"/>
          <w:szCs w:val="22"/>
        </w:rPr>
        <w:t>4.2</w:t>
      </w:r>
      <w:r w:rsidR="003736B7" w:rsidRPr="00835BF6">
        <w:rPr>
          <w:rFonts w:ascii="Century Gothic" w:hAnsi="Century Gothic"/>
          <w:b/>
          <w:sz w:val="22"/>
          <w:szCs w:val="22"/>
        </w:rPr>
        <w:t>1</w:t>
      </w:r>
      <w:r w:rsidRPr="00835BF6">
        <w:rPr>
          <w:rFonts w:ascii="Century Gothic" w:hAnsi="Century Gothic"/>
          <w:b/>
          <w:sz w:val="22"/>
          <w:szCs w:val="22"/>
        </w:rPr>
        <w:t>. Aquisição Facultativa</w:t>
      </w:r>
    </w:p>
    <w:p w14:paraId="67D0EA32" w14:textId="77777777" w:rsidR="00F21D37" w:rsidRPr="00835BF6" w:rsidRDefault="00F21D37" w:rsidP="00740853">
      <w:pPr>
        <w:spacing w:line="340" w:lineRule="exact"/>
        <w:rPr>
          <w:rFonts w:ascii="Century Gothic" w:hAnsi="Century Gothic"/>
          <w:b/>
          <w:sz w:val="22"/>
          <w:szCs w:val="22"/>
        </w:rPr>
      </w:pPr>
    </w:p>
    <w:p w14:paraId="54B5694A" w14:textId="77777777" w:rsidR="00F21D37" w:rsidRPr="00835BF6" w:rsidRDefault="00F21D37" w:rsidP="00740853">
      <w:pPr>
        <w:spacing w:line="340" w:lineRule="exact"/>
        <w:rPr>
          <w:rFonts w:ascii="Century Gothic" w:hAnsi="Century Gothic"/>
          <w:sz w:val="22"/>
          <w:szCs w:val="22"/>
        </w:rPr>
      </w:pPr>
      <w:r w:rsidRPr="00835BF6">
        <w:rPr>
          <w:rFonts w:ascii="Century Gothic" w:hAnsi="Century Gothic"/>
          <w:sz w:val="22"/>
          <w:szCs w:val="22"/>
        </w:rPr>
        <w:t>4.2</w:t>
      </w:r>
      <w:r w:rsidR="003736B7" w:rsidRPr="00835BF6">
        <w:rPr>
          <w:rFonts w:ascii="Century Gothic" w:hAnsi="Century Gothic"/>
          <w:sz w:val="22"/>
          <w:szCs w:val="22"/>
        </w:rPr>
        <w:t>1</w:t>
      </w:r>
      <w:r w:rsidRPr="00835BF6">
        <w:rPr>
          <w:rFonts w:ascii="Century Gothic" w:hAnsi="Century Gothic"/>
          <w:sz w:val="22"/>
          <w:szCs w:val="22"/>
        </w:rPr>
        <w:t>.1. Nos termos do artigo 55, parágrafo terceiro, da Lei das Sociedades por Ações, é facultado à Emissora adquirir Debêntures de sua emissão:</w:t>
      </w:r>
      <w:r w:rsidR="00B100C2" w:rsidRPr="00835BF6">
        <w:rPr>
          <w:rFonts w:ascii="Century Gothic" w:hAnsi="Century Gothic"/>
          <w:sz w:val="22"/>
          <w:szCs w:val="22"/>
        </w:rPr>
        <w:t xml:space="preserve"> </w:t>
      </w:r>
      <w:r w:rsidRPr="00835BF6">
        <w:rPr>
          <w:rFonts w:ascii="Century Gothic" w:hAnsi="Century Gothic"/>
          <w:sz w:val="22"/>
          <w:szCs w:val="22"/>
        </w:rPr>
        <w:t>(i) por valor igual ou inferior ao Valor Nominal Unitário, desde que tal fato conste do relatório da administração e de suas demonstrações financeiras; ou</w:t>
      </w:r>
      <w:r w:rsidR="00B100C2" w:rsidRPr="00835BF6">
        <w:rPr>
          <w:rFonts w:ascii="Century Gothic" w:hAnsi="Century Gothic"/>
          <w:sz w:val="22"/>
          <w:szCs w:val="22"/>
        </w:rPr>
        <w:t xml:space="preserve"> </w:t>
      </w:r>
      <w:r w:rsidRPr="00835BF6">
        <w:rPr>
          <w:rFonts w:ascii="Century Gothic" w:hAnsi="Century Gothic"/>
          <w:sz w:val="22"/>
          <w:szCs w:val="22"/>
        </w:rPr>
        <w:t xml:space="preserve">(ii) por valor superior ao Valor Nominal Unitário, desde que observe as regras expedidas pela CVM. As Debêntures adquiridas pela Emissora poderão, a critério da Emissora, ser canceladas, permanecer em tesouraria ou ser novamente colocadas no mercado. As Debêntures adquiridas pela Emissora para permanência em tesouraria nos termos </w:t>
      </w:r>
      <w:r w:rsidR="003736B7" w:rsidRPr="00835BF6">
        <w:rPr>
          <w:rFonts w:ascii="Century Gothic" w:hAnsi="Century Gothic"/>
          <w:sz w:val="22"/>
          <w:szCs w:val="22"/>
        </w:rPr>
        <w:t>deste item</w:t>
      </w:r>
      <w:r w:rsidRPr="00835BF6">
        <w:rPr>
          <w:rFonts w:ascii="Century Gothic" w:hAnsi="Century Gothic"/>
          <w:sz w:val="22"/>
          <w:szCs w:val="22"/>
        </w:rPr>
        <w:t xml:space="preserve">, se e quando recolocadas no mercado, farão jus à mesma Remuneração aplicável às demais Debêntures em </w:t>
      </w:r>
      <w:r w:rsidR="003736B7" w:rsidRPr="00835BF6">
        <w:rPr>
          <w:rFonts w:ascii="Century Gothic" w:hAnsi="Century Gothic"/>
          <w:sz w:val="22"/>
          <w:szCs w:val="22"/>
        </w:rPr>
        <w:t>c</w:t>
      </w:r>
      <w:r w:rsidRPr="00835BF6">
        <w:rPr>
          <w:rFonts w:ascii="Century Gothic" w:hAnsi="Century Gothic"/>
          <w:sz w:val="22"/>
          <w:szCs w:val="22"/>
        </w:rPr>
        <w:t>irculação.</w:t>
      </w:r>
    </w:p>
    <w:p w14:paraId="4E950FA7" w14:textId="77777777" w:rsidR="009607B0" w:rsidRPr="00835BF6" w:rsidRDefault="009607B0" w:rsidP="00740853">
      <w:pPr>
        <w:spacing w:line="340" w:lineRule="exact"/>
        <w:rPr>
          <w:rFonts w:ascii="Century Gothic" w:hAnsi="Century Gothic"/>
          <w:sz w:val="22"/>
          <w:szCs w:val="22"/>
        </w:rPr>
      </w:pPr>
    </w:p>
    <w:p w14:paraId="4786565B" w14:textId="77777777" w:rsidR="009607B0" w:rsidRDefault="009607B0" w:rsidP="00740853">
      <w:pPr>
        <w:pStyle w:val="Ttulo2"/>
        <w:spacing w:line="340" w:lineRule="exact"/>
        <w:rPr>
          <w:rFonts w:ascii="Century Gothic" w:hAnsi="Century Gothic"/>
          <w:sz w:val="22"/>
          <w:szCs w:val="22"/>
        </w:rPr>
      </w:pPr>
      <w:r w:rsidRPr="00835BF6">
        <w:rPr>
          <w:rFonts w:ascii="Century Gothic" w:hAnsi="Century Gothic"/>
          <w:sz w:val="22"/>
          <w:szCs w:val="22"/>
        </w:rPr>
        <w:t>CLÁUSULA QUINTA – DAS</w:t>
      </w:r>
      <w:r w:rsidRPr="00835BF6">
        <w:rPr>
          <w:rFonts w:ascii="Century Gothic" w:hAnsi="Century Gothic"/>
          <w:b w:val="0"/>
          <w:sz w:val="22"/>
          <w:szCs w:val="22"/>
        </w:rPr>
        <w:t xml:space="preserve"> </w:t>
      </w:r>
      <w:r w:rsidRPr="00835BF6">
        <w:rPr>
          <w:rFonts w:ascii="Century Gothic" w:hAnsi="Century Gothic"/>
          <w:sz w:val="22"/>
          <w:szCs w:val="22"/>
        </w:rPr>
        <w:t>OBRIGAÇÕES ADICIONAIS DA EMISSORA</w:t>
      </w:r>
    </w:p>
    <w:p w14:paraId="07ABAEFD" w14:textId="77777777" w:rsidR="005627A4" w:rsidRPr="005627A4" w:rsidRDefault="005627A4" w:rsidP="005627A4"/>
    <w:p w14:paraId="6064CFCA"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5.1. A Emissora está adicionalmente obrigada a:</w:t>
      </w:r>
    </w:p>
    <w:p w14:paraId="168454D9" w14:textId="77777777" w:rsidR="009607B0" w:rsidRPr="00835BF6" w:rsidRDefault="009607B0" w:rsidP="00740853">
      <w:pPr>
        <w:spacing w:line="340" w:lineRule="exact"/>
        <w:rPr>
          <w:rFonts w:ascii="Century Gothic" w:hAnsi="Century Gothic"/>
          <w:sz w:val="22"/>
          <w:szCs w:val="22"/>
        </w:rPr>
      </w:pPr>
    </w:p>
    <w:p w14:paraId="6DB7C1DA"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Fornecer ao Agente Fiduciário:</w:t>
      </w:r>
    </w:p>
    <w:p w14:paraId="3D94AACD" w14:textId="77777777" w:rsidR="009607B0" w:rsidRPr="00835BF6" w:rsidRDefault="009607B0" w:rsidP="00740853">
      <w:pPr>
        <w:spacing w:line="340" w:lineRule="exact"/>
        <w:rPr>
          <w:rFonts w:ascii="Century Gothic" w:hAnsi="Century Gothic"/>
          <w:sz w:val="22"/>
          <w:szCs w:val="22"/>
        </w:rPr>
      </w:pPr>
    </w:p>
    <w:p w14:paraId="0B6955D0" w14:textId="77777777" w:rsidR="009607B0" w:rsidRPr="00835BF6" w:rsidRDefault="006B3C74" w:rsidP="002B3797">
      <w:pPr>
        <w:numPr>
          <w:ilvl w:val="0"/>
          <w:numId w:val="2"/>
        </w:numPr>
        <w:tabs>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 xml:space="preserve">quando solicitado e </w:t>
      </w:r>
      <w:r w:rsidR="009607B0" w:rsidRPr="00835BF6">
        <w:rPr>
          <w:rFonts w:ascii="Century Gothic" w:hAnsi="Century Gothic"/>
          <w:sz w:val="22"/>
          <w:szCs w:val="22"/>
        </w:rPr>
        <w:t xml:space="preserve">dentro de, no máximo, 90 (noventa) dias após o término de cada exercício social, ou </w:t>
      </w:r>
      <w:r w:rsidR="00E068C4">
        <w:rPr>
          <w:rFonts w:ascii="Century Gothic" w:hAnsi="Century Gothic"/>
          <w:sz w:val="22"/>
          <w:szCs w:val="22"/>
        </w:rPr>
        <w:t>em até 15 (quinze) dias da</w:t>
      </w:r>
      <w:r w:rsidR="009607B0" w:rsidRPr="00835BF6">
        <w:rPr>
          <w:rFonts w:ascii="Century Gothic" w:hAnsi="Century Gothic"/>
          <w:sz w:val="22"/>
          <w:szCs w:val="22"/>
        </w:rPr>
        <w:t xml:space="preserve"> data de sua divulgação, o que ocorrer primeiro, </w:t>
      </w:r>
      <w:r w:rsidR="00AF2F47" w:rsidRPr="00835BF6">
        <w:rPr>
          <w:rFonts w:ascii="Century Gothic" w:hAnsi="Century Gothic"/>
          <w:sz w:val="22"/>
          <w:szCs w:val="22"/>
        </w:rPr>
        <w:t xml:space="preserve">(a.1) </w:t>
      </w:r>
      <w:r w:rsidR="009607B0" w:rsidRPr="00835BF6">
        <w:rPr>
          <w:rFonts w:ascii="Century Gothic" w:hAnsi="Century Gothic"/>
          <w:sz w:val="22"/>
          <w:szCs w:val="22"/>
        </w:rPr>
        <w:t>cópia de suas demonstrações financeiras completas relativas ao respectivo exercício social, acompanhadas do relatório da administração e do pare</w:t>
      </w:r>
      <w:r w:rsidR="007011EF" w:rsidRPr="00835BF6">
        <w:rPr>
          <w:rFonts w:ascii="Century Gothic" w:hAnsi="Century Gothic"/>
          <w:sz w:val="22"/>
          <w:szCs w:val="22"/>
        </w:rPr>
        <w:t>cer dos auditores independentes</w:t>
      </w:r>
      <w:r w:rsidR="00AF2F47" w:rsidRPr="00835BF6">
        <w:rPr>
          <w:rFonts w:ascii="Century Gothic" w:hAnsi="Century Gothic"/>
          <w:sz w:val="22"/>
          <w:szCs w:val="22"/>
        </w:rPr>
        <w:t>, e (a.2) declaração dos representantes da Emissora atestando o cumprimento das obrigações dispostas na presente Escritura</w:t>
      </w:r>
      <w:r w:rsidR="00AA7076" w:rsidRPr="00835BF6">
        <w:rPr>
          <w:rFonts w:ascii="Century Gothic" w:hAnsi="Century Gothic"/>
          <w:sz w:val="22"/>
          <w:szCs w:val="22"/>
        </w:rPr>
        <w:t xml:space="preserve"> de Emissão</w:t>
      </w:r>
      <w:r w:rsidR="000B459B" w:rsidRPr="00835BF6">
        <w:rPr>
          <w:rFonts w:ascii="Century Gothic" w:hAnsi="Century Gothic"/>
          <w:sz w:val="22"/>
          <w:szCs w:val="22"/>
        </w:rPr>
        <w:t>;</w:t>
      </w:r>
    </w:p>
    <w:p w14:paraId="630DD025" w14:textId="77777777" w:rsidR="00527ACC" w:rsidRPr="00835BF6" w:rsidRDefault="00527ACC" w:rsidP="00740853">
      <w:pPr>
        <w:spacing w:line="340" w:lineRule="exact"/>
        <w:ind w:left="1418"/>
        <w:rPr>
          <w:rFonts w:ascii="Century Gothic" w:hAnsi="Century Gothic"/>
          <w:sz w:val="22"/>
          <w:szCs w:val="22"/>
        </w:rPr>
      </w:pPr>
    </w:p>
    <w:p w14:paraId="23F71580" w14:textId="00B3EA27" w:rsidR="00527ACC" w:rsidRPr="00835BF6" w:rsidRDefault="00527ACC" w:rsidP="002B3797">
      <w:pPr>
        <w:numPr>
          <w:ilvl w:val="0"/>
          <w:numId w:val="2"/>
        </w:numPr>
        <w:tabs>
          <w:tab w:val="num" w:pos="1418"/>
        </w:tabs>
        <w:spacing w:line="340" w:lineRule="exact"/>
        <w:ind w:left="1418" w:hanging="709"/>
        <w:rPr>
          <w:rFonts w:ascii="Century Gothic" w:hAnsi="Century Gothic"/>
          <w:sz w:val="22"/>
          <w:szCs w:val="22"/>
        </w:rPr>
      </w:pPr>
      <w:bookmarkStart w:id="96" w:name="_DV_M82"/>
      <w:bookmarkEnd w:id="96"/>
      <w:r w:rsidRPr="00347D75">
        <w:rPr>
          <w:rFonts w:ascii="Century Gothic" w:hAnsi="Century Gothic"/>
          <w:sz w:val="22"/>
          <w:szCs w:val="22"/>
        </w:rPr>
        <w:t xml:space="preserve">em até </w:t>
      </w:r>
      <w:r w:rsidR="00347D75" w:rsidRPr="00347D75">
        <w:rPr>
          <w:rFonts w:ascii="Century Gothic" w:hAnsi="Century Gothic"/>
          <w:sz w:val="22"/>
          <w:szCs w:val="22"/>
        </w:rPr>
        <w:t xml:space="preserve">3 </w:t>
      </w:r>
      <w:r w:rsidR="00A059D1" w:rsidRPr="00347D75">
        <w:rPr>
          <w:rFonts w:ascii="Century Gothic" w:hAnsi="Century Gothic"/>
          <w:sz w:val="22"/>
          <w:szCs w:val="22"/>
        </w:rPr>
        <w:t>(</w:t>
      </w:r>
      <w:r w:rsidR="00347D75" w:rsidRPr="00347D75">
        <w:rPr>
          <w:rFonts w:ascii="Century Gothic" w:hAnsi="Century Gothic"/>
          <w:sz w:val="22"/>
          <w:szCs w:val="22"/>
        </w:rPr>
        <w:t>três</w:t>
      </w:r>
      <w:r w:rsidR="00A059D1" w:rsidRPr="00347D75">
        <w:rPr>
          <w:rFonts w:ascii="Century Gothic" w:hAnsi="Century Gothic"/>
          <w:sz w:val="22"/>
          <w:szCs w:val="22"/>
        </w:rPr>
        <w:t xml:space="preserve">) </w:t>
      </w:r>
      <w:r w:rsidR="00551405" w:rsidRPr="00347D75">
        <w:rPr>
          <w:rFonts w:ascii="Century Gothic" w:hAnsi="Century Gothic"/>
          <w:sz w:val="22"/>
          <w:szCs w:val="22"/>
        </w:rPr>
        <w:t>Dia</w:t>
      </w:r>
      <w:r w:rsidR="001F3288" w:rsidRPr="00347D75">
        <w:rPr>
          <w:rFonts w:ascii="Century Gothic" w:hAnsi="Century Gothic"/>
          <w:sz w:val="22"/>
          <w:szCs w:val="22"/>
        </w:rPr>
        <w:t>s</w:t>
      </w:r>
      <w:r w:rsidR="00A059D1" w:rsidRPr="00347D75">
        <w:rPr>
          <w:rFonts w:ascii="Century Gothic" w:hAnsi="Century Gothic"/>
          <w:sz w:val="22"/>
          <w:szCs w:val="22"/>
        </w:rPr>
        <w:t xml:space="preserve"> Út</w:t>
      </w:r>
      <w:r w:rsidR="001F3288" w:rsidRPr="00347D75">
        <w:rPr>
          <w:rFonts w:ascii="Century Gothic" w:hAnsi="Century Gothic"/>
          <w:sz w:val="22"/>
          <w:szCs w:val="22"/>
        </w:rPr>
        <w:t>eis</w:t>
      </w:r>
      <w:bookmarkStart w:id="97" w:name="_DV_M83"/>
      <w:bookmarkEnd w:id="97"/>
      <w:r w:rsidR="0001367C" w:rsidRPr="00347D75">
        <w:rPr>
          <w:rFonts w:ascii="Century Gothic" w:hAnsi="Century Gothic"/>
          <w:sz w:val="22"/>
          <w:szCs w:val="22"/>
        </w:rPr>
        <w:t xml:space="preserve"> </w:t>
      </w:r>
      <w:r w:rsidR="007D22A9" w:rsidRPr="00347D75">
        <w:rPr>
          <w:rFonts w:ascii="Century Gothic" w:hAnsi="Century Gothic"/>
          <w:sz w:val="22"/>
          <w:szCs w:val="22"/>
        </w:rPr>
        <w:t>após sua</w:t>
      </w:r>
      <w:r w:rsidR="00C05CCF" w:rsidRPr="00347D75">
        <w:rPr>
          <w:rFonts w:ascii="Century Gothic" w:hAnsi="Century Gothic"/>
          <w:sz w:val="22"/>
          <w:szCs w:val="22"/>
        </w:rPr>
        <w:t xml:space="preserve"> ciência</w:t>
      </w:r>
      <w:r w:rsidR="0001367C" w:rsidRPr="00347D75">
        <w:rPr>
          <w:rFonts w:ascii="Century Gothic" w:hAnsi="Century Gothic"/>
          <w:sz w:val="22"/>
          <w:szCs w:val="22"/>
        </w:rPr>
        <w:t xml:space="preserve">, </w:t>
      </w:r>
      <w:r w:rsidR="00347D75" w:rsidRPr="00347D75">
        <w:rPr>
          <w:rFonts w:ascii="Century Gothic" w:hAnsi="Century Gothic"/>
          <w:sz w:val="22"/>
          <w:szCs w:val="22"/>
        </w:rPr>
        <w:t xml:space="preserve">(i) </w:t>
      </w:r>
      <w:r w:rsidRPr="00347D75">
        <w:rPr>
          <w:rFonts w:ascii="Century Gothic" w:hAnsi="Century Gothic"/>
          <w:sz w:val="22"/>
          <w:szCs w:val="22"/>
        </w:rPr>
        <w:t xml:space="preserve">informações ou documentos a respeito da ocorrência de </w:t>
      </w:r>
      <w:r w:rsidR="003736B7" w:rsidRPr="00347D75">
        <w:rPr>
          <w:rFonts w:ascii="Century Gothic" w:hAnsi="Century Gothic"/>
          <w:sz w:val="22"/>
          <w:szCs w:val="22"/>
        </w:rPr>
        <w:t>Evento</w:t>
      </w:r>
      <w:r w:rsidRPr="00347D75">
        <w:rPr>
          <w:rFonts w:ascii="Century Gothic" w:hAnsi="Century Gothic"/>
          <w:sz w:val="22"/>
          <w:szCs w:val="22"/>
        </w:rPr>
        <w:t xml:space="preserve"> de Vencimento Antecipado</w:t>
      </w:r>
      <w:bookmarkStart w:id="98" w:name="_DV_C31"/>
      <w:r w:rsidRPr="00347D75">
        <w:rPr>
          <w:rFonts w:ascii="Century Gothic" w:hAnsi="Century Gothic"/>
          <w:sz w:val="22"/>
          <w:szCs w:val="22"/>
        </w:rPr>
        <w:t>;</w:t>
      </w:r>
      <w:bookmarkStart w:id="99" w:name="_DV_C32"/>
      <w:bookmarkEnd w:id="98"/>
      <w:r w:rsidR="00410E02" w:rsidRPr="00347D75">
        <w:rPr>
          <w:rFonts w:ascii="Century Gothic" w:hAnsi="Century Gothic"/>
          <w:sz w:val="22"/>
          <w:szCs w:val="22"/>
        </w:rPr>
        <w:t xml:space="preserve"> </w:t>
      </w:r>
      <w:r w:rsidR="00347D75" w:rsidRPr="00347D75">
        <w:rPr>
          <w:rFonts w:ascii="Century Gothic" w:hAnsi="Century Gothic"/>
          <w:sz w:val="22"/>
          <w:szCs w:val="22"/>
        </w:rPr>
        <w:t>(ii)</w:t>
      </w:r>
      <w:r w:rsidR="00347D75">
        <w:rPr>
          <w:rFonts w:ascii="Century Gothic" w:hAnsi="Century Gothic"/>
          <w:sz w:val="22"/>
          <w:szCs w:val="22"/>
        </w:rPr>
        <w:t xml:space="preserve"> </w:t>
      </w:r>
      <w:bookmarkStart w:id="100" w:name="_DV_M84"/>
      <w:bookmarkEnd w:id="99"/>
      <w:bookmarkEnd w:id="100"/>
      <w:r w:rsidRPr="0001367C">
        <w:rPr>
          <w:rFonts w:ascii="Century Gothic" w:hAnsi="Century Gothic"/>
          <w:sz w:val="22"/>
          <w:szCs w:val="22"/>
        </w:rPr>
        <w:t>informações</w:t>
      </w:r>
      <w:r w:rsidRPr="00835BF6">
        <w:rPr>
          <w:rFonts w:ascii="Century Gothic" w:hAnsi="Century Gothic"/>
          <w:sz w:val="22"/>
          <w:szCs w:val="22"/>
        </w:rPr>
        <w:t xml:space="preserve"> a respeito da ocorrência de qualquer evento que possa ter (</w:t>
      </w:r>
      <w:r w:rsidR="006D6AA6">
        <w:rPr>
          <w:rFonts w:ascii="Century Gothic" w:hAnsi="Century Gothic"/>
          <w:sz w:val="22"/>
          <w:szCs w:val="22"/>
        </w:rPr>
        <w:t>a</w:t>
      </w:r>
      <w:r w:rsidRPr="00835BF6">
        <w:rPr>
          <w:rFonts w:ascii="Century Gothic" w:hAnsi="Century Gothic"/>
          <w:sz w:val="22"/>
          <w:szCs w:val="22"/>
        </w:rPr>
        <w:t>) qualquer efeito adverso relevante na situação (financeira ou de outra natureza), nos negócios, nos bens, nos resultados operacionais ou nas perspectivas da Emissora ou de qualquer sociedade controlada (conforme definição de controle prevista no artigo 116 da Lei das Sociedades por Ações) da Emissora; ou (</w:t>
      </w:r>
      <w:r w:rsidR="006D6AA6">
        <w:rPr>
          <w:rFonts w:ascii="Century Gothic" w:hAnsi="Century Gothic"/>
          <w:sz w:val="22"/>
          <w:szCs w:val="22"/>
        </w:rPr>
        <w:t>b</w:t>
      </w:r>
      <w:r w:rsidRPr="00835BF6">
        <w:rPr>
          <w:rFonts w:ascii="Century Gothic" w:hAnsi="Century Gothic"/>
          <w:sz w:val="22"/>
          <w:szCs w:val="22"/>
        </w:rPr>
        <w:t xml:space="preserve">) qualquer efeito adverso na capacidade da Emissora de cumprir suas obrigações nos termos desta </w:t>
      </w:r>
      <w:r w:rsidR="003736B7" w:rsidRPr="00835BF6">
        <w:rPr>
          <w:rFonts w:ascii="Century Gothic" w:hAnsi="Century Gothic"/>
          <w:sz w:val="22"/>
          <w:szCs w:val="22"/>
        </w:rPr>
        <w:t>Escritura de Emissão</w:t>
      </w:r>
      <w:r w:rsidRPr="00835BF6">
        <w:rPr>
          <w:rFonts w:ascii="Century Gothic" w:hAnsi="Century Gothic"/>
          <w:sz w:val="22"/>
          <w:szCs w:val="22"/>
        </w:rPr>
        <w:t xml:space="preserve"> (“</w:t>
      </w:r>
      <w:r w:rsidRPr="00835BF6">
        <w:rPr>
          <w:rFonts w:ascii="Century Gothic" w:hAnsi="Century Gothic"/>
          <w:sz w:val="22"/>
          <w:szCs w:val="22"/>
          <w:u w:val="single"/>
        </w:rPr>
        <w:t>Efeito Adverso Relevante</w:t>
      </w:r>
      <w:r w:rsidR="006D6AA6">
        <w:rPr>
          <w:rFonts w:ascii="Century Gothic" w:hAnsi="Century Gothic"/>
          <w:sz w:val="22"/>
          <w:szCs w:val="22"/>
        </w:rPr>
        <w:t xml:space="preserve">”); </w:t>
      </w:r>
    </w:p>
    <w:p w14:paraId="5900A537" w14:textId="77777777" w:rsidR="00527ACC" w:rsidRPr="00835BF6" w:rsidRDefault="00527ACC" w:rsidP="00740853">
      <w:pPr>
        <w:spacing w:line="340" w:lineRule="exact"/>
        <w:ind w:left="1418"/>
        <w:rPr>
          <w:rFonts w:ascii="Century Gothic" w:hAnsi="Century Gothic"/>
          <w:sz w:val="22"/>
          <w:szCs w:val="22"/>
        </w:rPr>
      </w:pPr>
    </w:p>
    <w:p w14:paraId="08CF2765" w14:textId="77777777" w:rsidR="00527ACC" w:rsidRPr="00835BF6" w:rsidRDefault="00527ACC" w:rsidP="002B3797">
      <w:pPr>
        <w:numPr>
          <w:ilvl w:val="0"/>
          <w:numId w:val="2"/>
        </w:numPr>
        <w:tabs>
          <w:tab w:val="num" w:pos="1418"/>
        </w:tabs>
        <w:spacing w:line="340" w:lineRule="exact"/>
        <w:ind w:left="1418" w:hanging="709"/>
        <w:rPr>
          <w:rFonts w:ascii="Century Gothic" w:hAnsi="Century Gothic"/>
          <w:sz w:val="22"/>
          <w:szCs w:val="22"/>
        </w:rPr>
      </w:pPr>
      <w:bookmarkStart w:id="101" w:name="_DV_M85"/>
      <w:bookmarkEnd w:id="101"/>
      <w:r w:rsidRPr="00835BF6">
        <w:rPr>
          <w:rFonts w:ascii="Century Gothic" w:hAnsi="Century Gothic"/>
          <w:sz w:val="22"/>
          <w:szCs w:val="22"/>
        </w:rPr>
        <w:t xml:space="preserve">no prazo de até </w:t>
      </w:r>
      <w:r w:rsidR="00AC0697" w:rsidRPr="00835BF6">
        <w:rPr>
          <w:rFonts w:ascii="Century Gothic" w:hAnsi="Century Gothic"/>
          <w:sz w:val="22"/>
          <w:szCs w:val="22"/>
        </w:rPr>
        <w:t>5 (cinco)</w:t>
      </w:r>
      <w:r w:rsidRPr="00835BF6">
        <w:rPr>
          <w:rFonts w:ascii="Century Gothic" w:hAnsi="Century Gothic"/>
          <w:sz w:val="22"/>
          <w:szCs w:val="22"/>
        </w:rPr>
        <w:t xml:space="preserve"> </w:t>
      </w:r>
      <w:r w:rsidR="00551405" w:rsidRPr="00835BF6">
        <w:rPr>
          <w:rFonts w:ascii="Century Gothic" w:hAnsi="Century Gothic"/>
          <w:sz w:val="22"/>
          <w:szCs w:val="22"/>
        </w:rPr>
        <w:t>Dias Úteis</w:t>
      </w:r>
      <w:r w:rsidRPr="00835BF6">
        <w:rPr>
          <w:rFonts w:ascii="Century Gothic" w:hAnsi="Century Gothic"/>
          <w:sz w:val="22"/>
          <w:szCs w:val="22"/>
        </w:rPr>
        <w:t xml:space="preserve"> contados da data de recebimento da respectiva solicitação, resposta a eventuais dúvidas do</w:t>
      </w:r>
      <w:r w:rsidR="00CA062E" w:rsidRPr="00835BF6">
        <w:rPr>
          <w:rFonts w:ascii="Century Gothic" w:hAnsi="Century Gothic"/>
          <w:sz w:val="22"/>
          <w:szCs w:val="22"/>
        </w:rPr>
        <w:t>s</w:t>
      </w:r>
      <w:r w:rsidRPr="00835BF6">
        <w:rPr>
          <w:rFonts w:ascii="Century Gothic" w:hAnsi="Century Gothic"/>
          <w:sz w:val="22"/>
          <w:szCs w:val="22"/>
        </w:rPr>
        <w:t xml:space="preserve"> titular</w:t>
      </w:r>
      <w:r w:rsidR="00CA062E" w:rsidRPr="00835BF6">
        <w:rPr>
          <w:rFonts w:ascii="Century Gothic" w:hAnsi="Century Gothic"/>
          <w:sz w:val="22"/>
          <w:szCs w:val="22"/>
        </w:rPr>
        <w:t>es</w:t>
      </w:r>
      <w:r w:rsidRPr="00835BF6">
        <w:rPr>
          <w:rFonts w:ascii="Century Gothic" w:hAnsi="Century Gothic"/>
          <w:sz w:val="22"/>
          <w:szCs w:val="22"/>
        </w:rPr>
        <w:t xml:space="preserve"> </w:t>
      </w:r>
      <w:r w:rsidR="004747A9" w:rsidRPr="00835BF6">
        <w:rPr>
          <w:rFonts w:ascii="Century Gothic" w:hAnsi="Century Gothic"/>
          <w:sz w:val="22"/>
          <w:szCs w:val="22"/>
        </w:rPr>
        <w:t>d</w:t>
      </w:r>
      <w:r w:rsidR="00CA062E" w:rsidRPr="00835BF6">
        <w:rPr>
          <w:rFonts w:ascii="Century Gothic" w:hAnsi="Century Gothic"/>
          <w:sz w:val="22"/>
          <w:szCs w:val="22"/>
        </w:rPr>
        <w:t>as</w:t>
      </w:r>
      <w:r w:rsidR="004747A9" w:rsidRPr="00835BF6">
        <w:rPr>
          <w:rFonts w:ascii="Century Gothic" w:hAnsi="Century Gothic"/>
          <w:sz w:val="22"/>
          <w:szCs w:val="22"/>
        </w:rPr>
        <w:t xml:space="preserve"> Debêntures</w:t>
      </w:r>
      <w:r w:rsidRPr="00835BF6">
        <w:rPr>
          <w:rFonts w:ascii="Century Gothic" w:hAnsi="Century Gothic"/>
          <w:sz w:val="22"/>
          <w:szCs w:val="22"/>
        </w:rPr>
        <w:t xml:space="preserve"> sobre qualquer informação que lhe venha a ser razoavelmente solicitada, salvo se houver determinação legal ou administrativa para que referidas informações sejam fornecidas em menor prazo;</w:t>
      </w:r>
      <w:r w:rsidR="00410E02" w:rsidRPr="00835BF6">
        <w:rPr>
          <w:rFonts w:ascii="Century Gothic" w:hAnsi="Century Gothic"/>
          <w:sz w:val="22"/>
          <w:szCs w:val="22"/>
        </w:rPr>
        <w:t xml:space="preserve"> </w:t>
      </w:r>
    </w:p>
    <w:p w14:paraId="0E26FD33" w14:textId="77777777" w:rsidR="00A059D1" w:rsidRPr="00835BF6" w:rsidRDefault="00A059D1" w:rsidP="00A059D1">
      <w:pPr>
        <w:spacing w:line="340" w:lineRule="exact"/>
        <w:rPr>
          <w:rFonts w:ascii="Century Gothic" w:hAnsi="Century Gothic"/>
          <w:sz w:val="22"/>
          <w:szCs w:val="22"/>
        </w:rPr>
      </w:pPr>
    </w:p>
    <w:p w14:paraId="08CC4727" w14:textId="77777777" w:rsidR="00527ACC" w:rsidRPr="00835BF6" w:rsidRDefault="00527ACC" w:rsidP="002B3797">
      <w:pPr>
        <w:numPr>
          <w:ilvl w:val="0"/>
          <w:numId w:val="2"/>
        </w:numPr>
        <w:tabs>
          <w:tab w:val="num" w:pos="1418"/>
        </w:tabs>
        <w:spacing w:line="340" w:lineRule="exact"/>
        <w:ind w:left="1418" w:hanging="709"/>
        <w:rPr>
          <w:rFonts w:ascii="Century Gothic" w:hAnsi="Century Gothic"/>
          <w:sz w:val="22"/>
          <w:szCs w:val="22"/>
        </w:rPr>
      </w:pPr>
      <w:bookmarkStart w:id="102" w:name="_DV_M86"/>
      <w:bookmarkEnd w:id="102"/>
      <w:r w:rsidRPr="00835BF6">
        <w:rPr>
          <w:rFonts w:ascii="Century Gothic" w:hAnsi="Century Gothic"/>
          <w:sz w:val="22"/>
          <w:szCs w:val="22"/>
        </w:rPr>
        <w:t xml:space="preserve">no prazo de até </w:t>
      </w:r>
      <w:r w:rsidR="00D375E0" w:rsidRPr="00835BF6">
        <w:rPr>
          <w:rFonts w:ascii="Century Gothic" w:hAnsi="Century Gothic"/>
          <w:sz w:val="22"/>
          <w:szCs w:val="22"/>
        </w:rPr>
        <w:t>2</w:t>
      </w:r>
      <w:r w:rsidR="005C195A" w:rsidRPr="00835BF6">
        <w:rPr>
          <w:rFonts w:ascii="Century Gothic" w:hAnsi="Century Gothic"/>
          <w:sz w:val="22"/>
          <w:szCs w:val="22"/>
        </w:rPr>
        <w:t xml:space="preserve"> (</w:t>
      </w:r>
      <w:r w:rsidR="00D375E0" w:rsidRPr="00835BF6">
        <w:rPr>
          <w:rFonts w:ascii="Century Gothic" w:hAnsi="Century Gothic"/>
          <w:sz w:val="22"/>
          <w:szCs w:val="22"/>
        </w:rPr>
        <w:t>dois</w:t>
      </w:r>
      <w:r w:rsidR="005C195A" w:rsidRPr="00835BF6">
        <w:rPr>
          <w:rFonts w:ascii="Century Gothic" w:hAnsi="Century Gothic"/>
          <w:sz w:val="22"/>
          <w:szCs w:val="22"/>
        </w:rPr>
        <w:t xml:space="preserve">) </w:t>
      </w:r>
      <w:r w:rsidR="00551405" w:rsidRPr="00835BF6">
        <w:rPr>
          <w:rFonts w:ascii="Century Gothic" w:hAnsi="Century Gothic"/>
          <w:sz w:val="22"/>
          <w:szCs w:val="22"/>
        </w:rPr>
        <w:t>Dia</w:t>
      </w:r>
      <w:r w:rsidR="00D375E0" w:rsidRPr="00835BF6">
        <w:rPr>
          <w:rFonts w:ascii="Century Gothic" w:hAnsi="Century Gothic"/>
          <w:sz w:val="22"/>
          <w:szCs w:val="22"/>
        </w:rPr>
        <w:t>s</w:t>
      </w:r>
      <w:r w:rsidR="007A7B6A" w:rsidRPr="00835BF6">
        <w:rPr>
          <w:rFonts w:ascii="Century Gothic" w:hAnsi="Century Gothic"/>
          <w:sz w:val="22"/>
          <w:szCs w:val="22"/>
        </w:rPr>
        <w:t xml:space="preserve"> Út</w:t>
      </w:r>
      <w:r w:rsidR="00D375E0" w:rsidRPr="00835BF6">
        <w:rPr>
          <w:rFonts w:ascii="Century Gothic" w:hAnsi="Century Gothic"/>
          <w:sz w:val="22"/>
          <w:szCs w:val="22"/>
        </w:rPr>
        <w:t>eis</w:t>
      </w:r>
      <w:r w:rsidRPr="00835BF6">
        <w:rPr>
          <w:rFonts w:ascii="Century Gothic" w:hAnsi="Century Gothic"/>
          <w:sz w:val="22"/>
          <w:szCs w:val="22"/>
        </w:rPr>
        <w:t xml:space="preserve"> contado</w:t>
      </w:r>
      <w:r w:rsidR="00D375E0" w:rsidRPr="00835BF6">
        <w:rPr>
          <w:rFonts w:ascii="Century Gothic" w:hAnsi="Century Gothic"/>
          <w:sz w:val="22"/>
          <w:szCs w:val="22"/>
        </w:rPr>
        <w:t>s</w:t>
      </w:r>
      <w:r w:rsidRPr="00835BF6">
        <w:rPr>
          <w:rFonts w:ascii="Century Gothic" w:hAnsi="Century Gothic"/>
          <w:sz w:val="22"/>
          <w:szCs w:val="22"/>
        </w:rPr>
        <w:t xml:space="preserve"> da data de sua ciência, informações a respeito da ocorrência de qualquer evento em decorrência do qual as demonstrações financeiras da Emissora deixem de refletir a real condição econômica e financeira da Emissora;</w:t>
      </w:r>
      <w:r w:rsidR="00C82508" w:rsidRPr="00835BF6">
        <w:rPr>
          <w:rFonts w:ascii="Century Gothic" w:hAnsi="Century Gothic"/>
          <w:sz w:val="22"/>
          <w:szCs w:val="22"/>
        </w:rPr>
        <w:t xml:space="preserve"> </w:t>
      </w:r>
      <w:r w:rsidR="007A7B6A" w:rsidRPr="00835BF6">
        <w:rPr>
          <w:rFonts w:ascii="Century Gothic" w:hAnsi="Century Gothic"/>
          <w:sz w:val="22"/>
          <w:szCs w:val="22"/>
        </w:rPr>
        <w:t xml:space="preserve"> </w:t>
      </w:r>
      <w:r w:rsidR="00C82508" w:rsidRPr="00835BF6">
        <w:rPr>
          <w:rFonts w:ascii="Century Gothic" w:hAnsi="Century Gothic"/>
          <w:sz w:val="22"/>
          <w:szCs w:val="22"/>
        </w:rPr>
        <w:t>e</w:t>
      </w:r>
    </w:p>
    <w:p w14:paraId="1FD24A6F" w14:textId="77777777" w:rsidR="00C82508" w:rsidRPr="00835BF6" w:rsidRDefault="00C82508" w:rsidP="00C82508">
      <w:pPr>
        <w:pStyle w:val="PargrafodaLista"/>
        <w:rPr>
          <w:rFonts w:ascii="Century Gothic" w:hAnsi="Century Gothic"/>
          <w:sz w:val="22"/>
          <w:szCs w:val="22"/>
        </w:rPr>
      </w:pPr>
    </w:p>
    <w:p w14:paraId="617E3EB1" w14:textId="77777777" w:rsidR="00C82508" w:rsidRPr="00835BF6" w:rsidRDefault="00C82508" w:rsidP="002B3797">
      <w:pPr>
        <w:numPr>
          <w:ilvl w:val="0"/>
          <w:numId w:val="2"/>
        </w:numPr>
        <w:tabs>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imediatamente, informações a respeito da ocorrência de qualquer  fato relevante, conforme definido no artigo 2º da Instrução CVM nº 358</w:t>
      </w:r>
      <w:r w:rsidR="008A36CA" w:rsidRPr="00835BF6">
        <w:rPr>
          <w:rFonts w:ascii="Century Gothic" w:hAnsi="Century Gothic"/>
          <w:sz w:val="22"/>
          <w:szCs w:val="22"/>
        </w:rPr>
        <w:t>, de 3 de janeiro de 2002, conforme alterada</w:t>
      </w:r>
      <w:r w:rsidRPr="00835BF6">
        <w:rPr>
          <w:rFonts w:ascii="Century Gothic" w:hAnsi="Century Gothic"/>
          <w:sz w:val="22"/>
          <w:szCs w:val="22"/>
        </w:rPr>
        <w:t xml:space="preserve"> (“</w:t>
      </w:r>
      <w:r w:rsidRPr="00835BF6">
        <w:rPr>
          <w:rFonts w:ascii="Century Gothic" w:hAnsi="Century Gothic"/>
          <w:sz w:val="22"/>
          <w:szCs w:val="22"/>
          <w:u w:val="single"/>
        </w:rPr>
        <w:t>Fato Relevante</w:t>
      </w:r>
      <w:r w:rsidRPr="00835BF6">
        <w:rPr>
          <w:rFonts w:ascii="Century Gothic" w:hAnsi="Century Gothic"/>
          <w:sz w:val="22"/>
          <w:szCs w:val="22"/>
        </w:rPr>
        <w:t>”</w:t>
      </w:r>
      <w:r w:rsidR="00831905" w:rsidRPr="00835BF6">
        <w:rPr>
          <w:rFonts w:ascii="Century Gothic" w:hAnsi="Century Gothic"/>
          <w:sz w:val="22"/>
          <w:szCs w:val="22"/>
        </w:rPr>
        <w:t xml:space="preserve"> e “</w:t>
      </w:r>
      <w:r w:rsidR="00831905" w:rsidRPr="00835BF6">
        <w:rPr>
          <w:rFonts w:ascii="Century Gothic" w:hAnsi="Century Gothic"/>
          <w:sz w:val="22"/>
          <w:szCs w:val="22"/>
          <w:u w:val="single"/>
        </w:rPr>
        <w:t>Instrução CVM n° 358</w:t>
      </w:r>
      <w:r w:rsidR="00831905" w:rsidRPr="00835BF6">
        <w:rPr>
          <w:rFonts w:ascii="Century Gothic" w:hAnsi="Century Gothic"/>
          <w:sz w:val="22"/>
          <w:szCs w:val="22"/>
        </w:rPr>
        <w:t>”, respectivamente</w:t>
      </w:r>
      <w:r w:rsidRPr="00835BF6">
        <w:rPr>
          <w:rFonts w:ascii="Century Gothic" w:hAnsi="Century Gothic"/>
          <w:sz w:val="22"/>
          <w:szCs w:val="22"/>
        </w:rPr>
        <w:t>);</w:t>
      </w:r>
    </w:p>
    <w:p w14:paraId="4337F93F" w14:textId="77777777" w:rsidR="009607B0" w:rsidRPr="00835BF6" w:rsidRDefault="009607B0" w:rsidP="00C82508">
      <w:pPr>
        <w:spacing w:line="340" w:lineRule="exact"/>
        <w:rPr>
          <w:rFonts w:ascii="Century Gothic" w:hAnsi="Century Gothic"/>
          <w:sz w:val="22"/>
          <w:szCs w:val="22"/>
        </w:rPr>
      </w:pPr>
    </w:p>
    <w:p w14:paraId="5561C3C5"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submeter, na forma da lei, suas contas e balanços a exame por empresa de auditoria independente registrada na CVM;</w:t>
      </w:r>
    </w:p>
    <w:p w14:paraId="22A04D43"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7AC0BE01" w14:textId="77777777" w:rsidR="00C82508"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disponibilizar aos seus acionistas e aos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as demonstrações financeiras elaboradas e aprovadas previstas no artigo 176 da Lei das Sociedades por Ações</w:t>
      </w:r>
      <w:r w:rsidR="00C82508" w:rsidRPr="00835BF6">
        <w:rPr>
          <w:rFonts w:ascii="Century Gothic" w:hAnsi="Century Gothic"/>
          <w:sz w:val="22"/>
          <w:szCs w:val="22"/>
        </w:rPr>
        <w:t xml:space="preserve"> e n</w:t>
      </w:r>
      <w:r w:rsidR="00774DAB" w:rsidRPr="00835BF6">
        <w:rPr>
          <w:rFonts w:ascii="Century Gothic" w:hAnsi="Century Gothic"/>
          <w:sz w:val="22"/>
          <w:szCs w:val="22"/>
        </w:rPr>
        <w:t>as regras emitidas pela CVM</w:t>
      </w:r>
      <w:r w:rsidR="00C82508" w:rsidRPr="00835BF6">
        <w:rPr>
          <w:rFonts w:ascii="Century Gothic" w:hAnsi="Century Gothic"/>
          <w:sz w:val="22"/>
          <w:szCs w:val="22"/>
        </w:rPr>
        <w:t>, acompanhadas de notas explicativas e parecer de auditores independentes, dentro de 3 (três) meses contados do encerramento do exercício social;</w:t>
      </w:r>
    </w:p>
    <w:p w14:paraId="4F46352F" w14:textId="77777777" w:rsidR="00C82508" w:rsidRPr="00835BF6" w:rsidRDefault="00C82508" w:rsidP="00C82508">
      <w:pPr>
        <w:pStyle w:val="PargrafodaLista"/>
        <w:rPr>
          <w:rFonts w:ascii="Century Gothic" w:hAnsi="Century Gothic"/>
          <w:sz w:val="22"/>
          <w:szCs w:val="22"/>
        </w:rPr>
      </w:pPr>
    </w:p>
    <w:p w14:paraId="537319A0" w14:textId="77777777" w:rsidR="00C82508" w:rsidRPr="00835BF6" w:rsidRDefault="00ED025B"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disponibilizar, </w:t>
      </w:r>
      <w:r w:rsidR="00C82508" w:rsidRPr="00835BF6">
        <w:rPr>
          <w:rFonts w:ascii="Century Gothic" w:hAnsi="Century Gothic"/>
          <w:sz w:val="22"/>
          <w:szCs w:val="22"/>
        </w:rPr>
        <w:t>em sua página na rede mundial de computadores, os documentos mencionados no item (iii) acima por um prazo de 3 (três) anos;</w:t>
      </w:r>
    </w:p>
    <w:p w14:paraId="01AAE8E5" w14:textId="77777777" w:rsidR="00C82508" w:rsidRPr="00835BF6" w:rsidRDefault="00C82508" w:rsidP="00C82508">
      <w:pPr>
        <w:pStyle w:val="PargrafodaLista"/>
        <w:rPr>
          <w:rFonts w:ascii="Century Gothic" w:hAnsi="Century Gothic"/>
          <w:sz w:val="22"/>
          <w:szCs w:val="22"/>
        </w:rPr>
      </w:pPr>
    </w:p>
    <w:p w14:paraId="14B53D89" w14:textId="77777777" w:rsidR="00C82508" w:rsidRPr="00835BF6" w:rsidRDefault="00C82508"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divulgar em sua página na rede mundial de computadores, e comunicar imediatamente ao </w:t>
      </w:r>
      <w:r w:rsidR="00AF2F47" w:rsidRPr="00835BF6">
        <w:rPr>
          <w:rFonts w:ascii="Century Gothic" w:hAnsi="Century Gothic"/>
          <w:sz w:val="22"/>
          <w:szCs w:val="22"/>
        </w:rPr>
        <w:t xml:space="preserve">Agente Fiduciário e ao </w:t>
      </w:r>
      <w:r w:rsidRPr="00835BF6">
        <w:rPr>
          <w:rFonts w:ascii="Century Gothic" w:hAnsi="Century Gothic"/>
          <w:sz w:val="22"/>
          <w:szCs w:val="22"/>
        </w:rPr>
        <w:t>Coordenador Líder, a ocorrência de qualquer Fato Relevante;</w:t>
      </w:r>
    </w:p>
    <w:p w14:paraId="080667EC" w14:textId="77777777" w:rsidR="00C82508" w:rsidRPr="00835BF6" w:rsidRDefault="00C82508" w:rsidP="00C82508">
      <w:pPr>
        <w:spacing w:line="340" w:lineRule="exact"/>
        <w:rPr>
          <w:rFonts w:ascii="Century Gothic" w:hAnsi="Century Gothic"/>
          <w:sz w:val="22"/>
          <w:szCs w:val="22"/>
        </w:rPr>
      </w:pPr>
    </w:p>
    <w:p w14:paraId="78CD8739" w14:textId="77777777" w:rsidR="00C82508" w:rsidRPr="00835BF6" w:rsidRDefault="00C82508"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enviar à CETIP as informações divulgadas em sua página na rede mundial de computadores imediatamente após a sua divulgação;</w:t>
      </w:r>
    </w:p>
    <w:p w14:paraId="7FC98246" w14:textId="77777777" w:rsidR="0077163E" w:rsidRPr="00835BF6" w:rsidRDefault="0077163E" w:rsidP="0077163E">
      <w:pPr>
        <w:pStyle w:val="PargrafodaLista"/>
        <w:rPr>
          <w:rFonts w:ascii="Century Gothic" w:hAnsi="Century Gothic"/>
          <w:sz w:val="22"/>
          <w:szCs w:val="22"/>
        </w:rPr>
      </w:pPr>
    </w:p>
    <w:p w14:paraId="7097BF46" w14:textId="77777777" w:rsidR="0077163E" w:rsidRPr="00835BF6" w:rsidRDefault="0077163E" w:rsidP="001E448B">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manter lista contendo as seguintes informações a respeito dos Investidores Qualificados procurados nos termos do item 3.8.2 acima: (a) nome; (b) número do Cadastro de Pessoas Físicas (CPF) ou do CNPJ/MF; (c) a data em que foram procurados; e (d) a decisão que tomaram em relação à Oferta Restrita.</w:t>
      </w:r>
    </w:p>
    <w:p w14:paraId="0891C669" w14:textId="77777777" w:rsidR="00C82508" w:rsidRPr="00835BF6" w:rsidRDefault="00C82508" w:rsidP="00C82508">
      <w:pPr>
        <w:pStyle w:val="p0"/>
        <w:tabs>
          <w:tab w:val="clear" w:pos="720"/>
        </w:tabs>
        <w:spacing w:line="340" w:lineRule="exact"/>
        <w:rPr>
          <w:rFonts w:ascii="Century Gothic" w:hAnsi="Century Gothic"/>
          <w:sz w:val="22"/>
          <w:szCs w:val="22"/>
        </w:rPr>
      </w:pPr>
    </w:p>
    <w:p w14:paraId="5B7565DC" w14:textId="77777777" w:rsidR="00C82508" w:rsidRPr="00835BF6" w:rsidRDefault="00C82508"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fornecer todas as informações sol</w:t>
      </w:r>
      <w:r w:rsidR="0077163E" w:rsidRPr="00835BF6">
        <w:rPr>
          <w:rFonts w:ascii="Century Gothic" w:hAnsi="Century Gothic"/>
          <w:sz w:val="22"/>
          <w:szCs w:val="22"/>
        </w:rPr>
        <w:t>icitadas pela CVM e pela CETIP</w:t>
      </w:r>
      <w:r w:rsidRPr="00835BF6">
        <w:rPr>
          <w:rFonts w:ascii="Century Gothic" w:hAnsi="Century Gothic"/>
          <w:sz w:val="22"/>
          <w:szCs w:val="22"/>
        </w:rPr>
        <w:t>;</w:t>
      </w:r>
    </w:p>
    <w:p w14:paraId="41D1A035" w14:textId="77777777" w:rsidR="009607B0" w:rsidRPr="00835BF6" w:rsidRDefault="009607B0" w:rsidP="00740853">
      <w:pPr>
        <w:tabs>
          <w:tab w:val="num" w:pos="567"/>
        </w:tabs>
        <w:spacing w:line="340" w:lineRule="exact"/>
        <w:rPr>
          <w:rFonts w:ascii="Century Gothic" w:hAnsi="Century Gothic"/>
          <w:sz w:val="22"/>
          <w:szCs w:val="22"/>
        </w:rPr>
      </w:pPr>
    </w:p>
    <w:p w14:paraId="21FBF1B0"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convocar, nos termos desta Escritura de Emissão, Assembleia Geral de Debenturistas para deliberar sobre qualquer das matérias que, direta ou indiretamente, se relacione</w:t>
      </w:r>
      <w:r w:rsidR="00DC5F15" w:rsidRPr="00835BF6">
        <w:rPr>
          <w:rFonts w:ascii="Century Gothic" w:hAnsi="Century Gothic"/>
          <w:sz w:val="22"/>
          <w:szCs w:val="22"/>
        </w:rPr>
        <w:t>m</w:t>
      </w:r>
      <w:r w:rsidRPr="00835BF6">
        <w:rPr>
          <w:rFonts w:ascii="Century Gothic" w:hAnsi="Century Gothic"/>
          <w:sz w:val="22"/>
          <w:szCs w:val="22"/>
        </w:rPr>
        <w:t xml:space="preserve"> com a </w:t>
      </w:r>
      <w:r w:rsidR="00275A64" w:rsidRPr="00835BF6">
        <w:rPr>
          <w:rFonts w:ascii="Century Gothic" w:hAnsi="Century Gothic"/>
          <w:sz w:val="22"/>
          <w:szCs w:val="22"/>
        </w:rPr>
        <w:t>Emissão</w:t>
      </w:r>
      <w:r w:rsidRPr="00835BF6">
        <w:rPr>
          <w:rFonts w:ascii="Century Gothic" w:hAnsi="Century Gothic"/>
          <w:sz w:val="22"/>
          <w:szCs w:val="22"/>
        </w:rPr>
        <w:t>, caso o Agente Fiduciário não o faça;</w:t>
      </w:r>
    </w:p>
    <w:p w14:paraId="5973BE02"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484D4119"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cumprir todas as determinações emanadas da CVM, inclusive mediante envio de documentos, prestando, ainda, as informações que lhe forem solicitadas;</w:t>
      </w:r>
    </w:p>
    <w:p w14:paraId="56C724E9"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30DFEDC4"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não realizar operações fora do seu objeto social, observadas as disposições estatutárias, legais e regulamentares em vigor;</w:t>
      </w:r>
    </w:p>
    <w:p w14:paraId="19B139FE"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3F0A8B2F"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manter seus bens e ativos devidamente segurados, conforme suas práticas correntes;</w:t>
      </w:r>
    </w:p>
    <w:p w14:paraId="128A4F9C"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5F1CDCBA"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não praticar qualquer ato em desacordo com o seu </w:t>
      </w:r>
      <w:r w:rsidR="0091786C" w:rsidRPr="00835BF6">
        <w:rPr>
          <w:rFonts w:ascii="Century Gothic" w:hAnsi="Century Gothic"/>
          <w:sz w:val="22"/>
          <w:szCs w:val="22"/>
        </w:rPr>
        <w:t>E</w:t>
      </w:r>
      <w:r w:rsidRPr="00835BF6">
        <w:rPr>
          <w:rFonts w:ascii="Century Gothic" w:hAnsi="Century Gothic"/>
          <w:sz w:val="22"/>
          <w:szCs w:val="22"/>
        </w:rPr>
        <w:t xml:space="preserve">statuto </w:t>
      </w:r>
      <w:r w:rsidR="0091786C" w:rsidRPr="00835BF6">
        <w:rPr>
          <w:rFonts w:ascii="Century Gothic" w:hAnsi="Century Gothic"/>
          <w:sz w:val="22"/>
          <w:szCs w:val="22"/>
        </w:rPr>
        <w:t>S</w:t>
      </w:r>
      <w:r w:rsidRPr="00835BF6">
        <w:rPr>
          <w:rFonts w:ascii="Century Gothic" w:hAnsi="Century Gothic"/>
          <w:sz w:val="22"/>
          <w:szCs w:val="22"/>
        </w:rPr>
        <w:t>ocial e com esta Escritura de Emissão ou com qualquer outro documento relacionado à Oferta Restrita, em especial os que possam, direta ou indiretamente, comprometer o pontual e integral cumprimento das obrigações</w:t>
      </w:r>
      <w:r w:rsidR="00C9556E" w:rsidRPr="00835BF6">
        <w:rPr>
          <w:rFonts w:ascii="Century Gothic" w:hAnsi="Century Gothic"/>
          <w:sz w:val="22"/>
          <w:szCs w:val="22"/>
        </w:rPr>
        <w:t xml:space="preserve"> principais e acessórias</w:t>
      </w:r>
      <w:r w:rsidRPr="00835BF6">
        <w:rPr>
          <w:rFonts w:ascii="Century Gothic" w:hAnsi="Century Gothic"/>
          <w:sz w:val="22"/>
          <w:szCs w:val="22"/>
        </w:rPr>
        <w:t xml:space="preserve"> assumidas perante os </w:t>
      </w:r>
      <w:r w:rsidR="004F5A4F" w:rsidRPr="00835BF6">
        <w:rPr>
          <w:rFonts w:ascii="Century Gothic" w:hAnsi="Century Gothic"/>
          <w:sz w:val="22"/>
          <w:szCs w:val="22"/>
        </w:rPr>
        <w:t>titulares das Debêntures</w:t>
      </w:r>
      <w:r w:rsidRPr="00835BF6">
        <w:rPr>
          <w:rFonts w:ascii="Century Gothic" w:hAnsi="Century Gothic"/>
          <w:sz w:val="22"/>
          <w:szCs w:val="22"/>
        </w:rPr>
        <w:t>;</w:t>
      </w:r>
    </w:p>
    <w:p w14:paraId="714CA93A" w14:textId="77777777" w:rsidR="003211A3" w:rsidRPr="00835BF6" w:rsidRDefault="003211A3" w:rsidP="003211A3">
      <w:pPr>
        <w:pStyle w:val="PargrafodaLista"/>
        <w:rPr>
          <w:rFonts w:ascii="Century Gothic" w:hAnsi="Century Gothic"/>
          <w:sz w:val="22"/>
          <w:szCs w:val="22"/>
        </w:rPr>
      </w:pPr>
    </w:p>
    <w:p w14:paraId="25051839" w14:textId="77777777" w:rsidR="003211A3" w:rsidRPr="00835BF6" w:rsidRDefault="003211A3" w:rsidP="003211A3">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cumprir as leis, os regulamentos, as normas administrativas e as determinações dos órgãos governamentais, autarquias ou tribunais, aplicáveis à condução de seus negócios, exceto por aquelas questionadas de boa</w:t>
      </w:r>
      <w:r w:rsidR="005C6C00">
        <w:rPr>
          <w:rFonts w:ascii="Century Gothic" w:hAnsi="Century Gothic"/>
          <w:sz w:val="22"/>
          <w:szCs w:val="22"/>
        </w:rPr>
        <w:t>-</w:t>
      </w:r>
      <w:r w:rsidRPr="00835BF6">
        <w:rPr>
          <w:rFonts w:ascii="Century Gothic" w:hAnsi="Century Gothic"/>
          <w:sz w:val="22"/>
          <w:szCs w:val="22"/>
        </w:rPr>
        <w:t>fé nas esferas administrativa e judicial;</w:t>
      </w:r>
    </w:p>
    <w:p w14:paraId="4F7F09D0" w14:textId="77777777" w:rsidR="00EA51D8" w:rsidRPr="00835BF6" w:rsidRDefault="00EA51D8" w:rsidP="00EA51D8">
      <w:pPr>
        <w:pStyle w:val="PargrafodaLista"/>
        <w:rPr>
          <w:rFonts w:ascii="Century Gothic" w:hAnsi="Century Gothic"/>
          <w:sz w:val="22"/>
          <w:szCs w:val="22"/>
        </w:rPr>
      </w:pPr>
    </w:p>
    <w:p w14:paraId="57A858DD" w14:textId="77777777" w:rsidR="00EA51D8" w:rsidRPr="00835BF6" w:rsidRDefault="00EA51D8" w:rsidP="00EA51D8">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não agir em desconformidade com as disposições da Lei Anticorrupção, do FCPA e do UKBA</w:t>
      </w:r>
      <w:r w:rsidR="00FF1B7C" w:rsidRPr="00835BF6">
        <w:rPr>
          <w:rFonts w:ascii="Century Gothic" w:hAnsi="Century Gothic"/>
          <w:sz w:val="22"/>
          <w:szCs w:val="22"/>
        </w:rPr>
        <w:t>,</w:t>
      </w:r>
      <w:r w:rsidR="00E068C4">
        <w:rPr>
          <w:rFonts w:ascii="Century Gothic" w:hAnsi="Century Gothic"/>
          <w:sz w:val="22"/>
          <w:szCs w:val="22"/>
        </w:rPr>
        <w:t xml:space="preserve"> no que for aplicável,</w:t>
      </w:r>
      <w:r w:rsidR="00FF1B7C" w:rsidRPr="00835BF6">
        <w:rPr>
          <w:rFonts w:ascii="Century Gothic" w:hAnsi="Century Gothic"/>
          <w:sz w:val="22"/>
          <w:szCs w:val="22"/>
        </w:rPr>
        <w:t xml:space="preserve"> bem como das demais leis anticorrupção dos países em que </w:t>
      </w:r>
      <w:r w:rsidR="00403911" w:rsidRPr="00835BF6">
        <w:rPr>
          <w:rFonts w:ascii="Century Gothic" w:hAnsi="Century Gothic"/>
          <w:sz w:val="22"/>
          <w:szCs w:val="22"/>
        </w:rPr>
        <w:t>desenvolve suas atividades</w:t>
      </w:r>
      <w:r w:rsidRPr="00835BF6">
        <w:rPr>
          <w:rFonts w:ascii="Century Gothic" w:hAnsi="Century Gothic"/>
          <w:sz w:val="22"/>
          <w:szCs w:val="22"/>
        </w:rPr>
        <w:t>;</w:t>
      </w:r>
    </w:p>
    <w:p w14:paraId="7065EA21" w14:textId="77777777" w:rsidR="00EA51D8" w:rsidRPr="00835BF6" w:rsidRDefault="00EA51D8" w:rsidP="00EA51D8">
      <w:pPr>
        <w:pStyle w:val="PargrafodaLista"/>
        <w:rPr>
          <w:rFonts w:ascii="Century Gothic" w:hAnsi="Century Gothic"/>
          <w:sz w:val="22"/>
          <w:szCs w:val="22"/>
        </w:rPr>
      </w:pPr>
    </w:p>
    <w:p w14:paraId="10D3D7A5" w14:textId="77777777" w:rsidR="00EA51D8" w:rsidRPr="00835BF6" w:rsidRDefault="00FF1B7C" w:rsidP="003211A3">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adotar </w:t>
      </w:r>
      <w:r w:rsidR="00EA51D8" w:rsidRPr="00835BF6">
        <w:rPr>
          <w:rFonts w:ascii="Century Gothic" w:hAnsi="Century Gothic"/>
          <w:sz w:val="22"/>
          <w:szCs w:val="22"/>
        </w:rPr>
        <w:t xml:space="preserve">mecanismos e procedimentos internos de integridade, treinamento, comunicação, auditoria e incentivo à denúncia de irregularidades para garantir o fiel cumprimento das leis </w:t>
      </w:r>
      <w:r w:rsidRPr="00835BF6">
        <w:rPr>
          <w:rFonts w:ascii="Century Gothic" w:hAnsi="Century Gothic"/>
          <w:sz w:val="22"/>
          <w:szCs w:val="22"/>
        </w:rPr>
        <w:t>indicadas no item xv</w:t>
      </w:r>
      <w:r w:rsidR="00EA51D8" w:rsidRPr="00835BF6">
        <w:rPr>
          <w:rFonts w:ascii="Century Gothic" w:hAnsi="Century Gothic"/>
          <w:sz w:val="22"/>
          <w:szCs w:val="22"/>
        </w:rPr>
        <w:t xml:space="preserve"> acima por seus funcionários, executivos, diretores, representantes, procuradores e demais partes relacionadas;</w:t>
      </w:r>
    </w:p>
    <w:p w14:paraId="2A049EE6" w14:textId="77777777" w:rsidR="00F90ECC" w:rsidRPr="00835BF6" w:rsidRDefault="00F90ECC" w:rsidP="003211A3">
      <w:pPr>
        <w:spacing w:line="340" w:lineRule="exact"/>
        <w:rPr>
          <w:rFonts w:ascii="Century Gothic" w:hAnsi="Century Gothic"/>
          <w:sz w:val="22"/>
          <w:szCs w:val="22"/>
        </w:rPr>
      </w:pPr>
    </w:p>
    <w:p w14:paraId="0E509BC0" w14:textId="77777777" w:rsidR="00F90ECC" w:rsidRPr="00835BF6" w:rsidRDefault="00F90ECC"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manter sempre válidas, eficazes, em perfeita ordem e em pleno vigor todas as autorizações e licenças, inclusive as ambientais, para o regular exercício das atividades desenvolvidas pela Emissora, ou por quaisquer de suas controladas; </w:t>
      </w:r>
    </w:p>
    <w:p w14:paraId="4573BF16" w14:textId="77777777" w:rsidR="00F90ECC" w:rsidRPr="00835BF6" w:rsidRDefault="00F90ECC" w:rsidP="00740853">
      <w:pPr>
        <w:spacing w:line="340" w:lineRule="exact"/>
        <w:ind w:left="709"/>
        <w:rPr>
          <w:rFonts w:ascii="Century Gothic" w:hAnsi="Century Gothic"/>
          <w:sz w:val="22"/>
          <w:szCs w:val="22"/>
        </w:rPr>
      </w:pPr>
    </w:p>
    <w:p w14:paraId="04767A86" w14:textId="77777777" w:rsidR="00F90ECC" w:rsidRPr="00835BF6" w:rsidRDefault="00F90ECC" w:rsidP="002B3797">
      <w:pPr>
        <w:numPr>
          <w:ilvl w:val="0"/>
          <w:numId w:val="3"/>
        </w:numPr>
        <w:tabs>
          <w:tab w:val="clear" w:pos="1080"/>
          <w:tab w:val="num" w:pos="709"/>
        </w:tabs>
        <w:spacing w:line="340" w:lineRule="exact"/>
        <w:ind w:left="709" w:hanging="709"/>
        <w:rPr>
          <w:rFonts w:ascii="Century Gothic" w:hAnsi="Century Gothic"/>
          <w:sz w:val="22"/>
          <w:szCs w:val="22"/>
        </w:rPr>
      </w:pPr>
      <w:bookmarkStart w:id="103" w:name="_DV_M89"/>
      <w:bookmarkEnd w:id="103"/>
      <w:r w:rsidRPr="00835BF6">
        <w:rPr>
          <w:rFonts w:ascii="Century Gothic" w:hAnsi="Century Gothic"/>
          <w:sz w:val="22"/>
          <w:szCs w:val="22"/>
        </w:rPr>
        <w:t xml:space="preserve">manter sempre válidas, eficazes, em perfeita ordem e em pleno vigor todas as autorizações necessárias à assinatura desta </w:t>
      </w:r>
      <w:r w:rsidR="002B552C" w:rsidRPr="00835BF6">
        <w:rPr>
          <w:rFonts w:ascii="Century Gothic" w:hAnsi="Century Gothic"/>
          <w:sz w:val="22"/>
          <w:szCs w:val="22"/>
        </w:rPr>
        <w:t xml:space="preserve">Escritura </w:t>
      </w:r>
      <w:r w:rsidR="00CA062E" w:rsidRPr="00835BF6">
        <w:rPr>
          <w:rFonts w:ascii="Century Gothic" w:hAnsi="Century Gothic"/>
          <w:sz w:val="22"/>
          <w:szCs w:val="22"/>
        </w:rPr>
        <w:t xml:space="preserve">de Emissão </w:t>
      </w:r>
      <w:r w:rsidRPr="00835BF6">
        <w:rPr>
          <w:rFonts w:ascii="Century Gothic" w:hAnsi="Century Gothic"/>
          <w:sz w:val="22"/>
          <w:szCs w:val="22"/>
        </w:rPr>
        <w:t>e ao cumprimento de todas as obrigações aqui e ali previstas;</w:t>
      </w:r>
    </w:p>
    <w:p w14:paraId="50471DC0" w14:textId="77777777" w:rsidR="00F90ECC" w:rsidRPr="00835BF6" w:rsidRDefault="00F90ECC" w:rsidP="00740853">
      <w:pPr>
        <w:spacing w:line="340" w:lineRule="exact"/>
        <w:ind w:left="709"/>
        <w:rPr>
          <w:rFonts w:ascii="Century Gothic" w:hAnsi="Century Gothic"/>
          <w:sz w:val="22"/>
          <w:szCs w:val="22"/>
        </w:rPr>
      </w:pPr>
    </w:p>
    <w:p w14:paraId="534D3BFF" w14:textId="77777777" w:rsidR="00F90ECC" w:rsidRPr="00835BF6" w:rsidRDefault="00F90ECC" w:rsidP="002B3797">
      <w:pPr>
        <w:numPr>
          <w:ilvl w:val="0"/>
          <w:numId w:val="3"/>
        </w:numPr>
        <w:tabs>
          <w:tab w:val="clear" w:pos="1080"/>
          <w:tab w:val="num" w:pos="709"/>
        </w:tabs>
        <w:spacing w:line="340" w:lineRule="exact"/>
        <w:ind w:left="709" w:hanging="709"/>
        <w:rPr>
          <w:rFonts w:ascii="Century Gothic" w:hAnsi="Century Gothic"/>
          <w:sz w:val="22"/>
          <w:szCs w:val="22"/>
        </w:rPr>
      </w:pPr>
      <w:bookmarkStart w:id="104" w:name="_DV_M91"/>
      <w:bookmarkEnd w:id="104"/>
      <w:r w:rsidRPr="00835BF6">
        <w:rPr>
          <w:rFonts w:ascii="Century Gothic" w:hAnsi="Century Gothic"/>
          <w:sz w:val="22"/>
          <w:szCs w:val="22"/>
        </w:rPr>
        <w:t>manter livros de registro contábeis adequados, nos quais lançamentos completos e corretos sejam feitos de todas as negociações e operações relativas a seus respectivos negócios e atividades;</w:t>
      </w:r>
      <w:bookmarkStart w:id="105" w:name="_DV_M92"/>
      <w:bookmarkStart w:id="106" w:name="_DV_M93"/>
      <w:bookmarkStart w:id="107" w:name="_DV_M94"/>
      <w:bookmarkStart w:id="108" w:name="_DV_M95"/>
      <w:bookmarkStart w:id="109" w:name="_DV_M96"/>
      <w:bookmarkEnd w:id="105"/>
      <w:bookmarkEnd w:id="106"/>
      <w:bookmarkEnd w:id="107"/>
      <w:bookmarkEnd w:id="108"/>
      <w:bookmarkEnd w:id="109"/>
    </w:p>
    <w:p w14:paraId="55037908" w14:textId="77777777" w:rsidR="009607B0" w:rsidRPr="00835BF6" w:rsidRDefault="009607B0" w:rsidP="00740853">
      <w:pPr>
        <w:spacing w:line="340" w:lineRule="exact"/>
        <w:rPr>
          <w:rFonts w:ascii="Century Gothic" w:hAnsi="Century Gothic"/>
          <w:sz w:val="22"/>
          <w:szCs w:val="22"/>
        </w:rPr>
      </w:pPr>
      <w:bookmarkStart w:id="110" w:name="_DV_M97"/>
      <w:bookmarkStart w:id="111" w:name="_DV_M98"/>
      <w:bookmarkStart w:id="112" w:name="_DV_M99"/>
      <w:bookmarkEnd w:id="110"/>
      <w:bookmarkEnd w:id="111"/>
      <w:bookmarkEnd w:id="112"/>
    </w:p>
    <w:p w14:paraId="0147081E"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manter contratado</w:t>
      </w:r>
      <w:r w:rsidR="009D482D" w:rsidRPr="00835BF6">
        <w:rPr>
          <w:rFonts w:ascii="Century Gothic" w:hAnsi="Century Gothic"/>
          <w:sz w:val="22"/>
          <w:szCs w:val="22"/>
        </w:rPr>
        <w:t>s</w:t>
      </w:r>
      <w:r w:rsidRPr="00835BF6">
        <w:rPr>
          <w:rFonts w:ascii="Century Gothic" w:hAnsi="Century Gothic"/>
          <w:sz w:val="22"/>
          <w:szCs w:val="22"/>
        </w:rPr>
        <w:t xml:space="preserve">, durante o prazo de vigência das Debêntures, às suas expensas, o </w:t>
      </w:r>
      <w:r w:rsidR="00FA5A4A" w:rsidRPr="00835BF6">
        <w:rPr>
          <w:rFonts w:ascii="Century Gothic" w:hAnsi="Century Gothic"/>
          <w:sz w:val="22"/>
          <w:szCs w:val="22"/>
        </w:rPr>
        <w:t xml:space="preserve">Escriturador </w:t>
      </w:r>
      <w:r w:rsidRPr="00835BF6">
        <w:rPr>
          <w:rFonts w:ascii="Century Gothic" w:hAnsi="Century Gothic"/>
          <w:sz w:val="22"/>
          <w:szCs w:val="22"/>
        </w:rPr>
        <w:t xml:space="preserve">Mandatário, o </w:t>
      </w:r>
      <w:r w:rsidR="00FA5A4A" w:rsidRPr="00835BF6">
        <w:rPr>
          <w:rFonts w:ascii="Century Gothic" w:hAnsi="Century Gothic"/>
          <w:sz w:val="22"/>
          <w:szCs w:val="22"/>
        </w:rPr>
        <w:t>Banco Liquidante</w:t>
      </w:r>
      <w:r w:rsidR="009D482D" w:rsidRPr="00835BF6">
        <w:rPr>
          <w:rFonts w:ascii="Century Gothic" w:hAnsi="Century Gothic"/>
          <w:sz w:val="22"/>
          <w:szCs w:val="22"/>
        </w:rPr>
        <w:t xml:space="preserve">, o Agente </w:t>
      </w:r>
      <w:r w:rsidRPr="00835BF6">
        <w:rPr>
          <w:rFonts w:ascii="Century Gothic" w:hAnsi="Century Gothic"/>
          <w:sz w:val="22"/>
          <w:szCs w:val="22"/>
        </w:rPr>
        <w:t>Fiduciário</w:t>
      </w:r>
      <w:r w:rsidR="00C9556E" w:rsidRPr="00835BF6">
        <w:rPr>
          <w:rFonts w:ascii="Century Gothic" w:hAnsi="Century Gothic"/>
          <w:sz w:val="22"/>
          <w:szCs w:val="22"/>
        </w:rPr>
        <w:t xml:space="preserve"> </w:t>
      </w:r>
      <w:r w:rsidRPr="00835BF6">
        <w:rPr>
          <w:rFonts w:ascii="Century Gothic" w:hAnsi="Century Gothic"/>
          <w:sz w:val="22"/>
          <w:szCs w:val="22"/>
        </w:rPr>
        <w:t xml:space="preserve">e </w:t>
      </w:r>
      <w:r w:rsidR="00FA5A4A" w:rsidRPr="00835BF6">
        <w:rPr>
          <w:rFonts w:ascii="Century Gothic" w:hAnsi="Century Gothic"/>
          <w:sz w:val="22"/>
          <w:szCs w:val="22"/>
        </w:rPr>
        <w:t xml:space="preserve">a </w:t>
      </w:r>
      <w:r w:rsidR="00CA062E" w:rsidRPr="00835BF6">
        <w:rPr>
          <w:rFonts w:ascii="Century Gothic" w:hAnsi="Century Gothic"/>
          <w:sz w:val="22"/>
          <w:szCs w:val="22"/>
        </w:rPr>
        <w:t>CETIP</w:t>
      </w:r>
      <w:r w:rsidRPr="00835BF6">
        <w:rPr>
          <w:rFonts w:ascii="Century Gothic" w:hAnsi="Century Gothic"/>
          <w:sz w:val="22"/>
          <w:szCs w:val="22"/>
        </w:rPr>
        <w:t>;</w:t>
      </w:r>
    </w:p>
    <w:p w14:paraId="1D0F2311" w14:textId="77777777" w:rsidR="009607B0" w:rsidRPr="00835BF6" w:rsidRDefault="009607B0" w:rsidP="00740853">
      <w:pPr>
        <w:spacing w:line="340" w:lineRule="exact"/>
        <w:rPr>
          <w:rFonts w:ascii="Century Gothic" w:hAnsi="Century Gothic"/>
          <w:sz w:val="22"/>
          <w:szCs w:val="22"/>
        </w:rPr>
      </w:pPr>
    </w:p>
    <w:p w14:paraId="68C1178B" w14:textId="77777777" w:rsidR="009607B0" w:rsidRPr="00835BF6" w:rsidRDefault="005C6C00" w:rsidP="002B3797">
      <w:pPr>
        <w:numPr>
          <w:ilvl w:val="0"/>
          <w:numId w:val="3"/>
        </w:numPr>
        <w:tabs>
          <w:tab w:val="clear" w:pos="1080"/>
          <w:tab w:val="num" w:pos="709"/>
        </w:tabs>
        <w:spacing w:line="340" w:lineRule="exact"/>
        <w:ind w:left="709" w:hanging="709"/>
        <w:rPr>
          <w:rFonts w:ascii="Century Gothic" w:hAnsi="Century Gothic"/>
          <w:sz w:val="22"/>
          <w:szCs w:val="22"/>
        </w:rPr>
      </w:pPr>
      <w:r>
        <w:rPr>
          <w:rFonts w:ascii="Century Gothic" w:hAnsi="Century Gothic"/>
          <w:sz w:val="22"/>
          <w:szCs w:val="22"/>
        </w:rPr>
        <w:t>em até 3 (três) Dias Úteis da notificação neste sentido, e</w:t>
      </w:r>
      <w:r w:rsidR="009607B0" w:rsidRPr="00835BF6">
        <w:rPr>
          <w:rFonts w:ascii="Century Gothic" w:hAnsi="Century Gothic"/>
          <w:sz w:val="22"/>
          <w:szCs w:val="22"/>
        </w:rPr>
        <w:t xml:space="preserve">fetuar o pagamento de todas as despesas comprovadas pelo Agente Fiduciário que venham a ser necessárias para proteger os direitos e interesses dos </w:t>
      </w:r>
      <w:r w:rsidR="004F5A4F" w:rsidRPr="00835BF6">
        <w:rPr>
          <w:rFonts w:ascii="Century Gothic" w:hAnsi="Century Gothic"/>
          <w:sz w:val="22"/>
          <w:szCs w:val="22"/>
        </w:rPr>
        <w:t>titulares das Debêntures</w:t>
      </w:r>
      <w:r w:rsidR="009607B0" w:rsidRPr="00835BF6">
        <w:rPr>
          <w:rFonts w:ascii="Century Gothic" w:hAnsi="Century Gothic"/>
          <w:sz w:val="22"/>
          <w:szCs w:val="22"/>
        </w:rPr>
        <w:t xml:space="preserve"> ou para realizar seus créditos, inclusive honorários advocatícios e outras despesas e custos incorridos em virtude da cobrança de qualquer quantia devida aos </w:t>
      </w:r>
      <w:r w:rsidR="004F5A4F" w:rsidRPr="00835BF6">
        <w:rPr>
          <w:rFonts w:ascii="Century Gothic" w:hAnsi="Century Gothic"/>
          <w:sz w:val="22"/>
          <w:szCs w:val="22"/>
        </w:rPr>
        <w:t>titulares das Debêntures</w:t>
      </w:r>
      <w:r w:rsidR="009607B0" w:rsidRPr="00835BF6">
        <w:rPr>
          <w:rFonts w:ascii="Century Gothic" w:hAnsi="Century Gothic"/>
          <w:sz w:val="22"/>
          <w:szCs w:val="22"/>
        </w:rPr>
        <w:t xml:space="preserve"> nos termos desta Escritura de Emissão;</w:t>
      </w:r>
    </w:p>
    <w:p w14:paraId="52B12911"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7181532E"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efetuar o recolhimento de quaisquer tributos ou contribuições que incidam ou venham a incidir sobre a </w:t>
      </w:r>
      <w:r w:rsidR="00275A64" w:rsidRPr="00835BF6">
        <w:rPr>
          <w:rFonts w:ascii="Century Gothic" w:hAnsi="Century Gothic"/>
          <w:sz w:val="22"/>
          <w:szCs w:val="22"/>
        </w:rPr>
        <w:t>Emissão</w:t>
      </w:r>
      <w:r w:rsidRPr="00835BF6">
        <w:rPr>
          <w:rFonts w:ascii="Century Gothic" w:hAnsi="Century Gothic"/>
          <w:sz w:val="22"/>
          <w:szCs w:val="22"/>
        </w:rPr>
        <w:t xml:space="preserve"> e que sejam de responsabilidade da Emissora;</w:t>
      </w:r>
    </w:p>
    <w:p w14:paraId="0960FC08"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68B17D2B" w14:textId="77777777" w:rsidR="009607B0" w:rsidRPr="002F707A"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2F707A">
        <w:rPr>
          <w:rFonts w:ascii="Century Gothic" w:hAnsi="Century Gothic"/>
          <w:sz w:val="22"/>
          <w:szCs w:val="22"/>
        </w:rPr>
        <w:t xml:space="preserve">manter </w:t>
      </w:r>
      <w:r w:rsidR="00663680" w:rsidRPr="002F707A">
        <w:rPr>
          <w:rFonts w:ascii="Century Gothic" w:hAnsi="Century Gothic"/>
          <w:sz w:val="22"/>
          <w:szCs w:val="22"/>
        </w:rPr>
        <w:t>verdadeiras, corretas, consistentes e completas</w:t>
      </w:r>
      <w:r w:rsidRPr="002F707A">
        <w:rPr>
          <w:rFonts w:ascii="Century Gothic" w:hAnsi="Century Gothic"/>
          <w:sz w:val="22"/>
          <w:szCs w:val="22"/>
        </w:rPr>
        <w:t>, durante o prazo de vigência das Debêntures e desde que haja Debêntures em circulação, as declarações</w:t>
      </w:r>
      <w:r w:rsidR="00663680" w:rsidRPr="002F707A">
        <w:rPr>
          <w:rFonts w:ascii="Century Gothic" w:hAnsi="Century Gothic"/>
          <w:sz w:val="22"/>
          <w:szCs w:val="22"/>
        </w:rPr>
        <w:t xml:space="preserve"> e informações contidas</w:t>
      </w:r>
      <w:r w:rsidRPr="002F707A">
        <w:rPr>
          <w:rFonts w:ascii="Century Gothic" w:hAnsi="Century Gothic"/>
          <w:sz w:val="22"/>
          <w:szCs w:val="22"/>
        </w:rPr>
        <w:t xml:space="preserve"> </w:t>
      </w:r>
      <w:r w:rsidR="00663680" w:rsidRPr="002F707A">
        <w:rPr>
          <w:rFonts w:ascii="Century Gothic" w:hAnsi="Century Gothic"/>
          <w:sz w:val="22"/>
          <w:szCs w:val="22"/>
        </w:rPr>
        <w:t xml:space="preserve">(a) </w:t>
      </w:r>
      <w:r w:rsidRPr="002F707A">
        <w:rPr>
          <w:rFonts w:ascii="Century Gothic" w:hAnsi="Century Gothic"/>
          <w:sz w:val="22"/>
          <w:szCs w:val="22"/>
        </w:rPr>
        <w:t>nesta Escritura de Emissão, no que for aplicável;</w:t>
      </w:r>
      <w:r w:rsidR="00663680" w:rsidRPr="002F707A">
        <w:rPr>
          <w:rFonts w:ascii="Century Gothic" w:hAnsi="Century Gothic"/>
          <w:sz w:val="22"/>
          <w:szCs w:val="22"/>
        </w:rPr>
        <w:t xml:space="preserve"> e (b) nos documentos fornecidos pela Emissora, no âmbito da Emissão, de qualquer forma, no curso das análises que instruíram a decisão de investimento e no âmbito da </w:t>
      </w:r>
      <w:r w:rsidR="00663680" w:rsidRPr="002F707A">
        <w:rPr>
          <w:rFonts w:ascii="Century Gothic" w:hAnsi="Century Gothic"/>
          <w:i/>
          <w:sz w:val="22"/>
          <w:szCs w:val="22"/>
        </w:rPr>
        <w:t xml:space="preserve">due diligence </w:t>
      </w:r>
      <w:r w:rsidR="00663680" w:rsidRPr="002F707A">
        <w:rPr>
          <w:rFonts w:ascii="Century Gothic" w:hAnsi="Century Gothic"/>
          <w:sz w:val="22"/>
          <w:szCs w:val="22"/>
        </w:rPr>
        <w:t xml:space="preserve">a ser realizada pelo assessor legal; </w:t>
      </w:r>
    </w:p>
    <w:p w14:paraId="7C1BD8A6" w14:textId="77777777" w:rsidR="00663680" w:rsidRPr="002F707A" w:rsidRDefault="00663680" w:rsidP="00663680">
      <w:pPr>
        <w:pStyle w:val="PargrafodaLista"/>
        <w:rPr>
          <w:rFonts w:ascii="Century Gothic" w:hAnsi="Century Gothic"/>
          <w:sz w:val="22"/>
          <w:szCs w:val="22"/>
        </w:rPr>
      </w:pPr>
    </w:p>
    <w:p w14:paraId="53534613" w14:textId="77777777" w:rsidR="002F707A" w:rsidRPr="002F707A" w:rsidRDefault="00663680" w:rsidP="002F707A">
      <w:pPr>
        <w:numPr>
          <w:ilvl w:val="0"/>
          <w:numId w:val="3"/>
        </w:numPr>
        <w:tabs>
          <w:tab w:val="clear" w:pos="1080"/>
          <w:tab w:val="num" w:pos="709"/>
        </w:tabs>
        <w:spacing w:line="340" w:lineRule="exact"/>
        <w:ind w:left="709" w:hanging="709"/>
        <w:rPr>
          <w:rFonts w:ascii="Century Gothic" w:hAnsi="Century Gothic"/>
          <w:sz w:val="22"/>
          <w:szCs w:val="22"/>
        </w:rPr>
      </w:pPr>
      <w:r w:rsidRPr="002F707A">
        <w:rPr>
          <w:rFonts w:ascii="Century Gothic" w:hAnsi="Century Gothic"/>
          <w:sz w:val="22"/>
          <w:szCs w:val="22"/>
        </w:rPr>
        <w:t>manter válidas e regulares, durante o prazo de vigência das Debêntures e desde que haja Debêntures em circulação, as garantias prestadas nesta Escritura de Emissão, no que for aplicável;</w:t>
      </w:r>
    </w:p>
    <w:p w14:paraId="3CB424CA" w14:textId="77777777" w:rsidR="002F707A" w:rsidRDefault="002F707A" w:rsidP="002F707A">
      <w:pPr>
        <w:pStyle w:val="PargrafodaLista"/>
        <w:rPr>
          <w:rFonts w:ascii="Century Gothic" w:hAnsi="Century Gothic"/>
          <w:sz w:val="22"/>
          <w:szCs w:val="22"/>
        </w:rPr>
      </w:pPr>
    </w:p>
    <w:p w14:paraId="65F423B6" w14:textId="77777777" w:rsidR="009607B0" w:rsidRPr="00835BF6" w:rsidRDefault="002F707A" w:rsidP="002F707A">
      <w:pPr>
        <w:spacing w:line="340" w:lineRule="exact"/>
        <w:ind w:left="709"/>
        <w:rPr>
          <w:rFonts w:ascii="Century Gothic" w:hAnsi="Century Gothic"/>
          <w:sz w:val="22"/>
          <w:szCs w:val="22"/>
        </w:rPr>
      </w:pPr>
      <w:r w:rsidRPr="00835BF6">
        <w:rPr>
          <w:rFonts w:ascii="Century Gothic" w:hAnsi="Century Gothic"/>
          <w:sz w:val="22"/>
          <w:szCs w:val="22"/>
        </w:rPr>
        <w:t xml:space="preserve"> </w:t>
      </w:r>
    </w:p>
    <w:p w14:paraId="620ADE26"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não divulgar ao público informações referentes à Emissora, à Oferta Restrita ou às Debêntures em desacordo com o disposto na regulamentação aplicável, incluindo, mas não se limitando, ao disposto na Instrução CVM </w:t>
      </w:r>
      <w:r w:rsidR="00E14109" w:rsidRPr="00835BF6">
        <w:rPr>
          <w:rFonts w:ascii="Century Gothic" w:hAnsi="Century Gothic"/>
          <w:sz w:val="22"/>
          <w:szCs w:val="22"/>
        </w:rPr>
        <w:t>nº</w:t>
      </w:r>
      <w:r w:rsidRPr="00835BF6">
        <w:rPr>
          <w:rFonts w:ascii="Century Gothic" w:hAnsi="Century Gothic"/>
          <w:sz w:val="22"/>
          <w:szCs w:val="22"/>
        </w:rPr>
        <w:t xml:space="preserve"> 476 e no artigo 48 da Instrução CVM </w:t>
      </w:r>
      <w:r w:rsidR="00E14109" w:rsidRPr="00835BF6">
        <w:rPr>
          <w:rFonts w:ascii="Century Gothic" w:hAnsi="Century Gothic"/>
          <w:sz w:val="22"/>
          <w:szCs w:val="22"/>
        </w:rPr>
        <w:t xml:space="preserve">nº </w:t>
      </w:r>
      <w:r w:rsidRPr="00835BF6">
        <w:rPr>
          <w:rFonts w:ascii="Century Gothic" w:hAnsi="Century Gothic"/>
          <w:sz w:val="22"/>
          <w:szCs w:val="22"/>
        </w:rPr>
        <w:t>400, de 29 de dezembro de 2003, conforme alterad</w:t>
      </w:r>
      <w:r w:rsidR="00464B34" w:rsidRPr="00835BF6">
        <w:rPr>
          <w:rFonts w:ascii="Century Gothic" w:hAnsi="Century Gothic"/>
          <w:sz w:val="22"/>
          <w:szCs w:val="22"/>
        </w:rPr>
        <w:t>a</w:t>
      </w:r>
      <w:r w:rsidRPr="00835BF6">
        <w:rPr>
          <w:rFonts w:ascii="Century Gothic" w:hAnsi="Century Gothic"/>
          <w:sz w:val="22"/>
          <w:szCs w:val="22"/>
        </w:rPr>
        <w:t xml:space="preserve"> (“</w:t>
      </w:r>
      <w:r w:rsidRPr="00835BF6">
        <w:rPr>
          <w:rFonts w:ascii="Century Gothic" w:hAnsi="Century Gothic"/>
          <w:sz w:val="22"/>
          <w:szCs w:val="22"/>
          <w:u w:val="single"/>
        </w:rPr>
        <w:t xml:space="preserve">Instrução CVM </w:t>
      </w:r>
      <w:r w:rsidR="00E14109" w:rsidRPr="00835BF6">
        <w:rPr>
          <w:rFonts w:ascii="Century Gothic" w:hAnsi="Century Gothic"/>
          <w:sz w:val="22"/>
          <w:szCs w:val="22"/>
          <w:u w:val="single"/>
        </w:rPr>
        <w:t>nº</w:t>
      </w:r>
      <w:r w:rsidRPr="00835BF6">
        <w:rPr>
          <w:rFonts w:ascii="Century Gothic" w:hAnsi="Century Gothic"/>
          <w:sz w:val="22"/>
          <w:szCs w:val="22"/>
          <w:u w:val="single"/>
        </w:rPr>
        <w:t xml:space="preserve"> 400</w:t>
      </w:r>
      <w:r w:rsidRPr="00835BF6">
        <w:rPr>
          <w:rFonts w:ascii="Century Gothic" w:hAnsi="Century Gothic"/>
          <w:sz w:val="22"/>
          <w:szCs w:val="22"/>
        </w:rPr>
        <w:t>”);</w:t>
      </w:r>
    </w:p>
    <w:p w14:paraId="55F93A42" w14:textId="77777777" w:rsidR="00C82508" w:rsidRPr="00835BF6" w:rsidRDefault="00C82508" w:rsidP="00C82508">
      <w:pPr>
        <w:pStyle w:val="PargrafodaLista"/>
        <w:rPr>
          <w:rFonts w:ascii="Century Gothic" w:hAnsi="Century Gothic"/>
          <w:sz w:val="22"/>
          <w:szCs w:val="22"/>
        </w:rPr>
      </w:pPr>
    </w:p>
    <w:p w14:paraId="553CE9BD" w14:textId="77777777" w:rsidR="00C82508" w:rsidRPr="00835BF6" w:rsidRDefault="00C82508"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observar as disposições da Instrução CVM nº 358, no que se refere a dever de sigilo e vedações à negociação;</w:t>
      </w:r>
    </w:p>
    <w:p w14:paraId="1CDFE9DA" w14:textId="77777777" w:rsidR="009607B0" w:rsidRPr="00835BF6" w:rsidRDefault="009607B0" w:rsidP="00740853">
      <w:pPr>
        <w:pStyle w:val="PargrafodaLista"/>
        <w:spacing w:line="340" w:lineRule="exact"/>
        <w:rPr>
          <w:rFonts w:ascii="Century Gothic" w:hAnsi="Century Gothic"/>
          <w:sz w:val="22"/>
          <w:szCs w:val="22"/>
        </w:rPr>
      </w:pPr>
    </w:p>
    <w:p w14:paraId="551B2324"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abster-se de negociar valores mobiliários de sua emissão até o envio da comunicação de encerramento da Oferta Restrita à CVM pelo Coordenador Líder, observado o disposto no artigo 12 da Instrução CVM </w:t>
      </w:r>
      <w:r w:rsidR="00E14109" w:rsidRPr="00835BF6">
        <w:rPr>
          <w:rFonts w:ascii="Century Gothic" w:hAnsi="Century Gothic"/>
          <w:sz w:val="22"/>
          <w:szCs w:val="22"/>
        </w:rPr>
        <w:t>nº</w:t>
      </w:r>
      <w:r w:rsidRPr="00835BF6">
        <w:rPr>
          <w:rFonts w:ascii="Century Gothic" w:hAnsi="Century Gothic"/>
          <w:sz w:val="22"/>
          <w:szCs w:val="22"/>
        </w:rPr>
        <w:t xml:space="preserve"> 476;</w:t>
      </w:r>
    </w:p>
    <w:p w14:paraId="0D1FF8D8" w14:textId="77777777" w:rsidR="009607B0" w:rsidRPr="00835BF6" w:rsidRDefault="009607B0" w:rsidP="00740853">
      <w:pPr>
        <w:spacing w:line="340" w:lineRule="exact"/>
        <w:rPr>
          <w:rFonts w:ascii="Century Gothic" w:hAnsi="Century Gothic"/>
          <w:sz w:val="22"/>
          <w:szCs w:val="22"/>
        </w:rPr>
      </w:pPr>
    </w:p>
    <w:p w14:paraId="1E9A2500"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abster-se, até o envio da comunicação de encerramento da Oferta Restrita à CVM pelo Coordenador Líder, de (</w:t>
      </w:r>
      <w:r w:rsidR="00CA062E" w:rsidRPr="00835BF6">
        <w:rPr>
          <w:rFonts w:ascii="Century Gothic" w:hAnsi="Century Gothic"/>
          <w:sz w:val="22"/>
          <w:szCs w:val="22"/>
        </w:rPr>
        <w:t>a</w:t>
      </w:r>
      <w:r w:rsidRPr="00835BF6">
        <w:rPr>
          <w:rFonts w:ascii="Century Gothic" w:hAnsi="Century Gothic"/>
          <w:sz w:val="22"/>
          <w:szCs w:val="22"/>
        </w:rPr>
        <w:t>) revelar informações relativas à Oferta Restrita, exceto aquilo que for necessário à consecução de seus objetivos, advertindo os destinatários sobre o caráter reservado da informação transmitida</w:t>
      </w:r>
      <w:r w:rsidR="000B459B" w:rsidRPr="00835BF6">
        <w:rPr>
          <w:rFonts w:ascii="Century Gothic" w:hAnsi="Century Gothic"/>
          <w:sz w:val="22"/>
          <w:szCs w:val="22"/>
        </w:rPr>
        <w:t>;</w:t>
      </w:r>
      <w:r w:rsidRPr="00835BF6">
        <w:rPr>
          <w:rFonts w:ascii="Century Gothic" w:hAnsi="Century Gothic"/>
          <w:sz w:val="22"/>
          <w:szCs w:val="22"/>
        </w:rPr>
        <w:t xml:space="preserve"> e (</w:t>
      </w:r>
      <w:r w:rsidR="00CA062E" w:rsidRPr="00835BF6">
        <w:rPr>
          <w:rFonts w:ascii="Century Gothic" w:hAnsi="Century Gothic"/>
          <w:sz w:val="22"/>
          <w:szCs w:val="22"/>
        </w:rPr>
        <w:t>b</w:t>
      </w:r>
      <w:r w:rsidRPr="00835BF6">
        <w:rPr>
          <w:rFonts w:ascii="Century Gothic" w:hAnsi="Century Gothic"/>
          <w:sz w:val="22"/>
          <w:szCs w:val="22"/>
        </w:rPr>
        <w:t>) utilizar as informações referentes à Oferta Restrita, exceto para fins estritamente relacionados com a preparação da Oferta Restrita;</w:t>
      </w:r>
    </w:p>
    <w:p w14:paraId="1A8A4320" w14:textId="77777777" w:rsidR="00C82508" w:rsidRPr="00835BF6" w:rsidRDefault="00C82508" w:rsidP="00C82508">
      <w:pPr>
        <w:pStyle w:val="PargrafodaLista"/>
        <w:rPr>
          <w:rFonts w:ascii="Century Gothic" w:hAnsi="Century Gothic"/>
          <w:sz w:val="22"/>
          <w:szCs w:val="22"/>
        </w:rPr>
      </w:pPr>
    </w:p>
    <w:p w14:paraId="453DD919" w14:textId="77777777" w:rsidR="00C82508" w:rsidRPr="00835BF6" w:rsidRDefault="00C82508"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não realizar, nos termos do artigo 9º da Instrução CVM n° 476, outra oferta pública da mesma espécie de valores mobiliários objeto da Oferta Restrita dentro do prazo de 4 (quatro) meses contados da data do encerramento da Oferta Restrita, a menos que a nova oferta seja submetida a registro na CVM;</w:t>
      </w:r>
    </w:p>
    <w:p w14:paraId="70BE6FF1" w14:textId="77777777" w:rsidR="009607B0" w:rsidRPr="00835BF6" w:rsidRDefault="009607B0" w:rsidP="00740853">
      <w:pPr>
        <w:spacing w:line="340" w:lineRule="exact"/>
        <w:rPr>
          <w:rFonts w:ascii="Century Gothic" w:hAnsi="Century Gothic"/>
          <w:sz w:val="22"/>
          <w:szCs w:val="22"/>
        </w:rPr>
      </w:pPr>
    </w:p>
    <w:p w14:paraId="54D964EA"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manter as Debêntures registradas para negociação no mercado secundário durante o prazo de vigência das Debêntures, arcando com os custos do referido registro;</w:t>
      </w:r>
    </w:p>
    <w:p w14:paraId="3301424B" w14:textId="77777777" w:rsidR="009607B0" w:rsidRPr="00835BF6" w:rsidRDefault="009607B0" w:rsidP="00740853">
      <w:pPr>
        <w:spacing w:line="340" w:lineRule="exact"/>
        <w:rPr>
          <w:rFonts w:ascii="Century Gothic" w:hAnsi="Century Gothic"/>
          <w:sz w:val="22"/>
          <w:szCs w:val="22"/>
        </w:rPr>
      </w:pPr>
    </w:p>
    <w:p w14:paraId="5259168E" w14:textId="77777777" w:rsidR="009607B0" w:rsidRPr="00835BF6" w:rsidRDefault="009607B0"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efetuar e fornecer evidência ao Agente Fiduciário de todos os registros, averbações e prenotações necessários, conforme previsto nesta Escritura de Emissão, nos órgãos competentes, incluindo, mas não se limitando, a </w:t>
      </w:r>
      <w:r w:rsidR="004B5A25" w:rsidRPr="00835BF6">
        <w:rPr>
          <w:rFonts w:ascii="Century Gothic" w:hAnsi="Century Gothic"/>
          <w:sz w:val="22"/>
          <w:szCs w:val="22"/>
        </w:rPr>
        <w:t>JUCERJA</w:t>
      </w:r>
      <w:r w:rsidR="00CD2FE2" w:rsidRPr="00835BF6">
        <w:rPr>
          <w:rFonts w:ascii="Century Gothic" w:hAnsi="Century Gothic"/>
          <w:sz w:val="22"/>
          <w:szCs w:val="22"/>
        </w:rPr>
        <w:t xml:space="preserve"> e competentes Cartórios de Registro de Títulos e Documentos</w:t>
      </w:r>
      <w:r w:rsidR="00E354DB" w:rsidRPr="00835BF6">
        <w:rPr>
          <w:rFonts w:ascii="Century Gothic" w:hAnsi="Century Gothic"/>
          <w:sz w:val="22"/>
          <w:szCs w:val="22"/>
        </w:rPr>
        <w:t xml:space="preserve">; </w:t>
      </w:r>
    </w:p>
    <w:p w14:paraId="3EC32139" w14:textId="77777777" w:rsidR="009607B0" w:rsidRPr="00835BF6" w:rsidRDefault="009607B0" w:rsidP="00740853">
      <w:pPr>
        <w:spacing w:line="340" w:lineRule="exact"/>
        <w:rPr>
          <w:rFonts w:ascii="Century Gothic" w:hAnsi="Century Gothic"/>
          <w:sz w:val="22"/>
          <w:szCs w:val="22"/>
        </w:rPr>
      </w:pPr>
    </w:p>
    <w:p w14:paraId="5EDE672A" w14:textId="77777777" w:rsidR="00F7144F" w:rsidRPr="00835BF6" w:rsidRDefault="00E354DB"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notificar 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e o Agente Fiduciário </w:t>
      </w:r>
      <w:r w:rsidR="004A43E7" w:rsidRPr="00835BF6">
        <w:rPr>
          <w:rFonts w:ascii="Century Gothic" w:hAnsi="Century Gothic"/>
          <w:sz w:val="22"/>
          <w:szCs w:val="22"/>
        </w:rPr>
        <w:t xml:space="preserve">em até </w:t>
      </w:r>
      <w:r w:rsidR="001764F4" w:rsidRPr="00835BF6">
        <w:rPr>
          <w:rFonts w:ascii="Century Gothic" w:hAnsi="Century Gothic"/>
          <w:sz w:val="22"/>
          <w:szCs w:val="22"/>
        </w:rPr>
        <w:t>2</w:t>
      </w:r>
      <w:r w:rsidR="003270B1" w:rsidRPr="00835BF6">
        <w:rPr>
          <w:rFonts w:ascii="Century Gothic" w:hAnsi="Century Gothic"/>
          <w:sz w:val="22"/>
          <w:szCs w:val="22"/>
        </w:rPr>
        <w:t xml:space="preserve"> </w:t>
      </w:r>
      <w:r w:rsidR="004A43E7" w:rsidRPr="00835BF6">
        <w:rPr>
          <w:rFonts w:ascii="Century Gothic" w:hAnsi="Century Gothic"/>
          <w:sz w:val="22"/>
          <w:szCs w:val="22"/>
        </w:rPr>
        <w:t>(</w:t>
      </w:r>
      <w:r w:rsidR="001764F4" w:rsidRPr="00835BF6">
        <w:rPr>
          <w:rFonts w:ascii="Century Gothic" w:hAnsi="Century Gothic"/>
          <w:sz w:val="22"/>
          <w:szCs w:val="22"/>
        </w:rPr>
        <w:t>dois</w:t>
      </w:r>
      <w:r w:rsidR="004A43E7" w:rsidRPr="00835BF6">
        <w:rPr>
          <w:rFonts w:ascii="Century Gothic" w:hAnsi="Century Gothic"/>
          <w:sz w:val="22"/>
          <w:szCs w:val="22"/>
        </w:rPr>
        <w:t>) Dias Úteis</w:t>
      </w:r>
      <w:r w:rsidR="001764F4" w:rsidRPr="00835BF6">
        <w:rPr>
          <w:rFonts w:ascii="Century Gothic" w:hAnsi="Century Gothic"/>
          <w:sz w:val="22"/>
          <w:szCs w:val="22"/>
        </w:rPr>
        <w:t xml:space="preserve"> a contar da data </w:t>
      </w:r>
      <w:r w:rsidR="001651DD" w:rsidRPr="00835BF6">
        <w:rPr>
          <w:rFonts w:ascii="Century Gothic" w:hAnsi="Century Gothic"/>
          <w:sz w:val="22"/>
          <w:szCs w:val="22"/>
        </w:rPr>
        <w:t>em que a Emissora obteve conhecimento</w:t>
      </w:r>
      <w:r w:rsidR="001764F4" w:rsidRPr="00835BF6">
        <w:rPr>
          <w:rFonts w:ascii="Century Gothic" w:hAnsi="Century Gothic"/>
          <w:sz w:val="22"/>
          <w:szCs w:val="22"/>
        </w:rPr>
        <w:t>,</w:t>
      </w:r>
      <w:r w:rsidR="004A43E7" w:rsidRPr="00835BF6">
        <w:rPr>
          <w:rFonts w:ascii="Century Gothic" w:hAnsi="Century Gothic"/>
          <w:sz w:val="22"/>
          <w:szCs w:val="22"/>
        </w:rPr>
        <w:t xml:space="preserve"> </w:t>
      </w:r>
      <w:r w:rsidRPr="00835BF6">
        <w:rPr>
          <w:rFonts w:ascii="Century Gothic" w:hAnsi="Century Gothic"/>
          <w:sz w:val="22"/>
          <w:szCs w:val="22"/>
        </w:rPr>
        <w:t xml:space="preserve">caso </w:t>
      </w:r>
      <w:r w:rsidR="004A43E7" w:rsidRPr="00835BF6">
        <w:rPr>
          <w:rFonts w:ascii="Century Gothic" w:hAnsi="Century Gothic"/>
          <w:sz w:val="22"/>
          <w:szCs w:val="22"/>
        </w:rPr>
        <w:t>qualquer</w:t>
      </w:r>
      <w:r w:rsidRPr="00835BF6">
        <w:rPr>
          <w:rFonts w:ascii="Century Gothic" w:hAnsi="Century Gothic"/>
          <w:sz w:val="22"/>
          <w:szCs w:val="22"/>
        </w:rPr>
        <w:t xml:space="preserve"> das declarações prestadas</w:t>
      </w:r>
      <w:r w:rsidR="004A43E7" w:rsidRPr="00835BF6">
        <w:rPr>
          <w:rFonts w:ascii="Century Gothic" w:hAnsi="Century Gothic"/>
          <w:sz w:val="22"/>
          <w:szCs w:val="22"/>
        </w:rPr>
        <w:t xml:space="preserve"> pela Emissora</w:t>
      </w:r>
      <w:r w:rsidRPr="00835BF6">
        <w:rPr>
          <w:rFonts w:ascii="Century Gothic" w:hAnsi="Century Gothic"/>
          <w:sz w:val="22"/>
          <w:szCs w:val="22"/>
        </w:rPr>
        <w:t xml:space="preserve"> nesta Escritura de Emissão tornem-se total ou parcialmente inverídicas, incompletas ou incorretas</w:t>
      </w:r>
      <w:r w:rsidR="00F7144F" w:rsidRPr="00835BF6">
        <w:rPr>
          <w:rFonts w:ascii="Century Gothic" w:hAnsi="Century Gothic"/>
          <w:sz w:val="22"/>
          <w:szCs w:val="22"/>
        </w:rPr>
        <w:t>; e</w:t>
      </w:r>
    </w:p>
    <w:p w14:paraId="15289FD6" w14:textId="77777777" w:rsidR="00F7144F" w:rsidRPr="00835BF6" w:rsidRDefault="00F7144F" w:rsidP="00740853">
      <w:pPr>
        <w:pStyle w:val="PargrafodaLista"/>
        <w:spacing w:line="340" w:lineRule="exact"/>
        <w:rPr>
          <w:rFonts w:ascii="Century Gothic" w:hAnsi="Century Gothic"/>
          <w:sz w:val="22"/>
          <w:szCs w:val="22"/>
        </w:rPr>
      </w:pPr>
    </w:p>
    <w:p w14:paraId="52888598" w14:textId="77777777" w:rsidR="00E354DB" w:rsidRPr="00835BF6" w:rsidRDefault="00F7144F" w:rsidP="002B3797">
      <w:pPr>
        <w:numPr>
          <w:ilvl w:val="0"/>
          <w:numId w:val="3"/>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informar</w:t>
      </w:r>
      <w:r w:rsidRPr="00835BF6">
        <w:rPr>
          <w:rStyle w:val="corpoescritura2Char"/>
          <w:rFonts w:ascii="Century Gothic" w:eastAsia="MS Mincho" w:hAnsi="Century Gothic"/>
        </w:rPr>
        <w:t xml:space="preserve"> e enviar o organograma, os dados financeiros e atos societários necessários à realização do relatório anual, conforme previsto na Instrução CVM nº 28</w:t>
      </w:r>
      <w:r w:rsidR="00AC3958" w:rsidRPr="00835BF6">
        <w:rPr>
          <w:rStyle w:val="corpoescritura2Char"/>
          <w:rFonts w:ascii="Century Gothic" w:eastAsia="MS Mincho" w:hAnsi="Century Gothic"/>
        </w:rPr>
        <w:t>, de 23 de novembro de 1983</w:t>
      </w:r>
      <w:r w:rsidR="008936BF" w:rsidRPr="00835BF6">
        <w:rPr>
          <w:rStyle w:val="corpoescritura2Char"/>
          <w:rFonts w:ascii="Century Gothic" w:eastAsia="MS Mincho" w:hAnsi="Century Gothic"/>
        </w:rPr>
        <w:t xml:space="preserve"> (“</w:t>
      </w:r>
      <w:r w:rsidR="008936BF" w:rsidRPr="00835BF6">
        <w:rPr>
          <w:rStyle w:val="corpoescritura2Char"/>
          <w:rFonts w:ascii="Century Gothic" w:eastAsia="MS Mincho" w:hAnsi="Century Gothic"/>
          <w:u w:val="single"/>
        </w:rPr>
        <w:t>Instrução CVM n° 28</w:t>
      </w:r>
      <w:r w:rsidR="008936BF" w:rsidRPr="00835BF6">
        <w:rPr>
          <w:rStyle w:val="corpoescritura2Char"/>
          <w:rFonts w:ascii="Century Gothic" w:eastAsia="MS Mincho" w:hAnsi="Century Gothic"/>
        </w:rPr>
        <w:t>”)</w:t>
      </w:r>
      <w:r w:rsidRPr="00835BF6">
        <w:rPr>
          <w:rStyle w:val="corpoescritura2Char"/>
          <w:rFonts w:ascii="Century Gothic" w:eastAsia="MS Mincho" w:hAnsi="Century Gothic"/>
        </w:rPr>
        <w:t xml:space="preserve">, que venham a ser solicitados pelo Agente Fiduciário, os quais deverão ser devidamente encaminhados pela Emissora em até </w:t>
      </w:r>
      <w:r w:rsidR="0098573E" w:rsidRPr="00835BF6">
        <w:rPr>
          <w:rStyle w:val="corpoescritura2Char"/>
          <w:rFonts w:ascii="Century Gothic" w:eastAsia="MS Mincho" w:hAnsi="Century Gothic"/>
        </w:rPr>
        <w:t xml:space="preserve">30 </w:t>
      </w:r>
      <w:r w:rsidRPr="00835BF6">
        <w:rPr>
          <w:rStyle w:val="corpoescritura2Char"/>
          <w:rFonts w:ascii="Century Gothic" w:eastAsia="MS Mincho" w:hAnsi="Century Gothic"/>
        </w:rPr>
        <w:t>(</w:t>
      </w:r>
      <w:r w:rsidR="0098573E" w:rsidRPr="00835BF6">
        <w:rPr>
          <w:rStyle w:val="corpoescritura2Char"/>
          <w:rFonts w:ascii="Century Gothic" w:eastAsia="MS Mincho" w:hAnsi="Century Gothic"/>
        </w:rPr>
        <w:t>trinta</w:t>
      </w:r>
      <w:r w:rsidRPr="00835BF6">
        <w:rPr>
          <w:rStyle w:val="corpoescritura2Char"/>
          <w:rFonts w:ascii="Century Gothic" w:eastAsia="MS Mincho" w:hAnsi="Century Gothic"/>
        </w:rPr>
        <w:t>) dias antes do encerramento do prazo para disponibilização do mesmo na CVM. O referido organograma do grupo societário da Emissora deverá conter, inclusive, os controladores, as controladas, o controle comum, as coligadas, e integrante</w:t>
      </w:r>
      <w:r w:rsidR="00AC3958" w:rsidRPr="00835BF6">
        <w:rPr>
          <w:rStyle w:val="corpoescritura2Char"/>
          <w:rFonts w:ascii="Century Gothic" w:eastAsia="MS Mincho" w:hAnsi="Century Gothic"/>
        </w:rPr>
        <w:t>s</w:t>
      </w:r>
      <w:r w:rsidRPr="00835BF6">
        <w:rPr>
          <w:rStyle w:val="corpoescritura2Char"/>
          <w:rFonts w:ascii="Century Gothic" w:eastAsia="MS Mincho" w:hAnsi="Century Gothic"/>
        </w:rPr>
        <w:t xml:space="preserve"> de bloco de controle, no encerramento de cada exercício social.</w:t>
      </w:r>
    </w:p>
    <w:p w14:paraId="5A7A028A" w14:textId="77777777" w:rsidR="00E354DB" w:rsidRPr="00835BF6" w:rsidRDefault="00E354DB" w:rsidP="00C82508">
      <w:pPr>
        <w:spacing w:line="340" w:lineRule="exact"/>
        <w:rPr>
          <w:rFonts w:ascii="Century Gothic" w:hAnsi="Century Gothic"/>
          <w:sz w:val="22"/>
          <w:szCs w:val="22"/>
        </w:rPr>
      </w:pPr>
    </w:p>
    <w:p w14:paraId="15C05EAC"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5.2. As despesas a que se refere </w:t>
      </w:r>
      <w:r w:rsidR="00774DAB" w:rsidRPr="00835BF6">
        <w:rPr>
          <w:rFonts w:ascii="Century Gothic" w:hAnsi="Century Gothic"/>
          <w:sz w:val="22"/>
          <w:szCs w:val="22"/>
        </w:rPr>
        <w:t>o item</w:t>
      </w:r>
      <w:r w:rsidRPr="00835BF6">
        <w:rPr>
          <w:rFonts w:ascii="Century Gothic" w:hAnsi="Century Gothic"/>
          <w:sz w:val="22"/>
          <w:szCs w:val="22"/>
        </w:rPr>
        <w:t xml:space="preserve"> </w:t>
      </w:r>
      <w:r w:rsidR="00774DAB" w:rsidRPr="00835BF6">
        <w:rPr>
          <w:rFonts w:ascii="Century Gothic" w:hAnsi="Century Gothic"/>
          <w:sz w:val="22"/>
          <w:szCs w:val="22"/>
        </w:rPr>
        <w:t>5.</w:t>
      </w:r>
      <w:r w:rsidR="00774DAB" w:rsidRPr="00F21C48">
        <w:rPr>
          <w:rFonts w:ascii="Century Gothic" w:hAnsi="Century Gothic"/>
          <w:sz w:val="22"/>
          <w:szCs w:val="22"/>
        </w:rPr>
        <w:t>1</w:t>
      </w:r>
      <w:r w:rsidRPr="002F707A">
        <w:rPr>
          <w:rFonts w:ascii="Century Gothic" w:hAnsi="Century Gothic"/>
          <w:sz w:val="22"/>
          <w:szCs w:val="22"/>
        </w:rPr>
        <w:t>(</w:t>
      </w:r>
      <w:r w:rsidR="00B878A6" w:rsidRPr="002F707A">
        <w:rPr>
          <w:rFonts w:ascii="Century Gothic" w:hAnsi="Century Gothic"/>
          <w:sz w:val="22"/>
          <w:szCs w:val="22"/>
        </w:rPr>
        <w:t>x</w:t>
      </w:r>
      <w:r w:rsidR="00AA7076" w:rsidRPr="002F707A">
        <w:rPr>
          <w:rFonts w:ascii="Century Gothic" w:hAnsi="Century Gothic"/>
          <w:sz w:val="22"/>
          <w:szCs w:val="22"/>
        </w:rPr>
        <w:t>x</w:t>
      </w:r>
      <w:r w:rsidR="00B878A6" w:rsidRPr="002F707A">
        <w:rPr>
          <w:rFonts w:ascii="Century Gothic" w:hAnsi="Century Gothic"/>
          <w:sz w:val="22"/>
          <w:szCs w:val="22"/>
        </w:rPr>
        <w:t>i</w:t>
      </w:r>
      <w:r w:rsidRPr="002F707A">
        <w:rPr>
          <w:rFonts w:ascii="Century Gothic" w:hAnsi="Century Gothic"/>
          <w:sz w:val="22"/>
          <w:szCs w:val="22"/>
        </w:rPr>
        <w:t>) acima</w:t>
      </w:r>
      <w:r w:rsidRPr="00835BF6">
        <w:rPr>
          <w:rFonts w:ascii="Century Gothic" w:hAnsi="Century Gothic"/>
          <w:sz w:val="22"/>
          <w:szCs w:val="22"/>
        </w:rPr>
        <w:t xml:space="preserve"> compreenderão, entre outras, as seguintes:</w:t>
      </w:r>
      <w:r w:rsidR="00661FD1">
        <w:rPr>
          <w:rFonts w:ascii="Century Gothic" w:hAnsi="Century Gothic"/>
          <w:sz w:val="22"/>
          <w:szCs w:val="22"/>
        </w:rPr>
        <w:t xml:space="preserve"> </w:t>
      </w:r>
    </w:p>
    <w:p w14:paraId="0FFCAD9A" w14:textId="77777777" w:rsidR="009607B0" w:rsidRPr="00835BF6" w:rsidRDefault="009607B0" w:rsidP="00740853">
      <w:pPr>
        <w:spacing w:line="340" w:lineRule="exact"/>
        <w:ind w:left="360"/>
        <w:rPr>
          <w:rFonts w:ascii="Century Gothic" w:hAnsi="Century Gothic"/>
          <w:sz w:val="22"/>
          <w:szCs w:val="22"/>
        </w:rPr>
      </w:pPr>
    </w:p>
    <w:p w14:paraId="6B9C9A80" w14:textId="77777777" w:rsidR="009607B0" w:rsidRPr="00111F47" w:rsidRDefault="009607B0" w:rsidP="00111F47">
      <w:pPr>
        <w:numPr>
          <w:ilvl w:val="0"/>
          <w:numId w:val="4"/>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publicação de relatórios, editais, avisos e notificações, conforme previsto nesta Escritura de Emissão, e outras que vierem a ser exigidas pela regulamentação aplicável</w:t>
      </w:r>
      <w:r w:rsidRPr="00111F47">
        <w:rPr>
          <w:rFonts w:ascii="Century Gothic" w:hAnsi="Century Gothic"/>
          <w:sz w:val="22"/>
          <w:szCs w:val="22"/>
        </w:rPr>
        <w:t>;</w:t>
      </w:r>
    </w:p>
    <w:p w14:paraId="71E00B1F" w14:textId="77777777" w:rsidR="009607B0" w:rsidRPr="00835BF6" w:rsidRDefault="009607B0" w:rsidP="00740853">
      <w:pPr>
        <w:tabs>
          <w:tab w:val="num" w:pos="567"/>
        </w:tabs>
        <w:spacing w:line="340" w:lineRule="exact"/>
        <w:ind w:left="567"/>
        <w:rPr>
          <w:rFonts w:ascii="Century Gothic" w:hAnsi="Century Gothic"/>
          <w:sz w:val="22"/>
          <w:szCs w:val="22"/>
        </w:rPr>
      </w:pPr>
    </w:p>
    <w:p w14:paraId="3B179062" w14:textId="77777777" w:rsidR="009607B0" w:rsidRPr="00835BF6" w:rsidRDefault="009607B0" w:rsidP="002B3797">
      <w:pPr>
        <w:numPr>
          <w:ilvl w:val="0"/>
          <w:numId w:val="4"/>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extração de certidões</w:t>
      </w:r>
      <w:r w:rsidR="005F7106" w:rsidRPr="00835BF6">
        <w:rPr>
          <w:rFonts w:ascii="Century Gothic" w:hAnsi="Century Gothic"/>
          <w:sz w:val="22"/>
          <w:szCs w:val="22"/>
        </w:rPr>
        <w:t>;</w:t>
      </w:r>
    </w:p>
    <w:p w14:paraId="120ADDA4" w14:textId="77777777" w:rsidR="009607B0" w:rsidRPr="00835BF6" w:rsidRDefault="009607B0" w:rsidP="00740853">
      <w:pPr>
        <w:tabs>
          <w:tab w:val="num" w:pos="567"/>
        </w:tabs>
        <w:spacing w:line="340" w:lineRule="exact"/>
        <w:ind w:left="567"/>
        <w:rPr>
          <w:rFonts w:ascii="Century Gothic" w:hAnsi="Century Gothic"/>
          <w:sz w:val="22"/>
          <w:szCs w:val="22"/>
        </w:rPr>
      </w:pPr>
    </w:p>
    <w:p w14:paraId="45E58E7B" w14:textId="77777777" w:rsidR="009607B0" w:rsidRPr="00835BF6" w:rsidRDefault="009607B0" w:rsidP="002B3797">
      <w:pPr>
        <w:numPr>
          <w:ilvl w:val="0"/>
          <w:numId w:val="4"/>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despesas de viagem</w:t>
      </w:r>
      <w:r w:rsidR="00C96D27" w:rsidRPr="00835BF6">
        <w:rPr>
          <w:rFonts w:ascii="Century Gothic" w:hAnsi="Century Gothic"/>
          <w:sz w:val="22"/>
          <w:szCs w:val="22"/>
        </w:rPr>
        <w:t xml:space="preserve"> relacionadas à Emissão</w:t>
      </w:r>
      <w:r w:rsidRPr="00835BF6">
        <w:rPr>
          <w:rFonts w:ascii="Century Gothic" w:hAnsi="Century Gothic"/>
          <w:sz w:val="22"/>
          <w:szCs w:val="22"/>
        </w:rPr>
        <w:t>, quando estas sejam necessárias ao desempenho das funções do Agente Fiduciário, sendo que os valores relativos a essas despesas deverão ser devidamente comprovados, sendo certo que o Agente Fiduciário deverá apresentar os comprovantes das despesas incorridas</w:t>
      </w:r>
      <w:r w:rsidR="005F7106" w:rsidRPr="00835BF6">
        <w:rPr>
          <w:rFonts w:ascii="Century Gothic" w:hAnsi="Century Gothic"/>
          <w:sz w:val="22"/>
          <w:szCs w:val="22"/>
        </w:rPr>
        <w:t>;</w:t>
      </w:r>
      <w:r w:rsidRPr="00835BF6">
        <w:rPr>
          <w:rFonts w:ascii="Century Gothic" w:hAnsi="Century Gothic"/>
          <w:sz w:val="22"/>
          <w:szCs w:val="22"/>
        </w:rPr>
        <w:t xml:space="preserve"> e</w:t>
      </w:r>
    </w:p>
    <w:p w14:paraId="1297DD7A" w14:textId="77777777" w:rsidR="009607B0" w:rsidRPr="00835BF6" w:rsidRDefault="009607B0" w:rsidP="00740853">
      <w:pPr>
        <w:tabs>
          <w:tab w:val="num" w:pos="567"/>
        </w:tabs>
        <w:spacing w:line="340" w:lineRule="exact"/>
        <w:ind w:left="567"/>
        <w:rPr>
          <w:rFonts w:ascii="Century Gothic" w:hAnsi="Century Gothic"/>
          <w:sz w:val="22"/>
          <w:szCs w:val="22"/>
        </w:rPr>
      </w:pPr>
    </w:p>
    <w:p w14:paraId="67184E29" w14:textId="77777777" w:rsidR="009607B0" w:rsidRPr="005F7106" w:rsidRDefault="009607B0" w:rsidP="002B3797">
      <w:pPr>
        <w:numPr>
          <w:ilvl w:val="0"/>
          <w:numId w:val="4"/>
        </w:numPr>
        <w:tabs>
          <w:tab w:val="clear" w:pos="1080"/>
          <w:tab w:val="num" w:pos="709"/>
        </w:tabs>
        <w:spacing w:line="340" w:lineRule="exact"/>
        <w:ind w:left="709" w:hanging="709"/>
        <w:rPr>
          <w:rFonts w:ascii="Century Gothic" w:hAnsi="Century Gothic"/>
          <w:sz w:val="22"/>
        </w:rPr>
      </w:pPr>
      <w:r w:rsidRPr="005F7106">
        <w:rPr>
          <w:rFonts w:ascii="Century Gothic" w:hAnsi="Century Gothic"/>
          <w:sz w:val="22"/>
        </w:rPr>
        <w:t xml:space="preserve">eventuais levantamentos adicionais e especiais ou periciais que vierem a ser necessários, desde que razoáveis, na hipótese de ocorrerem omissões e/ou obscuridades relacionadas às informações pertinentes aos estritos interesses dos </w:t>
      </w:r>
      <w:r w:rsidR="004F5A4F" w:rsidRPr="005F7106">
        <w:rPr>
          <w:rFonts w:ascii="Century Gothic" w:hAnsi="Century Gothic"/>
          <w:sz w:val="22"/>
        </w:rPr>
        <w:t>titulares das Debêntures</w:t>
      </w:r>
      <w:r w:rsidR="002F707A" w:rsidRPr="005F7106">
        <w:rPr>
          <w:rFonts w:ascii="Century Gothic" w:hAnsi="Century Gothic"/>
          <w:sz w:val="22"/>
        </w:rPr>
        <w:t>, desde que previamente aprovados pela Emissora</w:t>
      </w:r>
      <w:r w:rsidRPr="005F7106">
        <w:rPr>
          <w:rFonts w:ascii="Century Gothic" w:hAnsi="Century Gothic"/>
          <w:sz w:val="22"/>
        </w:rPr>
        <w:t>.</w:t>
      </w:r>
    </w:p>
    <w:p w14:paraId="2A7B679E" w14:textId="77777777" w:rsidR="000527A1" w:rsidRPr="00835BF6" w:rsidRDefault="000527A1" w:rsidP="00740853">
      <w:pPr>
        <w:pStyle w:val="p0"/>
        <w:tabs>
          <w:tab w:val="clear" w:pos="720"/>
        </w:tabs>
        <w:spacing w:line="340" w:lineRule="exact"/>
        <w:rPr>
          <w:rStyle w:val="corpoescritura2Char"/>
          <w:rFonts w:ascii="Century Gothic" w:eastAsia="MS Mincho" w:hAnsi="Century Gothic"/>
        </w:rPr>
      </w:pPr>
    </w:p>
    <w:p w14:paraId="5B42E161" w14:textId="77777777" w:rsidR="000527A1" w:rsidRPr="00835BF6" w:rsidRDefault="000527A1" w:rsidP="00740853">
      <w:pPr>
        <w:pStyle w:val="p0"/>
        <w:spacing w:line="340" w:lineRule="exact"/>
        <w:rPr>
          <w:rFonts w:ascii="Century Gothic" w:hAnsi="Century Gothic"/>
          <w:sz w:val="22"/>
          <w:szCs w:val="22"/>
        </w:rPr>
      </w:pPr>
      <w:r w:rsidRPr="00835BF6">
        <w:rPr>
          <w:rStyle w:val="corpoescritura2Char"/>
          <w:rFonts w:ascii="Century Gothic" w:eastAsia="MS Mincho" w:hAnsi="Century Gothic"/>
        </w:rPr>
        <w:t>5.</w:t>
      </w:r>
      <w:r w:rsidR="001054DC" w:rsidRPr="00835BF6">
        <w:rPr>
          <w:rStyle w:val="corpoescritura2Char"/>
          <w:rFonts w:ascii="Century Gothic" w:eastAsia="MS Mincho" w:hAnsi="Century Gothic"/>
        </w:rPr>
        <w:t>3</w:t>
      </w:r>
      <w:r w:rsidRPr="00835BF6">
        <w:rPr>
          <w:rStyle w:val="corpoescritura2Char"/>
          <w:rFonts w:ascii="Century Gothic" w:eastAsia="MS Mincho" w:hAnsi="Century Gothic"/>
        </w:rPr>
        <w:t xml:space="preserve">. </w:t>
      </w:r>
      <w:r w:rsidRPr="00835BF6">
        <w:rPr>
          <w:rFonts w:ascii="Century Gothic" w:hAnsi="Century Gothic"/>
          <w:sz w:val="22"/>
          <w:szCs w:val="22"/>
        </w:rPr>
        <w:t>A Fiadora, sem prejuízo das demais obrigações previstas nesta Escritura de Emissão e de outras obrigações expressamente previstas na regulamentação em vigor, no que couber à Fiadora, obriga-se a:</w:t>
      </w:r>
    </w:p>
    <w:p w14:paraId="2FCD1CEE" w14:textId="77777777" w:rsidR="000527A1" w:rsidRPr="00835BF6" w:rsidRDefault="000527A1" w:rsidP="00740853">
      <w:pPr>
        <w:pStyle w:val="p0"/>
        <w:spacing w:line="340" w:lineRule="exact"/>
        <w:rPr>
          <w:rFonts w:ascii="Century Gothic" w:hAnsi="Century Gothic"/>
          <w:sz w:val="22"/>
          <w:szCs w:val="22"/>
        </w:rPr>
      </w:pPr>
      <w:bookmarkStart w:id="113" w:name="_DV_C43"/>
    </w:p>
    <w:p w14:paraId="128B4A9A" w14:textId="2B80A655" w:rsidR="003D7537" w:rsidRPr="00835BF6" w:rsidRDefault="000527A1" w:rsidP="003D7537">
      <w:pPr>
        <w:pStyle w:val="p0"/>
        <w:numPr>
          <w:ilvl w:val="0"/>
          <w:numId w:val="29"/>
        </w:numPr>
        <w:spacing w:line="340" w:lineRule="exact"/>
        <w:ind w:left="709" w:hanging="709"/>
        <w:rPr>
          <w:rFonts w:ascii="Century Gothic" w:hAnsi="Century Gothic"/>
          <w:sz w:val="22"/>
          <w:szCs w:val="22"/>
        </w:rPr>
      </w:pPr>
      <w:bookmarkStart w:id="114" w:name="_DV_C44"/>
      <w:bookmarkEnd w:id="113"/>
      <w:r w:rsidRPr="00EC0B68">
        <w:rPr>
          <w:rFonts w:ascii="Century Gothic" w:hAnsi="Century Gothic"/>
          <w:sz w:val="22"/>
          <w:szCs w:val="22"/>
        </w:rPr>
        <w:t xml:space="preserve">cumprir com todas as obrigações constantes desta </w:t>
      </w:r>
      <w:r w:rsidR="001054DC" w:rsidRPr="00EC0B68">
        <w:rPr>
          <w:rFonts w:ascii="Century Gothic" w:hAnsi="Century Gothic"/>
          <w:sz w:val="22"/>
          <w:szCs w:val="22"/>
        </w:rPr>
        <w:t xml:space="preserve">Escritura de </w:t>
      </w:r>
      <w:r w:rsidR="00384590" w:rsidRPr="00EC0B68">
        <w:rPr>
          <w:rFonts w:ascii="Century Gothic" w:hAnsi="Century Gothic"/>
          <w:sz w:val="22"/>
          <w:szCs w:val="22"/>
        </w:rPr>
        <w:t>Emissão</w:t>
      </w:r>
      <w:r w:rsidRPr="00EC0B68">
        <w:rPr>
          <w:rFonts w:ascii="Century Gothic" w:hAnsi="Century Gothic"/>
          <w:sz w:val="22"/>
          <w:szCs w:val="22"/>
        </w:rPr>
        <w:t>, quando relacionadas à Fiadora;</w:t>
      </w:r>
      <w:bookmarkEnd w:id="114"/>
      <w:r w:rsidR="00EC0B68" w:rsidRPr="00EC0B68">
        <w:rPr>
          <w:rFonts w:ascii="Century Gothic" w:hAnsi="Century Gothic"/>
          <w:sz w:val="22"/>
          <w:szCs w:val="22"/>
        </w:rPr>
        <w:t xml:space="preserve"> </w:t>
      </w:r>
    </w:p>
    <w:p w14:paraId="09F0212C" w14:textId="77777777" w:rsidR="000527A1" w:rsidRPr="00EC0B68" w:rsidRDefault="000527A1" w:rsidP="003D7537">
      <w:pPr>
        <w:pStyle w:val="p0"/>
        <w:spacing w:line="340" w:lineRule="exact"/>
        <w:rPr>
          <w:rFonts w:ascii="Century Gothic" w:hAnsi="Century Gothic"/>
          <w:sz w:val="22"/>
          <w:szCs w:val="22"/>
        </w:rPr>
      </w:pPr>
      <w:bookmarkStart w:id="115" w:name="_DV_C45"/>
    </w:p>
    <w:p w14:paraId="5C35538C" w14:textId="77777777" w:rsidR="000527A1" w:rsidRPr="00835BF6" w:rsidRDefault="000527A1" w:rsidP="003D7537">
      <w:pPr>
        <w:pStyle w:val="p0"/>
        <w:numPr>
          <w:ilvl w:val="0"/>
          <w:numId w:val="29"/>
        </w:numPr>
        <w:spacing w:line="340" w:lineRule="exact"/>
        <w:ind w:left="709" w:hanging="709"/>
        <w:rPr>
          <w:rFonts w:ascii="Century Gothic" w:hAnsi="Century Gothic"/>
          <w:sz w:val="22"/>
          <w:szCs w:val="22"/>
        </w:rPr>
      </w:pPr>
      <w:bookmarkStart w:id="116" w:name="_DV_C46"/>
      <w:bookmarkEnd w:id="115"/>
      <w:r w:rsidRPr="00835BF6">
        <w:rPr>
          <w:rFonts w:ascii="Century Gothic" w:hAnsi="Century Gothic"/>
          <w:sz w:val="22"/>
          <w:szCs w:val="22"/>
        </w:rPr>
        <w:t>fornecer aos titulares das Debêntures:</w:t>
      </w:r>
      <w:bookmarkEnd w:id="116"/>
    </w:p>
    <w:p w14:paraId="04D31567" w14:textId="77777777" w:rsidR="000527A1" w:rsidRPr="00835BF6" w:rsidRDefault="000527A1" w:rsidP="00740853">
      <w:pPr>
        <w:pStyle w:val="p0"/>
        <w:spacing w:line="340" w:lineRule="exact"/>
        <w:rPr>
          <w:rFonts w:ascii="Century Gothic" w:hAnsi="Century Gothic"/>
          <w:sz w:val="22"/>
          <w:szCs w:val="22"/>
        </w:rPr>
      </w:pPr>
    </w:p>
    <w:p w14:paraId="30E8C757" w14:textId="3807972D" w:rsidR="000527A1" w:rsidRPr="005F7106" w:rsidRDefault="000527A1" w:rsidP="005F7106">
      <w:pPr>
        <w:pStyle w:val="p0"/>
        <w:numPr>
          <w:ilvl w:val="0"/>
          <w:numId w:val="15"/>
        </w:numPr>
        <w:tabs>
          <w:tab w:val="clear" w:pos="720"/>
          <w:tab w:val="left" w:pos="1276"/>
        </w:tabs>
        <w:spacing w:line="340" w:lineRule="exact"/>
        <w:ind w:left="1276" w:hanging="850"/>
        <w:rPr>
          <w:rFonts w:ascii="Century Gothic" w:hAnsi="Century Gothic"/>
          <w:sz w:val="22"/>
          <w:szCs w:val="22"/>
        </w:rPr>
      </w:pPr>
      <w:bookmarkStart w:id="117" w:name="_DV_C47"/>
      <w:r w:rsidRPr="00835BF6">
        <w:rPr>
          <w:rFonts w:ascii="Century Gothic" w:hAnsi="Century Gothic"/>
          <w:sz w:val="22"/>
          <w:szCs w:val="22"/>
        </w:rPr>
        <w:t xml:space="preserve">em até </w:t>
      </w:r>
      <w:r w:rsidR="005F7106">
        <w:rPr>
          <w:rFonts w:ascii="Century Gothic" w:hAnsi="Century Gothic"/>
          <w:sz w:val="22"/>
          <w:szCs w:val="22"/>
        </w:rPr>
        <w:t xml:space="preserve">3 (três) Dias Úteis </w:t>
      </w:r>
      <w:r w:rsidRPr="00835BF6">
        <w:rPr>
          <w:rFonts w:ascii="Century Gothic" w:hAnsi="Century Gothic"/>
          <w:sz w:val="22"/>
          <w:szCs w:val="22"/>
        </w:rPr>
        <w:t>após</w:t>
      </w:r>
      <w:r w:rsidR="00E92C4E">
        <w:rPr>
          <w:rFonts w:ascii="Century Gothic" w:hAnsi="Century Gothic"/>
          <w:sz w:val="22"/>
          <w:szCs w:val="22"/>
        </w:rPr>
        <w:t xml:space="preserve"> sua ciência</w:t>
      </w:r>
      <w:r w:rsidRPr="00835BF6">
        <w:rPr>
          <w:rFonts w:ascii="Century Gothic" w:hAnsi="Century Gothic"/>
          <w:sz w:val="22"/>
          <w:szCs w:val="22"/>
        </w:rPr>
        <w:t>, informações ou documentos</w:t>
      </w:r>
      <w:r w:rsidR="005F7106">
        <w:rPr>
          <w:rFonts w:ascii="Century Gothic" w:hAnsi="Century Gothic"/>
          <w:sz w:val="22"/>
          <w:szCs w:val="22"/>
        </w:rPr>
        <w:t xml:space="preserve"> (i)</w:t>
      </w:r>
      <w:r w:rsidRPr="00835BF6">
        <w:rPr>
          <w:rFonts w:ascii="Century Gothic" w:hAnsi="Century Gothic"/>
          <w:sz w:val="22"/>
          <w:szCs w:val="22"/>
        </w:rPr>
        <w:t xml:space="preserve"> a respeito da ocorrência d</w:t>
      </w:r>
      <w:r w:rsidR="004142A3">
        <w:rPr>
          <w:rFonts w:ascii="Century Gothic" w:hAnsi="Century Gothic"/>
          <w:sz w:val="22"/>
          <w:szCs w:val="22"/>
        </w:rPr>
        <w:t>o descumprimento</w:t>
      </w:r>
      <w:r w:rsidR="00EC0B68">
        <w:rPr>
          <w:rFonts w:ascii="Century Gothic" w:hAnsi="Century Gothic"/>
          <w:sz w:val="22"/>
          <w:szCs w:val="22"/>
        </w:rPr>
        <w:t xml:space="preserve"> de alguma obrigação, conforme previsto nesta Escritura de Emissão, </w:t>
      </w:r>
      <w:r w:rsidRPr="00835BF6">
        <w:rPr>
          <w:rFonts w:ascii="Century Gothic" w:hAnsi="Century Gothic"/>
          <w:sz w:val="22"/>
          <w:szCs w:val="22"/>
        </w:rPr>
        <w:t>quando relacionad</w:t>
      </w:r>
      <w:r w:rsidR="001054DC" w:rsidRPr="00835BF6">
        <w:rPr>
          <w:rFonts w:ascii="Century Gothic" w:hAnsi="Century Gothic"/>
          <w:sz w:val="22"/>
          <w:szCs w:val="22"/>
        </w:rPr>
        <w:t>o</w:t>
      </w:r>
      <w:r w:rsidRPr="00835BF6">
        <w:rPr>
          <w:rFonts w:ascii="Century Gothic" w:hAnsi="Century Gothic"/>
          <w:sz w:val="22"/>
          <w:szCs w:val="22"/>
        </w:rPr>
        <w:t xml:space="preserve"> à Fiadora</w:t>
      </w:r>
      <w:bookmarkStart w:id="118" w:name="_DV_C48"/>
      <w:bookmarkEnd w:id="117"/>
      <w:r w:rsidRPr="005F7106">
        <w:rPr>
          <w:rFonts w:ascii="Century Gothic" w:hAnsi="Century Gothic"/>
          <w:sz w:val="22"/>
          <w:szCs w:val="22"/>
        </w:rPr>
        <w:t xml:space="preserve">; </w:t>
      </w:r>
      <w:bookmarkEnd w:id="118"/>
    </w:p>
    <w:p w14:paraId="6D3433E9" w14:textId="77777777" w:rsidR="000527A1" w:rsidRPr="00835BF6" w:rsidRDefault="000527A1" w:rsidP="00740853">
      <w:pPr>
        <w:pStyle w:val="p0"/>
        <w:spacing w:line="340" w:lineRule="exact"/>
        <w:rPr>
          <w:rFonts w:ascii="Century Gothic" w:hAnsi="Century Gothic"/>
          <w:sz w:val="22"/>
          <w:szCs w:val="22"/>
        </w:rPr>
      </w:pPr>
    </w:p>
    <w:p w14:paraId="06B873A6" w14:textId="77777777" w:rsidR="000527A1" w:rsidRPr="00835BF6" w:rsidRDefault="000527A1" w:rsidP="002B3797">
      <w:pPr>
        <w:pStyle w:val="p0"/>
        <w:numPr>
          <w:ilvl w:val="0"/>
          <w:numId w:val="15"/>
        </w:numPr>
        <w:tabs>
          <w:tab w:val="clear" w:pos="720"/>
          <w:tab w:val="left" w:pos="1276"/>
        </w:tabs>
        <w:spacing w:line="340" w:lineRule="exact"/>
        <w:ind w:left="1276" w:hanging="850"/>
        <w:rPr>
          <w:rFonts w:ascii="Century Gothic" w:hAnsi="Century Gothic"/>
          <w:sz w:val="22"/>
          <w:szCs w:val="22"/>
        </w:rPr>
      </w:pPr>
      <w:bookmarkStart w:id="119" w:name="_DV_C49"/>
      <w:r w:rsidRPr="00835BF6">
        <w:rPr>
          <w:rFonts w:ascii="Century Gothic" w:hAnsi="Century Gothic"/>
          <w:sz w:val="22"/>
          <w:szCs w:val="22"/>
        </w:rPr>
        <w:t xml:space="preserve">no prazo de até </w:t>
      </w:r>
      <w:r w:rsidR="006F6B71" w:rsidRPr="00835BF6">
        <w:rPr>
          <w:rFonts w:ascii="Century Gothic" w:hAnsi="Century Gothic"/>
          <w:sz w:val="22"/>
          <w:szCs w:val="22"/>
        </w:rPr>
        <w:t>5 (cinco)</w:t>
      </w:r>
      <w:r w:rsidRPr="00835BF6">
        <w:rPr>
          <w:rFonts w:ascii="Century Gothic" w:hAnsi="Century Gothic"/>
          <w:sz w:val="22"/>
          <w:szCs w:val="22"/>
        </w:rPr>
        <w:t xml:space="preserve"> </w:t>
      </w:r>
      <w:r w:rsidR="00110042" w:rsidRPr="00835BF6">
        <w:rPr>
          <w:rFonts w:ascii="Century Gothic" w:hAnsi="Century Gothic"/>
          <w:sz w:val="22"/>
          <w:szCs w:val="22"/>
        </w:rPr>
        <w:t>Dias Úteis</w:t>
      </w:r>
      <w:r w:rsidRPr="00835BF6">
        <w:rPr>
          <w:rFonts w:ascii="Century Gothic" w:hAnsi="Century Gothic"/>
          <w:sz w:val="22"/>
          <w:szCs w:val="22"/>
        </w:rPr>
        <w:t xml:space="preserve"> contados da data de recebimento da respectiva solicitação, resposta a eventuais dúvidas dos titulares das Debêntures sobre qualquer informação que lhe venha a ser razoavelmente solicitada em relação à Fiadora</w:t>
      </w:r>
      <w:r w:rsidR="00D34C3E" w:rsidRPr="00835BF6">
        <w:rPr>
          <w:rFonts w:ascii="Century Gothic" w:hAnsi="Century Gothic"/>
          <w:sz w:val="22"/>
          <w:szCs w:val="22"/>
        </w:rPr>
        <w:t>,</w:t>
      </w:r>
      <w:r w:rsidRPr="00835BF6">
        <w:rPr>
          <w:rFonts w:ascii="Century Gothic" w:hAnsi="Century Gothic"/>
          <w:sz w:val="22"/>
          <w:szCs w:val="22"/>
        </w:rPr>
        <w:t xml:space="preserve"> salvo se houver determinação legal ou administrativa para que referidas informações sejam fornecidas em menor prazo; </w:t>
      </w:r>
      <w:r w:rsidR="00410E02" w:rsidRPr="00835BF6">
        <w:rPr>
          <w:rFonts w:ascii="Century Gothic" w:hAnsi="Century Gothic"/>
          <w:sz w:val="22"/>
          <w:szCs w:val="22"/>
        </w:rPr>
        <w:t xml:space="preserve"> </w:t>
      </w:r>
      <w:r w:rsidRPr="00835BF6">
        <w:rPr>
          <w:rFonts w:ascii="Century Gothic" w:hAnsi="Century Gothic"/>
          <w:sz w:val="22"/>
          <w:szCs w:val="22"/>
        </w:rPr>
        <w:t>e</w:t>
      </w:r>
      <w:bookmarkEnd w:id="119"/>
    </w:p>
    <w:p w14:paraId="6D396079" w14:textId="77777777" w:rsidR="000527A1" w:rsidRPr="00835BF6" w:rsidRDefault="000527A1" w:rsidP="00740853">
      <w:pPr>
        <w:pStyle w:val="p0"/>
        <w:spacing w:line="340" w:lineRule="exact"/>
        <w:rPr>
          <w:rFonts w:ascii="Century Gothic" w:hAnsi="Century Gothic"/>
          <w:sz w:val="22"/>
          <w:szCs w:val="22"/>
        </w:rPr>
      </w:pPr>
    </w:p>
    <w:p w14:paraId="4D36F280" w14:textId="77777777" w:rsidR="000527A1" w:rsidRPr="00835BF6" w:rsidRDefault="000527A1" w:rsidP="002B3797">
      <w:pPr>
        <w:pStyle w:val="p0"/>
        <w:numPr>
          <w:ilvl w:val="0"/>
          <w:numId w:val="15"/>
        </w:numPr>
        <w:tabs>
          <w:tab w:val="clear" w:pos="720"/>
          <w:tab w:val="left" w:pos="1276"/>
        </w:tabs>
        <w:spacing w:line="340" w:lineRule="exact"/>
        <w:ind w:left="1276" w:hanging="850"/>
        <w:rPr>
          <w:rFonts w:ascii="Century Gothic" w:hAnsi="Century Gothic"/>
          <w:sz w:val="22"/>
          <w:szCs w:val="22"/>
        </w:rPr>
      </w:pPr>
      <w:bookmarkStart w:id="120" w:name="_DV_C50"/>
      <w:r w:rsidRPr="00835BF6">
        <w:rPr>
          <w:rFonts w:ascii="Century Gothic" w:hAnsi="Century Gothic"/>
          <w:sz w:val="22"/>
          <w:szCs w:val="22"/>
        </w:rPr>
        <w:t xml:space="preserve">no prazo de até </w:t>
      </w:r>
      <w:r w:rsidR="000F22C1" w:rsidRPr="00835BF6">
        <w:rPr>
          <w:rFonts w:ascii="Century Gothic" w:hAnsi="Century Gothic"/>
          <w:sz w:val="22"/>
          <w:szCs w:val="22"/>
        </w:rPr>
        <w:t>2</w:t>
      </w:r>
      <w:r w:rsidR="006F6B71" w:rsidRPr="00835BF6">
        <w:rPr>
          <w:rFonts w:ascii="Century Gothic" w:hAnsi="Century Gothic"/>
          <w:sz w:val="22"/>
          <w:szCs w:val="22"/>
        </w:rPr>
        <w:t xml:space="preserve"> (</w:t>
      </w:r>
      <w:r w:rsidR="000F22C1" w:rsidRPr="00835BF6">
        <w:rPr>
          <w:rFonts w:ascii="Century Gothic" w:hAnsi="Century Gothic"/>
          <w:sz w:val="22"/>
          <w:szCs w:val="22"/>
        </w:rPr>
        <w:t>dois</w:t>
      </w:r>
      <w:r w:rsidR="006F6B71" w:rsidRPr="00835BF6">
        <w:rPr>
          <w:rFonts w:ascii="Century Gothic" w:hAnsi="Century Gothic"/>
          <w:sz w:val="22"/>
          <w:szCs w:val="22"/>
        </w:rPr>
        <w:t>)</w:t>
      </w:r>
      <w:r w:rsidRPr="00835BF6">
        <w:rPr>
          <w:rFonts w:ascii="Century Gothic" w:hAnsi="Century Gothic"/>
          <w:sz w:val="22"/>
          <w:szCs w:val="22"/>
        </w:rPr>
        <w:t xml:space="preserve"> </w:t>
      </w:r>
      <w:r w:rsidR="00110042" w:rsidRPr="00835BF6">
        <w:rPr>
          <w:rFonts w:ascii="Century Gothic" w:hAnsi="Century Gothic"/>
          <w:sz w:val="22"/>
          <w:szCs w:val="22"/>
        </w:rPr>
        <w:t>Dia</w:t>
      </w:r>
      <w:r w:rsidR="000F22C1" w:rsidRPr="00835BF6">
        <w:rPr>
          <w:rFonts w:ascii="Century Gothic" w:hAnsi="Century Gothic"/>
          <w:sz w:val="22"/>
          <w:szCs w:val="22"/>
        </w:rPr>
        <w:t>s</w:t>
      </w:r>
      <w:r w:rsidR="00D01BC7" w:rsidRPr="00835BF6">
        <w:rPr>
          <w:rFonts w:ascii="Century Gothic" w:hAnsi="Century Gothic"/>
          <w:sz w:val="22"/>
          <w:szCs w:val="22"/>
        </w:rPr>
        <w:t xml:space="preserve"> Út</w:t>
      </w:r>
      <w:r w:rsidR="000F22C1" w:rsidRPr="00835BF6">
        <w:rPr>
          <w:rFonts w:ascii="Century Gothic" w:hAnsi="Century Gothic"/>
          <w:sz w:val="22"/>
          <w:szCs w:val="22"/>
        </w:rPr>
        <w:t>eis</w:t>
      </w:r>
      <w:r w:rsidRPr="00835BF6">
        <w:rPr>
          <w:rFonts w:ascii="Century Gothic" w:hAnsi="Century Gothic"/>
          <w:sz w:val="22"/>
          <w:szCs w:val="22"/>
        </w:rPr>
        <w:t xml:space="preserve"> contado</w:t>
      </w:r>
      <w:r w:rsidR="000F22C1" w:rsidRPr="00835BF6">
        <w:rPr>
          <w:rFonts w:ascii="Century Gothic" w:hAnsi="Century Gothic"/>
          <w:sz w:val="22"/>
          <w:szCs w:val="22"/>
        </w:rPr>
        <w:t>s</w:t>
      </w:r>
      <w:r w:rsidRPr="00835BF6">
        <w:rPr>
          <w:rFonts w:ascii="Century Gothic" w:hAnsi="Century Gothic"/>
          <w:sz w:val="22"/>
          <w:szCs w:val="22"/>
        </w:rPr>
        <w:t xml:space="preserve"> da </w:t>
      </w:r>
      <w:r w:rsidR="000F22C1" w:rsidRPr="00835BF6">
        <w:rPr>
          <w:rFonts w:ascii="Century Gothic" w:hAnsi="Century Gothic"/>
          <w:sz w:val="22"/>
          <w:szCs w:val="22"/>
        </w:rPr>
        <w:t>notificação nesse sentido</w:t>
      </w:r>
      <w:r w:rsidRPr="00835BF6">
        <w:rPr>
          <w:rFonts w:ascii="Century Gothic" w:hAnsi="Century Gothic"/>
          <w:sz w:val="22"/>
          <w:szCs w:val="22"/>
        </w:rPr>
        <w:t>, informações a respeito da ocorrência de qualquer evento em decorrência do qual as demonstrações financeiras da Fiadora deixem de refletir a real condição econômica e financeira da Fiadora;</w:t>
      </w:r>
      <w:bookmarkEnd w:id="120"/>
      <w:r w:rsidR="00410E02" w:rsidRPr="00835BF6">
        <w:rPr>
          <w:rFonts w:ascii="Century Gothic" w:hAnsi="Century Gothic"/>
          <w:sz w:val="22"/>
          <w:szCs w:val="22"/>
        </w:rPr>
        <w:t xml:space="preserve"> </w:t>
      </w:r>
    </w:p>
    <w:p w14:paraId="5001EBBF" w14:textId="77777777" w:rsidR="000527A1" w:rsidRPr="00835BF6" w:rsidRDefault="000527A1" w:rsidP="00740853">
      <w:pPr>
        <w:pStyle w:val="p0"/>
        <w:spacing w:line="340" w:lineRule="exact"/>
        <w:rPr>
          <w:rFonts w:ascii="Century Gothic" w:hAnsi="Century Gothic"/>
          <w:sz w:val="22"/>
          <w:szCs w:val="22"/>
        </w:rPr>
      </w:pPr>
    </w:p>
    <w:p w14:paraId="74BDD0A8" w14:textId="77777777" w:rsidR="000527A1" w:rsidRPr="00835BF6" w:rsidRDefault="000527A1" w:rsidP="003D7537">
      <w:pPr>
        <w:pStyle w:val="p0"/>
        <w:numPr>
          <w:ilvl w:val="0"/>
          <w:numId w:val="29"/>
        </w:numPr>
        <w:spacing w:line="340" w:lineRule="exact"/>
        <w:ind w:left="709" w:hanging="709"/>
        <w:rPr>
          <w:rFonts w:ascii="Century Gothic" w:hAnsi="Century Gothic"/>
          <w:sz w:val="22"/>
          <w:szCs w:val="22"/>
        </w:rPr>
      </w:pPr>
      <w:bookmarkStart w:id="121" w:name="_DV_M101"/>
      <w:bookmarkEnd w:id="121"/>
      <w:r w:rsidRPr="00835BF6">
        <w:rPr>
          <w:rFonts w:ascii="Century Gothic" w:hAnsi="Century Gothic"/>
          <w:sz w:val="22"/>
          <w:szCs w:val="22"/>
        </w:rPr>
        <w:t>cumprir as leis, os regulamentos, as normas administrativas e as determinações dos órgãos governamentais, autarquias ou tribunais, aplicáveis à condução de seus negócios, exceto por aquelas questionadas de boa-fé nas esferas administrativa e judicial;</w:t>
      </w:r>
    </w:p>
    <w:p w14:paraId="30FAA7CE" w14:textId="77777777" w:rsidR="00884741" w:rsidRPr="00835BF6" w:rsidRDefault="00884741" w:rsidP="00884741">
      <w:pPr>
        <w:rPr>
          <w:rFonts w:ascii="Century Gothic" w:hAnsi="Century Gothic"/>
          <w:sz w:val="22"/>
          <w:szCs w:val="22"/>
        </w:rPr>
      </w:pPr>
      <w:bookmarkStart w:id="122" w:name="_DV_M102"/>
      <w:bookmarkEnd w:id="122"/>
    </w:p>
    <w:p w14:paraId="1B045D89" w14:textId="77777777" w:rsidR="00884741" w:rsidRPr="00835BF6" w:rsidRDefault="00884741" w:rsidP="003D7537">
      <w:pPr>
        <w:pStyle w:val="p0"/>
        <w:numPr>
          <w:ilvl w:val="0"/>
          <w:numId w:val="29"/>
        </w:numPr>
        <w:spacing w:line="340" w:lineRule="exact"/>
        <w:ind w:left="709" w:hanging="709"/>
        <w:rPr>
          <w:rFonts w:ascii="Century Gothic" w:hAnsi="Century Gothic"/>
          <w:sz w:val="22"/>
          <w:szCs w:val="22"/>
        </w:rPr>
      </w:pPr>
      <w:r w:rsidRPr="00835BF6">
        <w:rPr>
          <w:rFonts w:ascii="Century Gothic" w:hAnsi="Century Gothic"/>
          <w:sz w:val="22"/>
          <w:szCs w:val="22"/>
        </w:rPr>
        <w:t xml:space="preserve">não agir em desconformidade com as disposições da Lei Anticorrupção, do FCPA e do UKBA, </w:t>
      </w:r>
      <w:r w:rsidR="00E068C4">
        <w:rPr>
          <w:rFonts w:ascii="Century Gothic" w:hAnsi="Century Gothic"/>
          <w:sz w:val="22"/>
          <w:szCs w:val="22"/>
        </w:rPr>
        <w:t xml:space="preserve">no que for aplicável, </w:t>
      </w:r>
      <w:r w:rsidRPr="00835BF6">
        <w:rPr>
          <w:rFonts w:ascii="Century Gothic" w:hAnsi="Century Gothic"/>
          <w:sz w:val="22"/>
          <w:szCs w:val="22"/>
        </w:rPr>
        <w:t>bem como das demais leis anticorrupção dos países em que desenvolve suas atividades;</w:t>
      </w:r>
    </w:p>
    <w:p w14:paraId="11850021" w14:textId="77777777" w:rsidR="00884741" w:rsidRPr="00835BF6" w:rsidRDefault="00884741" w:rsidP="00884741">
      <w:pPr>
        <w:pStyle w:val="PargrafodaLista"/>
        <w:rPr>
          <w:rFonts w:ascii="Century Gothic" w:hAnsi="Century Gothic"/>
          <w:sz w:val="22"/>
          <w:szCs w:val="22"/>
        </w:rPr>
      </w:pPr>
    </w:p>
    <w:p w14:paraId="36629DAC" w14:textId="77777777" w:rsidR="00884741" w:rsidRPr="00835BF6" w:rsidRDefault="00884741" w:rsidP="003D7537">
      <w:pPr>
        <w:pStyle w:val="p0"/>
        <w:numPr>
          <w:ilvl w:val="0"/>
          <w:numId w:val="29"/>
        </w:numPr>
        <w:spacing w:line="340" w:lineRule="exact"/>
        <w:ind w:left="709" w:hanging="709"/>
        <w:rPr>
          <w:rFonts w:ascii="Century Gothic" w:hAnsi="Century Gothic"/>
          <w:sz w:val="22"/>
          <w:szCs w:val="22"/>
        </w:rPr>
      </w:pPr>
      <w:r w:rsidRPr="00835BF6">
        <w:rPr>
          <w:rFonts w:ascii="Century Gothic" w:hAnsi="Century Gothic"/>
          <w:sz w:val="22"/>
          <w:szCs w:val="22"/>
        </w:rPr>
        <w:t xml:space="preserve">adotar mecanismos e procedimentos internos de integridade, treinamento, comunicação, auditoria e incentivo à denúncia de irregularidades para garantir o fiel cumprimento das leis indicadas no item </w:t>
      </w:r>
      <w:r w:rsidR="0070385C" w:rsidRPr="00835BF6">
        <w:rPr>
          <w:rFonts w:ascii="Century Gothic" w:hAnsi="Century Gothic"/>
          <w:sz w:val="22"/>
          <w:szCs w:val="22"/>
        </w:rPr>
        <w:t xml:space="preserve">iv </w:t>
      </w:r>
      <w:r w:rsidRPr="00835BF6">
        <w:rPr>
          <w:rFonts w:ascii="Century Gothic" w:hAnsi="Century Gothic"/>
          <w:sz w:val="22"/>
          <w:szCs w:val="22"/>
        </w:rPr>
        <w:t>acima por seus funcionários, executivos, diretores, representantes, procuradores e demais partes relacionadas;</w:t>
      </w:r>
    </w:p>
    <w:p w14:paraId="0047A55B" w14:textId="77777777" w:rsidR="00884741" w:rsidRPr="00835BF6" w:rsidRDefault="00884741" w:rsidP="00884741">
      <w:pPr>
        <w:pStyle w:val="PargrafodaLista"/>
        <w:rPr>
          <w:rFonts w:ascii="Century Gothic" w:hAnsi="Century Gothic"/>
          <w:sz w:val="22"/>
          <w:szCs w:val="22"/>
        </w:rPr>
      </w:pPr>
    </w:p>
    <w:p w14:paraId="579F4DAD" w14:textId="77777777" w:rsidR="000527A1" w:rsidRPr="00835BF6" w:rsidRDefault="000527A1" w:rsidP="003D7537">
      <w:pPr>
        <w:pStyle w:val="p0"/>
        <w:numPr>
          <w:ilvl w:val="0"/>
          <w:numId w:val="29"/>
        </w:numPr>
        <w:spacing w:line="340" w:lineRule="exact"/>
        <w:ind w:left="709" w:hanging="709"/>
        <w:rPr>
          <w:rFonts w:ascii="Century Gothic" w:hAnsi="Century Gothic"/>
          <w:sz w:val="22"/>
          <w:szCs w:val="22"/>
        </w:rPr>
      </w:pPr>
      <w:r w:rsidRPr="00835BF6">
        <w:rPr>
          <w:rFonts w:ascii="Century Gothic" w:hAnsi="Century Gothic"/>
          <w:sz w:val="22"/>
          <w:szCs w:val="22"/>
        </w:rPr>
        <w:t>manter sempre válidas, eficazes, em perfeita ordem e em pleno vigor todas as autorizações e licenças, inclusive as ambientais, para o regular exercício de suas atividades;</w:t>
      </w:r>
    </w:p>
    <w:p w14:paraId="1573D9D7" w14:textId="77777777" w:rsidR="000527A1" w:rsidRPr="00835BF6" w:rsidRDefault="000527A1" w:rsidP="00740853">
      <w:pPr>
        <w:pStyle w:val="p0"/>
        <w:spacing w:line="340" w:lineRule="exact"/>
        <w:rPr>
          <w:rFonts w:ascii="Century Gothic" w:hAnsi="Century Gothic"/>
          <w:sz w:val="22"/>
          <w:szCs w:val="22"/>
        </w:rPr>
      </w:pPr>
    </w:p>
    <w:p w14:paraId="1878D5DD" w14:textId="77777777" w:rsidR="000527A1" w:rsidRPr="00835BF6" w:rsidRDefault="000527A1" w:rsidP="003D7537">
      <w:pPr>
        <w:pStyle w:val="p0"/>
        <w:numPr>
          <w:ilvl w:val="0"/>
          <w:numId w:val="29"/>
        </w:numPr>
        <w:spacing w:line="340" w:lineRule="exact"/>
        <w:ind w:left="709" w:hanging="709"/>
        <w:rPr>
          <w:rFonts w:ascii="Century Gothic" w:hAnsi="Century Gothic"/>
          <w:sz w:val="22"/>
          <w:szCs w:val="22"/>
        </w:rPr>
      </w:pPr>
      <w:bookmarkStart w:id="123" w:name="_DV_M103"/>
      <w:bookmarkEnd w:id="123"/>
      <w:r w:rsidRPr="00835BF6">
        <w:rPr>
          <w:rFonts w:ascii="Century Gothic" w:hAnsi="Century Gothic"/>
          <w:sz w:val="22"/>
          <w:szCs w:val="22"/>
        </w:rPr>
        <w:t xml:space="preserve">manter sempre válidas, eficazes, em perfeita ordem e em pleno vigor todas as autorizações necessárias à assinatura desta </w:t>
      </w:r>
      <w:bookmarkStart w:id="124" w:name="_DV_M104"/>
      <w:bookmarkEnd w:id="124"/>
      <w:r w:rsidR="006253EB" w:rsidRPr="00835BF6">
        <w:rPr>
          <w:rFonts w:ascii="Century Gothic" w:hAnsi="Century Gothic"/>
          <w:sz w:val="22"/>
          <w:szCs w:val="22"/>
        </w:rPr>
        <w:t>Escritura de Emissão</w:t>
      </w:r>
      <w:r w:rsidRPr="00835BF6">
        <w:rPr>
          <w:rFonts w:ascii="Century Gothic" w:hAnsi="Century Gothic"/>
          <w:sz w:val="22"/>
          <w:szCs w:val="22"/>
        </w:rPr>
        <w:t xml:space="preserve"> e ao cumprimento de todas as </w:t>
      </w:r>
      <w:bookmarkStart w:id="125" w:name="_DV_C56"/>
      <w:r w:rsidRPr="00835BF6">
        <w:rPr>
          <w:rFonts w:ascii="Century Gothic" w:hAnsi="Century Gothic"/>
          <w:sz w:val="22"/>
          <w:szCs w:val="22"/>
        </w:rPr>
        <w:t xml:space="preserve">suas </w:t>
      </w:r>
      <w:bookmarkStart w:id="126" w:name="_DV_M105"/>
      <w:bookmarkEnd w:id="125"/>
      <w:bookmarkEnd w:id="126"/>
      <w:r w:rsidRPr="00835BF6">
        <w:rPr>
          <w:rFonts w:ascii="Century Gothic" w:hAnsi="Century Gothic"/>
          <w:sz w:val="22"/>
          <w:szCs w:val="22"/>
        </w:rPr>
        <w:t>ob</w:t>
      </w:r>
      <w:r w:rsidR="0001367C">
        <w:rPr>
          <w:rFonts w:ascii="Century Gothic" w:hAnsi="Century Gothic"/>
          <w:sz w:val="22"/>
          <w:szCs w:val="22"/>
        </w:rPr>
        <w:t xml:space="preserve">rigações aqui e ali previstas; </w:t>
      </w:r>
    </w:p>
    <w:p w14:paraId="6EB14112" w14:textId="77777777" w:rsidR="000527A1" w:rsidRPr="00835BF6" w:rsidRDefault="000527A1" w:rsidP="00740853">
      <w:pPr>
        <w:pStyle w:val="p0"/>
        <w:spacing w:line="340" w:lineRule="exact"/>
        <w:rPr>
          <w:rFonts w:ascii="Century Gothic" w:hAnsi="Century Gothic"/>
          <w:sz w:val="22"/>
          <w:szCs w:val="22"/>
        </w:rPr>
      </w:pPr>
    </w:p>
    <w:p w14:paraId="211A3BD0" w14:textId="77777777" w:rsidR="000527A1" w:rsidRDefault="000527A1" w:rsidP="003D7537">
      <w:pPr>
        <w:pStyle w:val="p0"/>
        <w:numPr>
          <w:ilvl w:val="0"/>
          <w:numId w:val="29"/>
        </w:numPr>
        <w:spacing w:line="340" w:lineRule="exact"/>
        <w:ind w:left="709" w:hanging="709"/>
        <w:rPr>
          <w:rFonts w:ascii="Century Gothic" w:hAnsi="Century Gothic"/>
          <w:sz w:val="22"/>
          <w:szCs w:val="22"/>
        </w:rPr>
      </w:pPr>
      <w:bookmarkStart w:id="127" w:name="_DV_M106"/>
      <w:bookmarkEnd w:id="127"/>
      <w:r w:rsidRPr="00835BF6">
        <w:rPr>
          <w:rFonts w:ascii="Century Gothic" w:hAnsi="Century Gothic"/>
          <w:sz w:val="22"/>
          <w:szCs w:val="22"/>
        </w:rPr>
        <w:t>manter livros de registro contábeis adequados, nos quais lançamentos completos e corretos sejam feitos de todas as negociações e operações relativas a seus re</w:t>
      </w:r>
      <w:r w:rsidR="0001367C">
        <w:rPr>
          <w:rFonts w:ascii="Century Gothic" w:hAnsi="Century Gothic"/>
          <w:sz w:val="22"/>
          <w:szCs w:val="22"/>
        </w:rPr>
        <w:t>spectivos negócios e atividades;</w:t>
      </w:r>
    </w:p>
    <w:p w14:paraId="0675602D" w14:textId="77777777" w:rsidR="0001367C" w:rsidRDefault="0001367C" w:rsidP="0001367C">
      <w:pPr>
        <w:pStyle w:val="PargrafodaLista"/>
        <w:rPr>
          <w:rFonts w:ascii="Century Gothic" w:hAnsi="Century Gothic"/>
          <w:sz w:val="22"/>
          <w:szCs w:val="22"/>
        </w:rPr>
      </w:pPr>
    </w:p>
    <w:p w14:paraId="5FF74802" w14:textId="77777777" w:rsidR="0001367C" w:rsidRPr="0001367C" w:rsidRDefault="0001367C" w:rsidP="003D7537">
      <w:pPr>
        <w:pStyle w:val="p0"/>
        <w:numPr>
          <w:ilvl w:val="0"/>
          <w:numId w:val="29"/>
        </w:numPr>
        <w:spacing w:line="340" w:lineRule="exact"/>
        <w:ind w:left="709" w:hanging="709"/>
        <w:rPr>
          <w:rFonts w:ascii="Century Gothic" w:hAnsi="Century Gothic"/>
          <w:sz w:val="22"/>
          <w:szCs w:val="22"/>
        </w:rPr>
      </w:pPr>
      <w:r w:rsidRPr="0001367C">
        <w:rPr>
          <w:rFonts w:ascii="Century Gothic" w:hAnsi="Century Gothic"/>
          <w:sz w:val="22"/>
          <w:szCs w:val="22"/>
        </w:rPr>
        <w:t xml:space="preserve">manter verdadeiras, corretas, consistentes e completas, durante o prazo de vigência das Debêntures e desde que haja Debêntures em circulação, as declarações e informações contidas (a) nesta Escritura de Emissão, no que for aplicável; e (b) nos documentos fornecidos pela </w:t>
      </w:r>
      <w:r>
        <w:rPr>
          <w:rFonts w:ascii="Century Gothic" w:hAnsi="Century Gothic"/>
          <w:sz w:val="22"/>
          <w:szCs w:val="22"/>
        </w:rPr>
        <w:t>Fiadora</w:t>
      </w:r>
      <w:r w:rsidRPr="0001367C">
        <w:rPr>
          <w:rFonts w:ascii="Century Gothic" w:hAnsi="Century Gothic"/>
          <w:sz w:val="22"/>
          <w:szCs w:val="22"/>
        </w:rPr>
        <w:t xml:space="preserve">, no âmbito da Emissão, de qualquer forma, no curso das análises que instruíram a decisão de investimento e no âmbito da </w:t>
      </w:r>
      <w:r w:rsidRPr="0001367C">
        <w:rPr>
          <w:rFonts w:ascii="Century Gothic" w:hAnsi="Century Gothic"/>
          <w:i/>
          <w:sz w:val="22"/>
          <w:szCs w:val="22"/>
        </w:rPr>
        <w:t xml:space="preserve">due diligence </w:t>
      </w:r>
      <w:r w:rsidRPr="0001367C">
        <w:rPr>
          <w:rFonts w:ascii="Century Gothic" w:hAnsi="Century Gothic"/>
          <w:sz w:val="22"/>
          <w:szCs w:val="22"/>
        </w:rPr>
        <w:t xml:space="preserve">a ser realizada pelo assessor legal; </w:t>
      </w:r>
    </w:p>
    <w:p w14:paraId="2C924E44" w14:textId="77777777" w:rsidR="0001367C" w:rsidRPr="0001367C" w:rsidRDefault="0001367C" w:rsidP="0001367C">
      <w:pPr>
        <w:pStyle w:val="PargrafodaLista"/>
        <w:rPr>
          <w:rFonts w:ascii="Century Gothic" w:hAnsi="Century Gothic"/>
          <w:sz w:val="22"/>
          <w:szCs w:val="22"/>
        </w:rPr>
      </w:pPr>
    </w:p>
    <w:p w14:paraId="03D162DE" w14:textId="77777777" w:rsidR="0001367C" w:rsidRPr="0001367C" w:rsidRDefault="0001367C" w:rsidP="003D7537">
      <w:pPr>
        <w:pStyle w:val="p0"/>
        <w:numPr>
          <w:ilvl w:val="0"/>
          <w:numId w:val="29"/>
        </w:numPr>
        <w:spacing w:line="340" w:lineRule="exact"/>
        <w:ind w:left="709" w:hanging="709"/>
        <w:rPr>
          <w:rFonts w:ascii="Century Gothic" w:hAnsi="Century Gothic"/>
          <w:b/>
          <w:sz w:val="22"/>
          <w:szCs w:val="22"/>
        </w:rPr>
      </w:pPr>
      <w:r w:rsidRPr="0001367C">
        <w:rPr>
          <w:rFonts w:ascii="Century Gothic" w:hAnsi="Century Gothic"/>
          <w:sz w:val="22"/>
          <w:szCs w:val="22"/>
        </w:rPr>
        <w:t xml:space="preserve">manter válidas e regulares, durante o prazo de vigência das Debêntures e desde que haja Debêntures em circulação, as garantias prestadas nesta Escritura de Emissão, no que for aplicável; </w:t>
      </w:r>
    </w:p>
    <w:p w14:paraId="12CAA229" w14:textId="77777777" w:rsidR="0001367C" w:rsidRPr="00835BF6" w:rsidRDefault="0001367C" w:rsidP="0001367C">
      <w:pPr>
        <w:pStyle w:val="p0"/>
        <w:spacing w:line="340" w:lineRule="exact"/>
        <w:ind w:left="720"/>
        <w:rPr>
          <w:rFonts w:ascii="Century Gothic" w:hAnsi="Century Gothic"/>
          <w:sz w:val="22"/>
          <w:szCs w:val="22"/>
        </w:rPr>
      </w:pPr>
    </w:p>
    <w:p w14:paraId="02BBCBA0" w14:textId="77777777" w:rsidR="009607B0" w:rsidRPr="00835BF6" w:rsidRDefault="009607B0" w:rsidP="00740853">
      <w:pPr>
        <w:spacing w:line="340" w:lineRule="exact"/>
        <w:jc w:val="center"/>
        <w:rPr>
          <w:rFonts w:ascii="Century Gothic" w:hAnsi="Century Gothic"/>
          <w:b/>
          <w:sz w:val="22"/>
          <w:szCs w:val="22"/>
        </w:rPr>
      </w:pPr>
      <w:r w:rsidRPr="00835BF6">
        <w:rPr>
          <w:rFonts w:ascii="Century Gothic" w:hAnsi="Century Gothic"/>
          <w:b/>
          <w:sz w:val="22"/>
          <w:szCs w:val="22"/>
        </w:rPr>
        <w:t>CLÁUSULA SEXTA – DO AGENTE FIDUCIÁRIO</w:t>
      </w:r>
    </w:p>
    <w:p w14:paraId="797F6C99" w14:textId="77777777" w:rsidR="0017660F" w:rsidRPr="00835BF6" w:rsidRDefault="0017660F" w:rsidP="00740853">
      <w:pPr>
        <w:spacing w:line="340" w:lineRule="exact"/>
        <w:rPr>
          <w:rFonts w:ascii="Century Gothic" w:hAnsi="Century Gothic"/>
          <w:sz w:val="22"/>
          <w:szCs w:val="22"/>
        </w:rPr>
      </w:pPr>
    </w:p>
    <w:p w14:paraId="2876219F"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6.1. A Emissora nomeia e constitui agente fiduciário da </w:t>
      </w:r>
      <w:r w:rsidR="00275A64" w:rsidRPr="00835BF6">
        <w:rPr>
          <w:rFonts w:ascii="Century Gothic" w:hAnsi="Century Gothic"/>
          <w:sz w:val="22"/>
          <w:szCs w:val="22"/>
        </w:rPr>
        <w:t>Emissão</w:t>
      </w:r>
      <w:r w:rsidR="0017660F" w:rsidRPr="00835BF6">
        <w:rPr>
          <w:rFonts w:ascii="Century Gothic" w:hAnsi="Century Gothic"/>
          <w:sz w:val="22"/>
          <w:szCs w:val="22"/>
        </w:rPr>
        <w:t xml:space="preserve"> a</w:t>
      </w:r>
      <w:r w:rsidR="00AE6B15" w:rsidRPr="00835BF6">
        <w:rPr>
          <w:rFonts w:ascii="Century Gothic" w:hAnsi="Century Gothic"/>
          <w:sz w:val="22"/>
          <w:szCs w:val="22"/>
        </w:rPr>
        <w:t xml:space="preserve"> </w:t>
      </w:r>
      <w:r w:rsidR="000033C2" w:rsidRPr="00835BF6">
        <w:rPr>
          <w:rFonts w:ascii="Century Gothic" w:hAnsi="Century Gothic" w:cs="Arial"/>
          <w:sz w:val="22"/>
          <w:szCs w:val="22"/>
        </w:rPr>
        <w:t>Oliveira Trust Distribuidora de Títulos e Valores Mobiliários S.A.</w:t>
      </w:r>
      <w:r w:rsidR="00B42B84" w:rsidRPr="00835BF6">
        <w:rPr>
          <w:rFonts w:ascii="Century Gothic" w:hAnsi="Century Gothic"/>
          <w:sz w:val="22"/>
          <w:szCs w:val="22"/>
        </w:rPr>
        <w:t xml:space="preserve">, </w:t>
      </w:r>
      <w:r w:rsidRPr="00835BF6">
        <w:rPr>
          <w:rFonts w:ascii="Century Gothic" w:hAnsi="Century Gothic"/>
          <w:sz w:val="22"/>
          <w:szCs w:val="22"/>
        </w:rPr>
        <w:t>acima qualificada, que, por meio deste ato, aceita a nomeação para, nos termos da lei e da presente Escritura de Emissão, representar</w:t>
      </w:r>
      <w:r w:rsidR="008936BF" w:rsidRPr="00835BF6">
        <w:rPr>
          <w:rFonts w:ascii="Century Gothic" w:hAnsi="Century Gothic"/>
          <w:sz w:val="22"/>
          <w:szCs w:val="22"/>
        </w:rPr>
        <w:t>,</w:t>
      </w:r>
      <w:r w:rsidRPr="00835BF6">
        <w:rPr>
          <w:rFonts w:ascii="Century Gothic" w:hAnsi="Century Gothic"/>
          <w:sz w:val="22"/>
          <w:szCs w:val="22"/>
        </w:rPr>
        <w:t xml:space="preserve"> perante a Emissora, os interesses da comunhão dos titulares d</w:t>
      </w:r>
      <w:r w:rsidR="008936BF" w:rsidRPr="00835BF6">
        <w:rPr>
          <w:rFonts w:ascii="Century Gothic" w:hAnsi="Century Gothic"/>
          <w:sz w:val="22"/>
          <w:szCs w:val="22"/>
        </w:rPr>
        <w:t>as</w:t>
      </w:r>
      <w:r w:rsidRPr="00835BF6">
        <w:rPr>
          <w:rFonts w:ascii="Century Gothic" w:hAnsi="Century Gothic"/>
          <w:sz w:val="22"/>
          <w:szCs w:val="22"/>
        </w:rPr>
        <w:t xml:space="preserve"> Debêntures.</w:t>
      </w:r>
    </w:p>
    <w:p w14:paraId="56F49ADD" w14:textId="77777777" w:rsidR="009607B0" w:rsidRPr="00835BF6" w:rsidRDefault="009607B0" w:rsidP="00740853">
      <w:pPr>
        <w:spacing w:line="340" w:lineRule="exact"/>
        <w:rPr>
          <w:rFonts w:ascii="Century Gothic" w:hAnsi="Century Gothic"/>
          <w:sz w:val="22"/>
          <w:szCs w:val="22"/>
        </w:rPr>
      </w:pPr>
    </w:p>
    <w:p w14:paraId="00E602C8"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6.2. O Agente Fiduciário, nomeado na presente Escritura de Emissão, declara sob as penas da lei, que:</w:t>
      </w:r>
    </w:p>
    <w:p w14:paraId="130554C0" w14:textId="77777777" w:rsidR="009607B0" w:rsidRPr="00835BF6" w:rsidRDefault="009607B0" w:rsidP="00740853">
      <w:pPr>
        <w:spacing w:line="340" w:lineRule="exact"/>
        <w:ind w:left="360"/>
        <w:rPr>
          <w:rFonts w:ascii="Century Gothic" w:hAnsi="Century Gothic"/>
          <w:sz w:val="22"/>
          <w:szCs w:val="22"/>
        </w:rPr>
      </w:pPr>
    </w:p>
    <w:p w14:paraId="4E911607" w14:textId="77777777" w:rsidR="009607B0" w:rsidRPr="00835BF6" w:rsidRDefault="009607B0" w:rsidP="002B3797">
      <w:pPr>
        <w:numPr>
          <w:ilvl w:val="0"/>
          <w:numId w:val="5"/>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aceita a função para a qual foi nomeado, assumindo integralmente os deveres e atribuições previstos na legislação específica e nesta Escritura de Emissão;</w:t>
      </w:r>
    </w:p>
    <w:p w14:paraId="2F06EC70"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37A95769" w14:textId="77777777" w:rsidR="009607B0" w:rsidRPr="00835BF6" w:rsidRDefault="009607B0" w:rsidP="002B3797">
      <w:pPr>
        <w:numPr>
          <w:ilvl w:val="0"/>
          <w:numId w:val="5"/>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conhece e aceita integralmente esta Escritura de Emissão, todas as suas cláusulas e condições;</w:t>
      </w:r>
    </w:p>
    <w:p w14:paraId="768B1EFF"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52312442" w14:textId="77777777" w:rsidR="009607B0" w:rsidRPr="00835BF6" w:rsidRDefault="009607B0" w:rsidP="002B3797">
      <w:pPr>
        <w:numPr>
          <w:ilvl w:val="0"/>
          <w:numId w:val="5"/>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está devidamente autorizado a celebrar esta Escritura de Emissão e a cumprir com suas obrigações aqui previstas, tendo sido satisfeitos todos os requisitos legais e aqueles previstos em seu respectivo instrumento constitutivo necessários para tanto;</w:t>
      </w:r>
    </w:p>
    <w:p w14:paraId="4248C920"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7D589F99" w14:textId="77777777" w:rsidR="009607B0" w:rsidRPr="00835BF6" w:rsidRDefault="009607B0" w:rsidP="002B3797">
      <w:pPr>
        <w:numPr>
          <w:ilvl w:val="0"/>
          <w:numId w:val="5"/>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a celebração desta Escritura de Emissão e o cumprimento de suas obrigações aqui previstas não infringem qualquer obrigação anteriormente assumida pelo Agente Fiduciário;</w:t>
      </w:r>
    </w:p>
    <w:p w14:paraId="4BEF9BA7" w14:textId="77777777" w:rsidR="009607B0" w:rsidRPr="00835BF6" w:rsidRDefault="009607B0" w:rsidP="00740853">
      <w:pPr>
        <w:pStyle w:val="Cabealho"/>
        <w:widowControl/>
        <w:tabs>
          <w:tab w:val="clear" w:pos="4419"/>
          <w:tab w:val="clear" w:pos="8838"/>
          <w:tab w:val="num" w:pos="567"/>
        </w:tabs>
        <w:spacing w:line="340" w:lineRule="exact"/>
        <w:ind w:left="567" w:hanging="567"/>
        <w:rPr>
          <w:rFonts w:ascii="Century Gothic" w:hAnsi="Century Gothic"/>
          <w:sz w:val="22"/>
          <w:szCs w:val="22"/>
        </w:rPr>
      </w:pPr>
    </w:p>
    <w:p w14:paraId="4233453D" w14:textId="77777777" w:rsidR="009607B0" w:rsidRPr="00835BF6" w:rsidRDefault="009607B0" w:rsidP="002B3797">
      <w:pPr>
        <w:numPr>
          <w:ilvl w:val="0"/>
          <w:numId w:val="5"/>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não tem qualquer impedimento legal, conforme </w:t>
      </w:r>
      <w:r w:rsidR="0096292B" w:rsidRPr="00835BF6">
        <w:rPr>
          <w:rFonts w:ascii="Century Gothic" w:hAnsi="Century Gothic"/>
          <w:sz w:val="22"/>
          <w:szCs w:val="22"/>
        </w:rPr>
        <w:t xml:space="preserve">o </w:t>
      </w:r>
      <w:r w:rsidRPr="00835BF6">
        <w:rPr>
          <w:rFonts w:ascii="Century Gothic" w:hAnsi="Century Gothic"/>
          <w:sz w:val="22"/>
          <w:szCs w:val="22"/>
        </w:rPr>
        <w:t xml:space="preserve">artigo 66, parágrafo 3º, da Lei das Sociedades por Ações, para exercer a função que lhe é conferida; </w:t>
      </w:r>
    </w:p>
    <w:p w14:paraId="43F3FA65"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01D9C83E" w14:textId="77777777" w:rsidR="009607B0" w:rsidRPr="00835BF6" w:rsidRDefault="009607B0" w:rsidP="002B3797">
      <w:pPr>
        <w:numPr>
          <w:ilvl w:val="0"/>
          <w:numId w:val="5"/>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não se encontra em nenhuma das situações de conflito de interesse previstas no artigo</w:t>
      </w:r>
      <w:r w:rsidR="00E14109" w:rsidRPr="00835BF6">
        <w:rPr>
          <w:rFonts w:ascii="Century Gothic" w:hAnsi="Century Gothic"/>
          <w:sz w:val="22"/>
          <w:szCs w:val="22"/>
        </w:rPr>
        <w:t> </w:t>
      </w:r>
      <w:r w:rsidRPr="00835BF6">
        <w:rPr>
          <w:rFonts w:ascii="Century Gothic" w:hAnsi="Century Gothic"/>
          <w:sz w:val="22"/>
          <w:szCs w:val="22"/>
        </w:rPr>
        <w:t xml:space="preserve">10 da Instrução da CVM </w:t>
      </w:r>
      <w:r w:rsidR="00E14109" w:rsidRPr="00835BF6">
        <w:rPr>
          <w:rFonts w:ascii="Century Gothic" w:hAnsi="Century Gothic"/>
          <w:sz w:val="22"/>
          <w:szCs w:val="22"/>
        </w:rPr>
        <w:t>nº</w:t>
      </w:r>
      <w:r w:rsidRPr="00835BF6">
        <w:rPr>
          <w:rFonts w:ascii="Century Gothic" w:hAnsi="Century Gothic"/>
          <w:sz w:val="22"/>
          <w:szCs w:val="22"/>
        </w:rPr>
        <w:t xml:space="preserve"> 28;</w:t>
      </w:r>
    </w:p>
    <w:p w14:paraId="1AE393F2"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27AF5ED8" w14:textId="77777777" w:rsidR="009607B0" w:rsidRPr="00835BF6" w:rsidRDefault="009607B0" w:rsidP="002B3797">
      <w:pPr>
        <w:numPr>
          <w:ilvl w:val="0"/>
          <w:numId w:val="5"/>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não tem qualquer ligação com a Emissora que o impeça de exercer suas funções; </w:t>
      </w:r>
    </w:p>
    <w:p w14:paraId="0DD64A3B"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70EA7107" w14:textId="77777777" w:rsidR="009607B0" w:rsidRPr="00835BF6" w:rsidRDefault="009607B0" w:rsidP="002B3797">
      <w:pPr>
        <w:numPr>
          <w:ilvl w:val="0"/>
          <w:numId w:val="5"/>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está ciente das disposições da Circular do Banco Central do Brasil </w:t>
      </w:r>
      <w:r w:rsidR="00E14109" w:rsidRPr="00835BF6">
        <w:rPr>
          <w:rFonts w:ascii="Century Gothic" w:hAnsi="Century Gothic"/>
          <w:sz w:val="22"/>
          <w:szCs w:val="22"/>
        </w:rPr>
        <w:t>nº</w:t>
      </w:r>
      <w:r w:rsidRPr="00835BF6">
        <w:rPr>
          <w:rFonts w:ascii="Century Gothic" w:hAnsi="Century Gothic"/>
          <w:sz w:val="22"/>
          <w:szCs w:val="22"/>
        </w:rPr>
        <w:t xml:space="preserve"> 1.832, de 31 de outubro de 1990;</w:t>
      </w:r>
    </w:p>
    <w:p w14:paraId="6CFF1133"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1043D4E1" w14:textId="77777777" w:rsidR="00D16CE2" w:rsidRPr="00835BF6" w:rsidRDefault="009607B0" w:rsidP="002B3797">
      <w:pPr>
        <w:numPr>
          <w:ilvl w:val="0"/>
          <w:numId w:val="5"/>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verificou a veracidade das informações contidas nesta Escritura de Emissão, com base nos documentos apresentados pela Emissora, sendo certo que não efetuou nenhuma verificação independente, com o que os titulares das Debêntures declaram-se cientes e de acordo</w:t>
      </w:r>
      <w:r w:rsidR="00D16CE2" w:rsidRPr="00835BF6">
        <w:rPr>
          <w:rFonts w:ascii="Century Gothic" w:hAnsi="Century Gothic"/>
          <w:sz w:val="22"/>
          <w:szCs w:val="22"/>
        </w:rPr>
        <w:t>;</w:t>
      </w:r>
      <w:r w:rsidR="005627A4">
        <w:rPr>
          <w:rFonts w:ascii="Century Gothic" w:hAnsi="Century Gothic"/>
          <w:sz w:val="22"/>
          <w:szCs w:val="22"/>
        </w:rPr>
        <w:t xml:space="preserve"> e</w:t>
      </w:r>
      <w:r w:rsidR="00D16CE2" w:rsidRPr="00835BF6">
        <w:rPr>
          <w:rFonts w:ascii="Century Gothic" w:hAnsi="Century Gothic"/>
          <w:sz w:val="22"/>
          <w:szCs w:val="22"/>
        </w:rPr>
        <w:t xml:space="preserve"> </w:t>
      </w:r>
    </w:p>
    <w:p w14:paraId="154A7F40" w14:textId="77777777" w:rsidR="00D16CE2" w:rsidRPr="00835BF6" w:rsidRDefault="00D16CE2" w:rsidP="00740853">
      <w:pPr>
        <w:pStyle w:val="PargrafodaLista"/>
        <w:spacing w:line="340" w:lineRule="exact"/>
        <w:rPr>
          <w:rFonts w:ascii="Century Gothic" w:hAnsi="Century Gothic"/>
          <w:sz w:val="22"/>
          <w:szCs w:val="22"/>
        </w:rPr>
      </w:pPr>
    </w:p>
    <w:p w14:paraId="660086F9" w14:textId="52C187FC" w:rsidR="00DC6DE4" w:rsidRPr="00835BF6" w:rsidRDefault="009D42C7" w:rsidP="002B3797">
      <w:pPr>
        <w:numPr>
          <w:ilvl w:val="0"/>
          <w:numId w:val="5"/>
        </w:numPr>
        <w:tabs>
          <w:tab w:val="clear" w:pos="1080"/>
          <w:tab w:val="num" w:pos="709"/>
        </w:tabs>
        <w:spacing w:line="340" w:lineRule="exact"/>
        <w:ind w:left="709" w:hanging="709"/>
        <w:rPr>
          <w:rFonts w:ascii="Century Gothic" w:hAnsi="Century Gothic"/>
          <w:sz w:val="22"/>
        </w:rPr>
      </w:pPr>
      <w:r w:rsidRPr="00835BF6">
        <w:rPr>
          <w:rFonts w:ascii="Century Gothic" w:hAnsi="Century Gothic"/>
          <w:sz w:val="22"/>
          <w:szCs w:val="22"/>
        </w:rPr>
        <w:t xml:space="preserve">para fins do disposto na Instrução CVM </w:t>
      </w:r>
      <w:r w:rsidR="00E14109" w:rsidRPr="00835BF6">
        <w:rPr>
          <w:rFonts w:ascii="Century Gothic" w:hAnsi="Century Gothic"/>
          <w:sz w:val="22"/>
          <w:szCs w:val="22"/>
        </w:rPr>
        <w:t>nº</w:t>
      </w:r>
      <w:r w:rsidRPr="00835BF6">
        <w:rPr>
          <w:rFonts w:ascii="Century Gothic" w:hAnsi="Century Gothic"/>
          <w:sz w:val="22"/>
          <w:szCs w:val="22"/>
        </w:rPr>
        <w:t xml:space="preserve"> 28, </w:t>
      </w:r>
      <w:r w:rsidR="00D16CE2" w:rsidRPr="00835BF6">
        <w:rPr>
          <w:rFonts w:ascii="Century Gothic" w:hAnsi="Century Gothic"/>
          <w:sz w:val="22"/>
          <w:szCs w:val="22"/>
        </w:rPr>
        <w:t xml:space="preserve">na data de assinatura da presente Escritura de Emissão, presta serviço de agente fiduciário </w:t>
      </w:r>
      <w:r w:rsidR="00FC0521">
        <w:rPr>
          <w:rFonts w:ascii="Century Gothic" w:hAnsi="Century Gothic"/>
          <w:sz w:val="22"/>
          <w:szCs w:val="22"/>
        </w:rPr>
        <w:t xml:space="preserve">na: (i) 1ª (Primeira) Emissão Privada de Debêntures </w:t>
      </w:r>
      <w:r w:rsidR="00FC0521" w:rsidRPr="00FC0521">
        <w:rPr>
          <w:rFonts w:ascii="Century Gothic" w:hAnsi="Century Gothic"/>
          <w:sz w:val="22"/>
          <w:szCs w:val="22"/>
        </w:rPr>
        <w:t>subordinadas, conversíveis da</w:t>
      </w:r>
      <w:r w:rsidR="0046410F">
        <w:rPr>
          <w:rFonts w:ascii="Century Gothic" w:hAnsi="Century Gothic"/>
          <w:sz w:val="22"/>
          <w:szCs w:val="22"/>
        </w:rPr>
        <w:t xml:space="preserve"> Fiadora</w:t>
      </w:r>
      <w:r w:rsidR="00FC0521" w:rsidRPr="00FC0521">
        <w:rPr>
          <w:rFonts w:ascii="Century Gothic" w:hAnsi="Century Gothic"/>
          <w:sz w:val="22"/>
          <w:szCs w:val="22"/>
        </w:rPr>
        <w:t xml:space="preserve">, por meio da qual foram emitidas 161 </w:t>
      </w:r>
      <w:r w:rsidR="00FC0521">
        <w:rPr>
          <w:rFonts w:ascii="Century Gothic" w:hAnsi="Century Gothic"/>
          <w:sz w:val="22"/>
          <w:szCs w:val="22"/>
        </w:rPr>
        <w:t xml:space="preserve">(cento e sessenta e uma) </w:t>
      </w:r>
      <w:r w:rsidR="00FC0521" w:rsidRPr="00FC0521">
        <w:rPr>
          <w:rFonts w:ascii="Century Gothic" w:hAnsi="Century Gothic"/>
          <w:sz w:val="22"/>
          <w:szCs w:val="22"/>
        </w:rPr>
        <w:t>debêntures, no volume total de R$ 161.000.000,00</w:t>
      </w:r>
      <w:r w:rsidR="00FC0521">
        <w:rPr>
          <w:rFonts w:ascii="Century Gothic" w:hAnsi="Century Gothic"/>
          <w:sz w:val="22"/>
          <w:szCs w:val="22"/>
        </w:rPr>
        <w:t xml:space="preserve"> (cento e </w:t>
      </w:r>
      <w:r w:rsidR="0046410F">
        <w:rPr>
          <w:rFonts w:ascii="Century Gothic" w:hAnsi="Century Gothic"/>
          <w:sz w:val="22"/>
          <w:szCs w:val="22"/>
        </w:rPr>
        <w:t>sessenta</w:t>
      </w:r>
      <w:r w:rsidR="00FC0521">
        <w:rPr>
          <w:rFonts w:ascii="Century Gothic" w:hAnsi="Century Gothic"/>
          <w:sz w:val="22"/>
          <w:szCs w:val="22"/>
        </w:rPr>
        <w:t xml:space="preserve"> e um milhões de reais)</w:t>
      </w:r>
      <w:r w:rsidR="00FC0521" w:rsidRPr="00FC0521">
        <w:rPr>
          <w:rFonts w:ascii="Century Gothic" w:hAnsi="Century Gothic"/>
          <w:sz w:val="22"/>
          <w:szCs w:val="22"/>
        </w:rPr>
        <w:t>, na data de em</w:t>
      </w:r>
      <w:r w:rsidR="00472D8F">
        <w:rPr>
          <w:rFonts w:ascii="Century Gothic" w:hAnsi="Century Gothic"/>
          <w:sz w:val="22"/>
          <w:szCs w:val="22"/>
        </w:rPr>
        <w:t xml:space="preserve">issão, com vencimento final em </w:t>
      </w:r>
      <w:r w:rsidR="00FC0521" w:rsidRPr="00FC0521">
        <w:rPr>
          <w:rFonts w:ascii="Century Gothic" w:hAnsi="Century Gothic"/>
          <w:sz w:val="22"/>
          <w:szCs w:val="22"/>
        </w:rPr>
        <w:t xml:space="preserve">7 de janeiro de 2019; e (ii) 1ª </w:t>
      </w:r>
      <w:r w:rsidR="00FC0521">
        <w:rPr>
          <w:rFonts w:ascii="Century Gothic" w:hAnsi="Century Gothic"/>
          <w:sz w:val="22"/>
          <w:szCs w:val="22"/>
        </w:rPr>
        <w:t>(Primeira) E</w:t>
      </w:r>
      <w:r w:rsidR="00FC0521" w:rsidRPr="00FC0521">
        <w:rPr>
          <w:rFonts w:ascii="Century Gothic" w:hAnsi="Century Gothic"/>
          <w:sz w:val="22"/>
          <w:szCs w:val="22"/>
        </w:rPr>
        <w:t>mi</w:t>
      </w:r>
      <w:r w:rsidR="00FC0521">
        <w:rPr>
          <w:rFonts w:ascii="Century Gothic" w:hAnsi="Century Gothic"/>
          <w:sz w:val="22"/>
          <w:szCs w:val="22"/>
        </w:rPr>
        <w:t>ssão P</w:t>
      </w:r>
      <w:r w:rsidR="00FC0521" w:rsidRPr="00FC0521">
        <w:rPr>
          <w:rFonts w:ascii="Century Gothic" w:hAnsi="Century Gothic"/>
          <w:sz w:val="22"/>
          <w:szCs w:val="22"/>
        </w:rPr>
        <w:t xml:space="preserve">rivada de </w:t>
      </w:r>
      <w:r w:rsidR="00FC0521">
        <w:rPr>
          <w:rFonts w:ascii="Century Gothic" w:hAnsi="Century Gothic"/>
          <w:sz w:val="22"/>
          <w:szCs w:val="22"/>
        </w:rPr>
        <w:t>D</w:t>
      </w:r>
      <w:r w:rsidR="00FC0521" w:rsidRPr="00FC0521">
        <w:rPr>
          <w:rFonts w:ascii="Century Gothic" w:hAnsi="Century Gothic"/>
          <w:sz w:val="22"/>
          <w:szCs w:val="22"/>
        </w:rPr>
        <w:t>ebêntures quirografárias da Macaúbas Meio Ambiente S.A., por meio da qual foram emitidas 69.000</w:t>
      </w:r>
      <w:r w:rsidR="00FC0521">
        <w:rPr>
          <w:rFonts w:ascii="Century Gothic" w:hAnsi="Century Gothic"/>
          <w:sz w:val="22"/>
          <w:szCs w:val="22"/>
        </w:rPr>
        <w:t xml:space="preserve"> (sessenta e nove mil)</w:t>
      </w:r>
      <w:r w:rsidR="00FC0521" w:rsidRPr="00FC0521">
        <w:rPr>
          <w:rFonts w:ascii="Century Gothic" w:hAnsi="Century Gothic"/>
          <w:sz w:val="22"/>
          <w:szCs w:val="22"/>
        </w:rPr>
        <w:t xml:space="preserve"> </w:t>
      </w:r>
      <w:r w:rsidR="00FC0521">
        <w:rPr>
          <w:rFonts w:ascii="Century Gothic" w:hAnsi="Century Gothic"/>
          <w:sz w:val="22"/>
          <w:szCs w:val="22"/>
        </w:rPr>
        <w:t>d</w:t>
      </w:r>
      <w:r w:rsidR="00FC0521" w:rsidRPr="00FC0521">
        <w:rPr>
          <w:rFonts w:ascii="Century Gothic" w:hAnsi="Century Gothic"/>
          <w:sz w:val="22"/>
          <w:szCs w:val="22"/>
        </w:rPr>
        <w:t xml:space="preserve">ebêntures, no volume total de R$ 69.000.000,00 </w:t>
      </w:r>
      <w:r w:rsidR="00FC0521">
        <w:rPr>
          <w:rFonts w:ascii="Century Gothic" w:hAnsi="Century Gothic"/>
          <w:sz w:val="22"/>
          <w:szCs w:val="22"/>
        </w:rPr>
        <w:t xml:space="preserve">(sessenta e nove milhões de reais) </w:t>
      </w:r>
      <w:r w:rsidR="00FC0521" w:rsidRPr="00FC0521">
        <w:rPr>
          <w:rFonts w:ascii="Century Gothic" w:hAnsi="Century Gothic"/>
          <w:sz w:val="22"/>
          <w:szCs w:val="22"/>
        </w:rPr>
        <w:t>na data de emissão, com vencimento final em 10 de abril de 2019.</w:t>
      </w:r>
    </w:p>
    <w:p w14:paraId="3D46FEA9" w14:textId="77777777" w:rsidR="009607B0" w:rsidRPr="00835BF6" w:rsidRDefault="009607B0" w:rsidP="00740853">
      <w:pPr>
        <w:spacing w:line="340" w:lineRule="exact"/>
        <w:ind w:left="709"/>
        <w:rPr>
          <w:rFonts w:ascii="Century Gothic" w:hAnsi="Century Gothic"/>
          <w:sz w:val="22"/>
          <w:szCs w:val="22"/>
        </w:rPr>
      </w:pPr>
    </w:p>
    <w:p w14:paraId="67A46B10"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6.3. O Agente Fiduciário exercerá suas funções a partir da data de assinatura desta Escritura de Emissão, devendo permanecer no exercício de suas funções até a Data de Vencimento, até que todas as obrigações</w:t>
      </w:r>
      <w:r w:rsidR="00325317" w:rsidRPr="00835BF6">
        <w:rPr>
          <w:rFonts w:ascii="Century Gothic" w:hAnsi="Century Gothic"/>
          <w:sz w:val="22"/>
          <w:szCs w:val="22"/>
        </w:rPr>
        <w:t xml:space="preserve"> principais e acessórias</w:t>
      </w:r>
      <w:r w:rsidRPr="00835BF6">
        <w:rPr>
          <w:rFonts w:ascii="Century Gothic" w:hAnsi="Century Gothic"/>
          <w:sz w:val="22"/>
          <w:szCs w:val="22"/>
        </w:rPr>
        <w:t xml:space="preserve"> contempladas na presente Escritura de Emissão sejam cumpridas ou até sua efetiva substituição.</w:t>
      </w:r>
    </w:p>
    <w:p w14:paraId="29AC4491" w14:textId="77777777" w:rsidR="009607B0" w:rsidRPr="00835BF6" w:rsidRDefault="009607B0" w:rsidP="00740853">
      <w:pPr>
        <w:spacing w:line="340" w:lineRule="exact"/>
        <w:rPr>
          <w:rFonts w:ascii="Century Gothic" w:hAnsi="Century Gothic"/>
          <w:sz w:val="22"/>
          <w:szCs w:val="22"/>
        </w:rPr>
      </w:pPr>
    </w:p>
    <w:p w14:paraId="50CF3CE6" w14:textId="77777777" w:rsidR="0021534E"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6.4. Será devida pela Emissora ao Agente Fiduciário</w:t>
      </w:r>
      <w:r w:rsidR="001350D7" w:rsidRPr="00835BF6">
        <w:rPr>
          <w:rFonts w:ascii="Century Gothic" w:hAnsi="Century Gothic"/>
          <w:sz w:val="22"/>
          <w:szCs w:val="22"/>
        </w:rPr>
        <w:t>, a título de honorários pelos deveres e atribuições que lhe competem, nos termos da legislação e regulamentação aplicáveis e desta Escritura de Emissão, a seguinte remuneração: parcelas anuais de R$</w:t>
      </w:r>
      <w:r w:rsidR="00800B92" w:rsidRPr="00835BF6">
        <w:rPr>
          <w:rFonts w:ascii="Century Gothic" w:hAnsi="Century Gothic"/>
          <w:sz w:val="22"/>
          <w:szCs w:val="22"/>
        </w:rPr>
        <w:t xml:space="preserve"> </w:t>
      </w:r>
      <w:r w:rsidR="00363C39" w:rsidRPr="00835BF6">
        <w:rPr>
          <w:rFonts w:ascii="Century Gothic" w:hAnsi="Century Gothic"/>
          <w:sz w:val="22"/>
        </w:rPr>
        <w:t xml:space="preserve">8.000,00 (oito mil </w:t>
      </w:r>
      <w:r w:rsidR="00800B92" w:rsidRPr="00835BF6">
        <w:rPr>
          <w:rFonts w:ascii="Century Gothic" w:hAnsi="Century Gothic"/>
          <w:sz w:val="22"/>
        </w:rPr>
        <w:t>reais)</w:t>
      </w:r>
      <w:r w:rsidR="001350D7" w:rsidRPr="00835BF6">
        <w:rPr>
          <w:rFonts w:ascii="Century Gothic" w:hAnsi="Century Gothic"/>
          <w:sz w:val="22"/>
          <w:szCs w:val="22"/>
        </w:rPr>
        <w:t xml:space="preserve">, sendo o primeiro pagamento devido no 5º (quinto) </w:t>
      </w:r>
      <w:r w:rsidR="0086173F" w:rsidRPr="00835BF6">
        <w:rPr>
          <w:rFonts w:ascii="Century Gothic" w:hAnsi="Century Gothic"/>
          <w:sz w:val="22"/>
          <w:szCs w:val="22"/>
        </w:rPr>
        <w:t>Dia Útil</w:t>
      </w:r>
      <w:r w:rsidR="001350D7" w:rsidRPr="00835BF6">
        <w:rPr>
          <w:rFonts w:ascii="Century Gothic" w:hAnsi="Century Gothic"/>
          <w:sz w:val="22"/>
          <w:szCs w:val="22"/>
        </w:rPr>
        <w:t xml:space="preserve"> após a data de assinatura da presente Escritura de Emissão</w:t>
      </w:r>
      <w:bookmarkStart w:id="128" w:name="_DV_M322"/>
      <w:bookmarkEnd w:id="128"/>
      <w:r w:rsidR="001350D7" w:rsidRPr="00835BF6">
        <w:rPr>
          <w:rFonts w:ascii="Century Gothic" w:hAnsi="Century Gothic"/>
          <w:sz w:val="22"/>
          <w:szCs w:val="22"/>
        </w:rPr>
        <w:t>, e os seguintes no mesmo dia dos anos subsequentes (“</w:t>
      </w:r>
      <w:r w:rsidR="001350D7" w:rsidRPr="00835BF6">
        <w:rPr>
          <w:rFonts w:ascii="Century Gothic" w:hAnsi="Century Gothic"/>
          <w:sz w:val="22"/>
          <w:szCs w:val="22"/>
          <w:u w:val="single"/>
        </w:rPr>
        <w:t>Honorários</w:t>
      </w:r>
      <w:r w:rsidR="001350D7" w:rsidRPr="00835BF6">
        <w:rPr>
          <w:rFonts w:ascii="Century Gothic" w:hAnsi="Century Gothic"/>
          <w:sz w:val="22"/>
          <w:szCs w:val="22"/>
        </w:rPr>
        <w:t>”).</w:t>
      </w:r>
    </w:p>
    <w:p w14:paraId="396035AC" w14:textId="77777777" w:rsidR="00F3055B" w:rsidRPr="00835BF6" w:rsidRDefault="00F3055B" w:rsidP="00740853">
      <w:pPr>
        <w:spacing w:line="340" w:lineRule="exact"/>
        <w:rPr>
          <w:rFonts w:ascii="Century Gothic" w:hAnsi="Century Gothic"/>
          <w:sz w:val="22"/>
          <w:szCs w:val="22"/>
        </w:rPr>
      </w:pPr>
    </w:p>
    <w:p w14:paraId="3AF7D376" w14:textId="77777777" w:rsidR="00E534FA" w:rsidRPr="00835BF6" w:rsidRDefault="001C27A2" w:rsidP="00F3055B">
      <w:pPr>
        <w:pStyle w:val="PargrafodaLista"/>
        <w:numPr>
          <w:ilvl w:val="2"/>
          <w:numId w:val="24"/>
        </w:numPr>
        <w:spacing w:line="340" w:lineRule="exact"/>
        <w:ind w:left="0" w:firstLine="0"/>
        <w:rPr>
          <w:rFonts w:ascii="Century Gothic" w:hAnsi="Century Gothic"/>
          <w:sz w:val="22"/>
          <w:szCs w:val="22"/>
        </w:rPr>
      </w:pPr>
      <w:r w:rsidRPr="00835BF6">
        <w:rPr>
          <w:rFonts w:ascii="Century Gothic" w:hAnsi="Century Gothic"/>
          <w:sz w:val="22"/>
          <w:szCs w:val="22"/>
        </w:rPr>
        <w:t xml:space="preserve">No caso de inadimplemento no pagamento das </w:t>
      </w:r>
      <w:r w:rsidR="00DD43AC" w:rsidRPr="00835BF6">
        <w:rPr>
          <w:rFonts w:ascii="Century Gothic" w:hAnsi="Century Gothic"/>
          <w:sz w:val="22"/>
          <w:szCs w:val="22"/>
        </w:rPr>
        <w:t>D</w:t>
      </w:r>
      <w:r w:rsidRPr="00835BF6">
        <w:rPr>
          <w:rFonts w:ascii="Century Gothic" w:hAnsi="Century Gothic"/>
          <w:sz w:val="22"/>
          <w:szCs w:val="22"/>
        </w:rPr>
        <w:t xml:space="preserve">ebêntures ou de reestruturação das condições das </w:t>
      </w:r>
      <w:r w:rsidR="00DD43AC" w:rsidRPr="00835BF6">
        <w:rPr>
          <w:rFonts w:ascii="Century Gothic" w:hAnsi="Century Gothic"/>
          <w:sz w:val="22"/>
          <w:szCs w:val="22"/>
        </w:rPr>
        <w:t>D</w:t>
      </w:r>
      <w:r w:rsidRPr="00835BF6">
        <w:rPr>
          <w:rFonts w:ascii="Century Gothic" w:hAnsi="Century Gothic"/>
          <w:sz w:val="22"/>
          <w:szCs w:val="22"/>
        </w:rPr>
        <w:t xml:space="preserve">ebêntures após a </w:t>
      </w:r>
      <w:r w:rsidR="00DD43AC" w:rsidRPr="00835BF6">
        <w:rPr>
          <w:rFonts w:ascii="Century Gothic" w:hAnsi="Century Gothic"/>
          <w:sz w:val="22"/>
          <w:szCs w:val="22"/>
        </w:rPr>
        <w:t>E</w:t>
      </w:r>
      <w:r w:rsidRPr="00835BF6">
        <w:rPr>
          <w:rFonts w:ascii="Century Gothic" w:hAnsi="Century Gothic"/>
          <w:sz w:val="22"/>
          <w:szCs w:val="22"/>
        </w:rPr>
        <w:t>missão ou da participação em reuniões ou conferências telefônicas, bem como atendimento à solicitações extraordinárias, ser</w:t>
      </w:r>
      <w:r w:rsidR="00DD43AC" w:rsidRPr="00835BF6">
        <w:rPr>
          <w:rFonts w:ascii="Century Gothic" w:hAnsi="Century Gothic"/>
          <w:sz w:val="22"/>
          <w:szCs w:val="22"/>
        </w:rPr>
        <w:t>á</w:t>
      </w:r>
      <w:r w:rsidRPr="00835BF6">
        <w:rPr>
          <w:rFonts w:ascii="Century Gothic" w:hAnsi="Century Gothic"/>
          <w:sz w:val="22"/>
          <w:szCs w:val="22"/>
        </w:rPr>
        <w:t xml:space="preserve"> devid</w:t>
      </w:r>
      <w:r w:rsidR="00F3055B" w:rsidRPr="00835BF6">
        <w:rPr>
          <w:rFonts w:ascii="Century Gothic" w:hAnsi="Century Gothic"/>
          <w:sz w:val="22"/>
          <w:szCs w:val="22"/>
        </w:rPr>
        <w:t>o</w:t>
      </w:r>
      <w:r w:rsidRPr="00835BF6">
        <w:rPr>
          <w:rFonts w:ascii="Century Gothic" w:hAnsi="Century Gothic"/>
          <w:sz w:val="22"/>
          <w:szCs w:val="22"/>
        </w:rPr>
        <w:t xml:space="preserve"> </w:t>
      </w:r>
      <w:r w:rsidR="00F3055B" w:rsidRPr="00835BF6">
        <w:rPr>
          <w:rFonts w:ascii="Century Gothic" w:hAnsi="Century Gothic"/>
          <w:sz w:val="22"/>
          <w:szCs w:val="22"/>
        </w:rPr>
        <w:t>ao Agente Fiduciário</w:t>
      </w:r>
      <w:r w:rsidRPr="00835BF6">
        <w:rPr>
          <w:rFonts w:ascii="Century Gothic" w:hAnsi="Century Gothic"/>
          <w:sz w:val="22"/>
          <w:szCs w:val="22"/>
        </w:rPr>
        <w:t xml:space="preserve">, adicionalmente, o valor de R$ 500,00 por hora-homem de trabalho dedicado a tais fatos bem como à (i) execução das garantias, (ii) comparecimento em reuniões formais com a Emissora e/ou com </w:t>
      </w:r>
      <w:r w:rsidR="00DD43AC" w:rsidRPr="00835BF6">
        <w:rPr>
          <w:rFonts w:ascii="Century Gothic" w:hAnsi="Century Gothic"/>
          <w:sz w:val="22"/>
          <w:szCs w:val="22"/>
        </w:rPr>
        <w:t>titulares de Debêntures</w:t>
      </w:r>
      <w:r w:rsidRPr="00835BF6">
        <w:rPr>
          <w:rFonts w:ascii="Century Gothic" w:hAnsi="Century Gothic"/>
          <w:sz w:val="22"/>
          <w:szCs w:val="22"/>
        </w:rPr>
        <w:t xml:space="preserve">; e (iii) implementação das consequentes decisões tomadas em tais eventos, pagas 5 (cinco) dias após comprovação da entrega, pelo Agente Fiduciário, de "relatório de horas" à Emissora. Entende-se por reestruturação das </w:t>
      </w:r>
      <w:r w:rsidR="00DD43AC" w:rsidRPr="00835BF6">
        <w:rPr>
          <w:rFonts w:ascii="Century Gothic" w:hAnsi="Century Gothic"/>
          <w:sz w:val="22"/>
          <w:szCs w:val="22"/>
        </w:rPr>
        <w:t>D</w:t>
      </w:r>
      <w:r w:rsidRPr="00835BF6">
        <w:rPr>
          <w:rFonts w:ascii="Century Gothic" w:hAnsi="Century Gothic"/>
          <w:sz w:val="22"/>
          <w:szCs w:val="22"/>
        </w:rPr>
        <w:t xml:space="preserve">ebêntures os eventos relacionados </w:t>
      </w:r>
      <w:r w:rsidR="00F3055B" w:rsidRPr="00835BF6">
        <w:rPr>
          <w:rFonts w:ascii="Century Gothic" w:hAnsi="Century Gothic"/>
          <w:sz w:val="22"/>
          <w:szCs w:val="22"/>
        </w:rPr>
        <w:t>à</w:t>
      </w:r>
      <w:r w:rsidRPr="00835BF6">
        <w:rPr>
          <w:rFonts w:ascii="Century Gothic" w:hAnsi="Century Gothic"/>
          <w:sz w:val="22"/>
          <w:szCs w:val="22"/>
        </w:rPr>
        <w:t xml:space="preserve"> alteração (i) das garantias, (ii) prazos de pagamento e (iii) condições relacionadas ao vencimento antecipado. Os eventos relacionados a amortização das </w:t>
      </w:r>
      <w:r w:rsidR="00DD43AC" w:rsidRPr="00835BF6">
        <w:rPr>
          <w:rFonts w:ascii="Century Gothic" w:hAnsi="Century Gothic"/>
          <w:sz w:val="22"/>
          <w:szCs w:val="22"/>
        </w:rPr>
        <w:t>D</w:t>
      </w:r>
      <w:r w:rsidRPr="00835BF6">
        <w:rPr>
          <w:rFonts w:ascii="Century Gothic" w:hAnsi="Century Gothic"/>
          <w:sz w:val="22"/>
          <w:szCs w:val="22"/>
        </w:rPr>
        <w:t>ebêntures não são considerado</w:t>
      </w:r>
      <w:r w:rsidR="00F3055B" w:rsidRPr="00835BF6">
        <w:rPr>
          <w:rFonts w:ascii="Century Gothic" w:hAnsi="Century Gothic"/>
          <w:sz w:val="22"/>
          <w:szCs w:val="22"/>
        </w:rPr>
        <w:t xml:space="preserve">s reestruturação das </w:t>
      </w:r>
      <w:r w:rsidR="00DD43AC" w:rsidRPr="00835BF6">
        <w:rPr>
          <w:rFonts w:ascii="Century Gothic" w:hAnsi="Century Gothic"/>
          <w:sz w:val="22"/>
          <w:szCs w:val="22"/>
        </w:rPr>
        <w:t>D</w:t>
      </w:r>
      <w:r w:rsidR="00F3055B" w:rsidRPr="00835BF6">
        <w:rPr>
          <w:rFonts w:ascii="Century Gothic" w:hAnsi="Century Gothic"/>
          <w:sz w:val="22"/>
          <w:szCs w:val="22"/>
        </w:rPr>
        <w:t>ebêntures.</w:t>
      </w:r>
    </w:p>
    <w:p w14:paraId="507836C0" w14:textId="77777777" w:rsidR="00F3055B" w:rsidRPr="00835BF6" w:rsidRDefault="00F3055B" w:rsidP="00F3055B">
      <w:pPr>
        <w:pStyle w:val="PargrafodaLista"/>
        <w:spacing w:line="340" w:lineRule="exact"/>
        <w:ind w:left="0"/>
        <w:rPr>
          <w:rFonts w:ascii="Century Gothic" w:hAnsi="Century Gothic"/>
          <w:sz w:val="22"/>
          <w:szCs w:val="22"/>
        </w:rPr>
      </w:pPr>
    </w:p>
    <w:p w14:paraId="2ED93845" w14:textId="77777777" w:rsidR="00E534FA" w:rsidRPr="00835BF6" w:rsidRDefault="001C27A2" w:rsidP="00F3055B">
      <w:pPr>
        <w:pStyle w:val="PargrafodaLista"/>
        <w:numPr>
          <w:ilvl w:val="2"/>
          <w:numId w:val="24"/>
        </w:numPr>
        <w:spacing w:line="340" w:lineRule="exact"/>
        <w:ind w:left="0" w:firstLine="0"/>
        <w:rPr>
          <w:rFonts w:ascii="Century Gothic" w:hAnsi="Century Gothic"/>
          <w:sz w:val="22"/>
          <w:szCs w:val="22"/>
        </w:rPr>
      </w:pPr>
      <w:r w:rsidRPr="00835BF6">
        <w:rPr>
          <w:rFonts w:ascii="Century Gothic" w:hAnsi="Century Gothic"/>
          <w:sz w:val="22"/>
          <w:szCs w:val="22"/>
        </w:rPr>
        <w:t xml:space="preserve">No caso de celebração de aditamentos </w:t>
      </w:r>
      <w:r w:rsidR="00DD43AC" w:rsidRPr="00835BF6">
        <w:rPr>
          <w:rFonts w:ascii="Century Gothic" w:hAnsi="Century Gothic"/>
          <w:sz w:val="22"/>
          <w:szCs w:val="22"/>
        </w:rPr>
        <w:t>à</w:t>
      </w:r>
      <w:r w:rsidRPr="00835BF6">
        <w:rPr>
          <w:rFonts w:ascii="Century Gothic" w:hAnsi="Century Gothic"/>
          <w:sz w:val="22"/>
          <w:szCs w:val="22"/>
        </w:rPr>
        <w:t xml:space="preserve"> </w:t>
      </w:r>
      <w:r w:rsidR="00DD43AC" w:rsidRPr="00835BF6">
        <w:rPr>
          <w:rFonts w:ascii="Century Gothic" w:hAnsi="Century Gothic"/>
          <w:sz w:val="22"/>
          <w:szCs w:val="22"/>
        </w:rPr>
        <w:t>E</w:t>
      </w:r>
      <w:r w:rsidRPr="00835BF6">
        <w:rPr>
          <w:rFonts w:ascii="Century Gothic" w:hAnsi="Century Gothic"/>
          <w:sz w:val="22"/>
          <w:szCs w:val="22"/>
        </w:rPr>
        <w:t xml:space="preserve">scritura de </w:t>
      </w:r>
      <w:r w:rsidR="00DD43AC" w:rsidRPr="00835BF6">
        <w:rPr>
          <w:rFonts w:ascii="Century Gothic" w:hAnsi="Century Gothic"/>
          <w:sz w:val="22"/>
          <w:szCs w:val="22"/>
        </w:rPr>
        <w:t>E</w:t>
      </w:r>
      <w:r w:rsidRPr="00835BF6">
        <w:rPr>
          <w:rFonts w:ascii="Century Gothic" w:hAnsi="Century Gothic"/>
          <w:sz w:val="22"/>
          <w:szCs w:val="22"/>
        </w:rPr>
        <w:t>missão bem como nas horas externas ao escritório da Oliveira Trust, ser</w:t>
      </w:r>
      <w:r w:rsidR="00DD43AC" w:rsidRPr="00835BF6">
        <w:rPr>
          <w:rFonts w:ascii="Century Gothic" w:hAnsi="Century Gothic"/>
          <w:sz w:val="22"/>
          <w:szCs w:val="22"/>
        </w:rPr>
        <w:t>á</w:t>
      </w:r>
      <w:r w:rsidRPr="00835BF6">
        <w:rPr>
          <w:rFonts w:ascii="Century Gothic" w:hAnsi="Century Gothic"/>
          <w:sz w:val="22"/>
          <w:szCs w:val="22"/>
        </w:rPr>
        <w:t xml:space="preserve"> cobrad</w:t>
      </w:r>
      <w:r w:rsidR="00DD43AC" w:rsidRPr="00835BF6">
        <w:rPr>
          <w:rFonts w:ascii="Century Gothic" w:hAnsi="Century Gothic"/>
          <w:sz w:val="22"/>
          <w:szCs w:val="22"/>
        </w:rPr>
        <w:t>o</w:t>
      </w:r>
      <w:r w:rsidRPr="00835BF6">
        <w:rPr>
          <w:rFonts w:ascii="Century Gothic" w:hAnsi="Century Gothic"/>
          <w:sz w:val="22"/>
          <w:szCs w:val="22"/>
        </w:rPr>
        <w:t>, adicionalmente, o valor de R$ 500,00 por hora-homem de trabalho dedi</w:t>
      </w:r>
      <w:r w:rsidR="00F3055B" w:rsidRPr="00835BF6">
        <w:rPr>
          <w:rFonts w:ascii="Century Gothic" w:hAnsi="Century Gothic"/>
          <w:sz w:val="22"/>
          <w:szCs w:val="22"/>
        </w:rPr>
        <w:t>cado a tais alterações/serviços.</w:t>
      </w:r>
    </w:p>
    <w:p w14:paraId="5E5084B5" w14:textId="77777777" w:rsidR="00F3055B" w:rsidRPr="00835BF6" w:rsidRDefault="00F3055B" w:rsidP="00740853">
      <w:pPr>
        <w:spacing w:line="340" w:lineRule="exact"/>
        <w:rPr>
          <w:rFonts w:ascii="Century Gothic" w:hAnsi="Century Gothic"/>
          <w:sz w:val="22"/>
          <w:szCs w:val="22"/>
        </w:rPr>
      </w:pPr>
    </w:p>
    <w:p w14:paraId="52000532" w14:textId="77777777" w:rsidR="006938D5" w:rsidRDefault="00F3055B" w:rsidP="00480831">
      <w:pPr>
        <w:spacing w:line="340" w:lineRule="exact"/>
        <w:rPr>
          <w:rFonts w:ascii="Century Gothic" w:hAnsi="Century Gothic"/>
          <w:sz w:val="22"/>
          <w:szCs w:val="22"/>
        </w:rPr>
      </w:pPr>
      <w:r w:rsidRPr="00835BF6">
        <w:rPr>
          <w:rFonts w:ascii="Century Gothic" w:hAnsi="Century Gothic"/>
          <w:sz w:val="22"/>
          <w:szCs w:val="22"/>
        </w:rPr>
        <w:t xml:space="preserve">6.4.3. </w:t>
      </w:r>
      <w:r w:rsidR="009C7457" w:rsidRPr="00835BF6">
        <w:rPr>
          <w:rFonts w:ascii="Century Gothic" w:hAnsi="Century Gothic"/>
          <w:sz w:val="22"/>
          <w:szCs w:val="22"/>
        </w:rPr>
        <w:t xml:space="preserve">Os valores </w:t>
      </w:r>
      <w:r w:rsidR="009E003D" w:rsidRPr="00835BF6">
        <w:rPr>
          <w:rFonts w:ascii="Century Gothic" w:hAnsi="Century Gothic"/>
          <w:sz w:val="22"/>
          <w:szCs w:val="22"/>
        </w:rPr>
        <w:t xml:space="preserve">dos Honorários </w:t>
      </w:r>
      <w:r w:rsidR="009C7457" w:rsidRPr="00835BF6">
        <w:rPr>
          <w:rFonts w:ascii="Century Gothic" w:hAnsi="Century Gothic"/>
          <w:sz w:val="22"/>
          <w:szCs w:val="22"/>
        </w:rPr>
        <w:t>descritos acima serão acrescidos dos tributos incidentes sobre a remuneração (</w:t>
      </w:r>
      <w:r w:rsidR="00AA251D" w:rsidRPr="00835BF6">
        <w:rPr>
          <w:rFonts w:ascii="Century Gothic" w:hAnsi="Century Gothic"/>
          <w:sz w:val="22"/>
          <w:szCs w:val="22"/>
        </w:rPr>
        <w:t>ISS, PIS, COFINS</w:t>
      </w:r>
      <w:r w:rsidR="009E003D" w:rsidRPr="00835BF6">
        <w:rPr>
          <w:rFonts w:ascii="Century Gothic" w:hAnsi="Century Gothic"/>
          <w:sz w:val="22"/>
          <w:szCs w:val="22"/>
        </w:rPr>
        <w:t>, IR retido na fonte, CSLL retida na fonte</w:t>
      </w:r>
      <w:r w:rsidR="0039741D" w:rsidRPr="00835BF6">
        <w:rPr>
          <w:rFonts w:ascii="Century Gothic" w:hAnsi="Century Gothic"/>
          <w:sz w:val="22"/>
          <w:szCs w:val="22"/>
        </w:rPr>
        <w:t xml:space="preserve"> </w:t>
      </w:r>
      <w:r w:rsidR="009C7457" w:rsidRPr="00835BF6">
        <w:rPr>
          <w:rFonts w:ascii="Century Gothic" w:hAnsi="Century Gothic"/>
          <w:sz w:val="22"/>
          <w:szCs w:val="22"/>
        </w:rPr>
        <w:t>e outros que porventura venham a incidir), nas alíquotas vigentes correspondentes ao regime de tributação de lucro real pelas instituições financeiras nas respectivas datas de pagamento, de tal forma que estes valores correspondem a valores líquidos de todos os tributos incidentes sobre a prestação de serviços fiduciários pelas instituições financeiras</w:t>
      </w:r>
      <w:r w:rsidR="0039741D" w:rsidRPr="00835BF6">
        <w:rPr>
          <w:rFonts w:ascii="Century Gothic" w:hAnsi="Century Gothic"/>
          <w:sz w:val="22"/>
          <w:szCs w:val="22"/>
        </w:rPr>
        <w:t>,</w:t>
      </w:r>
      <w:r w:rsidR="004B7AEE" w:rsidRPr="00835BF6">
        <w:rPr>
          <w:rFonts w:ascii="Century Gothic" w:hAnsi="Century Gothic"/>
          <w:sz w:val="22"/>
          <w:szCs w:val="22"/>
        </w:rPr>
        <w:t xml:space="preserve"> </w:t>
      </w:r>
      <w:r w:rsidR="0039741D" w:rsidRPr="00835BF6">
        <w:rPr>
          <w:rFonts w:ascii="Century Gothic" w:hAnsi="Century Gothic"/>
          <w:sz w:val="22"/>
          <w:szCs w:val="22"/>
        </w:rPr>
        <w:t>nas alíquotas vigentes nas datas de cada pagamento.</w:t>
      </w:r>
    </w:p>
    <w:p w14:paraId="65D42927" w14:textId="77777777" w:rsidR="00E068C4" w:rsidRPr="00835BF6" w:rsidRDefault="00E068C4" w:rsidP="00480831">
      <w:pPr>
        <w:spacing w:line="340" w:lineRule="exact"/>
        <w:rPr>
          <w:rFonts w:ascii="Century Gothic" w:hAnsi="Century Gothic"/>
          <w:sz w:val="22"/>
          <w:szCs w:val="22"/>
        </w:rPr>
      </w:pPr>
    </w:p>
    <w:p w14:paraId="173B9CC7" w14:textId="77777777" w:rsidR="00194D9D" w:rsidRPr="00835BF6" w:rsidRDefault="00194D9D" w:rsidP="00F3055B">
      <w:pPr>
        <w:pStyle w:val="PargrafodaLista"/>
        <w:numPr>
          <w:ilvl w:val="2"/>
          <w:numId w:val="25"/>
        </w:numPr>
        <w:overflowPunct w:val="0"/>
        <w:autoSpaceDE w:val="0"/>
        <w:autoSpaceDN w:val="0"/>
        <w:adjustRightInd w:val="0"/>
        <w:spacing w:after="240" w:line="340" w:lineRule="exact"/>
        <w:ind w:left="0" w:firstLine="0"/>
        <w:textAlignment w:val="baseline"/>
        <w:rPr>
          <w:rFonts w:ascii="Century Gothic" w:hAnsi="Century Gothic"/>
          <w:sz w:val="22"/>
          <w:szCs w:val="22"/>
        </w:rPr>
      </w:pPr>
      <w:bookmarkStart w:id="129" w:name="_DV_C104"/>
      <w:r w:rsidRPr="00835BF6">
        <w:rPr>
          <w:rStyle w:val="DeltaViewInsertion"/>
          <w:rFonts w:ascii="Century Gothic" w:hAnsi="Century Gothic"/>
          <w:color w:val="auto"/>
          <w:sz w:val="22"/>
          <w:szCs w:val="22"/>
          <w:u w:val="none"/>
        </w:rPr>
        <w:t xml:space="preserve">Os </w:t>
      </w:r>
      <w:r w:rsidR="00B600FF" w:rsidRPr="00835BF6">
        <w:rPr>
          <w:rStyle w:val="DeltaViewInsertion"/>
          <w:rFonts w:ascii="Century Gothic" w:hAnsi="Century Gothic"/>
          <w:color w:val="auto"/>
          <w:sz w:val="22"/>
          <w:szCs w:val="22"/>
          <w:u w:val="none"/>
        </w:rPr>
        <w:t>H</w:t>
      </w:r>
      <w:r w:rsidRPr="00835BF6">
        <w:rPr>
          <w:rStyle w:val="DeltaViewInsertion"/>
          <w:rFonts w:ascii="Century Gothic" w:hAnsi="Century Gothic"/>
          <w:color w:val="auto"/>
          <w:sz w:val="22"/>
          <w:szCs w:val="22"/>
          <w:u w:val="none"/>
        </w:rPr>
        <w:t>onorários</w:t>
      </w:r>
      <w:bookmarkStart w:id="130" w:name="_DV_M329"/>
      <w:bookmarkEnd w:id="129"/>
      <w:bookmarkEnd w:id="130"/>
      <w:r w:rsidRPr="00835BF6">
        <w:rPr>
          <w:rFonts w:ascii="Century Gothic" w:hAnsi="Century Gothic"/>
          <w:sz w:val="22"/>
          <w:szCs w:val="22"/>
        </w:rPr>
        <w:t xml:space="preserve"> do Agente Fiduciário </w:t>
      </w:r>
      <w:bookmarkStart w:id="131" w:name="_DV_C106"/>
      <w:r w:rsidRPr="00835BF6">
        <w:rPr>
          <w:rStyle w:val="DeltaViewInsertion"/>
          <w:rFonts w:ascii="Century Gothic" w:hAnsi="Century Gothic"/>
          <w:color w:val="auto"/>
          <w:sz w:val="22"/>
          <w:szCs w:val="22"/>
          <w:u w:val="none"/>
        </w:rPr>
        <w:t>serão reajustados</w:t>
      </w:r>
      <w:bookmarkStart w:id="132" w:name="_DV_M330"/>
      <w:bookmarkEnd w:id="131"/>
      <w:bookmarkEnd w:id="132"/>
      <w:r w:rsidRPr="00835BF6">
        <w:rPr>
          <w:rFonts w:ascii="Century Gothic" w:hAnsi="Century Gothic"/>
          <w:sz w:val="22"/>
          <w:szCs w:val="22"/>
        </w:rPr>
        <w:t xml:space="preserve"> anualmente pela variação acumulada do </w:t>
      </w:r>
      <w:bookmarkStart w:id="133" w:name="_DV_C108"/>
      <w:r w:rsidRPr="00835BF6">
        <w:rPr>
          <w:rFonts w:ascii="Century Gothic" w:hAnsi="Century Gothic"/>
          <w:sz w:val="22"/>
          <w:szCs w:val="22"/>
        </w:rPr>
        <w:t>IGP-M</w:t>
      </w:r>
      <w:bookmarkStart w:id="134" w:name="_DV_M331"/>
      <w:bookmarkEnd w:id="133"/>
      <w:bookmarkEnd w:id="134"/>
      <w:r w:rsidRPr="00835BF6">
        <w:rPr>
          <w:rFonts w:ascii="Century Gothic" w:hAnsi="Century Gothic"/>
          <w:sz w:val="22"/>
          <w:szCs w:val="22"/>
        </w:rPr>
        <w:t xml:space="preserve">, ou na falta deste, ou ainda na impossibilidade de sua utilização, pelo índice que vier a substituí-lo, a partir da data do primeiro pagamento, </w:t>
      </w:r>
      <w:bookmarkStart w:id="135" w:name="_DV_C110"/>
      <w:r w:rsidRPr="00835BF6">
        <w:rPr>
          <w:rStyle w:val="DeltaViewInsertion"/>
          <w:rFonts w:ascii="Century Gothic" w:hAnsi="Century Gothic"/>
          <w:color w:val="auto"/>
          <w:sz w:val="22"/>
          <w:szCs w:val="22"/>
          <w:u w:val="none"/>
        </w:rPr>
        <w:t>calculad</w:t>
      </w:r>
      <w:bookmarkStart w:id="136" w:name="_DV_M332"/>
      <w:bookmarkStart w:id="137" w:name="_DV_M333"/>
      <w:bookmarkStart w:id="138" w:name="_DV_C111"/>
      <w:bookmarkEnd w:id="135"/>
      <w:bookmarkEnd w:id="136"/>
      <w:bookmarkEnd w:id="137"/>
      <w:r w:rsidRPr="00835BF6">
        <w:rPr>
          <w:rStyle w:val="DeltaViewInsertion"/>
          <w:rFonts w:ascii="Century Gothic" w:hAnsi="Century Gothic"/>
          <w:color w:val="auto"/>
          <w:sz w:val="22"/>
          <w:szCs w:val="22"/>
          <w:u w:val="none"/>
        </w:rPr>
        <w:t xml:space="preserve">a </w:t>
      </w:r>
      <w:r w:rsidRPr="00835BF6">
        <w:rPr>
          <w:rStyle w:val="DeltaViewFormatChange"/>
          <w:rFonts w:ascii="Century Gothic" w:hAnsi="Century Gothic"/>
          <w:i/>
          <w:color w:val="auto"/>
          <w:sz w:val="22"/>
          <w:szCs w:val="22"/>
        </w:rPr>
        <w:t>pro rata die</w:t>
      </w:r>
      <w:bookmarkEnd w:id="138"/>
      <w:r w:rsidRPr="00835BF6">
        <w:rPr>
          <w:rFonts w:ascii="Century Gothic" w:hAnsi="Century Gothic"/>
          <w:sz w:val="22"/>
          <w:szCs w:val="22"/>
        </w:rPr>
        <w:t>, se necessário.</w:t>
      </w:r>
    </w:p>
    <w:p w14:paraId="64FA4F70" w14:textId="77777777" w:rsidR="00194D9D" w:rsidRPr="00835BF6" w:rsidRDefault="00194D9D" w:rsidP="00F3055B">
      <w:pPr>
        <w:numPr>
          <w:ilvl w:val="2"/>
          <w:numId w:val="25"/>
        </w:numPr>
        <w:overflowPunct w:val="0"/>
        <w:autoSpaceDE w:val="0"/>
        <w:autoSpaceDN w:val="0"/>
        <w:adjustRightInd w:val="0"/>
        <w:spacing w:after="240" w:line="340" w:lineRule="exact"/>
        <w:ind w:left="0" w:firstLine="0"/>
        <w:textAlignment w:val="baseline"/>
        <w:rPr>
          <w:rFonts w:ascii="Century Gothic" w:hAnsi="Century Gothic"/>
          <w:sz w:val="22"/>
          <w:szCs w:val="22"/>
        </w:rPr>
      </w:pPr>
      <w:r w:rsidRPr="00835BF6">
        <w:rPr>
          <w:rFonts w:ascii="Century Gothic" w:hAnsi="Century Gothic"/>
          <w:sz w:val="22"/>
          <w:szCs w:val="22"/>
        </w:rPr>
        <w:t xml:space="preserve">Em caso de mora no pagamento </w:t>
      </w:r>
      <w:r w:rsidR="00140A81" w:rsidRPr="00835BF6">
        <w:rPr>
          <w:rFonts w:ascii="Century Gothic" w:hAnsi="Century Gothic"/>
          <w:sz w:val="22"/>
          <w:szCs w:val="22"/>
        </w:rPr>
        <w:t>dos Honorários</w:t>
      </w:r>
      <w:r w:rsidRPr="00835BF6">
        <w:rPr>
          <w:rFonts w:ascii="Century Gothic" w:hAnsi="Century Gothic"/>
          <w:sz w:val="22"/>
          <w:szCs w:val="22"/>
        </w:rPr>
        <w:t xml:space="preserve">, os débitos em atraso ficarão sujeitos a juros de mora de 1% (um por cento) ao mês e multa não compensatória de 2% (dois por cento) sobre o valor devido, ficando o valor do débito em atraso sujeito a atualização monetária pelo Índice Geral de Preços ao Mercado – IGP-M, incidente desde a data da inadimplência até a data do efetivo pagamento, calculado </w:t>
      </w:r>
      <w:r w:rsidRPr="00835BF6">
        <w:rPr>
          <w:rFonts w:ascii="Century Gothic" w:hAnsi="Century Gothic"/>
          <w:i/>
          <w:sz w:val="22"/>
          <w:szCs w:val="22"/>
        </w:rPr>
        <w:t>pro rata die</w:t>
      </w:r>
      <w:r w:rsidRPr="00835BF6">
        <w:rPr>
          <w:rFonts w:ascii="Century Gothic" w:hAnsi="Century Gothic"/>
          <w:sz w:val="22"/>
          <w:szCs w:val="22"/>
        </w:rPr>
        <w:t>.</w:t>
      </w:r>
    </w:p>
    <w:p w14:paraId="71C67106" w14:textId="77777777" w:rsidR="00B76876" w:rsidRPr="00835BF6" w:rsidRDefault="00140A81" w:rsidP="00F3055B">
      <w:pPr>
        <w:numPr>
          <w:ilvl w:val="2"/>
          <w:numId w:val="25"/>
        </w:numPr>
        <w:overflowPunct w:val="0"/>
        <w:autoSpaceDE w:val="0"/>
        <w:autoSpaceDN w:val="0"/>
        <w:adjustRightInd w:val="0"/>
        <w:spacing w:after="240" w:line="340" w:lineRule="exact"/>
        <w:ind w:left="0" w:firstLine="0"/>
        <w:textAlignment w:val="baseline"/>
        <w:rPr>
          <w:rFonts w:ascii="Century Gothic" w:hAnsi="Century Gothic"/>
          <w:sz w:val="22"/>
          <w:szCs w:val="22"/>
        </w:rPr>
      </w:pPr>
      <w:r w:rsidRPr="00835BF6">
        <w:rPr>
          <w:rFonts w:ascii="Century Gothic" w:hAnsi="Century Gothic"/>
          <w:sz w:val="22"/>
          <w:szCs w:val="22"/>
        </w:rPr>
        <w:t>Os Honorários serão devidos</w:t>
      </w:r>
      <w:r w:rsidR="00B76876" w:rsidRPr="00835BF6">
        <w:rPr>
          <w:rFonts w:ascii="Century Gothic" w:hAnsi="Century Gothic"/>
          <w:sz w:val="22"/>
          <w:szCs w:val="22"/>
        </w:rPr>
        <w:t xml:space="preserve"> mesmo após o vencimento das Debêntures</w:t>
      </w:r>
      <w:r w:rsidR="00BE4F10" w:rsidRPr="00835BF6">
        <w:rPr>
          <w:rFonts w:ascii="Century Gothic" w:hAnsi="Century Gothic"/>
          <w:sz w:val="22"/>
          <w:szCs w:val="22"/>
        </w:rPr>
        <w:t>,</w:t>
      </w:r>
      <w:r w:rsidR="00B76876" w:rsidRPr="00835BF6">
        <w:rPr>
          <w:rFonts w:ascii="Century Gothic" w:hAnsi="Century Gothic"/>
          <w:sz w:val="22"/>
          <w:szCs w:val="22"/>
        </w:rPr>
        <w:t xml:space="preserve"> caso o Agente Fiduciário permaneça atuando na cobrança de obrigações da Emissora, e não incluem o pagamento de honorários de terceiros especialistas, tais como auditores independentes, </w:t>
      </w:r>
      <w:r w:rsidR="00B739D1" w:rsidRPr="00835BF6">
        <w:rPr>
          <w:rFonts w:ascii="Century Gothic" w:hAnsi="Century Gothic"/>
          <w:sz w:val="22"/>
          <w:szCs w:val="22"/>
        </w:rPr>
        <w:t>assessores jurídicos</w:t>
      </w:r>
      <w:r w:rsidR="00B76876" w:rsidRPr="00835BF6">
        <w:rPr>
          <w:rFonts w:ascii="Century Gothic" w:hAnsi="Century Gothic"/>
          <w:sz w:val="22"/>
          <w:szCs w:val="22"/>
        </w:rPr>
        <w:t>, consultores financeiros, entre outros</w:t>
      </w:r>
      <w:r w:rsidR="00E87E0A" w:rsidRPr="00835BF6">
        <w:rPr>
          <w:rFonts w:ascii="Century Gothic" w:hAnsi="Century Gothic"/>
          <w:sz w:val="22"/>
          <w:szCs w:val="22"/>
        </w:rPr>
        <w:t>.</w:t>
      </w:r>
    </w:p>
    <w:p w14:paraId="64EADE40" w14:textId="77777777" w:rsidR="009607B0" w:rsidRPr="00835BF6" w:rsidRDefault="009607B0" w:rsidP="00740853">
      <w:pPr>
        <w:spacing w:line="340" w:lineRule="exact"/>
        <w:rPr>
          <w:rFonts w:ascii="Century Gothic" w:hAnsi="Century Gothic"/>
          <w:sz w:val="22"/>
          <w:szCs w:val="22"/>
        </w:rPr>
      </w:pPr>
      <w:bookmarkStart w:id="139" w:name="_DV_M304"/>
      <w:bookmarkStart w:id="140" w:name="_DV_M305"/>
      <w:bookmarkStart w:id="141" w:name="_DV_M306"/>
      <w:bookmarkStart w:id="142" w:name="_DV_M307"/>
      <w:bookmarkStart w:id="143" w:name="_DV_M308"/>
      <w:bookmarkStart w:id="144" w:name="_DV_M309"/>
      <w:bookmarkEnd w:id="139"/>
      <w:bookmarkEnd w:id="140"/>
      <w:bookmarkEnd w:id="141"/>
      <w:bookmarkEnd w:id="142"/>
      <w:bookmarkEnd w:id="143"/>
      <w:bookmarkEnd w:id="144"/>
      <w:r w:rsidRPr="00835BF6">
        <w:rPr>
          <w:rFonts w:ascii="Century Gothic" w:hAnsi="Century Gothic"/>
          <w:sz w:val="22"/>
          <w:szCs w:val="22"/>
        </w:rPr>
        <w:t>6.5. Constituem deveres e atribuições do Agente Fiduciário, além de outros previstos em lei, em ato normativo da CVM ou nesta Escritura de Emissão:</w:t>
      </w:r>
    </w:p>
    <w:p w14:paraId="215D2CD2" w14:textId="77777777" w:rsidR="009607B0" w:rsidRPr="00835BF6" w:rsidRDefault="009607B0" w:rsidP="00740853">
      <w:pPr>
        <w:spacing w:line="340" w:lineRule="exact"/>
        <w:ind w:left="360"/>
        <w:rPr>
          <w:rFonts w:ascii="Century Gothic" w:hAnsi="Century Gothic"/>
          <w:sz w:val="22"/>
          <w:szCs w:val="22"/>
        </w:rPr>
      </w:pPr>
    </w:p>
    <w:p w14:paraId="0E8D3987"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proteger os direitos e interesses dos titulares d</w:t>
      </w:r>
      <w:r w:rsidR="00140A81" w:rsidRPr="00835BF6">
        <w:rPr>
          <w:rFonts w:ascii="Century Gothic" w:hAnsi="Century Gothic"/>
          <w:sz w:val="22"/>
          <w:szCs w:val="22"/>
        </w:rPr>
        <w:t>as</w:t>
      </w:r>
      <w:r w:rsidRPr="00835BF6">
        <w:rPr>
          <w:rFonts w:ascii="Century Gothic" w:hAnsi="Century Gothic"/>
          <w:sz w:val="22"/>
          <w:szCs w:val="22"/>
        </w:rPr>
        <w:t xml:space="preserve"> Debêntures, empregando, no exercício da função, o cuidado e a diligência que todo homem ativo e probo costuma empregar na administração dos seus próprios bens;</w:t>
      </w:r>
    </w:p>
    <w:p w14:paraId="5AE49D39"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0F7081DB"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renunciar à função na hipótese de superveniência de conflitos de interesse ou de qualquer outra modalidade de inaptidão;</w:t>
      </w:r>
    </w:p>
    <w:p w14:paraId="6A32627B"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29F9042B"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conservar, em boa guarda, toda a escrituração, correspondência e demais papéis relacionados com o exercício de suas funções;</w:t>
      </w:r>
    </w:p>
    <w:p w14:paraId="5121A649"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12F50EFF"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verificar, no momento de aceitar a função, a veracidade das informações contidas nesta Escritura de Emissão, diligenciando para que sejam sanadas as omissões, falhas ou defeitos de que tenha conhecimento;</w:t>
      </w:r>
    </w:p>
    <w:p w14:paraId="5E4D0342"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4B82E4C6"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promover, caso a Emissora não o faça, </w:t>
      </w:r>
      <w:r w:rsidR="00CC56FB" w:rsidRPr="00835BF6">
        <w:rPr>
          <w:rFonts w:ascii="Century Gothic" w:hAnsi="Century Gothic"/>
          <w:sz w:val="22"/>
          <w:szCs w:val="22"/>
        </w:rPr>
        <w:t xml:space="preserve">às expensas da Emissora, </w:t>
      </w:r>
      <w:r w:rsidRPr="00835BF6">
        <w:rPr>
          <w:rFonts w:ascii="Century Gothic" w:hAnsi="Century Gothic"/>
          <w:sz w:val="22"/>
          <w:szCs w:val="22"/>
        </w:rPr>
        <w:t xml:space="preserve">o registro desta Escritura de Emissão e </w:t>
      </w:r>
      <w:r w:rsidR="00140A81" w:rsidRPr="00835BF6">
        <w:rPr>
          <w:rFonts w:ascii="Century Gothic" w:hAnsi="Century Gothic"/>
          <w:sz w:val="22"/>
          <w:szCs w:val="22"/>
        </w:rPr>
        <w:t xml:space="preserve">dos </w:t>
      </w:r>
      <w:r w:rsidRPr="00835BF6">
        <w:rPr>
          <w:rFonts w:ascii="Century Gothic" w:hAnsi="Century Gothic"/>
          <w:sz w:val="22"/>
          <w:szCs w:val="22"/>
        </w:rPr>
        <w:t xml:space="preserve">respectivos aditamentos na </w:t>
      </w:r>
      <w:r w:rsidR="00667A4C" w:rsidRPr="00835BF6">
        <w:rPr>
          <w:rFonts w:ascii="Century Gothic" w:hAnsi="Century Gothic"/>
          <w:sz w:val="22"/>
          <w:szCs w:val="22"/>
        </w:rPr>
        <w:t>JUC</w:t>
      </w:r>
      <w:r w:rsidR="00C07D5B" w:rsidRPr="00835BF6">
        <w:rPr>
          <w:rFonts w:ascii="Century Gothic" w:hAnsi="Century Gothic"/>
          <w:sz w:val="22"/>
          <w:szCs w:val="22"/>
        </w:rPr>
        <w:t>ERJA</w:t>
      </w:r>
      <w:r w:rsidR="00B600FF" w:rsidRPr="00835BF6">
        <w:rPr>
          <w:rFonts w:ascii="Century Gothic" w:hAnsi="Century Gothic"/>
          <w:sz w:val="22"/>
          <w:szCs w:val="22"/>
        </w:rPr>
        <w:t xml:space="preserve"> e nos competentes Cartórios de Registro de Títulos e Documentos</w:t>
      </w:r>
      <w:r w:rsidRPr="00835BF6">
        <w:rPr>
          <w:rFonts w:ascii="Century Gothic" w:hAnsi="Century Gothic"/>
          <w:sz w:val="22"/>
          <w:szCs w:val="22"/>
        </w:rPr>
        <w:t>, hipótese em que a Emissora deverá fornecer as informações e documentos necessários aos referidos registros;</w:t>
      </w:r>
    </w:p>
    <w:p w14:paraId="778F6C0C"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54310CAF"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acompanhar a observância da periodicidade na prestação das informações obrigatórias, alertando os titulares d</w:t>
      </w:r>
      <w:r w:rsidR="00B2456B" w:rsidRPr="00835BF6">
        <w:rPr>
          <w:rFonts w:ascii="Century Gothic" w:hAnsi="Century Gothic"/>
          <w:sz w:val="22"/>
          <w:szCs w:val="22"/>
        </w:rPr>
        <w:t>as</w:t>
      </w:r>
      <w:r w:rsidRPr="00835BF6">
        <w:rPr>
          <w:rFonts w:ascii="Century Gothic" w:hAnsi="Century Gothic"/>
          <w:sz w:val="22"/>
          <w:szCs w:val="22"/>
        </w:rPr>
        <w:t xml:space="preserve"> Debêntures acerca de eventuais omissões ou inverdades constantes de tais informações;</w:t>
      </w:r>
    </w:p>
    <w:p w14:paraId="78C06705"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083D15AB"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solicitar, quando julgar necessário ao fiel desempenho de suas funções,</w:t>
      </w:r>
      <w:r w:rsidR="00CC56FB" w:rsidRPr="00835BF6">
        <w:rPr>
          <w:rFonts w:ascii="Century Gothic" w:hAnsi="Century Gothic"/>
          <w:sz w:val="22"/>
          <w:szCs w:val="22"/>
        </w:rPr>
        <w:t xml:space="preserve"> às expensas da Emissora,</w:t>
      </w:r>
      <w:r w:rsidRPr="00835BF6">
        <w:rPr>
          <w:rFonts w:ascii="Century Gothic" w:hAnsi="Century Gothic"/>
          <w:sz w:val="22"/>
          <w:szCs w:val="22"/>
        </w:rPr>
        <w:t xml:space="preserve"> certidões atualizadas dos distribuidores cíveis estaduais (incluindo falências, recuperações judiciais e execuções fiscais), dos distribuidores federais, das Varas da Fazenda Pública, dos Cartórios de Protesto, das Varas do Trabalho e da Procuradoria da Fazenda Pública do foro da sede da Emissora, bem como das demais comarcas em que a Emissora exerça suas atividades;</w:t>
      </w:r>
    </w:p>
    <w:p w14:paraId="2A74F57F"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63FAE1B3"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solicitar, quando considerar necessário, auditoria extraordinária na Emissora, cujos custos deverão ser </w:t>
      </w:r>
      <w:r w:rsidR="0061248E" w:rsidRPr="00835BF6">
        <w:rPr>
          <w:rFonts w:ascii="Century Gothic" w:hAnsi="Century Gothic"/>
          <w:sz w:val="22"/>
          <w:szCs w:val="22"/>
        </w:rPr>
        <w:t xml:space="preserve">aprovados e </w:t>
      </w:r>
      <w:r w:rsidRPr="00835BF6">
        <w:rPr>
          <w:rFonts w:ascii="Century Gothic" w:hAnsi="Century Gothic"/>
          <w:sz w:val="22"/>
          <w:szCs w:val="22"/>
        </w:rPr>
        <w:t>arcados pela Emissora;</w:t>
      </w:r>
    </w:p>
    <w:p w14:paraId="2AB184B1"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773C4D05"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convocar, quando necessário, Assembleia Geral de Debenturistas, mediante anúncio publicado, pelo menos 3 (três) vezes, nos </w:t>
      </w:r>
      <w:r w:rsidR="00B2456B" w:rsidRPr="00835BF6">
        <w:rPr>
          <w:rFonts w:ascii="Century Gothic" w:hAnsi="Century Gothic"/>
          <w:sz w:val="22"/>
          <w:szCs w:val="22"/>
        </w:rPr>
        <w:t>Jornais de Divulgação da Emissora</w:t>
      </w:r>
      <w:r w:rsidRPr="00835BF6">
        <w:rPr>
          <w:rFonts w:ascii="Century Gothic" w:hAnsi="Century Gothic"/>
          <w:sz w:val="22"/>
          <w:szCs w:val="22"/>
        </w:rPr>
        <w:t>;</w:t>
      </w:r>
    </w:p>
    <w:p w14:paraId="5F63A709"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0D0BE59B"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comparecer à Assembleia Geral de Debenturistas, a fim de prestar as informações que lhe forem solicitadas;</w:t>
      </w:r>
    </w:p>
    <w:p w14:paraId="1C741CEA" w14:textId="77777777" w:rsidR="009607B0" w:rsidRPr="00835BF6" w:rsidRDefault="009607B0" w:rsidP="00740853">
      <w:pPr>
        <w:tabs>
          <w:tab w:val="num" w:pos="567"/>
        </w:tabs>
        <w:spacing w:line="340" w:lineRule="exact"/>
        <w:ind w:left="567" w:hanging="567"/>
        <w:rPr>
          <w:rFonts w:ascii="Century Gothic" w:hAnsi="Century Gothic"/>
          <w:sz w:val="22"/>
          <w:szCs w:val="22"/>
        </w:rPr>
      </w:pPr>
    </w:p>
    <w:p w14:paraId="2D85F9ED"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elaborar relatórios destinados aos </w:t>
      </w:r>
      <w:r w:rsidR="004F5A4F" w:rsidRPr="00835BF6">
        <w:rPr>
          <w:rFonts w:ascii="Century Gothic" w:hAnsi="Century Gothic"/>
          <w:sz w:val="22"/>
          <w:szCs w:val="22"/>
        </w:rPr>
        <w:t>titulares das Debêntures</w:t>
      </w:r>
      <w:r w:rsidRPr="00835BF6">
        <w:rPr>
          <w:rFonts w:ascii="Century Gothic" w:hAnsi="Century Gothic"/>
          <w:sz w:val="22"/>
          <w:szCs w:val="22"/>
        </w:rPr>
        <w:t>, nos termos do artigo 68, parágrafo 1º, alínea (b), da Lei das Sociedades por Ações, relativos aos exercícios sociais da Emissora, os quais deverão conter, ao menos, as seguintes informações:</w:t>
      </w:r>
    </w:p>
    <w:p w14:paraId="07D1C66D" w14:textId="77777777" w:rsidR="009607B0" w:rsidRPr="00835BF6" w:rsidRDefault="009607B0" w:rsidP="00740853">
      <w:pPr>
        <w:spacing w:line="340" w:lineRule="exact"/>
        <w:rPr>
          <w:rFonts w:ascii="Century Gothic" w:hAnsi="Century Gothic"/>
          <w:sz w:val="22"/>
          <w:szCs w:val="22"/>
        </w:rPr>
      </w:pPr>
    </w:p>
    <w:p w14:paraId="15B60876" w14:textId="77777777" w:rsidR="009607B0" w:rsidRPr="00835BF6" w:rsidRDefault="009607B0" w:rsidP="002B3797">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eventual omissão ou incorreção de que tenha conhecimento, contida nas informações divulgadas pela Emissora ou, ainda, o inadimplemento ou atraso na obrigatória prestação de informações pela Emissora;</w:t>
      </w:r>
    </w:p>
    <w:p w14:paraId="036F4793" w14:textId="77777777" w:rsidR="009607B0" w:rsidRPr="00835BF6" w:rsidRDefault="009607B0" w:rsidP="00740853">
      <w:pPr>
        <w:spacing w:line="340" w:lineRule="exact"/>
        <w:ind w:left="1276"/>
        <w:rPr>
          <w:rFonts w:ascii="Century Gothic" w:hAnsi="Century Gothic"/>
          <w:sz w:val="22"/>
          <w:szCs w:val="22"/>
        </w:rPr>
      </w:pPr>
    </w:p>
    <w:p w14:paraId="5F19886D" w14:textId="77777777" w:rsidR="009607B0" w:rsidRPr="00835BF6" w:rsidRDefault="009607B0" w:rsidP="002B3797">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alterações estatutárias ocorridas no período;</w:t>
      </w:r>
    </w:p>
    <w:p w14:paraId="71939603" w14:textId="77777777" w:rsidR="009607B0" w:rsidRPr="00835BF6" w:rsidRDefault="009607B0" w:rsidP="00740853">
      <w:pPr>
        <w:spacing w:line="340" w:lineRule="exact"/>
        <w:ind w:left="1276"/>
        <w:rPr>
          <w:rFonts w:ascii="Century Gothic" w:hAnsi="Century Gothic"/>
          <w:sz w:val="22"/>
          <w:szCs w:val="22"/>
        </w:rPr>
      </w:pPr>
    </w:p>
    <w:p w14:paraId="45EED7D1" w14:textId="77777777" w:rsidR="009607B0" w:rsidRPr="00835BF6" w:rsidRDefault="009607B0" w:rsidP="002B3797">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comentários sobre as demonstrações financeiras da Emissora, enfocando os indicadores econômicos, financeiros e da estrutura de seu capital;</w:t>
      </w:r>
    </w:p>
    <w:p w14:paraId="76DA47F6" w14:textId="77777777" w:rsidR="009607B0" w:rsidRPr="00835BF6" w:rsidRDefault="009607B0" w:rsidP="00740853">
      <w:pPr>
        <w:spacing w:line="340" w:lineRule="exact"/>
        <w:ind w:left="1276"/>
        <w:rPr>
          <w:rFonts w:ascii="Century Gothic" w:hAnsi="Century Gothic"/>
          <w:sz w:val="22"/>
          <w:szCs w:val="22"/>
        </w:rPr>
      </w:pPr>
    </w:p>
    <w:p w14:paraId="2F079CCF" w14:textId="77777777" w:rsidR="009607B0" w:rsidRPr="00835BF6" w:rsidRDefault="009607B0" w:rsidP="002B3797">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posição da distribuição ou colocação das Debêntures no mercado;</w:t>
      </w:r>
    </w:p>
    <w:p w14:paraId="52176F2A" w14:textId="77777777" w:rsidR="009607B0" w:rsidRPr="00835BF6" w:rsidRDefault="009607B0" w:rsidP="00740853">
      <w:pPr>
        <w:spacing w:line="340" w:lineRule="exact"/>
        <w:ind w:left="1276"/>
        <w:rPr>
          <w:rFonts w:ascii="Century Gothic" w:hAnsi="Century Gothic"/>
          <w:sz w:val="22"/>
          <w:szCs w:val="22"/>
        </w:rPr>
      </w:pPr>
    </w:p>
    <w:p w14:paraId="68108069" w14:textId="77777777" w:rsidR="009607B0" w:rsidRPr="00835BF6" w:rsidRDefault="009607B0" w:rsidP="002B3797">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resgates, amortizações e repactuações realizados no período, bem como repactuação, aquisições e vendas de Debêntures efetuadas pela Emissora;</w:t>
      </w:r>
    </w:p>
    <w:p w14:paraId="5C1B3A66" w14:textId="77777777" w:rsidR="009607B0" w:rsidRPr="00835BF6" w:rsidRDefault="009607B0" w:rsidP="00740853">
      <w:pPr>
        <w:spacing w:line="340" w:lineRule="exact"/>
        <w:rPr>
          <w:rFonts w:ascii="Century Gothic" w:hAnsi="Century Gothic"/>
          <w:sz w:val="22"/>
          <w:szCs w:val="22"/>
        </w:rPr>
      </w:pPr>
    </w:p>
    <w:p w14:paraId="1B9C375E" w14:textId="77777777" w:rsidR="009607B0" w:rsidRPr="00835BF6" w:rsidRDefault="009607B0" w:rsidP="002B3797">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 xml:space="preserve">acompanhamento da destinação dos recursos captados por meio da </w:t>
      </w:r>
      <w:r w:rsidR="00275A64" w:rsidRPr="00835BF6">
        <w:rPr>
          <w:rFonts w:ascii="Century Gothic" w:hAnsi="Century Gothic"/>
          <w:sz w:val="22"/>
          <w:szCs w:val="22"/>
        </w:rPr>
        <w:t>Emissão</w:t>
      </w:r>
      <w:r w:rsidRPr="00835BF6">
        <w:rPr>
          <w:rFonts w:ascii="Century Gothic" w:hAnsi="Century Gothic"/>
          <w:sz w:val="22"/>
          <w:szCs w:val="22"/>
        </w:rPr>
        <w:t>, de acordo com os dados obtidos junto aos administradores da Emissora;</w:t>
      </w:r>
    </w:p>
    <w:p w14:paraId="5304E298" w14:textId="77777777" w:rsidR="009607B0" w:rsidRPr="00835BF6" w:rsidRDefault="009607B0" w:rsidP="00740853">
      <w:pPr>
        <w:spacing w:line="340" w:lineRule="exact"/>
        <w:rPr>
          <w:rFonts w:ascii="Century Gothic" w:hAnsi="Century Gothic"/>
          <w:sz w:val="22"/>
          <w:szCs w:val="22"/>
        </w:rPr>
      </w:pPr>
    </w:p>
    <w:p w14:paraId="7D75CC10" w14:textId="77777777" w:rsidR="009607B0" w:rsidRPr="00835BF6" w:rsidRDefault="009607B0" w:rsidP="002B3797">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relação dos bens e valores entregues à sua administração;</w:t>
      </w:r>
    </w:p>
    <w:p w14:paraId="2B2282C4" w14:textId="77777777" w:rsidR="009607B0" w:rsidRPr="00835BF6" w:rsidRDefault="009607B0" w:rsidP="00740853">
      <w:pPr>
        <w:spacing w:line="340" w:lineRule="exact"/>
        <w:rPr>
          <w:rFonts w:ascii="Century Gothic" w:hAnsi="Century Gothic"/>
          <w:sz w:val="22"/>
          <w:szCs w:val="22"/>
        </w:rPr>
      </w:pPr>
    </w:p>
    <w:p w14:paraId="65FF63E8" w14:textId="77777777" w:rsidR="009607B0" w:rsidRPr="00835BF6" w:rsidRDefault="009607B0" w:rsidP="002B3797">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cumprimento de outras obrigações</w:t>
      </w:r>
      <w:r w:rsidR="00325317" w:rsidRPr="00835BF6">
        <w:rPr>
          <w:rFonts w:ascii="Century Gothic" w:hAnsi="Century Gothic"/>
          <w:sz w:val="22"/>
          <w:szCs w:val="22"/>
        </w:rPr>
        <w:t xml:space="preserve"> principais e acessórias</w:t>
      </w:r>
      <w:r w:rsidRPr="00835BF6">
        <w:rPr>
          <w:rFonts w:ascii="Century Gothic" w:hAnsi="Century Gothic"/>
          <w:sz w:val="22"/>
          <w:szCs w:val="22"/>
        </w:rPr>
        <w:t xml:space="preserve"> assumidas pela Emissora nesta Escritura de Emissão;</w:t>
      </w:r>
      <w:r w:rsidR="00B2456B" w:rsidRPr="00835BF6">
        <w:rPr>
          <w:rFonts w:ascii="Century Gothic" w:hAnsi="Century Gothic"/>
          <w:sz w:val="22"/>
          <w:szCs w:val="22"/>
        </w:rPr>
        <w:t xml:space="preserve"> </w:t>
      </w:r>
    </w:p>
    <w:p w14:paraId="11A898CB" w14:textId="77777777" w:rsidR="009607B0" w:rsidRPr="00835BF6" w:rsidRDefault="009607B0" w:rsidP="00740853">
      <w:pPr>
        <w:spacing w:line="340" w:lineRule="exact"/>
        <w:ind w:left="567"/>
        <w:rPr>
          <w:rFonts w:ascii="Century Gothic" w:hAnsi="Century Gothic"/>
          <w:sz w:val="22"/>
          <w:szCs w:val="22"/>
        </w:rPr>
      </w:pPr>
    </w:p>
    <w:p w14:paraId="0BFA719A" w14:textId="77777777" w:rsidR="009607B0" w:rsidRPr="00835BF6" w:rsidRDefault="009607B0" w:rsidP="00480831">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 xml:space="preserve">declaração sobre sua aptidão para continuar exercendo a função de agente fiduciário da </w:t>
      </w:r>
      <w:r w:rsidR="00275A64" w:rsidRPr="00835BF6">
        <w:rPr>
          <w:rFonts w:ascii="Century Gothic" w:hAnsi="Century Gothic"/>
          <w:sz w:val="22"/>
          <w:szCs w:val="22"/>
        </w:rPr>
        <w:t>Emissão</w:t>
      </w:r>
      <w:r w:rsidRPr="00835BF6">
        <w:rPr>
          <w:rFonts w:ascii="Century Gothic" w:hAnsi="Century Gothic"/>
          <w:sz w:val="22"/>
          <w:szCs w:val="22"/>
        </w:rPr>
        <w:t>;</w:t>
      </w:r>
      <w:r w:rsidR="00BC6CE0" w:rsidRPr="00835BF6">
        <w:rPr>
          <w:rFonts w:ascii="Century Gothic" w:hAnsi="Century Gothic"/>
          <w:sz w:val="22"/>
          <w:szCs w:val="22"/>
        </w:rPr>
        <w:t xml:space="preserve"> e</w:t>
      </w:r>
    </w:p>
    <w:p w14:paraId="21E4C9DC" w14:textId="77777777" w:rsidR="00BC6CE0" w:rsidRPr="00835BF6" w:rsidRDefault="00BC6CE0" w:rsidP="00BC6CE0">
      <w:pPr>
        <w:pStyle w:val="PargrafodaLista"/>
        <w:rPr>
          <w:rFonts w:ascii="Century Gothic" w:hAnsi="Century Gothic"/>
          <w:sz w:val="22"/>
          <w:szCs w:val="22"/>
        </w:rPr>
      </w:pPr>
    </w:p>
    <w:p w14:paraId="6120B724" w14:textId="77777777" w:rsidR="00BC6CE0" w:rsidRPr="00835BF6" w:rsidRDefault="00BC6CE0" w:rsidP="00DD43AC">
      <w:pPr>
        <w:numPr>
          <w:ilvl w:val="0"/>
          <w:numId w:val="9"/>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 xml:space="preserve">existência de outras emissões de debêntures, públicas ou privadas, feitas pela própria </w:t>
      </w:r>
      <w:r w:rsidR="00F2403A" w:rsidRPr="00835BF6">
        <w:rPr>
          <w:rFonts w:ascii="Century Gothic" w:hAnsi="Century Gothic"/>
          <w:sz w:val="22"/>
          <w:szCs w:val="22"/>
        </w:rPr>
        <w:t>E</w:t>
      </w:r>
      <w:r w:rsidRPr="00835BF6">
        <w:rPr>
          <w:rFonts w:ascii="Century Gothic" w:hAnsi="Century Gothic"/>
          <w:sz w:val="22"/>
          <w:szCs w:val="22"/>
        </w:rPr>
        <w:t xml:space="preserve">missora, por sociedade coligada, controlada, controladora ou integrante do mesmo grupo da </w:t>
      </w:r>
      <w:r w:rsidR="00DD43AC" w:rsidRPr="00835BF6">
        <w:rPr>
          <w:rFonts w:ascii="Century Gothic" w:hAnsi="Century Gothic"/>
          <w:sz w:val="22"/>
          <w:szCs w:val="22"/>
        </w:rPr>
        <w:t>E</w:t>
      </w:r>
      <w:r w:rsidRPr="00835BF6">
        <w:rPr>
          <w:rFonts w:ascii="Century Gothic" w:hAnsi="Century Gothic"/>
          <w:sz w:val="22"/>
          <w:szCs w:val="22"/>
        </w:rPr>
        <w:t>missora em que tenha atuado como agente fiduciário, bem como os seguintes dados sobre tais emissões:</w:t>
      </w:r>
    </w:p>
    <w:p w14:paraId="3F1EBF16" w14:textId="77777777" w:rsidR="00BC6CE0" w:rsidRPr="00835BF6" w:rsidRDefault="00BC6CE0" w:rsidP="00BC6CE0">
      <w:pPr>
        <w:spacing w:line="312" w:lineRule="auto"/>
        <w:ind w:left="1134"/>
        <w:rPr>
          <w:rFonts w:ascii="Century Gothic" w:hAnsi="Century Gothic"/>
          <w:sz w:val="22"/>
          <w:szCs w:val="22"/>
        </w:rPr>
      </w:pPr>
    </w:p>
    <w:p w14:paraId="1995951F" w14:textId="77777777" w:rsidR="00BC6CE0" w:rsidRPr="00835BF6" w:rsidRDefault="00BC6CE0" w:rsidP="00DD43AC">
      <w:pPr>
        <w:numPr>
          <w:ilvl w:val="0"/>
          <w:numId w:val="27"/>
        </w:numPr>
        <w:tabs>
          <w:tab w:val="clear" w:pos="947"/>
          <w:tab w:val="left" w:pos="1134"/>
          <w:tab w:val="num" w:pos="1843"/>
        </w:tabs>
        <w:spacing w:line="312" w:lineRule="auto"/>
        <w:ind w:firstLine="425"/>
        <w:rPr>
          <w:rFonts w:ascii="Century Gothic" w:hAnsi="Century Gothic"/>
          <w:sz w:val="22"/>
          <w:szCs w:val="22"/>
        </w:rPr>
      </w:pPr>
      <w:r w:rsidRPr="00835BF6">
        <w:rPr>
          <w:rFonts w:ascii="Century Gothic" w:hAnsi="Century Gothic"/>
          <w:sz w:val="22"/>
          <w:szCs w:val="22"/>
        </w:rPr>
        <w:t xml:space="preserve"> denominação da companhia ofertante;</w:t>
      </w:r>
    </w:p>
    <w:p w14:paraId="1A868FD8" w14:textId="77777777" w:rsidR="00BC6CE0" w:rsidRPr="00835BF6" w:rsidRDefault="00BC6CE0" w:rsidP="00BC6CE0">
      <w:pPr>
        <w:tabs>
          <w:tab w:val="left" w:pos="1701"/>
        </w:tabs>
        <w:spacing w:line="312" w:lineRule="auto"/>
        <w:ind w:left="1701" w:hanging="927"/>
        <w:rPr>
          <w:rFonts w:ascii="Century Gothic" w:hAnsi="Century Gothic"/>
          <w:sz w:val="22"/>
          <w:szCs w:val="22"/>
        </w:rPr>
      </w:pPr>
    </w:p>
    <w:p w14:paraId="3749132F" w14:textId="77777777" w:rsidR="00BC6CE0" w:rsidRPr="00835BF6" w:rsidRDefault="00BC6CE0" w:rsidP="00DD43AC">
      <w:pPr>
        <w:numPr>
          <w:ilvl w:val="0"/>
          <w:numId w:val="27"/>
        </w:numPr>
        <w:tabs>
          <w:tab w:val="clear" w:pos="947"/>
          <w:tab w:val="left" w:pos="1134"/>
          <w:tab w:val="num" w:pos="1843"/>
        </w:tabs>
        <w:spacing w:line="312" w:lineRule="auto"/>
        <w:ind w:firstLine="425"/>
        <w:rPr>
          <w:rFonts w:ascii="Century Gothic" w:hAnsi="Century Gothic"/>
          <w:sz w:val="22"/>
          <w:szCs w:val="22"/>
        </w:rPr>
      </w:pPr>
      <w:r w:rsidRPr="00835BF6">
        <w:rPr>
          <w:rFonts w:ascii="Century Gothic" w:hAnsi="Century Gothic"/>
          <w:sz w:val="22"/>
          <w:szCs w:val="22"/>
        </w:rPr>
        <w:t xml:space="preserve"> valor da emissão;</w:t>
      </w:r>
    </w:p>
    <w:p w14:paraId="0971B105" w14:textId="77777777" w:rsidR="00BC6CE0" w:rsidRPr="00835BF6" w:rsidRDefault="00BC6CE0" w:rsidP="00BC6CE0">
      <w:pPr>
        <w:pStyle w:val="PargrafodaLista"/>
        <w:ind w:hanging="927"/>
        <w:rPr>
          <w:rFonts w:ascii="Century Gothic" w:hAnsi="Century Gothic"/>
          <w:sz w:val="22"/>
          <w:szCs w:val="22"/>
        </w:rPr>
      </w:pPr>
    </w:p>
    <w:p w14:paraId="69A0B01B" w14:textId="77777777" w:rsidR="00BC6CE0" w:rsidRPr="00835BF6" w:rsidRDefault="00BC6CE0" w:rsidP="00DD43AC">
      <w:pPr>
        <w:numPr>
          <w:ilvl w:val="0"/>
          <w:numId w:val="27"/>
        </w:numPr>
        <w:tabs>
          <w:tab w:val="clear" w:pos="947"/>
          <w:tab w:val="left" w:pos="1134"/>
          <w:tab w:val="num" w:pos="1843"/>
        </w:tabs>
        <w:spacing w:line="312" w:lineRule="auto"/>
        <w:ind w:firstLine="425"/>
        <w:rPr>
          <w:rFonts w:ascii="Century Gothic" w:hAnsi="Century Gothic"/>
          <w:sz w:val="22"/>
          <w:szCs w:val="22"/>
        </w:rPr>
      </w:pPr>
      <w:r w:rsidRPr="00835BF6">
        <w:rPr>
          <w:rFonts w:ascii="Century Gothic" w:hAnsi="Century Gothic"/>
          <w:sz w:val="22"/>
          <w:szCs w:val="22"/>
        </w:rPr>
        <w:t>quantidade de debêntures emitidas;</w:t>
      </w:r>
    </w:p>
    <w:p w14:paraId="5490EADA" w14:textId="77777777" w:rsidR="00BC6CE0" w:rsidRPr="00835BF6" w:rsidRDefault="00BC6CE0" w:rsidP="00BC6CE0">
      <w:pPr>
        <w:pStyle w:val="PargrafodaLista"/>
        <w:ind w:hanging="927"/>
        <w:rPr>
          <w:rFonts w:ascii="Century Gothic" w:hAnsi="Century Gothic"/>
          <w:sz w:val="22"/>
          <w:szCs w:val="22"/>
        </w:rPr>
      </w:pPr>
    </w:p>
    <w:p w14:paraId="568E8E60" w14:textId="77777777" w:rsidR="00BC6CE0" w:rsidRPr="00835BF6" w:rsidRDefault="00BC6CE0" w:rsidP="00DD43AC">
      <w:pPr>
        <w:numPr>
          <w:ilvl w:val="0"/>
          <w:numId w:val="27"/>
        </w:numPr>
        <w:tabs>
          <w:tab w:val="clear" w:pos="947"/>
          <w:tab w:val="left" w:pos="1134"/>
          <w:tab w:val="num" w:pos="1843"/>
        </w:tabs>
        <w:spacing w:line="312" w:lineRule="auto"/>
        <w:ind w:firstLine="425"/>
        <w:rPr>
          <w:rFonts w:ascii="Century Gothic" w:hAnsi="Century Gothic"/>
          <w:sz w:val="22"/>
          <w:szCs w:val="22"/>
        </w:rPr>
      </w:pPr>
      <w:r w:rsidRPr="00835BF6">
        <w:rPr>
          <w:rFonts w:ascii="Century Gothic" w:hAnsi="Century Gothic"/>
          <w:sz w:val="22"/>
          <w:szCs w:val="22"/>
        </w:rPr>
        <w:t xml:space="preserve">espécie; </w:t>
      </w:r>
    </w:p>
    <w:p w14:paraId="35F8E945" w14:textId="77777777" w:rsidR="00BC6CE0" w:rsidRPr="00835BF6" w:rsidRDefault="00BC6CE0" w:rsidP="00BC6CE0">
      <w:pPr>
        <w:pStyle w:val="PargrafodaLista"/>
        <w:ind w:hanging="927"/>
        <w:rPr>
          <w:rFonts w:ascii="Century Gothic" w:hAnsi="Century Gothic"/>
          <w:sz w:val="22"/>
          <w:szCs w:val="22"/>
        </w:rPr>
      </w:pPr>
    </w:p>
    <w:p w14:paraId="2919C13A" w14:textId="77777777" w:rsidR="00BC6CE0" w:rsidRPr="00835BF6" w:rsidRDefault="00BC6CE0" w:rsidP="00DD43AC">
      <w:pPr>
        <w:numPr>
          <w:ilvl w:val="0"/>
          <w:numId w:val="27"/>
        </w:numPr>
        <w:tabs>
          <w:tab w:val="clear" w:pos="947"/>
          <w:tab w:val="left" w:pos="1134"/>
          <w:tab w:val="num" w:pos="1843"/>
        </w:tabs>
        <w:spacing w:line="312" w:lineRule="auto"/>
        <w:ind w:firstLine="425"/>
        <w:rPr>
          <w:rFonts w:ascii="Century Gothic" w:hAnsi="Century Gothic"/>
          <w:sz w:val="22"/>
          <w:szCs w:val="22"/>
        </w:rPr>
      </w:pPr>
      <w:r w:rsidRPr="00835BF6">
        <w:rPr>
          <w:rFonts w:ascii="Century Gothic" w:hAnsi="Century Gothic"/>
          <w:sz w:val="22"/>
          <w:szCs w:val="22"/>
        </w:rPr>
        <w:t>prazo de vencimento das debêntures;</w:t>
      </w:r>
    </w:p>
    <w:p w14:paraId="5C169AA5" w14:textId="77777777" w:rsidR="00BC6CE0" w:rsidRPr="00835BF6" w:rsidRDefault="00BC6CE0" w:rsidP="00BC6CE0">
      <w:pPr>
        <w:pStyle w:val="PargrafodaLista"/>
        <w:ind w:hanging="927"/>
        <w:rPr>
          <w:rFonts w:ascii="Century Gothic" w:hAnsi="Century Gothic"/>
          <w:sz w:val="22"/>
          <w:szCs w:val="22"/>
        </w:rPr>
      </w:pPr>
    </w:p>
    <w:p w14:paraId="6A379E34" w14:textId="77777777" w:rsidR="00BC6CE0" w:rsidRPr="00835BF6" w:rsidRDefault="00BC6CE0" w:rsidP="00DD43AC">
      <w:pPr>
        <w:numPr>
          <w:ilvl w:val="0"/>
          <w:numId w:val="27"/>
        </w:numPr>
        <w:tabs>
          <w:tab w:val="clear" w:pos="947"/>
          <w:tab w:val="left" w:pos="1134"/>
          <w:tab w:val="num" w:pos="1843"/>
        </w:tabs>
        <w:spacing w:line="312" w:lineRule="auto"/>
        <w:ind w:left="1276" w:firstLine="0"/>
        <w:rPr>
          <w:rFonts w:ascii="Century Gothic" w:hAnsi="Century Gothic"/>
          <w:sz w:val="22"/>
          <w:szCs w:val="22"/>
        </w:rPr>
      </w:pPr>
      <w:r w:rsidRPr="00835BF6">
        <w:rPr>
          <w:rFonts w:ascii="Century Gothic" w:hAnsi="Century Gothic"/>
          <w:sz w:val="22"/>
          <w:szCs w:val="22"/>
        </w:rPr>
        <w:t>tipo e valor dos bens dados em garantia e denominação dos garantidores; e</w:t>
      </w:r>
    </w:p>
    <w:p w14:paraId="72BD312A" w14:textId="77777777" w:rsidR="00BC6CE0" w:rsidRPr="00835BF6" w:rsidRDefault="00BC6CE0" w:rsidP="00BC6CE0">
      <w:pPr>
        <w:pStyle w:val="PargrafodaLista"/>
        <w:ind w:hanging="927"/>
        <w:rPr>
          <w:rFonts w:ascii="Century Gothic" w:hAnsi="Century Gothic"/>
          <w:sz w:val="22"/>
          <w:szCs w:val="22"/>
        </w:rPr>
      </w:pPr>
    </w:p>
    <w:p w14:paraId="5F141742" w14:textId="77777777" w:rsidR="00BC6CE0" w:rsidRPr="00835BF6" w:rsidRDefault="00BC6CE0" w:rsidP="00DD43AC">
      <w:pPr>
        <w:numPr>
          <w:ilvl w:val="0"/>
          <w:numId w:val="27"/>
        </w:numPr>
        <w:tabs>
          <w:tab w:val="clear" w:pos="947"/>
          <w:tab w:val="left" w:pos="1134"/>
          <w:tab w:val="num" w:pos="1843"/>
        </w:tabs>
        <w:spacing w:line="312" w:lineRule="auto"/>
        <w:ind w:left="1276" w:firstLine="0"/>
        <w:rPr>
          <w:rFonts w:ascii="Century Gothic" w:hAnsi="Century Gothic"/>
          <w:sz w:val="22"/>
          <w:szCs w:val="22"/>
        </w:rPr>
      </w:pPr>
      <w:r w:rsidRPr="00835BF6">
        <w:rPr>
          <w:rFonts w:ascii="Century Gothic" w:hAnsi="Century Gothic"/>
          <w:sz w:val="22"/>
          <w:szCs w:val="22"/>
        </w:rPr>
        <w:t>eventos de resgate, amortização, conversão, repactuação e inadimplemento no período.</w:t>
      </w:r>
    </w:p>
    <w:p w14:paraId="20CD3AAF" w14:textId="77777777" w:rsidR="009607B0" w:rsidRPr="00835BF6" w:rsidRDefault="009607B0" w:rsidP="00740853">
      <w:pPr>
        <w:spacing w:line="340" w:lineRule="exact"/>
        <w:rPr>
          <w:rFonts w:ascii="Century Gothic" w:hAnsi="Century Gothic"/>
          <w:sz w:val="22"/>
          <w:szCs w:val="22"/>
        </w:rPr>
      </w:pPr>
    </w:p>
    <w:p w14:paraId="7C512124"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disponibilizar o</w:t>
      </w:r>
      <w:r w:rsidR="00C07D5B" w:rsidRPr="00835BF6">
        <w:rPr>
          <w:rFonts w:ascii="Century Gothic" w:hAnsi="Century Gothic"/>
          <w:sz w:val="22"/>
          <w:szCs w:val="22"/>
        </w:rPr>
        <w:t>s</w:t>
      </w:r>
      <w:r w:rsidRPr="00835BF6">
        <w:rPr>
          <w:rFonts w:ascii="Century Gothic" w:hAnsi="Century Gothic"/>
          <w:sz w:val="22"/>
          <w:szCs w:val="22"/>
        </w:rPr>
        <w:t xml:space="preserve"> relatório</w:t>
      </w:r>
      <w:r w:rsidR="00C07D5B" w:rsidRPr="00835BF6">
        <w:rPr>
          <w:rFonts w:ascii="Century Gothic" w:hAnsi="Century Gothic"/>
          <w:sz w:val="22"/>
          <w:szCs w:val="22"/>
        </w:rPr>
        <w:t>s</w:t>
      </w:r>
      <w:r w:rsidRPr="00835BF6">
        <w:rPr>
          <w:rFonts w:ascii="Century Gothic" w:hAnsi="Century Gothic"/>
          <w:sz w:val="22"/>
          <w:szCs w:val="22"/>
        </w:rPr>
        <w:t xml:space="preserve"> a que se refere </w:t>
      </w:r>
      <w:r w:rsidR="00B2456B" w:rsidRPr="00835BF6">
        <w:rPr>
          <w:rFonts w:ascii="Century Gothic" w:hAnsi="Century Gothic"/>
          <w:sz w:val="22"/>
          <w:szCs w:val="22"/>
        </w:rPr>
        <w:t>o item (xi)</w:t>
      </w:r>
      <w:r w:rsidRPr="00835BF6">
        <w:rPr>
          <w:rFonts w:ascii="Century Gothic" w:hAnsi="Century Gothic"/>
          <w:sz w:val="22"/>
          <w:szCs w:val="22"/>
        </w:rPr>
        <w:t xml:space="preserve"> acima aos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até o dia 30 de abril de cada ano. O</w:t>
      </w:r>
      <w:r w:rsidR="00C07D5B" w:rsidRPr="00835BF6">
        <w:rPr>
          <w:rFonts w:ascii="Century Gothic" w:hAnsi="Century Gothic"/>
          <w:sz w:val="22"/>
          <w:szCs w:val="22"/>
        </w:rPr>
        <w:t>s</w:t>
      </w:r>
      <w:r w:rsidRPr="00835BF6">
        <w:rPr>
          <w:rFonts w:ascii="Century Gothic" w:hAnsi="Century Gothic"/>
          <w:sz w:val="22"/>
          <w:szCs w:val="22"/>
        </w:rPr>
        <w:t xml:space="preserve"> relatório</w:t>
      </w:r>
      <w:r w:rsidR="00C07D5B" w:rsidRPr="00835BF6">
        <w:rPr>
          <w:rFonts w:ascii="Century Gothic" w:hAnsi="Century Gothic"/>
          <w:sz w:val="22"/>
          <w:szCs w:val="22"/>
        </w:rPr>
        <w:t>s deverão estar disponíveis</w:t>
      </w:r>
      <w:r w:rsidRPr="00835BF6">
        <w:rPr>
          <w:rFonts w:ascii="Century Gothic" w:hAnsi="Century Gothic"/>
          <w:sz w:val="22"/>
          <w:szCs w:val="22"/>
        </w:rPr>
        <w:t xml:space="preserve"> ao menos nos seguintes locais:</w:t>
      </w:r>
    </w:p>
    <w:p w14:paraId="4F714C8D" w14:textId="77777777" w:rsidR="009607B0" w:rsidRPr="00835BF6" w:rsidRDefault="009607B0" w:rsidP="00740853">
      <w:pPr>
        <w:spacing w:line="340" w:lineRule="exact"/>
        <w:ind w:left="1276"/>
        <w:rPr>
          <w:rFonts w:ascii="Century Gothic" w:hAnsi="Century Gothic"/>
          <w:sz w:val="22"/>
          <w:szCs w:val="22"/>
        </w:rPr>
      </w:pPr>
    </w:p>
    <w:p w14:paraId="48929B68" w14:textId="77777777" w:rsidR="009607B0" w:rsidRPr="00835BF6" w:rsidRDefault="009607B0" w:rsidP="002B3797">
      <w:pPr>
        <w:numPr>
          <w:ilvl w:val="0"/>
          <w:numId w:val="10"/>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na sede da Emissora;</w:t>
      </w:r>
    </w:p>
    <w:p w14:paraId="3B60CAFC" w14:textId="77777777" w:rsidR="009607B0" w:rsidRPr="00835BF6" w:rsidRDefault="009607B0" w:rsidP="00740853">
      <w:pPr>
        <w:spacing w:line="340" w:lineRule="exact"/>
        <w:ind w:left="567"/>
        <w:rPr>
          <w:rFonts w:ascii="Century Gothic" w:hAnsi="Century Gothic"/>
          <w:sz w:val="22"/>
          <w:szCs w:val="22"/>
        </w:rPr>
      </w:pPr>
    </w:p>
    <w:p w14:paraId="0B57F619" w14:textId="77777777" w:rsidR="009607B0" w:rsidRPr="00835BF6" w:rsidRDefault="009607B0" w:rsidP="002B3797">
      <w:pPr>
        <w:numPr>
          <w:ilvl w:val="0"/>
          <w:numId w:val="10"/>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na sede do Agente Fiduciário;</w:t>
      </w:r>
    </w:p>
    <w:p w14:paraId="4888DAAC" w14:textId="77777777" w:rsidR="009607B0" w:rsidRPr="00835BF6" w:rsidRDefault="009607B0" w:rsidP="00740853">
      <w:pPr>
        <w:spacing w:line="340" w:lineRule="exact"/>
        <w:ind w:left="567"/>
        <w:rPr>
          <w:rFonts w:ascii="Century Gothic" w:hAnsi="Century Gothic"/>
          <w:sz w:val="22"/>
          <w:szCs w:val="22"/>
        </w:rPr>
      </w:pPr>
    </w:p>
    <w:p w14:paraId="4539DE29" w14:textId="77777777" w:rsidR="009607B0" w:rsidRPr="00835BF6" w:rsidRDefault="009607B0" w:rsidP="002B3797">
      <w:pPr>
        <w:numPr>
          <w:ilvl w:val="0"/>
          <w:numId w:val="10"/>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 xml:space="preserve">na CVM; </w:t>
      </w:r>
    </w:p>
    <w:p w14:paraId="580CB764" w14:textId="77777777" w:rsidR="009607B0" w:rsidRPr="00835BF6" w:rsidRDefault="009607B0" w:rsidP="00740853">
      <w:pPr>
        <w:spacing w:line="340" w:lineRule="exact"/>
        <w:ind w:left="567"/>
        <w:rPr>
          <w:rFonts w:ascii="Century Gothic" w:hAnsi="Century Gothic"/>
          <w:sz w:val="22"/>
          <w:szCs w:val="22"/>
        </w:rPr>
      </w:pPr>
    </w:p>
    <w:p w14:paraId="7AE451C3" w14:textId="77777777" w:rsidR="009607B0" w:rsidRPr="00835BF6" w:rsidRDefault="009607B0" w:rsidP="002B3797">
      <w:pPr>
        <w:numPr>
          <w:ilvl w:val="0"/>
          <w:numId w:val="10"/>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na CETIP; e</w:t>
      </w:r>
    </w:p>
    <w:p w14:paraId="2421AF43" w14:textId="77777777" w:rsidR="009607B0" w:rsidRPr="00835BF6" w:rsidRDefault="009607B0" w:rsidP="00740853">
      <w:pPr>
        <w:spacing w:line="340" w:lineRule="exact"/>
        <w:ind w:left="567"/>
        <w:rPr>
          <w:rFonts w:ascii="Century Gothic" w:hAnsi="Century Gothic"/>
          <w:sz w:val="22"/>
          <w:szCs w:val="22"/>
        </w:rPr>
      </w:pPr>
    </w:p>
    <w:p w14:paraId="3B4D55E9" w14:textId="77777777" w:rsidR="009607B0" w:rsidRPr="00835BF6" w:rsidRDefault="009607B0" w:rsidP="002B3797">
      <w:pPr>
        <w:numPr>
          <w:ilvl w:val="0"/>
          <w:numId w:val="10"/>
        </w:numPr>
        <w:tabs>
          <w:tab w:val="clear" w:pos="947"/>
          <w:tab w:val="num" w:pos="1418"/>
        </w:tabs>
        <w:spacing w:line="340" w:lineRule="exact"/>
        <w:ind w:left="1418" w:hanging="709"/>
        <w:rPr>
          <w:rFonts w:ascii="Century Gothic" w:hAnsi="Century Gothic"/>
          <w:sz w:val="22"/>
          <w:szCs w:val="22"/>
        </w:rPr>
      </w:pPr>
      <w:r w:rsidRPr="00835BF6">
        <w:rPr>
          <w:rFonts w:ascii="Century Gothic" w:hAnsi="Century Gothic"/>
          <w:sz w:val="22"/>
          <w:szCs w:val="22"/>
        </w:rPr>
        <w:t>na sede do Coordenador</w:t>
      </w:r>
      <w:r w:rsidR="00457710" w:rsidRPr="00835BF6">
        <w:rPr>
          <w:rFonts w:ascii="Century Gothic" w:hAnsi="Century Gothic"/>
          <w:sz w:val="22"/>
          <w:szCs w:val="22"/>
        </w:rPr>
        <w:t xml:space="preserve"> Líder</w:t>
      </w:r>
      <w:r w:rsidRPr="00835BF6">
        <w:rPr>
          <w:rFonts w:ascii="Century Gothic" w:hAnsi="Century Gothic"/>
          <w:sz w:val="22"/>
          <w:szCs w:val="22"/>
        </w:rPr>
        <w:t>;</w:t>
      </w:r>
    </w:p>
    <w:p w14:paraId="20E5AACE" w14:textId="77777777" w:rsidR="009607B0" w:rsidRPr="00835BF6" w:rsidRDefault="009607B0" w:rsidP="00740853">
      <w:pPr>
        <w:spacing w:line="340" w:lineRule="exact"/>
        <w:ind w:left="1276"/>
        <w:rPr>
          <w:rFonts w:ascii="Century Gothic" w:hAnsi="Century Gothic"/>
          <w:sz w:val="22"/>
          <w:szCs w:val="22"/>
        </w:rPr>
      </w:pPr>
    </w:p>
    <w:p w14:paraId="25D66E8A"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publicar, às expensas da Emissora, nos </w:t>
      </w:r>
      <w:r w:rsidR="00B2456B" w:rsidRPr="00835BF6">
        <w:rPr>
          <w:rFonts w:ascii="Century Gothic" w:hAnsi="Century Gothic"/>
          <w:sz w:val="22"/>
          <w:szCs w:val="22"/>
        </w:rPr>
        <w:t>Jornais de Divulgação da Emissora</w:t>
      </w:r>
      <w:r w:rsidRPr="00835BF6">
        <w:rPr>
          <w:rFonts w:ascii="Century Gothic" w:hAnsi="Century Gothic"/>
          <w:sz w:val="22"/>
          <w:szCs w:val="22"/>
        </w:rPr>
        <w:t xml:space="preserve">, anúncio comunicando aos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que o</w:t>
      </w:r>
      <w:r w:rsidR="0064639D" w:rsidRPr="00835BF6">
        <w:rPr>
          <w:rFonts w:ascii="Century Gothic" w:hAnsi="Century Gothic"/>
          <w:sz w:val="22"/>
          <w:szCs w:val="22"/>
        </w:rPr>
        <w:t>s</w:t>
      </w:r>
      <w:r w:rsidRPr="00835BF6">
        <w:rPr>
          <w:rFonts w:ascii="Century Gothic" w:hAnsi="Century Gothic"/>
          <w:sz w:val="22"/>
          <w:szCs w:val="22"/>
        </w:rPr>
        <w:t xml:space="preserve"> relatório</w:t>
      </w:r>
      <w:r w:rsidR="0064639D" w:rsidRPr="00835BF6">
        <w:rPr>
          <w:rFonts w:ascii="Century Gothic" w:hAnsi="Century Gothic"/>
          <w:sz w:val="22"/>
          <w:szCs w:val="22"/>
        </w:rPr>
        <w:t>s</w:t>
      </w:r>
      <w:r w:rsidRPr="00835BF6">
        <w:rPr>
          <w:rFonts w:ascii="Century Gothic" w:hAnsi="Century Gothic"/>
          <w:sz w:val="22"/>
          <w:szCs w:val="22"/>
        </w:rPr>
        <w:t xml:space="preserve"> se encontra</w:t>
      </w:r>
      <w:r w:rsidR="0064639D" w:rsidRPr="00835BF6">
        <w:rPr>
          <w:rFonts w:ascii="Century Gothic" w:hAnsi="Century Gothic"/>
          <w:sz w:val="22"/>
          <w:szCs w:val="22"/>
        </w:rPr>
        <w:t>m</w:t>
      </w:r>
      <w:r w:rsidRPr="00835BF6">
        <w:rPr>
          <w:rFonts w:ascii="Century Gothic" w:hAnsi="Century Gothic"/>
          <w:sz w:val="22"/>
          <w:szCs w:val="22"/>
        </w:rPr>
        <w:t xml:space="preserve"> à disposição nos locais indicados na alínea anterior;</w:t>
      </w:r>
    </w:p>
    <w:p w14:paraId="2E5B6579" w14:textId="77777777" w:rsidR="009607B0" w:rsidRPr="00835BF6" w:rsidRDefault="009607B0" w:rsidP="00740853">
      <w:pPr>
        <w:spacing w:line="340" w:lineRule="exact"/>
        <w:ind w:left="720"/>
        <w:rPr>
          <w:rFonts w:ascii="Century Gothic" w:hAnsi="Century Gothic"/>
          <w:sz w:val="22"/>
          <w:szCs w:val="22"/>
        </w:rPr>
      </w:pPr>
    </w:p>
    <w:p w14:paraId="0350956C"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manter atualizada a relação dos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e seus endereços, mediante, inclusive, solicitação de informações à Emissora, ao </w:t>
      </w:r>
      <w:r w:rsidR="00406BD1" w:rsidRPr="00835BF6">
        <w:rPr>
          <w:rFonts w:ascii="Century Gothic" w:hAnsi="Century Gothic"/>
          <w:sz w:val="22"/>
          <w:szCs w:val="22"/>
        </w:rPr>
        <w:t xml:space="preserve">Escriturador </w:t>
      </w:r>
      <w:r w:rsidRPr="00835BF6">
        <w:rPr>
          <w:rFonts w:ascii="Century Gothic" w:hAnsi="Century Gothic"/>
          <w:sz w:val="22"/>
          <w:szCs w:val="22"/>
        </w:rPr>
        <w:t>Mandatário</w:t>
      </w:r>
      <w:r w:rsidR="00B2456B" w:rsidRPr="00835BF6">
        <w:rPr>
          <w:rFonts w:ascii="Century Gothic" w:hAnsi="Century Gothic"/>
          <w:sz w:val="22"/>
          <w:szCs w:val="22"/>
        </w:rPr>
        <w:t>, ao Banco Liquidante</w:t>
      </w:r>
      <w:r w:rsidRPr="00835BF6">
        <w:rPr>
          <w:rFonts w:ascii="Century Gothic" w:hAnsi="Century Gothic"/>
          <w:sz w:val="22"/>
          <w:szCs w:val="22"/>
        </w:rPr>
        <w:t xml:space="preserve"> e à CETIP</w:t>
      </w:r>
      <w:r w:rsidR="00377414" w:rsidRPr="00835BF6">
        <w:rPr>
          <w:rFonts w:ascii="Century Gothic" w:hAnsi="Century Gothic"/>
          <w:sz w:val="22"/>
          <w:szCs w:val="22"/>
        </w:rPr>
        <w:t xml:space="preserve">, sendo que, para atendimento ao disposto neste item, a Emissora expressamente autoriza, desde já, o </w:t>
      </w:r>
      <w:r w:rsidR="00406BD1" w:rsidRPr="00835BF6">
        <w:rPr>
          <w:rFonts w:ascii="Century Gothic" w:hAnsi="Century Gothic"/>
          <w:sz w:val="22"/>
          <w:szCs w:val="22"/>
        </w:rPr>
        <w:t xml:space="preserve">Escriturador </w:t>
      </w:r>
      <w:r w:rsidR="00377414" w:rsidRPr="00835BF6">
        <w:rPr>
          <w:rFonts w:ascii="Century Gothic" w:hAnsi="Century Gothic"/>
          <w:sz w:val="22"/>
          <w:szCs w:val="22"/>
        </w:rPr>
        <w:t>Mandatário</w:t>
      </w:r>
      <w:r w:rsidR="00B2456B" w:rsidRPr="00835BF6">
        <w:rPr>
          <w:rFonts w:ascii="Century Gothic" w:hAnsi="Century Gothic"/>
          <w:sz w:val="22"/>
          <w:szCs w:val="22"/>
        </w:rPr>
        <w:t>, o Banco Liquidante</w:t>
      </w:r>
      <w:r w:rsidR="00377414" w:rsidRPr="00835BF6">
        <w:rPr>
          <w:rFonts w:ascii="Century Gothic" w:hAnsi="Century Gothic"/>
          <w:sz w:val="22"/>
          <w:szCs w:val="22"/>
        </w:rPr>
        <w:t xml:space="preserve"> e a CETIP a atenderem quaisquer solicitações do Agente Fiduciário com relação às informações referidas nest</w:t>
      </w:r>
      <w:r w:rsidR="00B2456B" w:rsidRPr="00835BF6">
        <w:rPr>
          <w:rFonts w:ascii="Century Gothic" w:hAnsi="Century Gothic"/>
          <w:sz w:val="22"/>
          <w:szCs w:val="22"/>
        </w:rPr>
        <w:t>e item (xiv)</w:t>
      </w:r>
      <w:r w:rsidR="00377414" w:rsidRPr="00835BF6">
        <w:rPr>
          <w:rFonts w:ascii="Century Gothic" w:hAnsi="Century Gothic"/>
          <w:sz w:val="22"/>
          <w:szCs w:val="22"/>
        </w:rPr>
        <w:t>, inclusive</w:t>
      </w:r>
      <w:r w:rsidR="00B36668" w:rsidRPr="00835BF6">
        <w:rPr>
          <w:rFonts w:ascii="Century Gothic" w:hAnsi="Century Gothic"/>
          <w:sz w:val="22"/>
          <w:szCs w:val="22"/>
        </w:rPr>
        <w:t xml:space="preserve"> qualquer informação</w:t>
      </w:r>
      <w:r w:rsidR="00377414" w:rsidRPr="00835BF6">
        <w:rPr>
          <w:rFonts w:ascii="Century Gothic" w:hAnsi="Century Gothic"/>
          <w:sz w:val="22"/>
          <w:szCs w:val="22"/>
        </w:rPr>
        <w:t xml:space="preserve"> referente à posição das Debêntures e seus respectivos titulares</w:t>
      </w:r>
      <w:r w:rsidRPr="00835BF6">
        <w:rPr>
          <w:rFonts w:ascii="Century Gothic" w:hAnsi="Century Gothic"/>
          <w:sz w:val="22"/>
          <w:szCs w:val="22"/>
        </w:rPr>
        <w:t>;</w:t>
      </w:r>
    </w:p>
    <w:p w14:paraId="45810822" w14:textId="77777777" w:rsidR="009607B0" w:rsidRPr="00835BF6" w:rsidRDefault="009607B0" w:rsidP="00740853">
      <w:pPr>
        <w:spacing w:line="340" w:lineRule="exact"/>
        <w:ind w:left="1276"/>
        <w:rPr>
          <w:rFonts w:ascii="Century Gothic" w:hAnsi="Century Gothic"/>
          <w:sz w:val="22"/>
          <w:szCs w:val="22"/>
        </w:rPr>
      </w:pPr>
    </w:p>
    <w:p w14:paraId="0221C72A"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fiscalizar o cumprimento das cláusulas constantes desta Escritura de Emissão e todas aquelas impositivas de obrigações de fazer e não fazer; </w:t>
      </w:r>
    </w:p>
    <w:p w14:paraId="64E25353" w14:textId="77777777" w:rsidR="009607B0" w:rsidRPr="00835BF6" w:rsidRDefault="009607B0" w:rsidP="00740853">
      <w:pPr>
        <w:spacing w:line="340" w:lineRule="exact"/>
        <w:rPr>
          <w:rFonts w:ascii="Century Gothic" w:hAnsi="Century Gothic"/>
          <w:sz w:val="22"/>
          <w:szCs w:val="22"/>
        </w:rPr>
      </w:pPr>
    </w:p>
    <w:p w14:paraId="59A3726B"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notificar 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se possível individualmente, no prazo máximo de </w:t>
      </w:r>
      <w:r w:rsidR="00C840B7" w:rsidRPr="00835BF6">
        <w:rPr>
          <w:rFonts w:ascii="Century Gothic" w:hAnsi="Century Gothic"/>
          <w:sz w:val="22"/>
          <w:szCs w:val="22"/>
        </w:rPr>
        <w:t>3</w:t>
      </w:r>
      <w:r w:rsidR="00B600FF" w:rsidRPr="00835BF6">
        <w:rPr>
          <w:rFonts w:ascii="Century Gothic" w:hAnsi="Century Gothic"/>
          <w:sz w:val="22"/>
          <w:szCs w:val="22"/>
        </w:rPr>
        <w:t xml:space="preserve"> (três)</w:t>
      </w:r>
      <w:r w:rsidRPr="00835BF6">
        <w:rPr>
          <w:rFonts w:ascii="Century Gothic" w:hAnsi="Century Gothic"/>
          <w:sz w:val="22"/>
          <w:szCs w:val="22"/>
        </w:rPr>
        <w:t xml:space="preserve"> Dia</w:t>
      </w:r>
      <w:r w:rsidR="00C840B7" w:rsidRPr="00835BF6">
        <w:rPr>
          <w:rFonts w:ascii="Century Gothic" w:hAnsi="Century Gothic"/>
          <w:sz w:val="22"/>
          <w:szCs w:val="22"/>
        </w:rPr>
        <w:t>s</w:t>
      </w:r>
      <w:r w:rsidRPr="00835BF6">
        <w:rPr>
          <w:rFonts w:ascii="Century Gothic" w:hAnsi="Century Gothic"/>
          <w:sz w:val="22"/>
          <w:szCs w:val="22"/>
        </w:rPr>
        <w:t xml:space="preserve"> Út</w:t>
      </w:r>
      <w:r w:rsidR="00C840B7" w:rsidRPr="00835BF6">
        <w:rPr>
          <w:rFonts w:ascii="Century Gothic" w:hAnsi="Century Gothic"/>
          <w:sz w:val="22"/>
          <w:szCs w:val="22"/>
        </w:rPr>
        <w:t>eis</w:t>
      </w:r>
      <w:r w:rsidRPr="00835BF6">
        <w:rPr>
          <w:rFonts w:ascii="Century Gothic" w:hAnsi="Century Gothic"/>
          <w:sz w:val="22"/>
          <w:szCs w:val="22"/>
        </w:rPr>
        <w:t xml:space="preserve"> da </w:t>
      </w:r>
      <w:r w:rsidR="00377414" w:rsidRPr="00835BF6">
        <w:rPr>
          <w:rFonts w:ascii="Century Gothic" w:hAnsi="Century Gothic"/>
          <w:sz w:val="22"/>
          <w:szCs w:val="22"/>
        </w:rPr>
        <w:t xml:space="preserve">ciência da </w:t>
      </w:r>
      <w:r w:rsidRPr="00835BF6">
        <w:rPr>
          <w:rFonts w:ascii="Century Gothic" w:hAnsi="Century Gothic"/>
          <w:sz w:val="22"/>
          <w:szCs w:val="22"/>
        </w:rPr>
        <w:t>ocorrência do evento, a respeito de qualquer inadimplemento pela Emissora de obrigações assumidas nesta Escritura de Emissão, indicando o local em que fornecerá aos interessados maiores informações. Comunicação de igual teor deverá ser enviada à CVM e à CETIP;</w:t>
      </w:r>
    </w:p>
    <w:p w14:paraId="6E69467D" w14:textId="77777777" w:rsidR="009607B0" w:rsidRPr="00835BF6" w:rsidRDefault="009607B0" w:rsidP="00740853">
      <w:pPr>
        <w:spacing w:line="340" w:lineRule="exact"/>
        <w:rPr>
          <w:rFonts w:ascii="Century Gothic" w:hAnsi="Century Gothic"/>
          <w:sz w:val="22"/>
          <w:szCs w:val="22"/>
        </w:rPr>
      </w:pPr>
    </w:p>
    <w:p w14:paraId="57C21E86" w14:textId="77777777" w:rsidR="009607B0" w:rsidRPr="00835BF6" w:rsidRDefault="009607B0"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emitir parecer sobre a suficiência das informações constantes de eventuais propostas de modificações nas condições das Debêntures; </w:t>
      </w:r>
    </w:p>
    <w:p w14:paraId="4D19D0EC" w14:textId="77777777" w:rsidR="00377414" w:rsidRPr="00835BF6" w:rsidRDefault="00377414" w:rsidP="00740853">
      <w:pPr>
        <w:spacing w:line="340" w:lineRule="exact"/>
        <w:rPr>
          <w:rFonts w:ascii="Century Gothic" w:hAnsi="Century Gothic"/>
          <w:sz w:val="22"/>
          <w:szCs w:val="22"/>
        </w:rPr>
      </w:pPr>
    </w:p>
    <w:p w14:paraId="7270CA31" w14:textId="77777777" w:rsidR="00406BD1" w:rsidRPr="00835BF6" w:rsidRDefault="00377414" w:rsidP="002B3797">
      <w:pPr>
        <w:numPr>
          <w:ilvl w:val="0"/>
          <w:numId w:val="6"/>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disponibilizar o Valor </w:t>
      </w:r>
      <w:r w:rsidR="00A60F0A" w:rsidRPr="00835BF6">
        <w:rPr>
          <w:rFonts w:ascii="Century Gothic" w:hAnsi="Century Gothic"/>
          <w:sz w:val="22"/>
          <w:szCs w:val="22"/>
        </w:rPr>
        <w:t xml:space="preserve">Nominal </w:t>
      </w:r>
      <w:r w:rsidRPr="00835BF6">
        <w:rPr>
          <w:rFonts w:ascii="Century Gothic" w:hAnsi="Century Gothic"/>
          <w:sz w:val="22"/>
          <w:szCs w:val="22"/>
        </w:rPr>
        <w:t xml:space="preserve">Unitário das Debêntures, calculado pela Emissora, aos investidores e aos participantes do mercado, por meio de sua central de atendimento e/ou em sua página na rede </w:t>
      </w:r>
      <w:r w:rsidR="00A60F0A" w:rsidRPr="00835BF6">
        <w:rPr>
          <w:rFonts w:ascii="Century Gothic" w:hAnsi="Century Gothic"/>
          <w:sz w:val="22"/>
          <w:szCs w:val="22"/>
        </w:rPr>
        <w:t xml:space="preserve">mundial </w:t>
      </w:r>
      <w:r w:rsidRPr="00835BF6">
        <w:rPr>
          <w:rFonts w:ascii="Century Gothic" w:hAnsi="Century Gothic"/>
          <w:sz w:val="22"/>
          <w:szCs w:val="22"/>
        </w:rPr>
        <w:t>de computadores</w:t>
      </w:r>
      <w:r w:rsidR="00406BD1" w:rsidRPr="00835BF6">
        <w:rPr>
          <w:rFonts w:ascii="Century Gothic" w:hAnsi="Century Gothic"/>
          <w:sz w:val="22"/>
          <w:szCs w:val="22"/>
        </w:rPr>
        <w:t>;</w:t>
      </w:r>
      <w:r w:rsidR="0074397D" w:rsidRPr="00835BF6">
        <w:rPr>
          <w:rFonts w:ascii="Century Gothic" w:hAnsi="Century Gothic"/>
          <w:sz w:val="22"/>
          <w:szCs w:val="22"/>
        </w:rPr>
        <w:t xml:space="preserve"> e</w:t>
      </w:r>
    </w:p>
    <w:p w14:paraId="6C09BF8C" w14:textId="77777777" w:rsidR="00406BD1" w:rsidRPr="00835BF6" w:rsidRDefault="00406BD1" w:rsidP="00740853">
      <w:pPr>
        <w:pStyle w:val="PargrafodaLista"/>
        <w:spacing w:line="340" w:lineRule="exact"/>
        <w:rPr>
          <w:rFonts w:ascii="Century Gothic" w:hAnsi="Century Gothic"/>
          <w:sz w:val="22"/>
          <w:szCs w:val="22"/>
        </w:rPr>
      </w:pPr>
    </w:p>
    <w:p w14:paraId="4D06408A" w14:textId="77777777" w:rsidR="00406BD1" w:rsidRPr="00835BF6" w:rsidRDefault="00406BD1" w:rsidP="00480831">
      <w:pPr>
        <w:spacing w:line="340" w:lineRule="exact"/>
        <w:ind w:left="709"/>
        <w:rPr>
          <w:rFonts w:ascii="Century Gothic" w:hAnsi="Century Gothic"/>
          <w:sz w:val="22"/>
          <w:szCs w:val="22"/>
        </w:rPr>
      </w:pPr>
      <w:r w:rsidRPr="00835BF6">
        <w:rPr>
          <w:rFonts w:ascii="Century Gothic" w:hAnsi="Century Gothic"/>
          <w:sz w:val="22"/>
          <w:szCs w:val="22"/>
        </w:rPr>
        <w:t>acompanhar anualmente a manutenção da relação prevista na</w:t>
      </w:r>
      <w:r w:rsidR="00CC6022" w:rsidRPr="00835BF6">
        <w:rPr>
          <w:rFonts w:ascii="Century Gothic" w:hAnsi="Century Gothic"/>
          <w:sz w:val="22"/>
          <w:szCs w:val="22"/>
        </w:rPr>
        <w:t>s</w:t>
      </w:r>
      <w:r w:rsidRPr="00835BF6">
        <w:rPr>
          <w:rFonts w:ascii="Century Gothic" w:hAnsi="Century Gothic"/>
          <w:sz w:val="22"/>
          <w:szCs w:val="22"/>
        </w:rPr>
        <w:t xml:space="preserve"> alínea</w:t>
      </w:r>
      <w:r w:rsidR="00CC6022" w:rsidRPr="00835BF6">
        <w:rPr>
          <w:rFonts w:ascii="Century Gothic" w:hAnsi="Century Gothic"/>
          <w:sz w:val="22"/>
          <w:szCs w:val="22"/>
        </w:rPr>
        <w:t>s</w:t>
      </w:r>
      <w:r w:rsidRPr="00835BF6">
        <w:rPr>
          <w:rFonts w:ascii="Century Gothic" w:hAnsi="Century Gothic"/>
          <w:sz w:val="22"/>
          <w:szCs w:val="22"/>
        </w:rPr>
        <w:t xml:space="preserve"> do item 4.</w:t>
      </w:r>
      <w:r w:rsidR="00D66DD6" w:rsidRPr="00835BF6">
        <w:rPr>
          <w:rFonts w:ascii="Century Gothic" w:hAnsi="Century Gothic"/>
          <w:sz w:val="22"/>
          <w:szCs w:val="22"/>
        </w:rPr>
        <w:t>1</w:t>
      </w:r>
      <w:r w:rsidR="00C6210E" w:rsidRPr="00835BF6">
        <w:rPr>
          <w:rFonts w:ascii="Century Gothic" w:hAnsi="Century Gothic"/>
          <w:sz w:val="22"/>
          <w:szCs w:val="22"/>
        </w:rPr>
        <w:t>1</w:t>
      </w:r>
      <w:r w:rsidR="00D66DD6" w:rsidRPr="00835BF6">
        <w:rPr>
          <w:rFonts w:ascii="Century Gothic" w:hAnsi="Century Gothic"/>
          <w:sz w:val="22"/>
          <w:szCs w:val="22"/>
        </w:rPr>
        <w:t xml:space="preserve"> </w:t>
      </w:r>
      <w:r w:rsidRPr="00835BF6">
        <w:rPr>
          <w:rFonts w:ascii="Century Gothic" w:hAnsi="Century Gothic"/>
          <w:sz w:val="22"/>
          <w:szCs w:val="22"/>
        </w:rPr>
        <w:t>desta Escritura de Emissão e imediatamente</w:t>
      </w:r>
      <w:r w:rsidR="00CC6022" w:rsidRPr="00835BF6">
        <w:rPr>
          <w:rFonts w:ascii="Century Gothic" w:hAnsi="Century Gothic"/>
          <w:sz w:val="22"/>
          <w:szCs w:val="22"/>
        </w:rPr>
        <w:t xml:space="preserve"> após a ciência</w:t>
      </w:r>
      <w:r w:rsidRPr="00835BF6">
        <w:rPr>
          <w:rFonts w:ascii="Century Gothic" w:hAnsi="Century Gothic"/>
          <w:sz w:val="22"/>
          <w:szCs w:val="22"/>
        </w:rPr>
        <w:t xml:space="preserve"> </w:t>
      </w:r>
      <w:r w:rsidR="00CC6022" w:rsidRPr="00835BF6">
        <w:rPr>
          <w:rFonts w:ascii="Century Gothic" w:hAnsi="Century Gothic"/>
          <w:sz w:val="22"/>
          <w:szCs w:val="22"/>
        </w:rPr>
        <w:t xml:space="preserve">da </w:t>
      </w:r>
      <w:r w:rsidRPr="00835BF6">
        <w:rPr>
          <w:rFonts w:ascii="Century Gothic" w:hAnsi="Century Gothic"/>
          <w:sz w:val="22"/>
          <w:szCs w:val="22"/>
        </w:rPr>
        <w:t xml:space="preserve">ocorrência dos Eventos de </w:t>
      </w:r>
      <w:r w:rsidR="00615C1B" w:rsidRPr="00835BF6">
        <w:rPr>
          <w:rFonts w:ascii="Century Gothic" w:hAnsi="Century Gothic"/>
          <w:sz w:val="22"/>
          <w:szCs w:val="22"/>
        </w:rPr>
        <w:t xml:space="preserve">Vencimento Antecipado </w:t>
      </w:r>
      <w:r w:rsidRPr="00835BF6">
        <w:rPr>
          <w:rFonts w:ascii="Century Gothic" w:hAnsi="Century Gothic"/>
          <w:sz w:val="22"/>
          <w:szCs w:val="22"/>
        </w:rPr>
        <w:t>previstos nas alíneas do item 4.</w:t>
      </w:r>
      <w:r w:rsidR="00D66DD6" w:rsidRPr="00835BF6">
        <w:rPr>
          <w:rFonts w:ascii="Century Gothic" w:hAnsi="Century Gothic"/>
          <w:sz w:val="22"/>
          <w:szCs w:val="22"/>
        </w:rPr>
        <w:t>1</w:t>
      </w:r>
      <w:r w:rsidR="00C6210E" w:rsidRPr="00835BF6">
        <w:rPr>
          <w:rFonts w:ascii="Century Gothic" w:hAnsi="Century Gothic"/>
          <w:sz w:val="22"/>
          <w:szCs w:val="22"/>
        </w:rPr>
        <w:t>1</w:t>
      </w:r>
      <w:r w:rsidR="00D66DD6" w:rsidRPr="00835BF6">
        <w:rPr>
          <w:rFonts w:ascii="Century Gothic" w:hAnsi="Century Gothic"/>
          <w:sz w:val="22"/>
          <w:szCs w:val="22"/>
        </w:rPr>
        <w:t xml:space="preserve"> </w:t>
      </w:r>
      <w:r w:rsidRPr="00835BF6">
        <w:rPr>
          <w:rFonts w:ascii="Century Gothic" w:hAnsi="Century Gothic"/>
          <w:sz w:val="22"/>
          <w:szCs w:val="22"/>
        </w:rPr>
        <w:t xml:space="preserve">desta Escritura de Emissão, informar 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sobre qualquer descumprimento da referida relação ou da ocorrência de qualquer dos referidos</w:t>
      </w:r>
      <w:r w:rsidR="0074397D" w:rsidRPr="00835BF6">
        <w:rPr>
          <w:rFonts w:ascii="Century Gothic" w:hAnsi="Century Gothic"/>
          <w:sz w:val="22"/>
          <w:szCs w:val="22"/>
        </w:rPr>
        <w:t>.</w:t>
      </w:r>
    </w:p>
    <w:p w14:paraId="03E6D085" w14:textId="77777777" w:rsidR="009607B0" w:rsidRPr="00835BF6" w:rsidRDefault="009607B0" w:rsidP="00740853">
      <w:pPr>
        <w:tabs>
          <w:tab w:val="num" w:pos="1701"/>
        </w:tabs>
        <w:spacing w:line="340" w:lineRule="exact"/>
        <w:rPr>
          <w:rFonts w:ascii="Century Gothic" w:hAnsi="Century Gothic"/>
          <w:sz w:val="22"/>
          <w:szCs w:val="22"/>
        </w:rPr>
      </w:pPr>
    </w:p>
    <w:p w14:paraId="48DA1E63"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6.6. Sem prejuízo do disposto no item 4.</w:t>
      </w:r>
      <w:r w:rsidR="00377414" w:rsidRPr="00835BF6">
        <w:rPr>
          <w:rFonts w:ascii="Century Gothic" w:hAnsi="Century Gothic"/>
          <w:sz w:val="22"/>
          <w:szCs w:val="22"/>
        </w:rPr>
        <w:t>1</w:t>
      </w:r>
      <w:r w:rsidR="00C6210E" w:rsidRPr="00835BF6">
        <w:rPr>
          <w:rFonts w:ascii="Century Gothic" w:hAnsi="Century Gothic"/>
          <w:sz w:val="22"/>
          <w:szCs w:val="22"/>
        </w:rPr>
        <w:t>1</w:t>
      </w:r>
      <w:r w:rsidR="00377414" w:rsidRPr="00835BF6">
        <w:rPr>
          <w:rFonts w:ascii="Century Gothic" w:hAnsi="Century Gothic"/>
          <w:sz w:val="22"/>
          <w:szCs w:val="22"/>
        </w:rPr>
        <w:t xml:space="preserve"> </w:t>
      </w:r>
      <w:r w:rsidRPr="00835BF6">
        <w:rPr>
          <w:rFonts w:ascii="Century Gothic" w:hAnsi="Century Gothic"/>
          <w:sz w:val="22"/>
          <w:szCs w:val="22"/>
        </w:rPr>
        <w:t xml:space="preserve">acima, o Agente Fiduciário usará de quaisquer procedimentos judiciais ou extrajudiciais contra a Emissora para a proteção e defesa dos interesses da comunhão dos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na realização de seus créditos, devendo, em caso de inadimplemento da Emissora:</w:t>
      </w:r>
    </w:p>
    <w:p w14:paraId="72CC8BE9" w14:textId="77777777" w:rsidR="009607B0" w:rsidRPr="00835BF6" w:rsidRDefault="009607B0" w:rsidP="00740853">
      <w:pPr>
        <w:spacing w:line="340" w:lineRule="exact"/>
        <w:ind w:left="360"/>
        <w:rPr>
          <w:rFonts w:ascii="Century Gothic" w:hAnsi="Century Gothic"/>
          <w:sz w:val="22"/>
          <w:szCs w:val="22"/>
        </w:rPr>
      </w:pPr>
    </w:p>
    <w:p w14:paraId="2C206295" w14:textId="77777777" w:rsidR="009607B0" w:rsidRPr="00835BF6" w:rsidRDefault="009607B0" w:rsidP="002B3797">
      <w:pPr>
        <w:numPr>
          <w:ilvl w:val="0"/>
          <w:numId w:val="7"/>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declarar antecipadamente vencidas as Debêntures e cobrar seu principal e acessórios, observadas as condições da presente Escritura de Emissão;</w:t>
      </w:r>
    </w:p>
    <w:p w14:paraId="7172A832" w14:textId="77777777" w:rsidR="009607B0" w:rsidRPr="00835BF6" w:rsidRDefault="009607B0" w:rsidP="00740853">
      <w:pPr>
        <w:spacing w:line="340" w:lineRule="exact"/>
        <w:ind w:left="720"/>
        <w:rPr>
          <w:rFonts w:ascii="Century Gothic" w:hAnsi="Century Gothic"/>
          <w:sz w:val="22"/>
          <w:szCs w:val="22"/>
        </w:rPr>
      </w:pPr>
    </w:p>
    <w:p w14:paraId="56AB7D99" w14:textId="77777777" w:rsidR="009607B0" w:rsidRPr="00835BF6" w:rsidRDefault="009607B0" w:rsidP="002B3797">
      <w:pPr>
        <w:numPr>
          <w:ilvl w:val="0"/>
          <w:numId w:val="7"/>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requerer a falência da Emissora, nos termos da legislação aplicável;</w:t>
      </w:r>
    </w:p>
    <w:p w14:paraId="0BFE451B" w14:textId="77777777" w:rsidR="009607B0" w:rsidRPr="00835BF6" w:rsidRDefault="009607B0" w:rsidP="00740853">
      <w:pPr>
        <w:spacing w:line="340" w:lineRule="exact"/>
        <w:rPr>
          <w:rFonts w:ascii="Century Gothic" w:hAnsi="Century Gothic"/>
          <w:sz w:val="22"/>
          <w:szCs w:val="22"/>
        </w:rPr>
      </w:pPr>
    </w:p>
    <w:p w14:paraId="34ADCD37" w14:textId="77777777" w:rsidR="009607B0" w:rsidRPr="00835BF6" w:rsidRDefault="009607B0" w:rsidP="002B3797">
      <w:pPr>
        <w:numPr>
          <w:ilvl w:val="0"/>
          <w:numId w:val="7"/>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tomar todas as providências necessárias para a realização dos créditos dos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w:t>
      </w:r>
    </w:p>
    <w:p w14:paraId="0AA6777F" w14:textId="77777777" w:rsidR="009607B0" w:rsidRPr="00835BF6" w:rsidRDefault="009607B0" w:rsidP="00740853">
      <w:pPr>
        <w:spacing w:line="340" w:lineRule="exact"/>
        <w:rPr>
          <w:rFonts w:ascii="Century Gothic" w:hAnsi="Century Gothic"/>
          <w:sz w:val="22"/>
          <w:szCs w:val="22"/>
        </w:rPr>
      </w:pPr>
    </w:p>
    <w:p w14:paraId="2F4305AD" w14:textId="77777777" w:rsidR="009607B0" w:rsidRPr="00835BF6" w:rsidRDefault="009607B0" w:rsidP="002B3797">
      <w:pPr>
        <w:numPr>
          <w:ilvl w:val="0"/>
          <w:numId w:val="7"/>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 xml:space="preserve">representar 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em processo de falência, recuperação judicial ou extrajudicial da Emissora</w:t>
      </w:r>
      <w:r w:rsidR="00406BD1" w:rsidRPr="00835BF6">
        <w:rPr>
          <w:rFonts w:ascii="Century Gothic" w:hAnsi="Century Gothic"/>
          <w:sz w:val="22"/>
          <w:szCs w:val="22"/>
        </w:rPr>
        <w:t>; e</w:t>
      </w:r>
    </w:p>
    <w:p w14:paraId="393D7CB7" w14:textId="77777777" w:rsidR="00406BD1" w:rsidRPr="00835BF6" w:rsidRDefault="00406BD1" w:rsidP="00740853">
      <w:pPr>
        <w:pStyle w:val="PargrafodaLista"/>
        <w:spacing w:line="340" w:lineRule="exact"/>
        <w:rPr>
          <w:rFonts w:ascii="Century Gothic" w:hAnsi="Century Gothic"/>
          <w:sz w:val="22"/>
          <w:szCs w:val="22"/>
        </w:rPr>
      </w:pPr>
    </w:p>
    <w:p w14:paraId="06E63B2C" w14:textId="77777777" w:rsidR="00406BD1" w:rsidRPr="00835BF6" w:rsidRDefault="00406BD1" w:rsidP="002B3797">
      <w:pPr>
        <w:numPr>
          <w:ilvl w:val="0"/>
          <w:numId w:val="7"/>
        </w:numPr>
        <w:tabs>
          <w:tab w:val="clear" w:pos="1080"/>
          <w:tab w:val="num" w:pos="709"/>
        </w:tabs>
        <w:spacing w:line="340" w:lineRule="exact"/>
        <w:ind w:left="709" w:hanging="709"/>
        <w:rPr>
          <w:rFonts w:ascii="Century Gothic" w:hAnsi="Century Gothic"/>
          <w:sz w:val="22"/>
          <w:szCs w:val="22"/>
        </w:rPr>
      </w:pPr>
      <w:r w:rsidRPr="00835BF6">
        <w:rPr>
          <w:rFonts w:ascii="Century Gothic" w:hAnsi="Century Gothic"/>
          <w:sz w:val="22"/>
          <w:szCs w:val="22"/>
        </w:rPr>
        <w:t>cobrar o pagamento e o fiel cumprimento da Fiança, observados os termos e condições desta Escritura de Emissão, aplicando o respectivo produto na amortização ou liquidação integral das Debêntures e das obrigações da Emissora assumidas nesta Escritura de Emissão.</w:t>
      </w:r>
    </w:p>
    <w:p w14:paraId="4978AD6C" w14:textId="77777777" w:rsidR="009607B0" w:rsidRPr="00835BF6" w:rsidRDefault="009607B0" w:rsidP="00740853">
      <w:pPr>
        <w:spacing w:line="340" w:lineRule="exact"/>
        <w:rPr>
          <w:rFonts w:ascii="Century Gothic" w:hAnsi="Century Gothic"/>
          <w:sz w:val="22"/>
          <w:szCs w:val="22"/>
        </w:rPr>
      </w:pPr>
    </w:p>
    <w:p w14:paraId="35A1E90B" w14:textId="77777777" w:rsidR="004F3EBA"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6.6.1. </w:t>
      </w:r>
      <w:bookmarkStart w:id="145" w:name="_DV_C57"/>
      <w:r w:rsidRPr="00835BF6">
        <w:rPr>
          <w:rFonts w:ascii="Century Gothic" w:hAnsi="Century Gothic"/>
          <w:sz w:val="22"/>
          <w:szCs w:val="22"/>
        </w:rPr>
        <w:t>O Agente Fiduciário somente se eximirá da responsabilidade pela não ado</w:t>
      </w:r>
      <w:r w:rsidR="004F3EBA" w:rsidRPr="00835BF6">
        <w:rPr>
          <w:rFonts w:ascii="Century Gothic" w:hAnsi="Century Gothic"/>
          <w:sz w:val="22"/>
          <w:szCs w:val="22"/>
        </w:rPr>
        <w:t>ção das medidas contempladas:</w:t>
      </w:r>
      <w:r w:rsidRPr="00835BF6">
        <w:rPr>
          <w:rFonts w:ascii="Century Gothic" w:hAnsi="Century Gothic"/>
          <w:sz w:val="22"/>
          <w:szCs w:val="22"/>
        </w:rPr>
        <w:t xml:space="preserve"> </w:t>
      </w:r>
    </w:p>
    <w:p w14:paraId="1F76188D" w14:textId="77777777" w:rsidR="00B252CF" w:rsidRPr="00835BF6" w:rsidRDefault="00B252CF" w:rsidP="00740853">
      <w:pPr>
        <w:spacing w:line="340" w:lineRule="exact"/>
        <w:rPr>
          <w:rFonts w:ascii="Century Gothic" w:hAnsi="Century Gothic"/>
          <w:sz w:val="22"/>
          <w:szCs w:val="22"/>
        </w:rPr>
      </w:pPr>
    </w:p>
    <w:p w14:paraId="10988CA0" w14:textId="77777777" w:rsidR="002B3797" w:rsidRPr="00835BF6" w:rsidRDefault="0074112D" w:rsidP="002B3797">
      <w:pPr>
        <w:pStyle w:val="PargrafodaLista"/>
        <w:numPr>
          <w:ilvl w:val="0"/>
          <w:numId w:val="18"/>
        </w:numPr>
        <w:tabs>
          <w:tab w:val="left" w:pos="709"/>
          <w:tab w:val="left" w:pos="1134"/>
        </w:tabs>
        <w:spacing w:line="340" w:lineRule="exact"/>
        <w:ind w:left="709" w:hanging="709"/>
        <w:rPr>
          <w:rFonts w:ascii="Century Gothic" w:hAnsi="Century Gothic"/>
          <w:sz w:val="22"/>
          <w:szCs w:val="22"/>
        </w:rPr>
      </w:pPr>
      <w:r w:rsidRPr="00835BF6">
        <w:rPr>
          <w:rFonts w:ascii="Century Gothic" w:hAnsi="Century Gothic"/>
          <w:sz w:val="22"/>
          <w:szCs w:val="22"/>
        </w:rPr>
        <w:t>nos itens (i), (ii) e (iii)</w:t>
      </w:r>
      <w:r w:rsidR="009607B0" w:rsidRPr="00835BF6">
        <w:rPr>
          <w:rFonts w:ascii="Century Gothic" w:hAnsi="Century Gothic"/>
          <w:sz w:val="22"/>
          <w:szCs w:val="22"/>
        </w:rPr>
        <w:t xml:space="preserve"> acima se, convocada a Assembleia Geral de Debenturistas, esta assim o autorizar por deliberação da unanimidade das Debêntures em circulação, observado que, para</w:t>
      </w:r>
      <w:r w:rsidR="0063708A" w:rsidRPr="00835BF6">
        <w:rPr>
          <w:rFonts w:ascii="Century Gothic" w:hAnsi="Century Gothic"/>
          <w:sz w:val="22"/>
          <w:szCs w:val="22"/>
        </w:rPr>
        <w:t xml:space="preserve"> o item </w:t>
      </w:r>
      <w:r w:rsidR="009607B0" w:rsidRPr="00835BF6">
        <w:rPr>
          <w:rFonts w:ascii="Century Gothic" w:hAnsi="Century Gothic"/>
          <w:sz w:val="22"/>
          <w:szCs w:val="22"/>
        </w:rPr>
        <w:t>(</w:t>
      </w:r>
      <w:r w:rsidR="0063708A" w:rsidRPr="00835BF6">
        <w:rPr>
          <w:rFonts w:ascii="Century Gothic" w:hAnsi="Century Gothic"/>
          <w:sz w:val="22"/>
          <w:szCs w:val="22"/>
        </w:rPr>
        <w:t>i</w:t>
      </w:r>
      <w:r w:rsidR="009607B0" w:rsidRPr="00835BF6">
        <w:rPr>
          <w:rFonts w:ascii="Century Gothic" w:hAnsi="Century Gothic"/>
          <w:sz w:val="22"/>
          <w:szCs w:val="22"/>
        </w:rPr>
        <w:t xml:space="preserve">) acima, os </w:t>
      </w:r>
      <w:r w:rsidR="004F5A4F" w:rsidRPr="00835BF6">
        <w:rPr>
          <w:rFonts w:ascii="Century Gothic" w:hAnsi="Century Gothic"/>
          <w:sz w:val="22"/>
          <w:szCs w:val="22"/>
        </w:rPr>
        <w:t>titulares das Debêntures</w:t>
      </w:r>
      <w:r w:rsidR="009607B0" w:rsidRPr="00835BF6">
        <w:rPr>
          <w:rFonts w:ascii="Century Gothic" w:hAnsi="Century Gothic"/>
          <w:sz w:val="22"/>
          <w:szCs w:val="22"/>
        </w:rPr>
        <w:t xml:space="preserve"> poderão optar, por deliberação de </w:t>
      </w:r>
      <w:r w:rsidR="004F5A4F" w:rsidRPr="00835BF6">
        <w:rPr>
          <w:rFonts w:ascii="Century Gothic" w:hAnsi="Century Gothic"/>
          <w:sz w:val="22"/>
          <w:szCs w:val="22"/>
        </w:rPr>
        <w:t>titulares das Debêntures</w:t>
      </w:r>
      <w:r w:rsidR="009607B0" w:rsidRPr="00835BF6">
        <w:rPr>
          <w:rFonts w:ascii="Century Gothic" w:hAnsi="Century Gothic"/>
          <w:sz w:val="22"/>
          <w:szCs w:val="22"/>
        </w:rPr>
        <w:t xml:space="preserve"> que representem pelo menos 75% (setenta e cinco por cento) das Debêntures em circulação, por não declarar antecipadamente vencidas as Debêntures nos termos do item 4.</w:t>
      </w:r>
      <w:r w:rsidR="00377414" w:rsidRPr="00835BF6">
        <w:rPr>
          <w:rFonts w:ascii="Century Gothic" w:hAnsi="Century Gothic"/>
          <w:sz w:val="22"/>
          <w:szCs w:val="22"/>
        </w:rPr>
        <w:t>1</w:t>
      </w:r>
      <w:r w:rsidR="0063708A" w:rsidRPr="00835BF6">
        <w:rPr>
          <w:rFonts w:ascii="Century Gothic" w:hAnsi="Century Gothic"/>
          <w:sz w:val="22"/>
          <w:szCs w:val="22"/>
        </w:rPr>
        <w:t>1</w:t>
      </w:r>
      <w:r w:rsidR="000A153D" w:rsidRPr="00835BF6">
        <w:rPr>
          <w:rFonts w:ascii="Century Gothic" w:hAnsi="Century Gothic"/>
          <w:sz w:val="22"/>
          <w:szCs w:val="22"/>
        </w:rPr>
        <w:t xml:space="preserve"> </w:t>
      </w:r>
      <w:r w:rsidR="009607B0" w:rsidRPr="00835BF6">
        <w:rPr>
          <w:rFonts w:ascii="Century Gothic" w:hAnsi="Century Gothic"/>
          <w:sz w:val="22"/>
          <w:szCs w:val="22"/>
        </w:rPr>
        <w:t>desta Escritura de Emissão; e</w:t>
      </w:r>
    </w:p>
    <w:p w14:paraId="4757A0D4" w14:textId="77777777" w:rsidR="004F3EBA" w:rsidRPr="00835BF6" w:rsidRDefault="004F3EBA" w:rsidP="00740853">
      <w:pPr>
        <w:spacing w:line="340" w:lineRule="exact"/>
        <w:rPr>
          <w:rFonts w:ascii="Century Gothic" w:hAnsi="Century Gothic"/>
          <w:sz w:val="22"/>
          <w:szCs w:val="22"/>
        </w:rPr>
      </w:pPr>
    </w:p>
    <w:p w14:paraId="07C1C288" w14:textId="77777777" w:rsidR="009607B0" w:rsidRPr="00835BF6" w:rsidRDefault="002B3797" w:rsidP="002B3797">
      <w:pPr>
        <w:pStyle w:val="PargrafodaLista"/>
        <w:numPr>
          <w:ilvl w:val="0"/>
          <w:numId w:val="18"/>
        </w:numPr>
        <w:tabs>
          <w:tab w:val="left" w:pos="709"/>
          <w:tab w:val="left" w:pos="1134"/>
        </w:tabs>
        <w:spacing w:line="340" w:lineRule="exact"/>
        <w:ind w:left="709" w:hanging="709"/>
        <w:rPr>
          <w:rFonts w:ascii="Century Gothic" w:hAnsi="Century Gothic"/>
          <w:sz w:val="22"/>
          <w:szCs w:val="22"/>
        </w:rPr>
      </w:pPr>
      <w:r w:rsidRPr="00835BF6">
        <w:rPr>
          <w:rFonts w:ascii="Century Gothic" w:hAnsi="Century Gothic"/>
          <w:sz w:val="22"/>
          <w:szCs w:val="22"/>
        </w:rPr>
        <w:t xml:space="preserve">no item (iv) acima, se houver </w:t>
      </w:r>
      <w:r w:rsidR="009607B0" w:rsidRPr="00835BF6">
        <w:rPr>
          <w:rFonts w:ascii="Century Gothic" w:hAnsi="Century Gothic"/>
          <w:sz w:val="22"/>
          <w:szCs w:val="22"/>
        </w:rPr>
        <w:t xml:space="preserve">deliberação </w:t>
      </w:r>
      <w:r w:rsidRPr="00835BF6">
        <w:rPr>
          <w:rFonts w:ascii="Century Gothic" w:hAnsi="Century Gothic"/>
          <w:sz w:val="22"/>
          <w:szCs w:val="22"/>
        </w:rPr>
        <w:t>neste sentido d</w:t>
      </w:r>
      <w:r w:rsidR="009607B0" w:rsidRPr="00835BF6">
        <w:rPr>
          <w:rFonts w:ascii="Century Gothic" w:hAnsi="Century Gothic"/>
          <w:sz w:val="22"/>
          <w:szCs w:val="22"/>
        </w:rPr>
        <w:t>o</w:t>
      </w:r>
      <w:r w:rsidRPr="00835BF6">
        <w:rPr>
          <w:rFonts w:ascii="Century Gothic" w:hAnsi="Century Gothic"/>
          <w:sz w:val="22"/>
          <w:szCs w:val="22"/>
        </w:rPr>
        <w:t>s</w:t>
      </w:r>
      <w:r w:rsidR="009607B0" w:rsidRPr="00835BF6">
        <w:rPr>
          <w:rFonts w:ascii="Century Gothic" w:hAnsi="Century Gothic"/>
          <w:sz w:val="22"/>
          <w:szCs w:val="22"/>
        </w:rPr>
        <w:t xml:space="preserve"> titulares de Debêntures que representem a maioria das Debêntures em circulação</w:t>
      </w:r>
      <w:r w:rsidRPr="00835BF6">
        <w:rPr>
          <w:rFonts w:ascii="Century Gothic" w:hAnsi="Century Gothic"/>
          <w:sz w:val="22"/>
          <w:szCs w:val="22"/>
        </w:rPr>
        <w:t>.</w:t>
      </w:r>
      <w:r w:rsidR="009607B0" w:rsidRPr="00835BF6">
        <w:rPr>
          <w:rFonts w:ascii="Century Gothic" w:hAnsi="Century Gothic"/>
          <w:sz w:val="22"/>
          <w:szCs w:val="22"/>
        </w:rPr>
        <w:t xml:space="preserve"> </w:t>
      </w:r>
      <w:bookmarkEnd w:id="145"/>
    </w:p>
    <w:p w14:paraId="2F5082E5" w14:textId="77777777" w:rsidR="009607B0" w:rsidRPr="00835BF6" w:rsidRDefault="009607B0" w:rsidP="00740853">
      <w:pPr>
        <w:spacing w:line="340" w:lineRule="exact"/>
        <w:rPr>
          <w:rFonts w:ascii="Century Gothic" w:hAnsi="Century Gothic"/>
          <w:sz w:val="22"/>
          <w:szCs w:val="22"/>
        </w:rPr>
      </w:pPr>
    </w:p>
    <w:p w14:paraId="3EBA5A77" w14:textId="77777777" w:rsidR="00377414" w:rsidRPr="00835BF6" w:rsidRDefault="00377414" w:rsidP="00740853">
      <w:pPr>
        <w:spacing w:line="340" w:lineRule="exact"/>
        <w:rPr>
          <w:rFonts w:ascii="Century Gothic" w:hAnsi="Century Gothic"/>
          <w:sz w:val="22"/>
          <w:szCs w:val="22"/>
        </w:rPr>
      </w:pPr>
      <w:r w:rsidRPr="00835BF6">
        <w:rPr>
          <w:rFonts w:ascii="Century Gothic" w:hAnsi="Century Gothic"/>
          <w:sz w:val="22"/>
          <w:szCs w:val="22"/>
        </w:rPr>
        <w:t>6.7. 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responsável pela elaboração de documentos societários da Emissora, que permanecerão sob obrigação legal e regulamentar da Emissora, nos termos da legislação aplicável.</w:t>
      </w:r>
    </w:p>
    <w:p w14:paraId="0E2D67D1" w14:textId="77777777" w:rsidR="00377414" w:rsidRPr="00835BF6" w:rsidRDefault="00377414" w:rsidP="00740853">
      <w:pPr>
        <w:spacing w:line="340" w:lineRule="exact"/>
        <w:rPr>
          <w:rFonts w:ascii="Century Gothic" w:hAnsi="Century Gothic"/>
          <w:sz w:val="22"/>
          <w:szCs w:val="22"/>
        </w:rPr>
      </w:pPr>
    </w:p>
    <w:p w14:paraId="7EF47591" w14:textId="77777777" w:rsidR="00AE4F0F" w:rsidRPr="00835BF6" w:rsidRDefault="00377414" w:rsidP="00740853">
      <w:pPr>
        <w:spacing w:line="340" w:lineRule="exact"/>
        <w:rPr>
          <w:rFonts w:ascii="Century Gothic" w:hAnsi="Century Gothic"/>
          <w:sz w:val="22"/>
          <w:szCs w:val="22"/>
        </w:rPr>
      </w:pPr>
      <w:r w:rsidRPr="00835BF6">
        <w:rPr>
          <w:rFonts w:ascii="Century Gothic" w:hAnsi="Century Gothic"/>
          <w:sz w:val="22"/>
          <w:szCs w:val="22"/>
        </w:rPr>
        <w:t>6.8. 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desta Escritura de Emissão, salvo disposição em contrário</w:t>
      </w:r>
      <w:r w:rsidR="00AE4F0F" w:rsidRPr="00835BF6">
        <w:rPr>
          <w:rFonts w:ascii="Century Gothic" w:hAnsi="Century Gothic"/>
          <w:sz w:val="22"/>
          <w:szCs w:val="22"/>
        </w:rPr>
        <w:t xml:space="preserve">, bem como nas deliberações societárias e em atos da administração da Emissora ou ainda em qualquer documento ou registro que considere autêntico e que tenha sido, ou seja, encaminhado pela Emissora, ou por seus colaboradores, para se basear nas suas decisões. </w:t>
      </w:r>
    </w:p>
    <w:p w14:paraId="034F482C" w14:textId="77777777" w:rsidR="00377414" w:rsidRPr="00835BF6" w:rsidRDefault="00377414" w:rsidP="00740853">
      <w:pPr>
        <w:spacing w:line="340" w:lineRule="exact"/>
        <w:rPr>
          <w:rFonts w:ascii="Century Gothic" w:hAnsi="Century Gothic"/>
          <w:sz w:val="22"/>
          <w:szCs w:val="22"/>
        </w:rPr>
      </w:pPr>
    </w:p>
    <w:p w14:paraId="13906347" w14:textId="77777777" w:rsidR="00377414" w:rsidRPr="00835BF6" w:rsidRDefault="00377414" w:rsidP="00740853">
      <w:pPr>
        <w:spacing w:line="340" w:lineRule="exact"/>
        <w:rPr>
          <w:rFonts w:ascii="Century Gothic" w:hAnsi="Century Gothic"/>
          <w:sz w:val="22"/>
          <w:szCs w:val="22"/>
        </w:rPr>
      </w:pPr>
      <w:r w:rsidRPr="00835BF6">
        <w:rPr>
          <w:rFonts w:ascii="Century Gothic" w:hAnsi="Century Gothic"/>
          <w:sz w:val="22"/>
          <w:szCs w:val="22"/>
        </w:rPr>
        <w:t>6.9. Os atos ou manifestações do Agente Fiduciário que criarem responsabilidade para os titulares das Debêntures e/ou exonerarem terceiros de obrigações para com os titulares das Debêntures, inclusive relacionados com o devido cumprimento das obrigações</w:t>
      </w:r>
      <w:r w:rsidR="000A25F2" w:rsidRPr="00835BF6">
        <w:rPr>
          <w:rFonts w:ascii="Century Gothic" w:hAnsi="Century Gothic"/>
          <w:sz w:val="22"/>
          <w:szCs w:val="22"/>
        </w:rPr>
        <w:t xml:space="preserve"> principais e acessórias</w:t>
      </w:r>
      <w:r w:rsidRPr="00835BF6">
        <w:rPr>
          <w:rFonts w:ascii="Century Gothic" w:hAnsi="Century Gothic"/>
          <w:sz w:val="22"/>
          <w:szCs w:val="22"/>
        </w:rPr>
        <w:t xml:space="preserve"> assumidas nesta Escritura de Emissão, somente serão válidos quando assim </w:t>
      </w:r>
      <w:r w:rsidR="00020666" w:rsidRPr="00835BF6">
        <w:rPr>
          <w:rFonts w:ascii="Century Gothic" w:hAnsi="Century Gothic"/>
          <w:sz w:val="22"/>
          <w:szCs w:val="22"/>
        </w:rPr>
        <w:t xml:space="preserve">previamente </w:t>
      </w:r>
      <w:r w:rsidRPr="00835BF6">
        <w:rPr>
          <w:rFonts w:ascii="Century Gothic" w:hAnsi="Century Gothic"/>
          <w:sz w:val="22"/>
          <w:szCs w:val="22"/>
        </w:rPr>
        <w:t>deliberado pela Assembleia Geral de Debenturistas.</w:t>
      </w:r>
    </w:p>
    <w:p w14:paraId="253D637A" w14:textId="77777777" w:rsidR="00377414" w:rsidRPr="00835BF6" w:rsidRDefault="00377414" w:rsidP="00740853">
      <w:pPr>
        <w:spacing w:line="340" w:lineRule="exact"/>
        <w:rPr>
          <w:rFonts w:ascii="Century Gothic" w:hAnsi="Century Gothic"/>
          <w:sz w:val="22"/>
          <w:szCs w:val="22"/>
        </w:rPr>
      </w:pPr>
    </w:p>
    <w:p w14:paraId="3F1E1124" w14:textId="77777777" w:rsidR="00377414" w:rsidRPr="00835BF6" w:rsidRDefault="00377414" w:rsidP="00740853">
      <w:pPr>
        <w:spacing w:line="340" w:lineRule="exact"/>
        <w:rPr>
          <w:rFonts w:ascii="Century Gothic" w:hAnsi="Century Gothic"/>
          <w:sz w:val="22"/>
          <w:szCs w:val="22"/>
        </w:rPr>
      </w:pPr>
      <w:r w:rsidRPr="00835BF6">
        <w:rPr>
          <w:rFonts w:ascii="Century Gothic" w:hAnsi="Century Gothic"/>
          <w:sz w:val="22"/>
          <w:szCs w:val="22"/>
        </w:rPr>
        <w:t xml:space="preserve">6.10. A atuação do Agente Fiduciário limita-se ao escopo da Instrução </w:t>
      </w:r>
      <w:r w:rsidR="00B36668" w:rsidRPr="00835BF6">
        <w:rPr>
          <w:rFonts w:ascii="Century Gothic" w:hAnsi="Century Gothic"/>
          <w:sz w:val="22"/>
          <w:szCs w:val="22"/>
        </w:rPr>
        <w:t xml:space="preserve">CVM </w:t>
      </w:r>
      <w:r w:rsidR="00E14109" w:rsidRPr="00835BF6">
        <w:rPr>
          <w:rFonts w:ascii="Century Gothic" w:hAnsi="Century Gothic"/>
          <w:sz w:val="22"/>
          <w:szCs w:val="22"/>
        </w:rPr>
        <w:t>nº</w:t>
      </w:r>
      <w:r w:rsidR="00B36668" w:rsidRPr="00835BF6">
        <w:rPr>
          <w:rFonts w:ascii="Century Gothic" w:hAnsi="Century Gothic"/>
          <w:sz w:val="22"/>
          <w:szCs w:val="22"/>
        </w:rPr>
        <w:t xml:space="preserve"> </w:t>
      </w:r>
      <w:r w:rsidRPr="00835BF6">
        <w:rPr>
          <w:rFonts w:ascii="Century Gothic" w:hAnsi="Century Gothic"/>
          <w:sz w:val="22"/>
          <w:szCs w:val="22"/>
        </w:rPr>
        <w:t>28 e da Lei das Sociedades por Ações, estando este isento, sob qualquer forma ou pretexto, de qualquer responsabilidade adicional, salvo aquela prevista na legislação aplicável. O Agente Fiduciário, portanto, não emitirá opinião ou fará juízo sobre</w:t>
      </w:r>
      <w:r w:rsidR="00FF25F8" w:rsidRPr="00835BF6">
        <w:rPr>
          <w:rFonts w:ascii="Century Gothic" w:hAnsi="Century Gothic"/>
          <w:sz w:val="22"/>
          <w:szCs w:val="22"/>
        </w:rPr>
        <w:t xml:space="preserve"> a orientação acerca</w:t>
      </w:r>
      <w:r w:rsidRPr="00835BF6">
        <w:rPr>
          <w:rFonts w:ascii="Century Gothic" w:hAnsi="Century Gothic"/>
          <w:sz w:val="22"/>
          <w:szCs w:val="22"/>
        </w:rPr>
        <w:t xml:space="preserve"> </w:t>
      </w:r>
      <w:r w:rsidR="00BE1C1D" w:rsidRPr="00835BF6">
        <w:rPr>
          <w:rFonts w:ascii="Century Gothic" w:hAnsi="Century Gothic"/>
          <w:sz w:val="22"/>
          <w:szCs w:val="22"/>
        </w:rPr>
        <w:t xml:space="preserve">de </w:t>
      </w:r>
      <w:r w:rsidRPr="00835BF6">
        <w:rPr>
          <w:rFonts w:ascii="Century Gothic" w:hAnsi="Century Gothic"/>
          <w:sz w:val="22"/>
          <w:szCs w:val="22"/>
        </w:rPr>
        <w:t>qualquer fato relacionado à Emissão que seja de competência dos titulares das Debêntures. Neste sentido, o Agente Fiduciário não será responsável pelo resultado ou efeitos jurídicos decorrentes do estrito cumprimento das orientações dos titulares das Debêntures, reproduzidas perante a Emissora</w:t>
      </w:r>
      <w:r w:rsidR="00FF25F8" w:rsidRPr="00835BF6">
        <w:rPr>
          <w:rFonts w:ascii="Century Gothic" w:hAnsi="Century Gothic"/>
          <w:sz w:val="22"/>
          <w:szCs w:val="22"/>
        </w:rPr>
        <w:t xml:space="preserve">, independentemente de eventuais prejuízos que venham a ser causados em decorrência disto aos </w:t>
      </w:r>
      <w:r w:rsidR="004F5A4F" w:rsidRPr="00835BF6">
        <w:rPr>
          <w:rFonts w:ascii="Century Gothic" w:hAnsi="Century Gothic"/>
          <w:sz w:val="22"/>
          <w:szCs w:val="22"/>
        </w:rPr>
        <w:t>titulares das Debêntures</w:t>
      </w:r>
      <w:r w:rsidR="00FF25F8" w:rsidRPr="00835BF6">
        <w:rPr>
          <w:rFonts w:ascii="Century Gothic" w:hAnsi="Century Gothic"/>
          <w:sz w:val="22"/>
          <w:szCs w:val="22"/>
        </w:rPr>
        <w:t xml:space="preserve"> ou à Emissora. </w:t>
      </w:r>
    </w:p>
    <w:p w14:paraId="7F847967" w14:textId="77777777" w:rsidR="00377414" w:rsidRPr="00835BF6" w:rsidRDefault="00377414" w:rsidP="00740853">
      <w:pPr>
        <w:spacing w:line="340" w:lineRule="exact"/>
        <w:rPr>
          <w:rFonts w:ascii="Century Gothic" w:hAnsi="Century Gothic"/>
          <w:sz w:val="22"/>
          <w:szCs w:val="22"/>
        </w:rPr>
      </w:pPr>
    </w:p>
    <w:p w14:paraId="183250C4" w14:textId="77777777" w:rsidR="009607B0" w:rsidRPr="00835BF6" w:rsidRDefault="009607B0" w:rsidP="00740853">
      <w:pPr>
        <w:pStyle w:val="p0"/>
        <w:tabs>
          <w:tab w:val="clear" w:pos="720"/>
        </w:tabs>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11</w:t>
      </w:r>
      <w:r w:rsidRPr="00835BF6">
        <w:rPr>
          <w:rFonts w:ascii="Century Gothic" w:hAnsi="Century Gothic"/>
          <w:sz w:val="22"/>
          <w:szCs w:val="22"/>
        </w:rPr>
        <w:t>. O Agente Fiduciário exercerá suas funções a partir da data de assinatura da presente Escritura de Emissão até sua efetiva substituição ou até que todas as obrigações</w:t>
      </w:r>
      <w:r w:rsidR="000A25F2" w:rsidRPr="00835BF6">
        <w:rPr>
          <w:rFonts w:ascii="Century Gothic" w:hAnsi="Century Gothic"/>
          <w:sz w:val="22"/>
          <w:szCs w:val="22"/>
        </w:rPr>
        <w:t xml:space="preserve"> principais e acessórias</w:t>
      </w:r>
      <w:r w:rsidRPr="00835BF6">
        <w:rPr>
          <w:rFonts w:ascii="Century Gothic" w:hAnsi="Century Gothic"/>
          <w:sz w:val="22"/>
          <w:szCs w:val="22"/>
        </w:rPr>
        <w:t xml:space="preserve"> contempladas na presente Escritura de Emissão sejam cumpridas.</w:t>
      </w:r>
    </w:p>
    <w:p w14:paraId="5D513BDA" w14:textId="77777777" w:rsidR="009607B0" w:rsidRPr="00835BF6" w:rsidRDefault="009607B0" w:rsidP="00740853">
      <w:pPr>
        <w:spacing w:line="340" w:lineRule="exact"/>
        <w:rPr>
          <w:rFonts w:ascii="Century Gothic" w:hAnsi="Century Gothic"/>
          <w:sz w:val="22"/>
          <w:szCs w:val="22"/>
        </w:rPr>
      </w:pPr>
    </w:p>
    <w:p w14:paraId="1072136F"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12</w:t>
      </w:r>
      <w:r w:rsidRPr="00835BF6">
        <w:rPr>
          <w:rFonts w:ascii="Century Gothic" w:hAnsi="Century Gothic"/>
          <w:sz w:val="22"/>
          <w:szCs w:val="22"/>
        </w:rPr>
        <w:t xml:space="preserve">. Nas hipóteses de ausência ou impedimentos temporários, renúncia, liquidação, dissolução ou extinção, ou qualquer outro caso de vacância na função de agente fiduciário da </w:t>
      </w:r>
      <w:r w:rsidR="00275A64" w:rsidRPr="00835BF6">
        <w:rPr>
          <w:rFonts w:ascii="Century Gothic" w:hAnsi="Century Gothic"/>
          <w:sz w:val="22"/>
          <w:szCs w:val="22"/>
        </w:rPr>
        <w:t>Emissão</w:t>
      </w:r>
      <w:r w:rsidRPr="00835BF6">
        <w:rPr>
          <w:rFonts w:ascii="Century Gothic" w:hAnsi="Century Gothic"/>
          <w:sz w:val="22"/>
          <w:szCs w:val="22"/>
        </w:rPr>
        <w:t>, será realizada, dentro do prazo máximo de 30 (trinta) dias corridos contado</w:t>
      </w:r>
      <w:r w:rsidR="00BE1C1D" w:rsidRPr="00835BF6">
        <w:rPr>
          <w:rFonts w:ascii="Century Gothic" w:hAnsi="Century Gothic"/>
          <w:sz w:val="22"/>
          <w:szCs w:val="22"/>
        </w:rPr>
        <w:t>s</w:t>
      </w:r>
      <w:r w:rsidRPr="00835BF6">
        <w:rPr>
          <w:rFonts w:ascii="Century Gothic" w:hAnsi="Century Gothic"/>
          <w:sz w:val="22"/>
          <w:szCs w:val="22"/>
        </w:rPr>
        <w:t xml:space="preserve"> do evento que a determinar, Assembleia Geral de Debenturistas para a escolha do novo agente fiduciário da </w:t>
      </w:r>
      <w:r w:rsidR="00275A64" w:rsidRPr="00835BF6">
        <w:rPr>
          <w:rFonts w:ascii="Century Gothic" w:hAnsi="Century Gothic"/>
          <w:sz w:val="22"/>
          <w:szCs w:val="22"/>
        </w:rPr>
        <w:t>Emissão</w:t>
      </w:r>
      <w:r w:rsidRPr="00835BF6">
        <w:rPr>
          <w:rFonts w:ascii="Century Gothic" w:hAnsi="Century Gothic"/>
          <w:sz w:val="22"/>
          <w:szCs w:val="22"/>
        </w:rPr>
        <w:t xml:space="preserve">, a qual poderá ser convocada pelo próprio Agente Fiduciário a ser substituído, pela Emissora, por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que representem, no mínimo, 10% (dez por cento) das Debêntures em circulação, ou pela CVM. Na hipótese da convocação não ocorrer até 5 (cinco) Dias Úteis antes do término do prazo acima citado, caberá à Emissora efetuá-la, sendo certo que a CVM poderá nomear substituto provisório, enquanto não se consumar o processo de escolha do novo agente fiduciário da </w:t>
      </w:r>
      <w:r w:rsidR="00275A64" w:rsidRPr="00835BF6">
        <w:rPr>
          <w:rFonts w:ascii="Century Gothic" w:hAnsi="Century Gothic"/>
          <w:sz w:val="22"/>
          <w:szCs w:val="22"/>
        </w:rPr>
        <w:t>Emissão</w:t>
      </w:r>
      <w:r w:rsidRPr="00835BF6">
        <w:rPr>
          <w:rFonts w:ascii="Century Gothic" w:hAnsi="Century Gothic"/>
          <w:sz w:val="22"/>
          <w:szCs w:val="22"/>
        </w:rPr>
        <w:t>. A substituição não implicará remuneração ao novo agente fiduciário superior à remuneração avençada nesta Escritura de Emissão.</w:t>
      </w:r>
    </w:p>
    <w:p w14:paraId="036038C2" w14:textId="77777777" w:rsidR="009607B0" w:rsidRPr="00835BF6" w:rsidRDefault="009607B0" w:rsidP="00740853">
      <w:pPr>
        <w:spacing w:line="340" w:lineRule="exact"/>
        <w:rPr>
          <w:rFonts w:ascii="Century Gothic" w:hAnsi="Century Gothic"/>
          <w:sz w:val="22"/>
          <w:szCs w:val="22"/>
        </w:rPr>
      </w:pPr>
    </w:p>
    <w:p w14:paraId="1D6E1D21"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12</w:t>
      </w:r>
      <w:r w:rsidRPr="00835BF6">
        <w:rPr>
          <w:rFonts w:ascii="Century Gothic" w:hAnsi="Century Gothic"/>
          <w:sz w:val="22"/>
          <w:szCs w:val="22"/>
        </w:rPr>
        <w:t xml:space="preserve">.1. Na hipótese de não poder o Agente Fiduciário continuar a exercer as suas funções por circunstâncias supervenientes a esta Escritura de Emissão, deverá este comunicar imediatamente o fato à Emissora e aos </w:t>
      </w:r>
      <w:r w:rsidR="004F5A4F" w:rsidRPr="00835BF6">
        <w:rPr>
          <w:rFonts w:ascii="Century Gothic" w:hAnsi="Century Gothic"/>
          <w:sz w:val="22"/>
          <w:szCs w:val="22"/>
        </w:rPr>
        <w:t>titulares das Debêntures</w:t>
      </w:r>
      <w:r w:rsidRPr="00835BF6">
        <w:rPr>
          <w:rFonts w:ascii="Century Gothic" w:hAnsi="Century Gothic"/>
          <w:sz w:val="22"/>
          <w:szCs w:val="22"/>
        </w:rPr>
        <w:t>, solicitando sua substituição.</w:t>
      </w:r>
    </w:p>
    <w:p w14:paraId="24604CBD" w14:textId="77777777" w:rsidR="009607B0" w:rsidRPr="00835BF6" w:rsidRDefault="009607B0" w:rsidP="00740853">
      <w:pPr>
        <w:spacing w:line="340" w:lineRule="exact"/>
        <w:rPr>
          <w:rFonts w:ascii="Century Gothic" w:hAnsi="Century Gothic"/>
          <w:sz w:val="22"/>
          <w:szCs w:val="22"/>
        </w:rPr>
      </w:pPr>
    </w:p>
    <w:p w14:paraId="1D6CA8A8"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12</w:t>
      </w:r>
      <w:r w:rsidRPr="00835BF6">
        <w:rPr>
          <w:rFonts w:ascii="Century Gothic" w:hAnsi="Century Gothic"/>
          <w:sz w:val="22"/>
          <w:szCs w:val="22"/>
        </w:rPr>
        <w:t xml:space="preserve">.2. É facultado aos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após o encerramento do prazo para a subscrição e integralização da totalidade das Debêntures, proceder à substituição do Agente Fiduciário e à indicação de seu substituto, </w:t>
      </w:r>
      <w:smartTag w:uri="urn:schemas-microsoft-com:office:smarttags" w:element="metricconverter">
        <w:smartTagPr>
          <w:attr w:name="ProductID" w:val="em Assembleia Geral"/>
        </w:smartTagPr>
        <w:r w:rsidRPr="00835BF6">
          <w:rPr>
            <w:rFonts w:ascii="Century Gothic" w:hAnsi="Century Gothic"/>
            <w:sz w:val="22"/>
            <w:szCs w:val="22"/>
          </w:rPr>
          <w:t>em Assembleia Geral</w:t>
        </w:r>
      </w:smartTag>
      <w:r w:rsidRPr="00835BF6">
        <w:rPr>
          <w:rFonts w:ascii="Century Gothic" w:hAnsi="Century Gothic"/>
          <w:sz w:val="22"/>
          <w:szCs w:val="22"/>
        </w:rPr>
        <w:t xml:space="preserve"> de Debenturistas especialmente convocada para esse fim, nos termos desta Escritura de Emissão.</w:t>
      </w:r>
    </w:p>
    <w:p w14:paraId="6C8EFF22" w14:textId="77777777" w:rsidR="009607B0" w:rsidRPr="00835BF6" w:rsidRDefault="009607B0" w:rsidP="00740853">
      <w:pPr>
        <w:spacing w:line="340" w:lineRule="exact"/>
        <w:rPr>
          <w:rFonts w:ascii="Century Gothic" w:hAnsi="Century Gothic"/>
          <w:sz w:val="22"/>
          <w:szCs w:val="22"/>
        </w:rPr>
      </w:pPr>
    </w:p>
    <w:p w14:paraId="44DEADD8"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12</w:t>
      </w:r>
      <w:r w:rsidRPr="00835BF6">
        <w:rPr>
          <w:rFonts w:ascii="Century Gothic" w:hAnsi="Century Gothic"/>
          <w:sz w:val="22"/>
          <w:szCs w:val="22"/>
        </w:rPr>
        <w:t xml:space="preserve">.3. Caso ocorra a efetiva substituição do Agente Fiduciário, o substituto receberá a mesma remuneração recebida pelo Agente Fiduciário em todos os seus termos e condições, sendo que a primeira parcela anual devida ao substituto será calculada </w:t>
      </w:r>
      <w:r w:rsidRPr="00835BF6">
        <w:rPr>
          <w:rFonts w:ascii="Century Gothic" w:hAnsi="Century Gothic"/>
          <w:i/>
          <w:sz w:val="22"/>
          <w:szCs w:val="22"/>
        </w:rPr>
        <w:t>pro rata temporis</w:t>
      </w:r>
      <w:r w:rsidRPr="00835BF6">
        <w:rPr>
          <w:rFonts w:ascii="Century Gothic" w:hAnsi="Century Gothic"/>
          <w:sz w:val="22"/>
          <w:szCs w:val="22"/>
        </w:rPr>
        <w:t xml:space="preserve">, a partir da data de início do exercício de sua função como agente fiduciário da </w:t>
      </w:r>
      <w:r w:rsidR="00275A64" w:rsidRPr="00835BF6">
        <w:rPr>
          <w:rFonts w:ascii="Century Gothic" w:hAnsi="Century Gothic"/>
          <w:sz w:val="22"/>
          <w:szCs w:val="22"/>
        </w:rPr>
        <w:t>Emissão</w:t>
      </w:r>
      <w:r w:rsidRPr="00835BF6">
        <w:rPr>
          <w:rFonts w:ascii="Century Gothic" w:hAnsi="Century Gothic"/>
          <w:sz w:val="22"/>
          <w:szCs w:val="22"/>
        </w:rPr>
        <w:t>. Esta remuneração poderá ser alterada de comum acordo entre a Emissora e o agente fiduciário substituto, desde que previamente aprovada pela Assembleia Geral de Debenturistas.</w:t>
      </w:r>
    </w:p>
    <w:p w14:paraId="2DBFFFED" w14:textId="77777777" w:rsidR="009607B0" w:rsidRPr="00835BF6" w:rsidRDefault="009607B0" w:rsidP="00740853">
      <w:pPr>
        <w:spacing w:line="340" w:lineRule="exact"/>
        <w:rPr>
          <w:rFonts w:ascii="Century Gothic" w:hAnsi="Century Gothic"/>
          <w:sz w:val="22"/>
          <w:szCs w:val="22"/>
        </w:rPr>
      </w:pPr>
    </w:p>
    <w:p w14:paraId="39C9F360"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12</w:t>
      </w:r>
      <w:r w:rsidRPr="00835BF6">
        <w:rPr>
          <w:rFonts w:ascii="Century Gothic" w:hAnsi="Century Gothic"/>
          <w:sz w:val="22"/>
          <w:szCs w:val="22"/>
        </w:rPr>
        <w:t xml:space="preserve">.4. Em qualquer hipótese, a substituição do Agente Fiduciário ficará sujeita à comunicação prévia à CVM e à sua manifestação acerca do atendimento aos requisitos previstos no artigo 9º da Instrução CVM </w:t>
      </w:r>
      <w:r w:rsidR="00E14109" w:rsidRPr="00835BF6">
        <w:rPr>
          <w:rFonts w:ascii="Century Gothic" w:hAnsi="Century Gothic"/>
          <w:sz w:val="22"/>
          <w:szCs w:val="22"/>
        </w:rPr>
        <w:t>nº</w:t>
      </w:r>
      <w:r w:rsidRPr="00835BF6">
        <w:rPr>
          <w:rFonts w:ascii="Century Gothic" w:hAnsi="Century Gothic"/>
          <w:sz w:val="22"/>
          <w:szCs w:val="22"/>
        </w:rPr>
        <w:t xml:space="preserve"> 28, conforme o caso, e eventuais normas posteriores.</w:t>
      </w:r>
    </w:p>
    <w:p w14:paraId="138A8045" w14:textId="77777777" w:rsidR="009607B0" w:rsidRPr="00835BF6" w:rsidRDefault="009607B0" w:rsidP="00740853">
      <w:pPr>
        <w:pStyle w:val="p0"/>
        <w:tabs>
          <w:tab w:val="clear" w:pos="720"/>
        </w:tabs>
        <w:spacing w:line="340" w:lineRule="exact"/>
        <w:rPr>
          <w:rFonts w:ascii="Century Gothic" w:hAnsi="Century Gothic"/>
          <w:sz w:val="22"/>
          <w:szCs w:val="22"/>
        </w:rPr>
      </w:pPr>
    </w:p>
    <w:p w14:paraId="43679B1A" w14:textId="77777777" w:rsidR="009607B0" w:rsidRPr="00835BF6" w:rsidRDefault="009607B0" w:rsidP="00740853">
      <w:pPr>
        <w:pStyle w:val="p0"/>
        <w:tabs>
          <w:tab w:val="clear" w:pos="720"/>
        </w:tabs>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12</w:t>
      </w:r>
      <w:r w:rsidRPr="00835BF6">
        <w:rPr>
          <w:rFonts w:ascii="Century Gothic" w:hAnsi="Century Gothic"/>
          <w:sz w:val="22"/>
          <w:szCs w:val="22"/>
        </w:rPr>
        <w:t xml:space="preserve">.5. A substituição do Agente Fiduciário em caráter permanente deverá ser objeto de aditamento à Escritura de Emissão, que deverá ser registrado na </w:t>
      </w:r>
      <w:r w:rsidR="00B252CF" w:rsidRPr="00835BF6">
        <w:rPr>
          <w:rFonts w:ascii="Century Gothic" w:hAnsi="Century Gothic"/>
          <w:sz w:val="22"/>
          <w:szCs w:val="22"/>
        </w:rPr>
        <w:t>JUCERJA</w:t>
      </w:r>
      <w:r w:rsidRPr="00835BF6">
        <w:rPr>
          <w:rFonts w:ascii="Century Gothic" w:hAnsi="Century Gothic"/>
          <w:sz w:val="22"/>
          <w:szCs w:val="22"/>
        </w:rPr>
        <w:t>.</w:t>
      </w:r>
    </w:p>
    <w:p w14:paraId="78B60B95" w14:textId="77777777" w:rsidR="009607B0" w:rsidRPr="00835BF6" w:rsidRDefault="009607B0" w:rsidP="00740853">
      <w:pPr>
        <w:pStyle w:val="p0"/>
        <w:tabs>
          <w:tab w:val="clear" w:pos="720"/>
        </w:tabs>
        <w:spacing w:line="340" w:lineRule="exact"/>
        <w:rPr>
          <w:rFonts w:ascii="Century Gothic" w:hAnsi="Century Gothic"/>
          <w:sz w:val="22"/>
          <w:szCs w:val="22"/>
        </w:rPr>
      </w:pPr>
    </w:p>
    <w:p w14:paraId="7AE75CD8" w14:textId="77777777" w:rsidR="009607B0" w:rsidRPr="00835BF6" w:rsidRDefault="009607B0" w:rsidP="00740853">
      <w:pPr>
        <w:pStyle w:val="p0"/>
        <w:tabs>
          <w:tab w:val="clear" w:pos="720"/>
        </w:tabs>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12</w:t>
      </w:r>
      <w:r w:rsidRPr="00835BF6">
        <w:rPr>
          <w:rFonts w:ascii="Century Gothic" w:hAnsi="Century Gothic"/>
          <w:sz w:val="22"/>
          <w:szCs w:val="22"/>
        </w:rPr>
        <w:t xml:space="preserve">.5.1. O agente fiduciário substituto deverá, imediatamente após sua nomeação, comunicá-la aos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em forma de aviso nos termos do item 4.</w:t>
      </w:r>
      <w:r w:rsidR="00377414" w:rsidRPr="00835BF6">
        <w:rPr>
          <w:rFonts w:ascii="Century Gothic" w:hAnsi="Century Gothic"/>
          <w:sz w:val="22"/>
          <w:szCs w:val="22"/>
        </w:rPr>
        <w:t>1</w:t>
      </w:r>
      <w:r w:rsidR="00E30ED4" w:rsidRPr="00835BF6">
        <w:rPr>
          <w:rFonts w:ascii="Century Gothic" w:hAnsi="Century Gothic"/>
          <w:sz w:val="22"/>
          <w:szCs w:val="22"/>
        </w:rPr>
        <w:t>7</w:t>
      </w:r>
      <w:r w:rsidR="00377414" w:rsidRPr="00835BF6">
        <w:rPr>
          <w:rFonts w:ascii="Century Gothic" w:hAnsi="Century Gothic"/>
          <w:sz w:val="22"/>
          <w:szCs w:val="22"/>
        </w:rPr>
        <w:t xml:space="preserve"> </w:t>
      </w:r>
      <w:r w:rsidRPr="00835BF6">
        <w:rPr>
          <w:rFonts w:ascii="Century Gothic" w:hAnsi="Century Gothic"/>
          <w:sz w:val="22"/>
          <w:szCs w:val="22"/>
        </w:rPr>
        <w:t>acima.</w:t>
      </w:r>
    </w:p>
    <w:p w14:paraId="18E1C547" w14:textId="77777777" w:rsidR="009607B0" w:rsidRPr="00835BF6" w:rsidRDefault="009607B0" w:rsidP="00740853">
      <w:pPr>
        <w:pStyle w:val="p0"/>
        <w:tabs>
          <w:tab w:val="clear" w:pos="720"/>
        </w:tabs>
        <w:spacing w:line="340" w:lineRule="exact"/>
        <w:rPr>
          <w:rFonts w:ascii="Century Gothic" w:hAnsi="Century Gothic"/>
          <w:sz w:val="22"/>
          <w:szCs w:val="22"/>
        </w:rPr>
      </w:pPr>
    </w:p>
    <w:p w14:paraId="285A038B" w14:textId="77777777" w:rsidR="009607B0" w:rsidRPr="00835BF6" w:rsidRDefault="009607B0" w:rsidP="00740853">
      <w:pPr>
        <w:pStyle w:val="p0"/>
        <w:tabs>
          <w:tab w:val="clear" w:pos="720"/>
        </w:tabs>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12</w:t>
      </w:r>
      <w:r w:rsidRPr="00835BF6">
        <w:rPr>
          <w:rFonts w:ascii="Century Gothic" w:hAnsi="Century Gothic"/>
          <w:sz w:val="22"/>
          <w:szCs w:val="22"/>
        </w:rPr>
        <w:t>.5.2. O agente fiduciário substituto exercerá suas funções a partir da data em que for celebrado o correspondente aditamento à Escritura de Emissão, inclusive, até sua efetiva substituição ou até que todas as obrigações</w:t>
      </w:r>
      <w:r w:rsidR="000A25F2" w:rsidRPr="00835BF6">
        <w:rPr>
          <w:rFonts w:ascii="Century Gothic" w:hAnsi="Century Gothic"/>
          <w:sz w:val="22"/>
          <w:szCs w:val="22"/>
        </w:rPr>
        <w:t xml:space="preserve"> principais e acessórias</w:t>
      </w:r>
      <w:r w:rsidRPr="00835BF6">
        <w:rPr>
          <w:rFonts w:ascii="Century Gothic" w:hAnsi="Century Gothic"/>
          <w:sz w:val="22"/>
          <w:szCs w:val="22"/>
        </w:rPr>
        <w:t xml:space="preserve"> contempladas na presente Escritura de Emissão sejam cumpridas.</w:t>
      </w:r>
    </w:p>
    <w:p w14:paraId="2046C1AA" w14:textId="77777777" w:rsidR="009607B0" w:rsidRPr="00835BF6" w:rsidRDefault="009607B0" w:rsidP="00740853">
      <w:pPr>
        <w:spacing w:line="340" w:lineRule="exact"/>
        <w:rPr>
          <w:rFonts w:ascii="Century Gothic" w:hAnsi="Century Gothic"/>
          <w:sz w:val="22"/>
          <w:szCs w:val="22"/>
        </w:rPr>
      </w:pPr>
    </w:p>
    <w:p w14:paraId="55806C40"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6.</w:t>
      </w:r>
      <w:r w:rsidR="00377414" w:rsidRPr="00835BF6">
        <w:rPr>
          <w:rFonts w:ascii="Century Gothic" w:hAnsi="Century Gothic"/>
          <w:sz w:val="22"/>
          <w:szCs w:val="22"/>
        </w:rPr>
        <w:t>12</w:t>
      </w:r>
      <w:r w:rsidRPr="00835BF6">
        <w:rPr>
          <w:rFonts w:ascii="Century Gothic" w:hAnsi="Century Gothic"/>
          <w:sz w:val="22"/>
          <w:szCs w:val="22"/>
        </w:rPr>
        <w:t>.6. Aplicam-se às hipóteses de substituição do Agente Fiduciário as normas e preceitos a este respeito promulgados por atos da CVM.</w:t>
      </w:r>
    </w:p>
    <w:p w14:paraId="3AC5B6C1" w14:textId="77777777" w:rsidR="009607B0" w:rsidRPr="00835BF6" w:rsidRDefault="009607B0" w:rsidP="00740853">
      <w:pPr>
        <w:pStyle w:val="Ttulo2"/>
        <w:spacing w:line="340" w:lineRule="exact"/>
        <w:jc w:val="both"/>
        <w:rPr>
          <w:rFonts w:ascii="Century Gothic" w:hAnsi="Century Gothic"/>
          <w:i/>
          <w:sz w:val="22"/>
          <w:szCs w:val="22"/>
        </w:rPr>
      </w:pPr>
    </w:p>
    <w:p w14:paraId="4E00EC58" w14:textId="77777777" w:rsidR="009607B0" w:rsidRPr="00835BF6" w:rsidRDefault="009607B0" w:rsidP="00740853">
      <w:pPr>
        <w:pStyle w:val="Ttulo2"/>
        <w:spacing w:line="340" w:lineRule="exact"/>
        <w:rPr>
          <w:rFonts w:ascii="Century Gothic" w:hAnsi="Century Gothic"/>
          <w:sz w:val="22"/>
          <w:szCs w:val="22"/>
        </w:rPr>
      </w:pPr>
      <w:r w:rsidRPr="00835BF6">
        <w:rPr>
          <w:rFonts w:ascii="Century Gothic" w:hAnsi="Century Gothic"/>
          <w:sz w:val="22"/>
          <w:szCs w:val="22"/>
        </w:rPr>
        <w:t>CLÁUSULA SÉTIMA</w:t>
      </w:r>
      <w:r w:rsidRPr="00835BF6">
        <w:rPr>
          <w:rFonts w:ascii="Century Gothic" w:hAnsi="Century Gothic"/>
          <w:b w:val="0"/>
          <w:sz w:val="22"/>
          <w:szCs w:val="22"/>
        </w:rPr>
        <w:t xml:space="preserve"> – </w:t>
      </w:r>
      <w:r w:rsidRPr="00835BF6">
        <w:rPr>
          <w:rFonts w:ascii="Century Gothic" w:hAnsi="Century Gothic"/>
          <w:sz w:val="22"/>
          <w:szCs w:val="22"/>
        </w:rPr>
        <w:t>DA ASSEMBLEIA GERAL DE DEBENTURISTAS</w:t>
      </w:r>
    </w:p>
    <w:p w14:paraId="1477CAD5" w14:textId="77777777" w:rsidR="009607B0" w:rsidRPr="00835BF6" w:rsidRDefault="009607B0" w:rsidP="00740853">
      <w:pPr>
        <w:spacing w:line="340" w:lineRule="exact"/>
        <w:rPr>
          <w:rFonts w:ascii="Century Gothic" w:hAnsi="Century Gothic"/>
          <w:sz w:val="22"/>
          <w:szCs w:val="22"/>
        </w:rPr>
      </w:pPr>
    </w:p>
    <w:p w14:paraId="52ACFF35"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7.1. 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poderão, a qualquer tempo, reunir-se em </w:t>
      </w:r>
      <w:r w:rsidR="00D93461" w:rsidRPr="00835BF6">
        <w:rPr>
          <w:rFonts w:ascii="Century Gothic" w:hAnsi="Century Gothic"/>
          <w:sz w:val="22"/>
          <w:szCs w:val="22"/>
        </w:rPr>
        <w:t>AGD</w:t>
      </w:r>
      <w:r w:rsidRPr="00835BF6">
        <w:rPr>
          <w:rFonts w:ascii="Century Gothic" w:hAnsi="Century Gothic"/>
          <w:sz w:val="22"/>
          <w:szCs w:val="22"/>
        </w:rPr>
        <w:t xml:space="preserve">, de acordo com o disposto no artigo 71 da Lei das Sociedades por Ações, a fim de deliberarem sobre matéria de interesse da comunhão dos </w:t>
      </w:r>
      <w:r w:rsidR="004F5A4F" w:rsidRPr="00835BF6">
        <w:rPr>
          <w:rFonts w:ascii="Century Gothic" w:hAnsi="Century Gothic"/>
          <w:sz w:val="22"/>
          <w:szCs w:val="22"/>
        </w:rPr>
        <w:t>titulares das Debêntures</w:t>
      </w:r>
      <w:r w:rsidRPr="00835BF6">
        <w:rPr>
          <w:rFonts w:ascii="Century Gothic" w:hAnsi="Century Gothic"/>
          <w:sz w:val="22"/>
          <w:szCs w:val="22"/>
        </w:rPr>
        <w:t>.</w:t>
      </w:r>
    </w:p>
    <w:p w14:paraId="51C76613" w14:textId="77777777" w:rsidR="009607B0" w:rsidRPr="00835BF6" w:rsidRDefault="009607B0" w:rsidP="00740853">
      <w:pPr>
        <w:spacing w:line="340" w:lineRule="exact"/>
        <w:rPr>
          <w:rFonts w:ascii="Century Gothic" w:hAnsi="Century Gothic"/>
          <w:sz w:val="22"/>
          <w:szCs w:val="22"/>
        </w:rPr>
      </w:pPr>
    </w:p>
    <w:p w14:paraId="69A3CE3A"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7.2. A Assembleia Geral de Debenturistas poderá ser convocada pelo Agente Fiduciário, pela Emissora, por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que representem, no mínimo, 10% (dez por cento) das Debêntures em circulação, ou pela CVM.</w:t>
      </w:r>
    </w:p>
    <w:p w14:paraId="4C2B736B" w14:textId="77777777" w:rsidR="009607B0" w:rsidRPr="00835BF6" w:rsidRDefault="009607B0" w:rsidP="00740853">
      <w:pPr>
        <w:spacing w:line="340" w:lineRule="exact"/>
        <w:rPr>
          <w:rFonts w:ascii="Century Gothic" w:hAnsi="Century Gothic"/>
          <w:sz w:val="22"/>
          <w:szCs w:val="22"/>
        </w:rPr>
      </w:pPr>
    </w:p>
    <w:p w14:paraId="39F79C60"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7.3. Aplicar-se-á à Assembleia Geral de Debenturistas, no que couber, o disposto na Lei das Sociedades por Ações a respeito das assembleias gerais de acionistas.</w:t>
      </w:r>
    </w:p>
    <w:p w14:paraId="6B36D3CF" w14:textId="77777777" w:rsidR="009607B0" w:rsidRPr="00835BF6" w:rsidRDefault="009607B0" w:rsidP="00740853">
      <w:pPr>
        <w:spacing w:line="340" w:lineRule="exact"/>
        <w:rPr>
          <w:rFonts w:ascii="Century Gothic" w:hAnsi="Century Gothic"/>
          <w:sz w:val="22"/>
          <w:szCs w:val="22"/>
        </w:rPr>
      </w:pPr>
    </w:p>
    <w:p w14:paraId="31688A3C"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7.3.1. A presidência da Assembleia Geral de Debenturistas caberá ao titular de Debêntures eleito pelos demais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presentes ou àquele que for designado pela CVM.</w:t>
      </w:r>
    </w:p>
    <w:p w14:paraId="128BF824" w14:textId="77777777" w:rsidR="009607B0" w:rsidRPr="00835BF6" w:rsidRDefault="009607B0" w:rsidP="00740853">
      <w:pPr>
        <w:spacing w:line="340" w:lineRule="exact"/>
        <w:rPr>
          <w:rFonts w:ascii="Century Gothic" w:hAnsi="Century Gothic"/>
          <w:sz w:val="22"/>
          <w:szCs w:val="22"/>
        </w:rPr>
      </w:pPr>
    </w:p>
    <w:p w14:paraId="1EBB367A" w14:textId="77777777" w:rsidR="00E30ED4" w:rsidRPr="00835BF6" w:rsidRDefault="009607B0" w:rsidP="00E30ED4">
      <w:pPr>
        <w:spacing w:line="340" w:lineRule="exact"/>
        <w:rPr>
          <w:rFonts w:ascii="Century Gothic" w:hAnsi="Century Gothic"/>
          <w:sz w:val="22"/>
          <w:szCs w:val="22"/>
        </w:rPr>
      </w:pPr>
      <w:r w:rsidRPr="00835BF6">
        <w:rPr>
          <w:rFonts w:ascii="Century Gothic" w:hAnsi="Century Gothic"/>
          <w:sz w:val="22"/>
          <w:szCs w:val="22"/>
        </w:rPr>
        <w:t xml:space="preserve">7.4. </w:t>
      </w:r>
      <w:r w:rsidR="00E30ED4" w:rsidRPr="00835BF6">
        <w:rPr>
          <w:rFonts w:ascii="Century Gothic" w:hAnsi="Century Gothic"/>
          <w:sz w:val="22"/>
          <w:szCs w:val="22"/>
        </w:rPr>
        <w:t>A convocação da Assembleia Geral far-se-á, a exclusivo critério daquele que a convocar, mediante anúncio publicado pelo menos 3 (três) vezes, nos termos da regulamentação em vigor. Independentemente das formalidades previstas na lei e nesta Escritura de Emissão, será considerada regularmente instalada a Assembleia Geral de Debenturistas a que comparecerem todos os titulares das Debêntures.</w:t>
      </w:r>
    </w:p>
    <w:p w14:paraId="0F259F0B" w14:textId="77777777" w:rsidR="009607B0" w:rsidRPr="00835BF6" w:rsidRDefault="009607B0" w:rsidP="00740853">
      <w:pPr>
        <w:spacing w:line="340" w:lineRule="exact"/>
        <w:rPr>
          <w:rFonts w:ascii="Century Gothic" w:hAnsi="Century Gothic"/>
          <w:sz w:val="22"/>
          <w:szCs w:val="22"/>
        </w:rPr>
      </w:pPr>
    </w:p>
    <w:p w14:paraId="31532FBB" w14:textId="77777777" w:rsidR="00575949" w:rsidRPr="00835BF6" w:rsidRDefault="003618CE" w:rsidP="00740853">
      <w:pPr>
        <w:spacing w:line="340" w:lineRule="exact"/>
        <w:rPr>
          <w:rFonts w:ascii="Century Gothic" w:hAnsi="Century Gothic"/>
          <w:sz w:val="22"/>
          <w:szCs w:val="22"/>
        </w:rPr>
      </w:pPr>
      <w:r w:rsidRPr="00835BF6">
        <w:rPr>
          <w:rFonts w:ascii="Century Gothic" w:hAnsi="Century Gothic"/>
          <w:sz w:val="22"/>
          <w:szCs w:val="22"/>
        </w:rPr>
        <w:t>7.4.1</w:t>
      </w:r>
      <w:r w:rsidR="00575949" w:rsidRPr="00835BF6">
        <w:rPr>
          <w:rFonts w:ascii="Century Gothic" w:hAnsi="Century Gothic"/>
          <w:sz w:val="22"/>
          <w:szCs w:val="22"/>
        </w:rPr>
        <w:t xml:space="preserve">. </w:t>
      </w:r>
      <w:r w:rsidR="009607B0" w:rsidRPr="00835BF6">
        <w:rPr>
          <w:rFonts w:ascii="Century Gothic" w:hAnsi="Century Gothic"/>
          <w:sz w:val="22"/>
          <w:szCs w:val="22"/>
        </w:rPr>
        <w:t>Nos termos do artigo 71, parágrafo 3º, da Lei das Sociedades por Ações, a Assembleia Geral de Debenturistas instalar-se-á, em primeira convocação, com a presença de titulares de Debêntures que representem, no mínimo, metade das Debêntures em circulação e, em segunda convocação, com qualquer número.</w:t>
      </w:r>
    </w:p>
    <w:p w14:paraId="5F5ADE64" w14:textId="77777777" w:rsidR="00575949" w:rsidRPr="00835BF6" w:rsidRDefault="00575949" w:rsidP="00740853">
      <w:pPr>
        <w:spacing w:line="340" w:lineRule="exact"/>
        <w:rPr>
          <w:rFonts w:ascii="Century Gothic" w:hAnsi="Century Gothic"/>
          <w:sz w:val="22"/>
          <w:szCs w:val="22"/>
        </w:rPr>
      </w:pPr>
    </w:p>
    <w:p w14:paraId="3C128AC7" w14:textId="77777777" w:rsidR="00575949" w:rsidRPr="00835BF6" w:rsidRDefault="00575949" w:rsidP="00575949">
      <w:pPr>
        <w:spacing w:line="340" w:lineRule="exact"/>
        <w:rPr>
          <w:rFonts w:ascii="Century Gothic" w:hAnsi="Century Gothic"/>
          <w:sz w:val="22"/>
          <w:szCs w:val="22"/>
        </w:rPr>
      </w:pPr>
      <w:r w:rsidRPr="00835BF6">
        <w:rPr>
          <w:rFonts w:ascii="Century Gothic" w:hAnsi="Century Gothic"/>
          <w:sz w:val="22"/>
          <w:szCs w:val="22"/>
        </w:rPr>
        <w:t xml:space="preserve">7.5. Toda e qualquer alteração nas cláusulas ou condições estabelecidas nesta Escritura de Emissão ou matéria sujeita à deliberação dos titulares de Debêntures dependerá da aprovação de titulares das Debêntures que representem no mínimo a maioria das Debêntures em circulação, exceto (i) as matérias sujeitas a quórum de deliberação específico, nos termos estabelecidos nesta Escritura de Emissão; e (ii) as alterações propostas pela Emissora, que deverão ser aprovadas, em primeira convocação ou em qualquer outra subsequente, por titulares das Debêntures que representem no mínimo 90% (noventa por cento) das Debêntures em circulação, referentes a (a) quóruns estabelecidos nesta Escritura de Emissão; (b) demais disposições sobre Assembleia Geral de Debenturistas; (c) Remuneração (com exceção das deliberações relativas à substituição da Taxa DI-Over, nas hipóteses de sua extinção, ausência de apuração e/ou divulgação), e demais encargos; (d) datas de pagamento de quaisquer valores devidos nos termos desta Escritura de Emissão; (e) a Fiança; (f) </w:t>
      </w:r>
      <w:r w:rsidR="00A62332" w:rsidRPr="00835BF6">
        <w:rPr>
          <w:rFonts w:ascii="Century Gothic" w:hAnsi="Century Gothic"/>
          <w:sz w:val="22"/>
          <w:szCs w:val="22"/>
        </w:rPr>
        <w:t>R</w:t>
      </w:r>
      <w:r w:rsidRPr="00835BF6">
        <w:rPr>
          <w:rFonts w:ascii="Century Gothic" w:hAnsi="Century Gothic"/>
          <w:sz w:val="22"/>
          <w:szCs w:val="22"/>
        </w:rPr>
        <w:t xml:space="preserve">esgate </w:t>
      </w:r>
      <w:r w:rsidR="00A62332" w:rsidRPr="00835BF6">
        <w:rPr>
          <w:rFonts w:ascii="Century Gothic" w:hAnsi="Century Gothic"/>
          <w:sz w:val="22"/>
          <w:szCs w:val="22"/>
        </w:rPr>
        <w:t>A</w:t>
      </w:r>
      <w:r w:rsidRPr="00835BF6">
        <w:rPr>
          <w:rFonts w:ascii="Century Gothic" w:hAnsi="Century Gothic"/>
          <w:sz w:val="22"/>
          <w:szCs w:val="22"/>
        </w:rPr>
        <w:t xml:space="preserve">ntecipado </w:t>
      </w:r>
      <w:r w:rsidR="00A62332" w:rsidRPr="00835BF6">
        <w:rPr>
          <w:rFonts w:ascii="Century Gothic" w:hAnsi="Century Gothic"/>
          <w:sz w:val="22"/>
          <w:szCs w:val="22"/>
        </w:rPr>
        <w:t>F</w:t>
      </w:r>
      <w:r w:rsidRPr="00835BF6">
        <w:rPr>
          <w:rFonts w:ascii="Century Gothic" w:hAnsi="Century Gothic"/>
          <w:sz w:val="22"/>
          <w:szCs w:val="22"/>
        </w:rPr>
        <w:t>acultativo</w:t>
      </w:r>
      <w:r w:rsidR="00A62332" w:rsidRPr="00835BF6">
        <w:rPr>
          <w:rFonts w:ascii="Century Gothic" w:hAnsi="Century Gothic"/>
          <w:sz w:val="22"/>
          <w:szCs w:val="22"/>
        </w:rPr>
        <w:t xml:space="preserve"> Total ou Amortização Facultativa Parcial</w:t>
      </w:r>
      <w:r w:rsidRPr="00835BF6">
        <w:rPr>
          <w:rFonts w:ascii="Century Gothic" w:hAnsi="Century Gothic"/>
          <w:sz w:val="22"/>
          <w:szCs w:val="22"/>
        </w:rPr>
        <w:t>; ou (g) Eventos de Vencimento Antecipado, inclusive no caso de renúncia ou de perdão temporário.</w:t>
      </w:r>
    </w:p>
    <w:p w14:paraId="2E62D613" w14:textId="77777777" w:rsidR="009607B0" w:rsidRPr="00835BF6" w:rsidRDefault="009607B0" w:rsidP="00740853">
      <w:pPr>
        <w:spacing w:line="340" w:lineRule="exact"/>
        <w:rPr>
          <w:rFonts w:ascii="Century Gothic" w:hAnsi="Century Gothic"/>
          <w:sz w:val="22"/>
          <w:szCs w:val="22"/>
        </w:rPr>
      </w:pPr>
    </w:p>
    <w:p w14:paraId="20BB7251" w14:textId="77777777" w:rsidR="00777A39" w:rsidRPr="00835BF6" w:rsidRDefault="009607B0" w:rsidP="00777A39">
      <w:pPr>
        <w:spacing w:line="340" w:lineRule="exact"/>
        <w:rPr>
          <w:rFonts w:ascii="Century Gothic" w:hAnsi="Century Gothic"/>
          <w:sz w:val="22"/>
          <w:szCs w:val="22"/>
        </w:rPr>
      </w:pPr>
      <w:r w:rsidRPr="00835BF6">
        <w:rPr>
          <w:rFonts w:ascii="Century Gothic" w:hAnsi="Century Gothic"/>
          <w:sz w:val="22"/>
          <w:szCs w:val="22"/>
        </w:rPr>
        <w:t xml:space="preserve">7.6. </w:t>
      </w:r>
      <w:r w:rsidR="00777A39" w:rsidRPr="00835BF6">
        <w:rPr>
          <w:rFonts w:ascii="Century Gothic" w:hAnsi="Century Gothic"/>
          <w:sz w:val="22"/>
          <w:szCs w:val="22"/>
        </w:rPr>
        <w:t xml:space="preserve">A </w:t>
      </w:r>
      <w:r w:rsidR="00A62332" w:rsidRPr="00835BF6">
        <w:rPr>
          <w:rFonts w:ascii="Century Gothic" w:hAnsi="Century Gothic"/>
          <w:sz w:val="22"/>
          <w:szCs w:val="22"/>
        </w:rPr>
        <w:t>c</w:t>
      </w:r>
      <w:r w:rsidRPr="00835BF6">
        <w:rPr>
          <w:rFonts w:ascii="Century Gothic" w:hAnsi="Century Gothic"/>
          <w:sz w:val="22"/>
          <w:szCs w:val="22"/>
        </w:rPr>
        <w:t xml:space="preserve">ada Debênture </w:t>
      </w:r>
      <w:r w:rsidR="00777A39" w:rsidRPr="00835BF6">
        <w:rPr>
          <w:rFonts w:ascii="Century Gothic" w:hAnsi="Century Gothic"/>
          <w:sz w:val="22"/>
          <w:szCs w:val="22"/>
        </w:rPr>
        <w:t>corresponderá um voto, sendo admitida a constituição de mandatários.</w:t>
      </w:r>
    </w:p>
    <w:p w14:paraId="521D57FB" w14:textId="77777777" w:rsidR="00B71E19" w:rsidRPr="00835BF6" w:rsidRDefault="00B71E19" w:rsidP="00740853">
      <w:pPr>
        <w:spacing w:line="340" w:lineRule="exact"/>
        <w:rPr>
          <w:rFonts w:ascii="Century Gothic" w:hAnsi="Century Gothic"/>
          <w:sz w:val="22"/>
          <w:szCs w:val="22"/>
        </w:rPr>
      </w:pPr>
    </w:p>
    <w:p w14:paraId="4AC507C2" w14:textId="77777777" w:rsidR="00777A39" w:rsidRPr="00835BF6" w:rsidRDefault="00777A39" w:rsidP="00777A39">
      <w:pPr>
        <w:spacing w:line="340" w:lineRule="exact"/>
        <w:outlineLvl w:val="0"/>
        <w:rPr>
          <w:rFonts w:ascii="Century Gothic" w:hAnsi="Century Gothic"/>
          <w:sz w:val="22"/>
          <w:szCs w:val="22"/>
        </w:rPr>
      </w:pPr>
      <w:r w:rsidRPr="00835BF6">
        <w:rPr>
          <w:rFonts w:ascii="Century Gothic" w:hAnsi="Century Gothic"/>
          <w:sz w:val="22"/>
          <w:szCs w:val="22"/>
        </w:rPr>
        <w:t>7.7. Para efeito da constituição do quórum de instalação e/ou deliberação da Assembleia Geral de Debenturistas, serão consideradas Debêntures em circulação todas as Debêntures em circulação no mercado, excluídas as Debêntures que sejam de propriedade da Emissora ou da Fiadora, ou de seus acionistas controladores e controladas, coligadas e sob controle comum, bem como dos respectivos diretores ou conselheiros, e respectivos cônjuges ou parentes até terceiro grau. Para efeitos de quórum de deliberação não serão computados, ainda, os votos em branco.</w:t>
      </w:r>
    </w:p>
    <w:p w14:paraId="03C77393" w14:textId="77777777" w:rsidR="009607B0" w:rsidRPr="00835BF6" w:rsidRDefault="009607B0" w:rsidP="00740853">
      <w:pPr>
        <w:spacing w:line="340" w:lineRule="exact"/>
        <w:outlineLvl w:val="0"/>
        <w:rPr>
          <w:rFonts w:ascii="Century Gothic" w:hAnsi="Century Gothic"/>
          <w:sz w:val="22"/>
          <w:szCs w:val="22"/>
        </w:rPr>
      </w:pPr>
    </w:p>
    <w:p w14:paraId="15A97691" w14:textId="77777777" w:rsidR="007C6541" w:rsidRPr="00835BF6" w:rsidRDefault="007C6541" w:rsidP="00740853">
      <w:pPr>
        <w:pStyle w:val="NormalWeb"/>
        <w:spacing w:before="0" w:beforeAutospacing="0" w:after="0" w:afterAutospacing="0" w:line="340" w:lineRule="exact"/>
        <w:jc w:val="both"/>
        <w:rPr>
          <w:rFonts w:ascii="Century Gothic" w:hAnsi="Century Gothic" w:cs="Times New Roman"/>
          <w:sz w:val="22"/>
          <w:szCs w:val="22"/>
        </w:rPr>
      </w:pPr>
      <w:r w:rsidRPr="00835BF6">
        <w:rPr>
          <w:rFonts w:ascii="Century Gothic" w:hAnsi="Century Gothic" w:cs="Times New Roman"/>
          <w:sz w:val="22"/>
          <w:szCs w:val="22"/>
        </w:rPr>
        <w:t>7.</w:t>
      </w:r>
      <w:r w:rsidR="00777A39" w:rsidRPr="00835BF6">
        <w:rPr>
          <w:rFonts w:ascii="Century Gothic" w:hAnsi="Century Gothic" w:cs="Times New Roman"/>
          <w:sz w:val="22"/>
          <w:szCs w:val="22"/>
        </w:rPr>
        <w:t>8</w:t>
      </w:r>
      <w:r w:rsidRPr="00835BF6">
        <w:rPr>
          <w:rFonts w:ascii="Century Gothic" w:hAnsi="Century Gothic" w:cs="Times New Roman"/>
          <w:sz w:val="22"/>
          <w:szCs w:val="22"/>
        </w:rPr>
        <w:t xml:space="preserve">. </w:t>
      </w:r>
      <w:r w:rsidRPr="00835BF6">
        <w:rPr>
          <w:rFonts w:ascii="Century Gothic" w:hAnsi="Century Gothic" w:cs="Times New Roman"/>
          <w:sz w:val="22"/>
          <w:szCs w:val="22"/>
        </w:rPr>
        <w:tab/>
        <w:t xml:space="preserve">As deliberações tomadas pelos </w:t>
      </w:r>
      <w:r w:rsidR="004F5A4F" w:rsidRPr="00835BF6">
        <w:rPr>
          <w:rFonts w:ascii="Century Gothic" w:hAnsi="Century Gothic" w:cs="Times New Roman"/>
          <w:sz w:val="22"/>
          <w:szCs w:val="22"/>
        </w:rPr>
        <w:t>titulares das Debêntures</w:t>
      </w:r>
      <w:r w:rsidRPr="00835BF6">
        <w:rPr>
          <w:rFonts w:ascii="Century Gothic" w:hAnsi="Century Gothic" w:cs="Times New Roman"/>
          <w:sz w:val="22"/>
          <w:szCs w:val="22"/>
        </w:rPr>
        <w:t>, no âmbito de sua comp</w:t>
      </w:r>
      <w:r w:rsidR="008E2A2F" w:rsidRPr="00835BF6">
        <w:rPr>
          <w:rFonts w:ascii="Century Gothic" w:hAnsi="Century Gothic" w:cs="Times New Roman"/>
          <w:sz w:val="22"/>
          <w:szCs w:val="22"/>
        </w:rPr>
        <w:t>etência legal, observados os quó</w:t>
      </w:r>
      <w:r w:rsidRPr="00835BF6">
        <w:rPr>
          <w:rFonts w:ascii="Century Gothic" w:hAnsi="Century Gothic" w:cs="Times New Roman"/>
          <w:sz w:val="22"/>
          <w:szCs w:val="22"/>
        </w:rPr>
        <w:t xml:space="preserve">runs estabelecidos nesta Escritura de Emissão, serão existentes, válidas e eficazes perante a Emissora e obrigarão a todos os titulares das Debêntures em </w:t>
      </w:r>
      <w:r w:rsidR="00777A39" w:rsidRPr="00835BF6">
        <w:rPr>
          <w:rFonts w:ascii="Century Gothic" w:hAnsi="Century Gothic" w:cs="Times New Roman"/>
          <w:sz w:val="22"/>
          <w:szCs w:val="22"/>
        </w:rPr>
        <w:t>c</w:t>
      </w:r>
      <w:r w:rsidRPr="00835BF6">
        <w:rPr>
          <w:rFonts w:ascii="Century Gothic" w:hAnsi="Century Gothic" w:cs="Times New Roman"/>
          <w:sz w:val="22"/>
          <w:szCs w:val="22"/>
        </w:rPr>
        <w:t xml:space="preserve">irculação, independentemente de terem comparecido às Assembleias Gerais de Debenturistas ou do voto proferido nas Assembleias Gerais de Debenturistas. </w:t>
      </w:r>
    </w:p>
    <w:p w14:paraId="213659F1" w14:textId="77777777" w:rsidR="009607B0" w:rsidRPr="00835BF6" w:rsidRDefault="009607B0" w:rsidP="00740853">
      <w:pPr>
        <w:spacing w:line="340" w:lineRule="exact"/>
        <w:rPr>
          <w:rFonts w:ascii="Century Gothic" w:hAnsi="Century Gothic"/>
          <w:sz w:val="22"/>
          <w:szCs w:val="22"/>
        </w:rPr>
      </w:pPr>
    </w:p>
    <w:p w14:paraId="3D252E0B"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7.</w:t>
      </w:r>
      <w:r w:rsidR="00BE400C" w:rsidRPr="00835BF6">
        <w:rPr>
          <w:rFonts w:ascii="Century Gothic" w:hAnsi="Century Gothic"/>
          <w:sz w:val="22"/>
          <w:szCs w:val="22"/>
        </w:rPr>
        <w:t>9</w:t>
      </w:r>
      <w:r w:rsidRPr="00835BF6">
        <w:rPr>
          <w:rFonts w:ascii="Century Gothic" w:hAnsi="Century Gothic"/>
          <w:sz w:val="22"/>
          <w:szCs w:val="22"/>
        </w:rPr>
        <w:t>. Será facultada a presença dos representantes legais da Emissora nas Assembleias Gerais de Debenturistas.</w:t>
      </w:r>
    </w:p>
    <w:p w14:paraId="56643E60" w14:textId="77777777" w:rsidR="009607B0" w:rsidRPr="00835BF6" w:rsidRDefault="009607B0" w:rsidP="00740853">
      <w:pPr>
        <w:spacing w:line="340" w:lineRule="exact"/>
        <w:rPr>
          <w:rFonts w:ascii="Century Gothic" w:hAnsi="Century Gothic"/>
          <w:sz w:val="22"/>
          <w:szCs w:val="22"/>
        </w:rPr>
      </w:pPr>
    </w:p>
    <w:p w14:paraId="5EB9D5AB"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7.</w:t>
      </w:r>
      <w:r w:rsidR="00BE400C" w:rsidRPr="00835BF6">
        <w:rPr>
          <w:rFonts w:ascii="Century Gothic" w:hAnsi="Century Gothic"/>
          <w:sz w:val="22"/>
          <w:szCs w:val="22"/>
        </w:rPr>
        <w:t>10</w:t>
      </w:r>
      <w:r w:rsidRPr="00835BF6">
        <w:rPr>
          <w:rFonts w:ascii="Century Gothic" w:hAnsi="Century Gothic"/>
          <w:sz w:val="22"/>
          <w:szCs w:val="22"/>
        </w:rPr>
        <w:t xml:space="preserve">. O Agente Fiduciário deverá comparecer às Assembleias Gerais de Debenturistas para prestar aos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as informações que lhe forem solicitadas.</w:t>
      </w:r>
    </w:p>
    <w:p w14:paraId="1A46F76F" w14:textId="77777777" w:rsidR="006E5761" w:rsidRPr="00835BF6" w:rsidRDefault="006E5761" w:rsidP="00740853">
      <w:pPr>
        <w:spacing w:line="340" w:lineRule="exact"/>
        <w:rPr>
          <w:rFonts w:ascii="Century Gothic" w:hAnsi="Century Gothic"/>
          <w:sz w:val="22"/>
          <w:szCs w:val="22"/>
        </w:rPr>
      </w:pPr>
    </w:p>
    <w:p w14:paraId="232D447A" w14:textId="45ED8D05" w:rsidR="00CA0E35" w:rsidRPr="00835BF6" w:rsidRDefault="009607B0" w:rsidP="00DE1758">
      <w:pPr>
        <w:pStyle w:val="Ttulo4"/>
        <w:spacing w:before="0" w:line="340" w:lineRule="exact"/>
        <w:rPr>
          <w:rFonts w:ascii="Century Gothic" w:hAnsi="Century Gothic"/>
          <w:sz w:val="22"/>
          <w:szCs w:val="22"/>
        </w:rPr>
      </w:pPr>
      <w:r w:rsidRPr="00835BF6">
        <w:rPr>
          <w:rFonts w:ascii="Century Gothic" w:hAnsi="Century Gothic"/>
          <w:sz w:val="22"/>
          <w:szCs w:val="22"/>
        </w:rPr>
        <w:t>CLÁUSULA OITAVA – DAS DECLARAÇÕES DA EMISSORA</w:t>
      </w:r>
    </w:p>
    <w:p w14:paraId="1AA8BF75" w14:textId="77777777" w:rsidR="00BE400C" w:rsidRPr="00835BF6" w:rsidRDefault="00BE400C" w:rsidP="00740853">
      <w:pPr>
        <w:spacing w:line="340" w:lineRule="exact"/>
        <w:rPr>
          <w:rFonts w:ascii="Century Gothic" w:hAnsi="Century Gothic"/>
          <w:b/>
          <w:sz w:val="22"/>
          <w:szCs w:val="22"/>
        </w:rPr>
      </w:pPr>
    </w:p>
    <w:p w14:paraId="56C5BBC0" w14:textId="77777777" w:rsidR="00BE400C" w:rsidRPr="00835BF6" w:rsidRDefault="009607B0" w:rsidP="00BE400C">
      <w:pPr>
        <w:spacing w:line="340" w:lineRule="exact"/>
        <w:rPr>
          <w:rFonts w:ascii="Century Gothic" w:hAnsi="Century Gothic"/>
          <w:sz w:val="22"/>
          <w:szCs w:val="22"/>
        </w:rPr>
      </w:pPr>
      <w:r w:rsidRPr="00835BF6">
        <w:rPr>
          <w:rFonts w:ascii="Century Gothic" w:hAnsi="Century Gothic"/>
          <w:sz w:val="22"/>
          <w:szCs w:val="22"/>
        </w:rPr>
        <w:t xml:space="preserve">8.1. </w:t>
      </w:r>
      <w:r w:rsidR="00BE400C" w:rsidRPr="00835BF6">
        <w:rPr>
          <w:rFonts w:ascii="Century Gothic" w:hAnsi="Century Gothic"/>
          <w:sz w:val="22"/>
          <w:szCs w:val="22"/>
        </w:rPr>
        <w:t>A Emissora declara, na data de assinatura da presente Escritura de Emissão, que:</w:t>
      </w:r>
    </w:p>
    <w:p w14:paraId="7AC0A331" w14:textId="77777777" w:rsidR="00BE400C" w:rsidRPr="00835BF6" w:rsidRDefault="00BE400C" w:rsidP="00BE400C">
      <w:pPr>
        <w:spacing w:line="340" w:lineRule="exact"/>
        <w:rPr>
          <w:rFonts w:ascii="Century Gothic" w:hAnsi="Century Gothic"/>
          <w:b/>
          <w:sz w:val="22"/>
          <w:szCs w:val="22"/>
        </w:rPr>
      </w:pPr>
    </w:p>
    <w:p w14:paraId="4B4184F6"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é sociedade devidamente organizada, constituída e existente de acordo com as leis brasileiras;</w:t>
      </w:r>
    </w:p>
    <w:p w14:paraId="2B96BC71" w14:textId="77777777" w:rsidR="00BE400C" w:rsidRPr="00835BF6" w:rsidRDefault="00BE400C" w:rsidP="00BE400C">
      <w:pPr>
        <w:spacing w:line="340" w:lineRule="exact"/>
        <w:rPr>
          <w:rFonts w:ascii="Century Gothic" w:hAnsi="Century Gothic"/>
          <w:sz w:val="22"/>
          <w:szCs w:val="22"/>
        </w:rPr>
      </w:pPr>
    </w:p>
    <w:p w14:paraId="50C8042E"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está devidamente autorizada a celebrar a presente Escritura de Emissão e a cumprir todas as obrigações aqui previstas, tendo sido plenamente satisfeitos todos os requisitos legais e societários necessários para tanto;</w:t>
      </w:r>
    </w:p>
    <w:p w14:paraId="24553D57" w14:textId="77777777" w:rsidR="007D4199" w:rsidRPr="00835BF6" w:rsidRDefault="007D4199" w:rsidP="007D4199">
      <w:pPr>
        <w:pStyle w:val="PargrafodaLista"/>
        <w:rPr>
          <w:rFonts w:ascii="Century Gothic" w:hAnsi="Century Gothic"/>
          <w:sz w:val="22"/>
          <w:szCs w:val="22"/>
        </w:rPr>
      </w:pPr>
    </w:p>
    <w:p w14:paraId="751F0A45" w14:textId="77777777" w:rsidR="00072FB4" w:rsidRPr="00835BF6" w:rsidRDefault="007D4199" w:rsidP="00072FB4">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é portadora de todas as licenças ambientais e autorizações emitidas por órgãos ambientais necessárias ao</w:t>
      </w:r>
      <w:r w:rsidR="008F613E" w:rsidRPr="00835BF6">
        <w:rPr>
          <w:rFonts w:ascii="Century Gothic" w:hAnsi="Century Gothic"/>
          <w:sz w:val="22"/>
          <w:szCs w:val="22"/>
        </w:rPr>
        <w:t xml:space="preserve"> des</w:t>
      </w:r>
      <w:r w:rsidR="00072FB4" w:rsidRPr="00835BF6">
        <w:rPr>
          <w:rFonts w:ascii="Century Gothic" w:hAnsi="Century Gothic"/>
          <w:sz w:val="22"/>
          <w:szCs w:val="22"/>
        </w:rPr>
        <w:t>envolvimento de suas atividades</w:t>
      </w:r>
      <w:r w:rsidR="003C520D" w:rsidRPr="00835BF6">
        <w:rPr>
          <w:rFonts w:ascii="Century Gothic" w:hAnsi="Century Gothic"/>
          <w:sz w:val="22"/>
          <w:szCs w:val="22"/>
        </w:rPr>
        <w:t>;</w:t>
      </w:r>
      <w:r w:rsidR="00072FB4" w:rsidRPr="00835BF6">
        <w:rPr>
          <w:rFonts w:ascii="Century Gothic" w:hAnsi="Century Gothic"/>
          <w:sz w:val="22"/>
          <w:szCs w:val="22"/>
        </w:rPr>
        <w:t xml:space="preserve"> </w:t>
      </w:r>
    </w:p>
    <w:p w14:paraId="42D9E6D6" w14:textId="77777777" w:rsidR="00BE400C" w:rsidRPr="00835BF6" w:rsidRDefault="00BE400C" w:rsidP="00BE400C">
      <w:pPr>
        <w:spacing w:line="340" w:lineRule="exact"/>
        <w:rPr>
          <w:rFonts w:ascii="Century Gothic" w:hAnsi="Century Gothic"/>
          <w:sz w:val="22"/>
          <w:szCs w:val="22"/>
        </w:rPr>
      </w:pPr>
    </w:p>
    <w:p w14:paraId="3C797DA1"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as pessoas que a representam na assinatura desta Escritura de Emissão têm poderes bastantes para tanto;</w:t>
      </w:r>
    </w:p>
    <w:p w14:paraId="1BD553D2" w14:textId="77777777" w:rsidR="00BE400C" w:rsidRPr="00835BF6" w:rsidRDefault="00BE400C" w:rsidP="00BE400C">
      <w:pPr>
        <w:spacing w:line="340" w:lineRule="exact"/>
        <w:rPr>
          <w:rFonts w:ascii="Century Gothic" w:hAnsi="Century Gothic"/>
          <w:sz w:val="22"/>
          <w:szCs w:val="22"/>
        </w:rPr>
      </w:pPr>
    </w:p>
    <w:p w14:paraId="61FD59F5"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esta Escritura de Emissão e as obrigações aqui previstas, inclusive em relação à Fiança, constituem obrigações lícitas, válidas e vinculantes da Emissora e da Fiadora, exequíveis de acordo com os seus termos e condições;</w:t>
      </w:r>
    </w:p>
    <w:p w14:paraId="4F70EE76" w14:textId="77777777" w:rsidR="00BE400C" w:rsidRPr="00835BF6" w:rsidRDefault="00BE400C" w:rsidP="00BE400C">
      <w:pPr>
        <w:spacing w:line="340" w:lineRule="exact"/>
        <w:rPr>
          <w:rFonts w:ascii="Century Gothic" w:hAnsi="Century Gothic"/>
          <w:sz w:val="22"/>
          <w:szCs w:val="22"/>
        </w:rPr>
      </w:pPr>
    </w:p>
    <w:p w14:paraId="3A78F245"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tem plena ciência e concorda integralmente com a forma de divulgação e apuração da Taxa DI-Over, tendo sido a forma de cálculo da Remuner</w:t>
      </w:r>
      <w:r w:rsidR="005E1721">
        <w:rPr>
          <w:rFonts w:ascii="Century Gothic" w:hAnsi="Century Gothic"/>
          <w:sz w:val="22"/>
          <w:szCs w:val="22"/>
        </w:rPr>
        <w:t>a</w:t>
      </w:r>
      <w:r w:rsidRPr="00835BF6">
        <w:rPr>
          <w:rFonts w:ascii="Century Gothic" w:hAnsi="Century Gothic"/>
          <w:sz w:val="22"/>
          <w:szCs w:val="22"/>
        </w:rPr>
        <w:t>ção acordada por livre vontade da Emissora, em observância ao princípio da boa-fé;</w:t>
      </w:r>
    </w:p>
    <w:p w14:paraId="4CF30CE5" w14:textId="77777777" w:rsidR="00BE400C" w:rsidRPr="00835BF6" w:rsidRDefault="00BE400C" w:rsidP="00BE400C">
      <w:pPr>
        <w:spacing w:line="340" w:lineRule="exact"/>
        <w:rPr>
          <w:rFonts w:ascii="Century Gothic" w:hAnsi="Century Gothic"/>
          <w:sz w:val="22"/>
          <w:szCs w:val="22"/>
        </w:rPr>
      </w:pPr>
    </w:p>
    <w:p w14:paraId="23428024"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está adimplente com o cumprimento das obrigações constantes desta Escritura de Emissão, não tendo ocorrido, na presente data, qualquer Evento de Vencimento Antecipado;</w:t>
      </w:r>
    </w:p>
    <w:p w14:paraId="493A9B7A" w14:textId="77777777" w:rsidR="00BE400C" w:rsidRPr="00835BF6" w:rsidRDefault="00BE400C" w:rsidP="00BE400C">
      <w:pPr>
        <w:spacing w:line="340" w:lineRule="exact"/>
        <w:rPr>
          <w:rFonts w:ascii="Century Gothic" w:hAnsi="Century Gothic"/>
          <w:sz w:val="22"/>
          <w:szCs w:val="22"/>
        </w:rPr>
      </w:pPr>
    </w:p>
    <w:p w14:paraId="686B6C36"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as demonstrações financeiras da Emissora relativas ao exercício social enc</w:t>
      </w:r>
      <w:r w:rsidR="003618CE" w:rsidRPr="00835BF6">
        <w:rPr>
          <w:rFonts w:ascii="Century Gothic" w:hAnsi="Century Gothic"/>
          <w:sz w:val="22"/>
          <w:szCs w:val="22"/>
        </w:rPr>
        <w:t>errado em 31 de dezembro de 2013</w:t>
      </w:r>
      <w:r w:rsidRPr="00835BF6">
        <w:rPr>
          <w:rFonts w:ascii="Century Gothic" w:hAnsi="Century Gothic"/>
          <w:sz w:val="22"/>
          <w:szCs w:val="22"/>
        </w:rPr>
        <w:t xml:space="preserve"> representam corretamente a posição patrimonial e financeira da Emissora, naquela data e para aqueles períodos, e foram devidamente elaboradas em conformidade com os princípios contábeis estabelecidos na regulamentação aplicável;</w:t>
      </w:r>
    </w:p>
    <w:p w14:paraId="7C234C19" w14:textId="77777777" w:rsidR="00BE400C" w:rsidRPr="00835BF6" w:rsidRDefault="00BE400C" w:rsidP="00BE400C">
      <w:pPr>
        <w:spacing w:line="340" w:lineRule="exact"/>
        <w:rPr>
          <w:rFonts w:ascii="Century Gothic" w:hAnsi="Century Gothic"/>
          <w:sz w:val="22"/>
          <w:szCs w:val="22"/>
        </w:rPr>
      </w:pPr>
    </w:p>
    <w:p w14:paraId="712B5E47"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os documentos, as informações</w:t>
      </w:r>
      <w:r w:rsidR="00C16F22">
        <w:rPr>
          <w:rFonts w:ascii="Century Gothic" w:hAnsi="Century Gothic"/>
          <w:sz w:val="22"/>
          <w:szCs w:val="22"/>
        </w:rPr>
        <w:t>, as declarações</w:t>
      </w:r>
      <w:r w:rsidRPr="00835BF6">
        <w:rPr>
          <w:rFonts w:ascii="Century Gothic" w:hAnsi="Century Gothic"/>
          <w:sz w:val="22"/>
          <w:szCs w:val="22"/>
        </w:rPr>
        <w:t xml:space="preserve"> e os materiais informativos fornecidos são verdadeiros, consistentes, corretos e suficientes e estão atualizados até a data em que foram fornecidos;</w:t>
      </w:r>
    </w:p>
    <w:p w14:paraId="27CCCC18" w14:textId="77777777" w:rsidR="00BE400C" w:rsidRPr="00835BF6" w:rsidRDefault="00BE400C" w:rsidP="00BE400C">
      <w:pPr>
        <w:spacing w:line="340" w:lineRule="exact"/>
        <w:rPr>
          <w:rFonts w:ascii="Century Gothic" w:hAnsi="Century Gothic"/>
          <w:sz w:val="22"/>
          <w:szCs w:val="22"/>
        </w:rPr>
      </w:pPr>
    </w:p>
    <w:p w14:paraId="76BE89C2"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a celebração, os termos e as condições desta Escritura de Emissão, o cumprimento das obrigações aqui previstas (a) não infringem seus documentos societários; (b) não infringem qualquer disposição legal, contrato ou instrumento do qual a Emissora seja parte e que possa afetar as obrigações assumidas nesta Escritura de Emissão, inclusive em relação à Fiança; (c) não infringem qualquer ordem, decisão ou sentença administrativa, judicial ou arbitral em face da Emissora que afete, de maneira adversa, a capacidade de sua geração de caixa; e (d) não resultarão em (d.1) vencimento antecipado ou rescisão de qualquer obrigação estabelecida em qualquer contrato ou instrumento que cause um Efeito Adverso Relevante; ou (d.2) criação de qualquer ônus ou gravame sobre ativo ou bem da Emissora;</w:t>
      </w:r>
    </w:p>
    <w:p w14:paraId="06B7DDE7" w14:textId="77777777" w:rsidR="00BE400C" w:rsidRPr="00835BF6" w:rsidRDefault="00BE400C" w:rsidP="00BE400C">
      <w:pPr>
        <w:spacing w:line="340" w:lineRule="exact"/>
        <w:rPr>
          <w:rFonts w:ascii="Century Gothic" w:hAnsi="Century Gothic"/>
          <w:sz w:val="22"/>
          <w:szCs w:val="22"/>
        </w:rPr>
      </w:pPr>
    </w:p>
    <w:p w14:paraId="56C8954C" w14:textId="77777777" w:rsidR="007D4199" w:rsidRPr="00835BF6" w:rsidRDefault="005A2D71" w:rsidP="007D4199">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a Emissora, bem como suas controladas, não são partes em contratos</w:t>
      </w:r>
      <w:r w:rsidR="006A4B47" w:rsidRPr="00835BF6">
        <w:rPr>
          <w:rFonts w:ascii="Century Gothic" w:hAnsi="Century Gothic"/>
          <w:sz w:val="22"/>
          <w:szCs w:val="22"/>
        </w:rPr>
        <w:t xml:space="preserve"> </w:t>
      </w:r>
      <w:r w:rsidRPr="00835BF6">
        <w:rPr>
          <w:rFonts w:ascii="Century Gothic" w:hAnsi="Century Gothic"/>
          <w:sz w:val="22"/>
          <w:szCs w:val="22"/>
        </w:rPr>
        <w:t>de qualquer tipo, e nem possuem obrigações financeiras (incluindo títulos de dívida, garantia</w:t>
      </w:r>
      <w:r w:rsidR="00832238" w:rsidRPr="00835BF6">
        <w:rPr>
          <w:rFonts w:ascii="Century Gothic" w:hAnsi="Century Gothic"/>
          <w:sz w:val="22"/>
          <w:szCs w:val="22"/>
        </w:rPr>
        <w:t>s prestadas</w:t>
      </w:r>
      <w:r w:rsidRPr="00835BF6">
        <w:rPr>
          <w:rFonts w:ascii="Century Gothic" w:hAnsi="Century Gothic"/>
          <w:sz w:val="22"/>
          <w:szCs w:val="22"/>
        </w:rPr>
        <w:t xml:space="preserve">, empréstimos, operações de securitização e </w:t>
      </w:r>
      <w:r w:rsidR="00832238" w:rsidRPr="00835BF6">
        <w:rPr>
          <w:rFonts w:ascii="Century Gothic" w:hAnsi="Century Gothic"/>
          <w:sz w:val="22"/>
          <w:szCs w:val="22"/>
        </w:rPr>
        <w:t>obrigações decorrentes de outros</w:t>
      </w:r>
      <w:r w:rsidRPr="00835BF6">
        <w:rPr>
          <w:rFonts w:ascii="Century Gothic" w:hAnsi="Century Gothic"/>
          <w:sz w:val="22"/>
          <w:szCs w:val="22"/>
        </w:rPr>
        <w:t xml:space="preserve"> instrumentos financeiros), em qualquer valor, </w:t>
      </w:r>
      <w:r w:rsidR="00832238" w:rsidRPr="00835BF6">
        <w:rPr>
          <w:rFonts w:ascii="Century Gothic" w:hAnsi="Century Gothic"/>
          <w:sz w:val="22"/>
          <w:szCs w:val="22"/>
        </w:rPr>
        <w:t>que possam (a) gerar o vencimento antecipado das Debêntures; (b) impedir a deliberação ou a distribuição de dividendos, juros sobre o capital próprio ou qualquer outra participação no lucro prevista no Estatuto Social da Emissora; ou (c) afetar</w:t>
      </w:r>
      <w:r w:rsidRPr="00835BF6">
        <w:rPr>
          <w:rFonts w:ascii="Century Gothic" w:hAnsi="Century Gothic"/>
          <w:sz w:val="22"/>
          <w:szCs w:val="22"/>
        </w:rPr>
        <w:t xml:space="preserve"> as garantias</w:t>
      </w:r>
      <w:r w:rsidR="0072175E" w:rsidRPr="00835BF6">
        <w:rPr>
          <w:rFonts w:ascii="Century Gothic" w:hAnsi="Century Gothic"/>
          <w:sz w:val="22"/>
          <w:szCs w:val="22"/>
        </w:rPr>
        <w:t xml:space="preserve"> prestadas no âmbito da Emissão;</w:t>
      </w:r>
    </w:p>
    <w:p w14:paraId="68146F28" w14:textId="77777777" w:rsidR="005A2D71" w:rsidRPr="00835BF6" w:rsidRDefault="005A2D71" w:rsidP="005A2D71">
      <w:pPr>
        <w:pStyle w:val="PargrafodaLista"/>
        <w:rPr>
          <w:rFonts w:ascii="Century Gothic" w:hAnsi="Century Gothic"/>
          <w:sz w:val="22"/>
          <w:szCs w:val="22"/>
        </w:rPr>
      </w:pPr>
    </w:p>
    <w:p w14:paraId="72F9369B" w14:textId="77777777" w:rsidR="004C2C1C" w:rsidRPr="004C2C1C" w:rsidRDefault="00BE400C" w:rsidP="004C2C1C">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exceto por leis, regulamentos, normas administrativas e determinações que estão sendo questionadas de boa-fé, nas esferas administrativa e judicial, está cumprindo as leis, os regulamentos, as normas administrativas</w:t>
      </w:r>
      <w:r w:rsidR="00B235CC" w:rsidRPr="00835BF6">
        <w:rPr>
          <w:rFonts w:ascii="Century Gothic" w:hAnsi="Century Gothic"/>
          <w:sz w:val="22"/>
          <w:szCs w:val="22"/>
        </w:rPr>
        <w:t xml:space="preserve">, as regras de autorregulação </w:t>
      </w:r>
      <w:r w:rsidRPr="00835BF6">
        <w:rPr>
          <w:rFonts w:ascii="Century Gothic" w:hAnsi="Century Gothic"/>
          <w:sz w:val="22"/>
          <w:szCs w:val="22"/>
        </w:rPr>
        <w:t xml:space="preserve">e as determinações dos órgãos governamentais, autarquias ou tribunais, aplicáveis à </w:t>
      </w:r>
      <w:r w:rsidRPr="004C2C1C">
        <w:rPr>
          <w:rFonts w:ascii="Century Gothic" w:hAnsi="Century Gothic"/>
          <w:sz w:val="22"/>
          <w:szCs w:val="22"/>
        </w:rPr>
        <w:t>condução de seus negócios</w:t>
      </w:r>
      <w:r w:rsidR="0097636E" w:rsidRPr="004C2C1C">
        <w:rPr>
          <w:rFonts w:ascii="Century Gothic" w:hAnsi="Century Gothic"/>
          <w:sz w:val="22"/>
          <w:szCs w:val="22"/>
        </w:rPr>
        <w:t xml:space="preserve">, </w:t>
      </w:r>
      <w:r w:rsidR="00B235CC" w:rsidRPr="004C2C1C">
        <w:rPr>
          <w:rFonts w:ascii="Century Gothic" w:hAnsi="Century Gothic"/>
          <w:sz w:val="22"/>
          <w:szCs w:val="22"/>
        </w:rPr>
        <w:t xml:space="preserve">em especial </w:t>
      </w:r>
      <w:r w:rsidR="0097636E" w:rsidRPr="004C2C1C">
        <w:rPr>
          <w:rFonts w:ascii="Century Gothic" w:hAnsi="Century Gothic"/>
          <w:sz w:val="22"/>
          <w:szCs w:val="22"/>
        </w:rPr>
        <w:t xml:space="preserve">o </w:t>
      </w:r>
      <w:r w:rsidR="004C2C1C" w:rsidRPr="004C2C1C">
        <w:rPr>
          <w:rFonts w:ascii="Century Gothic" w:hAnsi="Century Gothic"/>
          <w:sz w:val="22"/>
        </w:rPr>
        <w:t>Normativo SARB n° 14, de 28 de agosto de 2014 da Federação Brasileira de Bancos – Febraban, (“</w:t>
      </w:r>
      <w:r w:rsidR="004C2C1C" w:rsidRPr="004C2C1C">
        <w:rPr>
          <w:rFonts w:ascii="Century Gothic" w:hAnsi="Century Gothic"/>
          <w:sz w:val="22"/>
          <w:u w:val="single"/>
        </w:rPr>
        <w:t>Normativo SARB 14/2014</w:t>
      </w:r>
      <w:r w:rsidR="004C2C1C" w:rsidRPr="004C2C1C">
        <w:rPr>
          <w:rFonts w:ascii="Century Gothic" w:hAnsi="Century Gothic"/>
          <w:sz w:val="22"/>
        </w:rPr>
        <w:t>”)</w:t>
      </w:r>
      <w:r w:rsidR="007F3682">
        <w:rPr>
          <w:rFonts w:ascii="Century Gothic" w:hAnsi="Century Gothic"/>
          <w:sz w:val="22"/>
        </w:rPr>
        <w:t>,</w:t>
      </w:r>
      <w:r w:rsidR="00B235CC" w:rsidRPr="004C2C1C">
        <w:rPr>
          <w:rFonts w:ascii="Century Gothic" w:hAnsi="Century Gothic"/>
          <w:sz w:val="22"/>
        </w:rPr>
        <w:t xml:space="preserve"> </w:t>
      </w:r>
      <w:r w:rsidR="007F3682">
        <w:rPr>
          <w:rFonts w:ascii="Century Gothic" w:hAnsi="Century Gothic"/>
          <w:sz w:val="22"/>
        </w:rPr>
        <w:t>bem como</w:t>
      </w:r>
      <w:r w:rsidR="00B235CC" w:rsidRPr="004C2C1C">
        <w:rPr>
          <w:rFonts w:ascii="Century Gothic" w:hAnsi="Century Gothic"/>
          <w:sz w:val="22"/>
        </w:rPr>
        <w:t xml:space="preserve"> os</w:t>
      </w:r>
      <w:r w:rsidR="00B235CC" w:rsidRPr="00835BF6">
        <w:rPr>
          <w:rFonts w:ascii="Century Gothic" w:hAnsi="Century Gothic"/>
          <w:sz w:val="22"/>
        </w:rPr>
        <w:t xml:space="preserve"> termos socioambientais e trabalhistas em vigor, adotando as medidas necessárias para preservar o meio ambiente, atender às determinações dos órgãos municipais, estaduais e federais, evitar e corrigir eventuais danos ao meio ambiente, à sociedade e aos seus trabalhadores decorrentes das atividades descritas em seu objeto social</w:t>
      </w:r>
      <w:r w:rsidRPr="00835BF6">
        <w:rPr>
          <w:rFonts w:ascii="Century Gothic" w:hAnsi="Century Gothic"/>
          <w:sz w:val="22"/>
          <w:szCs w:val="22"/>
        </w:rPr>
        <w:t xml:space="preserve">; </w:t>
      </w:r>
    </w:p>
    <w:p w14:paraId="5DB0D9C8" w14:textId="77777777" w:rsidR="00BE400C" w:rsidRPr="00835BF6" w:rsidRDefault="00BE400C" w:rsidP="00BE400C">
      <w:pPr>
        <w:spacing w:line="340" w:lineRule="exact"/>
        <w:rPr>
          <w:rFonts w:ascii="Century Gothic" w:hAnsi="Century Gothic"/>
          <w:sz w:val="22"/>
          <w:szCs w:val="22"/>
        </w:rPr>
      </w:pPr>
    </w:p>
    <w:p w14:paraId="649FC910" w14:textId="77777777" w:rsidR="00BE400C" w:rsidRPr="00835BF6" w:rsidRDefault="00BE400C" w:rsidP="002B3797">
      <w:pPr>
        <w:numPr>
          <w:ilvl w:val="0"/>
          <w:numId w:val="16"/>
        </w:numPr>
        <w:spacing w:line="340" w:lineRule="exact"/>
        <w:ind w:hanging="720"/>
        <w:rPr>
          <w:rFonts w:ascii="Century Gothic" w:hAnsi="Century Gothic"/>
          <w:sz w:val="22"/>
          <w:szCs w:val="22"/>
        </w:rPr>
      </w:pPr>
      <w:r w:rsidRPr="00835BF6">
        <w:rPr>
          <w:rFonts w:ascii="Century Gothic" w:hAnsi="Century Gothic"/>
          <w:sz w:val="22"/>
          <w:szCs w:val="22"/>
        </w:rPr>
        <w:t>exceto por obrigações que estão sendo questionadas de boa-fé nas esferas administrativa e judicial, está em dia com pagamento de todas as obrigações de natureza tributária (municipal, estadual e federal), trabalhista, previdenciária, ambiental e de quaisquer outra</w:t>
      </w:r>
      <w:r w:rsidR="002118E0">
        <w:rPr>
          <w:rFonts w:ascii="Century Gothic" w:hAnsi="Century Gothic"/>
          <w:sz w:val="22"/>
          <w:szCs w:val="22"/>
        </w:rPr>
        <w:t xml:space="preserve">s obrigações impostas por lei; </w:t>
      </w:r>
    </w:p>
    <w:p w14:paraId="23D2219C" w14:textId="642E89F1" w:rsidR="00BE400C" w:rsidRDefault="00C3183B" w:rsidP="003D7537">
      <w:pPr>
        <w:spacing w:line="340" w:lineRule="exact"/>
        <w:ind w:left="720"/>
        <w:rPr>
          <w:rFonts w:ascii="Century Gothic" w:hAnsi="Century Gothic"/>
          <w:sz w:val="22"/>
          <w:szCs w:val="22"/>
        </w:rPr>
      </w:pPr>
      <w:r>
        <w:rPr>
          <w:rFonts w:ascii="Century Gothic" w:hAnsi="Century Gothic"/>
          <w:sz w:val="22"/>
          <w:szCs w:val="22"/>
        </w:rPr>
        <w:t xml:space="preserve"> </w:t>
      </w:r>
    </w:p>
    <w:p w14:paraId="4F6013EB" w14:textId="71A9E03D" w:rsidR="00FD5D8C" w:rsidRPr="004D1C78" w:rsidRDefault="00FD5D8C" w:rsidP="004D1C78">
      <w:pPr>
        <w:numPr>
          <w:ilvl w:val="0"/>
          <w:numId w:val="16"/>
        </w:numPr>
        <w:spacing w:line="340" w:lineRule="exact"/>
        <w:ind w:hanging="720"/>
        <w:rPr>
          <w:rFonts w:ascii="Century Gothic" w:hAnsi="Century Gothic"/>
          <w:sz w:val="22"/>
          <w:szCs w:val="22"/>
        </w:rPr>
      </w:pPr>
      <w:r w:rsidRPr="001D709E">
        <w:rPr>
          <w:rFonts w:ascii="Century Gothic" w:hAnsi="Century Gothic"/>
          <w:sz w:val="22"/>
          <w:szCs w:val="22"/>
        </w:rPr>
        <w:t>desconhece a existência de contingências que possam causar um Efeito Adverso Relevante ou visando a anular, alterar, invalidar, questionar ou, de qualquer forma, afetar esta Escritura de Emissão, envolvendo (a) descumprimento de qualquer disposição contratual ou legal ou de ordem judicial, administrativa ou arbitral; ou (b) qualquer ação judicial, procedimento judicial ou extrajudicial, processo administrativo, inquérito ou qualquer outro tipo de investigação governamental</w:t>
      </w:r>
      <w:r w:rsidR="000B7C1E">
        <w:rPr>
          <w:rFonts w:ascii="Century Gothic" w:hAnsi="Century Gothic"/>
          <w:sz w:val="22"/>
          <w:szCs w:val="22"/>
        </w:rPr>
        <w:t>, inclusive na esfera ambiental; e</w:t>
      </w:r>
      <w:r w:rsidRPr="00FD5D8C">
        <w:rPr>
          <w:rFonts w:ascii="Century Gothic" w:hAnsi="Century Gothic"/>
          <w:sz w:val="22"/>
          <w:szCs w:val="22"/>
        </w:rPr>
        <w:t xml:space="preserve"> </w:t>
      </w:r>
    </w:p>
    <w:p w14:paraId="33E90BB1" w14:textId="77777777" w:rsidR="002118E0" w:rsidRDefault="002118E0" w:rsidP="002118E0">
      <w:pPr>
        <w:pStyle w:val="PargrafodaLista"/>
        <w:rPr>
          <w:rFonts w:ascii="Century Gothic" w:hAnsi="Century Gothic"/>
          <w:sz w:val="22"/>
          <w:szCs w:val="22"/>
        </w:rPr>
      </w:pPr>
    </w:p>
    <w:p w14:paraId="0E725FAB" w14:textId="77777777" w:rsidR="002118E0" w:rsidRPr="002118E0" w:rsidRDefault="002118E0" w:rsidP="002118E0">
      <w:pPr>
        <w:numPr>
          <w:ilvl w:val="0"/>
          <w:numId w:val="16"/>
        </w:numPr>
        <w:spacing w:line="340" w:lineRule="exact"/>
        <w:ind w:hanging="720"/>
        <w:rPr>
          <w:rFonts w:ascii="Century Gothic" w:hAnsi="Century Gothic"/>
          <w:sz w:val="22"/>
          <w:szCs w:val="22"/>
        </w:rPr>
      </w:pPr>
      <w:r>
        <w:rPr>
          <w:rFonts w:ascii="Century Gothic" w:hAnsi="Century Gothic"/>
          <w:sz w:val="22"/>
          <w:szCs w:val="22"/>
        </w:rPr>
        <w:t xml:space="preserve">não possui conhecimento de nenhuma </w:t>
      </w:r>
      <w:r w:rsidRPr="002118E0">
        <w:rPr>
          <w:rFonts w:ascii="Century Gothic" w:hAnsi="Century Gothic"/>
          <w:sz w:val="22"/>
          <w:szCs w:val="22"/>
        </w:rPr>
        <w:t>condenação, civil ou criminal, de funcionários, executivos, diretores, representantes e/ou procuradores, por conduta inadequada relacionada a suborno, corrupção ou outro</w:t>
      </w:r>
      <w:r>
        <w:rPr>
          <w:rFonts w:ascii="Century Gothic" w:hAnsi="Century Gothic"/>
          <w:sz w:val="22"/>
          <w:szCs w:val="22"/>
        </w:rPr>
        <w:t xml:space="preserve"> ato ilícito relacionado à Lei Anticorrupção, ao FCPA e ao UKBA.</w:t>
      </w:r>
      <w:r w:rsidRPr="002118E0">
        <w:rPr>
          <w:rFonts w:ascii="Century Gothic" w:hAnsi="Century Gothic"/>
          <w:sz w:val="22"/>
          <w:szCs w:val="22"/>
        </w:rPr>
        <w:t xml:space="preserve"> </w:t>
      </w:r>
    </w:p>
    <w:p w14:paraId="54CCD8D8" w14:textId="77777777" w:rsidR="00BE400C" w:rsidRPr="00835BF6" w:rsidRDefault="00BE400C" w:rsidP="00BE400C">
      <w:pPr>
        <w:pStyle w:val="PargrafodaLista"/>
        <w:rPr>
          <w:rFonts w:ascii="Century Gothic" w:hAnsi="Century Gothic"/>
          <w:sz w:val="22"/>
          <w:szCs w:val="22"/>
        </w:rPr>
      </w:pPr>
    </w:p>
    <w:p w14:paraId="51A7B960" w14:textId="77777777" w:rsidR="00BE400C" w:rsidRPr="00835BF6" w:rsidRDefault="00BE400C" w:rsidP="00BE400C">
      <w:pPr>
        <w:spacing w:line="340" w:lineRule="exact"/>
        <w:rPr>
          <w:rFonts w:ascii="Century Gothic" w:hAnsi="Century Gothic"/>
          <w:sz w:val="22"/>
          <w:szCs w:val="22"/>
        </w:rPr>
      </w:pPr>
      <w:r w:rsidRPr="00835BF6">
        <w:rPr>
          <w:rFonts w:ascii="Century Gothic" w:hAnsi="Century Gothic"/>
          <w:sz w:val="22"/>
          <w:szCs w:val="22"/>
        </w:rPr>
        <w:t>8.2. A Fiadora declara, conforme aplicável, na data de assinatura da presente Escritura de Emissão, que:</w:t>
      </w:r>
    </w:p>
    <w:p w14:paraId="2A7F68B9" w14:textId="77777777" w:rsidR="00BE400C" w:rsidRPr="00835BF6" w:rsidRDefault="00BE400C" w:rsidP="00BE400C">
      <w:pPr>
        <w:spacing w:line="340" w:lineRule="exact"/>
        <w:rPr>
          <w:rFonts w:ascii="Century Gothic" w:hAnsi="Century Gothic"/>
          <w:sz w:val="22"/>
          <w:szCs w:val="22"/>
        </w:rPr>
      </w:pPr>
    </w:p>
    <w:p w14:paraId="74E15AAB"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é sociedade devidamente organizada, constituída e existente de acordo com as leis brasileiras;</w:t>
      </w:r>
    </w:p>
    <w:p w14:paraId="04604DAF" w14:textId="77777777" w:rsidR="00BE400C" w:rsidRPr="00835BF6" w:rsidRDefault="00BE400C" w:rsidP="00BE400C">
      <w:pPr>
        <w:spacing w:line="340" w:lineRule="exact"/>
        <w:rPr>
          <w:rFonts w:ascii="Century Gothic" w:hAnsi="Century Gothic"/>
          <w:sz w:val="22"/>
          <w:szCs w:val="22"/>
        </w:rPr>
      </w:pPr>
    </w:p>
    <w:p w14:paraId="7D90D3EA"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está devidamente autorizada a celebrar a presente Escritura de Emissão e a cumprir todas as obrigações aqui previstas, tendo sido plenamente satisfeitos todos os requisitos legais e societários necessários para tanto;</w:t>
      </w:r>
    </w:p>
    <w:p w14:paraId="381EB1B1" w14:textId="77777777" w:rsidR="00BE400C" w:rsidRPr="00835BF6" w:rsidRDefault="00BE400C" w:rsidP="00BE400C">
      <w:pPr>
        <w:spacing w:line="340" w:lineRule="exact"/>
        <w:rPr>
          <w:rFonts w:ascii="Century Gothic" w:hAnsi="Century Gothic"/>
          <w:sz w:val="22"/>
          <w:szCs w:val="22"/>
        </w:rPr>
      </w:pPr>
    </w:p>
    <w:p w14:paraId="0C93AC8B"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as pessoas que a representam na assinatura desta Escritura de Emissão têm poderes bastantes para tanto;</w:t>
      </w:r>
    </w:p>
    <w:p w14:paraId="184F10CA" w14:textId="77777777" w:rsidR="00BE400C" w:rsidRPr="00835BF6" w:rsidRDefault="00BE400C" w:rsidP="00BE400C">
      <w:pPr>
        <w:spacing w:line="340" w:lineRule="exact"/>
        <w:rPr>
          <w:rFonts w:ascii="Century Gothic" w:hAnsi="Century Gothic"/>
          <w:sz w:val="22"/>
          <w:szCs w:val="22"/>
        </w:rPr>
      </w:pPr>
    </w:p>
    <w:p w14:paraId="2C43C304"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esta Escritura de Emissão e as obrigações aqui previstas constituem obrigações lícitas, válidas e vinculantes da Fiadora, exequíveis de acordo com os seus termos e condições;</w:t>
      </w:r>
    </w:p>
    <w:p w14:paraId="3E9D3BAE" w14:textId="77777777" w:rsidR="00BE400C" w:rsidRPr="00835BF6" w:rsidRDefault="00BE400C" w:rsidP="00BE400C">
      <w:pPr>
        <w:spacing w:line="340" w:lineRule="exact"/>
        <w:rPr>
          <w:rFonts w:ascii="Century Gothic" w:hAnsi="Century Gothic"/>
          <w:sz w:val="22"/>
          <w:szCs w:val="22"/>
        </w:rPr>
      </w:pPr>
    </w:p>
    <w:p w14:paraId="31076A23"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tem plena ciência e concorda integralmente com a forma de divulgação e apuração da Taxa DI-Over, tendo sido a forma de cálculo da Remuneração acordada por livre vontade da Fiadora, em observância ao princípio da boa-fé;</w:t>
      </w:r>
    </w:p>
    <w:p w14:paraId="047F9816" w14:textId="77777777" w:rsidR="00BE400C" w:rsidRPr="00835BF6" w:rsidRDefault="00BE400C" w:rsidP="00BE400C">
      <w:pPr>
        <w:spacing w:line="340" w:lineRule="exact"/>
        <w:rPr>
          <w:rFonts w:ascii="Century Gothic" w:hAnsi="Century Gothic"/>
          <w:sz w:val="22"/>
          <w:szCs w:val="22"/>
        </w:rPr>
      </w:pPr>
    </w:p>
    <w:p w14:paraId="2DFA2F87"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está adimplente com o cumprimento das obrigações constantes desta Escritura de Emissão, não tendo ocorrido, na presente data, qualquer Evento de Vencimento Antecipado;</w:t>
      </w:r>
    </w:p>
    <w:p w14:paraId="71FE15F9" w14:textId="77777777" w:rsidR="00BE400C" w:rsidRPr="00835BF6" w:rsidRDefault="00BE400C" w:rsidP="00BE400C">
      <w:pPr>
        <w:spacing w:line="340" w:lineRule="exact"/>
        <w:rPr>
          <w:rFonts w:ascii="Century Gothic" w:hAnsi="Century Gothic"/>
          <w:sz w:val="22"/>
          <w:szCs w:val="22"/>
        </w:rPr>
      </w:pPr>
    </w:p>
    <w:p w14:paraId="3B9DD9AF"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as demonstrações financeiras da Fiadora relativas ao exercício social enc</w:t>
      </w:r>
      <w:r w:rsidR="003618CE" w:rsidRPr="00835BF6">
        <w:rPr>
          <w:rFonts w:ascii="Century Gothic" w:hAnsi="Century Gothic"/>
          <w:sz w:val="22"/>
          <w:szCs w:val="22"/>
        </w:rPr>
        <w:t>errado em 31 de dezembro de 2013</w:t>
      </w:r>
      <w:r w:rsidRPr="00835BF6">
        <w:rPr>
          <w:rFonts w:ascii="Century Gothic" w:hAnsi="Century Gothic"/>
          <w:sz w:val="22"/>
          <w:szCs w:val="22"/>
        </w:rPr>
        <w:t xml:space="preserve">  representam corretamente a posição patrimonial e financeira da Fiadora, naquela data e para aqueles períodos, e foram devidamente elaboradas em conformidade com os princípios contábeis estabelecidos na regulamentação aplicável;</w:t>
      </w:r>
    </w:p>
    <w:p w14:paraId="31B4DB87" w14:textId="77777777" w:rsidR="00BE400C" w:rsidRPr="00835BF6" w:rsidRDefault="00BE400C" w:rsidP="00BE400C">
      <w:pPr>
        <w:spacing w:line="340" w:lineRule="exact"/>
        <w:rPr>
          <w:rFonts w:ascii="Century Gothic" w:hAnsi="Century Gothic"/>
          <w:sz w:val="22"/>
          <w:szCs w:val="22"/>
        </w:rPr>
      </w:pPr>
    </w:p>
    <w:p w14:paraId="0256926E"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os documentos, as informações e os materiais informativos fornecidos são verdadeiros, consistentes, corretos e suficientes e estão atualizados até a data em que foram fornecidos;</w:t>
      </w:r>
    </w:p>
    <w:p w14:paraId="4E3C24E8" w14:textId="77777777" w:rsidR="00BE400C" w:rsidRPr="00835BF6" w:rsidRDefault="00BE400C" w:rsidP="00BE400C">
      <w:pPr>
        <w:spacing w:line="340" w:lineRule="exact"/>
        <w:rPr>
          <w:rFonts w:ascii="Century Gothic" w:hAnsi="Century Gothic"/>
          <w:sz w:val="22"/>
          <w:szCs w:val="22"/>
        </w:rPr>
      </w:pPr>
    </w:p>
    <w:p w14:paraId="7460B2CB"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a celebração, os termos e as condições desta Escritura de Emissão, o cumprimento das obrigações aqui previstas, conforme aplicável: (a) não infringem seus respectivos documentos societários; (b) não infringem qualquer disposição legal, contrato ou instrumento do qual a Fiadora seja parte e que possa afetar, as obrigações assumidas nesta Escritura de Emissão; (c) não infringem qualquer ordem, decisão ou sentença administrativa, judicial ou arbitral em face da Fiadora que afete, de maneira adversa, a capacidade de sua geração de caixa; e (d) não resultarão em: (d.1) vencimento antecipado ou rescisão de qualquer obrigação estabelecida em qualquer contrato ou instrumento que cause um Efeito Adverso Relevante; (d.2) criação de qualquer ônus ou gravame sobre ativo ou bem da Fiadora;</w:t>
      </w:r>
    </w:p>
    <w:p w14:paraId="3CB816C6" w14:textId="77777777" w:rsidR="00BE400C" w:rsidRPr="00835BF6" w:rsidRDefault="00BE400C" w:rsidP="00BE400C">
      <w:pPr>
        <w:spacing w:line="340" w:lineRule="exact"/>
        <w:rPr>
          <w:rFonts w:ascii="Century Gothic" w:hAnsi="Century Gothic"/>
          <w:sz w:val="22"/>
          <w:szCs w:val="22"/>
        </w:rPr>
      </w:pPr>
    </w:p>
    <w:p w14:paraId="7D4E7BAC"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exceto por leis, regulamentos, normas administrativas e determinações que estão sendo questionadas de boa-fé, nas esferas administrativa e judicial, está cumprindo as leis, os regulamentos, as normas administrativas e as determinações dos órgãos governamentais, autarquias ou tribunais, aplicáveis à condução de seus negócios;</w:t>
      </w:r>
    </w:p>
    <w:p w14:paraId="46EB7C35" w14:textId="77777777" w:rsidR="00BE400C" w:rsidRPr="00835BF6" w:rsidRDefault="00BE400C" w:rsidP="00BE400C">
      <w:pPr>
        <w:spacing w:line="340" w:lineRule="exact"/>
        <w:rPr>
          <w:rFonts w:ascii="Century Gothic" w:hAnsi="Century Gothic"/>
          <w:sz w:val="22"/>
          <w:szCs w:val="22"/>
        </w:rPr>
      </w:pPr>
    </w:p>
    <w:p w14:paraId="5308C782" w14:textId="77777777" w:rsidR="00BE400C" w:rsidRPr="00835BF6" w:rsidRDefault="00BE400C" w:rsidP="002B3797">
      <w:pPr>
        <w:numPr>
          <w:ilvl w:val="0"/>
          <w:numId w:val="17"/>
        </w:numPr>
        <w:spacing w:line="340" w:lineRule="exact"/>
        <w:ind w:hanging="720"/>
        <w:rPr>
          <w:rFonts w:ascii="Century Gothic" w:hAnsi="Century Gothic"/>
          <w:sz w:val="22"/>
          <w:szCs w:val="22"/>
        </w:rPr>
      </w:pPr>
      <w:r w:rsidRPr="00835BF6">
        <w:rPr>
          <w:rFonts w:ascii="Century Gothic" w:hAnsi="Century Gothic"/>
          <w:sz w:val="22"/>
          <w:szCs w:val="22"/>
        </w:rPr>
        <w:t>exceto por obrigações que estão sendo questionadas de boa-fé nas esferas administrativa e judicial, está em dia com pagamento de todas as obrigações de natureza tributária (municipal, estadual e federal), trabalhista, previdenciária, ambiental e de quaisquer outras obrigações impostas por lei; e</w:t>
      </w:r>
    </w:p>
    <w:p w14:paraId="12DAA04B" w14:textId="77777777" w:rsidR="00BE400C" w:rsidRPr="00835BF6" w:rsidRDefault="00BE400C" w:rsidP="00BE400C">
      <w:pPr>
        <w:spacing w:line="340" w:lineRule="exact"/>
        <w:rPr>
          <w:rFonts w:ascii="Century Gothic" w:hAnsi="Century Gothic"/>
          <w:sz w:val="22"/>
          <w:szCs w:val="22"/>
        </w:rPr>
      </w:pPr>
    </w:p>
    <w:p w14:paraId="68441D75" w14:textId="1D0C73F5" w:rsidR="000A25F2" w:rsidRPr="008C3CEA" w:rsidRDefault="00826310" w:rsidP="002B3797">
      <w:pPr>
        <w:numPr>
          <w:ilvl w:val="0"/>
          <w:numId w:val="17"/>
        </w:numPr>
        <w:spacing w:line="340" w:lineRule="exact"/>
        <w:ind w:hanging="720"/>
        <w:rPr>
          <w:rFonts w:ascii="Century Gothic" w:hAnsi="Century Gothic"/>
          <w:sz w:val="22"/>
          <w:szCs w:val="22"/>
        </w:rPr>
      </w:pPr>
      <w:r w:rsidRPr="00826310">
        <w:rPr>
          <w:rFonts w:ascii="Century Gothic" w:hAnsi="Century Gothic"/>
          <w:sz w:val="22"/>
          <w:szCs w:val="22"/>
        </w:rPr>
        <w:t xml:space="preserve"> </w:t>
      </w:r>
      <w:r w:rsidRPr="008C3CEA">
        <w:rPr>
          <w:rFonts w:ascii="Century Gothic" w:hAnsi="Century Gothic"/>
          <w:sz w:val="22"/>
          <w:szCs w:val="22"/>
        </w:rPr>
        <w:t>desconhece a existência de contingências que possam causar um Efeito Adverso Relevante ou visando a anular, alterar, invalidar, questionar ou, de qualquer forma, afetar esta Escritura de Emissão, envolvendo (a) descumprimento de qualquer disposição contratual ou legal ou de ordem judicial, administrativa ou arbitral; ou (b) qualquer ação judicial, procedimento judicial ou extrajudicial, processo administrativo, inquérito ou qualquer outro tipo de investigação governamental, inclusive na esfera ambiental</w:t>
      </w:r>
      <w:r w:rsidR="006800CD" w:rsidRPr="008C3CEA">
        <w:rPr>
          <w:rFonts w:ascii="Century Gothic" w:hAnsi="Century Gothic"/>
          <w:sz w:val="22"/>
          <w:szCs w:val="22"/>
        </w:rPr>
        <w:t>.</w:t>
      </w:r>
      <w:r w:rsidRPr="008C3CEA">
        <w:rPr>
          <w:rFonts w:ascii="Century Gothic" w:hAnsi="Century Gothic"/>
          <w:sz w:val="22"/>
          <w:szCs w:val="22"/>
        </w:rPr>
        <w:t xml:space="preserve"> </w:t>
      </w:r>
    </w:p>
    <w:p w14:paraId="182B04E5" w14:textId="77777777" w:rsidR="009607B0" w:rsidRPr="00835BF6" w:rsidRDefault="009607B0" w:rsidP="00740853">
      <w:pPr>
        <w:pStyle w:val="Corpodetexto3"/>
        <w:widowControl/>
        <w:spacing w:line="340" w:lineRule="exact"/>
        <w:rPr>
          <w:rFonts w:ascii="Century Gothic" w:hAnsi="Century Gothic"/>
          <w:sz w:val="22"/>
          <w:szCs w:val="22"/>
        </w:rPr>
      </w:pPr>
    </w:p>
    <w:p w14:paraId="4567948A" w14:textId="77777777" w:rsidR="009607B0" w:rsidRPr="00835BF6" w:rsidRDefault="009607B0" w:rsidP="00740853">
      <w:pPr>
        <w:pStyle w:val="Ttulo1"/>
        <w:spacing w:line="340" w:lineRule="exact"/>
        <w:jc w:val="center"/>
        <w:rPr>
          <w:rFonts w:ascii="Century Gothic" w:hAnsi="Century Gothic"/>
          <w:sz w:val="22"/>
          <w:szCs w:val="22"/>
        </w:rPr>
      </w:pPr>
      <w:r w:rsidRPr="00835BF6">
        <w:rPr>
          <w:rFonts w:ascii="Century Gothic" w:hAnsi="Century Gothic"/>
          <w:sz w:val="22"/>
          <w:szCs w:val="22"/>
        </w:rPr>
        <w:t>CLÁUSULA NONA – DAS NOTIFICAÇÕES</w:t>
      </w:r>
    </w:p>
    <w:p w14:paraId="31BA59AF" w14:textId="77777777" w:rsidR="009607B0" w:rsidRPr="00835BF6" w:rsidRDefault="009607B0" w:rsidP="00740853">
      <w:pPr>
        <w:spacing w:line="340" w:lineRule="exact"/>
        <w:rPr>
          <w:rFonts w:ascii="Century Gothic" w:hAnsi="Century Gothic"/>
          <w:sz w:val="22"/>
          <w:szCs w:val="22"/>
        </w:rPr>
      </w:pPr>
    </w:p>
    <w:p w14:paraId="550F6976" w14:textId="77777777" w:rsidR="009607B0" w:rsidRPr="00835BF6" w:rsidRDefault="009607B0" w:rsidP="00740853">
      <w:pPr>
        <w:pStyle w:val="Corpodetexto3"/>
        <w:spacing w:line="340" w:lineRule="exact"/>
        <w:rPr>
          <w:rFonts w:ascii="Century Gothic" w:hAnsi="Century Gothic"/>
          <w:sz w:val="22"/>
          <w:szCs w:val="22"/>
        </w:rPr>
      </w:pPr>
      <w:r w:rsidRPr="00835BF6">
        <w:rPr>
          <w:rFonts w:ascii="Century Gothic" w:hAnsi="Century Gothic"/>
          <w:sz w:val="22"/>
          <w:szCs w:val="22"/>
        </w:rPr>
        <w:t>9.1. 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4B4DBA5E" w14:textId="77777777" w:rsidR="00CB17AC" w:rsidRPr="00835BF6" w:rsidRDefault="00CB17AC" w:rsidP="00740853">
      <w:pPr>
        <w:pStyle w:val="Corpodetexto3"/>
        <w:spacing w:line="340" w:lineRule="exact"/>
        <w:rPr>
          <w:rFonts w:ascii="Century Gothic" w:hAnsi="Century Gothic"/>
          <w:sz w:val="22"/>
          <w:szCs w:val="22"/>
        </w:rPr>
      </w:pPr>
    </w:p>
    <w:p w14:paraId="7FF39491" w14:textId="77777777" w:rsidR="009607B0" w:rsidRPr="00835BF6" w:rsidRDefault="009607B0" w:rsidP="00740853">
      <w:pPr>
        <w:spacing w:line="340" w:lineRule="exact"/>
        <w:rPr>
          <w:rFonts w:ascii="Century Gothic" w:hAnsi="Century Gothic"/>
          <w:b/>
          <w:sz w:val="22"/>
          <w:szCs w:val="22"/>
        </w:rPr>
      </w:pPr>
      <w:r w:rsidRPr="00835BF6">
        <w:rPr>
          <w:rFonts w:ascii="Century Gothic" w:hAnsi="Century Gothic"/>
          <w:b/>
          <w:sz w:val="22"/>
          <w:szCs w:val="22"/>
        </w:rPr>
        <w:t>Para a Emissora:</w:t>
      </w:r>
    </w:p>
    <w:p w14:paraId="3E977882" w14:textId="77777777" w:rsidR="009607B0" w:rsidRPr="00835BF6" w:rsidRDefault="009607B0" w:rsidP="00740853">
      <w:pPr>
        <w:pStyle w:val="Corpodetexto3"/>
        <w:spacing w:line="340" w:lineRule="exact"/>
        <w:rPr>
          <w:rFonts w:ascii="Century Gothic" w:hAnsi="Century Gothic"/>
          <w:b/>
          <w:sz w:val="22"/>
          <w:szCs w:val="22"/>
        </w:rPr>
      </w:pPr>
    </w:p>
    <w:p w14:paraId="53F6FA8D" w14:textId="77777777" w:rsidR="00167ADC" w:rsidRPr="00835BF6" w:rsidRDefault="00C373AD" w:rsidP="00740853">
      <w:pPr>
        <w:pStyle w:val="Corpodetexto3"/>
        <w:spacing w:line="340" w:lineRule="exact"/>
        <w:rPr>
          <w:rFonts w:ascii="Century Gothic" w:hAnsi="Century Gothic"/>
          <w:b/>
          <w:sz w:val="22"/>
          <w:szCs w:val="22"/>
        </w:rPr>
      </w:pPr>
      <w:r w:rsidRPr="00835BF6">
        <w:rPr>
          <w:rFonts w:ascii="Century Gothic" w:hAnsi="Century Gothic"/>
          <w:b/>
          <w:sz w:val="22"/>
          <w:szCs w:val="22"/>
        </w:rPr>
        <w:t xml:space="preserve">Queiroz Galvão Desenvolvimento </w:t>
      </w:r>
      <w:r w:rsidR="00B252CF" w:rsidRPr="00835BF6">
        <w:rPr>
          <w:rFonts w:ascii="Century Gothic" w:hAnsi="Century Gothic"/>
          <w:b/>
          <w:sz w:val="22"/>
          <w:szCs w:val="22"/>
        </w:rPr>
        <w:t>de Negócios</w:t>
      </w:r>
      <w:r w:rsidRPr="00835BF6">
        <w:rPr>
          <w:rFonts w:ascii="Century Gothic" w:hAnsi="Century Gothic"/>
          <w:b/>
          <w:sz w:val="22"/>
          <w:szCs w:val="22"/>
        </w:rPr>
        <w:t xml:space="preserve"> S.A.</w:t>
      </w:r>
    </w:p>
    <w:p w14:paraId="44F6DF92" w14:textId="77777777" w:rsidR="00334E11" w:rsidRPr="00835BF6" w:rsidRDefault="00334E11" w:rsidP="00740853">
      <w:pPr>
        <w:pStyle w:val="Corpodetexto3"/>
        <w:spacing w:line="340" w:lineRule="exact"/>
        <w:rPr>
          <w:rFonts w:ascii="Century Gothic" w:hAnsi="Century Gothic"/>
          <w:b/>
          <w:sz w:val="22"/>
          <w:szCs w:val="22"/>
        </w:rPr>
      </w:pPr>
      <w:r w:rsidRPr="00835BF6">
        <w:rPr>
          <w:rFonts w:ascii="Century Gothic" w:hAnsi="Century Gothic"/>
          <w:sz w:val="22"/>
          <w:szCs w:val="22"/>
        </w:rPr>
        <w:t>Av.</w:t>
      </w:r>
      <w:r w:rsidR="00F20982" w:rsidRPr="00835BF6">
        <w:rPr>
          <w:rFonts w:ascii="Century Gothic" w:hAnsi="Century Gothic"/>
          <w:sz w:val="22"/>
          <w:szCs w:val="22"/>
        </w:rPr>
        <w:t xml:space="preserve"> </w:t>
      </w:r>
      <w:r w:rsidRPr="00835BF6">
        <w:rPr>
          <w:rFonts w:ascii="Century Gothic" w:hAnsi="Century Gothic"/>
          <w:sz w:val="22"/>
          <w:szCs w:val="22"/>
        </w:rPr>
        <w:t>Pres.</w:t>
      </w:r>
      <w:r w:rsidR="00F20982" w:rsidRPr="00835BF6">
        <w:rPr>
          <w:rFonts w:ascii="Century Gothic" w:hAnsi="Century Gothic"/>
          <w:sz w:val="22"/>
          <w:szCs w:val="22"/>
        </w:rPr>
        <w:t xml:space="preserve"> </w:t>
      </w:r>
      <w:r w:rsidR="00B252CF" w:rsidRPr="00835BF6">
        <w:rPr>
          <w:rFonts w:ascii="Century Gothic" w:hAnsi="Century Gothic"/>
          <w:sz w:val="22"/>
          <w:szCs w:val="22"/>
        </w:rPr>
        <w:t xml:space="preserve">Juscelino Kubitschek, </w:t>
      </w:r>
      <w:r w:rsidR="001E448B" w:rsidRPr="00835BF6">
        <w:rPr>
          <w:rFonts w:ascii="Century Gothic" w:hAnsi="Century Gothic"/>
          <w:sz w:val="22"/>
          <w:szCs w:val="22"/>
        </w:rPr>
        <w:t xml:space="preserve">n° </w:t>
      </w:r>
      <w:r w:rsidR="00B252CF" w:rsidRPr="00835BF6">
        <w:rPr>
          <w:rFonts w:ascii="Century Gothic" w:hAnsi="Century Gothic"/>
          <w:sz w:val="22"/>
          <w:szCs w:val="22"/>
        </w:rPr>
        <w:t xml:space="preserve">360 – </w:t>
      </w:r>
      <w:r w:rsidRPr="00835BF6">
        <w:rPr>
          <w:rFonts w:ascii="Century Gothic" w:hAnsi="Century Gothic"/>
          <w:sz w:val="22"/>
          <w:szCs w:val="22"/>
        </w:rPr>
        <w:t>3º andar, Edf. JK 360</w:t>
      </w:r>
      <w:r w:rsidR="00FC11D2" w:rsidRPr="00835BF6">
        <w:rPr>
          <w:rFonts w:ascii="Century Gothic" w:hAnsi="Century Gothic"/>
          <w:sz w:val="22"/>
          <w:szCs w:val="22"/>
        </w:rPr>
        <w:t xml:space="preserve">, </w:t>
      </w:r>
      <w:r w:rsidRPr="00835BF6">
        <w:rPr>
          <w:rFonts w:ascii="Century Gothic" w:hAnsi="Century Gothic"/>
          <w:sz w:val="22"/>
          <w:szCs w:val="22"/>
        </w:rPr>
        <w:t>Itaim Bibi</w:t>
      </w:r>
    </w:p>
    <w:p w14:paraId="4DEBB08A" w14:textId="77777777" w:rsidR="00334E11" w:rsidRPr="00835BF6" w:rsidRDefault="00334E11" w:rsidP="00740853">
      <w:pPr>
        <w:pStyle w:val="Corpodetexto3"/>
        <w:spacing w:line="340" w:lineRule="exact"/>
        <w:rPr>
          <w:rFonts w:ascii="Century Gothic" w:hAnsi="Century Gothic"/>
          <w:sz w:val="22"/>
          <w:szCs w:val="22"/>
        </w:rPr>
      </w:pPr>
      <w:r w:rsidRPr="00835BF6">
        <w:rPr>
          <w:rFonts w:ascii="Century Gothic" w:hAnsi="Century Gothic"/>
          <w:sz w:val="22"/>
          <w:szCs w:val="22"/>
        </w:rPr>
        <w:t xml:space="preserve">CEP 04543-000, São Paulo </w:t>
      </w:r>
      <w:r w:rsidR="00F20982" w:rsidRPr="00835BF6">
        <w:rPr>
          <w:rFonts w:ascii="Century Gothic" w:hAnsi="Century Gothic"/>
          <w:sz w:val="22"/>
          <w:szCs w:val="22"/>
        </w:rPr>
        <w:t>–</w:t>
      </w:r>
      <w:r w:rsidRPr="00835BF6">
        <w:rPr>
          <w:rFonts w:ascii="Century Gothic" w:hAnsi="Century Gothic"/>
          <w:sz w:val="22"/>
          <w:szCs w:val="22"/>
        </w:rPr>
        <w:t xml:space="preserve"> SP</w:t>
      </w:r>
    </w:p>
    <w:p w14:paraId="65E0896E" w14:textId="77777777" w:rsidR="00334E11" w:rsidRPr="00835BF6" w:rsidRDefault="00334E11" w:rsidP="00740853">
      <w:pPr>
        <w:pStyle w:val="Corpodetexto3"/>
        <w:tabs>
          <w:tab w:val="left" w:pos="709"/>
        </w:tabs>
        <w:spacing w:line="340" w:lineRule="exact"/>
        <w:rPr>
          <w:rFonts w:ascii="Century Gothic" w:hAnsi="Century Gothic"/>
          <w:sz w:val="22"/>
          <w:szCs w:val="22"/>
        </w:rPr>
      </w:pPr>
      <w:r w:rsidRPr="00835BF6">
        <w:rPr>
          <w:rFonts w:ascii="Century Gothic" w:hAnsi="Century Gothic"/>
          <w:sz w:val="22"/>
          <w:szCs w:val="22"/>
        </w:rPr>
        <w:t>At.:</w:t>
      </w:r>
      <w:r w:rsidRPr="00835BF6">
        <w:rPr>
          <w:rFonts w:ascii="Century Gothic" w:hAnsi="Century Gothic"/>
          <w:sz w:val="22"/>
          <w:szCs w:val="22"/>
        </w:rPr>
        <w:tab/>
        <w:t>Sr</w:t>
      </w:r>
      <w:r w:rsidR="00B252CF" w:rsidRPr="00835BF6">
        <w:rPr>
          <w:rFonts w:ascii="Century Gothic" w:hAnsi="Century Gothic"/>
          <w:sz w:val="22"/>
          <w:szCs w:val="22"/>
        </w:rPr>
        <w:t>s</w:t>
      </w:r>
      <w:r w:rsidRPr="00835BF6">
        <w:rPr>
          <w:rFonts w:ascii="Century Gothic" w:hAnsi="Century Gothic"/>
          <w:sz w:val="22"/>
          <w:szCs w:val="22"/>
        </w:rPr>
        <w:t xml:space="preserve">. </w:t>
      </w:r>
      <w:r w:rsidR="00B252CF" w:rsidRPr="00835BF6">
        <w:rPr>
          <w:rFonts w:ascii="Century Gothic" w:hAnsi="Century Gothic"/>
          <w:sz w:val="22"/>
          <w:szCs w:val="22"/>
        </w:rPr>
        <w:t>José Neres / Leandro Comazzetto</w:t>
      </w:r>
    </w:p>
    <w:p w14:paraId="72051EFE" w14:textId="77777777" w:rsidR="00334E11" w:rsidRPr="00835BF6" w:rsidRDefault="00334E11" w:rsidP="00740853">
      <w:pPr>
        <w:pStyle w:val="Corpodetexto3"/>
        <w:tabs>
          <w:tab w:val="left" w:pos="709"/>
        </w:tabs>
        <w:spacing w:line="340" w:lineRule="exact"/>
        <w:rPr>
          <w:rFonts w:ascii="Century Gothic" w:hAnsi="Century Gothic"/>
          <w:sz w:val="22"/>
          <w:szCs w:val="22"/>
        </w:rPr>
      </w:pPr>
      <w:r w:rsidRPr="00835BF6">
        <w:rPr>
          <w:rFonts w:ascii="Century Gothic" w:hAnsi="Century Gothic"/>
          <w:sz w:val="22"/>
          <w:szCs w:val="22"/>
        </w:rPr>
        <w:t>Tel.:</w:t>
      </w:r>
      <w:r w:rsidRPr="00835BF6">
        <w:rPr>
          <w:rFonts w:ascii="Century Gothic" w:hAnsi="Century Gothic"/>
          <w:sz w:val="22"/>
          <w:szCs w:val="22"/>
        </w:rPr>
        <w:tab/>
        <w:t xml:space="preserve">(11) </w:t>
      </w:r>
      <w:r w:rsidR="00B252CF" w:rsidRPr="00835BF6">
        <w:rPr>
          <w:rFonts w:ascii="Century Gothic" w:hAnsi="Century Gothic"/>
          <w:sz w:val="22"/>
          <w:szCs w:val="22"/>
        </w:rPr>
        <w:t>3157-1370 / (11) 3157-1350</w:t>
      </w:r>
    </w:p>
    <w:p w14:paraId="4982F4E7" w14:textId="77777777" w:rsidR="00334E11" w:rsidRPr="00835BF6" w:rsidRDefault="00334E11" w:rsidP="00740853">
      <w:pPr>
        <w:pStyle w:val="Corpodetexto3"/>
        <w:tabs>
          <w:tab w:val="left" w:pos="709"/>
        </w:tabs>
        <w:spacing w:line="340" w:lineRule="exact"/>
        <w:rPr>
          <w:rFonts w:ascii="Century Gothic" w:hAnsi="Century Gothic"/>
          <w:sz w:val="22"/>
          <w:szCs w:val="22"/>
        </w:rPr>
      </w:pPr>
      <w:r w:rsidRPr="00835BF6">
        <w:rPr>
          <w:rFonts w:ascii="Century Gothic" w:hAnsi="Century Gothic"/>
          <w:sz w:val="22"/>
          <w:szCs w:val="22"/>
        </w:rPr>
        <w:t>Fax:</w:t>
      </w:r>
      <w:r w:rsidRPr="00835BF6">
        <w:rPr>
          <w:rFonts w:ascii="Century Gothic" w:hAnsi="Century Gothic"/>
          <w:sz w:val="22"/>
          <w:szCs w:val="22"/>
        </w:rPr>
        <w:tab/>
        <w:t xml:space="preserve">(11) </w:t>
      </w:r>
      <w:r w:rsidR="00B252CF" w:rsidRPr="00835BF6">
        <w:rPr>
          <w:rFonts w:ascii="Century Gothic" w:hAnsi="Century Gothic"/>
          <w:sz w:val="22"/>
          <w:szCs w:val="22"/>
        </w:rPr>
        <w:t>3157-1302</w:t>
      </w:r>
    </w:p>
    <w:p w14:paraId="3FFA1ADC" w14:textId="77777777" w:rsidR="00334E11" w:rsidRPr="00835BF6" w:rsidRDefault="00334E11" w:rsidP="00740853">
      <w:pPr>
        <w:pStyle w:val="Corpodetexto3"/>
        <w:spacing w:line="340" w:lineRule="exact"/>
        <w:rPr>
          <w:rFonts w:ascii="Century Gothic" w:hAnsi="Century Gothic"/>
          <w:sz w:val="22"/>
          <w:szCs w:val="22"/>
        </w:rPr>
      </w:pPr>
      <w:r w:rsidRPr="00835BF6">
        <w:rPr>
          <w:rFonts w:ascii="Century Gothic" w:hAnsi="Century Gothic"/>
          <w:sz w:val="22"/>
          <w:szCs w:val="22"/>
        </w:rPr>
        <w:t xml:space="preserve">E-mail: </w:t>
      </w:r>
      <w:r w:rsidR="008D6058" w:rsidRPr="00835BF6">
        <w:rPr>
          <w:rFonts w:ascii="Century Gothic" w:hAnsi="Century Gothic"/>
          <w:sz w:val="22"/>
          <w:szCs w:val="22"/>
        </w:rPr>
        <w:t>joseneres@queirozgalvao.com</w:t>
      </w:r>
      <w:r w:rsidR="002F624D" w:rsidRPr="00835BF6">
        <w:rPr>
          <w:rFonts w:ascii="Century Gothic" w:hAnsi="Century Gothic"/>
          <w:sz w:val="22"/>
          <w:szCs w:val="22"/>
        </w:rPr>
        <w:t xml:space="preserve"> / </w:t>
      </w:r>
      <w:r w:rsidR="008D6058" w:rsidRPr="00835BF6">
        <w:rPr>
          <w:rFonts w:ascii="Century Gothic" w:hAnsi="Century Gothic"/>
          <w:sz w:val="22"/>
          <w:szCs w:val="22"/>
        </w:rPr>
        <w:t>leandro.comazzetto@queirozgalvao.com</w:t>
      </w:r>
    </w:p>
    <w:p w14:paraId="78E534B2" w14:textId="77777777" w:rsidR="009607B0" w:rsidRPr="00835BF6" w:rsidRDefault="009607B0" w:rsidP="00740853">
      <w:pPr>
        <w:pStyle w:val="Corpodetexto3"/>
        <w:spacing w:line="340" w:lineRule="exact"/>
        <w:rPr>
          <w:rFonts w:ascii="Century Gothic" w:hAnsi="Century Gothic"/>
          <w:sz w:val="22"/>
          <w:szCs w:val="22"/>
        </w:rPr>
      </w:pPr>
    </w:p>
    <w:p w14:paraId="0C239B82" w14:textId="77777777" w:rsidR="009607B0" w:rsidRPr="00835BF6" w:rsidRDefault="009607B0" w:rsidP="00740853">
      <w:pPr>
        <w:shd w:val="clear" w:color="auto" w:fill="FFFFFF"/>
        <w:spacing w:line="340" w:lineRule="exact"/>
        <w:rPr>
          <w:rFonts w:ascii="Century Gothic" w:hAnsi="Century Gothic"/>
          <w:b/>
          <w:sz w:val="22"/>
          <w:szCs w:val="22"/>
        </w:rPr>
      </w:pPr>
      <w:r w:rsidRPr="00835BF6">
        <w:rPr>
          <w:rFonts w:ascii="Century Gothic" w:hAnsi="Century Gothic"/>
          <w:b/>
          <w:sz w:val="22"/>
          <w:szCs w:val="22"/>
        </w:rPr>
        <w:t>Para o Agente Fiduciário:</w:t>
      </w:r>
    </w:p>
    <w:p w14:paraId="4D119408" w14:textId="77777777" w:rsidR="009607B0" w:rsidRPr="00835BF6" w:rsidRDefault="009607B0" w:rsidP="00740853">
      <w:pPr>
        <w:pStyle w:val="Corpodetexto3"/>
        <w:spacing w:line="340" w:lineRule="exact"/>
        <w:rPr>
          <w:rFonts w:ascii="Century Gothic" w:hAnsi="Century Gothic"/>
          <w:sz w:val="22"/>
          <w:szCs w:val="22"/>
        </w:rPr>
      </w:pPr>
    </w:p>
    <w:p w14:paraId="3668CD86" w14:textId="77777777" w:rsidR="001E448B" w:rsidRPr="00835BF6" w:rsidRDefault="001E448B" w:rsidP="00740853">
      <w:pPr>
        <w:pStyle w:val="Corpodetexto3"/>
        <w:spacing w:line="340" w:lineRule="exact"/>
        <w:rPr>
          <w:rFonts w:ascii="Century Gothic" w:hAnsi="Century Gothic"/>
          <w:sz w:val="22"/>
          <w:szCs w:val="22"/>
        </w:rPr>
      </w:pPr>
      <w:bookmarkStart w:id="146" w:name="_DV_M362"/>
      <w:bookmarkStart w:id="147" w:name="_DV_M363"/>
      <w:bookmarkStart w:id="148" w:name="_DV_M364"/>
      <w:bookmarkEnd w:id="146"/>
      <w:bookmarkEnd w:id="147"/>
      <w:bookmarkEnd w:id="148"/>
      <w:r w:rsidRPr="00835BF6">
        <w:rPr>
          <w:rFonts w:ascii="Century Gothic" w:hAnsi="Century Gothic"/>
          <w:b/>
          <w:sz w:val="22"/>
          <w:szCs w:val="22"/>
        </w:rPr>
        <w:t>Oliveira Trust Distribuidora de Títulos e Valores Mobiliários S.A.</w:t>
      </w:r>
      <w:r w:rsidRPr="00835BF6">
        <w:rPr>
          <w:rFonts w:ascii="Century Gothic" w:hAnsi="Century Gothic"/>
          <w:sz w:val="22"/>
          <w:szCs w:val="22"/>
        </w:rPr>
        <w:t xml:space="preserve"> </w:t>
      </w:r>
    </w:p>
    <w:p w14:paraId="6DA1669E" w14:textId="77777777" w:rsidR="001E448B" w:rsidRPr="00835BF6" w:rsidRDefault="001E448B" w:rsidP="00740853">
      <w:pPr>
        <w:pStyle w:val="Corpodetexto3"/>
        <w:spacing w:line="340" w:lineRule="exact"/>
        <w:rPr>
          <w:rFonts w:ascii="Century Gothic" w:hAnsi="Century Gothic"/>
          <w:sz w:val="22"/>
          <w:szCs w:val="22"/>
        </w:rPr>
      </w:pPr>
      <w:r w:rsidRPr="00835BF6">
        <w:rPr>
          <w:rFonts w:ascii="Century Gothic" w:hAnsi="Century Gothic"/>
          <w:sz w:val="22"/>
          <w:szCs w:val="22"/>
        </w:rPr>
        <w:t>Av. das Américas, n° 500, bloco 13, sala 205</w:t>
      </w:r>
    </w:p>
    <w:p w14:paraId="63EAAC8A" w14:textId="77777777" w:rsidR="00B42B84" w:rsidRPr="00835BF6" w:rsidRDefault="00B42B84" w:rsidP="00740853">
      <w:pPr>
        <w:pStyle w:val="Corpodetexto3"/>
        <w:spacing w:line="340" w:lineRule="exact"/>
        <w:rPr>
          <w:rFonts w:ascii="Century Gothic" w:hAnsi="Century Gothic"/>
          <w:sz w:val="22"/>
          <w:szCs w:val="22"/>
        </w:rPr>
      </w:pPr>
      <w:r w:rsidRPr="00835BF6">
        <w:rPr>
          <w:rFonts w:ascii="Century Gothic" w:hAnsi="Century Gothic"/>
          <w:sz w:val="22"/>
          <w:szCs w:val="22"/>
        </w:rPr>
        <w:t>CEP:</w:t>
      </w:r>
      <w:r w:rsidR="001E448B" w:rsidRPr="00835BF6">
        <w:rPr>
          <w:sz w:val="26"/>
          <w:szCs w:val="26"/>
        </w:rPr>
        <w:t xml:space="preserve"> </w:t>
      </w:r>
      <w:r w:rsidR="001E448B" w:rsidRPr="00835BF6">
        <w:rPr>
          <w:rFonts w:ascii="Century Gothic" w:hAnsi="Century Gothic"/>
          <w:sz w:val="22"/>
          <w:szCs w:val="22"/>
        </w:rPr>
        <w:t>22640-102</w:t>
      </w:r>
      <w:r w:rsidRPr="00835BF6">
        <w:rPr>
          <w:rFonts w:ascii="Century Gothic" w:hAnsi="Century Gothic"/>
          <w:sz w:val="22"/>
          <w:szCs w:val="22"/>
        </w:rPr>
        <w:t>, Rio de Janeiro – RJ</w:t>
      </w:r>
    </w:p>
    <w:p w14:paraId="3CEA0EC3" w14:textId="77777777" w:rsidR="00B42B84" w:rsidRPr="00835BF6" w:rsidRDefault="00B42B84" w:rsidP="00740853">
      <w:pPr>
        <w:pStyle w:val="Corpodetexto3"/>
        <w:tabs>
          <w:tab w:val="left" w:pos="709"/>
        </w:tabs>
        <w:spacing w:line="340" w:lineRule="exact"/>
        <w:rPr>
          <w:rFonts w:ascii="Century Gothic" w:hAnsi="Century Gothic"/>
          <w:sz w:val="22"/>
          <w:szCs w:val="22"/>
        </w:rPr>
      </w:pPr>
      <w:r w:rsidRPr="00835BF6">
        <w:rPr>
          <w:rFonts w:ascii="Century Gothic" w:hAnsi="Century Gothic"/>
          <w:sz w:val="22"/>
          <w:szCs w:val="22"/>
        </w:rPr>
        <w:t>At.:</w:t>
      </w:r>
      <w:r w:rsidRPr="00835BF6">
        <w:rPr>
          <w:rFonts w:ascii="Century Gothic" w:hAnsi="Century Gothic"/>
          <w:sz w:val="22"/>
          <w:szCs w:val="22"/>
        </w:rPr>
        <w:tab/>
      </w:r>
      <w:r w:rsidR="008D64F4" w:rsidRPr="00835BF6">
        <w:rPr>
          <w:rFonts w:ascii="Century Gothic" w:hAnsi="Century Gothic"/>
          <w:sz w:val="22"/>
          <w:szCs w:val="22"/>
        </w:rPr>
        <w:t xml:space="preserve">Sr. </w:t>
      </w:r>
      <w:r w:rsidR="001E448B" w:rsidRPr="00835BF6">
        <w:rPr>
          <w:rFonts w:ascii="Century Gothic" w:hAnsi="Century Gothic"/>
          <w:sz w:val="22"/>
          <w:szCs w:val="22"/>
        </w:rPr>
        <w:t>Antonio Amaro</w:t>
      </w:r>
    </w:p>
    <w:p w14:paraId="7A452681" w14:textId="77777777" w:rsidR="00B42B84" w:rsidRPr="00835BF6" w:rsidRDefault="001E448B" w:rsidP="00740853">
      <w:pPr>
        <w:pStyle w:val="Corpodetexto3"/>
        <w:tabs>
          <w:tab w:val="left" w:pos="709"/>
        </w:tabs>
        <w:spacing w:line="340" w:lineRule="exact"/>
        <w:rPr>
          <w:rFonts w:ascii="Century Gothic" w:hAnsi="Century Gothic"/>
          <w:sz w:val="22"/>
          <w:szCs w:val="22"/>
        </w:rPr>
      </w:pPr>
      <w:r w:rsidRPr="00835BF6">
        <w:rPr>
          <w:rFonts w:ascii="Century Gothic" w:hAnsi="Century Gothic"/>
          <w:sz w:val="22"/>
          <w:szCs w:val="22"/>
        </w:rPr>
        <w:t>Tel.:</w:t>
      </w:r>
      <w:r w:rsidRPr="00835BF6">
        <w:rPr>
          <w:rFonts w:ascii="Century Gothic" w:hAnsi="Century Gothic"/>
          <w:sz w:val="22"/>
          <w:szCs w:val="22"/>
        </w:rPr>
        <w:tab/>
        <w:t>(</w:t>
      </w:r>
      <w:r w:rsidR="001C27A2" w:rsidRPr="00835BF6">
        <w:rPr>
          <w:rFonts w:ascii="Century Gothic" w:hAnsi="Century Gothic"/>
          <w:sz w:val="22"/>
          <w:szCs w:val="22"/>
        </w:rPr>
        <w:t>21</w:t>
      </w:r>
      <w:r w:rsidRPr="00835BF6">
        <w:rPr>
          <w:rFonts w:ascii="Century Gothic" w:hAnsi="Century Gothic"/>
          <w:sz w:val="22"/>
          <w:szCs w:val="22"/>
        </w:rPr>
        <w:t xml:space="preserve">) </w:t>
      </w:r>
      <w:r w:rsidR="001C27A2" w:rsidRPr="00835BF6">
        <w:rPr>
          <w:rFonts w:ascii="Century Gothic" w:hAnsi="Century Gothic"/>
          <w:sz w:val="22"/>
          <w:szCs w:val="22"/>
        </w:rPr>
        <w:t>3514-0000</w:t>
      </w:r>
    </w:p>
    <w:p w14:paraId="49E310A2" w14:textId="77777777" w:rsidR="00B42B84" w:rsidRPr="00835BF6" w:rsidRDefault="001E448B" w:rsidP="00740853">
      <w:pPr>
        <w:pStyle w:val="Corpodetexto3"/>
        <w:tabs>
          <w:tab w:val="left" w:pos="709"/>
        </w:tabs>
        <w:spacing w:line="340" w:lineRule="exact"/>
        <w:rPr>
          <w:rFonts w:ascii="Century Gothic" w:hAnsi="Century Gothic"/>
          <w:sz w:val="22"/>
          <w:szCs w:val="22"/>
        </w:rPr>
      </w:pPr>
      <w:r w:rsidRPr="00835BF6">
        <w:rPr>
          <w:rFonts w:ascii="Century Gothic" w:hAnsi="Century Gothic"/>
          <w:sz w:val="22"/>
          <w:szCs w:val="22"/>
        </w:rPr>
        <w:t>Fax:</w:t>
      </w:r>
      <w:r w:rsidRPr="00835BF6">
        <w:rPr>
          <w:rFonts w:ascii="Century Gothic" w:hAnsi="Century Gothic"/>
          <w:sz w:val="22"/>
          <w:szCs w:val="22"/>
        </w:rPr>
        <w:tab/>
        <w:t>(</w:t>
      </w:r>
      <w:r w:rsidR="001C27A2" w:rsidRPr="00835BF6">
        <w:rPr>
          <w:rFonts w:ascii="Century Gothic" w:hAnsi="Century Gothic"/>
          <w:sz w:val="22"/>
          <w:szCs w:val="22"/>
        </w:rPr>
        <w:t>21</w:t>
      </w:r>
      <w:r w:rsidR="00B42B84" w:rsidRPr="00835BF6">
        <w:rPr>
          <w:rFonts w:ascii="Century Gothic" w:hAnsi="Century Gothic"/>
          <w:sz w:val="22"/>
          <w:szCs w:val="22"/>
        </w:rPr>
        <w:t xml:space="preserve">) </w:t>
      </w:r>
      <w:r w:rsidR="001C27A2" w:rsidRPr="00835BF6">
        <w:rPr>
          <w:rFonts w:ascii="Century Gothic" w:hAnsi="Century Gothic"/>
          <w:sz w:val="22"/>
          <w:szCs w:val="22"/>
        </w:rPr>
        <w:t>3514-0099</w:t>
      </w:r>
    </w:p>
    <w:p w14:paraId="2701F4BD" w14:textId="77777777" w:rsidR="00B42B84" w:rsidRPr="00835BF6" w:rsidRDefault="00B42B84" w:rsidP="00740853">
      <w:pPr>
        <w:pStyle w:val="Corpodetexto3"/>
        <w:spacing w:line="340" w:lineRule="exact"/>
        <w:rPr>
          <w:rFonts w:ascii="Century Gothic" w:hAnsi="Century Gothic"/>
          <w:sz w:val="22"/>
          <w:szCs w:val="22"/>
        </w:rPr>
      </w:pPr>
      <w:r w:rsidRPr="00835BF6">
        <w:rPr>
          <w:rFonts w:ascii="Century Gothic" w:hAnsi="Century Gothic"/>
          <w:sz w:val="22"/>
          <w:szCs w:val="22"/>
        </w:rPr>
        <w:t xml:space="preserve">E-mail: </w:t>
      </w:r>
      <w:hyperlink r:id="rId22" w:history="1">
        <w:r w:rsidR="001E448B" w:rsidRPr="00C93EB4">
          <w:rPr>
            <w:rStyle w:val="Hyperlink"/>
            <w:rFonts w:ascii="Century Gothic" w:hAnsi="Century Gothic"/>
            <w:color w:val="auto"/>
            <w:sz w:val="22"/>
            <w:szCs w:val="22"/>
            <w:u w:val="none"/>
          </w:rPr>
          <w:t>antonio.amaro@oliveiratrust.com.br</w:t>
        </w:r>
      </w:hyperlink>
      <w:r w:rsidR="001C27A2" w:rsidRPr="00C93EB4">
        <w:rPr>
          <w:rStyle w:val="Hyperlink"/>
          <w:rFonts w:ascii="Century Gothic" w:hAnsi="Century Gothic"/>
          <w:color w:val="auto"/>
          <w:sz w:val="22"/>
          <w:szCs w:val="22"/>
          <w:u w:val="none"/>
        </w:rPr>
        <w:t xml:space="preserve"> / ger2.agente@oliveiratrust.com.br</w:t>
      </w:r>
    </w:p>
    <w:p w14:paraId="1116C0FE" w14:textId="77777777" w:rsidR="00B42B84" w:rsidRPr="00835BF6" w:rsidRDefault="00B42B84" w:rsidP="00740853">
      <w:pPr>
        <w:pStyle w:val="Corpodetexto3"/>
        <w:spacing w:line="340" w:lineRule="exact"/>
        <w:rPr>
          <w:rFonts w:ascii="Century Gothic" w:hAnsi="Century Gothic"/>
          <w:b/>
          <w:sz w:val="22"/>
          <w:szCs w:val="22"/>
        </w:rPr>
      </w:pPr>
    </w:p>
    <w:p w14:paraId="30F68AF2" w14:textId="77777777" w:rsidR="00F56247" w:rsidRPr="00835BF6" w:rsidRDefault="00F56247" w:rsidP="00740853">
      <w:pPr>
        <w:shd w:val="clear" w:color="auto" w:fill="FFFFFF"/>
        <w:spacing w:line="340" w:lineRule="exact"/>
        <w:rPr>
          <w:rFonts w:ascii="Century Gothic" w:hAnsi="Century Gothic"/>
          <w:b/>
          <w:sz w:val="22"/>
          <w:szCs w:val="22"/>
        </w:rPr>
      </w:pPr>
      <w:r w:rsidRPr="00835BF6">
        <w:rPr>
          <w:rFonts w:ascii="Century Gothic" w:hAnsi="Century Gothic"/>
          <w:b/>
          <w:sz w:val="22"/>
          <w:szCs w:val="22"/>
        </w:rPr>
        <w:t>Para a Fiadora:</w:t>
      </w:r>
    </w:p>
    <w:p w14:paraId="7D3D2201" w14:textId="77777777" w:rsidR="00F56247" w:rsidRPr="00835BF6" w:rsidRDefault="00F56247" w:rsidP="00740853">
      <w:pPr>
        <w:pStyle w:val="Corpodetexto3"/>
        <w:spacing w:line="340" w:lineRule="exact"/>
        <w:rPr>
          <w:rFonts w:ascii="Century Gothic" w:hAnsi="Century Gothic"/>
          <w:sz w:val="22"/>
          <w:szCs w:val="22"/>
        </w:rPr>
      </w:pPr>
    </w:p>
    <w:p w14:paraId="2D4E7421" w14:textId="77777777" w:rsidR="00F56247" w:rsidRPr="00835BF6" w:rsidRDefault="001E448B" w:rsidP="00740853">
      <w:pPr>
        <w:pStyle w:val="Corpodetexto3"/>
        <w:spacing w:line="340" w:lineRule="exact"/>
        <w:rPr>
          <w:rFonts w:ascii="Century Gothic" w:hAnsi="Century Gothic"/>
          <w:b/>
          <w:sz w:val="22"/>
          <w:szCs w:val="22"/>
        </w:rPr>
      </w:pPr>
      <w:r w:rsidRPr="00835BF6">
        <w:rPr>
          <w:rFonts w:ascii="Century Gothic" w:hAnsi="Century Gothic"/>
          <w:b/>
          <w:sz w:val="22"/>
          <w:szCs w:val="22"/>
        </w:rPr>
        <w:t xml:space="preserve">Construtora </w:t>
      </w:r>
      <w:r w:rsidR="00F56247" w:rsidRPr="00835BF6">
        <w:rPr>
          <w:rFonts w:ascii="Century Gothic" w:hAnsi="Century Gothic"/>
          <w:b/>
          <w:sz w:val="22"/>
          <w:szCs w:val="22"/>
        </w:rPr>
        <w:t>Queiroz Galvão S.A.</w:t>
      </w:r>
    </w:p>
    <w:p w14:paraId="35C9E1E4" w14:textId="77777777" w:rsidR="001F7026" w:rsidRPr="00835BF6" w:rsidRDefault="00E57C21" w:rsidP="00740853">
      <w:pPr>
        <w:pStyle w:val="Corpodetexto3"/>
        <w:spacing w:line="340" w:lineRule="exact"/>
        <w:rPr>
          <w:rFonts w:ascii="Century Gothic" w:hAnsi="Century Gothic"/>
          <w:sz w:val="22"/>
          <w:szCs w:val="22"/>
        </w:rPr>
      </w:pPr>
      <w:r w:rsidRPr="00835BF6">
        <w:rPr>
          <w:rFonts w:ascii="Century Gothic" w:hAnsi="Century Gothic"/>
          <w:sz w:val="22"/>
          <w:szCs w:val="22"/>
        </w:rPr>
        <w:t xml:space="preserve">Rua Santa Luzia, nº 651, </w:t>
      </w:r>
      <w:r w:rsidR="00883CD1" w:rsidRPr="00835BF6">
        <w:rPr>
          <w:rFonts w:ascii="Century Gothic" w:hAnsi="Century Gothic"/>
          <w:sz w:val="22"/>
          <w:szCs w:val="22"/>
        </w:rPr>
        <w:t>2º ao 6</w:t>
      </w:r>
      <w:r w:rsidRPr="00835BF6">
        <w:rPr>
          <w:rFonts w:ascii="Century Gothic" w:hAnsi="Century Gothic"/>
          <w:sz w:val="22"/>
          <w:szCs w:val="22"/>
        </w:rPr>
        <w:t xml:space="preserve">º andares </w:t>
      </w:r>
    </w:p>
    <w:p w14:paraId="1CEBC1BF" w14:textId="77777777" w:rsidR="00540A3A" w:rsidRPr="00835BF6" w:rsidRDefault="001F7026" w:rsidP="00740853">
      <w:pPr>
        <w:pStyle w:val="Corpodetexto3"/>
        <w:spacing w:line="340" w:lineRule="exact"/>
        <w:rPr>
          <w:rFonts w:ascii="Century Gothic" w:hAnsi="Century Gothic"/>
          <w:sz w:val="22"/>
          <w:szCs w:val="22"/>
        </w:rPr>
      </w:pPr>
      <w:r w:rsidRPr="00835BF6">
        <w:rPr>
          <w:rFonts w:ascii="Century Gothic" w:hAnsi="Century Gothic"/>
          <w:sz w:val="22"/>
          <w:szCs w:val="22"/>
        </w:rPr>
        <w:t xml:space="preserve">CEP </w:t>
      </w:r>
      <w:r w:rsidR="00883CD1" w:rsidRPr="00835BF6">
        <w:rPr>
          <w:rFonts w:ascii="Century Gothic" w:hAnsi="Century Gothic"/>
          <w:sz w:val="22"/>
          <w:szCs w:val="22"/>
        </w:rPr>
        <w:t>20030-041</w:t>
      </w:r>
      <w:r w:rsidRPr="00835BF6">
        <w:rPr>
          <w:rFonts w:ascii="Century Gothic" w:hAnsi="Century Gothic"/>
          <w:sz w:val="22"/>
          <w:szCs w:val="22"/>
        </w:rPr>
        <w:t xml:space="preserve">, Rio de Janeiro – </w:t>
      </w:r>
      <w:r w:rsidR="00F20982" w:rsidRPr="00835BF6">
        <w:rPr>
          <w:rFonts w:ascii="Century Gothic" w:hAnsi="Century Gothic"/>
          <w:sz w:val="22"/>
          <w:szCs w:val="22"/>
        </w:rPr>
        <w:t>RJ</w:t>
      </w:r>
    </w:p>
    <w:p w14:paraId="1B746EAB" w14:textId="77777777" w:rsidR="001F7026" w:rsidRPr="00835BF6" w:rsidRDefault="00883CD1" w:rsidP="00740853">
      <w:pPr>
        <w:pStyle w:val="Corpodetexto3"/>
        <w:tabs>
          <w:tab w:val="left" w:pos="709"/>
        </w:tabs>
        <w:spacing w:line="340" w:lineRule="exact"/>
        <w:rPr>
          <w:rFonts w:ascii="Century Gothic" w:hAnsi="Century Gothic"/>
          <w:sz w:val="22"/>
          <w:szCs w:val="22"/>
        </w:rPr>
      </w:pPr>
      <w:r w:rsidRPr="00835BF6">
        <w:rPr>
          <w:rFonts w:ascii="Century Gothic" w:hAnsi="Century Gothic"/>
          <w:sz w:val="22"/>
          <w:szCs w:val="22"/>
        </w:rPr>
        <w:t>At.:</w:t>
      </w:r>
      <w:r w:rsidRPr="00835BF6">
        <w:rPr>
          <w:rFonts w:ascii="Century Gothic" w:hAnsi="Century Gothic"/>
          <w:sz w:val="22"/>
          <w:szCs w:val="22"/>
        </w:rPr>
        <w:tab/>
      </w:r>
      <w:r w:rsidR="005E1721">
        <w:rPr>
          <w:rFonts w:ascii="Century Gothic" w:hAnsi="Century Gothic"/>
          <w:sz w:val="22"/>
          <w:szCs w:val="22"/>
        </w:rPr>
        <w:t xml:space="preserve">Bartolomeu </w:t>
      </w:r>
      <w:r w:rsidR="005E1721" w:rsidRPr="00D527DE">
        <w:rPr>
          <w:rFonts w:ascii="Century Gothic" w:hAnsi="Century Gothic"/>
          <w:sz w:val="22"/>
          <w:szCs w:val="22"/>
        </w:rPr>
        <w:t xml:space="preserve">Charles Lima Brederodes </w:t>
      </w:r>
    </w:p>
    <w:p w14:paraId="5CC64506" w14:textId="77777777" w:rsidR="001F7026" w:rsidRPr="00835BF6" w:rsidRDefault="001F7026" w:rsidP="00740853">
      <w:pPr>
        <w:pStyle w:val="Corpodetexto3"/>
        <w:tabs>
          <w:tab w:val="left" w:pos="709"/>
        </w:tabs>
        <w:spacing w:line="340" w:lineRule="exact"/>
        <w:rPr>
          <w:rFonts w:ascii="Century Gothic" w:hAnsi="Century Gothic"/>
          <w:sz w:val="22"/>
          <w:szCs w:val="22"/>
        </w:rPr>
      </w:pPr>
      <w:r w:rsidRPr="00835BF6">
        <w:rPr>
          <w:rFonts w:ascii="Century Gothic" w:hAnsi="Century Gothic"/>
          <w:sz w:val="22"/>
          <w:szCs w:val="22"/>
        </w:rPr>
        <w:t>Tel.:</w:t>
      </w:r>
      <w:r w:rsidRPr="00835BF6">
        <w:rPr>
          <w:rFonts w:ascii="Century Gothic" w:hAnsi="Century Gothic"/>
          <w:sz w:val="22"/>
          <w:szCs w:val="22"/>
        </w:rPr>
        <w:tab/>
        <w:t xml:space="preserve">(21) </w:t>
      </w:r>
      <w:r w:rsidR="00883CD1" w:rsidRPr="00835BF6">
        <w:rPr>
          <w:rFonts w:ascii="Century Gothic" w:hAnsi="Century Gothic"/>
          <w:sz w:val="22"/>
          <w:szCs w:val="22"/>
        </w:rPr>
        <w:t>2131-7100</w:t>
      </w:r>
    </w:p>
    <w:p w14:paraId="3D52EC25" w14:textId="77777777" w:rsidR="001F7026" w:rsidRPr="00835BF6" w:rsidRDefault="001F7026" w:rsidP="00740853">
      <w:pPr>
        <w:pStyle w:val="Corpodetexto3"/>
        <w:tabs>
          <w:tab w:val="left" w:pos="709"/>
        </w:tabs>
        <w:spacing w:line="340" w:lineRule="exact"/>
        <w:rPr>
          <w:rFonts w:ascii="Century Gothic" w:hAnsi="Century Gothic"/>
          <w:sz w:val="22"/>
          <w:szCs w:val="22"/>
        </w:rPr>
      </w:pPr>
      <w:r w:rsidRPr="00835BF6">
        <w:rPr>
          <w:rFonts w:ascii="Century Gothic" w:hAnsi="Century Gothic"/>
          <w:sz w:val="22"/>
          <w:szCs w:val="22"/>
        </w:rPr>
        <w:t>Fax:</w:t>
      </w:r>
      <w:r w:rsidRPr="00835BF6">
        <w:rPr>
          <w:rFonts w:ascii="Century Gothic" w:hAnsi="Century Gothic"/>
          <w:sz w:val="22"/>
          <w:szCs w:val="22"/>
        </w:rPr>
        <w:tab/>
        <w:t xml:space="preserve">(21) </w:t>
      </w:r>
      <w:r w:rsidR="00883CD1" w:rsidRPr="00835BF6">
        <w:rPr>
          <w:rFonts w:ascii="Century Gothic" w:hAnsi="Century Gothic"/>
          <w:sz w:val="22"/>
          <w:szCs w:val="22"/>
        </w:rPr>
        <w:t>2131-7377</w:t>
      </w:r>
    </w:p>
    <w:p w14:paraId="313A0FAC" w14:textId="77777777" w:rsidR="001F7026" w:rsidRPr="00835BF6" w:rsidRDefault="001F7026" w:rsidP="00740853">
      <w:pPr>
        <w:pStyle w:val="Corpodetexto3"/>
        <w:spacing w:line="340" w:lineRule="exact"/>
        <w:rPr>
          <w:rFonts w:ascii="Century Gothic" w:hAnsi="Century Gothic"/>
          <w:sz w:val="22"/>
          <w:szCs w:val="22"/>
        </w:rPr>
      </w:pPr>
      <w:r w:rsidRPr="00835BF6">
        <w:rPr>
          <w:rFonts w:ascii="Century Gothic" w:hAnsi="Century Gothic"/>
          <w:sz w:val="22"/>
          <w:szCs w:val="22"/>
        </w:rPr>
        <w:t xml:space="preserve">E-mail: </w:t>
      </w:r>
      <w:r w:rsidR="005E1721" w:rsidRPr="00D527DE">
        <w:rPr>
          <w:rFonts w:ascii="Century Gothic" w:hAnsi="Century Gothic"/>
          <w:sz w:val="22"/>
          <w:szCs w:val="22"/>
        </w:rPr>
        <w:t>bartolomeubrederodes@queirozgalvao.com</w:t>
      </w:r>
    </w:p>
    <w:p w14:paraId="5FF11532" w14:textId="77777777" w:rsidR="009607B0" w:rsidRPr="00835BF6" w:rsidRDefault="009607B0" w:rsidP="00740853">
      <w:pPr>
        <w:pStyle w:val="Corpodetexto3"/>
        <w:spacing w:line="340" w:lineRule="exact"/>
        <w:rPr>
          <w:rFonts w:ascii="Century Gothic" w:hAnsi="Century Gothic"/>
          <w:sz w:val="22"/>
          <w:szCs w:val="22"/>
        </w:rPr>
      </w:pPr>
    </w:p>
    <w:p w14:paraId="3EC71BEC" w14:textId="77777777" w:rsidR="009607B0" w:rsidRPr="00835BF6" w:rsidRDefault="009607B0" w:rsidP="00740853">
      <w:pPr>
        <w:pStyle w:val="Ttulo8"/>
        <w:spacing w:line="340" w:lineRule="exact"/>
        <w:rPr>
          <w:rFonts w:ascii="Century Gothic" w:hAnsi="Century Gothic"/>
          <w:b/>
          <w:sz w:val="22"/>
          <w:szCs w:val="22"/>
          <w:u w:val="none"/>
        </w:rPr>
      </w:pPr>
      <w:r w:rsidRPr="00835BF6">
        <w:rPr>
          <w:rFonts w:ascii="Century Gothic" w:hAnsi="Century Gothic"/>
          <w:b/>
          <w:sz w:val="22"/>
          <w:szCs w:val="22"/>
          <w:u w:val="none"/>
        </w:rPr>
        <w:t>Para a CETIP:</w:t>
      </w:r>
    </w:p>
    <w:p w14:paraId="7786F0C4" w14:textId="77777777" w:rsidR="009607B0" w:rsidRPr="00835BF6" w:rsidRDefault="009607B0" w:rsidP="00740853">
      <w:pPr>
        <w:spacing w:line="340" w:lineRule="exact"/>
        <w:rPr>
          <w:rFonts w:ascii="Century Gothic" w:hAnsi="Century Gothic"/>
          <w:sz w:val="22"/>
          <w:szCs w:val="22"/>
        </w:rPr>
      </w:pPr>
    </w:p>
    <w:p w14:paraId="0ECF8CB6" w14:textId="77777777" w:rsidR="009607B0" w:rsidRPr="00835BF6" w:rsidRDefault="009607B0" w:rsidP="00740853">
      <w:pPr>
        <w:pStyle w:val="Recuodecorpodetexto"/>
        <w:suppressAutoHyphens/>
        <w:spacing w:line="340" w:lineRule="exact"/>
        <w:ind w:left="0" w:firstLine="0"/>
        <w:rPr>
          <w:rFonts w:ascii="Century Gothic" w:hAnsi="Century Gothic"/>
          <w:b/>
          <w:sz w:val="22"/>
          <w:szCs w:val="22"/>
        </w:rPr>
      </w:pPr>
      <w:r w:rsidRPr="00835BF6">
        <w:rPr>
          <w:rFonts w:ascii="Century Gothic" w:hAnsi="Century Gothic"/>
          <w:b/>
          <w:sz w:val="22"/>
          <w:szCs w:val="22"/>
        </w:rPr>
        <w:t>CETIP S.A. – Mercados Organizados</w:t>
      </w:r>
    </w:p>
    <w:p w14:paraId="4B55DF2F" w14:textId="77777777" w:rsidR="009607B0" w:rsidRPr="00835BF6" w:rsidRDefault="009607B0" w:rsidP="00740853">
      <w:pPr>
        <w:pStyle w:val="Recuodecorpodetexto"/>
        <w:suppressAutoHyphens/>
        <w:spacing w:line="340" w:lineRule="exact"/>
        <w:ind w:left="0" w:firstLine="0"/>
        <w:rPr>
          <w:rFonts w:ascii="Century Gothic" w:hAnsi="Century Gothic"/>
          <w:sz w:val="22"/>
          <w:szCs w:val="22"/>
        </w:rPr>
      </w:pPr>
      <w:r w:rsidRPr="00835BF6">
        <w:rPr>
          <w:rFonts w:ascii="Century Gothic" w:hAnsi="Century Gothic"/>
          <w:sz w:val="22"/>
          <w:szCs w:val="22"/>
        </w:rPr>
        <w:t xml:space="preserve">Avenida Brigadeiro Faria Lima, </w:t>
      </w:r>
      <w:r w:rsidR="00E14109" w:rsidRPr="00835BF6">
        <w:rPr>
          <w:rFonts w:ascii="Century Gothic" w:hAnsi="Century Gothic"/>
          <w:sz w:val="22"/>
          <w:szCs w:val="22"/>
        </w:rPr>
        <w:t>nº</w:t>
      </w:r>
      <w:r w:rsidRPr="00835BF6">
        <w:rPr>
          <w:rFonts w:ascii="Century Gothic" w:hAnsi="Century Gothic"/>
          <w:sz w:val="22"/>
          <w:szCs w:val="22"/>
        </w:rPr>
        <w:t xml:space="preserve"> 1.663, 4º andar</w:t>
      </w:r>
    </w:p>
    <w:p w14:paraId="385FE956" w14:textId="77777777" w:rsidR="009607B0" w:rsidRPr="00835BF6" w:rsidRDefault="009607B0" w:rsidP="00740853">
      <w:pPr>
        <w:pStyle w:val="Recuodecorpodetexto"/>
        <w:suppressAutoHyphens/>
        <w:spacing w:line="340" w:lineRule="exact"/>
        <w:ind w:left="0" w:firstLine="0"/>
        <w:rPr>
          <w:rFonts w:ascii="Century Gothic" w:hAnsi="Century Gothic"/>
          <w:sz w:val="22"/>
          <w:szCs w:val="22"/>
        </w:rPr>
      </w:pPr>
      <w:r w:rsidRPr="00835BF6">
        <w:rPr>
          <w:rFonts w:ascii="Century Gothic" w:hAnsi="Century Gothic"/>
          <w:sz w:val="22"/>
          <w:szCs w:val="22"/>
        </w:rPr>
        <w:t>CEP 01452-001, São Paulo</w:t>
      </w:r>
      <w:r w:rsidR="00F20982" w:rsidRPr="00835BF6">
        <w:rPr>
          <w:rFonts w:ascii="Century Gothic" w:hAnsi="Century Gothic"/>
          <w:sz w:val="22"/>
          <w:szCs w:val="22"/>
        </w:rPr>
        <w:t xml:space="preserve"> – </w:t>
      </w:r>
      <w:r w:rsidRPr="00835BF6">
        <w:rPr>
          <w:rFonts w:ascii="Century Gothic" w:hAnsi="Century Gothic"/>
          <w:sz w:val="22"/>
          <w:szCs w:val="22"/>
        </w:rPr>
        <w:t>SP</w:t>
      </w:r>
    </w:p>
    <w:p w14:paraId="52876B39" w14:textId="77777777" w:rsidR="009607B0" w:rsidRPr="00835BF6" w:rsidRDefault="009607B0" w:rsidP="00740853">
      <w:pPr>
        <w:pStyle w:val="Recuodecorpodetexto"/>
        <w:tabs>
          <w:tab w:val="left" w:pos="851"/>
        </w:tabs>
        <w:suppressAutoHyphens/>
        <w:spacing w:line="340" w:lineRule="exact"/>
        <w:ind w:left="0" w:firstLine="0"/>
        <w:rPr>
          <w:rFonts w:ascii="Century Gothic" w:hAnsi="Century Gothic"/>
          <w:sz w:val="22"/>
          <w:szCs w:val="22"/>
        </w:rPr>
      </w:pPr>
      <w:r w:rsidRPr="00835BF6">
        <w:rPr>
          <w:rFonts w:ascii="Century Gothic" w:hAnsi="Century Gothic"/>
          <w:sz w:val="22"/>
          <w:szCs w:val="22"/>
        </w:rPr>
        <w:t>At.:</w:t>
      </w:r>
      <w:r w:rsidRPr="00835BF6">
        <w:rPr>
          <w:rFonts w:ascii="Century Gothic" w:hAnsi="Century Gothic"/>
          <w:sz w:val="22"/>
          <w:szCs w:val="22"/>
        </w:rPr>
        <w:tab/>
        <w:t>Gerência de Valores Mobiliários</w:t>
      </w:r>
    </w:p>
    <w:p w14:paraId="30294186" w14:textId="77777777" w:rsidR="009607B0" w:rsidRPr="00835BF6" w:rsidRDefault="009607B0" w:rsidP="00740853">
      <w:pPr>
        <w:pStyle w:val="Recuodecorpodetexto"/>
        <w:tabs>
          <w:tab w:val="left" w:pos="851"/>
        </w:tabs>
        <w:suppressAutoHyphens/>
        <w:spacing w:line="340" w:lineRule="exact"/>
        <w:ind w:left="0" w:firstLine="0"/>
        <w:rPr>
          <w:rFonts w:ascii="Century Gothic" w:hAnsi="Century Gothic"/>
          <w:sz w:val="22"/>
          <w:szCs w:val="22"/>
        </w:rPr>
      </w:pPr>
      <w:r w:rsidRPr="00835BF6">
        <w:rPr>
          <w:rFonts w:ascii="Century Gothic" w:hAnsi="Century Gothic"/>
          <w:sz w:val="22"/>
          <w:szCs w:val="22"/>
        </w:rPr>
        <w:t>Tel:</w:t>
      </w:r>
      <w:r w:rsidRPr="00835BF6">
        <w:rPr>
          <w:rFonts w:ascii="Century Gothic" w:hAnsi="Century Gothic"/>
          <w:sz w:val="22"/>
          <w:szCs w:val="22"/>
        </w:rPr>
        <w:tab/>
        <w:t>(11) 3111-1596</w:t>
      </w:r>
    </w:p>
    <w:p w14:paraId="39C38706" w14:textId="77777777" w:rsidR="009607B0" w:rsidRPr="00835BF6" w:rsidRDefault="009607B0" w:rsidP="00740853">
      <w:pPr>
        <w:pStyle w:val="Recuodecorpodetexto"/>
        <w:tabs>
          <w:tab w:val="left" w:pos="851"/>
        </w:tabs>
        <w:suppressAutoHyphens/>
        <w:spacing w:line="340" w:lineRule="exact"/>
        <w:ind w:left="0" w:firstLine="0"/>
        <w:rPr>
          <w:rFonts w:ascii="Century Gothic" w:hAnsi="Century Gothic"/>
          <w:sz w:val="22"/>
          <w:szCs w:val="22"/>
        </w:rPr>
      </w:pPr>
      <w:r w:rsidRPr="00835BF6">
        <w:rPr>
          <w:rFonts w:ascii="Century Gothic" w:hAnsi="Century Gothic"/>
          <w:sz w:val="22"/>
          <w:szCs w:val="22"/>
        </w:rPr>
        <w:t>Fax:</w:t>
      </w:r>
      <w:r w:rsidRPr="00835BF6">
        <w:rPr>
          <w:rFonts w:ascii="Century Gothic" w:hAnsi="Century Gothic"/>
          <w:sz w:val="22"/>
          <w:szCs w:val="22"/>
        </w:rPr>
        <w:tab/>
        <w:t>(11) 3111-1564</w:t>
      </w:r>
    </w:p>
    <w:p w14:paraId="1D1FC6C0" w14:textId="77777777" w:rsidR="009607B0" w:rsidRPr="00835BF6" w:rsidRDefault="009607B0" w:rsidP="00740853">
      <w:pPr>
        <w:pStyle w:val="Recuodecorpodetexto"/>
        <w:suppressAutoHyphens/>
        <w:spacing w:line="340" w:lineRule="exact"/>
        <w:ind w:left="0" w:firstLine="0"/>
        <w:rPr>
          <w:rFonts w:ascii="Century Gothic" w:hAnsi="Century Gothic"/>
          <w:sz w:val="22"/>
          <w:szCs w:val="22"/>
        </w:rPr>
      </w:pPr>
      <w:r w:rsidRPr="00835BF6">
        <w:rPr>
          <w:rFonts w:ascii="Century Gothic" w:hAnsi="Century Gothic"/>
          <w:sz w:val="22"/>
          <w:szCs w:val="22"/>
        </w:rPr>
        <w:t xml:space="preserve">E-mail: </w:t>
      </w:r>
      <w:r w:rsidR="00CA25CA" w:rsidRPr="00835BF6">
        <w:rPr>
          <w:rFonts w:ascii="Century Gothic" w:hAnsi="Century Gothic"/>
          <w:sz w:val="22"/>
          <w:szCs w:val="22"/>
        </w:rPr>
        <w:t>valores.mobiliarios</w:t>
      </w:r>
      <w:r w:rsidRPr="00835BF6">
        <w:rPr>
          <w:rFonts w:ascii="Century Gothic" w:hAnsi="Century Gothic"/>
          <w:sz w:val="22"/>
          <w:szCs w:val="22"/>
        </w:rPr>
        <w:t>@cetip.com.br</w:t>
      </w:r>
    </w:p>
    <w:p w14:paraId="671877DC" w14:textId="77777777" w:rsidR="009607B0" w:rsidRPr="00835BF6" w:rsidRDefault="009607B0" w:rsidP="00740853">
      <w:pPr>
        <w:pStyle w:val="Corpodetexto3"/>
        <w:spacing w:line="340" w:lineRule="exact"/>
        <w:rPr>
          <w:rFonts w:ascii="Century Gothic" w:hAnsi="Century Gothic"/>
          <w:b/>
          <w:sz w:val="22"/>
          <w:szCs w:val="22"/>
        </w:rPr>
      </w:pPr>
    </w:p>
    <w:p w14:paraId="30BB1108" w14:textId="77777777" w:rsidR="009607B0" w:rsidRPr="00835BF6" w:rsidRDefault="009607B0" w:rsidP="00740853">
      <w:pPr>
        <w:pStyle w:val="Corpodetexto3"/>
        <w:spacing w:line="340" w:lineRule="exact"/>
        <w:rPr>
          <w:rFonts w:ascii="Century Gothic" w:hAnsi="Century Gothic"/>
          <w:sz w:val="22"/>
          <w:szCs w:val="22"/>
        </w:rPr>
      </w:pPr>
      <w:r w:rsidRPr="00835BF6">
        <w:rPr>
          <w:rFonts w:ascii="Century Gothic" w:hAnsi="Century Gothic"/>
          <w:sz w:val="22"/>
          <w:szCs w:val="22"/>
        </w:rPr>
        <w:t xml:space="preserve">9.2. As comunicações referentes a esta Escritura de Emissão serão consideradas entregues quando recebidas sob protocolo ou com </w:t>
      </w:r>
      <w:bookmarkStart w:id="149" w:name="_DV_C1473"/>
      <w:r w:rsidRPr="00835BF6">
        <w:rPr>
          <w:rStyle w:val="DeltaViewInsertion"/>
          <w:rFonts w:ascii="Century Gothic" w:hAnsi="Century Gothic"/>
          <w:color w:val="auto"/>
          <w:sz w:val="22"/>
          <w:szCs w:val="22"/>
          <w:u w:val="none"/>
        </w:rPr>
        <w:t>"</w:t>
      </w:r>
      <w:bookmarkStart w:id="150" w:name="_DV_M537"/>
      <w:bookmarkEnd w:id="149"/>
      <w:bookmarkEnd w:id="150"/>
      <w:r w:rsidRPr="00835BF6">
        <w:rPr>
          <w:rFonts w:ascii="Century Gothic" w:hAnsi="Century Gothic"/>
          <w:sz w:val="22"/>
          <w:szCs w:val="22"/>
        </w:rPr>
        <w:t>aviso de recebimento</w:t>
      </w:r>
      <w:bookmarkStart w:id="151" w:name="_DV_C1475"/>
      <w:r w:rsidRPr="00835BF6">
        <w:rPr>
          <w:rStyle w:val="DeltaViewInsertion"/>
          <w:rFonts w:ascii="Century Gothic" w:hAnsi="Century Gothic"/>
          <w:color w:val="auto"/>
          <w:sz w:val="22"/>
          <w:szCs w:val="22"/>
          <w:u w:val="none"/>
        </w:rPr>
        <w:t>"</w:t>
      </w:r>
      <w:bookmarkStart w:id="152" w:name="_DV_M538"/>
      <w:bookmarkEnd w:id="151"/>
      <w:bookmarkEnd w:id="152"/>
      <w:r w:rsidRPr="00835BF6">
        <w:rPr>
          <w:rFonts w:ascii="Century Gothic" w:hAnsi="Century Gothic"/>
          <w:sz w:val="22"/>
          <w:szCs w:val="22"/>
        </w:rPr>
        <w:t xml:space="preserve"> expedido </w:t>
      </w:r>
      <w:bookmarkStart w:id="153" w:name="_DV_C1477"/>
      <w:r w:rsidRPr="00835BF6">
        <w:rPr>
          <w:rStyle w:val="DeltaViewInsertion"/>
          <w:rFonts w:ascii="Century Gothic" w:hAnsi="Century Gothic"/>
          <w:color w:val="auto"/>
          <w:sz w:val="22"/>
          <w:szCs w:val="22"/>
          <w:u w:val="none"/>
        </w:rPr>
        <w:t>pelo correio, sob protocolo</w:t>
      </w:r>
      <w:bookmarkStart w:id="154" w:name="_DV_M539"/>
      <w:bookmarkEnd w:id="153"/>
      <w:bookmarkEnd w:id="154"/>
      <w:r w:rsidRPr="00835BF6">
        <w:rPr>
          <w:rFonts w:ascii="Century Gothic" w:hAnsi="Century Gothic"/>
          <w:sz w:val="22"/>
          <w:szCs w:val="22"/>
        </w:rPr>
        <w:t xml:space="preserve">, ou por telegrama nos endereços acima. </w:t>
      </w:r>
      <w:bookmarkStart w:id="155" w:name="_DV_M541"/>
      <w:bookmarkEnd w:id="155"/>
      <w:r w:rsidRPr="00835BF6">
        <w:rPr>
          <w:rFonts w:ascii="Century Gothic" w:hAnsi="Century Gothic"/>
          <w:sz w:val="22"/>
          <w:szCs w:val="22"/>
        </w:rPr>
        <w:t xml:space="preserve">Os respectivos originais deverão ser encaminhados para os endereços acima em até 5 (cinco) Dias </w:t>
      </w:r>
      <w:bookmarkStart w:id="156" w:name="_DV_C1482"/>
      <w:r w:rsidRPr="00835BF6">
        <w:rPr>
          <w:rStyle w:val="DeltaViewInsertion"/>
          <w:rFonts w:ascii="Century Gothic" w:hAnsi="Century Gothic"/>
          <w:color w:val="auto"/>
          <w:sz w:val="22"/>
          <w:szCs w:val="22"/>
          <w:u w:val="none"/>
        </w:rPr>
        <w:t>Úteis</w:t>
      </w:r>
      <w:bookmarkStart w:id="157" w:name="_DV_M542"/>
      <w:bookmarkEnd w:id="156"/>
      <w:bookmarkEnd w:id="157"/>
      <w:r w:rsidRPr="00835BF6">
        <w:rPr>
          <w:rFonts w:ascii="Century Gothic" w:hAnsi="Century Gothic"/>
          <w:sz w:val="22"/>
          <w:szCs w:val="22"/>
        </w:rPr>
        <w:t xml:space="preserve"> após o envio da mensagem. A mudança de qualquer dos endereços acima deverá ser comunicada </w:t>
      </w:r>
      <w:bookmarkStart w:id="158" w:name="_DV_C1484"/>
      <w:r w:rsidRPr="00835BF6">
        <w:rPr>
          <w:rStyle w:val="DeltaViewInsertion"/>
          <w:rFonts w:ascii="Century Gothic" w:hAnsi="Century Gothic"/>
          <w:color w:val="auto"/>
          <w:sz w:val="22"/>
          <w:szCs w:val="22"/>
          <w:u w:val="none"/>
        </w:rPr>
        <w:t>às outras partes</w:t>
      </w:r>
      <w:bookmarkStart w:id="159" w:name="_DV_M543"/>
      <w:bookmarkEnd w:id="158"/>
      <w:bookmarkEnd w:id="159"/>
      <w:r w:rsidRPr="00835BF6">
        <w:rPr>
          <w:rFonts w:ascii="Century Gothic" w:hAnsi="Century Gothic"/>
          <w:sz w:val="22"/>
          <w:szCs w:val="22"/>
        </w:rPr>
        <w:t xml:space="preserve"> pela parte que tiver seu endereço alterado. </w:t>
      </w:r>
    </w:p>
    <w:p w14:paraId="13893F25" w14:textId="77777777" w:rsidR="009607B0" w:rsidRPr="00835BF6" w:rsidRDefault="009607B0" w:rsidP="00740853">
      <w:pPr>
        <w:spacing w:line="340" w:lineRule="exact"/>
        <w:rPr>
          <w:rFonts w:ascii="Century Gothic" w:hAnsi="Century Gothic"/>
          <w:sz w:val="22"/>
          <w:szCs w:val="22"/>
        </w:rPr>
      </w:pPr>
    </w:p>
    <w:p w14:paraId="13481CC0" w14:textId="77777777" w:rsidR="009607B0" w:rsidRPr="00835BF6" w:rsidRDefault="009607B0" w:rsidP="00740853">
      <w:pPr>
        <w:pStyle w:val="Ttulo2"/>
        <w:spacing w:line="340" w:lineRule="exact"/>
        <w:rPr>
          <w:rFonts w:ascii="Century Gothic" w:hAnsi="Century Gothic"/>
          <w:sz w:val="22"/>
          <w:szCs w:val="22"/>
        </w:rPr>
      </w:pPr>
      <w:r w:rsidRPr="00835BF6">
        <w:rPr>
          <w:rFonts w:ascii="Century Gothic" w:hAnsi="Century Gothic"/>
          <w:sz w:val="22"/>
          <w:szCs w:val="22"/>
        </w:rPr>
        <w:t>CLÁUSULA DEZ</w:t>
      </w:r>
      <w:r w:rsidRPr="00835BF6">
        <w:rPr>
          <w:rFonts w:ascii="Century Gothic" w:hAnsi="Century Gothic"/>
          <w:b w:val="0"/>
          <w:sz w:val="22"/>
          <w:szCs w:val="22"/>
        </w:rPr>
        <w:t xml:space="preserve"> – </w:t>
      </w:r>
      <w:r w:rsidRPr="00835BF6">
        <w:rPr>
          <w:rFonts w:ascii="Century Gothic" w:hAnsi="Century Gothic"/>
          <w:sz w:val="22"/>
          <w:szCs w:val="22"/>
        </w:rPr>
        <w:t>DAS DISPOSIÇÕES GERAIS</w:t>
      </w:r>
    </w:p>
    <w:p w14:paraId="5083AEF7" w14:textId="77777777" w:rsidR="009607B0" w:rsidRPr="00835BF6" w:rsidRDefault="009607B0" w:rsidP="00740853">
      <w:pPr>
        <w:spacing w:line="340" w:lineRule="exact"/>
        <w:rPr>
          <w:rFonts w:ascii="Century Gothic" w:hAnsi="Century Gothic"/>
          <w:sz w:val="22"/>
          <w:szCs w:val="22"/>
        </w:rPr>
      </w:pPr>
    </w:p>
    <w:p w14:paraId="66DC22EE"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10.1. Não se presume a renúncia a qualquer dos direitos decorrentes da presente Escritura de Emissão. Dessa forma, nenhum atraso, omissão ou liberalidade no exercício de qualquer direito, faculdade ou remédio que caiba ao Agente Fiduciário e/ou aos </w:t>
      </w:r>
      <w:r w:rsidR="004F5A4F" w:rsidRPr="00835BF6">
        <w:rPr>
          <w:rFonts w:ascii="Century Gothic" w:hAnsi="Century Gothic"/>
          <w:sz w:val="22"/>
          <w:szCs w:val="22"/>
        </w:rPr>
        <w:t>titulares das Debêntures</w:t>
      </w:r>
      <w:r w:rsidRPr="00835BF6">
        <w:rPr>
          <w:rFonts w:ascii="Century Gothic" w:hAnsi="Century Gothic"/>
          <w:sz w:val="22"/>
          <w:szCs w:val="22"/>
        </w:rPr>
        <w:t xml:space="preserve">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2634DF33" w14:textId="77777777" w:rsidR="009607B0" w:rsidRPr="00835BF6" w:rsidRDefault="009607B0" w:rsidP="00740853">
      <w:pPr>
        <w:spacing w:line="340" w:lineRule="exact"/>
        <w:rPr>
          <w:rFonts w:ascii="Century Gothic" w:hAnsi="Century Gothic"/>
          <w:sz w:val="22"/>
          <w:szCs w:val="22"/>
        </w:rPr>
      </w:pPr>
    </w:p>
    <w:p w14:paraId="55638017"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10.2. A presente Escritura de Emissão é firmada em caráter irrevogável e irretratável, salvo na hipótese de não preenchimento dos requisitos relacionados na Cláusula Segunda, obrigando as Partes por si e seus sucessores.</w:t>
      </w:r>
    </w:p>
    <w:p w14:paraId="6535E704" w14:textId="77777777" w:rsidR="009607B0" w:rsidRPr="00835BF6" w:rsidRDefault="009607B0" w:rsidP="00740853">
      <w:pPr>
        <w:spacing w:line="340" w:lineRule="exact"/>
        <w:rPr>
          <w:rFonts w:ascii="Century Gothic" w:hAnsi="Century Gothic"/>
          <w:sz w:val="22"/>
          <w:szCs w:val="22"/>
        </w:rPr>
      </w:pPr>
    </w:p>
    <w:p w14:paraId="5FEC7D89"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 xml:space="preserve">10.3. </w:t>
      </w:r>
      <w:r w:rsidRPr="00835BF6">
        <w:rPr>
          <w:rStyle w:val="DeltaViewInsertion"/>
          <w:rFonts w:ascii="Century Gothic" w:hAnsi="Century Gothic"/>
          <w:color w:val="auto"/>
          <w:sz w:val="22"/>
          <w:szCs w:val="22"/>
          <w:u w:val="none"/>
        </w:rPr>
        <w:t>Todos e quaisquer custos incorridos em razão do registro desta Escritura de Emissão e seus eventuais aditamentos, e dos atos societários relacionados a esta Emissão, nos registros competentes, serão de responsabilidade exclusiva da Emissora.</w:t>
      </w:r>
    </w:p>
    <w:p w14:paraId="0E98DEFE" w14:textId="77777777" w:rsidR="009607B0" w:rsidRPr="00835BF6" w:rsidRDefault="009607B0" w:rsidP="00740853">
      <w:pPr>
        <w:spacing w:line="340" w:lineRule="exact"/>
        <w:rPr>
          <w:rFonts w:ascii="Century Gothic" w:hAnsi="Century Gothic"/>
          <w:sz w:val="22"/>
          <w:szCs w:val="22"/>
        </w:rPr>
      </w:pPr>
    </w:p>
    <w:p w14:paraId="19AF712B"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10.4. 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7A954F9E" w14:textId="77777777" w:rsidR="009607B0" w:rsidRPr="00835BF6" w:rsidRDefault="009607B0" w:rsidP="00740853">
      <w:pPr>
        <w:spacing w:line="340" w:lineRule="exact"/>
        <w:rPr>
          <w:rFonts w:ascii="Century Gothic" w:hAnsi="Century Gothic"/>
          <w:sz w:val="22"/>
          <w:szCs w:val="22"/>
        </w:rPr>
      </w:pPr>
    </w:p>
    <w:p w14:paraId="4D1C47CD"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sz w:val="22"/>
          <w:szCs w:val="22"/>
        </w:rPr>
        <w:t>10.</w:t>
      </w:r>
      <w:r w:rsidR="00A9119B" w:rsidRPr="00835BF6">
        <w:rPr>
          <w:rFonts w:ascii="Century Gothic" w:hAnsi="Century Gothic"/>
          <w:sz w:val="22"/>
          <w:szCs w:val="22"/>
        </w:rPr>
        <w:t>5</w:t>
      </w:r>
      <w:r w:rsidRPr="00835BF6">
        <w:rPr>
          <w:rFonts w:ascii="Century Gothic" w:hAnsi="Century Gothic"/>
          <w:sz w:val="22"/>
          <w:szCs w:val="22"/>
        </w:rPr>
        <w:t>. A presente Escritura de Emissão e as Debêntures constituem título executivo extrajudicial, nos termos do artigo 585, incisos I e II, d</w:t>
      </w:r>
      <w:r w:rsidR="00883CD1" w:rsidRPr="00835BF6">
        <w:rPr>
          <w:rFonts w:ascii="Century Gothic" w:hAnsi="Century Gothic"/>
          <w:sz w:val="22"/>
          <w:szCs w:val="22"/>
        </w:rPr>
        <w:t>a Lei n° 5.869, de 11 de janeiro de 1973 (“</w:t>
      </w:r>
      <w:r w:rsidRPr="00835BF6">
        <w:rPr>
          <w:rFonts w:ascii="Century Gothic" w:hAnsi="Century Gothic"/>
          <w:sz w:val="22"/>
          <w:szCs w:val="22"/>
          <w:u w:val="single"/>
        </w:rPr>
        <w:t>Código de Processo Civil</w:t>
      </w:r>
      <w:r w:rsidR="00883CD1" w:rsidRPr="00835BF6">
        <w:rPr>
          <w:rFonts w:ascii="Century Gothic" w:hAnsi="Century Gothic"/>
          <w:sz w:val="22"/>
          <w:szCs w:val="22"/>
        </w:rPr>
        <w:t>”)</w:t>
      </w:r>
      <w:r w:rsidRPr="00835BF6">
        <w:rPr>
          <w:rFonts w:ascii="Century Gothic" w:hAnsi="Century Gothic"/>
          <w:sz w:val="22"/>
          <w:szCs w:val="22"/>
        </w:rPr>
        <w:t>, e as obrigações nela contidas estão sujeitas à execução específica, de acordo com os artigos 632 e seguintes do Código de Processo Civil.</w:t>
      </w:r>
    </w:p>
    <w:p w14:paraId="50FB506C" w14:textId="77777777" w:rsidR="009607B0" w:rsidRPr="00835BF6" w:rsidRDefault="009607B0" w:rsidP="00740853">
      <w:pPr>
        <w:spacing w:line="340" w:lineRule="exact"/>
        <w:rPr>
          <w:rFonts w:ascii="Century Gothic" w:hAnsi="Century Gothic"/>
          <w:sz w:val="22"/>
          <w:szCs w:val="22"/>
        </w:rPr>
      </w:pPr>
    </w:p>
    <w:p w14:paraId="54492DFA" w14:textId="77777777" w:rsidR="009607B0" w:rsidRPr="00835BF6" w:rsidRDefault="009607B0" w:rsidP="00740853">
      <w:pPr>
        <w:pStyle w:val="Ttulo2"/>
        <w:spacing w:line="340" w:lineRule="exact"/>
        <w:rPr>
          <w:rFonts w:ascii="Century Gothic" w:hAnsi="Century Gothic"/>
          <w:sz w:val="22"/>
          <w:szCs w:val="22"/>
        </w:rPr>
      </w:pPr>
      <w:r w:rsidRPr="00835BF6">
        <w:rPr>
          <w:rFonts w:ascii="Century Gothic" w:hAnsi="Century Gothic"/>
          <w:sz w:val="22"/>
          <w:szCs w:val="22"/>
        </w:rPr>
        <w:t>CLÁUSULA ONZE</w:t>
      </w:r>
      <w:r w:rsidRPr="00835BF6">
        <w:rPr>
          <w:rFonts w:ascii="Century Gothic" w:hAnsi="Century Gothic"/>
          <w:b w:val="0"/>
          <w:sz w:val="22"/>
          <w:szCs w:val="22"/>
        </w:rPr>
        <w:t xml:space="preserve"> – </w:t>
      </w:r>
      <w:r w:rsidRPr="00835BF6">
        <w:rPr>
          <w:rFonts w:ascii="Century Gothic" w:hAnsi="Century Gothic"/>
          <w:sz w:val="22"/>
          <w:szCs w:val="22"/>
        </w:rPr>
        <w:t>DO FORO</w:t>
      </w:r>
    </w:p>
    <w:p w14:paraId="1675BB7F" w14:textId="77777777" w:rsidR="009607B0" w:rsidRPr="00835BF6" w:rsidRDefault="009607B0" w:rsidP="00740853">
      <w:pPr>
        <w:spacing w:line="340" w:lineRule="exact"/>
        <w:rPr>
          <w:rFonts w:ascii="Century Gothic" w:hAnsi="Century Gothic"/>
          <w:sz w:val="22"/>
          <w:szCs w:val="22"/>
        </w:rPr>
      </w:pPr>
    </w:p>
    <w:p w14:paraId="3DA6AB4A" w14:textId="77777777" w:rsidR="009607B0" w:rsidRPr="00835BF6" w:rsidRDefault="009607B0" w:rsidP="00740853">
      <w:pPr>
        <w:suppressAutoHyphens/>
        <w:spacing w:line="340" w:lineRule="exact"/>
        <w:rPr>
          <w:rFonts w:ascii="Century Gothic" w:hAnsi="Century Gothic"/>
          <w:sz w:val="22"/>
          <w:szCs w:val="22"/>
        </w:rPr>
      </w:pPr>
      <w:bookmarkStart w:id="160" w:name="_DV_C1499"/>
      <w:r w:rsidRPr="00835BF6">
        <w:rPr>
          <w:rStyle w:val="DeltaViewInsertion"/>
          <w:rFonts w:ascii="Century Gothic" w:hAnsi="Century Gothic"/>
          <w:color w:val="auto"/>
          <w:sz w:val="22"/>
          <w:szCs w:val="22"/>
          <w:u w:val="none"/>
        </w:rPr>
        <w:t>11.1. Esta Escritura de Emissão é regida pelas Leis da República Federativa do Brasil.</w:t>
      </w:r>
      <w:bookmarkEnd w:id="160"/>
    </w:p>
    <w:p w14:paraId="3E05F98B" w14:textId="77777777" w:rsidR="009607B0" w:rsidRPr="00835BF6" w:rsidRDefault="009607B0" w:rsidP="00740853">
      <w:pPr>
        <w:suppressAutoHyphens/>
        <w:spacing w:line="340" w:lineRule="exact"/>
        <w:rPr>
          <w:rFonts w:ascii="Century Gothic" w:hAnsi="Century Gothic"/>
          <w:sz w:val="22"/>
          <w:szCs w:val="22"/>
        </w:rPr>
      </w:pPr>
    </w:p>
    <w:p w14:paraId="0643242A" w14:textId="77777777" w:rsidR="009607B0" w:rsidRPr="00835BF6" w:rsidRDefault="009607B0" w:rsidP="00740853">
      <w:pPr>
        <w:suppressAutoHyphens/>
        <w:spacing w:line="340" w:lineRule="exact"/>
        <w:rPr>
          <w:rFonts w:ascii="Century Gothic" w:hAnsi="Century Gothic"/>
          <w:sz w:val="22"/>
          <w:szCs w:val="22"/>
        </w:rPr>
      </w:pPr>
      <w:bookmarkStart w:id="161" w:name="_DV_C1501"/>
      <w:r w:rsidRPr="00835BF6">
        <w:rPr>
          <w:rStyle w:val="DeltaViewInsertion"/>
          <w:rFonts w:ascii="Century Gothic" w:hAnsi="Century Gothic"/>
          <w:color w:val="auto"/>
          <w:sz w:val="22"/>
          <w:szCs w:val="22"/>
          <w:u w:val="none"/>
        </w:rPr>
        <w:t>11.2. As Partes elegem</w:t>
      </w:r>
      <w:bookmarkStart w:id="162" w:name="_DV_M555"/>
      <w:bookmarkEnd w:id="161"/>
      <w:bookmarkEnd w:id="162"/>
      <w:r w:rsidRPr="00835BF6">
        <w:rPr>
          <w:rFonts w:ascii="Century Gothic" w:hAnsi="Century Gothic"/>
          <w:sz w:val="22"/>
          <w:szCs w:val="22"/>
        </w:rPr>
        <w:t xml:space="preserve"> o Foro</w:t>
      </w:r>
      <w:bookmarkStart w:id="163" w:name="_DV_M556"/>
      <w:bookmarkEnd w:id="163"/>
      <w:r w:rsidRPr="00835BF6">
        <w:rPr>
          <w:rFonts w:ascii="Century Gothic" w:hAnsi="Century Gothic"/>
          <w:sz w:val="22"/>
          <w:szCs w:val="22"/>
        </w:rPr>
        <w:t xml:space="preserve"> da Comarca de </w:t>
      </w:r>
      <w:r w:rsidR="003279AA" w:rsidRPr="00835BF6">
        <w:rPr>
          <w:rFonts w:ascii="Century Gothic" w:hAnsi="Century Gothic"/>
          <w:sz w:val="22"/>
          <w:szCs w:val="22"/>
        </w:rPr>
        <w:t>São Paulo</w:t>
      </w:r>
      <w:r w:rsidRPr="00835BF6">
        <w:rPr>
          <w:rFonts w:ascii="Century Gothic" w:hAnsi="Century Gothic"/>
          <w:sz w:val="22"/>
          <w:szCs w:val="22"/>
        </w:rPr>
        <w:t xml:space="preserve">, Estado de </w:t>
      </w:r>
      <w:r w:rsidR="003279AA" w:rsidRPr="00835BF6">
        <w:rPr>
          <w:rFonts w:ascii="Century Gothic" w:hAnsi="Century Gothic"/>
          <w:sz w:val="22"/>
          <w:szCs w:val="22"/>
        </w:rPr>
        <w:t>São Paulo</w:t>
      </w:r>
      <w:r w:rsidRPr="00835BF6">
        <w:rPr>
          <w:rFonts w:ascii="Century Gothic" w:hAnsi="Century Gothic"/>
          <w:sz w:val="22"/>
          <w:szCs w:val="22"/>
        </w:rPr>
        <w:t xml:space="preserve">, </w:t>
      </w:r>
      <w:bookmarkStart w:id="164" w:name="_DV_C1505"/>
      <w:r w:rsidRPr="00835BF6">
        <w:rPr>
          <w:rStyle w:val="DeltaViewInsertion"/>
          <w:rFonts w:ascii="Century Gothic" w:hAnsi="Century Gothic"/>
          <w:color w:val="auto"/>
          <w:sz w:val="22"/>
          <w:szCs w:val="22"/>
          <w:u w:val="none"/>
        </w:rPr>
        <w:t>como o único competente</w:t>
      </w:r>
      <w:bookmarkStart w:id="165" w:name="_DV_M557"/>
      <w:bookmarkEnd w:id="164"/>
      <w:bookmarkEnd w:id="165"/>
      <w:r w:rsidRPr="00835BF6">
        <w:rPr>
          <w:rFonts w:ascii="Century Gothic" w:hAnsi="Century Gothic"/>
          <w:sz w:val="22"/>
          <w:szCs w:val="22"/>
        </w:rPr>
        <w:t xml:space="preserve"> para dirimir </w:t>
      </w:r>
      <w:bookmarkStart w:id="166" w:name="_DV_C1507"/>
      <w:r w:rsidRPr="00835BF6">
        <w:rPr>
          <w:rStyle w:val="DeltaViewInsertion"/>
          <w:rFonts w:ascii="Century Gothic" w:hAnsi="Century Gothic"/>
          <w:color w:val="auto"/>
          <w:sz w:val="22"/>
          <w:szCs w:val="22"/>
          <w:u w:val="none"/>
        </w:rPr>
        <w:t>quaisquer</w:t>
      </w:r>
      <w:bookmarkStart w:id="167" w:name="_DV_M558"/>
      <w:bookmarkEnd w:id="166"/>
      <w:bookmarkEnd w:id="167"/>
      <w:r w:rsidRPr="00835BF6">
        <w:rPr>
          <w:rFonts w:ascii="Century Gothic" w:hAnsi="Century Gothic"/>
          <w:sz w:val="22"/>
          <w:szCs w:val="22"/>
        </w:rPr>
        <w:t xml:space="preserve"> questões </w:t>
      </w:r>
      <w:bookmarkStart w:id="168" w:name="_DV_C1509"/>
      <w:r w:rsidRPr="00835BF6">
        <w:rPr>
          <w:rStyle w:val="DeltaViewInsertion"/>
          <w:rFonts w:ascii="Century Gothic" w:hAnsi="Century Gothic"/>
          <w:color w:val="auto"/>
          <w:sz w:val="22"/>
          <w:szCs w:val="22"/>
          <w:u w:val="none"/>
        </w:rPr>
        <w:t>ou litígios originários</w:t>
      </w:r>
      <w:bookmarkStart w:id="169" w:name="_DV_M559"/>
      <w:bookmarkEnd w:id="168"/>
      <w:bookmarkEnd w:id="169"/>
      <w:r w:rsidRPr="00835BF6">
        <w:rPr>
          <w:rFonts w:ascii="Century Gothic" w:hAnsi="Century Gothic"/>
          <w:sz w:val="22"/>
          <w:szCs w:val="22"/>
        </w:rPr>
        <w:t xml:space="preserve"> desta Escritura de Emissão</w:t>
      </w:r>
      <w:bookmarkStart w:id="170" w:name="_DV_C1510"/>
      <w:r w:rsidRPr="00835BF6">
        <w:rPr>
          <w:rStyle w:val="DeltaViewInsertion"/>
          <w:rFonts w:ascii="Century Gothic" w:hAnsi="Century Gothic"/>
          <w:color w:val="auto"/>
          <w:sz w:val="22"/>
          <w:szCs w:val="22"/>
          <w:u w:val="none"/>
        </w:rPr>
        <w:t>, renunciando expressamente a</w:t>
      </w:r>
      <w:bookmarkStart w:id="171" w:name="_DV_X1504"/>
      <w:bookmarkStart w:id="172" w:name="_DV_C1511"/>
      <w:bookmarkEnd w:id="170"/>
      <w:r w:rsidRPr="00835BF6">
        <w:rPr>
          <w:rStyle w:val="DeltaViewMoveDestination"/>
          <w:rFonts w:ascii="Century Gothic" w:hAnsi="Century Gothic"/>
          <w:color w:val="auto"/>
          <w:sz w:val="22"/>
          <w:szCs w:val="22"/>
          <w:u w:val="none"/>
        </w:rPr>
        <w:t xml:space="preserve"> qualquer outro, por mais privilegiado que seja</w:t>
      </w:r>
      <w:bookmarkStart w:id="173" w:name="_DV_C1512"/>
      <w:bookmarkEnd w:id="171"/>
      <w:bookmarkEnd w:id="172"/>
      <w:r w:rsidRPr="00835BF6">
        <w:rPr>
          <w:rStyle w:val="DeltaViewInsertion"/>
          <w:rFonts w:ascii="Century Gothic" w:hAnsi="Century Gothic"/>
          <w:color w:val="auto"/>
          <w:sz w:val="22"/>
          <w:szCs w:val="22"/>
          <w:u w:val="none"/>
        </w:rPr>
        <w:t xml:space="preserve"> ou venha a ser</w:t>
      </w:r>
      <w:bookmarkStart w:id="174" w:name="_DV_M560"/>
      <w:bookmarkEnd w:id="173"/>
      <w:bookmarkEnd w:id="174"/>
      <w:r w:rsidRPr="00835BF6">
        <w:rPr>
          <w:rFonts w:ascii="Century Gothic" w:hAnsi="Century Gothic"/>
          <w:sz w:val="22"/>
          <w:szCs w:val="22"/>
        </w:rPr>
        <w:t>.</w:t>
      </w:r>
    </w:p>
    <w:p w14:paraId="58CF0A7E" w14:textId="77777777" w:rsidR="009607B0" w:rsidRPr="00835BF6" w:rsidRDefault="009607B0" w:rsidP="00740853">
      <w:pPr>
        <w:spacing w:line="340" w:lineRule="exact"/>
        <w:rPr>
          <w:rFonts w:ascii="Century Gothic" w:hAnsi="Century Gothic"/>
          <w:sz w:val="22"/>
          <w:szCs w:val="22"/>
        </w:rPr>
      </w:pPr>
    </w:p>
    <w:p w14:paraId="19D25632"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caps/>
          <w:sz w:val="22"/>
          <w:szCs w:val="22"/>
        </w:rPr>
        <w:t>E por estarem assim justas e contratadas</w:t>
      </w:r>
      <w:r w:rsidRPr="00835BF6">
        <w:rPr>
          <w:rFonts w:ascii="Century Gothic" w:hAnsi="Century Gothic"/>
          <w:sz w:val="22"/>
          <w:szCs w:val="22"/>
        </w:rPr>
        <w:t>, firmam a presente Escritura de Emissão a Emissora</w:t>
      </w:r>
      <w:r w:rsidR="002F624D" w:rsidRPr="00835BF6">
        <w:rPr>
          <w:rFonts w:ascii="Century Gothic" w:hAnsi="Century Gothic"/>
          <w:sz w:val="22"/>
          <w:szCs w:val="22"/>
        </w:rPr>
        <w:t>, a Fiadora</w:t>
      </w:r>
      <w:r w:rsidRPr="00835BF6">
        <w:rPr>
          <w:rFonts w:ascii="Century Gothic" w:hAnsi="Century Gothic"/>
          <w:sz w:val="22"/>
          <w:szCs w:val="22"/>
        </w:rPr>
        <w:t xml:space="preserve"> e o Agente Fiduciário, em </w:t>
      </w:r>
      <w:r w:rsidR="0068584E" w:rsidRPr="00835BF6">
        <w:rPr>
          <w:rFonts w:ascii="Century Gothic" w:hAnsi="Century Gothic"/>
          <w:sz w:val="22"/>
          <w:szCs w:val="22"/>
        </w:rPr>
        <w:t>7</w:t>
      </w:r>
      <w:r w:rsidR="00A85097" w:rsidRPr="00835BF6">
        <w:rPr>
          <w:rFonts w:ascii="Century Gothic" w:hAnsi="Century Gothic"/>
          <w:sz w:val="22"/>
          <w:szCs w:val="22"/>
        </w:rPr>
        <w:t xml:space="preserve"> </w:t>
      </w:r>
      <w:r w:rsidRPr="00835BF6">
        <w:rPr>
          <w:rFonts w:ascii="Century Gothic" w:hAnsi="Century Gothic"/>
          <w:sz w:val="22"/>
          <w:szCs w:val="22"/>
        </w:rPr>
        <w:t>(</w:t>
      </w:r>
      <w:r w:rsidR="003F7EC8" w:rsidRPr="00835BF6">
        <w:rPr>
          <w:rFonts w:ascii="Century Gothic" w:hAnsi="Century Gothic"/>
          <w:sz w:val="22"/>
          <w:szCs w:val="22"/>
        </w:rPr>
        <w:t>se</w:t>
      </w:r>
      <w:r w:rsidR="0068584E" w:rsidRPr="00835BF6">
        <w:rPr>
          <w:rFonts w:ascii="Century Gothic" w:hAnsi="Century Gothic"/>
          <w:sz w:val="22"/>
          <w:szCs w:val="22"/>
        </w:rPr>
        <w:t>te</w:t>
      </w:r>
      <w:r w:rsidRPr="00835BF6">
        <w:rPr>
          <w:rFonts w:ascii="Century Gothic" w:hAnsi="Century Gothic"/>
          <w:sz w:val="22"/>
          <w:szCs w:val="22"/>
        </w:rPr>
        <w:t>) vias de igual forma e teor e para o mesmo fim, em conjunto com as 2 (duas) testemunhas abaixo assinadas.</w:t>
      </w:r>
    </w:p>
    <w:p w14:paraId="35418E83" w14:textId="77777777" w:rsidR="009607B0" w:rsidRPr="00835BF6" w:rsidRDefault="009607B0" w:rsidP="00740853">
      <w:pPr>
        <w:spacing w:line="340" w:lineRule="exact"/>
        <w:jc w:val="center"/>
        <w:rPr>
          <w:rFonts w:ascii="Century Gothic" w:hAnsi="Century Gothic"/>
          <w:sz w:val="22"/>
          <w:szCs w:val="22"/>
        </w:rPr>
      </w:pPr>
    </w:p>
    <w:p w14:paraId="2F0502F8" w14:textId="5BCD24C7" w:rsidR="009607B0" w:rsidRPr="00835BF6" w:rsidRDefault="00883CD1" w:rsidP="00740853">
      <w:pPr>
        <w:spacing w:line="340" w:lineRule="exact"/>
        <w:jc w:val="center"/>
        <w:rPr>
          <w:rFonts w:ascii="Century Gothic" w:hAnsi="Century Gothic"/>
          <w:sz w:val="22"/>
          <w:szCs w:val="22"/>
        </w:rPr>
      </w:pPr>
      <w:r w:rsidRPr="00835BF6">
        <w:rPr>
          <w:rFonts w:ascii="Century Gothic" w:hAnsi="Century Gothic"/>
          <w:sz w:val="22"/>
          <w:szCs w:val="22"/>
        </w:rPr>
        <w:t>Rio de Janeiro</w:t>
      </w:r>
      <w:r w:rsidR="009607B0" w:rsidRPr="00835BF6">
        <w:rPr>
          <w:rFonts w:ascii="Century Gothic" w:hAnsi="Century Gothic"/>
          <w:sz w:val="22"/>
          <w:szCs w:val="22"/>
        </w:rPr>
        <w:t xml:space="preserve">, </w:t>
      </w:r>
      <w:r w:rsidR="00E10E7E">
        <w:rPr>
          <w:rFonts w:ascii="Century Gothic" w:hAnsi="Century Gothic"/>
          <w:sz w:val="22"/>
          <w:szCs w:val="22"/>
        </w:rPr>
        <w:t>14</w:t>
      </w:r>
      <w:r w:rsidR="00263035" w:rsidRPr="00835BF6">
        <w:rPr>
          <w:rFonts w:ascii="Century Gothic" w:hAnsi="Century Gothic"/>
          <w:sz w:val="22"/>
          <w:szCs w:val="22"/>
        </w:rPr>
        <w:t xml:space="preserve"> </w:t>
      </w:r>
      <w:r w:rsidR="00B1481E" w:rsidRPr="00835BF6">
        <w:rPr>
          <w:rFonts w:ascii="Century Gothic" w:hAnsi="Century Gothic"/>
          <w:sz w:val="22"/>
          <w:szCs w:val="22"/>
        </w:rPr>
        <w:t xml:space="preserve">de </w:t>
      </w:r>
      <w:r w:rsidR="00E10E7E">
        <w:rPr>
          <w:rFonts w:ascii="Century Gothic" w:hAnsi="Century Gothic"/>
          <w:sz w:val="22"/>
          <w:szCs w:val="22"/>
        </w:rPr>
        <w:t xml:space="preserve">novembro </w:t>
      </w:r>
      <w:r w:rsidR="00B1481E" w:rsidRPr="00835BF6">
        <w:rPr>
          <w:rFonts w:ascii="Century Gothic" w:hAnsi="Century Gothic"/>
          <w:sz w:val="22"/>
          <w:szCs w:val="22"/>
        </w:rPr>
        <w:t xml:space="preserve">de </w:t>
      </w:r>
      <w:r w:rsidR="00263035" w:rsidRPr="00835BF6">
        <w:rPr>
          <w:rFonts w:ascii="Century Gothic" w:hAnsi="Century Gothic"/>
          <w:sz w:val="22"/>
          <w:szCs w:val="22"/>
        </w:rPr>
        <w:t>2014</w:t>
      </w:r>
    </w:p>
    <w:p w14:paraId="6E4FB397" w14:textId="77777777" w:rsidR="009607B0" w:rsidRPr="00835BF6" w:rsidRDefault="009607B0" w:rsidP="00740853">
      <w:pPr>
        <w:spacing w:line="340" w:lineRule="exact"/>
        <w:jc w:val="center"/>
        <w:rPr>
          <w:rFonts w:ascii="Century Gothic" w:hAnsi="Century Gothic"/>
          <w:sz w:val="22"/>
          <w:szCs w:val="22"/>
        </w:rPr>
      </w:pPr>
    </w:p>
    <w:p w14:paraId="02A99D59" w14:textId="77777777" w:rsidR="009607B0" w:rsidRPr="00DE1758" w:rsidRDefault="009607B0" w:rsidP="00DE1758">
      <w:pPr>
        <w:rPr>
          <w:rFonts w:ascii="Century Gothic" w:hAnsi="Century Gothic"/>
          <w:sz w:val="18"/>
          <w:szCs w:val="18"/>
          <w:highlight w:val="green"/>
        </w:rPr>
      </w:pPr>
      <w:r w:rsidRPr="00835BF6">
        <w:rPr>
          <w:rFonts w:ascii="Century Gothic" w:hAnsi="Century Gothic"/>
          <w:i/>
          <w:sz w:val="22"/>
          <w:szCs w:val="22"/>
        </w:rPr>
        <w:br w:type="page"/>
      </w:r>
      <w:r w:rsidRPr="00DE1758">
        <w:rPr>
          <w:rFonts w:ascii="Century Gothic" w:hAnsi="Century Gothic"/>
          <w:i/>
          <w:sz w:val="18"/>
          <w:szCs w:val="18"/>
        </w:rPr>
        <w:t xml:space="preserve">Página de assinaturas do Instrumento Particular de Escritura da </w:t>
      </w:r>
      <w:r w:rsidR="00883CD1" w:rsidRPr="00DE1758">
        <w:rPr>
          <w:rFonts w:ascii="Century Gothic" w:hAnsi="Century Gothic"/>
          <w:i/>
          <w:sz w:val="18"/>
          <w:szCs w:val="18"/>
        </w:rPr>
        <w:t>1</w:t>
      </w:r>
      <w:r w:rsidR="00263035" w:rsidRPr="00DE1758">
        <w:rPr>
          <w:rFonts w:ascii="Century Gothic" w:hAnsi="Century Gothic"/>
          <w:i/>
          <w:sz w:val="18"/>
          <w:szCs w:val="18"/>
        </w:rPr>
        <w:t xml:space="preserve">ª </w:t>
      </w:r>
      <w:r w:rsidR="00883CD1" w:rsidRPr="00DE1758">
        <w:rPr>
          <w:rFonts w:ascii="Century Gothic" w:hAnsi="Century Gothic"/>
          <w:i/>
          <w:sz w:val="18"/>
          <w:szCs w:val="18"/>
        </w:rPr>
        <w:t>(Primeira)</w:t>
      </w:r>
      <w:r w:rsidR="00263035" w:rsidRPr="00DE1758">
        <w:rPr>
          <w:rFonts w:ascii="Century Gothic" w:hAnsi="Century Gothic"/>
          <w:i/>
          <w:sz w:val="18"/>
          <w:szCs w:val="18"/>
        </w:rPr>
        <w:t xml:space="preserve"> </w:t>
      </w:r>
      <w:r w:rsidR="00275A64" w:rsidRPr="00DE1758">
        <w:rPr>
          <w:rFonts w:ascii="Century Gothic" w:hAnsi="Century Gothic"/>
          <w:i/>
          <w:sz w:val="18"/>
          <w:szCs w:val="18"/>
        </w:rPr>
        <w:t>Emissão</w:t>
      </w:r>
      <w:r w:rsidRPr="00DE1758">
        <w:rPr>
          <w:rFonts w:ascii="Century Gothic" w:hAnsi="Century Gothic"/>
          <w:i/>
          <w:sz w:val="18"/>
          <w:szCs w:val="18"/>
        </w:rPr>
        <w:t xml:space="preserve"> de Debêntures Simples, Não Conversíveis em Ações, da Espécie Quirografária</w:t>
      </w:r>
      <w:r w:rsidR="000F527D" w:rsidRPr="00DE1758">
        <w:rPr>
          <w:rFonts w:ascii="Century Gothic" w:hAnsi="Century Gothic"/>
          <w:i/>
          <w:sz w:val="18"/>
          <w:szCs w:val="18"/>
        </w:rPr>
        <w:t xml:space="preserve"> com Garantia Fidejussória</w:t>
      </w:r>
      <w:r w:rsidRPr="00DE1758">
        <w:rPr>
          <w:rFonts w:ascii="Century Gothic" w:hAnsi="Century Gothic"/>
          <w:i/>
          <w:sz w:val="18"/>
          <w:szCs w:val="18"/>
        </w:rPr>
        <w:t xml:space="preserve">, em Série Única, para Distribuição Pública com Esforços Restritos de Colocação, da </w:t>
      </w:r>
      <w:r w:rsidR="000F527D" w:rsidRPr="00DE1758">
        <w:rPr>
          <w:rFonts w:ascii="Century Gothic" w:hAnsi="Century Gothic"/>
          <w:i/>
          <w:sz w:val="18"/>
          <w:szCs w:val="18"/>
        </w:rPr>
        <w:t xml:space="preserve">Queiroz Galvão Desenvolvimento </w:t>
      </w:r>
      <w:r w:rsidR="00883CD1" w:rsidRPr="00DE1758">
        <w:rPr>
          <w:rFonts w:ascii="Century Gothic" w:hAnsi="Century Gothic"/>
          <w:i/>
          <w:sz w:val="18"/>
          <w:szCs w:val="18"/>
        </w:rPr>
        <w:t>de Negócios</w:t>
      </w:r>
      <w:r w:rsidR="000F527D" w:rsidRPr="00DE1758">
        <w:rPr>
          <w:rFonts w:ascii="Century Gothic" w:hAnsi="Century Gothic"/>
          <w:i/>
          <w:sz w:val="18"/>
          <w:szCs w:val="18"/>
        </w:rPr>
        <w:t xml:space="preserve"> S.A.</w:t>
      </w:r>
    </w:p>
    <w:p w14:paraId="40060B9D" w14:textId="77777777" w:rsidR="009607B0" w:rsidRPr="00835BF6" w:rsidRDefault="009607B0" w:rsidP="00740853">
      <w:pPr>
        <w:spacing w:line="340" w:lineRule="exact"/>
        <w:rPr>
          <w:rFonts w:ascii="Century Gothic" w:hAnsi="Century Gothic"/>
          <w:sz w:val="22"/>
          <w:szCs w:val="22"/>
          <w:highlight w:val="green"/>
        </w:rPr>
      </w:pPr>
    </w:p>
    <w:p w14:paraId="42F86D4A" w14:textId="77777777" w:rsidR="009607B0" w:rsidRPr="00835BF6" w:rsidRDefault="000F527D" w:rsidP="00740853">
      <w:pPr>
        <w:pStyle w:val="Ttulo4"/>
        <w:spacing w:before="0" w:line="340" w:lineRule="exact"/>
        <w:jc w:val="both"/>
        <w:rPr>
          <w:rFonts w:ascii="Century Gothic" w:hAnsi="Century Gothic"/>
          <w:caps/>
          <w:sz w:val="22"/>
          <w:szCs w:val="22"/>
        </w:rPr>
      </w:pPr>
      <w:r w:rsidRPr="00835BF6">
        <w:rPr>
          <w:rFonts w:ascii="Century Gothic" w:hAnsi="Century Gothic"/>
          <w:caps/>
          <w:sz w:val="22"/>
          <w:szCs w:val="22"/>
        </w:rPr>
        <w:t xml:space="preserve">QUEIROZ GALVÃO DESENVOLVIMENTO </w:t>
      </w:r>
      <w:r w:rsidR="00883CD1" w:rsidRPr="00835BF6">
        <w:rPr>
          <w:rFonts w:ascii="Century Gothic" w:hAnsi="Century Gothic"/>
          <w:caps/>
          <w:sz w:val="22"/>
          <w:szCs w:val="22"/>
        </w:rPr>
        <w:t>DE NEGÓCIOS</w:t>
      </w:r>
      <w:r w:rsidRPr="00835BF6">
        <w:rPr>
          <w:rFonts w:ascii="Century Gothic" w:hAnsi="Century Gothic"/>
          <w:caps/>
          <w:sz w:val="22"/>
          <w:szCs w:val="22"/>
        </w:rPr>
        <w:t xml:space="preserve"> S.A.</w:t>
      </w:r>
    </w:p>
    <w:p w14:paraId="4F8585E6" w14:textId="77777777" w:rsidR="009607B0" w:rsidRPr="00835BF6" w:rsidRDefault="009607B0" w:rsidP="00740853">
      <w:pPr>
        <w:spacing w:line="340" w:lineRule="exact"/>
        <w:rPr>
          <w:rFonts w:ascii="Century Gothic" w:hAnsi="Century Gothic"/>
          <w:sz w:val="22"/>
          <w:szCs w:val="22"/>
        </w:rPr>
      </w:pPr>
    </w:p>
    <w:p w14:paraId="506EB679" w14:textId="77777777" w:rsidR="009607B0" w:rsidRPr="00835BF6" w:rsidRDefault="009607B0" w:rsidP="00740853">
      <w:pPr>
        <w:spacing w:line="340" w:lineRule="exact"/>
        <w:rPr>
          <w:rFonts w:ascii="Century Gothic" w:hAnsi="Century Gothic"/>
          <w:sz w:val="22"/>
          <w:szCs w:val="22"/>
        </w:rPr>
      </w:pPr>
    </w:p>
    <w:p w14:paraId="425B2BB4" w14:textId="77777777" w:rsidR="009607B0" w:rsidRPr="00835BF6" w:rsidRDefault="009607B0"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___________________________</w:t>
      </w:r>
      <w:r w:rsidR="00F20982" w:rsidRPr="00835BF6">
        <w:rPr>
          <w:rFonts w:ascii="Century Gothic" w:hAnsi="Century Gothic"/>
          <w:sz w:val="22"/>
          <w:szCs w:val="22"/>
        </w:rPr>
        <w:tab/>
      </w:r>
      <w:r w:rsidRPr="00835BF6">
        <w:rPr>
          <w:rFonts w:ascii="Century Gothic" w:hAnsi="Century Gothic"/>
          <w:sz w:val="22"/>
          <w:szCs w:val="22"/>
        </w:rPr>
        <w:t>______________________________</w:t>
      </w:r>
    </w:p>
    <w:p w14:paraId="3EA879DF" w14:textId="77777777" w:rsidR="009607B0" w:rsidRPr="00835BF6" w:rsidRDefault="0081161A"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Nome:</w:t>
      </w:r>
      <w:r w:rsidR="00F20982" w:rsidRPr="00835BF6">
        <w:rPr>
          <w:rFonts w:ascii="Century Gothic" w:hAnsi="Century Gothic"/>
          <w:sz w:val="22"/>
          <w:szCs w:val="22"/>
        </w:rPr>
        <w:tab/>
      </w:r>
      <w:r w:rsidR="009607B0" w:rsidRPr="00835BF6">
        <w:rPr>
          <w:rFonts w:ascii="Century Gothic" w:hAnsi="Century Gothic"/>
          <w:sz w:val="22"/>
          <w:szCs w:val="22"/>
        </w:rPr>
        <w:t>Nome:</w:t>
      </w:r>
    </w:p>
    <w:p w14:paraId="605845EA" w14:textId="77777777" w:rsidR="009607B0" w:rsidRPr="00835BF6" w:rsidRDefault="009607B0"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Cargo:</w:t>
      </w:r>
      <w:r w:rsidRPr="00835BF6">
        <w:rPr>
          <w:rFonts w:ascii="Century Gothic" w:hAnsi="Century Gothic"/>
          <w:sz w:val="22"/>
          <w:szCs w:val="22"/>
        </w:rPr>
        <w:tab/>
        <w:t>Cargo:</w:t>
      </w:r>
    </w:p>
    <w:p w14:paraId="357EFD0C" w14:textId="77777777" w:rsidR="009607B0" w:rsidRPr="00835BF6" w:rsidRDefault="009607B0" w:rsidP="00740853">
      <w:pPr>
        <w:spacing w:line="340" w:lineRule="exact"/>
        <w:rPr>
          <w:rFonts w:ascii="Century Gothic" w:hAnsi="Century Gothic"/>
          <w:sz w:val="22"/>
          <w:szCs w:val="22"/>
        </w:rPr>
      </w:pPr>
    </w:p>
    <w:p w14:paraId="63BE836F" w14:textId="77777777" w:rsidR="009607B0" w:rsidRPr="00835BF6" w:rsidRDefault="009607B0" w:rsidP="00740853">
      <w:pPr>
        <w:pStyle w:val="Ttulo4"/>
        <w:spacing w:before="0" w:line="340" w:lineRule="exact"/>
        <w:jc w:val="both"/>
        <w:rPr>
          <w:rFonts w:ascii="Century Gothic" w:hAnsi="Century Gothic"/>
          <w:sz w:val="22"/>
          <w:szCs w:val="22"/>
        </w:rPr>
      </w:pPr>
    </w:p>
    <w:p w14:paraId="1EC51D81" w14:textId="77777777" w:rsidR="00883CD1" w:rsidRPr="00835BF6" w:rsidRDefault="00883CD1" w:rsidP="00883CD1">
      <w:pPr>
        <w:pStyle w:val="Corpodetexto3"/>
        <w:spacing w:line="340" w:lineRule="exact"/>
        <w:rPr>
          <w:rFonts w:ascii="Century Gothic" w:hAnsi="Century Gothic"/>
          <w:sz w:val="22"/>
          <w:szCs w:val="22"/>
        </w:rPr>
      </w:pPr>
      <w:r w:rsidRPr="00835BF6">
        <w:rPr>
          <w:rFonts w:ascii="Century Gothic" w:hAnsi="Century Gothic"/>
          <w:b/>
          <w:sz w:val="22"/>
          <w:szCs w:val="22"/>
        </w:rPr>
        <w:t>OLIVEIRA TRUST DISTRIBUIDORA DE TÍTULOS E VALORES MOBILIÁRIOS S.A.</w:t>
      </w:r>
      <w:r w:rsidRPr="00835BF6">
        <w:rPr>
          <w:rFonts w:ascii="Century Gothic" w:hAnsi="Century Gothic"/>
          <w:sz w:val="22"/>
          <w:szCs w:val="22"/>
        </w:rPr>
        <w:t xml:space="preserve"> </w:t>
      </w:r>
    </w:p>
    <w:p w14:paraId="0B09B216" w14:textId="77777777" w:rsidR="00883CD1" w:rsidRPr="00835BF6" w:rsidRDefault="00883CD1" w:rsidP="00883CD1">
      <w:pPr>
        <w:spacing w:line="340" w:lineRule="exact"/>
        <w:rPr>
          <w:rFonts w:ascii="Century Gothic" w:hAnsi="Century Gothic"/>
          <w:sz w:val="22"/>
          <w:szCs w:val="22"/>
        </w:rPr>
      </w:pPr>
    </w:p>
    <w:p w14:paraId="0E01AFC4" w14:textId="77777777" w:rsidR="00883CD1" w:rsidRPr="00835BF6" w:rsidRDefault="00883CD1" w:rsidP="00883CD1">
      <w:pPr>
        <w:spacing w:line="340" w:lineRule="exact"/>
        <w:rPr>
          <w:rFonts w:ascii="Century Gothic" w:hAnsi="Century Gothic"/>
          <w:sz w:val="22"/>
          <w:szCs w:val="22"/>
        </w:rPr>
      </w:pPr>
    </w:p>
    <w:p w14:paraId="71C0A766" w14:textId="77777777" w:rsidR="00883CD1" w:rsidRPr="00835BF6" w:rsidRDefault="00883CD1" w:rsidP="00883CD1">
      <w:pPr>
        <w:tabs>
          <w:tab w:val="left" w:pos="4253"/>
        </w:tabs>
        <w:spacing w:line="340" w:lineRule="exact"/>
        <w:rPr>
          <w:rFonts w:ascii="Century Gothic" w:hAnsi="Century Gothic"/>
          <w:sz w:val="22"/>
          <w:szCs w:val="22"/>
        </w:rPr>
      </w:pPr>
      <w:r w:rsidRPr="00835BF6">
        <w:rPr>
          <w:rFonts w:ascii="Century Gothic" w:hAnsi="Century Gothic"/>
          <w:sz w:val="22"/>
          <w:szCs w:val="22"/>
        </w:rPr>
        <w:t>___________________________</w:t>
      </w:r>
      <w:r w:rsidRPr="00835BF6">
        <w:rPr>
          <w:rFonts w:ascii="Century Gothic" w:hAnsi="Century Gothic"/>
          <w:sz w:val="22"/>
          <w:szCs w:val="22"/>
        </w:rPr>
        <w:tab/>
        <w:t>______________________________</w:t>
      </w:r>
    </w:p>
    <w:p w14:paraId="06E2F2E9" w14:textId="77777777" w:rsidR="00883CD1" w:rsidRPr="00835BF6" w:rsidRDefault="00883CD1" w:rsidP="00883CD1">
      <w:pPr>
        <w:tabs>
          <w:tab w:val="left" w:pos="4253"/>
        </w:tabs>
        <w:spacing w:line="340" w:lineRule="exact"/>
        <w:rPr>
          <w:rFonts w:ascii="Century Gothic" w:hAnsi="Century Gothic"/>
          <w:sz w:val="22"/>
          <w:szCs w:val="22"/>
        </w:rPr>
      </w:pPr>
      <w:r w:rsidRPr="00835BF6">
        <w:rPr>
          <w:rFonts w:ascii="Century Gothic" w:hAnsi="Century Gothic"/>
          <w:sz w:val="22"/>
          <w:szCs w:val="22"/>
        </w:rPr>
        <w:t>Nome:</w:t>
      </w:r>
      <w:r w:rsidRPr="00835BF6">
        <w:rPr>
          <w:rFonts w:ascii="Century Gothic" w:hAnsi="Century Gothic"/>
          <w:sz w:val="22"/>
          <w:szCs w:val="22"/>
        </w:rPr>
        <w:tab/>
        <w:t>Nome:</w:t>
      </w:r>
    </w:p>
    <w:p w14:paraId="4B8D9C0D" w14:textId="77777777" w:rsidR="00883CD1" w:rsidRPr="00835BF6" w:rsidRDefault="00883CD1" w:rsidP="00883CD1">
      <w:pPr>
        <w:tabs>
          <w:tab w:val="left" w:pos="4253"/>
        </w:tabs>
        <w:spacing w:line="340" w:lineRule="exact"/>
        <w:rPr>
          <w:rFonts w:ascii="Century Gothic" w:hAnsi="Century Gothic"/>
          <w:sz w:val="22"/>
          <w:szCs w:val="22"/>
        </w:rPr>
      </w:pPr>
      <w:r w:rsidRPr="00835BF6">
        <w:rPr>
          <w:rFonts w:ascii="Century Gothic" w:hAnsi="Century Gothic"/>
          <w:sz w:val="22"/>
          <w:szCs w:val="22"/>
        </w:rPr>
        <w:t>Cargo:</w:t>
      </w:r>
      <w:r w:rsidRPr="00835BF6">
        <w:rPr>
          <w:rFonts w:ascii="Century Gothic" w:hAnsi="Century Gothic"/>
          <w:sz w:val="22"/>
          <w:szCs w:val="22"/>
        </w:rPr>
        <w:tab/>
        <w:t>Cargo:</w:t>
      </w:r>
    </w:p>
    <w:p w14:paraId="12A87C89" w14:textId="77777777" w:rsidR="009607B0" w:rsidRPr="00835BF6" w:rsidRDefault="009607B0" w:rsidP="00740853">
      <w:pPr>
        <w:tabs>
          <w:tab w:val="left" w:pos="4253"/>
        </w:tabs>
        <w:spacing w:line="340" w:lineRule="exact"/>
        <w:rPr>
          <w:rFonts w:ascii="Century Gothic" w:hAnsi="Century Gothic"/>
          <w:sz w:val="22"/>
          <w:szCs w:val="22"/>
        </w:rPr>
      </w:pPr>
    </w:p>
    <w:p w14:paraId="64BE5721" w14:textId="77777777" w:rsidR="009607B0" w:rsidRPr="00835BF6" w:rsidRDefault="009607B0" w:rsidP="00740853">
      <w:pPr>
        <w:spacing w:line="340" w:lineRule="exact"/>
        <w:rPr>
          <w:rFonts w:ascii="Century Gothic" w:hAnsi="Century Gothic"/>
          <w:sz w:val="22"/>
          <w:szCs w:val="22"/>
        </w:rPr>
      </w:pPr>
    </w:p>
    <w:p w14:paraId="75217223" w14:textId="77777777" w:rsidR="0081161A" w:rsidRPr="00835BF6" w:rsidRDefault="00883CD1" w:rsidP="00740853">
      <w:pPr>
        <w:spacing w:line="340" w:lineRule="exact"/>
        <w:rPr>
          <w:rFonts w:ascii="Century Gothic" w:hAnsi="Century Gothic"/>
          <w:b/>
          <w:caps/>
          <w:sz w:val="22"/>
          <w:szCs w:val="22"/>
        </w:rPr>
      </w:pPr>
      <w:r w:rsidRPr="00835BF6">
        <w:rPr>
          <w:rFonts w:ascii="Century Gothic" w:hAnsi="Century Gothic"/>
          <w:b/>
          <w:caps/>
          <w:sz w:val="22"/>
          <w:szCs w:val="22"/>
        </w:rPr>
        <w:t xml:space="preserve">CONSTRUTORA </w:t>
      </w:r>
      <w:r w:rsidR="0081161A" w:rsidRPr="00835BF6">
        <w:rPr>
          <w:rFonts w:ascii="Century Gothic" w:hAnsi="Century Gothic"/>
          <w:b/>
          <w:caps/>
          <w:sz w:val="22"/>
          <w:szCs w:val="22"/>
        </w:rPr>
        <w:t>QUEIROZ GALVÃO S.A.</w:t>
      </w:r>
    </w:p>
    <w:p w14:paraId="1F24B129" w14:textId="77777777" w:rsidR="0081161A" w:rsidRPr="00835BF6" w:rsidRDefault="0081161A" w:rsidP="00740853">
      <w:pPr>
        <w:spacing w:line="340" w:lineRule="exact"/>
        <w:rPr>
          <w:rFonts w:ascii="Century Gothic" w:hAnsi="Century Gothic"/>
          <w:b/>
          <w:sz w:val="22"/>
          <w:szCs w:val="22"/>
        </w:rPr>
      </w:pPr>
    </w:p>
    <w:p w14:paraId="5DAD42E4" w14:textId="77777777" w:rsidR="0081161A" w:rsidRPr="00835BF6" w:rsidRDefault="0081161A" w:rsidP="00740853">
      <w:pPr>
        <w:spacing w:line="340" w:lineRule="exact"/>
        <w:rPr>
          <w:rFonts w:ascii="Century Gothic" w:hAnsi="Century Gothic"/>
          <w:b/>
          <w:sz w:val="22"/>
          <w:szCs w:val="22"/>
        </w:rPr>
      </w:pPr>
    </w:p>
    <w:p w14:paraId="5AEC0C3A" w14:textId="77777777" w:rsidR="0081161A" w:rsidRPr="00835BF6" w:rsidRDefault="0081161A"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______________________________</w:t>
      </w:r>
      <w:r w:rsidR="00F20982" w:rsidRPr="00835BF6">
        <w:rPr>
          <w:rFonts w:ascii="Century Gothic" w:hAnsi="Century Gothic"/>
          <w:sz w:val="22"/>
          <w:szCs w:val="22"/>
        </w:rPr>
        <w:tab/>
      </w:r>
      <w:r w:rsidRPr="00835BF6">
        <w:rPr>
          <w:rFonts w:ascii="Century Gothic" w:hAnsi="Century Gothic"/>
          <w:sz w:val="22"/>
          <w:szCs w:val="22"/>
        </w:rPr>
        <w:t>______________________________</w:t>
      </w:r>
    </w:p>
    <w:p w14:paraId="2C9E0063" w14:textId="77777777" w:rsidR="0081161A" w:rsidRPr="00835BF6" w:rsidRDefault="0081161A"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Nome:</w:t>
      </w:r>
      <w:r w:rsidRPr="00835BF6">
        <w:rPr>
          <w:rFonts w:ascii="Century Gothic" w:hAnsi="Century Gothic"/>
          <w:sz w:val="22"/>
          <w:szCs w:val="22"/>
        </w:rPr>
        <w:tab/>
      </w:r>
      <w:r w:rsidRPr="00835BF6">
        <w:rPr>
          <w:rFonts w:ascii="Century Gothic" w:hAnsi="Century Gothic"/>
          <w:sz w:val="22"/>
          <w:szCs w:val="22"/>
        </w:rPr>
        <w:tab/>
        <w:t>Nome:</w:t>
      </w:r>
    </w:p>
    <w:p w14:paraId="44819E58" w14:textId="77777777" w:rsidR="0081161A" w:rsidRPr="00835BF6" w:rsidRDefault="0081161A"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Cargo:</w:t>
      </w:r>
      <w:r w:rsidRPr="00835BF6">
        <w:rPr>
          <w:rFonts w:ascii="Century Gothic" w:hAnsi="Century Gothic"/>
          <w:sz w:val="22"/>
          <w:szCs w:val="22"/>
        </w:rPr>
        <w:tab/>
      </w:r>
      <w:r w:rsidRPr="00835BF6">
        <w:rPr>
          <w:rFonts w:ascii="Century Gothic" w:hAnsi="Century Gothic"/>
          <w:sz w:val="22"/>
          <w:szCs w:val="22"/>
        </w:rPr>
        <w:tab/>
        <w:t>Cargo:</w:t>
      </w:r>
    </w:p>
    <w:p w14:paraId="3BA481A4" w14:textId="77777777" w:rsidR="0081161A" w:rsidRPr="00835BF6" w:rsidRDefault="0081161A" w:rsidP="00740853">
      <w:pPr>
        <w:spacing w:line="340" w:lineRule="exact"/>
        <w:rPr>
          <w:rFonts w:ascii="Century Gothic" w:hAnsi="Century Gothic"/>
          <w:sz w:val="22"/>
          <w:szCs w:val="22"/>
        </w:rPr>
      </w:pPr>
    </w:p>
    <w:p w14:paraId="310E4B18" w14:textId="77777777" w:rsidR="009607B0" w:rsidRPr="00835BF6" w:rsidRDefault="009607B0" w:rsidP="00740853">
      <w:pPr>
        <w:spacing w:line="340" w:lineRule="exact"/>
        <w:rPr>
          <w:rFonts w:ascii="Century Gothic" w:hAnsi="Century Gothic"/>
          <w:sz w:val="22"/>
          <w:szCs w:val="22"/>
        </w:rPr>
      </w:pPr>
    </w:p>
    <w:p w14:paraId="0C639B62" w14:textId="77777777" w:rsidR="009607B0" w:rsidRPr="00835BF6" w:rsidRDefault="009607B0" w:rsidP="00740853">
      <w:pPr>
        <w:spacing w:line="340" w:lineRule="exact"/>
        <w:rPr>
          <w:rFonts w:ascii="Century Gothic" w:hAnsi="Century Gothic"/>
          <w:sz w:val="22"/>
          <w:szCs w:val="22"/>
        </w:rPr>
      </w:pPr>
      <w:r w:rsidRPr="00835BF6">
        <w:rPr>
          <w:rFonts w:ascii="Century Gothic" w:hAnsi="Century Gothic"/>
          <w:b/>
          <w:sz w:val="22"/>
          <w:szCs w:val="22"/>
        </w:rPr>
        <w:t>Testemunhas</w:t>
      </w:r>
      <w:r w:rsidRPr="00835BF6">
        <w:rPr>
          <w:rFonts w:ascii="Century Gothic" w:hAnsi="Century Gothic"/>
          <w:sz w:val="22"/>
          <w:szCs w:val="22"/>
        </w:rPr>
        <w:t>:</w:t>
      </w:r>
    </w:p>
    <w:p w14:paraId="644CB2E6" w14:textId="77777777" w:rsidR="009607B0" w:rsidRPr="00835BF6" w:rsidRDefault="009607B0" w:rsidP="00740853">
      <w:pPr>
        <w:spacing w:line="340" w:lineRule="exact"/>
        <w:rPr>
          <w:rFonts w:ascii="Century Gothic" w:hAnsi="Century Gothic"/>
          <w:sz w:val="22"/>
          <w:szCs w:val="22"/>
        </w:rPr>
      </w:pPr>
    </w:p>
    <w:p w14:paraId="6D781983" w14:textId="77777777" w:rsidR="00861F36" w:rsidRPr="00835BF6" w:rsidRDefault="00861F36" w:rsidP="00740853">
      <w:pPr>
        <w:spacing w:line="340" w:lineRule="exact"/>
        <w:rPr>
          <w:rFonts w:ascii="Century Gothic" w:hAnsi="Century Gothic"/>
          <w:sz w:val="22"/>
          <w:szCs w:val="22"/>
        </w:rPr>
      </w:pPr>
    </w:p>
    <w:p w14:paraId="3377AF60" w14:textId="77777777" w:rsidR="009607B0" w:rsidRPr="00835BF6" w:rsidRDefault="009607B0"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___________________________</w:t>
      </w:r>
      <w:r w:rsidR="00F20982" w:rsidRPr="00835BF6">
        <w:rPr>
          <w:rFonts w:ascii="Century Gothic" w:hAnsi="Century Gothic"/>
          <w:sz w:val="22"/>
          <w:szCs w:val="22"/>
        </w:rPr>
        <w:tab/>
      </w:r>
      <w:r w:rsidRPr="00835BF6">
        <w:rPr>
          <w:rFonts w:ascii="Century Gothic" w:hAnsi="Century Gothic"/>
          <w:sz w:val="22"/>
          <w:szCs w:val="22"/>
        </w:rPr>
        <w:t>______________________________</w:t>
      </w:r>
    </w:p>
    <w:p w14:paraId="118FC839" w14:textId="77777777" w:rsidR="009607B0" w:rsidRPr="00835BF6" w:rsidRDefault="009607B0"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Nome:</w:t>
      </w:r>
      <w:r w:rsidRPr="00835BF6">
        <w:rPr>
          <w:rFonts w:ascii="Century Gothic" w:hAnsi="Century Gothic"/>
          <w:sz w:val="22"/>
          <w:szCs w:val="22"/>
        </w:rPr>
        <w:tab/>
      </w:r>
      <w:r w:rsidRPr="00835BF6">
        <w:rPr>
          <w:rFonts w:ascii="Century Gothic" w:hAnsi="Century Gothic"/>
          <w:sz w:val="22"/>
          <w:szCs w:val="22"/>
        </w:rPr>
        <w:tab/>
        <w:t>Nome:</w:t>
      </w:r>
    </w:p>
    <w:p w14:paraId="5400FE16" w14:textId="77777777" w:rsidR="009607B0" w:rsidRPr="00835BF6" w:rsidRDefault="009607B0"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RG:</w:t>
      </w:r>
      <w:r w:rsidRPr="00835BF6">
        <w:rPr>
          <w:rFonts w:ascii="Century Gothic" w:hAnsi="Century Gothic"/>
          <w:sz w:val="22"/>
          <w:szCs w:val="22"/>
        </w:rPr>
        <w:tab/>
      </w:r>
      <w:r w:rsidRPr="00835BF6">
        <w:rPr>
          <w:rFonts w:ascii="Century Gothic" w:hAnsi="Century Gothic"/>
          <w:sz w:val="22"/>
          <w:szCs w:val="22"/>
        </w:rPr>
        <w:tab/>
        <w:t>RG:</w:t>
      </w:r>
    </w:p>
    <w:p w14:paraId="4520617E" w14:textId="77777777" w:rsidR="009607B0" w:rsidRPr="00835BF6" w:rsidRDefault="009607B0" w:rsidP="00740853">
      <w:pPr>
        <w:tabs>
          <w:tab w:val="left" w:pos="4253"/>
        </w:tabs>
        <w:spacing w:line="340" w:lineRule="exact"/>
        <w:rPr>
          <w:rFonts w:ascii="Century Gothic" w:hAnsi="Century Gothic"/>
          <w:sz w:val="22"/>
          <w:szCs w:val="22"/>
        </w:rPr>
      </w:pPr>
      <w:r w:rsidRPr="00835BF6">
        <w:rPr>
          <w:rFonts w:ascii="Century Gothic" w:hAnsi="Century Gothic"/>
          <w:sz w:val="22"/>
          <w:szCs w:val="22"/>
        </w:rPr>
        <w:t>CPF/MF:</w:t>
      </w:r>
      <w:r w:rsidRPr="00835BF6">
        <w:rPr>
          <w:rFonts w:ascii="Century Gothic" w:hAnsi="Century Gothic"/>
          <w:sz w:val="22"/>
          <w:szCs w:val="22"/>
        </w:rPr>
        <w:tab/>
      </w:r>
      <w:r w:rsidRPr="00835BF6">
        <w:rPr>
          <w:rFonts w:ascii="Century Gothic" w:hAnsi="Century Gothic"/>
          <w:sz w:val="22"/>
          <w:szCs w:val="22"/>
        </w:rPr>
        <w:tab/>
        <w:t>CPF/MF:</w:t>
      </w:r>
    </w:p>
    <w:sectPr w:rsidR="009607B0" w:rsidRPr="00835BF6" w:rsidSect="00BA256D">
      <w:headerReference w:type="even" r:id="rId23"/>
      <w:headerReference w:type="default" r:id="rId24"/>
      <w:footerReference w:type="even" r:id="rId25"/>
      <w:footerReference w:type="default" r:id="rId26"/>
      <w:pgSz w:w="11907" w:h="16839" w:code="9"/>
      <w:pgMar w:top="2268" w:right="1134" w:bottom="1134" w:left="1701" w:header="567" w:footer="851" w:gutter="0"/>
      <w:paperSrc w:first="7" w:other="7"/>
      <w:pgNumType w:chapStyle="1"/>
      <w:cols w:space="720"/>
      <w:noEndnote/>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B980A" w14:textId="77777777" w:rsidR="00931CE0" w:rsidRDefault="00931CE0">
      <w:r>
        <w:separator/>
      </w:r>
    </w:p>
    <w:p w14:paraId="1874A063" w14:textId="77777777" w:rsidR="00931CE0" w:rsidRDefault="00931CE0"/>
    <w:p w14:paraId="4D39A70B" w14:textId="77777777" w:rsidR="00931CE0" w:rsidRDefault="00931CE0"/>
    <w:p w14:paraId="37CA29DD" w14:textId="77777777" w:rsidR="00931CE0" w:rsidRDefault="00931CE0"/>
  </w:endnote>
  <w:endnote w:type="continuationSeparator" w:id="0">
    <w:p w14:paraId="6F46CC51" w14:textId="77777777" w:rsidR="00931CE0" w:rsidRDefault="00931CE0">
      <w:r>
        <w:continuationSeparator/>
      </w:r>
    </w:p>
    <w:p w14:paraId="0A192F26" w14:textId="77777777" w:rsidR="00931CE0" w:rsidRDefault="00931CE0"/>
    <w:p w14:paraId="033271B1" w14:textId="77777777" w:rsidR="00931CE0" w:rsidRDefault="00931CE0"/>
    <w:p w14:paraId="41403F36" w14:textId="77777777" w:rsidR="00931CE0" w:rsidRDefault="00931CE0"/>
  </w:endnote>
  <w:endnote w:type="continuationNotice" w:id="1">
    <w:p w14:paraId="353E5A2B" w14:textId="77777777" w:rsidR="00931CE0" w:rsidRDefault="00931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utiger Light">
    <w:altName w:val="Bell M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VZKXR F+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071E8" w14:textId="77777777" w:rsidR="00C87F37" w:rsidRDefault="00C87F37" w:rsidP="003220F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9E7254" w14:textId="77777777" w:rsidR="00C87F37" w:rsidRDefault="00C87F37" w:rsidP="0060518D">
    <w:pPr>
      <w:pStyle w:val="Rodap"/>
      <w:ind w:right="360"/>
    </w:pPr>
  </w:p>
  <w:p w14:paraId="1D94B7F8" w14:textId="77777777" w:rsidR="00C87F37" w:rsidRDefault="00C87F3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0C9CE" w14:textId="77777777" w:rsidR="00C87F37" w:rsidRPr="008357FA" w:rsidRDefault="00C87F37" w:rsidP="002F16D1">
    <w:pPr>
      <w:pStyle w:val="Rodap"/>
      <w:framePr w:wrap="around" w:vAnchor="text" w:hAnchor="margin" w:xAlign="right" w:y="1"/>
      <w:jc w:val="right"/>
      <w:rPr>
        <w:rStyle w:val="Nmerodepgina"/>
        <w:rFonts w:ascii="Century Gothic" w:hAnsi="Century Gothic"/>
        <w:sz w:val="22"/>
        <w:szCs w:val="22"/>
      </w:rPr>
    </w:pPr>
    <w:r w:rsidRPr="008357FA">
      <w:rPr>
        <w:rStyle w:val="Nmerodepgina"/>
        <w:rFonts w:ascii="Century Gothic" w:hAnsi="Century Gothic"/>
        <w:sz w:val="22"/>
        <w:szCs w:val="22"/>
      </w:rPr>
      <w:fldChar w:fldCharType="begin"/>
    </w:r>
    <w:r w:rsidRPr="008357FA">
      <w:rPr>
        <w:rStyle w:val="Nmerodepgina"/>
        <w:rFonts w:ascii="Century Gothic" w:hAnsi="Century Gothic"/>
        <w:sz w:val="22"/>
        <w:szCs w:val="22"/>
      </w:rPr>
      <w:instrText xml:space="preserve">PAGE  </w:instrText>
    </w:r>
    <w:r w:rsidRPr="008357FA">
      <w:rPr>
        <w:rStyle w:val="Nmerodepgina"/>
        <w:rFonts w:ascii="Century Gothic" w:hAnsi="Century Gothic"/>
        <w:sz w:val="22"/>
        <w:szCs w:val="22"/>
      </w:rPr>
      <w:fldChar w:fldCharType="separate"/>
    </w:r>
    <w:r w:rsidR="00986D2D">
      <w:rPr>
        <w:rStyle w:val="Nmerodepgina"/>
        <w:rFonts w:ascii="Century Gothic" w:hAnsi="Century Gothic"/>
        <w:noProof/>
        <w:sz w:val="22"/>
        <w:szCs w:val="22"/>
      </w:rPr>
      <w:t>2</w:t>
    </w:r>
    <w:r w:rsidRPr="008357FA">
      <w:rPr>
        <w:rStyle w:val="Nmerodepgina"/>
        <w:rFonts w:ascii="Century Gothic" w:hAnsi="Century Gothic"/>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8DD63" w14:textId="77777777" w:rsidR="00931CE0" w:rsidRDefault="00931CE0">
      <w:r>
        <w:separator/>
      </w:r>
    </w:p>
    <w:p w14:paraId="29A21EDE" w14:textId="77777777" w:rsidR="00931CE0" w:rsidRDefault="00931CE0"/>
    <w:p w14:paraId="4B8706E3" w14:textId="77777777" w:rsidR="00931CE0" w:rsidRDefault="00931CE0"/>
    <w:p w14:paraId="161FFCF2" w14:textId="77777777" w:rsidR="00931CE0" w:rsidRDefault="00931CE0"/>
  </w:footnote>
  <w:footnote w:type="continuationSeparator" w:id="0">
    <w:p w14:paraId="43E30088" w14:textId="77777777" w:rsidR="00931CE0" w:rsidRDefault="00931CE0">
      <w:r>
        <w:continuationSeparator/>
      </w:r>
    </w:p>
    <w:p w14:paraId="76982F8E" w14:textId="77777777" w:rsidR="00931CE0" w:rsidRDefault="00931CE0"/>
    <w:p w14:paraId="476545BC" w14:textId="77777777" w:rsidR="00931CE0" w:rsidRDefault="00931CE0"/>
    <w:p w14:paraId="13310D8C" w14:textId="77777777" w:rsidR="00931CE0" w:rsidRDefault="00931CE0"/>
  </w:footnote>
  <w:footnote w:type="continuationNotice" w:id="1">
    <w:p w14:paraId="745C9C59" w14:textId="77777777" w:rsidR="00931CE0" w:rsidRDefault="00931C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CDC18" w14:textId="77777777" w:rsidR="00C87F37" w:rsidRDefault="00C87F37">
    <w:pPr>
      <w:pStyle w:val="Cabealho"/>
    </w:pPr>
  </w:p>
  <w:p w14:paraId="41047171" w14:textId="77777777" w:rsidR="00C87F37" w:rsidRDefault="00C87F3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46B48" w14:textId="77777777" w:rsidR="00C87F37" w:rsidRPr="00236BE0" w:rsidRDefault="00C87F37" w:rsidP="00236BE0">
    <w:pPr>
      <w:pStyle w:val="Cabealho"/>
      <w:jc w:val="right"/>
      <w:rPr>
        <w:rFonts w:ascii="Century Gothic" w:hAnsi="Century Gothic"/>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A52"/>
    <w:multiLevelType w:val="hybridMultilevel"/>
    <w:tmpl w:val="EAE4D99C"/>
    <w:lvl w:ilvl="0" w:tplc="B5E243F2">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nsid w:val="06B44E5B"/>
    <w:multiLevelType w:val="hybridMultilevel"/>
    <w:tmpl w:val="B4B4D14A"/>
    <w:lvl w:ilvl="0" w:tplc="437C3F28">
      <w:start w:val="1"/>
      <w:numFmt w:val="lowerRoman"/>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
    <w:nsid w:val="0EF91C0E"/>
    <w:multiLevelType w:val="hybridMultilevel"/>
    <w:tmpl w:val="E87428F8"/>
    <w:lvl w:ilvl="0" w:tplc="F7308150">
      <w:start w:val="1"/>
      <w:numFmt w:val="lowerRoman"/>
      <w:lvlText w:val="(%1)"/>
      <w:lvlJc w:val="left"/>
      <w:pPr>
        <w:ind w:left="3414" w:hanging="720"/>
      </w:pPr>
      <w:rPr>
        <w:rFonts w:hint="default"/>
        <w:b w:val="0"/>
        <w:i w:val="0"/>
        <w:strike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BF4A28"/>
    <w:multiLevelType w:val="hybridMultilevel"/>
    <w:tmpl w:val="60DC5840"/>
    <w:lvl w:ilvl="0" w:tplc="D10E9BA2">
      <w:start w:val="3"/>
      <w:numFmt w:val="lowerRoman"/>
      <w:lvlText w:val="(%1)"/>
      <w:lvlJc w:val="left"/>
      <w:pPr>
        <w:ind w:left="1288"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34347B"/>
    <w:multiLevelType w:val="multilevel"/>
    <w:tmpl w:val="1876B76E"/>
    <w:lvl w:ilvl="0">
      <w:start w:val="6"/>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79A1DDC"/>
    <w:multiLevelType w:val="hybridMultilevel"/>
    <w:tmpl w:val="B4B4D14A"/>
    <w:lvl w:ilvl="0" w:tplc="437C3F28">
      <w:start w:val="1"/>
      <w:numFmt w:val="lowerRoman"/>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nsid w:val="1B1662E7"/>
    <w:multiLevelType w:val="hybridMultilevel"/>
    <w:tmpl w:val="80F83F4A"/>
    <w:lvl w:ilvl="0" w:tplc="8EE42284">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8">
    <w:nsid w:val="1F617F4A"/>
    <w:multiLevelType w:val="hybridMultilevel"/>
    <w:tmpl w:val="A0AC5254"/>
    <w:lvl w:ilvl="0" w:tplc="41B2D804">
      <w:start w:val="1"/>
      <w:numFmt w:val="lowerRoman"/>
      <w:lvlText w:val="(%1)"/>
      <w:lvlJc w:val="left"/>
      <w:pPr>
        <w:tabs>
          <w:tab w:val="num" w:pos="1080"/>
        </w:tabs>
        <w:ind w:left="108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21347046"/>
    <w:multiLevelType w:val="multilevel"/>
    <w:tmpl w:val="1DBCFE80"/>
    <w:lvl w:ilvl="0">
      <w:start w:val="6"/>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25666E4"/>
    <w:multiLevelType w:val="hybridMultilevel"/>
    <w:tmpl w:val="6C7E8AF8"/>
    <w:lvl w:ilvl="0" w:tplc="437C3F28">
      <w:start w:val="1"/>
      <w:numFmt w:val="lowerRoman"/>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248B18CF"/>
    <w:multiLevelType w:val="multilevel"/>
    <w:tmpl w:val="04BCE004"/>
    <w:lvl w:ilvl="0">
      <w:start w:val="6"/>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53D45C3"/>
    <w:multiLevelType w:val="hybridMultilevel"/>
    <w:tmpl w:val="77382B62"/>
    <w:lvl w:ilvl="0" w:tplc="42F2C7EE">
      <w:start w:val="1"/>
      <w:numFmt w:val="decimal"/>
      <w:lvlText w:val="(j.%1)"/>
      <w:lvlJc w:val="left"/>
      <w:pPr>
        <w:tabs>
          <w:tab w:val="num" w:pos="947"/>
        </w:tabs>
        <w:ind w:left="851" w:hanging="624"/>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254A4129"/>
    <w:multiLevelType w:val="hybridMultilevel"/>
    <w:tmpl w:val="93324A90"/>
    <w:lvl w:ilvl="0" w:tplc="7638A9B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28950BA3"/>
    <w:multiLevelType w:val="hybridMultilevel"/>
    <w:tmpl w:val="1A164428"/>
    <w:lvl w:ilvl="0" w:tplc="291C7680">
      <w:start w:val="1"/>
      <w:numFmt w:val="low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D507325"/>
    <w:multiLevelType w:val="hybridMultilevel"/>
    <w:tmpl w:val="85D818DE"/>
    <w:lvl w:ilvl="0" w:tplc="431624AA">
      <w:start w:val="1"/>
      <w:numFmt w:val="lowerRoman"/>
      <w:lvlText w:val="(%1)"/>
      <w:lvlJc w:val="left"/>
      <w:pPr>
        <w:ind w:left="720" w:hanging="360"/>
      </w:pPr>
      <w:rPr>
        <w:rFonts w:hint="default"/>
        <w:b w:val="0"/>
        <w:i w:val="0"/>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E3250B3"/>
    <w:multiLevelType w:val="hybridMultilevel"/>
    <w:tmpl w:val="40682A92"/>
    <w:lvl w:ilvl="0" w:tplc="92125258">
      <w:start w:val="1"/>
      <w:numFmt w:val="lowerRoman"/>
      <w:lvlText w:val="(%1)"/>
      <w:lvlJc w:val="left"/>
      <w:pPr>
        <w:tabs>
          <w:tab w:val="num" w:pos="1080"/>
        </w:tabs>
        <w:ind w:left="1080" w:hanging="360"/>
      </w:pPr>
      <w:rPr>
        <w:rFonts w:hint="default"/>
        <w:b w:val="0"/>
        <w:i w:val="0"/>
        <w:u w:val="no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nsid w:val="3EFB71B8"/>
    <w:multiLevelType w:val="hybridMultilevel"/>
    <w:tmpl w:val="0644C46C"/>
    <w:lvl w:ilvl="0" w:tplc="41B2D804">
      <w:start w:val="1"/>
      <w:numFmt w:val="lowerRoman"/>
      <w:lvlText w:val="(%1)"/>
      <w:lvlJc w:val="left"/>
      <w:pPr>
        <w:tabs>
          <w:tab w:val="num" w:pos="1080"/>
        </w:tabs>
        <w:ind w:left="108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443A1A63"/>
    <w:multiLevelType w:val="singleLevel"/>
    <w:tmpl w:val="D406A36C"/>
    <w:lvl w:ilvl="0">
      <w:start w:val="1"/>
      <w:numFmt w:val="lowerLetter"/>
      <w:lvlText w:val="(%1)"/>
      <w:lvlJc w:val="left"/>
      <w:pPr>
        <w:ind w:left="587" w:hanging="360"/>
      </w:pPr>
      <w:rPr>
        <w:rFonts w:hint="default"/>
        <w:b w:val="0"/>
        <w:i w:val="0"/>
      </w:rPr>
    </w:lvl>
  </w:abstractNum>
  <w:abstractNum w:abstractNumId="19">
    <w:nsid w:val="4A530802"/>
    <w:multiLevelType w:val="hybridMultilevel"/>
    <w:tmpl w:val="6CBA93CC"/>
    <w:lvl w:ilvl="0" w:tplc="6994C084">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A5C4C95"/>
    <w:multiLevelType w:val="hybridMultilevel"/>
    <w:tmpl w:val="E5E87EC2"/>
    <w:lvl w:ilvl="0" w:tplc="D406A36C">
      <w:start w:val="1"/>
      <w:numFmt w:val="lowerLetter"/>
      <w:lvlText w:val="(%1)"/>
      <w:lvlJc w:val="left"/>
      <w:pPr>
        <w:tabs>
          <w:tab w:val="num" w:pos="947"/>
        </w:tabs>
        <w:ind w:left="851" w:hanging="624"/>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nsid w:val="644E5DCD"/>
    <w:multiLevelType w:val="hybridMultilevel"/>
    <w:tmpl w:val="A386F558"/>
    <w:lvl w:ilvl="0" w:tplc="D406A36C">
      <w:start w:val="1"/>
      <w:numFmt w:val="lowerLetter"/>
      <w:lvlText w:val="(%1)"/>
      <w:lvlJc w:val="left"/>
      <w:pPr>
        <w:tabs>
          <w:tab w:val="num" w:pos="947"/>
        </w:tabs>
        <w:ind w:left="851" w:hanging="624"/>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67031CDA"/>
    <w:multiLevelType w:val="hybridMultilevel"/>
    <w:tmpl w:val="80909B5A"/>
    <w:lvl w:ilvl="0" w:tplc="0BAC2406">
      <w:start w:val="1"/>
      <w:numFmt w:val="lowerLetter"/>
      <w:lvlText w:val="(%1)"/>
      <w:lvlJc w:val="left"/>
      <w:pPr>
        <w:ind w:left="1065" w:hanging="7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D766E0"/>
    <w:multiLevelType w:val="hybridMultilevel"/>
    <w:tmpl w:val="F88CCAA0"/>
    <w:lvl w:ilvl="0" w:tplc="9BF2403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89B52FD"/>
    <w:multiLevelType w:val="hybridMultilevel"/>
    <w:tmpl w:val="FF90F1DE"/>
    <w:lvl w:ilvl="0" w:tplc="6914B284">
      <w:start w:val="1"/>
      <w:numFmt w:val="decimal"/>
      <w:lvlText w:val="%1."/>
      <w:lvlJc w:val="left"/>
      <w:pPr>
        <w:tabs>
          <w:tab w:val="num" w:pos="720"/>
        </w:tabs>
        <w:ind w:left="720" w:hanging="360"/>
      </w:pPr>
    </w:lvl>
    <w:lvl w:ilvl="1" w:tplc="EF6E1324" w:tentative="1">
      <w:start w:val="1"/>
      <w:numFmt w:val="decimal"/>
      <w:lvlText w:val="%2."/>
      <w:lvlJc w:val="left"/>
      <w:pPr>
        <w:tabs>
          <w:tab w:val="num" w:pos="1440"/>
        </w:tabs>
        <w:ind w:left="1440" w:hanging="360"/>
      </w:pPr>
    </w:lvl>
    <w:lvl w:ilvl="2" w:tplc="B016EF1A" w:tentative="1">
      <w:start w:val="1"/>
      <w:numFmt w:val="decimal"/>
      <w:lvlText w:val="%3."/>
      <w:lvlJc w:val="left"/>
      <w:pPr>
        <w:tabs>
          <w:tab w:val="num" w:pos="2160"/>
        </w:tabs>
        <w:ind w:left="2160" w:hanging="360"/>
      </w:pPr>
    </w:lvl>
    <w:lvl w:ilvl="3" w:tplc="5648780A" w:tentative="1">
      <w:start w:val="1"/>
      <w:numFmt w:val="decimal"/>
      <w:lvlText w:val="%4."/>
      <w:lvlJc w:val="left"/>
      <w:pPr>
        <w:tabs>
          <w:tab w:val="num" w:pos="2880"/>
        </w:tabs>
        <w:ind w:left="2880" w:hanging="360"/>
      </w:pPr>
    </w:lvl>
    <w:lvl w:ilvl="4" w:tplc="8AE89166" w:tentative="1">
      <w:start w:val="1"/>
      <w:numFmt w:val="decimal"/>
      <w:lvlText w:val="%5."/>
      <w:lvlJc w:val="left"/>
      <w:pPr>
        <w:tabs>
          <w:tab w:val="num" w:pos="3600"/>
        </w:tabs>
        <w:ind w:left="3600" w:hanging="360"/>
      </w:pPr>
    </w:lvl>
    <w:lvl w:ilvl="5" w:tplc="6A76A0C2" w:tentative="1">
      <w:start w:val="1"/>
      <w:numFmt w:val="decimal"/>
      <w:lvlText w:val="%6."/>
      <w:lvlJc w:val="left"/>
      <w:pPr>
        <w:tabs>
          <w:tab w:val="num" w:pos="4320"/>
        </w:tabs>
        <w:ind w:left="4320" w:hanging="360"/>
      </w:pPr>
    </w:lvl>
    <w:lvl w:ilvl="6" w:tplc="E53E412A" w:tentative="1">
      <w:start w:val="1"/>
      <w:numFmt w:val="decimal"/>
      <w:lvlText w:val="%7."/>
      <w:lvlJc w:val="left"/>
      <w:pPr>
        <w:tabs>
          <w:tab w:val="num" w:pos="5040"/>
        </w:tabs>
        <w:ind w:left="5040" w:hanging="360"/>
      </w:pPr>
    </w:lvl>
    <w:lvl w:ilvl="7" w:tplc="48AC6D6A" w:tentative="1">
      <w:start w:val="1"/>
      <w:numFmt w:val="decimal"/>
      <w:lvlText w:val="%8."/>
      <w:lvlJc w:val="left"/>
      <w:pPr>
        <w:tabs>
          <w:tab w:val="num" w:pos="5760"/>
        </w:tabs>
        <w:ind w:left="5760" w:hanging="360"/>
      </w:pPr>
    </w:lvl>
    <w:lvl w:ilvl="8" w:tplc="D6BA2DC6" w:tentative="1">
      <w:start w:val="1"/>
      <w:numFmt w:val="decimal"/>
      <w:lvlText w:val="%9."/>
      <w:lvlJc w:val="left"/>
      <w:pPr>
        <w:tabs>
          <w:tab w:val="num" w:pos="6480"/>
        </w:tabs>
        <w:ind w:left="6480" w:hanging="360"/>
      </w:pPr>
    </w:lvl>
  </w:abstractNum>
  <w:abstractNum w:abstractNumId="25">
    <w:nsid w:val="6CDA35D7"/>
    <w:multiLevelType w:val="multilevel"/>
    <w:tmpl w:val="B9905684"/>
    <w:lvl w:ilvl="0">
      <w:start w:val="6"/>
      <w:numFmt w:val="decimal"/>
      <w:lvlText w:val="%1"/>
      <w:lvlJc w:val="left"/>
      <w:pPr>
        <w:ind w:left="525" w:hanging="525"/>
      </w:pPr>
      <w:rPr>
        <w:rFonts w:hint="default"/>
      </w:rPr>
    </w:lvl>
    <w:lvl w:ilvl="1">
      <w:start w:val="4"/>
      <w:numFmt w:val="decimal"/>
      <w:lvlText w:val="%1.%2"/>
      <w:lvlJc w:val="left"/>
      <w:pPr>
        <w:ind w:left="877" w:hanging="525"/>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26">
    <w:nsid w:val="6F1133F4"/>
    <w:multiLevelType w:val="hybridMultilevel"/>
    <w:tmpl w:val="9E7C6166"/>
    <w:lvl w:ilvl="0" w:tplc="D2EA1342">
      <w:start w:val="1"/>
      <w:numFmt w:val="lowerLetter"/>
      <w:lvlText w:val="(%1)"/>
      <w:lvlJc w:val="left"/>
      <w:pPr>
        <w:ind w:left="1068" w:hanging="360"/>
      </w:pPr>
      <w:rPr>
        <w:rFonts w:cs="Times New Roman" w:hint="default"/>
        <w:b/>
      </w:rPr>
    </w:lvl>
    <w:lvl w:ilvl="1" w:tplc="04160019">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7">
    <w:nsid w:val="7315460F"/>
    <w:multiLevelType w:val="hybridMultilevel"/>
    <w:tmpl w:val="72B05C7E"/>
    <w:lvl w:ilvl="0" w:tplc="F2ECFED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94C289F"/>
    <w:multiLevelType w:val="hybridMultilevel"/>
    <w:tmpl w:val="D5A6007E"/>
    <w:lvl w:ilvl="0" w:tplc="186A2204">
      <w:start w:val="1"/>
      <w:numFmt w:val="lowerRoman"/>
      <w:lvlText w:val="(%1)"/>
      <w:lvlJc w:val="left"/>
      <w:pPr>
        <w:tabs>
          <w:tab w:val="num" w:pos="1080"/>
        </w:tabs>
        <w:ind w:left="1080" w:hanging="360"/>
      </w:pPr>
      <w:rPr>
        <w:rFonts w:hint="default"/>
        <w:b w:val="0"/>
        <w:i w:val="0"/>
        <w:u w:val="no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7"/>
  </w:num>
  <w:num w:numId="2">
    <w:abstractNumId w:val="18"/>
  </w:num>
  <w:num w:numId="3">
    <w:abstractNumId w:val="8"/>
  </w:num>
  <w:num w:numId="4">
    <w:abstractNumId w:val="10"/>
  </w:num>
  <w:num w:numId="5">
    <w:abstractNumId w:val="17"/>
  </w:num>
  <w:num w:numId="6">
    <w:abstractNumId w:val="16"/>
  </w:num>
  <w:num w:numId="7">
    <w:abstractNumId w:val="28"/>
  </w:num>
  <w:num w:numId="8">
    <w:abstractNumId w:val="6"/>
  </w:num>
  <w:num w:numId="9">
    <w:abstractNumId w:val="21"/>
  </w:num>
  <w:num w:numId="10">
    <w:abstractNumId w:val="20"/>
  </w:num>
  <w:num w:numId="11">
    <w:abstractNumId w:val="2"/>
  </w:num>
  <w:num w:numId="12">
    <w:abstractNumId w:val="27"/>
  </w:num>
  <w:num w:numId="13">
    <w:abstractNumId w:val="25"/>
  </w:num>
  <w:num w:numId="14">
    <w:abstractNumId w:val="15"/>
  </w:num>
  <w:num w:numId="15">
    <w:abstractNumId w:val="14"/>
  </w:num>
  <w:num w:numId="16">
    <w:abstractNumId w:val="5"/>
  </w:num>
  <w:num w:numId="17">
    <w:abstractNumId w:val="1"/>
  </w:num>
  <w:num w:numId="18">
    <w:abstractNumId w:val="13"/>
  </w:num>
  <w:num w:numId="19">
    <w:abstractNumId w:val="23"/>
  </w:num>
  <w:num w:numId="20">
    <w:abstractNumId w:val="26"/>
  </w:num>
  <w:num w:numId="21">
    <w:abstractNumId w:val="22"/>
  </w:num>
  <w:num w:numId="22">
    <w:abstractNumId w:val="24"/>
  </w:num>
  <w:num w:numId="23">
    <w:abstractNumId w:val="4"/>
  </w:num>
  <w:num w:numId="24">
    <w:abstractNumId w:val="11"/>
  </w:num>
  <w:num w:numId="25">
    <w:abstractNumId w:val="9"/>
  </w:num>
  <w:num w:numId="26">
    <w:abstractNumId w:val="0"/>
  </w:num>
  <w:num w:numId="27">
    <w:abstractNumId w:val="12"/>
  </w:num>
  <w:num w:numId="28">
    <w:abstractNumId w:val="3"/>
  </w:num>
  <w:num w:numId="29">
    <w:abstractNumId w:val="19"/>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Gouvêa Toledo - AGT">
    <w15:presenceInfo w15:providerId="None" w15:userId="Amanda Gouvêa Toledo - AG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142"/>
  <w:doNotHyphenateCap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13D"/>
    <w:rsid w:val="0000236B"/>
    <w:rsid w:val="00002693"/>
    <w:rsid w:val="00002B33"/>
    <w:rsid w:val="000033C2"/>
    <w:rsid w:val="000033ED"/>
    <w:rsid w:val="00003B84"/>
    <w:rsid w:val="000058C5"/>
    <w:rsid w:val="0000627A"/>
    <w:rsid w:val="000065BA"/>
    <w:rsid w:val="00006A77"/>
    <w:rsid w:val="00006AA5"/>
    <w:rsid w:val="00006F5B"/>
    <w:rsid w:val="0000717F"/>
    <w:rsid w:val="0000731D"/>
    <w:rsid w:val="00007EC9"/>
    <w:rsid w:val="000104D0"/>
    <w:rsid w:val="00010B73"/>
    <w:rsid w:val="000121FE"/>
    <w:rsid w:val="0001266C"/>
    <w:rsid w:val="00012EDA"/>
    <w:rsid w:val="0001367C"/>
    <w:rsid w:val="0001487D"/>
    <w:rsid w:val="000157C8"/>
    <w:rsid w:val="000158B8"/>
    <w:rsid w:val="0001631F"/>
    <w:rsid w:val="000169D3"/>
    <w:rsid w:val="00016B06"/>
    <w:rsid w:val="000177B9"/>
    <w:rsid w:val="00017DB0"/>
    <w:rsid w:val="00020511"/>
    <w:rsid w:val="00020666"/>
    <w:rsid w:val="0002076C"/>
    <w:rsid w:val="00020A8A"/>
    <w:rsid w:val="00021040"/>
    <w:rsid w:val="00023693"/>
    <w:rsid w:val="000247A3"/>
    <w:rsid w:val="000247C9"/>
    <w:rsid w:val="00024FE5"/>
    <w:rsid w:val="00025149"/>
    <w:rsid w:val="000255C5"/>
    <w:rsid w:val="0002651B"/>
    <w:rsid w:val="0003102D"/>
    <w:rsid w:val="0003139F"/>
    <w:rsid w:val="0003198B"/>
    <w:rsid w:val="00031A14"/>
    <w:rsid w:val="00032F0A"/>
    <w:rsid w:val="00033257"/>
    <w:rsid w:val="0003394A"/>
    <w:rsid w:val="00037BAC"/>
    <w:rsid w:val="00042159"/>
    <w:rsid w:val="00044E12"/>
    <w:rsid w:val="00045A10"/>
    <w:rsid w:val="00045EC0"/>
    <w:rsid w:val="000466DB"/>
    <w:rsid w:val="000468CC"/>
    <w:rsid w:val="00046F12"/>
    <w:rsid w:val="00051006"/>
    <w:rsid w:val="000518F3"/>
    <w:rsid w:val="000522CE"/>
    <w:rsid w:val="000527A1"/>
    <w:rsid w:val="00052818"/>
    <w:rsid w:val="00052BEB"/>
    <w:rsid w:val="00052D23"/>
    <w:rsid w:val="00053A98"/>
    <w:rsid w:val="0005489E"/>
    <w:rsid w:val="00054D37"/>
    <w:rsid w:val="000550D7"/>
    <w:rsid w:val="0005564F"/>
    <w:rsid w:val="00056491"/>
    <w:rsid w:val="0005649F"/>
    <w:rsid w:val="000573D5"/>
    <w:rsid w:val="00057EA5"/>
    <w:rsid w:val="00060818"/>
    <w:rsid w:val="0006121D"/>
    <w:rsid w:val="00062099"/>
    <w:rsid w:val="00062C04"/>
    <w:rsid w:val="00062C06"/>
    <w:rsid w:val="00062CB7"/>
    <w:rsid w:val="000631B3"/>
    <w:rsid w:val="00064B27"/>
    <w:rsid w:val="00066733"/>
    <w:rsid w:val="0007003C"/>
    <w:rsid w:val="000704A5"/>
    <w:rsid w:val="00070F38"/>
    <w:rsid w:val="00072C61"/>
    <w:rsid w:val="00072FB4"/>
    <w:rsid w:val="000730A7"/>
    <w:rsid w:val="000757EA"/>
    <w:rsid w:val="00075CF2"/>
    <w:rsid w:val="00076527"/>
    <w:rsid w:val="00076A49"/>
    <w:rsid w:val="00077B98"/>
    <w:rsid w:val="00081022"/>
    <w:rsid w:val="000811EA"/>
    <w:rsid w:val="00081D23"/>
    <w:rsid w:val="00083083"/>
    <w:rsid w:val="00084A16"/>
    <w:rsid w:val="00086B4B"/>
    <w:rsid w:val="000879A9"/>
    <w:rsid w:val="0009091C"/>
    <w:rsid w:val="00091129"/>
    <w:rsid w:val="000922CD"/>
    <w:rsid w:val="000931E3"/>
    <w:rsid w:val="00093A65"/>
    <w:rsid w:val="00094443"/>
    <w:rsid w:val="000957AD"/>
    <w:rsid w:val="00095E48"/>
    <w:rsid w:val="00097963"/>
    <w:rsid w:val="00097F78"/>
    <w:rsid w:val="000A01C2"/>
    <w:rsid w:val="000A0591"/>
    <w:rsid w:val="000A14FE"/>
    <w:rsid w:val="000A1522"/>
    <w:rsid w:val="000A153D"/>
    <w:rsid w:val="000A15CD"/>
    <w:rsid w:val="000A16CC"/>
    <w:rsid w:val="000A21A4"/>
    <w:rsid w:val="000A24C0"/>
    <w:rsid w:val="000A25F2"/>
    <w:rsid w:val="000A3B80"/>
    <w:rsid w:val="000A3C45"/>
    <w:rsid w:val="000A45AB"/>
    <w:rsid w:val="000A4A44"/>
    <w:rsid w:val="000A4D1A"/>
    <w:rsid w:val="000A51D5"/>
    <w:rsid w:val="000A5576"/>
    <w:rsid w:val="000A57BB"/>
    <w:rsid w:val="000A5BBC"/>
    <w:rsid w:val="000A6722"/>
    <w:rsid w:val="000A68A3"/>
    <w:rsid w:val="000A6F21"/>
    <w:rsid w:val="000B09AF"/>
    <w:rsid w:val="000B153E"/>
    <w:rsid w:val="000B1BFC"/>
    <w:rsid w:val="000B2854"/>
    <w:rsid w:val="000B367B"/>
    <w:rsid w:val="000B3DD9"/>
    <w:rsid w:val="000B42B6"/>
    <w:rsid w:val="000B4595"/>
    <w:rsid w:val="000B459B"/>
    <w:rsid w:val="000B49DF"/>
    <w:rsid w:val="000B5354"/>
    <w:rsid w:val="000B541B"/>
    <w:rsid w:val="000B697D"/>
    <w:rsid w:val="000B709D"/>
    <w:rsid w:val="000B7C1E"/>
    <w:rsid w:val="000C030B"/>
    <w:rsid w:val="000C0C34"/>
    <w:rsid w:val="000C1CC3"/>
    <w:rsid w:val="000C231B"/>
    <w:rsid w:val="000C2925"/>
    <w:rsid w:val="000C4A38"/>
    <w:rsid w:val="000C52B3"/>
    <w:rsid w:val="000C57DC"/>
    <w:rsid w:val="000C71D3"/>
    <w:rsid w:val="000C79E9"/>
    <w:rsid w:val="000C7CF2"/>
    <w:rsid w:val="000D0901"/>
    <w:rsid w:val="000D0C72"/>
    <w:rsid w:val="000D302E"/>
    <w:rsid w:val="000D6526"/>
    <w:rsid w:val="000D6F82"/>
    <w:rsid w:val="000D72D2"/>
    <w:rsid w:val="000E0E00"/>
    <w:rsid w:val="000E28BB"/>
    <w:rsid w:val="000E3492"/>
    <w:rsid w:val="000E4B13"/>
    <w:rsid w:val="000E5571"/>
    <w:rsid w:val="000E5FA9"/>
    <w:rsid w:val="000E68CA"/>
    <w:rsid w:val="000E6DA5"/>
    <w:rsid w:val="000F04D1"/>
    <w:rsid w:val="000F1326"/>
    <w:rsid w:val="000F1476"/>
    <w:rsid w:val="000F2152"/>
    <w:rsid w:val="000F22C1"/>
    <w:rsid w:val="000F3744"/>
    <w:rsid w:val="000F3D08"/>
    <w:rsid w:val="000F527D"/>
    <w:rsid w:val="000F555D"/>
    <w:rsid w:val="000F55F2"/>
    <w:rsid w:val="000F57E5"/>
    <w:rsid w:val="000F6C2F"/>
    <w:rsid w:val="000F7DF6"/>
    <w:rsid w:val="001001A5"/>
    <w:rsid w:val="001023F3"/>
    <w:rsid w:val="0010282F"/>
    <w:rsid w:val="00102C66"/>
    <w:rsid w:val="00104DF7"/>
    <w:rsid w:val="001054DC"/>
    <w:rsid w:val="0010572E"/>
    <w:rsid w:val="00106325"/>
    <w:rsid w:val="00106351"/>
    <w:rsid w:val="001078B4"/>
    <w:rsid w:val="00110042"/>
    <w:rsid w:val="001108D5"/>
    <w:rsid w:val="00111ECD"/>
    <w:rsid w:val="00111F47"/>
    <w:rsid w:val="00112007"/>
    <w:rsid w:val="0011236F"/>
    <w:rsid w:val="001123F6"/>
    <w:rsid w:val="00112B2A"/>
    <w:rsid w:val="00112C86"/>
    <w:rsid w:val="00112CA5"/>
    <w:rsid w:val="001157F4"/>
    <w:rsid w:val="00115AC1"/>
    <w:rsid w:val="00115E1A"/>
    <w:rsid w:val="0011685A"/>
    <w:rsid w:val="00116EC1"/>
    <w:rsid w:val="00120F92"/>
    <w:rsid w:val="00121186"/>
    <w:rsid w:val="001214FB"/>
    <w:rsid w:val="00121822"/>
    <w:rsid w:val="00121A22"/>
    <w:rsid w:val="00121B83"/>
    <w:rsid w:val="0012215E"/>
    <w:rsid w:val="0012227C"/>
    <w:rsid w:val="00122A39"/>
    <w:rsid w:val="0012300A"/>
    <w:rsid w:val="0012487D"/>
    <w:rsid w:val="001250BD"/>
    <w:rsid w:val="00125F32"/>
    <w:rsid w:val="00126031"/>
    <w:rsid w:val="00126BF7"/>
    <w:rsid w:val="0012728E"/>
    <w:rsid w:val="00127850"/>
    <w:rsid w:val="00127D95"/>
    <w:rsid w:val="00130222"/>
    <w:rsid w:val="001312D8"/>
    <w:rsid w:val="00131F58"/>
    <w:rsid w:val="00133342"/>
    <w:rsid w:val="00133D30"/>
    <w:rsid w:val="00133DAC"/>
    <w:rsid w:val="001350D7"/>
    <w:rsid w:val="00136141"/>
    <w:rsid w:val="001408B6"/>
    <w:rsid w:val="00140A81"/>
    <w:rsid w:val="00141692"/>
    <w:rsid w:val="0014194A"/>
    <w:rsid w:val="0014276B"/>
    <w:rsid w:val="0014300B"/>
    <w:rsid w:val="001433A7"/>
    <w:rsid w:val="00143DA2"/>
    <w:rsid w:val="0014462B"/>
    <w:rsid w:val="00145331"/>
    <w:rsid w:val="00146766"/>
    <w:rsid w:val="001473EF"/>
    <w:rsid w:val="00147925"/>
    <w:rsid w:val="00150545"/>
    <w:rsid w:val="00151F92"/>
    <w:rsid w:val="00152EE3"/>
    <w:rsid w:val="00153526"/>
    <w:rsid w:val="00153F3D"/>
    <w:rsid w:val="00153FFB"/>
    <w:rsid w:val="001555DD"/>
    <w:rsid w:val="00155DC2"/>
    <w:rsid w:val="00156379"/>
    <w:rsid w:val="00156B94"/>
    <w:rsid w:val="00156F3A"/>
    <w:rsid w:val="0015702F"/>
    <w:rsid w:val="00157D6B"/>
    <w:rsid w:val="00160C26"/>
    <w:rsid w:val="0016150B"/>
    <w:rsid w:val="00162D21"/>
    <w:rsid w:val="00163196"/>
    <w:rsid w:val="001641C9"/>
    <w:rsid w:val="001651DD"/>
    <w:rsid w:val="0016530D"/>
    <w:rsid w:val="00165561"/>
    <w:rsid w:val="00165C5C"/>
    <w:rsid w:val="00166922"/>
    <w:rsid w:val="0016750D"/>
    <w:rsid w:val="00167ADC"/>
    <w:rsid w:val="00170704"/>
    <w:rsid w:val="00171917"/>
    <w:rsid w:val="00171A4D"/>
    <w:rsid w:val="0017246E"/>
    <w:rsid w:val="00172B73"/>
    <w:rsid w:val="0017406D"/>
    <w:rsid w:val="0017413B"/>
    <w:rsid w:val="00174CB9"/>
    <w:rsid w:val="00174EB0"/>
    <w:rsid w:val="00175D45"/>
    <w:rsid w:val="001761EC"/>
    <w:rsid w:val="001764F4"/>
    <w:rsid w:val="0017660F"/>
    <w:rsid w:val="00176728"/>
    <w:rsid w:val="00180DBB"/>
    <w:rsid w:val="00180F13"/>
    <w:rsid w:val="001814D1"/>
    <w:rsid w:val="001816BD"/>
    <w:rsid w:val="00181836"/>
    <w:rsid w:val="00182B8E"/>
    <w:rsid w:val="00182EB9"/>
    <w:rsid w:val="00183DCE"/>
    <w:rsid w:val="00183FD8"/>
    <w:rsid w:val="00184B9A"/>
    <w:rsid w:val="00185D1A"/>
    <w:rsid w:val="00186897"/>
    <w:rsid w:val="001879CB"/>
    <w:rsid w:val="00190169"/>
    <w:rsid w:val="0019021C"/>
    <w:rsid w:val="001908EE"/>
    <w:rsid w:val="0019091E"/>
    <w:rsid w:val="0019132A"/>
    <w:rsid w:val="00191BF0"/>
    <w:rsid w:val="00192F43"/>
    <w:rsid w:val="001933DF"/>
    <w:rsid w:val="00193B9B"/>
    <w:rsid w:val="00194327"/>
    <w:rsid w:val="00194D9D"/>
    <w:rsid w:val="00195B81"/>
    <w:rsid w:val="001967CC"/>
    <w:rsid w:val="00196EBC"/>
    <w:rsid w:val="00197723"/>
    <w:rsid w:val="0019797C"/>
    <w:rsid w:val="00197F64"/>
    <w:rsid w:val="001A11F6"/>
    <w:rsid w:val="001A1306"/>
    <w:rsid w:val="001A153E"/>
    <w:rsid w:val="001A1F1B"/>
    <w:rsid w:val="001A3DFF"/>
    <w:rsid w:val="001A3FAB"/>
    <w:rsid w:val="001A4215"/>
    <w:rsid w:val="001A426E"/>
    <w:rsid w:val="001A549A"/>
    <w:rsid w:val="001A6050"/>
    <w:rsid w:val="001A613A"/>
    <w:rsid w:val="001A7188"/>
    <w:rsid w:val="001A79FA"/>
    <w:rsid w:val="001B0BD7"/>
    <w:rsid w:val="001B1DE6"/>
    <w:rsid w:val="001B1E8F"/>
    <w:rsid w:val="001B24E2"/>
    <w:rsid w:val="001B2B78"/>
    <w:rsid w:val="001B2E82"/>
    <w:rsid w:val="001B3305"/>
    <w:rsid w:val="001B4D8A"/>
    <w:rsid w:val="001B53AF"/>
    <w:rsid w:val="001C0088"/>
    <w:rsid w:val="001C0AFD"/>
    <w:rsid w:val="001C1210"/>
    <w:rsid w:val="001C1A7B"/>
    <w:rsid w:val="001C1BAA"/>
    <w:rsid w:val="001C1DC6"/>
    <w:rsid w:val="001C236A"/>
    <w:rsid w:val="001C2698"/>
    <w:rsid w:val="001C27A2"/>
    <w:rsid w:val="001C3333"/>
    <w:rsid w:val="001C3647"/>
    <w:rsid w:val="001C3F91"/>
    <w:rsid w:val="001C5AE6"/>
    <w:rsid w:val="001D0354"/>
    <w:rsid w:val="001D03C4"/>
    <w:rsid w:val="001D091D"/>
    <w:rsid w:val="001D0A5D"/>
    <w:rsid w:val="001D0CAE"/>
    <w:rsid w:val="001D1282"/>
    <w:rsid w:val="001D20DE"/>
    <w:rsid w:val="001D27F7"/>
    <w:rsid w:val="001D2AB2"/>
    <w:rsid w:val="001D2CB2"/>
    <w:rsid w:val="001D3020"/>
    <w:rsid w:val="001D529F"/>
    <w:rsid w:val="001D55DF"/>
    <w:rsid w:val="001D649A"/>
    <w:rsid w:val="001D688C"/>
    <w:rsid w:val="001D709E"/>
    <w:rsid w:val="001D7C55"/>
    <w:rsid w:val="001E04A7"/>
    <w:rsid w:val="001E0CFC"/>
    <w:rsid w:val="001E1216"/>
    <w:rsid w:val="001E1500"/>
    <w:rsid w:val="001E3D9F"/>
    <w:rsid w:val="001E448B"/>
    <w:rsid w:val="001E5143"/>
    <w:rsid w:val="001E76CB"/>
    <w:rsid w:val="001F1EB9"/>
    <w:rsid w:val="001F22DC"/>
    <w:rsid w:val="001F2CA1"/>
    <w:rsid w:val="001F3101"/>
    <w:rsid w:val="001F31B8"/>
    <w:rsid w:val="001F3288"/>
    <w:rsid w:val="001F4898"/>
    <w:rsid w:val="001F48BE"/>
    <w:rsid w:val="001F4F05"/>
    <w:rsid w:val="001F5228"/>
    <w:rsid w:val="001F5A4D"/>
    <w:rsid w:val="001F5AE9"/>
    <w:rsid w:val="001F5F08"/>
    <w:rsid w:val="001F687E"/>
    <w:rsid w:val="001F6D54"/>
    <w:rsid w:val="001F7026"/>
    <w:rsid w:val="001F7F64"/>
    <w:rsid w:val="0020155F"/>
    <w:rsid w:val="00201A4B"/>
    <w:rsid w:val="00201FB8"/>
    <w:rsid w:val="00202039"/>
    <w:rsid w:val="002021D3"/>
    <w:rsid w:val="00203271"/>
    <w:rsid w:val="00205954"/>
    <w:rsid w:val="002060B7"/>
    <w:rsid w:val="002074DC"/>
    <w:rsid w:val="002103EF"/>
    <w:rsid w:val="00210B2B"/>
    <w:rsid w:val="00210BAE"/>
    <w:rsid w:val="002118E0"/>
    <w:rsid w:val="00212318"/>
    <w:rsid w:val="00212E8E"/>
    <w:rsid w:val="0021321B"/>
    <w:rsid w:val="00214054"/>
    <w:rsid w:val="0021534E"/>
    <w:rsid w:val="00215FCF"/>
    <w:rsid w:val="00216516"/>
    <w:rsid w:val="00216876"/>
    <w:rsid w:val="002169DC"/>
    <w:rsid w:val="00216D34"/>
    <w:rsid w:val="0021774A"/>
    <w:rsid w:val="00217A32"/>
    <w:rsid w:val="002203D6"/>
    <w:rsid w:val="0022077F"/>
    <w:rsid w:val="002209FD"/>
    <w:rsid w:val="00220FB0"/>
    <w:rsid w:val="002211BD"/>
    <w:rsid w:val="00221E08"/>
    <w:rsid w:val="002227E1"/>
    <w:rsid w:val="00224E35"/>
    <w:rsid w:val="0022521B"/>
    <w:rsid w:val="00225308"/>
    <w:rsid w:val="00225764"/>
    <w:rsid w:val="0022621A"/>
    <w:rsid w:val="002266F2"/>
    <w:rsid w:val="0022671B"/>
    <w:rsid w:val="002269A8"/>
    <w:rsid w:val="00226B56"/>
    <w:rsid w:val="002279DB"/>
    <w:rsid w:val="00227D3D"/>
    <w:rsid w:val="00230380"/>
    <w:rsid w:val="00230F15"/>
    <w:rsid w:val="00231A34"/>
    <w:rsid w:val="00231CCA"/>
    <w:rsid w:val="00233833"/>
    <w:rsid w:val="00233B14"/>
    <w:rsid w:val="00233BF6"/>
    <w:rsid w:val="00234B09"/>
    <w:rsid w:val="002358C2"/>
    <w:rsid w:val="0023653C"/>
    <w:rsid w:val="00236A65"/>
    <w:rsid w:val="00236BE0"/>
    <w:rsid w:val="002373E2"/>
    <w:rsid w:val="0023793B"/>
    <w:rsid w:val="00240E2D"/>
    <w:rsid w:val="00244A1C"/>
    <w:rsid w:val="0024597F"/>
    <w:rsid w:val="00246AC6"/>
    <w:rsid w:val="00250629"/>
    <w:rsid w:val="00250C00"/>
    <w:rsid w:val="00251233"/>
    <w:rsid w:val="002514FD"/>
    <w:rsid w:val="002522E9"/>
    <w:rsid w:val="00253C98"/>
    <w:rsid w:val="00254841"/>
    <w:rsid w:val="00254C8F"/>
    <w:rsid w:val="00254DAD"/>
    <w:rsid w:val="00255C4B"/>
    <w:rsid w:val="00255D2B"/>
    <w:rsid w:val="00255EAD"/>
    <w:rsid w:val="002562E2"/>
    <w:rsid w:val="002565B2"/>
    <w:rsid w:val="0025676A"/>
    <w:rsid w:val="00257A70"/>
    <w:rsid w:val="00257B6D"/>
    <w:rsid w:val="00260EBC"/>
    <w:rsid w:val="002611B6"/>
    <w:rsid w:val="002611BA"/>
    <w:rsid w:val="00261914"/>
    <w:rsid w:val="00261A90"/>
    <w:rsid w:val="00261D34"/>
    <w:rsid w:val="00262737"/>
    <w:rsid w:val="00263035"/>
    <w:rsid w:val="00263AF4"/>
    <w:rsid w:val="00263D22"/>
    <w:rsid w:val="0026482F"/>
    <w:rsid w:val="0026516C"/>
    <w:rsid w:val="00265A32"/>
    <w:rsid w:val="00265DF0"/>
    <w:rsid w:val="002662B4"/>
    <w:rsid w:val="0026677D"/>
    <w:rsid w:val="002669EF"/>
    <w:rsid w:val="00267166"/>
    <w:rsid w:val="00270C8B"/>
    <w:rsid w:val="00271419"/>
    <w:rsid w:val="00271534"/>
    <w:rsid w:val="00272029"/>
    <w:rsid w:val="00273070"/>
    <w:rsid w:val="002745AB"/>
    <w:rsid w:val="00274984"/>
    <w:rsid w:val="00274BDF"/>
    <w:rsid w:val="00275598"/>
    <w:rsid w:val="00275A64"/>
    <w:rsid w:val="002763EB"/>
    <w:rsid w:val="00280311"/>
    <w:rsid w:val="00280A0C"/>
    <w:rsid w:val="002813C0"/>
    <w:rsid w:val="00281C53"/>
    <w:rsid w:val="002821CA"/>
    <w:rsid w:val="002824D2"/>
    <w:rsid w:val="0028362A"/>
    <w:rsid w:val="00283F6E"/>
    <w:rsid w:val="00284D94"/>
    <w:rsid w:val="00285B74"/>
    <w:rsid w:val="00285E76"/>
    <w:rsid w:val="002867DF"/>
    <w:rsid w:val="00290259"/>
    <w:rsid w:val="00290936"/>
    <w:rsid w:val="00291B7C"/>
    <w:rsid w:val="00292158"/>
    <w:rsid w:val="00294CEB"/>
    <w:rsid w:val="00295145"/>
    <w:rsid w:val="00296E00"/>
    <w:rsid w:val="002975F9"/>
    <w:rsid w:val="00297D60"/>
    <w:rsid w:val="002A08C2"/>
    <w:rsid w:val="002A0E23"/>
    <w:rsid w:val="002A119B"/>
    <w:rsid w:val="002A1BDF"/>
    <w:rsid w:val="002A1DA3"/>
    <w:rsid w:val="002A216E"/>
    <w:rsid w:val="002A244B"/>
    <w:rsid w:val="002A2A18"/>
    <w:rsid w:val="002A3B67"/>
    <w:rsid w:val="002A3CE3"/>
    <w:rsid w:val="002A4F21"/>
    <w:rsid w:val="002A4F88"/>
    <w:rsid w:val="002A59D3"/>
    <w:rsid w:val="002A5B18"/>
    <w:rsid w:val="002A5BCE"/>
    <w:rsid w:val="002A5F3A"/>
    <w:rsid w:val="002A6AA9"/>
    <w:rsid w:val="002A701C"/>
    <w:rsid w:val="002A7E9C"/>
    <w:rsid w:val="002B07F4"/>
    <w:rsid w:val="002B11BA"/>
    <w:rsid w:val="002B22AF"/>
    <w:rsid w:val="002B2C5F"/>
    <w:rsid w:val="002B3797"/>
    <w:rsid w:val="002B3CEC"/>
    <w:rsid w:val="002B41CD"/>
    <w:rsid w:val="002B4B69"/>
    <w:rsid w:val="002B552C"/>
    <w:rsid w:val="002B55B0"/>
    <w:rsid w:val="002B62CE"/>
    <w:rsid w:val="002B6A51"/>
    <w:rsid w:val="002B7CBD"/>
    <w:rsid w:val="002C0FC5"/>
    <w:rsid w:val="002C11F4"/>
    <w:rsid w:val="002C1AAD"/>
    <w:rsid w:val="002C1DE7"/>
    <w:rsid w:val="002C33FC"/>
    <w:rsid w:val="002C5E07"/>
    <w:rsid w:val="002C6AAF"/>
    <w:rsid w:val="002D0C37"/>
    <w:rsid w:val="002D16E3"/>
    <w:rsid w:val="002D1774"/>
    <w:rsid w:val="002D180B"/>
    <w:rsid w:val="002D193E"/>
    <w:rsid w:val="002D1987"/>
    <w:rsid w:val="002D1DE2"/>
    <w:rsid w:val="002D2393"/>
    <w:rsid w:val="002D3416"/>
    <w:rsid w:val="002D35E3"/>
    <w:rsid w:val="002D381F"/>
    <w:rsid w:val="002D3B27"/>
    <w:rsid w:val="002D4B0C"/>
    <w:rsid w:val="002D4CED"/>
    <w:rsid w:val="002D59EB"/>
    <w:rsid w:val="002D5B5A"/>
    <w:rsid w:val="002D63D3"/>
    <w:rsid w:val="002D67F8"/>
    <w:rsid w:val="002D692A"/>
    <w:rsid w:val="002E0C3A"/>
    <w:rsid w:val="002E250B"/>
    <w:rsid w:val="002E279F"/>
    <w:rsid w:val="002E3C87"/>
    <w:rsid w:val="002E4154"/>
    <w:rsid w:val="002E441F"/>
    <w:rsid w:val="002E474D"/>
    <w:rsid w:val="002E5015"/>
    <w:rsid w:val="002E5357"/>
    <w:rsid w:val="002E5A4F"/>
    <w:rsid w:val="002E6D07"/>
    <w:rsid w:val="002E70E3"/>
    <w:rsid w:val="002E7CDE"/>
    <w:rsid w:val="002F0145"/>
    <w:rsid w:val="002F046C"/>
    <w:rsid w:val="002F0C3A"/>
    <w:rsid w:val="002F0F83"/>
    <w:rsid w:val="002F10D0"/>
    <w:rsid w:val="002F16D1"/>
    <w:rsid w:val="002F1873"/>
    <w:rsid w:val="002F2486"/>
    <w:rsid w:val="002F2A39"/>
    <w:rsid w:val="002F4245"/>
    <w:rsid w:val="002F55C7"/>
    <w:rsid w:val="002F5C91"/>
    <w:rsid w:val="002F624D"/>
    <w:rsid w:val="002F707A"/>
    <w:rsid w:val="00301944"/>
    <w:rsid w:val="0030251D"/>
    <w:rsid w:val="0030314B"/>
    <w:rsid w:val="003033BB"/>
    <w:rsid w:val="003034D9"/>
    <w:rsid w:val="003043DE"/>
    <w:rsid w:val="00304A0C"/>
    <w:rsid w:val="00305F19"/>
    <w:rsid w:val="00306F5A"/>
    <w:rsid w:val="003077D6"/>
    <w:rsid w:val="00307D87"/>
    <w:rsid w:val="00307EEA"/>
    <w:rsid w:val="00307EEB"/>
    <w:rsid w:val="003101C2"/>
    <w:rsid w:val="00310C75"/>
    <w:rsid w:val="00310E31"/>
    <w:rsid w:val="003128DF"/>
    <w:rsid w:val="00312F1C"/>
    <w:rsid w:val="0031465A"/>
    <w:rsid w:val="00314815"/>
    <w:rsid w:val="00315CA5"/>
    <w:rsid w:val="003166E5"/>
    <w:rsid w:val="00316AFC"/>
    <w:rsid w:val="00316C58"/>
    <w:rsid w:val="003178FF"/>
    <w:rsid w:val="00320BB5"/>
    <w:rsid w:val="00320DFA"/>
    <w:rsid w:val="003211A3"/>
    <w:rsid w:val="00321412"/>
    <w:rsid w:val="003217D9"/>
    <w:rsid w:val="003220F5"/>
    <w:rsid w:val="00322755"/>
    <w:rsid w:val="00322A80"/>
    <w:rsid w:val="00324615"/>
    <w:rsid w:val="0032520C"/>
    <w:rsid w:val="00325317"/>
    <w:rsid w:val="00325F4E"/>
    <w:rsid w:val="00325FD8"/>
    <w:rsid w:val="00326C84"/>
    <w:rsid w:val="00326F37"/>
    <w:rsid w:val="00326F68"/>
    <w:rsid w:val="003270B1"/>
    <w:rsid w:val="003279AA"/>
    <w:rsid w:val="0033005A"/>
    <w:rsid w:val="00330435"/>
    <w:rsid w:val="00330B4E"/>
    <w:rsid w:val="003329DE"/>
    <w:rsid w:val="00333149"/>
    <w:rsid w:val="00333610"/>
    <w:rsid w:val="0033373B"/>
    <w:rsid w:val="00333827"/>
    <w:rsid w:val="0033394C"/>
    <w:rsid w:val="00334B1B"/>
    <w:rsid w:val="00334CD4"/>
    <w:rsid w:val="00334E11"/>
    <w:rsid w:val="00335909"/>
    <w:rsid w:val="00335C4F"/>
    <w:rsid w:val="00340AF8"/>
    <w:rsid w:val="00340DC3"/>
    <w:rsid w:val="00341229"/>
    <w:rsid w:val="003414DD"/>
    <w:rsid w:val="003415C7"/>
    <w:rsid w:val="003417CD"/>
    <w:rsid w:val="0034189D"/>
    <w:rsid w:val="00341A04"/>
    <w:rsid w:val="00341A6F"/>
    <w:rsid w:val="00341F40"/>
    <w:rsid w:val="00342F03"/>
    <w:rsid w:val="0034310C"/>
    <w:rsid w:val="0034379E"/>
    <w:rsid w:val="0034642E"/>
    <w:rsid w:val="003466DF"/>
    <w:rsid w:val="00347A31"/>
    <w:rsid w:val="00347D75"/>
    <w:rsid w:val="0035001C"/>
    <w:rsid w:val="003500D9"/>
    <w:rsid w:val="00350912"/>
    <w:rsid w:val="003511C3"/>
    <w:rsid w:val="0035169E"/>
    <w:rsid w:val="00351817"/>
    <w:rsid w:val="003529F5"/>
    <w:rsid w:val="003536EB"/>
    <w:rsid w:val="0035396F"/>
    <w:rsid w:val="003560A5"/>
    <w:rsid w:val="00356A5E"/>
    <w:rsid w:val="00357226"/>
    <w:rsid w:val="00360E97"/>
    <w:rsid w:val="003611F2"/>
    <w:rsid w:val="0036180E"/>
    <w:rsid w:val="003618CE"/>
    <w:rsid w:val="00361982"/>
    <w:rsid w:val="00361F0E"/>
    <w:rsid w:val="00362918"/>
    <w:rsid w:val="00362BB0"/>
    <w:rsid w:val="003639D6"/>
    <w:rsid w:val="00363C39"/>
    <w:rsid w:val="003654CE"/>
    <w:rsid w:val="0036781D"/>
    <w:rsid w:val="00367CFD"/>
    <w:rsid w:val="00370DDA"/>
    <w:rsid w:val="00372E87"/>
    <w:rsid w:val="003736B7"/>
    <w:rsid w:val="003741CD"/>
    <w:rsid w:val="003756CA"/>
    <w:rsid w:val="0037589D"/>
    <w:rsid w:val="00375DAA"/>
    <w:rsid w:val="00377414"/>
    <w:rsid w:val="0037779E"/>
    <w:rsid w:val="00380874"/>
    <w:rsid w:val="00381DEB"/>
    <w:rsid w:val="003821AC"/>
    <w:rsid w:val="00382F5D"/>
    <w:rsid w:val="0038345C"/>
    <w:rsid w:val="003842F4"/>
    <w:rsid w:val="00384590"/>
    <w:rsid w:val="00386383"/>
    <w:rsid w:val="00386678"/>
    <w:rsid w:val="00386D91"/>
    <w:rsid w:val="00387324"/>
    <w:rsid w:val="003879EC"/>
    <w:rsid w:val="0039005A"/>
    <w:rsid w:val="0039065D"/>
    <w:rsid w:val="0039115A"/>
    <w:rsid w:val="00392229"/>
    <w:rsid w:val="00392259"/>
    <w:rsid w:val="00392A46"/>
    <w:rsid w:val="003930F2"/>
    <w:rsid w:val="00393438"/>
    <w:rsid w:val="00393CDA"/>
    <w:rsid w:val="003944E8"/>
    <w:rsid w:val="0039454F"/>
    <w:rsid w:val="003952F7"/>
    <w:rsid w:val="00395729"/>
    <w:rsid w:val="003962C8"/>
    <w:rsid w:val="003963C0"/>
    <w:rsid w:val="0039741D"/>
    <w:rsid w:val="00397E84"/>
    <w:rsid w:val="003A0B75"/>
    <w:rsid w:val="003A2526"/>
    <w:rsid w:val="003A2A35"/>
    <w:rsid w:val="003A3F23"/>
    <w:rsid w:val="003A58F5"/>
    <w:rsid w:val="003A5DAD"/>
    <w:rsid w:val="003A7967"/>
    <w:rsid w:val="003A7C85"/>
    <w:rsid w:val="003B435D"/>
    <w:rsid w:val="003B539E"/>
    <w:rsid w:val="003B5672"/>
    <w:rsid w:val="003B5902"/>
    <w:rsid w:val="003B6109"/>
    <w:rsid w:val="003B6143"/>
    <w:rsid w:val="003B6254"/>
    <w:rsid w:val="003B694E"/>
    <w:rsid w:val="003B6E59"/>
    <w:rsid w:val="003B7A85"/>
    <w:rsid w:val="003B7CF1"/>
    <w:rsid w:val="003B7FF8"/>
    <w:rsid w:val="003C069E"/>
    <w:rsid w:val="003C0D1B"/>
    <w:rsid w:val="003C1F0E"/>
    <w:rsid w:val="003C34DE"/>
    <w:rsid w:val="003C393A"/>
    <w:rsid w:val="003C4988"/>
    <w:rsid w:val="003C49F1"/>
    <w:rsid w:val="003C51F9"/>
    <w:rsid w:val="003C520D"/>
    <w:rsid w:val="003C53F4"/>
    <w:rsid w:val="003C5AFA"/>
    <w:rsid w:val="003C5EE3"/>
    <w:rsid w:val="003C62DA"/>
    <w:rsid w:val="003C62DC"/>
    <w:rsid w:val="003C64FA"/>
    <w:rsid w:val="003C6DE3"/>
    <w:rsid w:val="003C79B9"/>
    <w:rsid w:val="003C7BFA"/>
    <w:rsid w:val="003D100F"/>
    <w:rsid w:val="003D1281"/>
    <w:rsid w:val="003D2E5E"/>
    <w:rsid w:val="003D3537"/>
    <w:rsid w:val="003D36F1"/>
    <w:rsid w:val="003D38DC"/>
    <w:rsid w:val="003D490E"/>
    <w:rsid w:val="003D5A5A"/>
    <w:rsid w:val="003D6491"/>
    <w:rsid w:val="003D6A6F"/>
    <w:rsid w:val="003D6B27"/>
    <w:rsid w:val="003D7537"/>
    <w:rsid w:val="003E044B"/>
    <w:rsid w:val="003E1A25"/>
    <w:rsid w:val="003E1A8B"/>
    <w:rsid w:val="003E2618"/>
    <w:rsid w:val="003E2917"/>
    <w:rsid w:val="003E29E9"/>
    <w:rsid w:val="003E2E28"/>
    <w:rsid w:val="003E31C0"/>
    <w:rsid w:val="003E3846"/>
    <w:rsid w:val="003E390B"/>
    <w:rsid w:val="003E5364"/>
    <w:rsid w:val="003E5574"/>
    <w:rsid w:val="003E5BBD"/>
    <w:rsid w:val="003E5F87"/>
    <w:rsid w:val="003E705F"/>
    <w:rsid w:val="003E79F5"/>
    <w:rsid w:val="003F119B"/>
    <w:rsid w:val="003F16F7"/>
    <w:rsid w:val="003F1BA0"/>
    <w:rsid w:val="003F2189"/>
    <w:rsid w:val="003F2807"/>
    <w:rsid w:val="003F2829"/>
    <w:rsid w:val="003F2ACA"/>
    <w:rsid w:val="003F2C5A"/>
    <w:rsid w:val="003F36E2"/>
    <w:rsid w:val="003F44F1"/>
    <w:rsid w:val="003F4C0B"/>
    <w:rsid w:val="003F50D2"/>
    <w:rsid w:val="003F51FD"/>
    <w:rsid w:val="003F61F3"/>
    <w:rsid w:val="003F7682"/>
    <w:rsid w:val="003F7EC8"/>
    <w:rsid w:val="00400652"/>
    <w:rsid w:val="00400C2B"/>
    <w:rsid w:val="00402AA0"/>
    <w:rsid w:val="004030E6"/>
    <w:rsid w:val="00403911"/>
    <w:rsid w:val="00404BD5"/>
    <w:rsid w:val="00405173"/>
    <w:rsid w:val="00406BD1"/>
    <w:rsid w:val="00406FD9"/>
    <w:rsid w:val="004075D4"/>
    <w:rsid w:val="00407E60"/>
    <w:rsid w:val="00410034"/>
    <w:rsid w:val="00410E02"/>
    <w:rsid w:val="0041165A"/>
    <w:rsid w:val="004127F9"/>
    <w:rsid w:val="00412C37"/>
    <w:rsid w:val="004142A3"/>
    <w:rsid w:val="00414637"/>
    <w:rsid w:val="004158C8"/>
    <w:rsid w:val="0041648B"/>
    <w:rsid w:val="00416E35"/>
    <w:rsid w:val="00421721"/>
    <w:rsid w:val="00422421"/>
    <w:rsid w:val="004236AB"/>
    <w:rsid w:val="004240E5"/>
    <w:rsid w:val="00424541"/>
    <w:rsid w:val="00424583"/>
    <w:rsid w:val="00425966"/>
    <w:rsid w:val="00427C5D"/>
    <w:rsid w:val="0043042B"/>
    <w:rsid w:val="00430D85"/>
    <w:rsid w:val="00432825"/>
    <w:rsid w:val="00432EA0"/>
    <w:rsid w:val="0043304E"/>
    <w:rsid w:val="00434A5D"/>
    <w:rsid w:val="004357DC"/>
    <w:rsid w:val="0043619B"/>
    <w:rsid w:val="004367B5"/>
    <w:rsid w:val="00436A23"/>
    <w:rsid w:val="004372C1"/>
    <w:rsid w:val="004379AC"/>
    <w:rsid w:val="004403FC"/>
    <w:rsid w:val="004410A4"/>
    <w:rsid w:val="004415CF"/>
    <w:rsid w:val="00441E1A"/>
    <w:rsid w:val="00442651"/>
    <w:rsid w:val="00442A75"/>
    <w:rsid w:val="00443309"/>
    <w:rsid w:val="00445791"/>
    <w:rsid w:val="00445C10"/>
    <w:rsid w:val="004466D3"/>
    <w:rsid w:val="00446C28"/>
    <w:rsid w:val="004472DF"/>
    <w:rsid w:val="0044778C"/>
    <w:rsid w:val="00447AA2"/>
    <w:rsid w:val="00450F1F"/>
    <w:rsid w:val="00451B57"/>
    <w:rsid w:val="00452557"/>
    <w:rsid w:val="00452C0B"/>
    <w:rsid w:val="00453008"/>
    <w:rsid w:val="00453D53"/>
    <w:rsid w:val="004572D6"/>
    <w:rsid w:val="00457569"/>
    <w:rsid w:val="00457710"/>
    <w:rsid w:val="004577A8"/>
    <w:rsid w:val="00460DB3"/>
    <w:rsid w:val="00461621"/>
    <w:rsid w:val="00461D59"/>
    <w:rsid w:val="0046269E"/>
    <w:rsid w:val="004632D9"/>
    <w:rsid w:val="004632EB"/>
    <w:rsid w:val="0046410F"/>
    <w:rsid w:val="004643C1"/>
    <w:rsid w:val="00464868"/>
    <w:rsid w:val="004649AF"/>
    <w:rsid w:val="00464B34"/>
    <w:rsid w:val="00464BF4"/>
    <w:rsid w:val="00470ED0"/>
    <w:rsid w:val="0047118D"/>
    <w:rsid w:val="00471269"/>
    <w:rsid w:val="00471743"/>
    <w:rsid w:val="00471F4B"/>
    <w:rsid w:val="00472361"/>
    <w:rsid w:val="00472D8F"/>
    <w:rsid w:val="00473209"/>
    <w:rsid w:val="00473859"/>
    <w:rsid w:val="00473CE7"/>
    <w:rsid w:val="004741B1"/>
    <w:rsid w:val="004747A9"/>
    <w:rsid w:val="00475890"/>
    <w:rsid w:val="00476B8C"/>
    <w:rsid w:val="00477B5C"/>
    <w:rsid w:val="004804B0"/>
    <w:rsid w:val="00480831"/>
    <w:rsid w:val="004815CE"/>
    <w:rsid w:val="00483213"/>
    <w:rsid w:val="00483534"/>
    <w:rsid w:val="004835D1"/>
    <w:rsid w:val="0048370D"/>
    <w:rsid w:val="00484342"/>
    <w:rsid w:val="00485300"/>
    <w:rsid w:val="00485DEF"/>
    <w:rsid w:val="00485FD1"/>
    <w:rsid w:val="004866D3"/>
    <w:rsid w:val="004872C8"/>
    <w:rsid w:val="00487493"/>
    <w:rsid w:val="00490A96"/>
    <w:rsid w:val="0049127F"/>
    <w:rsid w:val="0049270C"/>
    <w:rsid w:val="00492F43"/>
    <w:rsid w:val="004934E8"/>
    <w:rsid w:val="00493B40"/>
    <w:rsid w:val="00493F74"/>
    <w:rsid w:val="00494516"/>
    <w:rsid w:val="0049466C"/>
    <w:rsid w:val="004948CD"/>
    <w:rsid w:val="0049638F"/>
    <w:rsid w:val="00496A7F"/>
    <w:rsid w:val="00496CCF"/>
    <w:rsid w:val="004973EF"/>
    <w:rsid w:val="004A0A05"/>
    <w:rsid w:val="004A1296"/>
    <w:rsid w:val="004A12D9"/>
    <w:rsid w:val="004A13E7"/>
    <w:rsid w:val="004A204B"/>
    <w:rsid w:val="004A2259"/>
    <w:rsid w:val="004A43E7"/>
    <w:rsid w:val="004A51D7"/>
    <w:rsid w:val="004A57C8"/>
    <w:rsid w:val="004A5AC5"/>
    <w:rsid w:val="004A6963"/>
    <w:rsid w:val="004A6A3C"/>
    <w:rsid w:val="004A6F0D"/>
    <w:rsid w:val="004A7EF2"/>
    <w:rsid w:val="004B022E"/>
    <w:rsid w:val="004B094B"/>
    <w:rsid w:val="004B30A0"/>
    <w:rsid w:val="004B3259"/>
    <w:rsid w:val="004B35A3"/>
    <w:rsid w:val="004B3C51"/>
    <w:rsid w:val="004B48AD"/>
    <w:rsid w:val="004B4CB5"/>
    <w:rsid w:val="004B4E49"/>
    <w:rsid w:val="004B56B4"/>
    <w:rsid w:val="004B5A25"/>
    <w:rsid w:val="004B694B"/>
    <w:rsid w:val="004B6B23"/>
    <w:rsid w:val="004B7434"/>
    <w:rsid w:val="004B762A"/>
    <w:rsid w:val="004B7AEE"/>
    <w:rsid w:val="004C0CB6"/>
    <w:rsid w:val="004C1886"/>
    <w:rsid w:val="004C2372"/>
    <w:rsid w:val="004C29FD"/>
    <w:rsid w:val="004C2C1C"/>
    <w:rsid w:val="004C2EBB"/>
    <w:rsid w:val="004C34A8"/>
    <w:rsid w:val="004C3F51"/>
    <w:rsid w:val="004C50A0"/>
    <w:rsid w:val="004C5E9D"/>
    <w:rsid w:val="004C6D53"/>
    <w:rsid w:val="004D1C78"/>
    <w:rsid w:val="004D2EFC"/>
    <w:rsid w:val="004D3658"/>
    <w:rsid w:val="004D48E6"/>
    <w:rsid w:val="004D4FA1"/>
    <w:rsid w:val="004D515F"/>
    <w:rsid w:val="004D5681"/>
    <w:rsid w:val="004D579D"/>
    <w:rsid w:val="004D6553"/>
    <w:rsid w:val="004D6BAF"/>
    <w:rsid w:val="004D6F72"/>
    <w:rsid w:val="004D73EE"/>
    <w:rsid w:val="004E0020"/>
    <w:rsid w:val="004E007A"/>
    <w:rsid w:val="004E0574"/>
    <w:rsid w:val="004E2F34"/>
    <w:rsid w:val="004E6597"/>
    <w:rsid w:val="004E675B"/>
    <w:rsid w:val="004E6886"/>
    <w:rsid w:val="004E7158"/>
    <w:rsid w:val="004E79AE"/>
    <w:rsid w:val="004F0CE0"/>
    <w:rsid w:val="004F1B7A"/>
    <w:rsid w:val="004F1C05"/>
    <w:rsid w:val="004F274A"/>
    <w:rsid w:val="004F3EBA"/>
    <w:rsid w:val="004F5119"/>
    <w:rsid w:val="004F5814"/>
    <w:rsid w:val="004F5A4F"/>
    <w:rsid w:val="004F693B"/>
    <w:rsid w:val="004F6D52"/>
    <w:rsid w:val="004F7FA3"/>
    <w:rsid w:val="00500930"/>
    <w:rsid w:val="0050122B"/>
    <w:rsid w:val="005016D0"/>
    <w:rsid w:val="005019B4"/>
    <w:rsid w:val="005024C8"/>
    <w:rsid w:val="0050315F"/>
    <w:rsid w:val="00503994"/>
    <w:rsid w:val="00503ABD"/>
    <w:rsid w:val="0050460F"/>
    <w:rsid w:val="00504A1F"/>
    <w:rsid w:val="00505BE8"/>
    <w:rsid w:val="00506D93"/>
    <w:rsid w:val="0050741F"/>
    <w:rsid w:val="0051134C"/>
    <w:rsid w:val="00511532"/>
    <w:rsid w:val="00511868"/>
    <w:rsid w:val="005120A3"/>
    <w:rsid w:val="00512317"/>
    <w:rsid w:val="0051388F"/>
    <w:rsid w:val="00513B3C"/>
    <w:rsid w:val="005151A3"/>
    <w:rsid w:val="00515741"/>
    <w:rsid w:val="00516610"/>
    <w:rsid w:val="00516B30"/>
    <w:rsid w:val="00516BA0"/>
    <w:rsid w:val="00517BF9"/>
    <w:rsid w:val="00517CE9"/>
    <w:rsid w:val="00520C51"/>
    <w:rsid w:val="005216AE"/>
    <w:rsid w:val="0052285B"/>
    <w:rsid w:val="0052392E"/>
    <w:rsid w:val="00524065"/>
    <w:rsid w:val="0052476B"/>
    <w:rsid w:val="005257DD"/>
    <w:rsid w:val="005266B7"/>
    <w:rsid w:val="00526EE2"/>
    <w:rsid w:val="0052782C"/>
    <w:rsid w:val="00527ACC"/>
    <w:rsid w:val="00530055"/>
    <w:rsid w:val="00530187"/>
    <w:rsid w:val="00530305"/>
    <w:rsid w:val="00530C3E"/>
    <w:rsid w:val="00530F5E"/>
    <w:rsid w:val="005326A6"/>
    <w:rsid w:val="00533116"/>
    <w:rsid w:val="00533F3C"/>
    <w:rsid w:val="00534B9F"/>
    <w:rsid w:val="0053512B"/>
    <w:rsid w:val="00535C32"/>
    <w:rsid w:val="00536284"/>
    <w:rsid w:val="005367CE"/>
    <w:rsid w:val="00537116"/>
    <w:rsid w:val="005373D9"/>
    <w:rsid w:val="005402E3"/>
    <w:rsid w:val="0054090D"/>
    <w:rsid w:val="00540A3A"/>
    <w:rsid w:val="00540EF8"/>
    <w:rsid w:val="00541895"/>
    <w:rsid w:val="005419A3"/>
    <w:rsid w:val="00542A01"/>
    <w:rsid w:val="00544BE7"/>
    <w:rsid w:val="00544BE9"/>
    <w:rsid w:val="00545A39"/>
    <w:rsid w:val="00550542"/>
    <w:rsid w:val="005506F6"/>
    <w:rsid w:val="0055076C"/>
    <w:rsid w:val="0055118B"/>
    <w:rsid w:val="00551405"/>
    <w:rsid w:val="005528B2"/>
    <w:rsid w:val="005538A0"/>
    <w:rsid w:val="00554839"/>
    <w:rsid w:val="005549AE"/>
    <w:rsid w:val="00555BF0"/>
    <w:rsid w:val="00555F6C"/>
    <w:rsid w:val="00556253"/>
    <w:rsid w:val="005568D9"/>
    <w:rsid w:val="00557CE9"/>
    <w:rsid w:val="0056004E"/>
    <w:rsid w:val="005612E9"/>
    <w:rsid w:val="0056130D"/>
    <w:rsid w:val="005615F7"/>
    <w:rsid w:val="005627A4"/>
    <w:rsid w:val="005640A8"/>
    <w:rsid w:val="0056450F"/>
    <w:rsid w:val="005652A7"/>
    <w:rsid w:val="00567468"/>
    <w:rsid w:val="005675B8"/>
    <w:rsid w:val="0056763E"/>
    <w:rsid w:val="00567D6E"/>
    <w:rsid w:val="005700B8"/>
    <w:rsid w:val="00571868"/>
    <w:rsid w:val="00573216"/>
    <w:rsid w:val="00574B04"/>
    <w:rsid w:val="00574F53"/>
    <w:rsid w:val="00575949"/>
    <w:rsid w:val="005767CA"/>
    <w:rsid w:val="00576831"/>
    <w:rsid w:val="005774E5"/>
    <w:rsid w:val="0057757D"/>
    <w:rsid w:val="00577E74"/>
    <w:rsid w:val="0058150F"/>
    <w:rsid w:val="00581FAE"/>
    <w:rsid w:val="00581FB2"/>
    <w:rsid w:val="0058315C"/>
    <w:rsid w:val="00583EF7"/>
    <w:rsid w:val="005855B1"/>
    <w:rsid w:val="005857A7"/>
    <w:rsid w:val="00585D8C"/>
    <w:rsid w:val="00587183"/>
    <w:rsid w:val="0059119A"/>
    <w:rsid w:val="005917B0"/>
    <w:rsid w:val="00591DA1"/>
    <w:rsid w:val="0059210F"/>
    <w:rsid w:val="00592B4C"/>
    <w:rsid w:val="00593358"/>
    <w:rsid w:val="00593A0A"/>
    <w:rsid w:val="00593B29"/>
    <w:rsid w:val="005944F7"/>
    <w:rsid w:val="005948E0"/>
    <w:rsid w:val="00594B49"/>
    <w:rsid w:val="00596194"/>
    <w:rsid w:val="00596E85"/>
    <w:rsid w:val="00597EB2"/>
    <w:rsid w:val="005A0031"/>
    <w:rsid w:val="005A078F"/>
    <w:rsid w:val="005A125B"/>
    <w:rsid w:val="005A1C42"/>
    <w:rsid w:val="005A2C9F"/>
    <w:rsid w:val="005A2D71"/>
    <w:rsid w:val="005A2DCE"/>
    <w:rsid w:val="005A3450"/>
    <w:rsid w:val="005A3CF8"/>
    <w:rsid w:val="005A4B95"/>
    <w:rsid w:val="005A4D0B"/>
    <w:rsid w:val="005A6DA6"/>
    <w:rsid w:val="005B02BA"/>
    <w:rsid w:val="005B04F6"/>
    <w:rsid w:val="005B1575"/>
    <w:rsid w:val="005B2C4D"/>
    <w:rsid w:val="005B3B61"/>
    <w:rsid w:val="005B42B5"/>
    <w:rsid w:val="005B44B8"/>
    <w:rsid w:val="005B4D3F"/>
    <w:rsid w:val="005B4DED"/>
    <w:rsid w:val="005B5ABB"/>
    <w:rsid w:val="005B5B41"/>
    <w:rsid w:val="005B5CDA"/>
    <w:rsid w:val="005B6732"/>
    <w:rsid w:val="005B6A76"/>
    <w:rsid w:val="005B7A7D"/>
    <w:rsid w:val="005C0A70"/>
    <w:rsid w:val="005C0D02"/>
    <w:rsid w:val="005C12CC"/>
    <w:rsid w:val="005C195A"/>
    <w:rsid w:val="005C2F4C"/>
    <w:rsid w:val="005C4D86"/>
    <w:rsid w:val="005C5569"/>
    <w:rsid w:val="005C59E7"/>
    <w:rsid w:val="005C6C00"/>
    <w:rsid w:val="005C71E7"/>
    <w:rsid w:val="005C7341"/>
    <w:rsid w:val="005D02C8"/>
    <w:rsid w:val="005D178D"/>
    <w:rsid w:val="005D2378"/>
    <w:rsid w:val="005D41DD"/>
    <w:rsid w:val="005D4214"/>
    <w:rsid w:val="005D483F"/>
    <w:rsid w:val="005D48FF"/>
    <w:rsid w:val="005D4E08"/>
    <w:rsid w:val="005D5B22"/>
    <w:rsid w:val="005D63C3"/>
    <w:rsid w:val="005E0CDA"/>
    <w:rsid w:val="005E1139"/>
    <w:rsid w:val="005E1721"/>
    <w:rsid w:val="005E1CED"/>
    <w:rsid w:val="005E3A78"/>
    <w:rsid w:val="005E3C45"/>
    <w:rsid w:val="005E4B77"/>
    <w:rsid w:val="005E57FE"/>
    <w:rsid w:val="005E6EFB"/>
    <w:rsid w:val="005F07C5"/>
    <w:rsid w:val="005F083C"/>
    <w:rsid w:val="005F092E"/>
    <w:rsid w:val="005F15E8"/>
    <w:rsid w:val="005F33AD"/>
    <w:rsid w:val="005F3C83"/>
    <w:rsid w:val="005F422A"/>
    <w:rsid w:val="005F4DFC"/>
    <w:rsid w:val="005F5397"/>
    <w:rsid w:val="005F5DD0"/>
    <w:rsid w:val="005F6377"/>
    <w:rsid w:val="005F6BEB"/>
    <w:rsid w:val="005F7106"/>
    <w:rsid w:val="005F7745"/>
    <w:rsid w:val="005F78FA"/>
    <w:rsid w:val="0060020A"/>
    <w:rsid w:val="006004A1"/>
    <w:rsid w:val="00601E06"/>
    <w:rsid w:val="00601E76"/>
    <w:rsid w:val="006024F3"/>
    <w:rsid w:val="006033F6"/>
    <w:rsid w:val="0060518D"/>
    <w:rsid w:val="00606B97"/>
    <w:rsid w:val="006074C6"/>
    <w:rsid w:val="00607B60"/>
    <w:rsid w:val="0061147B"/>
    <w:rsid w:val="0061152D"/>
    <w:rsid w:val="0061248E"/>
    <w:rsid w:val="00612DF4"/>
    <w:rsid w:val="00615391"/>
    <w:rsid w:val="00615C1B"/>
    <w:rsid w:val="00615CC7"/>
    <w:rsid w:val="00615FBB"/>
    <w:rsid w:val="006177F8"/>
    <w:rsid w:val="006203ED"/>
    <w:rsid w:val="00620856"/>
    <w:rsid w:val="00620F90"/>
    <w:rsid w:val="00621253"/>
    <w:rsid w:val="00621C69"/>
    <w:rsid w:val="00622257"/>
    <w:rsid w:val="00623DCD"/>
    <w:rsid w:val="006244A0"/>
    <w:rsid w:val="00624BE9"/>
    <w:rsid w:val="00624D01"/>
    <w:rsid w:val="006253EB"/>
    <w:rsid w:val="006254ED"/>
    <w:rsid w:val="00626987"/>
    <w:rsid w:val="00626A98"/>
    <w:rsid w:val="006271DA"/>
    <w:rsid w:val="0062740B"/>
    <w:rsid w:val="00627A84"/>
    <w:rsid w:val="00627BE7"/>
    <w:rsid w:val="00630004"/>
    <w:rsid w:val="00630218"/>
    <w:rsid w:val="0063026E"/>
    <w:rsid w:val="00630752"/>
    <w:rsid w:val="006308FD"/>
    <w:rsid w:val="00630B26"/>
    <w:rsid w:val="00630CD1"/>
    <w:rsid w:val="00630D41"/>
    <w:rsid w:val="00630DE8"/>
    <w:rsid w:val="006319FD"/>
    <w:rsid w:val="00631B57"/>
    <w:rsid w:val="00631D8F"/>
    <w:rsid w:val="00632BFB"/>
    <w:rsid w:val="00632DE4"/>
    <w:rsid w:val="006335E4"/>
    <w:rsid w:val="00633896"/>
    <w:rsid w:val="006341F6"/>
    <w:rsid w:val="00634398"/>
    <w:rsid w:val="0063489A"/>
    <w:rsid w:val="006354CD"/>
    <w:rsid w:val="006356DD"/>
    <w:rsid w:val="00635B1E"/>
    <w:rsid w:val="00635F88"/>
    <w:rsid w:val="00636757"/>
    <w:rsid w:val="0063708A"/>
    <w:rsid w:val="006402BF"/>
    <w:rsid w:val="00641542"/>
    <w:rsid w:val="00641670"/>
    <w:rsid w:val="006419BC"/>
    <w:rsid w:val="00641D22"/>
    <w:rsid w:val="00642E9D"/>
    <w:rsid w:val="00642ECB"/>
    <w:rsid w:val="0064372F"/>
    <w:rsid w:val="006439CC"/>
    <w:rsid w:val="00644220"/>
    <w:rsid w:val="006457C8"/>
    <w:rsid w:val="0064639D"/>
    <w:rsid w:val="00647098"/>
    <w:rsid w:val="006475A0"/>
    <w:rsid w:val="00647CC9"/>
    <w:rsid w:val="006500B9"/>
    <w:rsid w:val="00650322"/>
    <w:rsid w:val="00650731"/>
    <w:rsid w:val="0065461D"/>
    <w:rsid w:val="006547CD"/>
    <w:rsid w:val="006555F8"/>
    <w:rsid w:val="00656F96"/>
    <w:rsid w:val="00657F7F"/>
    <w:rsid w:val="006604F2"/>
    <w:rsid w:val="006612EF"/>
    <w:rsid w:val="00661565"/>
    <w:rsid w:val="00661FD1"/>
    <w:rsid w:val="006625AC"/>
    <w:rsid w:val="00662E57"/>
    <w:rsid w:val="006631C7"/>
    <w:rsid w:val="006633F3"/>
    <w:rsid w:val="00663680"/>
    <w:rsid w:val="00663A2E"/>
    <w:rsid w:val="00663B4F"/>
    <w:rsid w:val="0066563C"/>
    <w:rsid w:val="006673A7"/>
    <w:rsid w:val="00667A4C"/>
    <w:rsid w:val="00667B17"/>
    <w:rsid w:val="00667E1B"/>
    <w:rsid w:val="00670A5E"/>
    <w:rsid w:val="0067319E"/>
    <w:rsid w:val="00675127"/>
    <w:rsid w:val="006759E3"/>
    <w:rsid w:val="00676745"/>
    <w:rsid w:val="0067705A"/>
    <w:rsid w:val="00677546"/>
    <w:rsid w:val="006800CD"/>
    <w:rsid w:val="00680A9A"/>
    <w:rsid w:val="0068151B"/>
    <w:rsid w:val="006823BE"/>
    <w:rsid w:val="00682B77"/>
    <w:rsid w:val="00682BBF"/>
    <w:rsid w:val="006836D2"/>
    <w:rsid w:val="00683E28"/>
    <w:rsid w:val="006841D6"/>
    <w:rsid w:val="006841FF"/>
    <w:rsid w:val="0068584E"/>
    <w:rsid w:val="00685EB6"/>
    <w:rsid w:val="00686783"/>
    <w:rsid w:val="00686B2E"/>
    <w:rsid w:val="00692436"/>
    <w:rsid w:val="00692668"/>
    <w:rsid w:val="006938D5"/>
    <w:rsid w:val="006938EB"/>
    <w:rsid w:val="00693A57"/>
    <w:rsid w:val="00693B7B"/>
    <w:rsid w:val="00693F20"/>
    <w:rsid w:val="00693FB9"/>
    <w:rsid w:val="00695933"/>
    <w:rsid w:val="00695B23"/>
    <w:rsid w:val="006972E8"/>
    <w:rsid w:val="006A0997"/>
    <w:rsid w:val="006A0CDD"/>
    <w:rsid w:val="006A1E82"/>
    <w:rsid w:val="006A26EC"/>
    <w:rsid w:val="006A29D5"/>
    <w:rsid w:val="006A2D6E"/>
    <w:rsid w:val="006A4B47"/>
    <w:rsid w:val="006A5CA8"/>
    <w:rsid w:val="006A6D60"/>
    <w:rsid w:val="006A6E6A"/>
    <w:rsid w:val="006A77DB"/>
    <w:rsid w:val="006B07F3"/>
    <w:rsid w:val="006B1AAE"/>
    <w:rsid w:val="006B1C32"/>
    <w:rsid w:val="006B24BD"/>
    <w:rsid w:val="006B2695"/>
    <w:rsid w:val="006B278F"/>
    <w:rsid w:val="006B3ADF"/>
    <w:rsid w:val="006B3C74"/>
    <w:rsid w:val="006B575D"/>
    <w:rsid w:val="006B5C26"/>
    <w:rsid w:val="006B61D4"/>
    <w:rsid w:val="006B64DE"/>
    <w:rsid w:val="006B68E1"/>
    <w:rsid w:val="006B7390"/>
    <w:rsid w:val="006C0CE6"/>
    <w:rsid w:val="006C191F"/>
    <w:rsid w:val="006C2456"/>
    <w:rsid w:val="006C24C5"/>
    <w:rsid w:val="006C2D45"/>
    <w:rsid w:val="006C405D"/>
    <w:rsid w:val="006C4EB1"/>
    <w:rsid w:val="006C5539"/>
    <w:rsid w:val="006C5A27"/>
    <w:rsid w:val="006C5EB7"/>
    <w:rsid w:val="006C7875"/>
    <w:rsid w:val="006C79B4"/>
    <w:rsid w:val="006C7F31"/>
    <w:rsid w:val="006D0430"/>
    <w:rsid w:val="006D0EC9"/>
    <w:rsid w:val="006D1114"/>
    <w:rsid w:val="006D19C3"/>
    <w:rsid w:val="006D1D8D"/>
    <w:rsid w:val="006D1EDC"/>
    <w:rsid w:val="006D4640"/>
    <w:rsid w:val="006D4F87"/>
    <w:rsid w:val="006D53C9"/>
    <w:rsid w:val="006D636A"/>
    <w:rsid w:val="006D696E"/>
    <w:rsid w:val="006D6AA6"/>
    <w:rsid w:val="006D6FF7"/>
    <w:rsid w:val="006D7BED"/>
    <w:rsid w:val="006E1DB0"/>
    <w:rsid w:val="006E2108"/>
    <w:rsid w:val="006E3BE2"/>
    <w:rsid w:val="006E41AB"/>
    <w:rsid w:val="006E5152"/>
    <w:rsid w:val="006E5761"/>
    <w:rsid w:val="006E5F48"/>
    <w:rsid w:val="006E6290"/>
    <w:rsid w:val="006E7398"/>
    <w:rsid w:val="006F016B"/>
    <w:rsid w:val="006F0BAB"/>
    <w:rsid w:val="006F0DCB"/>
    <w:rsid w:val="006F1042"/>
    <w:rsid w:val="006F1983"/>
    <w:rsid w:val="006F1D2E"/>
    <w:rsid w:val="006F3544"/>
    <w:rsid w:val="006F3B5D"/>
    <w:rsid w:val="006F41C0"/>
    <w:rsid w:val="006F5BF6"/>
    <w:rsid w:val="006F6597"/>
    <w:rsid w:val="006F69DC"/>
    <w:rsid w:val="006F6B71"/>
    <w:rsid w:val="006F6ECB"/>
    <w:rsid w:val="006F7811"/>
    <w:rsid w:val="006F7C55"/>
    <w:rsid w:val="006F7DCF"/>
    <w:rsid w:val="00700B53"/>
    <w:rsid w:val="007011EF"/>
    <w:rsid w:val="00702C72"/>
    <w:rsid w:val="0070385C"/>
    <w:rsid w:val="007047F6"/>
    <w:rsid w:val="00705EB3"/>
    <w:rsid w:val="007066A2"/>
    <w:rsid w:val="00706C9A"/>
    <w:rsid w:val="00706CB4"/>
    <w:rsid w:val="00710939"/>
    <w:rsid w:val="00710B8D"/>
    <w:rsid w:val="00712CE9"/>
    <w:rsid w:val="00713AD1"/>
    <w:rsid w:val="0071432F"/>
    <w:rsid w:val="0071558F"/>
    <w:rsid w:val="00715BB0"/>
    <w:rsid w:val="00716770"/>
    <w:rsid w:val="00716801"/>
    <w:rsid w:val="00717EDD"/>
    <w:rsid w:val="0072175E"/>
    <w:rsid w:val="007225CF"/>
    <w:rsid w:val="00722741"/>
    <w:rsid w:val="00722F4F"/>
    <w:rsid w:val="00723604"/>
    <w:rsid w:val="0072413A"/>
    <w:rsid w:val="007243F6"/>
    <w:rsid w:val="00724EC1"/>
    <w:rsid w:val="0072649F"/>
    <w:rsid w:val="00726587"/>
    <w:rsid w:val="00726770"/>
    <w:rsid w:val="007270DE"/>
    <w:rsid w:val="007274E7"/>
    <w:rsid w:val="00727DC9"/>
    <w:rsid w:val="00727EBC"/>
    <w:rsid w:val="0073041C"/>
    <w:rsid w:val="007311A6"/>
    <w:rsid w:val="00731450"/>
    <w:rsid w:val="007318CC"/>
    <w:rsid w:val="00731D0D"/>
    <w:rsid w:val="00732807"/>
    <w:rsid w:val="00732D31"/>
    <w:rsid w:val="00732E77"/>
    <w:rsid w:val="00734FCB"/>
    <w:rsid w:val="007360F3"/>
    <w:rsid w:val="00737424"/>
    <w:rsid w:val="00737FD1"/>
    <w:rsid w:val="007402F5"/>
    <w:rsid w:val="007406FC"/>
    <w:rsid w:val="00740853"/>
    <w:rsid w:val="007410E4"/>
    <w:rsid w:val="0074112D"/>
    <w:rsid w:val="007420D4"/>
    <w:rsid w:val="00742A85"/>
    <w:rsid w:val="00742C4A"/>
    <w:rsid w:val="007432B8"/>
    <w:rsid w:val="00743431"/>
    <w:rsid w:val="0074397D"/>
    <w:rsid w:val="00743F0A"/>
    <w:rsid w:val="00744845"/>
    <w:rsid w:val="00744C46"/>
    <w:rsid w:val="007454A6"/>
    <w:rsid w:val="00745735"/>
    <w:rsid w:val="00745B71"/>
    <w:rsid w:val="00745B90"/>
    <w:rsid w:val="0074674B"/>
    <w:rsid w:val="00746C90"/>
    <w:rsid w:val="00747659"/>
    <w:rsid w:val="00747C25"/>
    <w:rsid w:val="00747F1C"/>
    <w:rsid w:val="00750258"/>
    <w:rsid w:val="007504A4"/>
    <w:rsid w:val="00750A71"/>
    <w:rsid w:val="00752A59"/>
    <w:rsid w:val="007531F4"/>
    <w:rsid w:val="00756C42"/>
    <w:rsid w:val="00757347"/>
    <w:rsid w:val="0075737F"/>
    <w:rsid w:val="00757987"/>
    <w:rsid w:val="007611BA"/>
    <w:rsid w:val="00763301"/>
    <w:rsid w:val="0076339D"/>
    <w:rsid w:val="00763FAB"/>
    <w:rsid w:val="00764486"/>
    <w:rsid w:val="00764B82"/>
    <w:rsid w:val="0076503C"/>
    <w:rsid w:val="00765061"/>
    <w:rsid w:val="0076670A"/>
    <w:rsid w:val="00767843"/>
    <w:rsid w:val="00767924"/>
    <w:rsid w:val="007706ED"/>
    <w:rsid w:val="00770B00"/>
    <w:rsid w:val="00770C80"/>
    <w:rsid w:val="00770F43"/>
    <w:rsid w:val="0077163E"/>
    <w:rsid w:val="00772670"/>
    <w:rsid w:val="00773F6D"/>
    <w:rsid w:val="007749CF"/>
    <w:rsid w:val="00774DAB"/>
    <w:rsid w:val="0077527E"/>
    <w:rsid w:val="00775E3F"/>
    <w:rsid w:val="007766FB"/>
    <w:rsid w:val="00777A39"/>
    <w:rsid w:val="00780F9D"/>
    <w:rsid w:val="0078209F"/>
    <w:rsid w:val="00782A62"/>
    <w:rsid w:val="00782B4D"/>
    <w:rsid w:val="00783C51"/>
    <w:rsid w:val="00783E33"/>
    <w:rsid w:val="00784DDB"/>
    <w:rsid w:val="007856F3"/>
    <w:rsid w:val="00785DE5"/>
    <w:rsid w:val="0078649A"/>
    <w:rsid w:val="007877FF"/>
    <w:rsid w:val="00790DB8"/>
    <w:rsid w:val="00791222"/>
    <w:rsid w:val="007912E0"/>
    <w:rsid w:val="00791640"/>
    <w:rsid w:val="0079250A"/>
    <w:rsid w:val="00792DD6"/>
    <w:rsid w:val="00793025"/>
    <w:rsid w:val="0079309A"/>
    <w:rsid w:val="007936C8"/>
    <w:rsid w:val="007942F0"/>
    <w:rsid w:val="007945D2"/>
    <w:rsid w:val="007953D9"/>
    <w:rsid w:val="00795B2E"/>
    <w:rsid w:val="00795BB7"/>
    <w:rsid w:val="00796291"/>
    <w:rsid w:val="007967FD"/>
    <w:rsid w:val="00796ABE"/>
    <w:rsid w:val="00796B5B"/>
    <w:rsid w:val="00797C7E"/>
    <w:rsid w:val="007A20C5"/>
    <w:rsid w:val="007A2613"/>
    <w:rsid w:val="007A2D04"/>
    <w:rsid w:val="007A3320"/>
    <w:rsid w:val="007A333F"/>
    <w:rsid w:val="007A3537"/>
    <w:rsid w:val="007A3C83"/>
    <w:rsid w:val="007A4844"/>
    <w:rsid w:val="007A6413"/>
    <w:rsid w:val="007A7598"/>
    <w:rsid w:val="007A7B6A"/>
    <w:rsid w:val="007B05D4"/>
    <w:rsid w:val="007B0B06"/>
    <w:rsid w:val="007B0E4A"/>
    <w:rsid w:val="007B0EEB"/>
    <w:rsid w:val="007B1FD4"/>
    <w:rsid w:val="007B28A1"/>
    <w:rsid w:val="007B2986"/>
    <w:rsid w:val="007B2E13"/>
    <w:rsid w:val="007B2F04"/>
    <w:rsid w:val="007B3A0C"/>
    <w:rsid w:val="007B4CC2"/>
    <w:rsid w:val="007B6BCB"/>
    <w:rsid w:val="007C02DF"/>
    <w:rsid w:val="007C090E"/>
    <w:rsid w:val="007C111B"/>
    <w:rsid w:val="007C1422"/>
    <w:rsid w:val="007C4038"/>
    <w:rsid w:val="007C52A7"/>
    <w:rsid w:val="007C6119"/>
    <w:rsid w:val="007C6541"/>
    <w:rsid w:val="007C6D06"/>
    <w:rsid w:val="007C77B7"/>
    <w:rsid w:val="007D005A"/>
    <w:rsid w:val="007D0881"/>
    <w:rsid w:val="007D10BE"/>
    <w:rsid w:val="007D1976"/>
    <w:rsid w:val="007D1F97"/>
    <w:rsid w:val="007D22A9"/>
    <w:rsid w:val="007D2333"/>
    <w:rsid w:val="007D3342"/>
    <w:rsid w:val="007D4199"/>
    <w:rsid w:val="007D4360"/>
    <w:rsid w:val="007D5144"/>
    <w:rsid w:val="007D5843"/>
    <w:rsid w:val="007D605B"/>
    <w:rsid w:val="007E0598"/>
    <w:rsid w:val="007E0B86"/>
    <w:rsid w:val="007E16BD"/>
    <w:rsid w:val="007E18D2"/>
    <w:rsid w:val="007E21B5"/>
    <w:rsid w:val="007E37A9"/>
    <w:rsid w:val="007E3CE2"/>
    <w:rsid w:val="007E3DB8"/>
    <w:rsid w:val="007E4858"/>
    <w:rsid w:val="007E5057"/>
    <w:rsid w:val="007E76FF"/>
    <w:rsid w:val="007E7887"/>
    <w:rsid w:val="007E7F6A"/>
    <w:rsid w:val="007F0952"/>
    <w:rsid w:val="007F11F5"/>
    <w:rsid w:val="007F1742"/>
    <w:rsid w:val="007F190C"/>
    <w:rsid w:val="007F3682"/>
    <w:rsid w:val="007F561B"/>
    <w:rsid w:val="007F5B29"/>
    <w:rsid w:val="007F75D6"/>
    <w:rsid w:val="00800706"/>
    <w:rsid w:val="00800B92"/>
    <w:rsid w:val="00801E34"/>
    <w:rsid w:val="00802A72"/>
    <w:rsid w:val="00803B18"/>
    <w:rsid w:val="00803BB3"/>
    <w:rsid w:val="00804247"/>
    <w:rsid w:val="008042F4"/>
    <w:rsid w:val="0080560E"/>
    <w:rsid w:val="00807328"/>
    <w:rsid w:val="00807436"/>
    <w:rsid w:val="00810353"/>
    <w:rsid w:val="00811353"/>
    <w:rsid w:val="0081161A"/>
    <w:rsid w:val="0081247D"/>
    <w:rsid w:val="00813514"/>
    <w:rsid w:val="00813794"/>
    <w:rsid w:val="00814066"/>
    <w:rsid w:val="0081438B"/>
    <w:rsid w:val="00814BEA"/>
    <w:rsid w:val="00815B9A"/>
    <w:rsid w:val="00816150"/>
    <w:rsid w:val="008162E9"/>
    <w:rsid w:val="00817814"/>
    <w:rsid w:val="00820236"/>
    <w:rsid w:val="0082084C"/>
    <w:rsid w:val="00820E7E"/>
    <w:rsid w:val="00822004"/>
    <w:rsid w:val="00822D45"/>
    <w:rsid w:val="0082401E"/>
    <w:rsid w:val="0082433D"/>
    <w:rsid w:val="00824413"/>
    <w:rsid w:val="008252F9"/>
    <w:rsid w:val="00825F88"/>
    <w:rsid w:val="00826310"/>
    <w:rsid w:val="0082682F"/>
    <w:rsid w:val="008271B4"/>
    <w:rsid w:val="008305F1"/>
    <w:rsid w:val="008307F3"/>
    <w:rsid w:val="008309DD"/>
    <w:rsid w:val="008315C6"/>
    <w:rsid w:val="00831825"/>
    <w:rsid w:val="00831905"/>
    <w:rsid w:val="00832238"/>
    <w:rsid w:val="0083230D"/>
    <w:rsid w:val="0083251B"/>
    <w:rsid w:val="00833AFA"/>
    <w:rsid w:val="00834328"/>
    <w:rsid w:val="0083467B"/>
    <w:rsid w:val="00834B1A"/>
    <w:rsid w:val="00835162"/>
    <w:rsid w:val="008357FA"/>
    <w:rsid w:val="00835BF6"/>
    <w:rsid w:val="00836040"/>
    <w:rsid w:val="00836455"/>
    <w:rsid w:val="00836DF5"/>
    <w:rsid w:val="00836E60"/>
    <w:rsid w:val="008372C6"/>
    <w:rsid w:val="008379D0"/>
    <w:rsid w:val="00837A5E"/>
    <w:rsid w:val="00841785"/>
    <w:rsid w:val="00841CF5"/>
    <w:rsid w:val="00843D71"/>
    <w:rsid w:val="008443BF"/>
    <w:rsid w:val="00845A67"/>
    <w:rsid w:val="008466CC"/>
    <w:rsid w:val="00850133"/>
    <w:rsid w:val="00850444"/>
    <w:rsid w:val="00850AB5"/>
    <w:rsid w:val="0085114D"/>
    <w:rsid w:val="0085124A"/>
    <w:rsid w:val="00851989"/>
    <w:rsid w:val="00853082"/>
    <w:rsid w:val="00853583"/>
    <w:rsid w:val="00853A4D"/>
    <w:rsid w:val="00853BFB"/>
    <w:rsid w:val="00853EA4"/>
    <w:rsid w:val="00853EEC"/>
    <w:rsid w:val="00854274"/>
    <w:rsid w:val="00856496"/>
    <w:rsid w:val="0085792A"/>
    <w:rsid w:val="008605B2"/>
    <w:rsid w:val="0086173F"/>
    <w:rsid w:val="00861F36"/>
    <w:rsid w:val="00862764"/>
    <w:rsid w:val="00863715"/>
    <w:rsid w:val="008638A3"/>
    <w:rsid w:val="008638D2"/>
    <w:rsid w:val="0086492A"/>
    <w:rsid w:val="008656C4"/>
    <w:rsid w:val="00865CC5"/>
    <w:rsid w:val="00865DDD"/>
    <w:rsid w:val="008669A3"/>
    <w:rsid w:val="00866FCC"/>
    <w:rsid w:val="0086752D"/>
    <w:rsid w:val="0087001C"/>
    <w:rsid w:val="00870F3F"/>
    <w:rsid w:val="0087137F"/>
    <w:rsid w:val="0087206E"/>
    <w:rsid w:val="00872D5B"/>
    <w:rsid w:val="0087300F"/>
    <w:rsid w:val="008735FD"/>
    <w:rsid w:val="008746A1"/>
    <w:rsid w:val="00874CE3"/>
    <w:rsid w:val="00875003"/>
    <w:rsid w:val="00877A08"/>
    <w:rsid w:val="00877F16"/>
    <w:rsid w:val="0088048C"/>
    <w:rsid w:val="008833CB"/>
    <w:rsid w:val="00883CD1"/>
    <w:rsid w:val="00884741"/>
    <w:rsid w:val="008847FB"/>
    <w:rsid w:val="008848F1"/>
    <w:rsid w:val="00886BF5"/>
    <w:rsid w:val="00886F78"/>
    <w:rsid w:val="008871AF"/>
    <w:rsid w:val="00887642"/>
    <w:rsid w:val="00887CC3"/>
    <w:rsid w:val="00890305"/>
    <w:rsid w:val="00891375"/>
    <w:rsid w:val="008915B3"/>
    <w:rsid w:val="00891C7F"/>
    <w:rsid w:val="008920E9"/>
    <w:rsid w:val="0089223A"/>
    <w:rsid w:val="008929F9"/>
    <w:rsid w:val="008936BF"/>
    <w:rsid w:val="00896645"/>
    <w:rsid w:val="008966D7"/>
    <w:rsid w:val="00896956"/>
    <w:rsid w:val="00896CF7"/>
    <w:rsid w:val="008A0C7C"/>
    <w:rsid w:val="008A0CC7"/>
    <w:rsid w:val="008A0E70"/>
    <w:rsid w:val="008A0FD6"/>
    <w:rsid w:val="008A115F"/>
    <w:rsid w:val="008A1399"/>
    <w:rsid w:val="008A157D"/>
    <w:rsid w:val="008A2C26"/>
    <w:rsid w:val="008A2DFB"/>
    <w:rsid w:val="008A36CA"/>
    <w:rsid w:val="008A4717"/>
    <w:rsid w:val="008A4F19"/>
    <w:rsid w:val="008A5487"/>
    <w:rsid w:val="008A7865"/>
    <w:rsid w:val="008A7955"/>
    <w:rsid w:val="008B1505"/>
    <w:rsid w:val="008B1EF3"/>
    <w:rsid w:val="008B27E5"/>
    <w:rsid w:val="008B424D"/>
    <w:rsid w:val="008B4496"/>
    <w:rsid w:val="008B4748"/>
    <w:rsid w:val="008B496B"/>
    <w:rsid w:val="008B4EAB"/>
    <w:rsid w:val="008B618D"/>
    <w:rsid w:val="008B6EAA"/>
    <w:rsid w:val="008B753A"/>
    <w:rsid w:val="008B76A3"/>
    <w:rsid w:val="008B76D0"/>
    <w:rsid w:val="008C1A4A"/>
    <w:rsid w:val="008C2511"/>
    <w:rsid w:val="008C3CEA"/>
    <w:rsid w:val="008C4B6D"/>
    <w:rsid w:val="008C4BA8"/>
    <w:rsid w:val="008C4DBB"/>
    <w:rsid w:val="008C5938"/>
    <w:rsid w:val="008C74E2"/>
    <w:rsid w:val="008C7AFD"/>
    <w:rsid w:val="008D178F"/>
    <w:rsid w:val="008D2253"/>
    <w:rsid w:val="008D23A9"/>
    <w:rsid w:val="008D260E"/>
    <w:rsid w:val="008D27F8"/>
    <w:rsid w:val="008D2D0B"/>
    <w:rsid w:val="008D52B7"/>
    <w:rsid w:val="008D55AF"/>
    <w:rsid w:val="008D5B7B"/>
    <w:rsid w:val="008D6058"/>
    <w:rsid w:val="008D64F4"/>
    <w:rsid w:val="008D69F2"/>
    <w:rsid w:val="008D7592"/>
    <w:rsid w:val="008E00C1"/>
    <w:rsid w:val="008E0F0D"/>
    <w:rsid w:val="008E201E"/>
    <w:rsid w:val="008E2A2F"/>
    <w:rsid w:val="008E2B57"/>
    <w:rsid w:val="008E51DD"/>
    <w:rsid w:val="008E5552"/>
    <w:rsid w:val="008E5F7A"/>
    <w:rsid w:val="008E6680"/>
    <w:rsid w:val="008E6D22"/>
    <w:rsid w:val="008E7E81"/>
    <w:rsid w:val="008F09BA"/>
    <w:rsid w:val="008F0FB8"/>
    <w:rsid w:val="008F1205"/>
    <w:rsid w:val="008F19A9"/>
    <w:rsid w:val="008F1A2E"/>
    <w:rsid w:val="008F1CAF"/>
    <w:rsid w:val="008F2F97"/>
    <w:rsid w:val="008F3A8A"/>
    <w:rsid w:val="008F613E"/>
    <w:rsid w:val="008F6A99"/>
    <w:rsid w:val="008F7E6F"/>
    <w:rsid w:val="00900224"/>
    <w:rsid w:val="009011FF"/>
    <w:rsid w:val="00901349"/>
    <w:rsid w:val="009022A4"/>
    <w:rsid w:val="00902B94"/>
    <w:rsid w:val="0090407A"/>
    <w:rsid w:val="009057E4"/>
    <w:rsid w:val="009062D7"/>
    <w:rsid w:val="0090654F"/>
    <w:rsid w:val="00906995"/>
    <w:rsid w:val="00906F03"/>
    <w:rsid w:val="00906F4E"/>
    <w:rsid w:val="00907446"/>
    <w:rsid w:val="009074DC"/>
    <w:rsid w:val="009074EB"/>
    <w:rsid w:val="009077F0"/>
    <w:rsid w:val="00907E3B"/>
    <w:rsid w:val="00907EC3"/>
    <w:rsid w:val="00910AAD"/>
    <w:rsid w:val="00910EB0"/>
    <w:rsid w:val="009115DC"/>
    <w:rsid w:val="00911673"/>
    <w:rsid w:val="00911BBC"/>
    <w:rsid w:val="0091247E"/>
    <w:rsid w:val="00912599"/>
    <w:rsid w:val="00912DD9"/>
    <w:rsid w:val="00913032"/>
    <w:rsid w:val="00914796"/>
    <w:rsid w:val="00914C2D"/>
    <w:rsid w:val="0091691E"/>
    <w:rsid w:val="00916C2C"/>
    <w:rsid w:val="0091786C"/>
    <w:rsid w:val="00917DFD"/>
    <w:rsid w:val="00920C16"/>
    <w:rsid w:val="00920DF1"/>
    <w:rsid w:val="00921604"/>
    <w:rsid w:val="0092184D"/>
    <w:rsid w:val="00921E89"/>
    <w:rsid w:val="009222D5"/>
    <w:rsid w:val="00922704"/>
    <w:rsid w:val="009230C5"/>
    <w:rsid w:val="00923EE0"/>
    <w:rsid w:val="00924658"/>
    <w:rsid w:val="009258AD"/>
    <w:rsid w:val="00926D79"/>
    <w:rsid w:val="00927DD8"/>
    <w:rsid w:val="00927DFE"/>
    <w:rsid w:val="00927EE2"/>
    <w:rsid w:val="00927FE6"/>
    <w:rsid w:val="00931394"/>
    <w:rsid w:val="00931689"/>
    <w:rsid w:val="00931A48"/>
    <w:rsid w:val="00931CE0"/>
    <w:rsid w:val="00932BD1"/>
    <w:rsid w:val="009334F1"/>
    <w:rsid w:val="00934788"/>
    <w:rsid w:val="00936849"/>
    <w:rsid w:val="00937CDF"/>
    <w:rsid w:val="009415E6"/>
    <w:rsid w:val="00941DC6"/>
    <w:rsid w:val="00942916"/>
    <w:rsid w:val="00943DE7"/>
    <w:rsid w:val="009442DA"/>
    <w:rsid w:val="009444A6"/>
    <w:rsid w:val="00945CA2"/>
    <w:rsid w:val="00946960"/>
    <w:rsid w:val="00946976"/>
    <w:rsid w:val="00950C24"/>
    <w:rsid w:val="00950D08"/>
    <w:rsid w:val="009510AD"/>
    <w:rsid w:val="009521D5"/>
    <w:rsid w:val="009539BA"/>
    <w:rsid w:val="00955E58"/>
    <w:rsid w:val="00955F73"/>
    <w:rsid w:val="00956314"/>
    <w:rsid w:val="00956851"/>
    <w:rsid w:val="00957993"/>
    <w:rsid w:val="00957C42"/>
    <w:rsid w:val="009606C9"/>
    <w:rsid w:val="009607B0"/>
    <w:rsid w:val="009608CE"/>
    <w:rsid w:val="00960AC1"/>
    <w:rsid w:val="00961185"/>
    <w:rsid w:val="0096292B"/>
    <w:rsid w:val="00964BB0"/>
    <w:rsid w:val="0096520D"/>
    <w:rsid w:val="009653E9"/>
    <w:rsid w:val="00965921"/>
    <w:rsid w:val="00966A17"/>
    <w:rsid w:val="00967DBA"/>
    <w:rsid w:val="009717D0"/>
    <w:rsid w:val="00971832"/>
    <w:rsid w:val="00971DFE"/>
    <w:rsid w:val="009720E7"/>
    <w:rsid w:val="009728CF"/>
    <w:rsid w:val="0097380F"/>
    <w:rsid w:val="0097636E"/>
    <w:rsid w:val="0097671A"/>
    <w:rsid w:val="0097784A"/>
    <w:rsid w:val="00977F5A"/>
    <w:rsid w:val="00977F82"/>
    <w:rsid w:val="009800A5"/>
    <w:rsid w:val="00980230"/>
    <w:rsid w:val="00980777"/>
    <w:rsid w:val="009810E7"/>
    <w:rsid w:val="009819C5"/>
    <w:rsid w:val="00981D6C"/>
    <w:rsid w:val="0098242C"/>
    <w:rsid w:val="009827F4"/>
    <w:rsid w:val="0098360D"/>
    <w:rsid w:val="00984859"/>
    <w:rsid w:val="0098505B"/>
    <w:rsid w:val="0098573E"/>
    <w:rsid w:val="00985CC5"/>
    <w:rsid w:val="00985F56"/>
    <w:rsid w:val="00986D2B"/>
    <w:rsid w:val="00986D2D"/>
    <w:rsid w:val="00987E3B"/>
    <w:rsid w:val="0099099B"/>
    <w:rsid w:val="009909E2"/>
    <w:rsid w:val="00991FA5"/>
    <w:rsid w:val="00992550"/>
    <w:rsid w:val="009926E9"/>
    <w:rsid w:val="00993B4D"/>
    <w:rsid w:val="00993BFB"/>
    <w:rsid w:val="009942B0"/>
    <w:rsid w:val="00994BBF"/>
    <w:rsid w:val="0099510C"/>
    <w:rsid w:val="0099523C"/>
    <w:rsid w:val="009952A6"/>
    <w:rsid w:val="00995EAB"/>
    <w:rsid w:val="00996F2C"/>
    <w:rsid w:val="00996FA7"/>
    <w:rsid w:val="009A0D96"/>
    <w:rsid w:val="009A0E7B"/>
    <w:rsid w:val="009A151F"/>
    <w:rsid w:val="009A1632"/>
    <w:rsid w:val="009A3178"/>
    <w:rsid w:val="009A35F5"/>
    <w:rsid w:val="009A39FE"/>
    <w:rsid w:val="009A5983"/>
    <w:rsid w:val="009A72A5"/>
    <w:rsid w:val="009A762E"/>
    <w:rsid w:val="009B02CB"/>
    <w:rsid w:val="009B0666"/>
    <w:rsid w:val="009B1438"/>
    <w:rsid w:val="009B1557"/>
    <w:rsid w:val="009B1D53"/>
    <w:rsid w:val="009B2098"/>
    <w:rsid w:val="009B275B"/>
    <w:rsid w:val="009B2E6B"/>
    <w:rsid w:val="009B5640"/>
    <w:rsid w:val="009B630D"/>
    <w:rsid w:val="009B675D"/>
    <w:rsid w:val="009B6D2F"/>
    <w:rsid w:val="009B7060"/>
    <w:rsid w:val="009B726A"/>
    <w:rsid w:val="009B7384"/>
    <w:rsid w:val="009B7471"/>
    <w:rsid w:val="009B7B8F"/>
    <w:rsid w:val="009B7FD3"/>
    <w:rsid w:val="009C06A0"/>
    <w:rsid w:val="009C077F"/>
    <w:rsid w:val="009C0E1E"/>
    <w:rsid w:val="009C1269"/>
    <w:rsid w:val="009C165B"/>
    <w:rsid w:val="009C1693"/>
    <w:rsid w:val="009C1CB0"/>
    <w:rsid w:val="009C326C"/>
    <w:rsid w:val="009C36AA"/>
    <w:rsid w:val="009C4047"/>
    <w:rsid w:val="009C4695"/>
    <w:rsid w:val="009C4ACB"/>
    <w:rsid w:val="009C4F64"/>
    <w:rsid w:val="009C6FD6"/>
    <w:rsid w:val="009C7457"/>
    <w:rsid w:val="009C7817"/>
    <w:rsid w:val="009C79E0"/>
    <w:rsid w:val="009C7CCB"/>
    <w:rsid w:val="009D09B4"/>
    <w:rsid w:val="009D0A72"/>
    <w:rsid w:val="009D0BED"/>
    <w:rsid w:val="009D2615"/>
    <w:rsid w:val="009D3077"/>
    <w:rsid w:val="009D3330"/>
    <w:rsid w:val="009D337A"/>
    <w:rsid w:val="009D3A2B"/>
    <w:rsid w:val="009D3ACC"/>
    <w:rsid w:val="009D42C7"/>
    <w:rsid w:val="009D482D"/>
    <w:rsid w:val="009D508A"/>
    <w:rsid w:val="009D59E6"/>
    <w:rsid w:val="009D7278"/>
    <w:rsid w:val="009D7784"/>
    <w:rsid w:val="009D7CB0"/>
    <w:rsid w:val="009E003D"/>
    <w:rsid w:val="009E0378"/>
    <w:rsid w:val="009E079F"/>
    <w:rsid w:val="009E1473"/>
    <w:rsid w:val="009E2299"/>
    <w:rsid w:val="009E2555"/>
    <w:rsid w:val="009E2621"/>
    <w:rsid w:val="009E29BC"/>
    <w:rsid w:val="009E3462"/>
    <w:rsid w:val="009E43DB"/>
    <w:rsid w:val="009E4B80"/>
    <w:rsid w:val="009E52A1"/>
    <w:rsid w:val="009E5328"/>
    <w:rsid w:val="009E559A"/>
    <w:rsid w:val="009E582A"/>
    <w:rsid w:val="009E6384"/>
    <w:rsid w:val="009E7F69"/>
    <w:rsid w:val="009F12A4"/>
    <w:rsid w:val="009F1891"/>
    <w:rsid w:val="009F1D78"/>
    <w:rsid w:val="009F2121"/>
    <w:rsid w:val="009F29B5"/>
    <w:rsid w:val="009F2D7F"/>
    <w:rsid w:val="009F3156"/>
    <w:rsid w:val="009F31C7"/>
    <w:rsid w:val="009F3D2C"/>
    <w:rsid w:val="009F4363"/>
    <w:rsid w:val="009F4406"/>
    <w:rsid w:val="009F4DCB"/>
    <w:rsid w:val="009F6982"/>
    <w:rsid w:val="009F6D68"/>
    <w:rsid w:val="009F728F"/>
    <w:rsid w:val="009F7D23"/>
    <w:rsid w:val="00A00D18"/>
    <w:rsid w:val="00A02EDB"/>
    <w:rsid w:val="00A02FF1"/>
    <w:rsid w:val="00A044ED"/>
    <w:rsid w:val="00A044F9"/>
    <w:rsid w:val="00A0486D"/>
    <w:rsid w:val="00A04F2E"/>
    <w:rsid w:val="00A04FC6"/>
    <w:rsid w:val="00A05351"/>
    <w:rsid w:val="00A056C2"/>
    <w:rsid w:val="00A059D1"/>
    <w:rsid w:val="00A0604C"/>
    <w:rsid w:val="00A06D48"/>
    <w:rsid w:val="00A06E4B"/>
    <w:rsid w:val="00A06FA9"/>
    <w:rsid w:val="00A07385"/>
    <w:rsid w:val="00A07F84"/>
    <w:rsid w:val="00A11539"/>
    <w:rsid w:val="00A121F6"/>
    <w:rsid w:val="00A127A3"/>
    <w:rsid w:val="00A12968"/>
    <w:rsid w:val="00A12AF5"/>
    <w:rsid w:val="00A1369C"/>
    <w:rsid w:val="00A14145"/>
    <w:rsid w:val="00A143CA"/>
    <w:rsid w:val="00A15225"/>
    <w:rsid w:val="00A15254"/>
    <w:rsid w:val="00A16391"/>
    <w:rsid w:val="00A167D6"/>
    <w:rsid w:val="00A16D92"/>
    <w:rsid w:val="00A16E95"/>
    <w:rsid w:val="00A174F0"/>
    <w:rsid w:val="00A17E9C"/>
    <w:rsid w:val="00A21313"/>
    <w:rsid w:val="00A21F12"/>
    <w:rsid w:val="00A224B1"/>
    <w:rsid w:val="00A225DB"/>
    <w:rsid w:val="00A22BB1"/>
    <w:rsid w:val="00A2337A"/>
    <w:rsid w:val="00A24C37"/>
    <w:rsid w:val="00A25F70"/>
    <w:rsid w:val="00A26867"/>
    <w:rsid w:val="00A30568"/>
    <w:rsid w:val="00A30E22"/>
    <w:rsid w:val="00A3147C"/>
    <w:rsid w:val="00A319F9"/>
    <w:rsid w:val="00A31E14"/>
    <w:rsid w:val="00A3243E"/>
    <w:rsid w:val="00A3359D"/>
    <w:rsid w:val="00A347EC"/>
    <w:rsid w:val="00A34B01"/>
    <w:rsid w:val="00A367CB"/>
    <w:rsid w:val="00A40396"/>
    <w:rsid w:val="00A4146F"/>
    <w:rsid w:val="00A414B0"/>
    <w:rsid w:val="00A41674"/>
    <w:rsid w:val="00A41B9F"/>
    <w:rsid w:val="00A41D3E"/>
    <w:rsid w:val="00A4290C"/>
    <w:rsid w:val="00A42AEA"/>
    <w:rsid w:val="00A42C5C"/>
    <w:rsid w:val="00A43315"/>
    <w:rsid w:val="00A43F1C"/>
    <w:rsid w:val="00A44098"/>
    <w:rsid w:val="00A4502B"/>
    <w:rsid w:val="00A45F88"/>
    <w:rsid w:val="00A46423"/>
    <w:rsid w:val="00A467C3"/>
    <w:rsid w:val="00A46827"/>
    <w:rsid w:val="00A46B9D"/>
    <w:rsid w:val="00A46FF0"/>
    <w:rsid w:val="00A47EA9"/>
    <w:rsid w:val="00A50D3A"/>
    <w:rsid w:val="00A517D4"/>
    <w:rsid w:val="00A52BA9"/>
    <w:rsid w:val="00A546B3"/>
    <w:rsid w:val="00A55081"/>
    <w:rsid w:val="00A552C9"/>
    <w:rsid w:val="00A5682A"/>
    <w:rsid w:val="00A56B6F"/>
    <w:rsid w:val="00A601AD"/>
    <w:rsid w:val="00A60902"/>
    <w:rsid w:val="00A60C53"/>
    <w:rsid w:val="00A60F0A"/>
    <w:rsid w:val="00A60F44"/>
    <w:rsid w:val="00A61D81"/>
    <w:rsid w:val="00A62332"/>
    <w:rsid w:val="00A627A8"/>
    <w:rsid w:val="00A62E13"/>
    <w:rsid w:val="00A64492"/>
    <w:rsid w:val="00A64835"/>
    <w:rsid w:val="00A64BAD"/>
    <w:rsid w:val="00A65B4A"/>
    <w:rsid w:val="00A65E83"/>
    <w:rsid w:val="00A66F85"/>
    <w:rsid w:val="00A671EB"/>
    <w:rsid w:val="00A672DF"/>
    <w:rsid w:val="00A678F4"/>
    <w:rsid w:val="00A70E11"/>
    <w:rsid w:val="00A71083"/>
    <w:rsid w:val="00A723FF"/>
    <w:rsid w:val="00A7247A"/>
    <w:rsid w:val="00A72578"/>
    <w:rsid w:val="00A72614"/>
    <w:rsid w:val="00A727CF"/>
    <w:rsid w:val="00A74232"/>
    <w:rsid w:val="00A75D11"/>
    <w:rsid w:val="00A77B5D"/>
    <w:rsid w:val="00A80C21"/>
    <w:rsid w:val="00A82C0B"/>
    <w:rsid w:val="00A82DDB"/>
    <w:rsid w:val="00A83135"/>
    <w:rsid w:val="00A83B41"/>
    <w:rsid w:val="00A83DED"/>
    <w:rsid w:val="00A84202"/>
    <w:rsid w:val="00A847E8"/>
    <w:rsid w:val="00A848C9"/>
    <w:rsid w:val="00A848F6"/>
    <w:rsid w:val="00A84D0B"/>
    <w:rsid w:val="00A85097"/>
    <w:rsid w:val="00A8571E"/>
    <w:rsid w:val="00A85A8C"/>
    <w:rsid w:val="00A86478"/>
    <w:rsid w:val="00A86ABD"/>
    <w:rsid w:val="00A87439"/>
    <w:rsid w:val="00A87F56"/>
    <w:rsid w:val="00A90466"/>
    <w:rsid w:val="00A90841"/>
    <w:rsid w:val="00A91006"/>
    <w:rsid w:val="00A9119B"/>
    <w:rsid w:val="00A915B3"/>
    <w:rsid w:val="00A93579"/>
    <w:rsid w:val="00A9392F"/>
    <w:rsid w:val="00A94398"/>
    <w:rsid w:val="00A94DCF"/>
    <w:rsid w:val="00A95878"/>
    <w:rsid w:val="00A95C3D"/>
    <w:rsid w:val="00A966CA"/>
    <w:rsid w:val="00A96827"/>
    <w:rsid w:val="00A968FD"/>
    <w:rsid w:val="00A9717C"/>
    <w:rsid w:val="00AA001D"/>
    <w:rsid w:val="00AA02C2"/>
    <w:rsid w:val="00AA2296"/>
    <w:rsid w:val="00AA251D"/>
    <w:rsid w:val="00AA3240"/>
    <w:rsid w:val="00AA35D1"/>
    <w:rsid w:val="00AA4734"/>
    <w:rsid w:val="00AA4EF5"/>
    <w:rsid w:val="00AA5065"/>
    <w:rsid w:val="00AA5D70"/>
    <w:rsid w:val="00AA6979"/>
    <w:rsid w:val="00AA7076"/>
    <w:rsid w:val="00AB0DA6"/>
    <w:rsid w:val="00AB1EF1"/>
    <w:rsid w:val="00AB22D7"/>
    <w:rsid w:val="00AB24D8"/>
    <w:rsid w:val="00AB3B67"/>
    <w:rsid w:val="00AB3DE9"/>
    <w:rsid w:val="00AB4440"/>
    <w:rsid w:val="00AB5BA8"/>
    <w:rsid w:val="00AB5D71"/>
    <w:rsid w:val="00AB6064"/>
    <w:rsid w:val="00AB7296"/>
    <w:rsid w:val="00AB7517"/>
    <w:rsid w:val="00AB7927"/>
    <w:rsid w:val="00AB79A4"/>
    <w:rsid w:val="00AB7A94"/>
    <w:rsid w:val="00AC0697"/>
    <w:rsid w:val="00AC1483"/>
    <w:rsid w:val="00AC1976"/>
    <w:rsid w:val="00AC21E2"/>
    <w:rsid w:val="00AC2A1A"/>
    <w:rsid w:val="00AC3958"/>
    <w:rsid w:val="00AC3AA1"/>
    <w:rsid w:val="00AC45DA"/>
    <w:rsid w:val="00AC4B29"/>
    <w:rsid w:val="00AC4CB0"/>
    <w:rsid w:val="00AC4F55"/>
    <w:rsid w:val="00AC7F2B"/>
    <w:rsid w:val="00AD0073"/>
    <w:rsid w:val="00AD0758"/>
    <w:rsid w:val="00AD1576"/>
    <w:rsid w:val="00AD418A"/>
    <w:rsid w:val="00AD45A8"/>
    <w:rsid w:val="00AD5DF1"/>
    <w:rsid w:val="00AD70D6"/>
    <w:rsid w:val="00AD75D2"/>
    <w:rsid w:val="00AD7809"/>
    <w:rsid w:val="00AD7C02"/>
    <w:rsid w:val="00AE036A"/>
    <w:rsid w:val="00AE3221"/>
    <w:rsid w:val="00AE415C"/>
    <w:rsid w:val="00AE4F0F"/>
    <w:rsid w:val="00AE5BB9"/>
    <w:rsid w:val="00AE6B15"/>
    <w:rsid w:val="00AE751D"/>
    <w:rsid w:val="00AE77E6"/>
    <w:rsid w:val="00AF07FB"/>
    <w:rsid w:val="00AF095F"/>
    <w:rsid w:val="00AF0AF2"/>
    <w:rsid w:val="00AF0CC9"/>
    <w:rsid w:val="00AF1D8B"/>
    <w:rsid w:val="00AF2670"/>
    <w:rsid w:val="00AF2F47"/>
    <w:rsid w:val="00AF3A84"/>
    <w:rsid w:val="00AF5364"/>
    <w:rsid w:val="00AF5B9F"/>
    <w:rsid w:val="00AF65D5"/>
    <w:rsid w:val="00AF6663"/>
    <w:rsid w:val="00AF67B9"/>
    <w:rsid w:val="00AF6C10"/>
    <w:rsid w:val="00AF7690"/>
    <w:rsid w:val="00B00D3F"/>
    <w:rsid w:val="00B012E5"/>
    <w:rsid w:val="00B0193E"/>
    <w:rsid w:val="00B01D9E"/>
    <w:rsid w:val="00B02B95"/>
    <w:rsid w:val="00B02C50"/>
    <w:rsid w:val="00B03869"/>
    <w:rsid w:val="00B038BA"/>
    <w:rsid w:val="00B03DF8"/>
    <w:rsid w:val="00B0452E"/>
    <w:rsid w:val="00B04ED4"/>
    <w:rsid w:val="00B053C3"/>
    <w:rsid w:val="00B0544E"/>
    <w:rsid w:val="00B05BE0"/>
    <w:rsid w:val="00B069E0"/>
    <w:rsid w:val="00B100C2"/>
    <w:rsid w:val="00B105E3"/>
    <w:rsid w:val="00B11212"/>
    <w:rsid w:val="00B140EF"/>
    <w:rsid w:val="00B146A3"/>
    <w:rsid w:val="00B146D0"/>
    <w:rsid w:val="00B1481E"/>
    <w:rsid w:val="00B14AA3"/>
    <w:rsid w:val="00B14FBD"/>
    <w:rsid w:val="00B150F2"/>
    <w:rsid w:val="00B1544C"/>
    <w:rsid w:val="00B15FD8"/>
    <w:rsid w:val="00B163EC"/>
    <w:rsid w:val="00B16FEE"/>
    <w:rsid w:val="00B177C0"/>
    <w:rsid w:val="00B20FB8"/>
    <w:rsid w:val="00B210FF"/>
    <w:rsid w:val="00B21135"/>
    <w:rsid w:val="00B21302"/>
    <w:rsid w:val="00B2188D"/>
    <w:rsid w:val="00B235CC"/>
    <w:rsid w:val="00B23BF9"/>
    <w:rsid w:val="00B24521"/>
    <w:rsid w:val="00B2456B"/>
    <w:rsid w:val="00B24B2E"/>
    <w:rsid w:val="00B24D50"/>
    <w:rsid w:val="00B252CF"/>
    <w:rsid w:val="00B25CC4"/>
    <w:rsid w:val="00B25FEE"/>
    <w:rsid w:val="00B265F0"/>
    <w:rsid w:val="00B268BC"/>
    <w:rsid w:val="00B26DE5"/>
    <w:rsid w:val="00B277FB"/>
    <w:rsid w:val="00B3060B"/>
    <w:rsid w:val="00B3313D"/>
    <w:rsid w:val="00B336C9"/>
    <w:rsid w:val="00B33870"/>
    <w:rsid w:val="00B35894"/>
    <w:rsid w:val="00B35BC2"/>
    <w:rsid w:val="00B35CAC"/>
    <w:rsid w:val="00B35E92"/>
    <w:rsid w:val="00B36668"/>
    <w:rsid w:val="00B36A48"/>
    <w:rsid w:val="00B37018"/>
    <w:rsid w:val="00B402E3"/>
    <w:rsid w:val="00B406CA"/>
    <w:rsid w:val="00B41566"/>
    <w:rsid w:val="00B42B84"/>
    <w:rsid w:val="00B43AA6"/>
    <w:rsid w:val="00B445FB"/>
    <w:rsid w:val="00B44B06"/>
    <w:rsid w:val="00B44C19"/>
    <w:rsid w:val="00B462AC"/>
    <w:rsid w:val="00B46714"/>
    <w:rsid w:val="00B4686C"/>
    <w:rsid w:val="00B46ED7"/>
    <w:rsid w:val="00B470A0"/>
    <w:rsid w:val="00B47C1B"/>
    <w:rsid w:val="00B47DF2"/>
    <w:rsid w:val="00B47F65"/>
    <w:rsid w:val="00B509C9"/>
    <w:rsid w:val="00B50E60"/>
    <w:rsid w:val="00B513B4"/>
    <w:rsid w:val="00B52933"/>
    <w:rsid w:val="00B53D16"/>
    <w:rsid w:val="00B55918"/>
    <w:rsid w:val="00B56B96"/>
    <w:rsid w:val="00B600FF"/>
    <w:rsid w:val="00B615D1"/>
    <w:rsid w:val="00B61646"/>
    <w:rsid w:val="00B619E6"/>
    <w:rsid w:val="00B626FC"/>
    <w:rsid w:val="00B62CF2"/>
    <w:rsid w:val="00B62E63"/>
    <w:rsid w:val="00B63A61"/>
    <w:rsid w:val="00B6448A"/>
    <w:rsid w:val="00B64DE3"/>
    <w:rsid w:val="00B64EEE"/>
    <w:rsid w:val="00B65823"/>
    <w:rsid w:val="00B65995"/>
    <w:rsid w:val="00B66290"/>
    <w:rsid w:val="00B66822"/>
    <w:rsid w:val="00B67B89"/>
    <w:rsid w:val="00B67C78"/>
    <w:rsid w:val="00B703D3"/>
    <w:rsid w:val="00B708D1"/>
    <w:rsid w:val="00B70C9F"/>
    <w:rsid w:val="00B71396"/>
    <w:rsid w:val="00B71E19"/>
    <w:rsid w:val="00B72105"/>
    <w:rsid w:val="00B72174"/>
    <w:rsid w:val="00B72346"/>
    <w:rsid w:val="00B72FF2"/>
    <w:rsid w:val="00B7366A"/>
    <w:rsid w:val="00B739D1"/>
    <w:rsid w:val="00B745B2"/>
    <w:rsid w:val="00B74868"/>
    <w:rsid w:val="00B7489C"/>
    <w:rsid w:val="00B75C08"/>
    <w:rsid w:val="00B762F3"/>
    <w:rsid w:val="00B7671C"/>
    <w:rsid w:val="00B76876"/>
    <w:rsid w:val="00B771CE"/>
    <w:rsid w:val="00B7792E"/>
    <w:rsid w:val="00B77CA1"/>
    <w:rsid w:val="00B77DC1"/>
    <w:rsid w:val="00B8143F"/>
    <w:rsid w:val="00B828F7"/>
    <w:rsid w:val="00B8302A"/>
    <w:rsid w:val="00B833A0"/>
    <w:rsid w:val="00B83455"/>
    <w:rsid w:val="00B83C67"/>
    <w:rsid w:val="00B84A34"/>
    <w:rsid w:val="00B8505E"/>
    <w:rsid w:val="00B86C59"/>
    <w:rsid w:val="00B86FEA"/>
    <w:rsid w:val="00B872C2"/>
    <w:rsid w:val="00B878A6"/>
    <w:rsid w:val="00B90408"/>
    <w:rsid w:val="00B92E9B"/>
    <w:rsid w:val="00B93112"/>
    <w:rsid w:val="00B93462"/>
    <w:rsid w:val="00B9442D"/>
    <w:rsid w:val="00B945B8"/>
    <w:rsid w:val="00B94F8E"/>
    <w:rsid w:val="00B95DF1"/>
    <w:rsid w:val="00B96010"/>
    <w:rsid w:val="00B961BD"/>
    <w:rsid w:val="00B96D74"/>
    <w:rsid w:val="00B9779A"/>
    <w:rsid w:val="00BA1239"/>
    <w:rsid w:val="00BA256D"/>
    <w:rsid w:val="00BA3BE2"/>
    <w:rsid w:val="00BA595B"/>
    <w:rsid w:val="00BA5C7C"/>
    <w:rsid w:val="00BA78A7"/>
    <w:rsid w:val="00BA7CCE"/>
    <w:rsid w:val="00BB1454"/>
    <w:rsid w:val="00BB1566"/>
    <w:rsid w:val="00BB291A"/>
    <w:rsid w:val="00BB2F2D"/>
    <w:rsid w:val="00BB3EAA"/>
    <w:rsid w:val="00BB3FEA"/>
    <w:rsid w:val="00BB7738"/>
    <w:rsid w:val="00BC0924"/>
    <w:rsid w:val="00BC1826"/>
    <w:rsid w:val="00BC2182"/>
    <w:rsid w:val="00BC24A8"/>
    <w:rsid w:val="00BC299C"/>
    <w:rsid w:val="00BC4983"/>
    <w:rsid w:val="00BC4F17"/>
    <w:rsid w:val="00BC5C9F"/>
    <w:rsid w:val="00BC672B"/>
    <w:rsid w:val="00BC6CE0"/>
    <w:rsid w:val="00BD076C"/>
    <w:rsid w:val="00BD20C3"/>
    <w:rsid w:val="00BD4064"/>
    <w:rsid w:val="00BD450D"/>
    <w:rsid w:val="00BD4E45"/>
    <w:rsid w:val="00BD4FC3"/>
    <w:rsid w:val="00BD5D4F"/>
    <w:rsid w:val="00BD65C2"/>
    <w:rsid w:val="00BD79B7"/>
    <w:rsid w:val="00BE077B"/>
    <w:rsid w:val="00BE127C"/>
    <w:rsid w:val="00BE14CF"/>
    <w:rsid w:val="00BE1C1D"/>
    <w:rsid w:val="00BE231D"/>
    <w:rsid w:val="00BE2D64"/>
    <w:rsid w:val="00BE34A1"/>
    <w:rsid w:val="00BE3ECC"/>
    <w:rsid w:val="00BE3F66"/>
    <w:rsid w:val="00BE400C"/>
    <w:rsid w:val="00BE429B"/>
    <w:rsid w:val="00BE4449"/>
    <w:rsid w:val="00BE447C"/>
    <w:rsid w:val="00BE4F10"/>
    <w:rsid w:val="00BE5154"/>
    <w:rsid w:val="00BE5A84"/>
    <w:rsid w:val="00BE662B"/>
    <w:rsid w:val="00BE7250"/>
    <w:rsid w:val="00BE7E02"/>
    <w:rsid w:val="00BF0AB3"/>
    <w:rsid w:val="00BF0CB7"/>
    <w:rsid w:val="00BF0DA2"/>
    <w:rsid w:val="00BF0EDF"/>
    <w:rsid w:val="00BF2AB5"/>
    <w:rsid w:val="00BF2D0D"/>
    <w:rsid w:val="00BF42AC"/>
    <w:rsid w:val="00BF4E39"/>
    <w:rsid w:val="00BF5FA7"/>
    <w:rsid w:val="00BF65CB"/>
    <w:rsid w:val="00BF77CA"/>
    <w:rsid w:val="00C004AD"/>
    <w:rsid w:val="00C0099C"/>
    <w:rsid w:val="00C01C15"/>
    <w:rsid w:val="00C0286F"/>
    <w:rsid w:val="00C02A9D"/>
    <w:rsid w:val="00C02E58"/>
    <w:rsid w:val="00C033DA"/>
    <w:rsid w:val="00C04656"/>
    <w:rsid w:val="00C048F2"/>
    <w:rsid w:val="00C04B6F"/>
    <w:rsid w:val="00C04D00"/>
    <w:rsid w:val="00C0521E"/>
    <w:rsid w:val="00C05CCF"/>
    <w:rsid w:val="00C073F1"/>
    <w:rsid w:val="00C07D5B"/>
    <w:rsid w:val="00C12C3E"/>
    <w:rsid w:val="00C13DA5"/>
    <w:rsid w:val="00C14535"/>
    <w:rsid w:val="00C155F2"/>
    <w:rsid w:val="00C15697"/>
    <w:rsid w:val="00C15DF2"/>
    <w:rsid w:val="00C15F83"/>
    <w:rsid w:val="00C16327"/>
    <w:rsid w:val="00C16838"/>
    <w:rsid w:val="00C16F22"/>
    <w:rsid w:val="00C17B28"/>
    <w:rsid w:val="00C17D21"/>
    <w:rsid w:val="00C20104"/>
    <w:rsid w:val="00C20812"/>
    <w:rsid w:val="00C20D9E"/>
    <w:rsid w:val="00C21286"/>
    <w:rsid w:val="00C213CC"/>
    <w:rsid w:val="00C2169D"/>
    <w:rsid w:val="00C25366"/>
    <w:rsid w:val="00C26519"/>
    <w:rsid w:val="00C268A7"/>
    <w:rsid w:val="00C26939"/>
    <w:rsid w:val="00C27133"/>
    <w:rsid w:val="00C3079B"/>
    <w:rsid w:val="00C30A34"/>
    <w:rsid w:val="00C3183B"/>
    <w:rsid w:val="00C318D5"/>
    <w:rsid w:val="00C32E49"/>
    <w:rsid w:val="00C33436"/>
    <w:rsid w:val="00C335DA"/>
    <w:rsid w:val="00C3395B"/>
    <w:rsid w:val="00C33996"/>
    <w:rsid w:val="00C33EFE"/>
    <w:rsid w:val="00C34383"/>
    <w:rsid w:val="00C352BA"/>
    <w:rsid w:val="00C35652"/>
    <w:rsid w:val="00C359C1"/>
    <w:rsid w:val="00C35A03"/>
    <w:rsid w:val="00C36B94"/>
    <w:rsid w:val="00C36C5D"/>
    <w:rsid w:val="00C371DC"/>
    <w:rsid w:val="00C373AD"/>
    <w:rsid w:val="00C37681"/>
    <w:rsid w:val="00C41844"/>
    <w:rsid w:val="00C4226E"/>
    <w:rsid w:val="00C428F3"/>
    <w:rsid w:val="00C4329D"/>
    <w:rsid w:val="00C432DD"/>
    <w:rsid w:val="00C43654"/>
    <w:rsid w:val="00C438ED"/>
    <w:rsid w:val="00C4451F"/>
    <w:rsid w:val="00C44C79"/>
    <w:rsid w:val="00C44E00"/>
    <w:rsid w:val="00C45983"/>
    <w:rsid w:val="00C46357"/>
    <w:rsid w:val="00C4638B"/>
    <w:rsid w:val="00C465E5"/>
    <w:rsid w:val="00C47654"/>
    <w:rsid w:val="00C47BDB"/>
    <w:rsid w:val="00C50DAD"/>
    <w:rsid w:val="00C51E54"/>
    <w:rsid w:val="00C51F3B"/>
    <w:rsid w:val="00C52A27"/>
    <w:rsid w:val="00C532AC"/>
    <w:rsid w:val="00C53C63"/>
    <w:rsid w:val="00C545B4"/>
    <w:rsid w:val="00C54C94"/>
    <w:rsid w:val="00C54CED"/>
    <w:rsid w:val="00C5541E"/>
    <w:rsid w:val="00C5699F"/>
    <w:rsid w:val="00C56E00"/>
    <w:rsid w:val="00C573D3"/>
    <w:rsid w:val="00C575E3"/>
    <w:rsid w:val="00C579EA"/>
    <w:rsid w:val="00C607E3"/>
    <w:rsid w:val="00C60D6E"/>
    <w:rsid w:val="00C6210E"/>
    <w:rsid w:val="00C62637"/>
    <w:rsid w:val="00C634FC"/>
    <w:rsid w:val="00C65C14"/>
    <w:rsid w:val="00C6640C"/>
    <w:rsid w:val="00C6756F"/>
    <w:rsid w:val="00C675ED"/>
    <w:rsid w:val="00C7250C"/>
    <w:rsid w:val="00C74EA1"/>
    <w:rsid w:val="00C74FE6"/>
    <w:rsid w:val="00C75177"/>
    <w:rsid w:val="00C75FA2"/>
    <w:rsid w:val="00C77E04"/>
    <w:rsid w:val="00C8010D"/>
    <w:rsid w:val="00C80D60"/>
    <w:rsid w:val="00C81410"/>
    <w:rsid w:val="00C81D3B"/>
    <w:rsid w:val="00C822E1"/>
    <w:rsid w:val="00C82508"/>
    <w:rsid w:val="00C82DBA"/>
    <w:rsid w:val="00C82E28"/>
    <w:rsid w:val="00C840B7"/>
    <w:rsid w:val="00C86936"/>
    <w:rsid w:val="00C87896"/>
    <w:rsid w:val="00C87F37"/>
    <w:rsid w:val="00C90932"/>
    <w:rsid w:val="00C9141F"/>
    <w:rsid w:val="00C91EB3"/>
    <w:rsid w:val="00C91F69"/>
    <w:rsid w:val="00C9296B"/>
    <w:rsid w:val="00C92A40"/>
    <w:rsid w:val="00C93255"/>
    <w:rsid w:val="00C93458"/>
    <w:rsid w:val="00C93505"/>
    <w:rsid w:val="00C93EB4"/>
    <w:rsid w:val="00C9556E"/>
    <w:rsid w:val="00C9594D"/>
    <w:rsid w:val="00C95DE0"/>
    <w:rsid w:val="00C96237"/>
    <w:rsid w:val="00C96496"/>
    <w:rsid w:val="00C96D27"/>
    <w:rsid w:val="00C970FF"/>
    <w:rsid w:val="00C971B1"/>
    <w:rsid w:val="00C9732C"/>
    <w:rsid w:val="00C975EE"/>
    <w:rsid w:val="00CA062E"/>
    <w:rsid w:val="00CA0A64"/>
    <w:rsid w:val="00CA0E35"/>
    <w:rsid w:val="00CA1F2C"/>
    <w:rsid w:val="00CA25CA"/>
    <w:rsid w:val="00CA3051"/>
    <w:rsid w:val="00CA3281"/>
    <w:rsid w:val="00CA4329"/>
    <w:rsid w:val="00CA4D02"/>
    <w:rsid w:val="00CA4E73"/>
    <w:rsid w:val="00CA4E86"/>
    <w:rsid w:val="00CA5003"/>
    <w:rsid w:val="00CA5526"/>
    <w:rsid w:val="00CA571E"/>
    <w:rsid w:val="00CA5ACE"/>
    <w:rsid w:val="00CA5BB1"/>
    <w:rsid w:val="00CA687B"/>
    <w:rsid w:val="00CA7741"/>
    <w:rsid w:val="00CA7977"/>
    <w:rsid w:val="00CA79F0"/>
    <w:rsid w:val="00CA7A04"/>
    <w:rsid w:val="00CA7CF5"/>
    <w:rsid w:val="00CB17AC"/>
    <w:rsid w:val="00CB1BEE"/>
    <w:rsid w:val="00CB239C"/>
    <w:rsid w:val="00CB23E9"/>
    <w:rsid w:val="00CB310C"/>
    <w:rsid w:val="00CB3E53"/>
    <w:rsid w:val="00CB458B"/>
    <w:rsid w:val="00CB550C"/>
    <w:rsid w:val="00CB5EE9"/>
    <w:rsid w:val="00CB6F99"/>
    <w:rsid w:val="00CB739B"/>
    <w:rsid w:val="00CB7A17"/>
    <w:rsid w:val="00CC01D0"/>
    <w:rsid w:val="00CC0F93"/>
    <w:rsid w:val="00CC0FC1"/>
    <w:rsid w:val="00CC2420"/>
    <w:rsid w:val="00CC306F"/>
    <w:rsid w:val="00CC34CC"/>
    <w:rsid w:val="00CC3C0D"/>
    <w:rsid w:val="00CC3EAE"/>
    <w:rsid w:val="00CC502A"/>
    <w:rsid w:val="00CC56FB"/>
    <w:rsid w:val="00CC5A60"/>
    <w:rsid w:val="00CC6022"/>
    <w:rsid w:val="00CC69B6"/>
    <w:rsid w:val="00CC7425"/>
    <w:rsid w:val="00CC7D4F"/>
    <w:rsid w:val="00CD0797"/>
    <w:rsid w:val="00CD079C"/>
    <w:rsid w:val="00CD0EF9"/>
    <w:rsid w:val="00CD1A6A"/>
    <w:rsid w:val="00CD2995"/>
    <w:rsid w:val="00CD2E4E"/>
    <w:rsid w:val="00CD2FE2"/>
    <w:rsid w:val="00CD305C"/>
    <w:rsid w:val="00CD3282"/>
    <w:rsid w:val="00CD46A4"/>
    <w:rsid w:val="00CD5095"/>
    <w:rsid w:val="00CD5C97"/>
    <w:rsid w:val="00CD63C5"/>
    <w:rsid w:val="00CD6588"/>
    <w:rsid w:val="00CE05E0"/>
    <w:rsid w:val="00CE05F6"/>
    <w:rsid w:val="00CE0999"/>
    <w:rsid w:val="00CE0B5D"/>
    <w:rsid w:val="00CE1764"/>
    <w:rsid w:val="00CE1803"/>
    <w:rsid w:val="00CE2407"/>
    <w:rsid w:val="00CE2632"/>
    <w:rsid w:val="00CE2FB5"/>
    <w:rsid w:val="00CE37B4"/>
    <w:rsid w:val="00CE43B3"/>
    <w:rsid w:val="00CE4837"/>
    <w:rsid w:val="00CE4C4A"/>
    <w:rsid w:val="00CE66E2"/>
    <w:rsid w:val="00CE6F6D"/>
    <w:rsid w:val="00CF03C3"/>
    <w:rsid w:val="00CF163C"/>
    <w:rsid w:val="00CF23F4"/>
    <w:rsid w:val="00CF27B8"/>
    <w:rsid w:val="00CF32F7"/>
    <w:rsid w:val="00CF368D"/>
    <w:rsid w:val="00CF4FEC"/>
    <w:rsid w:val="00CF540B"/>
    <w:rsid w:val="00CF6C38"/>
    <w:rsid w:val="00CF70C2"/>
    <w:rsid w:val="00D0045E"/>
    <w:rsid w:val="00D00533"/>
    <w:rsid w:val="00D019C9"/>
    <w:rsid w:val="00D01BC7"/>
    <w:rsid w:val="00D02F75"/>
    <w:rsid w:val="00D03A22"/>
    <w:rsid w:val="00D04027"/>
    <w:rsid w:val="00D04235"/>
    <w:rsid w:val="00D04527"/>
    <w:rsid w:val="00D04DDD"/>
    <w:rsid w:val="00D04ED3"/>
    <w:rsid w:val="00D055A7"/>
    <w:rsid w:val="00D10320"/>
    <w:rsid w:val="00D11390"/>
    <w:rsid w:val="00D11B01"/>
    <w:rsid w:val="00D11F08"/>
    <w:rsid w:val="00D122E4"/>
    <w:rsid w:val="00D12C92"/>
    <w:rsid w:val="00D12DCD"/>
    <w:rsid w:val="00D13055"/>
    <w:rsid w:val="00D14585"/>
    <w:rsid w:val="00D15031"/>
    <w:rsid w:val="00D154B5"/>
    <w:rsid w:val="00D1666C"/>
    <w:rsid w:val="00D16CE2"/>
    <w:rsid w:val="00D17A71"/>
    <w:rsid w:val="00D17DF8"/>
    <w:rsid w:val="00D20CBF"/>
    <w:rsid w:val="00D20DA7"/>
    <w:rsid w:val="00D22CB3"/>
    <w:rsid w:val="00D230A6"/>
    <w:rsid w:val="00D238DE"/>
    <w:rsid w:val="00D25943"/>
    <w:rsid w:val="00D25AB8"/>
    <w:rsid w:val="00D25C5C"/>
    <w:rsid w:val="00D2695A"/>
    <w:rsid w:val="00D26AE8"/>
    <w:rsid w:val="00D275FE"/>
    <w:rsid w:val="00D278BA"/>
    <w:rsid w:val="00D27B6E"/>
    <w:rsid w:val="00D31E94"/>
    <w:rsid w:val="00D32FF2"/>
    <w:rsid w:val="00D331A4"/>
    <w:rsid w:val="00D338D9"/>
    <w:rsid w:val="00D33A11"/>
    <w:rsid w:val="00D33EC2"/>
    <w:rsid w:val="00D34C3E"/>
    <w:rsid w:val="00D355D6"/>
    <w:rsid w:val="00D35834"/>
    <w:rsid w:val="00D3699F"/>
    <w:rsid w:val="00D375E0"/>
    <w:rsid w:val="00D3799F"/>
    <w:rsid w:val="00D4001E"/>
    <w:rsid w:val="00D40BE6"/>
    <w:rsid w:val="00D40C15"/>
    <w:rsid w:val="00D41563"/>
    <w:rsid w:val="00D42791"/>
    <w:rsid w:val="00D42FA5"/>
    <w:rsid w:val="00D438B5"/>
    <w:rsid w:val="00D43F4A"/>
    <w:rsid w:val="00D440B0"/>
    <w:rsid w:val="00D44CE1"/>
    <w:rsid w:val="00D44E1D"/>
    <w:rsid w:val="00D4512B"/>
    <w:rsid w:val="00D453ED"/>
    <w:rsid w:val="00D46066"/>
    <w:rsid w:val="00D505F8"/>
    <w:rsid w:val="00D50A19"/>
    <w:rsid w:val="00D50BDB"/>
    <w:rsid w:val="00D5230D"/>
    <w:rsid w:val="00D52450"/>
    <w:rsid w:val="00D52B79"/>
    <w:rsid w:val="00D53005"/>
    <w:rsid w:val="00D5300A"/>
    <w:rsid w:val="00D5368B"/>
    <w:rsid w:val="00D549D4"/>
    <w:rsid w:val="00D54DC1"/>
    <w:rsid w:val="00D5564B"/>
    <w:rsid w:val="00D56305"/>
    <w:rsid w:val="00D57169"/>
    <w:rsid w:val="00D57F82"/>
    <w:rsid w:val="00D605DA"/>
    <w:rsid w:val="00D60620"/>
    <w:rsid w:val="00D61A40"/>
    <w:rsid w:val="00D61EE4"/>
    <w:rsid w:val="00D62FBE"/>
    <w:rsid w:val="00D6337C"/>
    <w:rsid w:val="00D638B0"/>
    <w:rsid w:val="00D64254"/>
    <w:rsid w:val="00D646A4"/>
    <w:rsid w:val="00D65808"/>
    <w:rsid w:val="00D666BF"/>
    <w:rsid w:val="00D66B67"/>
    <w:rsid w:val="00D66DD6"/>
    <w:rsid w:val="00D675C3"/>
    <w:rsid w:val="00D67AD6"/>
    <w:rsid w:val="00D70082"/>
    <w:rsid w:val="00D700EA"/>
    <w:rsid w:val="00D7058C"/>
    <w:rsid w:val="00D70954"/>
    <w:rsid w:val="00D70D6D"/>
    <w:rsid w:val="00D70D9B"/>
    <w:rsid w:val="00D71B52"/>
    <w:rsid w:val="00D71F0B"/>
    <w:rsid w:val="00D720B8"/>
    <w:rsid w:val="00D72777"/>
    <w:rsid w:val="00D72B84"/>
    <w:rsid w:val="00D73D0A"/>
    <w:rsid w:val="00D749BB"/>
    <w:rsid w:val="00D749ED"/>
    <w:rsid w:val="00D74E9B"/>
    <w:rsid w:val="00D753AE"/>
    <w:rsid w:val="00D755C7"/>
    <w:rsid w:val="00D756E5"/>
    <w:rsid w:val="00D75748"/>
    <w:rsid w:val="00D76094"/>
    <w:rsid w:val="00D77159"/>
    <w:rsid w:val="00D771E7"/>
    <w:rsid w:val="00D772F2"/>
    <w:rsid w:val="00D8139B"/>
    <w:rsid w:val="00D816D9"/>
    <w:rsid w:val="00D81813"/>
    <w:rsid w:val="00D82047"/>
    <w:rsid w:val="00D82228"/>
    <w:rsid w:val="00D84099"/>
    <w:rsid w:val="00D84165"/>
    <w:rsid w:val="00D85B9A"/>
    <w:rsid w:val="00D862AF"/>
    <w:rsid w:val="00D864DB"/>
    <w:rsid w:val="00D866F5"/>
    <w:rsid w:val="00D875D8"/>
    <w:rsid w:val="00D87F9D"/>
    <w:rsid w:val="00D90A75"/>
    <w:rsid w:val="00D91251"/>
    <w:rsid w:val="00D9245B"/>
    <w:rsid w:val="00D9266F"/>
    <w:rsid w:val="00D92749"/>
    <w:rsid w:val="00D93461"/>
    <w:rsid w:val="00D935C7"/>
    <w:rsid w:val="00D95A37"/>
    <w:rsid w:val="00D95B31"/>
    <w:rsid w:val="00D96507"/>
    <w:rsid w:val="00D96B7E"/>
    <w:rsid w:val="00D97EA8"/>
    <w:rsid w:val="00DA0331"/>
    <w:rsid w:val="00DA0D63"/>
    <w:rsid w:val="00DA0DB1"/>
    <w:rsid w:val="00DA134C"/>
    <w:rsid w:val="00DA1650"/>
    <w:rsid w:val="00DA21C4"/>
    <w:rsid w:val="00DA21DB"/>
    <w:rsid w:val="00DA3044"/>
    <w:rsid w:val="00DA330B"/>
    <w:rsid w:val="00DA3C2D"/>
    <w:rsid w:val="00DA45E0"/>
    <w:rsid w:val="00DA5C51"/>
    <w:rsid w:val="00DA6B14"/>
    <w:rsid w:val="00DA74C9"/>
    <w:rsid w:val="00DA7898"/>
    <w:rsid w:val="00DA7F6A"/>
    <w:rsid w:val="00DB08AD"/>
    <w:rsid w:val="00DB0947"/>
    <w:rsid w:val="00DB0EBF"/>
    <w:rsid w:val="00DB0FD8"/>
    <w:rsid w:val="00DB267A"/>
    <w:rsid w:val="00DB26FA"/>
    <w:rsid w:val="00DB272D"/>
    <w:rsid w:val="00DB279C"/>
    <w:rsid w:val="00DB3B32"/>
    <w:rsid w:val="00DB3B94"/>
    <w:rsid w:val="00DB4048"/>
    <w:rsid w:val="00DB4205"/>
    <w:rsid w:val="00DB44D5"/>
    <w:rsid w:val="00DB4AEB"/>
    <w:rsid w:val="00DB4BA5"/>
    <w:rsid w:val="00DB4CD9"/>
    <w:rsid w:val="00DB58AE"/>
    <w:rsid w:val="00DB73C1"/>
    <w:rsid w:val="00DB74BE"/>
    <w:rsid w:val="00DB7654"/>
    <w:rsid w:val="00DC0A32"/>
    <w:rsid w:val="00DC1CC8"/>
    <w:rsid w:val="00DC25E9"/>
    <w:rsid w:val="00DC2BD3"/>
    <w:rsid w:val="00DC3A79"/>
    <w:rsid w:val="00DC3C36"/>
    <w:rsid w:val="00DC4525"/>
    <w:rsid w:val="00DC4CF4"/>
    <w:rsid w:val="00DC5A1F"/>
    <w:rsid w:val="00DC5F15"/>
    <w:rsid w:val="00DC6DE4"/>
    <w:rsid w:val="00DC7B1A"/>
    <w:rsid w:val="00DD01BA"/>
    <w:rsid w:val="00DD1087"/>
    <w:rsid w:val="00DD1624"/>
    <w:rsid w:val="00DD1BC3"/>
    <w:rsid w:val="00DD3A9B"/>
    <w:rsid w:val="00DD3D8E"/>
    <w:rsid w:val="00DD3EF9"/>
    <w:rsid w:val="00DD43AC"/>
    <w:rsid w:val="00DD4B53"/>
    <w:rsid w:val="00DD6380"/>
    <w:rsid w:val="00DD6B56"/>
    <w:rsid w:val="00DD6CC4"/>
    <w:rsid w:val="00DD7309"/>
    <w:rsid w:val="00DD77B2"/>
    <w:rsid w:val="00DE0263"/>
    <w:rsid w:val="00DE0EA4"/>
    <w:rsid w:val="00DE13F8"/>
    <w:rsid w:val="00DE1758"/>
    <w:rsid w:val="00DE1EAF"/>
    <w:rsid w:val="00DE1FCF"/>
    <w:rsid w:val="00DE2302"/>
    <w:rsid w:val="00DE27B9"/>
    <w:rsid w:val="00DE3A41"/>
    <w:rsid w:val="00DE3B9B"/>
    <w:rsid w:val="00DE5242"/>
    <w:rsid w:val="00DE53D5"/>
    <w:rsid w:val="00DE54D6"/>
    <w:rsid w:val="00DE6B6E"/>
    <w:rsid w:val="00DE744D"/>
    <w:rsid w:val="00DE78F7"/>
    <w:rsid w:val="00DE7A25"/>
    <w:rsid w:val="00DF144A"/>
    <w:rsid w:val="00DF1888"/>
    <w:rsid w:val="00DF21C0"/>
    <w:rsid w:val="00DF2C8A"/>
    <w:rsid w:val="00DF3D6F"/>
    <w:rsid w:val="00DF4860"/>
    <w:rsid w:val="00DF5299"/>
    <w:rsid w:val="00DF5452"/>
    <w:rsid w:val="00DF6A5D"/>
    <w:rsid w:val="00DF6E80"/>
    <w:rsid w:val="00DF7961"/>
    <w:rsid w:val="00DF7F05"/>
    <w:rsid w:val="00E0073F"/>
    <w:rsid w:val="00E02720"/>
    <w:rsid w:val="00E039D7"/>
    <w:rsid w:val="00E03D45"/>
    <w:rsid w:val="00E0426B"/>
    <w:rsid w:val="00E04521"/>
    <w:rsid w:val="00E053B0"/>
    <w:rsid w:val="00E068C4"/>
    <w:rsid w:val="00E06D23"/>
    <w:rsid w:val="00E07260"/>
    <w:rsid w:val="00E076AB"/>
    <w:rsid w:val="00E07A13"/>
    <w:rsid w:val="00E101CF"/>
    <w:rsid w:val="00E10670"/>
    <w:rsid w:val="00E10E7E"/>
    <w:rsid w:val="00E11189"/>
    <w:rsid w:val="00E11827"/>
    <w:rsid w:val="00E12758"/>
    <w:rsid w:val="00E1388C"/>
    <w:rsid w:val="00E138A1"/>
    <w:rsid w:val="00E13D1A"/>
    <w:rsid w:val="00E14109"/>
    <w:rsid w:val="00E15A08"/>
    <w:rsid w:val="00E163D5"/>
    <w:rsid w:val="00E17599"/>
    <w:rsid w:val="00E17A1B"/>
    <w:rsid w:val="00E20020"/>
    <w:rsid w:val="00E2060A"/>
    <w:rsid w:val="00E20DE9"/>
    <w:rsid w:val="00E21251"/>
    <w:rsid w:val="00E21569"/>
    <w:rsid w:val="00E222E3"/>
    <w:rsid w:val="00E22C98"/>
    <w:rsid w:val="00E23199"/>
    <w:rsid w:val="00E23E77"/>
    <w:rsid w:val="00E2438B"/>
    <w:rsid w:val="00E2450A"/>
    <w:rsid w:val="00E24F6A"/>
    <w:rsid w:val="00E2509A"/>
    <w:rsid w:val="00E253A1"/>
    <w:rsid w:val="00E260AE"/>
    <w:rsid w:val="00E26154"/>
    <w:rsid w:val="00E27ACC"/>
    <w:rsid w:val="00E30688"/>
    <w:rsid w:val="00E30ED4"/>
    <w:rsid w:val="00E3167D"/>
    <w:rsid w:val="00E324CD"/>
    <w:rsid w:val="00E3396C"/>
    <w:rsid w:val="00E354DB"/>
    <w:rsid w:val="00E361F1"/>
    <w:rsid w:val="00E40693"/>
    <w:rsid w:val="00E40F30"/>
    <w:rsid w:val="00E41002"/>
    <w:rsid w:val="00E41579"/>
    <w:rsid w:val="00E41A55"/>
    <w:rsid w:val="00E42860"/>
    <w:rsid w:val="00E4294F"/>
    <w:rsid w:val="00E43050"/>
    <w:rsid w:val="00E43210"/>
    <w:rsid w:val="00E46643"/>
    <w:rsid w:val="00E46CC2"/>
    <w:rsid w:val="00E4704D"/>
    <w:rsid w:val="00E47C46"/>
    <w:rsid w:val="00E47CBD"/>
    <w:rsid w:val="00E501BC"/>
    <w:rsid w:val="00E50E66"/>
    <w:rsid w:val="00E50F06"/>
    <w:rsid w:val="00E5266F"/>
    <w:rsid w:val="00E534FA"/>
    <w:rsid w:val="00E54A73"/>
    <w:rsid w:val="00E55509"/>
    <w:rsid w:val="00E555B5"/>
    <w:rsid w:val="00E55805"/>
    <w:rsid w:val="00E56024"/>
    <w:rsid w:val="00E566D1"/>
    <w:rsid w:val="00E56F2F"/>
    <w:rsid w:val="00E57046"/>
    <w:rsid w:val="00E57C21"/>
    <w:rsid w:val="00E608B6"/>
    <w:rsid w:val="00E61D2E"/>
    <w:rsid w:val="00E62629"/>
    <w:rsid w:val="00E62BB0"/>
    <w:rsid w:val="00E631D0"/>
    <w:rsid w:val="00E6362B"/>
    <w:rsid w:val="00E63CFB"/>
    <w:rsid w:val="00E64459"/>
    <w:rsid w:val="00E64572"/>
    <w:rsid w:val="00E64ADE"/>
    <w:rsid w:val="00E654F5"/>
    <w:rsid w:val="00E65761"/>
    <w:rsid w:val="00E67BC6"/>
    <w:rsid w:val="00E70502"/>
    <w:rsid w:val="00E7206F"/>
    <w:rsid w:val="00E72E90"/>
    <w:rsid w:val="00E73489"/>
    <w:rsid w:val="00E7388A"/>
    <w:rsid w:val="00E7397D"/>
    <w:rsid w:val="00E73EF2"/>
    <w:rsid w:val="00E75ABE"/>
    <w:rsid w:val="00E77DEC"/>
    <w:rsid w:val="00E80891"/>
    <w:rsid w:val="00E8097B"/>
    <w:rsid w:val="00E812B1"/>
    <w:rsid w:val="00E836A2"/>
    <w:rsid w:val="00E83C39"/>
    <w:rsid w:val="00E84C85"/>
    <w:rsid w:val="00E85E5C"/>
    <w:rsid w:val="00E8618A"/>
    <w:rsid w:val="00E861DD"/>
    <w:rsid w:val="00E86479"/>
    <w:rsid w:val="00E8695D"/>
    <w:rsid w:val="00E870AF"/>
    <w:rsid w:val="00E87146"/>
    <w:rsid w:val="00E87362"/>
    <w:rsid w:val="00E8798D"/>
    <w:rsid w:val="00E87E0A"/>
    <w:rsid w:val="00E87ED2"/>
    <w:rsid w:val="00E903FB"/>
    <w:rsid w:val="00E92C4E"/>
    <w:rsid w:val="00E92E14"/>
    <w:rsid w:val="00E93725"/>
    <w:rsid w:val="00E9597F"/>
    <w:rsid w:val="00E978DE"/>
    <w:rsid w:val="00EA0636"/>
    <w:rsid w:val="00EA0B92"/>
    <w:rsid w:val="00EA0C37"/>
    <w:rsid w:val="00EA18F9"/>
    <w:rsid w:val="00EA1EEA"/>
    <w:rsid w:val="00EA31F6"/>
    <w:rsid w:val="00EA51D8"/>
    <w:rsid w:val="00EA5A7B"/>
    <w:rsid w:val="00EA5E79"/>
    <w:rsid w:val="00EA68D4"/>
    <w:rsid w:val="00EA7789"/>
    <w:rsid w:val="00EA7DF6"/>
    <w:rsid w:val="00EA7FC5"/>
    <w:rsid w:val="00EB0411"/>
    <w:rsid w:val="00EB1A3C"/>
    <w:rsid w:val="00EB3D0C"/>
    <w:rsid w:val="00EB40E9"/>
    <w:rsid w:val="00EB4226"/>
    <w:rsid w:val="00EB61AE"/>
    <w:rsid w:val="00EB77E4"/>
    <w:rsid w:val="00EB7E03"/>
    <w:rsid w:val="00EB7F19"/>
    <w:rsid w:val="00EC0500"/>
    <w:rsid w:val="00EC0649"/>
    <w:rsid w:val="00EC0A8D"/>
    <w:rsid w:val="00EC0B68"/>
    <w:rsid w:val="00EC16ED"/>
    <w:rsid w:val="00EC25F0"/>
    <w:rsid w:val="00EC2CF7"/>
    <w:rsid w:val="00EC3024"/>
    <w:rsid w:val="00EC30E5"/>
    <w:rsid w:val="00EC3486"/>
    <w:rsid w:val="00EC35A8"/>
    <w:rsid w:val="00EC48CA"/>
    <w:rsid w:val="00EC5005"/>
    <w:rsid w:val="00EC6E59"/>
    <w:rsid w:val="00ED025B"/>
    <w:rsid w:val="00ED0698"/>
    <w:rsid w:val="00ED1E4F"/>
    <w:rsid w:val="00ED25EB"/>
    <w:rsid w:val="00ED31BB"/>
    <w:rsid w:val="00ED4AED"/>
    <w:rsid w:val="00ED67DD"/>
    <w:rsid w:val="00ED7FCC"/>
    <w:rsid w:val="00EE0186"/>
    <w:rsid w:val="00EE0BDA"/>
    <w:rsid w:val="00EE331B"/>
    <w:rsid w:val="00EE337F"/>
    <w:rsid w:val="00EE3651"/>
    <w:rsid w:val="00EE3F3F"/>
    <w:rsid w:val="00EE42BA"/>
    <w:rsid w:val="00EE606A"/>
    <w:rsid w:val="00EE71AC"/>
    <w:rsid w:val="00EF0A0E"/>
    <w:rsid w:val="00EF0B48"/>
    <w:rsid w:val="00EF33F4"/>
    <w:rsid w:val="00EF365A"/>
    <w:rsid w:val="00EF3B1B"/>
    <w:rsid w:val="00EF3FB7"/>
    <w:rsid w:val="00EF45C8"/>
    <w:rsid w:val="00EF4882"/>
    <w:rsid w:val="00EF4914"/>
    <w:rsid w:val="00EF5B48"/>
    <w:rsid w:val="00EF5DC5"/>
    <w:rsid w:val="00EF6624"/>
    <w:rsid w:val="00EF6B5F"/>
    <w:rsid w:val="00EF6D87"/>
    <w:rsid w:val="00F00C1E"/>
    <w:rsid w:val="00F01473"/>
    <w:rsid w:val="00F0173C"/>
    <w:rsid w:val="00F01A63"/>
    <w:rsid w:val="00F0375D"/>
    <w:rsid w:val="00F038BD"/>
    <w:rsid w:val="00F039DD"/>
    <w:rsid w:val="00F03B07"/>
    <w:rsid w:val="00F03CE1"/>
    <w:rsid w:val="00F040E6"/>
    <w:rsid w:val="00F053AC"/>
    <w:rsid w:val="00F06F8C"/>
    <w:rsid w:val="00F071D2"/>
    <w:rsid w:val="00F10149"/>
    <w:rsid w:val="00F11556"/>
    <w:rsid w:val="00F12378"/>
    <w:rsid w:val="00F12A06"/>
    <w:rsid w:val="00F12CCB"/>
    <w:rsid w:val="00F133F4"/>
    <w:rsid w:val="00F155ED"/>
    <w:rsid w:val="00F15853"/>
    <w:rsid w:val="00F15B1A"/>
    <w:rsid w:val="00F15C40"/>
    <w:rsid w:val="00F16372"/>
    <w:rsid w:val="00F16D3E"/>
    <w:rsid w:val="00F174DA"/>
    <w:rsid w:val="00F17A4C"/>
    <w:rsid w:val="00F20982"/>
    <w:rsid w:val="00F20A88"/>
    <w:rsid w:val="00F21C48"/>
    <w:rsid w:val="00F21D37"/>
    <w:rsid w:val="00F23C62"/>
    <w:rsid w:val="00F2403A"/>
    <w:rsid w:val="00F3052A"/>
    <w:rsid w:val="00F3055B"/>
    <w:rsid w:val="00F316AA"/>
    <w:rsid w:val="00F31FD8"/>
    <w:rsid w:val="00F32F9B"/>
    <w:rsid w:val="00F34AC7"/>
    <w:rsid w:val="00F34FAF"/>
    <w:rsid w:val="00F36064"/>
    <w:rsid w:val="00F3607C"/>
    <w:rsid w:val="00F361DE"/>
    <w:rsid w:val="00F372BE"/>
    <w:rsid w:val="00F37415"/>
    <w:rsid w:val="00F37D79"/>
    <w:rsid w:val="00F4013A"/>
    <w:rsid w:val="00F413D7"/>
    <w:rsid w:val="00F41E0A"/>
    <w:rsid w:val="00F4229A"/>
    <w:rsid w:val="00F4269B"/>
    <w:rsid w:val="00F42B06"/>
    <w:rsid w:val="00F4302E"/>
    <w:rsid w:val="00F43DC8"/>
    <w:rsid w:val="00F45720"/>
    <w:rsid w:val="00F460CD"/>
    <w:rsid w:val="00F46254"/>
    <w:rsid w:val="00F46D13"/>
    <w:rsid w:val="00F471AB"/>
    <w:rsid w:val="00F47E74"/>
    <w:rsid w:val="00F514D2"/>
    <w:rsid w:val="00F51BC5"/>
    <w:rsid w:val="00F5210C"/>
    <w:rsid w:val="00F53885"/>
    <w:rsid w:val="00F5445D"/>
    <w:rsid w:val="00F56247"/>
    <w:rsid w:val="00F57539"/>
    <w:rsid w:val="00F57568"/>
    <w:rsid w:val="00F600C0"/>
    <w:rsid w:val="00F600F6"/>
    <w:rsid w:val="00F60369"/>
    <w:rsid w:val="00F61157"/>
    <w:rsid w:val="00F6174C"/>
    <w:rsid w:val="00F619CE"/>
    <w:rsid w:val="00F638DB"/>
    <w:rsid w:val="00F63FD1"/>
    <w:rsid w:val="00F643FB"/>
    <w:rsid w:val="00F643FE"/>
    <w:rsid w:val="00F6613D"/>
    <w:rsid w:val="00F701FA"/>
    <w:rsid w:val="00F712AE"/>
    <w:rsid w:val="00F713DA"/>
    <w:rsid w:val="00F7144F"/>
    <w:rsid w:val="00F72357"/>
    <w:rsid w:val="00F72531"/>
    <w:rsid w:val="00F7274B"/>
    <w:rsid w:val="00F729A4"/>
    <w:rsid w:val="00F74321"/>
    <w:rsid w:val="00F7515A"/>
    <w:rsid w:val="00F7637E"/>
    <w:rsid w:val="00F7649F"/>
    <w:rsid w:val="00F770A5"/>
    <w:rsid w:val="00F80CA6"/>
    <w:rsid w:val="00F818AF"/>
    <w:rsid w:val="00F8266C"/>
    <w:rsid w:val="00F82C0A"/>
    <w:rsid w:val="00F83590"/>
    <w:rsid w:val="00F83DA1"/>
    <w:rsid w:val="00F842D4"/>
    <w:rsid w:val="00F85C98"/>
    <w:rsid w:val="00F87E59"/>
    <w:rsid w:val="00F90ACC"/>
    <w:rsid w:val="00F90B43"/>
    <w:rsid w:val="00F90ECC"/>
    <w:rsid w:val="00F9159B"/>
    <w:rsid w:val="00F93D45"/>
    <w:rsid w:val="00F94074"/>
    <w:rsid w:val="00F94527"/>
    <w:rsid w:val="00F94610"/>
    <w:rsid w:val="00F94AD2"/>
    <w:rsid w:val="00F95ADB"/>
    <w:rsid w:val="00F969BB"/>
    <w:rsid w:val="00F96AAF"/>
    <w:rsid w:val="00F96CE0"/>
    <w:rsid w:val="00FA0AD3"/>
    <w:rsid w:val="00FA0B51"/>
    <w:rsid w:val="00FA0DB2"/>
    <w:rsid w:val="00FA11FF"/>
    <w:rsid w:val="00FA130E"/>
    <w:rsid w:val="00FA18D4"/>
    <w:rsid w:val="00FA1B10"/>
    <w:rsid w:val="00FA4F5A"/>
    <w:rsid w:val="00FA5375"/>
    <w:rsid w:val="00FA55F3"/>
    <w:rsid w:val="00FA5A4A"/>
    <w:rsid w:val="00FA60AB"/>
    <w:rsid w:val="00FA6787"/>
    <w:rsid w:val="00FA74BA"/>
    <w:rsid w:val="00FB02B0"/>
    <w:rsid w:val="00FB0F90"/>
    <w:rsid w:val="00FB1F27"/>
    <w:rsid w:val="00FB222D"/>
    <w:rsid w:val="00FB3765"/>
    <w:rsid w:val="00FB4F2F"/>
    <w:rsid w:val="00FB51B7"/>
    <w:rsid w:val="00FB53C5"/>
    <w:rsid w:val="00FB54F9"/>
    <w:rsid w:val="00FB57EE"/>
    <w:rsid w:val="00FB68FC"/>
    <w:rsid w:val="00FB72CD"/>
    <w:rsid w:val="00FB7B80"/>
    <w:rsid w:val="00FB7BA7"/>
    <w:rsid w:val="00FB7CA6"/>
    <w:rsid w:val="00FC0521"/>
    <w:rsid w:val="00FC11D2"/>
    <w:rsid w:val="00FC1288"/>
    <w:rsid w:val="00FC1AF1"/>
    <w:rsid w:val="00FC214C"/>
    <w:rsid w:val="00FC4ECD"/>
    <w:rsid w:val="00FC55C5"/>
    <w:rsid w:val="00FC6191"/>
    <w:rsid w:val="00FC637B"/>
    <w:rsid w:val="00FD1328"/>
    <w:rsid w:val="00FD2086"/>
    <w:rsid w:val="00FD2714"/>
    <w:rsid w:val="00FD28AB"/>
    <w:rsid w:val="00FD3230"/>
    <w:rsid w:val="00FD4A78"/>
    <w:rsid w:val="00FD5D8C"/>
    <w:rsid w:val="00FD6A1A"/>
    <w:rsid w:val="00FD7FA1"/>
    <w:rsid w:val="00FD7FFD"/>
    <w:rsid w:val="00FE1510"/>
    <w:rsid w:val="00FE1568"/>
    <w:rsid w:val="00FE15DC"/>
    <w:rsid w:val="00FE19B3"/>
    <w:rsid w:val="00FE2CF6"/>
    <w:rsid w:val="00FE39AA"/>
    <w:rsid w:val="00FE457B"/>
    <w:rsid w:val="00FE563F"/>
    <w:rsid w:val="00FE6B59"/>
    <w:rsid w:val="00FF186B"/>
    <w:rsid w:val="00FF1B7C"/>
    <w:rsid w:val="00FF1FCA"/>
    <w:rsid w:val="00FF23D0"/>
    <w:rsid w:val="00FF25A5"/>
    <w:rsid w:val="00FF25F8"/>
    <w:rsid w:val="00FF2929"/>
    <w:rsid w:val="00FF355A"/>
    <w:rsid w:val="00FF4312"/>
    <w:rsid w:val="00FF53E8"/>
    <w:rsid w:val="00FF632A"/>
    <w:rsid w:val="00FF688F"/>
    <w:rsid w:val="00FF6D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8193"/>
    <o:shapelayout v:ext="edit">
      <o:idmap v:ext="edit" data="1"/>
    </o:shapelayout>
  </w:shapeDefaults>
  <w:decimalSymbol w:val=","/>
  <w:listSeparator w:val=";"/>
  <w14:docId w14:val="7D87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page number" w:uiPriority="99"/>
    <w:lsdException w:name="List" w:uiPriority="99"/>
    <w:lsdException w:name="List Bullet" w:uiPriority="99"/>
    <w:lsdException w:name="List Number" w:semiHidden="0" w:unhideWhenUsed="0"/>
    <w:lsdException w:name="List 2" w:uiPriority="99"/>
    <w:lsdException w:name="List 3" w:uiPriority="99"/>
    <w:lsdException w:name="List 4" w:semiHidden="0" w:uiPriority="99" w:unhideWhenUsed="0"/>
    <w:lsdException w:name="List 5" w:semiHidden="0" w:uiPriority="99" w:unhideWhenUsed="0"/>
    <w:lsdException w:name="Title" w:semiHidden="0" w:unhideWhenUsed="0" w:qFormat="1"/>
    <w:lsdException w:name="Default Paragraph Font" w:uiPriority="1"/>
    <w:lsdException w:name="Body Text" w:uiPriority="99"/>
    <w:lsdException w:name="Body Text Indent" w:uiPriority="99"/>
    <w:lsdException w:name="List Continue" w:uiPriority="99"/>
    <w:lsdException w:name="List Continue 4" w:uiPriority="99"/>
    <w:lsdException w:name="Subtitle" w:semiHidden="0" w:unhideWhenUsed="0" w:qFormat="1"/>
    <w:lsdException w:name="Salutation" w:semiHidden="0" w:uiPriority="99"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FollowedHyperlink" w:uiPriority="99"/>
    <w:lsdException w:name="Strong" w:semiHidden="0" w:unhideWhenUsed="0" w:qFormat="1"/>
    <w:lsdException w:name="Emphasis" w:semiHidden="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7C5"/>
    <w:pPr>
      <w:jc w:val="both"/>
    </w:pPr>
    <w:rPr>
      <w:sz w:val="26"/>
      <w:szCs w:val="26"/>
    </w:rPr>
  </w:style>
  <w:style w:type="paragraph" w:styleId="Ttulo1">
    <w:name w:val="heading 1"/>
    <w:basedOn w:val="Normal"/>
    <w:next w:val="Normal"/>
    <w:link w:val="Ttulo1Char"/>
    <w:uiPriority w:val="9"/>
    <w:qFormat/>
    <w:rsid w:val="00CA7A04"/>
    <w:pPr>
      <w:keepNext/>
      <w:spacing w:line="360" w:lineRule="exact"/>
      <w:jc w:val="left"/>
      <w:outlineLvl w:val="0"/>
    </w:pPr>
    <w:rPr>
      <w:b/>
      <w:bCs/>
      <w:sz w:val="24"/>
      <w:szCs w:val="24"/>
    </w:rPr>
  </w:style>
  <w:style w:type="paragraph" w:styleId="Ttulo2">
    <w:name w:val="heading 2"/>
    <w:basedOn w:val="Normal"/>
    <w:next w:val="Normal"/>
    <w:link w:val="Ttulo2Char"/>
    <w:uiPriority w:val="9"/>
    <w:qFormat/>
    <w:rsid w:val="00CA7A04"/>
    <w:pPr>
      <w:keepNext/>
      <w:spacing w:line="360" w:lineRule="exact"/>
      <w:jc w:val="center"/>
      <w:outlineLvl w:val="1"/>
    </w:pPr>
    <w:rPr>
      <w:b/>
      <w:bCs/>
      <w:sz w:val="24"/>
      <w:szCs w:val="24"/>
    </w:rPr>
  </w:style>
  <w:style w:type="paragraph" w:styleId="Ttulo3">
    <w:name w:val="heading 3"/>
    <w:basedOn w:val="Normal"/>
    <w:next w:val="Normal"/>
    <w:link w:val="Ttulo3Char"/>
    <w:uiPriority w:val="9"/>
    <w:qFormat/>
    <w:rsid w:val="00CA7A04"/>
    <w:pPr>
      <w:keepNext/>
      <w:spacing w:line="360" w:lineRule="exact"/>
      <w:outlineLvl w:val="2"/>
    </w:pPr>
    <w:rPr>
      <w:b/>
      <w:bCs/>
      <w:sz w:val="24"/>
      <w:szCs w:val="24"/>
    </w:rPr>
  </w:style>
  <w:style w:type="paragraph" w:styleId="Ttulo4">
    <w:name w:val="heading 4"/>
    <w:basedOn w:val="Normal"/>
    <w:next w:val="Normal"/>
    <w:link w:val="Ttulo4Char"/>
    <w:uiPriority w:val="9"/>
    <w:qFormat/>
    <w:rsid w:val="00CA7A04"/>
    <w:pPr>
      <w:keepNext/>
      <w:spacing w:before="120" w:line="320" w:lineRule="exact"/>
      <w:jc w:val="center"/>
      <w:outlineLvl w:val="3"/>
    </w:pPr>
    <w:rPr>
      <w:b/>
      <w:bCs/>
    </w:rPr>
  </w:style>
  <w:style w:type="paragraph" w:styleId="Ttulo5">
    <w:name w:val="heading 5"/>
    <w:basedOn w:val="Normal"/>
    <w:next w:val="Normal"/>
    <w:link w:val="Ttulo5Char"/>
    <w:uiPriority w:val="9"/>
    <w:qFormat/>
    <w:rsid w:val="00CA7A04"/>
    <w:pPr>
      <w:keepNext/>
      <w:spacing w:before="600" w:line="320" w:lineRule="atLeast"/>
      <w:jc w:val="center"/>
      <w:outlineLvl w:val="4"/>
    </w:pPr>
    <w:rPr>
      <w:b/>
      <w:bCs/>
      <w:sz w:val="23"/>
      <w:szCs w:val="23"/>
    </w:rPr>
  </w:style>
  <w:style w:type="paragraph" w:styleId="Ttulo6">
    <w:name w:val="heading 6"/>
    <w:basedOn w:val="Normal"/>
    <w:next w:val="Normal"/>
    <w:link w:val="Ttulo6Char"/>
    <w:uiPriority w:val="9"/>
    <w:qFormat/>
    <w:rsid w:val="00CA7A04"/>
    <w:pPr>
      <w:keepNext/>
      <w:spacing w:line="320" w:lineRule="exact"/>
      <w:ind w:left="708"/>
      <w:outlineLvl w:val="5"/>
    </w:pPr>
  </w:style>
  <w:style w:type="paragraph" w:styleId="Ttulo7">
    <w:name w:val="heading 7"/>
    <w:basedOn w:val="Normal"/>
    <w:next w:val="Normal"/>
    <w:link w:val="Ttulo7Char"/>
    <w:uiPriority w:val="9"/>
    <w:qFormat/>
    <w:rsid w:val="00CA7A04"/>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uiPriority w:val="9"/>
    <w:qFormat/>
    <w:rsid w:val="00CA7A04"/>
    <w:pPr>
      <w:keepNext/>
      <w:spacing w:line="320" w:lineRule="exact"/>
      <w:outlineLvl w:val="7"/>
    </w:pPr>
    <w:rPr>
      <w:rFonts w:ascii="Frutiger Light" w:hAnsi="Frutiger Light"/>
      <w:u w:val="single"/>
    </w:rPr>
  </w:style>
  <w:style w:type="paragraph" w:styleId="Ttulo9">
    <w:name w:val="heading 9"/>
    <w:basedOn w:val="Normal"/>
    <w:next w:val="Normal"/>
    <w:link w:val="Ttulo9Char"/>
    <w:uiPriority w:val="9"/>
    <w:qFormat/>
    <w:rsid w:val="00CA7A04"/>
    <w:pPr>
      <w:spacing w:before="240" w:after="60"/>
      <w:outlineLvl w:val="8"/>
    </w:pPr>
    <w:rPr>
      <w:rFonts w:ascii="Arial" w:hAnsi="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rCharCharCharChar2CharCharChar1CharCharCharCharCharCharCharCharCharCharCharCharCharCharCharCharCharCharCharCharCharCharCharCharChar">
    <w:name w:val="Char Char Char Char Char2 Char Char Char1 Char Char Char Char Char Char Char Char Char Char Char Char Char Char Char Char Char Char Char Char Char Char Char Char Char"/>
    <w:basedOn w:val="Normal"/>
    <w:rsid w:val="00742A85"/>
    <w:pPr>
      <w:spacing w:after="160" w:line="240" w:lineRule="exact"/>
      <w:jc w:val="left"/>
    </w:pPr>
    <w:rPr>
      <w:rFonts w:ascii="Verdana" w:hAnsi="Verdana"/>
      <w:sz w:val="20"/>
      <w:szCs w:val="20"/>
      <w:lang w:val="en-US" w:eastAsia="en-US"/>
    </w:rPr>
  </w:style>
  <w:style w:type="paragraph" w:customStyle="1" w:styleId="citcar">
    <w:name w:val="citcar"/>
    <w:basedOn w:val="Normal"/>
    <w:rsid w:val="00CA7A04"/>
    <w:pPr>
      <w:widowControl w:val="0"/>
      <w:spacing w:line="240" w:lineRule="exact"/>
      <w:ind w:left="1134" w:right="1134"/>
    </w:pPr>
  </w:style>
  <w:style w:type="paragraph" w:customStyle="1" w:styleId="citpet">
    <w:name w:val="citpet"/>
    <w:basedOn w:val="citcar"/>
    <w:rsid w:val="00CA7A04"/>
    <w:pPr>
      <w:ind w:left="1418" w:right="1418"/>
    </w:pPr>
    <w:rPr>
      <w:sz w:val="20"/>
      <w:szCs w:val="20"/>
    </w:rPr>
  </w:style>
  <w:style w:type="paragraph" w:customStyle="1" w:styleId="MF1">
    <w:name w:val="MF1"/>
    <w:basedOn w:val="Normal"/>
    <w:autoRedefine/>
    <w:rsid w:val="00CA7A04"/>
    <w:pPr>
      <w:spacing w:line="320" w:lineRule="exact"/>
      <w:jc w:val="center"/>
    </w:pPr>
    <w:rPr>
      <w:b/>
      <w:bCs/>
      <w:smallCaps/>
      <w:sz w:val="24"/>
      <w:szCs w:val="24"/>
    </w:rPr>
  </w:style>
  <w:style w:type="paragraph" w:customStyle="1" w:styleId="MF2">
    <w:name w:val="MF2"/>
    <w:basedOn w:val="Normal"/>
    <w:autoRedefine/>
    <w:rsid w:val="00CA7A04"/>
    <w:pPr>
      <w:numPr>
        <w:numId w:val="1"/>
      </w:numPr>
      <w:spacing w:line="320" w:lineRule="exact"/>
    </w:pPr>
    <w:rPr>
      <w:b/>
      <w:bCs/>
      <w:sz w:val="20"/>
      <w:szCs w:val="20"/>
    </w:rPr>
  </w:style>
  <w:style w:type="paragraph" w:styleId="Corpodetexto2">
    <w:name w:val="Body Text 2"/>
    <w:basedOn w:val="Normal"/>
    <w:link w:val="Corpodetexto2Char"/>
    <w:uiPriority w:val="99"/>
    <w:rsid w:val="00CA7A04"/>
    <w:pPr>
      <w:spacing w:line="360" w:lineRule="exact"/>
      <w:jc w:val="center"/>
    </w:pPr>
    <w:rPr>
      <w:b/>
      <w:bCs/>
      <w:sz w:val="24"/>
      <w:szCs w:val="24"/>
    </w:rPr>
  </w:style>
  <w:style w:type="paragraph" w:styleId="Cabealho">
    <w:name w:val="header"/>
    <w:basedOn w:val="Normal"/>
    <w:link w:val="CabealhoChar"/>
    <w:uiPriority w:val="99"/>
    <w:rsid w:val="00CA7A04"/>
    <w:pPr>
      <w:widowControl w:val="0"/>
      <w:tabs>
        <w:tab w:val="center" w:pos="4419"/>
        <w:tab w:val="right" w:pos="8838"/>
      </w:tabs>
    </w:pPr>
  </w:style>
  <w:style w:type="paragraph" w:styleId="Recuodecorpodetexto">
    <w:name w:val="Body Text Indent"/>
    <w:aliases w:val="bti,bt2,Body Text Bold Indent"/>
    <w:basedOn w:val="Normal"/>
    <w:link w:val="RecuodecorpodetextoChar"/>
    <w:uiPriority w:val="99"/>
    <w:rsid w:val="00CA7A04"/>
    <w:pPr>
      <w:ind w:left="2127" w:hanging="711"/>
    </w:pPr>
  </w:style>
  <w:style w:type="paragraph" w:customStyle="1" w:styleId="p0">
    <w:name w:val="p0"/>
    <w:basedOn w:val="Normal"/>
    <w:rsid w:val="00CA7A04"/>
    <w:pPr>
      <w:tabs>
        <w:tab w:val="left" w:pos="720"/>
      </w:tabs>
      <w:spacing w:line="240" w:lineRule="atLeast"/>
    </w:pPr>
    <w:rPr>
      <w:rFonts w:ascii="Times" w:hAnsi="Times"/>
      <w:sz w:val="24"/>
      <w:szCs w:val="24"/>
    </w:rPr>
  </w:style>
  <w:style w:type="paragraph" w:customStyle="1" w:styleId="Corpodetexto31">
    <w:name w:val="Corpo de texto 31"/>
    <w:basedOn w:val="Normal"/>
    <w:rsid w:val="00CA7A04"/>
    <w:pPr>
      <w:spacing w:line="320" w:lineRule="atLeast"/>
    </w:pPr>
  </w:style>
  <w:style w:type="paragraph" w:customStyle="1" w:styleId="c3">
    <w:name w:val="c3"/>
    <w:basedOn w:val="Normal"/>
    <w:rsid w:val="00CA7A04"/>
    <w:pPr>
      <w:spacing w:line="240" w:lineRule="atLeast"/>
      <w:jc w:val="center"/>
    </w:pPr>
    <w:rPr>
      <w:rFonts w:ascii="Times" w:hAnsi="Times"/>
      <w:sz w:val="24"/>
      <w:szCs w:val="24"/>
    </w:rPr>
  </w:style>
  <w:style w:type="paragraph" w:styleId="Corpodetexto">
    <w:name w:val="Body Text"/>
    <w:basedOn w:val="Normal"/>
    <w:link w:val="CorpodetextoChar"/>
    <w:uiPriority w:val="99"/>
    <w:rsid w:val="00CA7A04"/>
    <w:pPr>
      <w:tabs>
        <w:tab w:val="left" w:pos="576"/>
        <w:tab w:val="left" w:pos="1152"/>
      </w:tabs>
      <w:spacing w:line="360" w:lineRule="exact"/>
      <w:ind w:right="-6"/>
    </w:pPr>
    <w:rPr>
      <w:sz w:val="24"/>
      <w:szCs w:val="24"/>
    </w:rPr>
  </w:style>
  <w:style w:type="paragraph" w:customStyle="1" w:styleId="Recuodecorpodetexto21">
    <w:name w:val="Recuo de corpo de texto 21"/>
    <w:basedOn w:val="Normal"/>
    <w:rsid w:val="00CA7A04"/>
    <w:pPr>
      <w:spacing w:line="360" w:lineRule="exact"/>
      <w:ind w:left="720"/>
    </w:pPr>
    <w:rPr>
      <w:sz w:val="24"/>
      <w:szCs w:val="24"/>
    </w:rPr>
  </w:style>
  <w:style w:type="character" w:styleId="Nmerodepgina">
    <w:name w:val="page number"/>
    <w:basedOn w:val="Fontepargpadro"/>
    <w:uiPriority w:val="99"/>
    <w:rsid w:val="00CA7A04"/>
  </w:style>
  <w:style w:type="paragraph" w:styleId="Rodap">
    <w:name w:val="footer"/>
    <w:basedOn w:val="Normal"/>
    <w:link w:val="RodapChar"/>
    <w:uiPriority w:val="99"/>
    <w:rsid w:val="00CA7A04"/>
    <w:pPr>
      <w:tabs>
        <w:tab w:val="center" w:pos="4419"/>
        <w:tab w:val="right" w:pos="8838"/>
      </w:tabs>
      <w:jc w:val="left"/>
    </w:pPr>
    <w:rPr>
      <w:rFonts w:ascii="Times" w:hAnsi="Times"/>
      <w:sz w:val="24"/>
      <w:szCs w:val="24"/>
    </w:rPr>
  </w:style>
  <w:style w:type="paragraph" w:styleId="Textoembloco">
    <w:name w:val="Block Text"/>
    <w:basedOn w:val="Normal"/>
    <w:uiPriority w:val="99"/>
    <w:rsid w:val="00CA7A04"/>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uiPriority w:val="99"/>
    <w:rsid w:val="00CA7A04"/>
    <w:pPr>
      <w:widowControl w:val="0"/>
      <w:ind w:left="709" w:hanging="709"/>
    </w:pPr>
    <w:rPr>
      <w:sz w:val="24"/>
      <w:szCs w:val="24"/>
      <w:lang w:val="en-AU"/>
    </w:rPr>
  </w:style>
  <w:style w:type="paragraph" w:styleId="Corpodetexto3">
    <w:name w:val="Body Text 3"/>
    <w:basedOn w:val="Normal"/>
    <w:link w:val="Corpodetexto3Char"/>
    <w:uiPriority w:val="99"/>
    <w:rsid w:val="00CA7A04"/>
    <w:pPr>
      <w:widowControl w:val="0"/>
    </w:pPr>
    <w:rPr>
      <w:sz w:val="20"/>
      <w:szCs w:val="20"/>
    </w:rPr>
  </w:style>
  <w:style w:type="paragraph" w:customStyle="1" w:styleId="t7">
    <w:name w:val="t7"/>
    <w:basedOn w:val="Normal"/>
    <w:rsid w:val="00CA7A04"/>
    <w:pPr>
      <w:tabs>
        <w:tab w:val="left" w:pos="1540"/>
        <w:tab w:val="left" w:pos="3500"/>
        <w:tab w:val="left" w:pos="5020"/>
      </w:tabs>
      <w:spacing w:line="240" w:lineRule="atLeast"/>
      <w:jc w:val="left"/>
    </w:pPr>
    <w:rPr>
      <w:rFonts w:ascii="Times" w:hAnsi="Times"/>
      <w:sz w:val="24"/>
      <w:szCs w:val="24"/>
    </w:rPr>
  </w:style>
  <w:style w:type="character" w:styleId="Hyperlink">
    <w:name w:val="Hyperlink"/>
    <w:rsid w:val="00CA7A04"/>
    <w:rPr>
      <w:color w:val="0000FF"/>
      <w:u w:val="single"/>
    </w:rPr>
  </w:style>
  <w:style w:type="paragraph" w:customStyle="1" w:styleId="Estilo2">
    <w:name w:val="Estilo2"/>
    <w:basedOn w:val="Normal"/>
    <w:rsid w:val="00CA7A04"/>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CA7A04"/>
    <w:rPr>
      <w:rFonts w:ascii="Tahoma" w:hAnsi="Tahoma" w:cs="Tahoma"/>
      <w:sz w:val="16"/>
      <w:szCs w:val="16"/>
    </w:rPr>
  </w:style>
  <w:style w:type="character" w:styleId="Refdecomentrio">
    <w:name w:val="annotation reference"/>
    <w:semiHidden/>
    <w:rsid w:val="00CA7A04"/>
    <w:rPr>
      <w:sz w:val="16"/>
      <w:szCs w:val="16"/>
    </w:rPr>
  </w:style>
  <w:style w:type="paragraph" w:styleId="Textodecomentrio">
    <w:name w:val="annotation text"/>
    <w:basedOn w:val="Normal"/>
    <w:link w:val="TextodecomentrioChar"/>
    <w:uiPriority w:val="99"/>
    <w:semiHidden/>
    <w:rsid w:val="00CA7A04"/>
    <w:rPr>
      <w:sz w:val="20"/>
      <w:szCs w:val="20"/>
    </w:rPr>
  </w:style>
  <w:style w:type="paragraph" w:customStyle="1" w:styleId="CommentSubject1">
    <w:name w:val="Comment Subject1"/>
    <w:basedOn w:val="Textodecomentrio"/>
    <w:next w:val="Textodecomentrio"/>
    <w:semiHidden/>
    <w:rsid w:val="00CA7A04"/>
    <w:rPr>
      <w:b/>
      <w:bCs/>
    </w:rPr>
  </w:style>
  <w:style w:type="paragraph" w:styleId="Recuodecorpodetexto3">
    <w:name w:val="Body Text Indent 3"/>
    <w:basedOn w:val="Normal"/>
    <w:link w:val="Recuodecorpodetexto3Char"/>
    <w:uiPriority w:val="99"/>
    <w:rsid w:val="00CA7A04"/>
    <w:pPr>
      <w:spacing w:after="120"/>
      <w:ind w:left="360"/>
    </w:pPr>
    <w:rPr>
      <w:sz w:val="16"/>
      <w:szCs w:val="16"/>
    </w:rPr>
  </w:style>
  <w:style w:type="paragraph" w:customStyle="1" w:styleId="para10">
    <w:name w:val="para10"/>
    <w:rsid w:val="00CA7A04"/>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CA7A04"/>
    <w:rPr>
      <w:rFonts w:ascii="Tahoma" w:hAnsi="Tahoma" w:cs="Tahoma"/>
      <w:sz w:val="16"/>
      <w:szCs w:val="16"/>
    </w:rPr>
  </w:style>
  <w:style w:type="character" w:customStyle="1" w:styleId="DeltaViewInsertion">
    <w:name w:val="DeltaView Insertion"/>
    <w:rsid w:val="00CA7A04"/>
    <w:rPr>
      <w:color w:val="0000FF"/>
      <w:spacing w:val="0"/>
      <w:u w:val="double"/>
    </w:rPr>
  </w:style>
  <w:style w:type="paragraph" w:customStyle="1" w:styleId="BalloonText3">
    <w:name w:val="Balloon Text3"/>
    <w:basedOn w:val="Normal"/>
    <w:semiHidden/>
    <w:rsid w:val="00CA7A04"/>
    <w:rPr>
      <w:rFonts w:ascii="Tahoma" w:hAnsi="Tahoma" w:cs="Tahoma"/>
      <w:sz w:val="16"/>
      <w:szCs w:val="16"/>
    </w:rPr>
  </w:style>
  <w:style w:type="paragraph" w:styleId="Textodebalo">
    <w:name w:val="Balloon Text"/>
    <w:basedOn w:val="Normal"/>
    <w:link w:val="TextodebaloChar"/>
    <w:uiPriority w:val="99"/>
    <w:semiHidden/>
    <w:rsid w:val="00E13D1A"/>
    <w:rPr>
      <w:rFonts w:ascii="Tahoma" w:hAnsi="Tahoma"/>
      <w:sz w:val="16"/>
      <w:szCs w:val="16"/>
    </w:rPr>
  </w:style>
  <w:style w:type="paragraph" w:customStyle="1" w:styleId="BodyText21">
    <w:name w:val="Body Text 21"/>
    <w:basedOn w:val="Normal"/>
    <w:rsid w:val="00CA7A04"/>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uiPriority w:val="99"/>
    <w:rsid w:val="00CA7A04"/>
    <w:pPr>
      <w:autoSpaceDE w:val="0"/>
      <w:autoSpaceDN w:val="0"/>
      <w:adjustRightInd w:val="0"/>
      <w:ind w:left="283" w:hanging="283"/>
    </w:pPr>
    <w:rPr>
      <w:sz w:val="24"/>
      <w:szCs w:val="24"/>
    </w:rPr>
  </w:style>
  <w:style w:type="table" w:styleId="Tabelacomgrade">
    <w:name w:val="Table Grid"/>
    <w:basedOn w:val="Tabelanormal"/>
    <w:uiPriority w:val="59"/>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1CharCharCharCharCharCharCharCharCharCharCharChar">
    <w:name w:val="Char Char1 Char Char Char1 Char Char Char Char Char Char Char Char Char Char Char Char"/>
    <w:basedOn w:val="Normal"/>
    <w:rsid w:val="00485300"/>
    <w:pPr>
      <w:spacing w:after="160" w:line="240" w:lineRule="exact"/>
      <w:jc w:val="left"/>
    </w:pPr>
    <w:rPr>
      <w:rFonts w:ascii="Verdana" w:hAnsi="Verdana"/>
      <w:sz w:val="20"/>
      <w:szCs w:val="20"/>
      <w:lang w:val="en-US" w:eastAsia="en-US"/>
    </w:rPr>
  </w:style>
  <w:style w:type="paragraph" w:customStyle="1" w:styleId="CharCharCharCharChar">
    <w:name w:val="Char Char Char Char Char"/>
    <w:basedOn w:val="Normal"/>
    <w:rsid w:val="004D579D"/>
    <w:pPr>
      <w:spacing w:after="160" w:line="240" w:lineRule="exact"/>
      <w:jc w:val="left"/>
    </w:pPr>
    <w:rPr>
      <w:rFonts w:ascii="Verdana" w:hAnsi="Verdana"/>
      <w:sz w:val="20"/>
      <w:szCs w:val="20"/>
      <w:lang w:val="en-US" w:eastAsia="en-US"/>
    </w:rPr>
  </w:style>
  <w:style w:type="paragraph" w:customStyle="1" w:styleId="CharChar1CharCharChar1">
    <w:name w:val="Char Char1 Char Char Char1"/>
    <w:basedOn w:val="Normal"/>
    <w:rsid w:val="003C51F9"/>
    <w:pPr>
      <w:spacing w:after="160" w:line="240" w:lineRule="exact"/>
      <w:jc w:val="left"/>
    </w:pPr>
    <w:rPr>
      <w:rFonts w:ascii="Verdana" w:hAnsi="Verdana"/>
      <w:sz w:val="20"/>
      <w:szCs w:val="20"/>
      <w:lang w:val="en-US" w:eastAsia="en-US"/>
    </w:rPr>
  </w:style>
  <w:style w:type="paragraph" w:customStyle="1" w:styleId="CharCharCharCharChar1">
    <w:name w:val="Char Char Char Char Char1"/>
    <w:basedOn w:val="Normal"/>
    <w:rsid w:val="00201A4B"/>
    <w:pPr>
      <w:spacing w:after="160" w:line="240" w:lineRule="exact"/>
      <w:jc w:val="left"/>
    </w:pPr>
    <w:rPr>
      <w:rFonts w:ascii="Verdana" w:hAnsi="Verdana"/>
      <w:sz w:val="20"/>
      <w:szCs w:val="20"/>
      <w:lang w:val="en-US" w:eastAsia="en-US"/>
    </w:rPr>
  </w:style>
  <w:style w:type="paragraph" w:customStyle="1" w:styleId="DeltaViewTableBody">
    <w:name w:val="DeltaView Table Body"/>
    <w:basedOn w:val="Normal"/>
    <w:rsid w:val="00B53D16"/>
    <w:pPr>
      <w:autoSpaceDE w:val="0"/>
      <w:autoSpaceDN w:val="0"/>
      <w:adjustRightInd w:val="0"/>
      <w:jc w:val="left"/>
    </w:pPr>
    <w:rPr>
      <w:rFonts w:ascii="Arial" w:hAnsi="Arial" w:cs="Arial"/>
      <w:sz w:val="24"/>
      <w:szCs w:val="24"/>
      <w:lang w:val="en-US"/>
    </w:rPr>
  </w:style>
  <w:style w:type="paragraph" w:customStyle="1" w:styleId="CharCharCharCharChar2">
    <w:name w:val="Char Char Char Char Char2"/>
    <w:basedOn w:val="Normal"/>
    <w:rsid w:val="001F5F08"/>
    <w:pPr>
      <w:spacing w:after="160" w:line="240" w:lineRule="exact"/>
      <w:jc w:val="left"/>
    </w:pPr>
    <w:rPr>
      <w:rFonts w:ascii="Verdana" w:hAnsi="Verdana" w:cs="Verdana"/>
      <w:sz w:val="20"/>
      <w:szCs w:val="20"/>
      <w:lang w:val="en-US" w:eastAsia="en-US"/>
    </w:rPr>
  </w:style>
  <w:style w:type="paragraph" w:customStyle="1" w:styleId="CharCharCharCharChar2CharCharChar">
    <w:name w:val="Char Char Char Char Char2 Char Char Char"/>
    <w:basedOn w:val="Normal"/>
    <w:rsid w:val="00647CC9"/>
    <w:pPr>
      <w:spacing w:after="160" w:line="240" w:lineRule="exact"/>
      <w:jc w:val="left"/>
    </w:pPr>
    <w:rPr>
      <w:rFonts w:ascii="Verdana" w:hAnsi="Verdana"/>
      <w:sz w:val="20"/>
      <w:szCs w:val="20"/>
      <w:lang w:val="en-US" w:eastAsia="en-US"/>
    </w:rPr>
  </w:style>
  <w:style w:type="paragraph" w:customStyle="1" w:styleId="BodyText22">
    <w:name w:val="Body Text 22"/>
    <w:basedOn w:val="Normal"/>
    <w:rsid w:val="00845A67"/>
    <w:pPr>
      <w:widowControl w:val="0"/>
      <w:autoSpaceDE w:val="0"/>
      <w:autoSpaceDN w:val="0"/>
      <w:adjustRightInd w:val="0"/>
    </w:pPr>
    <w:rPr>
      <w:sz w:val="20"/>
      <w:szCs w:val="20"/>
    </w:rPr>
  </w:style>
  <w:style w:type="paragraph" w:customStyle="1" w:styleId="CharChar">
    <w:name w:val="Char Char"/>
    <w:basedOn w:val="Normal"/>
    <w:rsid w:val="002745AB"/>
    <w:pPr>
      <w:spacing w:after="160" w:line="240" w:lineRule="exact"/>
      <w:jc w:val="left"/>
    </w:pPr>
    <w:rPr>
      <w:rFonts w:ascii="Verdana" w:hAnsi="Verdana"/>
      <w:sz w:val="20"/>
      <w:szCs w:val="20"/>
      <w:lang w:val="en-US" w:eastAsia="en-US"/>
    </w:rPr>
  </w:style>
  <w:style w:type="paragraph" w:customStyle="1" w:styleId="CharCharCharCharCharCharCharCharCharCharCharChar">
    <w:name w:val="Char Char Char Char Char Char Char Char Char Char Char Char"/>
    <w:basedOn w:val="Normal"/>
    <w:rsid w:val="000157C8"/>
    <w:pPr>
      <w:spacing w:after="160" w:line="240" w:lineRule="exact"/>
      <w:jc w:val="left"/>
    </w:pPr>
    <w:rPr>
      <w:rFonts w:ascii="Verdana" w:hAnsi="Verdana"/>
      <w:sz w:val="20"/>
      <w:szCs w:val="20"/>
      <w:lang w:val="en-US" w:eastAsia="en-US"/>
    </w:rPr>
  </w:style>
  <w:style w:type="paragraph" w:customStyle="1" w:styleId="Char">
    <w:name w:val="Char"/>
    <w:basedOn w:val="Normal"/>
    <w:rsid w:val="009F7D23"/>
    <w:pPr>
      <w:spacing w:after="160" w:line="240" w:lineRule="exact"/>
      <w:jc w:val="left"/>
    </w:pPr>
    <w:rPr>
      <w:rFonts w:ascii="Verdana" w:eastAsia="PMingLiU" w:hAnsi="Verdana"/>
      <w:sz w:val="20"/>
      <w:szCs w:val="20"/>
      <w:lang w:val="en-US" w:eastAsia="en-US"/>
    </w:rPr>
  </w:style>
  <w:style w:type="paragraph" w:customStyle="1" w:styleId="CharChar1Char">
    <w:name w:val="Char Char1 Char"/>
    <w:basedOn w:val="Normal"/>
    <w:rsid w:val="00D42FA5"/>
    <w:pPr>
      <w:spacing w:after="160" w:line="240" w:lineRule="exact"/>
      <w:jc w:val="left"/>
    </w:pPr>
    <w:rPr>
      <w:rFonts w:ascii="Verdana" w:hAnsi="Verdana"/>
      <w:sz w:val="20"/>
      <w:szCs w:val="20"/>
      <w:lang w:val="en-US" w:eastAsia="en-US"/>
    </w:rPr>
  </w:style>
  <w:style w:type="paragraph" w:styleId="NormalWeb">
    <w:name w:val="Normal (Web)"/>
    <w:basedOn w:val="Normal"/>
    <w:uiPriority w:val="99"/>
    <w:rsid w:val="00D12DCD"/>
    <w:pPr>
      <w:spacing w:before="100" w:beforeAutospacing="1" w:after="100" w:afterAutospacing="1"/>
      <w:jc w:val="left"/>
    </w:pPr>
    <w:rPr>
      <w:rFonts w:ascii="Verdana" w:eastAsia="Arial Unicode MS" w:hAnsi="Verdana" w:cs="Verdana"/>
      <w:sz w:val="24"/>
      <w:szCs w:val="24"/>
    </w:rPr>
  </w:style>
  <w:style w:type="paragraph" w:customStyle="1" w:styleId="CharChar3Char">
    <w:name w:val="Char Char3 Char"/>
    <w:basedOn w:val="Normal"/>
    <w:rsid w:val="00971DFE"/>
    <w:pPr>
      <w:spacing w:after="160" w:line="240" w:lineRule="exact"/>
      <w:jc w:val="left"/>
    </w:pPr>
    <w:rPr>
      <w:rFonts w:ascii="Verdana" w:hAnsi="Verdana"/>
      <w:sz w:val="20"/>
      <w:szCs w:val="20"/>
      <w:lang w:val="en-US" w:eastAsia="en-US"/>
    </w:rPr>
  </w:style>
  <w:style w:type="paragraph" w:customStyle="1" w:styleId="CharCharCharCharChar2CharCharChar1CharChar">
    <w:name w:val="Char Char Char Char Char2 Char Char Char1 Char Char"/>
    <w:basedOn w:val="Normal"/>
    <w:rsid w:val="00B038BA"/>
    <w:pPr>
      <w:spacing w:after="160" w:line="240" w:lineRule="exact"/>
      <w:jc w:val="left"/>
    </w:pPr>
    <w:rPr>
      <w:rFonts w:ascii="Verdana" w:hAnsi="Verdana"/>
      <w:sz w:val="20"/>
      <w:szCs w:val="20"/>
      <w:lang w:val="en-US" w:eastAsia="en-US"/>
    </w:rPr>
  </w:style>
  <w:style w:type="paragraph" w:customStyle="1" w:styleId="CharCharCharCharChar2CharCharChar1Char">
    <w:name w:val="Char Char Char Char Char2 Char Char Char1 Char"/>
    <w:basedOn w:val="Normal"/>
    <w:rsid w:val="002E279F"/>
    <w:pPr>
      <w:spacing w:after="160" w:line="240" w:lineRule="exact"/>
      <w:jc w:val="left"/>
    </w:pPr>
    <w:rPr>
      <w:rFonts w:ascii="Verdana" w:hAnsi="Verdana"/>
      <w:sz w:val="20"/>
      <w:szCs w:val="20"/>
      <w:lang w:val="en-US" w:eastAsia="en-US"/>
    </w:rPr>
  </w:style>
  <w:style w:type="paragraph" w:customStyle="1" w:styleId="CharCharCharCharCharCharCharCharCharChar">
    <w:name w:val="Char Char Char Char Char Char Char Char Char Char"/>
    <w:basedOn w:val="Normal"/>
    <w:rsid w:val="002E501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
    <w:name w:val="Char Char Char Char Char2 Char Char Char1 Char Char Char Char Char Char Char Char"/>
    <w:basedOn w:val="Normal"/>
    <w:rsid w:val="00B4686C"/>
    <w:pPr>
      <w:spacing w:after="160" w:line="240" w:lineRule="exact"/>
      <w:jc w:val="left"/>
    </w:pPr>
    <w:rPr>
      <w:rFonts w:ascii="Verdana" w:hAnsi="Verdana"/>
      <w:sz w:val="20"/>
      <w:szCs w:val="20"/>
      <w:lang w:val="en-US" w:eastAsia="en-US"/>
    </w:rPr>
  </w:style>
  <w:style w:type="paragraph" w:customStyle="1" w:styleId="CharCharCharCharChar2CharCharChar1CharCharCharChar">
    <w:name w:val="Char Char Char Char Char2 Char Char Char1 Char Char Char Char"/>
    <w:basedOn w:val="Normal"/>
    <w:rsid w:val="0044778C"/>
    <w:pPr>
      <w:spacing w:after="160" w:line="240" w:lineRule="exact"/>
      <w:jc w:val="left"/>
    </w:pPr>
    <w:rPr>
      <w:rFonts w:ascii="Verdana" w:hAnsi="Verdana"/>
      <w:sz w:val="20"/>
      <w:szCs w:val="20"/>
      <w:lang w:val="en-US" w:eastAsia="en-US"/>
    </w:rPr>
  </w:style>
  <w:style w:type="paragraph" w:customStyle="1" w:styleId="CM84">
    <w:name w:val="CM84"/>
    <w:basedOn w:val="Normal"/>
    <w:next w:val="Normal"/>
    <w:rsid w:val="0099523C"/>
    <w:pPr>
      <w:widowControl w:val="0"/>
      <w:autoSpaceDE w:val="0"/>
      <w:autoSpaceDN w:val="0"/>
      <w:adjustRightInd w:val="0"/>
      <w:spacing w:after="233"/>
      <w:jc w:val="left"/>
    </w:pPr>
    <w:rPr>
      <w:rFonts w:ascii="VZKXR F+ Times" w:eastAsia="Times New Roman" w:hAnsi="VZKXR F+ Times" w:cs="VZKXR F+ Times"/>
      <w:sz w:val="24"/>
      <w:szCs w:val="24"/>
    </w:rPr>
  </w:style>
  <w:style w:type="paragraph" w:customStyle="1" w:styleId="CharCharCharCharChar1CharCharCharCharCharCharCharCharCharCharCharCharCharCharChar1">
    <w:name w:val="Char Char Char Char Char1 Char Char Char Char Char Char Char Char Char Char Char Char Char Char Char1"/>
    <w:basedOn w:val="Normal"/>
    <w:rsid w:val="0099523C"/>
    <w:pPr>
      <w:spacing w:after="160" w:line="240" w:lineRule="exact"/>
      <w:jc w:val="left"/>
    </w:pPr>
    <w:rPr>
      <w:rFonts w:ascii="Verdana" w:eastAsia="Times New Roman" w:hAnsi="Verdana"/>
      <w:sz w:val="20"/>
      <w:szCs w:val="20"/>
      <w:lang w:val="en-US" w:eastAsia="en-US"/>
    </w:rPr>
  </w:style>
  <w:style w:type="paragraph" w:styleId="Assuntodocomentrio">
    <w:name w:val="annotation subject"/>
    <w:basedOn w:val="Textodecomentrio"/>
    <w:next w:val="Textodecomentrio"/>
    <w:link w:val="AssuntodocomentrioChar"/>
    <w:uiPriority w:val="99"/>
    <w:semiHidden/>
    <w:rsid w:val="00877A08"/>
    <w:rPr>
      <w:b/>
      <w:bCs/>
    </w:rPr>
  </w:style>
  <w:style w:type="character" w:customStyle="1" w:styleId="CabealhoChar">
    <w:name w:val="Cabeçalho Char"/>
    <w:link w:val="Cabealho"/>
    <w:uiPriority w:val="99"/>
    <w:locked/>
    <w:rsid w:val="00F818AF"/>
    <w:rPr>
      <w:rFonts w:eastAsia="MS Mincho"/>
      <w:sz w:val="26"/>
      <w:szCs w:val="26"/>
      <w:lang w:val="pt-BR" w:eastAsia="pt-BR" w:bidi="ar-SA"/>
    </w:rPr>
  </w:style>
  <w:style w:type="character" w:customStyle="1" w:styleId="DeltaViewMoveDestination">
    <w:name w:val="DeltaView Move Destination"/>
    <w:rsid w:val="006D53C9"/>
    <w:rPr>
      <w:color w:val="00C000"/>
      <w:spacing w:val="0"/>
      <w:u w:val="double"/>
    </w:rPr>
  </w:style>
  <w:style w:type="paragraph" w:customStyle="1" w:styleId="CharCharChar3">
    <w:name w:val="Char Char Char3"/>
    <w:basedOn w:val="Normal"/>
    <w:rsid w:val="00607B60"/>
    <w:pPr>
      <w:spacing w:after="160" w:line="240" w:lineRule="exact"/>
      <w:jc w:val="left"/>
    </w:pPr>
    <w:rPr>
      <w:rFonts w:ascii="Verdana" w:hAnsi="Verdana"/>
      <w:sz w:val="20"/>
      <w:szCs w:val="20"/>
      <w:lang w:val="en-US" w:eastAsia="en-US"/>
    </w:rPr>
  </w:style>
  <w:style w:type="paragraph" w:customStyle="1" w:styleId="CharCharCharCharCharChar1">
    <w:name w:val="Char Char Char Char Char Char1"/>
    <w:basedOn w:val="Normal"/>
    <w:rsid w:val="001E76CB"/>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CA4E73"/>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
    <w:name w:val="Char Char Char Char Char Char Char Char Char"/>
    <w:basedOn w:val="Normal"/>
    <w:rsid w:val="003500D9"/>
    <w:pPr>
      <w:spacing w:after="160" w:line="240" w:lineRule="exact"/>
      <w:jc w:val="left"/>
    </w:pPr>
    <w:rPr>
      <w:rFonts w:ascii="Verdana" w:hAnsi="Verdana"/>
      <w:sz w:val="20"/>
      <w:szCs w:val="20"/>
      <w:lang w:val="en-US" w:eastAsia="en-US"/>
    </w:rPr>
  </w:style>
  <w:style w:type="paragraph" w:customStyle="1" w:styleId="CharChar1CharCharCharCharCharChar1CharCharChar">
    <w:name w:val="Char Char1 Char Char Char Char Char Char1 Char Char Char"/>
    <w:basedOn w:val="Normal"/>
    <w:rsid w:val="005B6732"/>
    <w:pPr>
      <w:widowControl w:val="0"/>
      <w:adjustRightInd w:val="0"/>
      <w:spacing w:after="160" w:line="240" w:lineRule="exact"/>
      <w:textAlignment w:val="baseline"/>
    </w:pPr>
    <w:rPr>
      <w:rFonts w:ascii="Verdana" w:hAnsi="Verdana"/>
      <w:sz w:val="20"/>
      <w:szCs w:val="20"/>
      <w:lang w:val="en-US" w:eastAsia="en-US"/>
    </w:rPr>
  </w:style>
  <w:style w:type="paragraph" w:styleId="Textodenotaderodap">
    <w:name w:val="footnote text"/>
    <w:basedOn w:val="Normal"/>
    <w:link w:val="TextodenotaderodapChar"/>
    <w:uiPriority w:val="99"/>
    <w:semiHidden/>
    <w:rsid w:val="00677546"/>
    <w:rPr>
      <w:sz w:val="20"/>
      <w:szCs w:val="20"/>
    </w:rPr>
  </w:style>
  <w:style w:type="character" w:styleId="Refdenotaderodap">
    <w:name w:val="footnote reference"/>
    <w:uiPriority w:val="99"/>
    <w:semiHidden/>
    <w:rsid w:val="00677546"/>
    <w:rPr>
      <w:vertAlign w:val="superscript"/>
    </w:rPr>
  </w:style>
  <w:style w:type="paragraph" w:customStyle="1" w:styleId="CharCharCharChar">
    <w:name w:val="Char Char Char Char"/>
    <w:basedOn w:val="Normal"/>
    <w:rsid w:val="00BA7CCE"/>
    <w:pPr>
      <w:spacing w:after="160" w:line="240" w:lineRule="exact"/>
      <w:jc w:val="left"/>
    </w:pPr>
    <w:rPr>
      <w:rFonts w:ascii="Verdana" w:hAnsi="Verdana"/>
      <w:sz w:val="20"/>
      <w:szCs w:val="20"/>
      <w:lang w:val="en-US" w:eastAsia="en-US"/>
    </w:rPr>
  </w:style>
  <w:style w:type="paragraph" w:customStyle="1" w:styleId="CharCharCharCharCharChar1CharChar">
    <w:name w:val="Char Char Char Char Char Char1 Char Char"/>
    <w:basedOn w:val="Normal"/>
    <w:rsid w:val="004835D1"/>
    <w:pPr>
      <w:spacing w:after="160" w:line="240" w:lineRule="exact"/>
      <w:jc w:val="left"/>
    </w:pPr>
    <w:rPr>
      <w:rFonts w:ascii="Verdana" w:hAnsi="Verdana"/>
      <w:sz w:val="20"/>
      <w:szCs w:val="20"/>
      <w:lang w:val="en-US" w:eastAsia="en-US"/>
    </w:rPr>
  </w:style>
  <w:style w:type="paragraph" w:customStyle="1" w:styleId="CharChar1">
    <w:name w:val="Char Char1"/>
    <w:basedOn w:val="Normal"/>
    <w:rsid w:val="002E3C87"/>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2">
    <w:name w:val="Char Char Char Char Char2 Char Char Char1 Char Char Char Char2"/>
    <w:basedOn w:val="Normal"/>
    <w:rsid w:val="00AA473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
    <w:name w:val="Char Char Char Char Char2 Char Char Char1 Char Char Char Char Char Char Char Char Char Char Char Char Char Char Char"/>
    <w:basedOn w:val="Normal"/>
    <w:rsid w:val="00EC302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443309"/>
    <w:pPr>
      <w:spacing w:after="160" w:line="240" w:lineRule="exact"/>
      <w:jc w:val="left"/>
    </w:pPr>
    <w:rPr>
      <w:rFonts w:ascii="Verdana" w:hAnsi="Verdana"/>
      <w:sz w:val="20"/>
      <w:szCs w:val="20"/>
      <w:lang w:val="en-US" w:eastAsia="en-US"/>
    </w:rPr>
  </w:style>
  <w:style w:type="paragraph" w:styleId="Lista2">
    <w:name w:val="List 2"/>
    <w:basedOn w:val="Normal"/>
    <w:uiPriority w:val="99"/>
    <w:rsid w:val="00131F58"/>
    <w:pPr>
      <w:ind w:left="566" w:hanging="283"/>
    </w:pPr>
  </w:style>
  <w:style w:type="paragraph" w:styleId="Lista3">
    <w:name w:val="List 3"/>
    <w:basedOn w:val="Normal"/>
    <w:uiPriority w:val="99"/>
    <w:rsid w:val="00131F58"/>
    <w:pPr>
      <w:ind w:left="849" w:hanging="283"/>
    </w:pPr>
  </w:style>
  <w:style w:type="paragraph" w:styleId="Lista4">
    <w:name w:val="List 4"/>
    <w:basedOn w:val="Normal"/>
    <w:uiPriority w:val="99"/>
    <w:rsid w:val="00131F58"/>
    <w:pPr>
      <w:ind w:left="1132" w:hanging="283"/>
    </w:pPr>
  </w:style>
  <w:style w:type="paragraph" w:styleId="Lista5">
    <w:name w:val="List 5"/>
    <w:basedOn w:val="Normal"/>
    <w:uiPriority w:val="99"/>
    <w:rsid w:val="00131F58"/>
    <w:pPr>
      <w:ind w:left="1415" w:hanging="283"/>
    </w:pPr>
  </w:style>
  <w:style w:type="paragraph" w:styleId="Saudao">
    <w:name w:val="Salutation"/>
    <w:basedOn w:val="Normal"/>
    <w:next w:val="Normal"/>
    <w:link w:val="SaudaoChar"/>
    <w:uiPriority w:val="99"/>
    <w:rsid w:val="00131F58"/>
  </w:style>
  <w:style w:type="paragraph" w:styleId="Listadecontinuao">
    <w:name w:val="List Continue"/>
    <w:basedOn w:val="Normal"/>
    <w:uiPriority w:val="99"/>
    <w:rsid w:val="00131F58"/>
    <w:pPr>
      <w:spacing w:after="120"/>
      <w:ind w:left="283"/>
    </w:pPr>
  </w:style>
  <w:style w:type="paragraph" w:styleId="Listadecontinuao4">
    <w:name w:val="List Continue 4"/>
    <w:basedOn w:val="Normal"/>
    <w:uiPriority w:val="99"/>
    <w:rsid w:val="00131F58"/>
    <w:pPr>
      <w:spacing w:after="120"/>
      <w:ind w:left="1132"/>
    </w:pPr>
  </w:style>
  <w:style w:type="paragraph" w:customStyle="1" w:styleId="CharCharCharCharChar2CharCharChar1CharCharCharCharCharChar">
    <w:name w:val="Char Char Char Char Char2 Char Char Char1 Char Char Char Char Char Char"/>
    <w:basedOn w:val="Normal"/>
    <w:rsid w:val="005120A3"/>
    <w:pPr>
      <w:spacing w:after="160" w:line="240" w:lineRule="exact"/>
      <w:jc w:val="left"/>
    </w:pPr>
    <w:rPr>
      <w:rFonts w:ascii="Verdana" w:hAnsi="Verdana"/>
      <w:sz w:val="20"/>
      <w:szCs w:val="20"/>
      <w:lang w:val="en-US" w:eastAsia="en-US"/>
    </w:rPr>
  </w:style>
  <w:style w:type="paragraph" w:customStyle="1" w:styleId="CharCharChar">
    <w:name w:val="Char Char Char"/>
    <w:basedOn w:val="Normal"/>
    <w:rsid w:val="00FA537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037BAC"/>
    <w:pPr>
      <w:spacing w:after="160" w:line="240" w:lineRule="exact"/>
      <w:jc w:val="left"/>
    </w:pPr>
    <w:rPr>
      <w:rFonts w:ascii="Verdana" w:hAnsi="Verdana"/>
      <w:sz w:val="20"/>
      <w:szCs w:val="20"/>
      <w:lang w:val="en-US" w:eastAsia="en-US"/>
    </w:rPr>
  </w:style>
  <w:style w:type="paragraph" w:styleId="PargrafodaLista">
    <w:name w:val="List Paragraph"/>
    <w:basedOn w:val="Normal"/>
    <w:uiPriority w:val="34"/>
    <w:qFormat/>
    <w:rsid w:val="00C77E04"/>
    <w:pPr>
      <w:ind w:left="708"/>
    </w:pPr>
  </w:style>
  <w:style w:type="paragraph" w:customStyle="1" w:styleId="CharChar1CharCharChar">
    <w:name w:val="Char Char1 Char Char Char"/>
    <w:basedOn w:val="Normal"/>
    <w:rsid w:val="00782A62"/>
    <w:pPr>
      <w:spacing w:after="160" w:line="240" w:lineRule="exact"/>
      <w:jc w:val="left"/>
    </w:pPr>
    <w:rPr>
      <w:rFonts w:ascii="Verdana" w:hAnsi="Verdana"/>
      <w:sz w:val="20"/>
      <w:szCs w:val="20"/>
      <w:lang w:val="en-US" w:eastAsia="en-US"/>
    </w:rPr>
  </w:style>
  <w:style w:type="character" w:customStyle="1" w:styleId="DeltaViewDeletion">
    <w:name w:val="DeltaView Deletion"/>
    <w:uiPriority w:val="99"/>
    <w:rsid w:val="00361F0E"/>
    <w:rPr>
      <w:strike/>
      <w:color w:val="FF0000"/>
      <w:spacing w:val="0"/>
    </w:rPr>
  </w:style>
  <w:style w:type="character" w:customStyle="1" w:styleId="DeltaViewMoveSource">
    <w:name w:val="DeltaView Move Source"/>
    <w:rsid w:val="00DB74BE"/>
    <w:rPr>
      <w:strike/>
      <w:color w:val="00C000"/>
      <w:spacing w:val="0"/>
    </w:rPr>
  </w:style>
  <w:style w:type="paragraph" w:customStyle="1" w:styleId="Ttulo21">
    <w:name w:val="Título 21"/>
    <w:aliases w:val="h2"/>
    <w:basedOn w:val="Normal"/>
    <w:next w:val="Normal"/>
    <w:rsid w:val="001A1F1B"/>
    <w:pPr>
      <w:keepNext/>
      <w:widowControl w:val="0"/>
      <w:autoSpaceDE w:val="0"/>
      <w:autoSpaceDN w:val="0"/>
      <w:adjustRightInd w:val="0"/>
      <w:spacing w:line="360" w:lineRule="exact"/>
      <w:jc w:val="center"/>
      <w:outlineLvl w:val="1"/>
    </w:pPr>
    <w:rPr>
      <w:rFonts w:ascii="Cambria" w:eastAsia="Times New Roman" w:hAnsi="Cambria" w:cs="Cambria"/>
      <w:b/>
      <w:bCs/>
      <w:i/>
      <w:iCs/>
      <w:sz w:val="28"/>
      <w:szCs w:val="28"/>
      <w:lang w:eastAsia="en-US"/>
    </w:rPr>
  </w:style>
  <w:style w:type="paragraph" w:customStyle="1" w:styleId="PargrafodaLista1">
    <w:name w:val="Parágrafo da Lista1"/>
    <w:basedOn w:val="Normal"/>
    <w:qFormat/>
    <w:rsid w:val="0035396F"/>
    <w:pPr>
      <w:ind w:left="720"/>
    </w:pPr>
  </w:style>
  <w:style w:type="character" w:customStyle="1" w:styleId="Ttulo1Char">
    <w:name w:val="Título 1 Char"/>
    <w:link w:val="Ttulo1"/>
    <w:uiPriority w:val="9"/>
    <w:locked/>
    <w:rsid w:val="009607B0"/>
    <w:rPr>
      <w:b/>
      <w:bCs/>
      <w:sz w:val="24"/>
      <w:szCs w:val="24"/>
    </w:rPr>
  </w:style>
  <w:style w:type="character" w:customStyle="1" w:styleId="Ttulo2Char">
    <w:name w:val="Título 2 Char"/>
    <w:link w:val="Ttulo2"/>
    <w:uiPriority w:val="9"/>
    <w:locked/>
    <w:rsid w:val="009607B0"/>
    <w:rPr>
      <w:b/>
      <w:bCs/>
      <w:sz w:val="24"/>
      <w:szCs w:val="24"/>
    </w:rPr>
  </w:style>
  <w:style w:type="character" w:customStyle="1" w:styleId="Ttulo3Char">
    <w:name w:val="Título 3 Char"/>
    <w:link w:val="Ttulo3"/>
    <w:uiPriority w:val="9"/>
    <w:locked/>
    <w:rsid w:val="009607B0"/>
    <w:rPr>
      <w:b/>
      <w:bCs/>
      <w:sz w:val="24"/>
      <w:szCs w:val="24"/>
    </w:rPr>
  </w:style>
  <w:style w:type="character" w:customStyle="1" w:styleId="Ttulo4Char">
    <w:name w:val="Título 4 Char"/>
    <w:link w:val="Ttulo4"/>
    <w:uiPriority w:val="9"/>
    <w:locked/>
    <w:rsid w:val="009607B0"/>
    <w:rPr>
      <w:b/>
      <w:bCs/>
      <w:sz w:val="26"/>
      <w:szCs w:val="26"/>
    </w:rPr>
  </w:style>
  <w:style w:type="character" w:customStyle="1" w:styleId="Ttulo5Char">
    <w:name w:val="Título 5 Char"/>
    <w:link w:val="Ttulo5"/>
    <w:uiPriority w:val="9"/>
    <w:locked/>
    <w:rsid w:val="009607B0"/>
    <w:rPr>
      <w:b/>
      <w:bCs/>
      <w:sz w:val="23"/>
      <w:szCs w:val="23"/>
    </w:rPr>
  </w:style>
  <w:style w:type="character" w:customStyle="1" w:styleId="Ttulo6Char">
    <w:name w:val="Título 6 Char"/>
    <w:link w:val="Ttulo6"/>
    <w:uiPriority w:val="9"/>
    <w:locked/>
    <w:rsid w:val="009607B0"/>
    <w:rPr>
      <w:sz w:val="26"/>
      <w:szCs w:val="26"/>
    </w:rPr>
  </w:style>
  <w:style w:type="character" w:customStyle="1" w:styleId="Ttulo7Char">
    <w:name w:val="Título 7 Char"/>
    <w:link w:val="Ttulo7"/>
    <w:uiPriority w:val="9"/>
    <w:locked/>
    <w:rsid w:val="009607B0"/>
    <w:rPr>
      <w:rFonts w:ascii="Frutiger Light" w:hAnsi="Frutiger Light"/>
      <w:sz w:val="26"/>
      <w:szCs w:val="26"/>
      <w:u w:val="single"/>
    </w:rPr>
  </w:style>
  <w:style w:type="character" w:customStyle="1" w:styleId="Ttulo8Char">
    <w:name w:val="Título 8 Char"/>
    <w:link w:val="Ttulo8"/>
    <w:uiPriority w:val="9"/>
    <w:locked/>
    <w:rsid w:val="009607B0"/>
    <w:rPr>
      <w:rFonts w:ascii="Frutiger Light" w:hAnsi="Frutiger Light"/>
      <w:sz w:val="26"/>
      <w:szCs w:val="26"/>
      <w:u w:val="single"/>
    </w:rPr>
  </w:style>
  <w:style w:type="character" w:customStyle="1" w:styleId="Ttulo9Char">
    <w:name w:val="Título 9 Char"/>
    <w:link w:val="Ttulo9"/>
    <w:uiPriority w:val="9"/>
    <w:locked/>
    <w:rsid w:val="009607B0"/>
    <w:rPr>
      <w:rFonts w:ascii="Arial" w:hAnsi="Arial" w:cs="Arial"/>
      <w:sz w:val="22"/>
      <w:szCs w:val="22"/>
    </w:rPr>
  </w:style>
  <w:style w:type="paragraph" w:customStyle="1" w:styleId="CharCharCharCharChar2CharCharChar1CharCharCharCharCharCharCharCharCharCharCharCharCharCharCharCharCharCharCharCharCharCharCharCharChar1">
    <w:name w:val="Char Char Char Char Char2 Char Char Char1 Char Char Char Char Char Char Char Char Char Char Char Char Char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character" w:customStyle="1" w:styleId="Corpodetexto2Char">
    <w:name w:val="Corpo de texto 2 Char"/>
    <w:link w:val="Corpodetexto2"/>
    <w:uiPriority w:val="99"/>
    <w:locked/>
    <w:rsid w:val="009607B0"/>
    <w:rPr>
      <w:b/>
      <w:bCs/>
      <w:sz w:val="24"/>
      <w:szCs w:val="24"/>
    </w:rPr>
  </w:style>
  <w:style w:type="character" w:customStyle="1" w:styleId="RecuodecorpodetextoChar">
    <w:name w:val="Recuo de corpo de texto Char"/>
    <w:aliases w:val="bti Char,bt2 Char,Body Text Bold Indent Char"/>
    <w:link w:val="Recuodecorpodetexto"/>
    <w:uiPriority w:val="99"/>
    <w:locked/>
    <w:rsid w:val="009607B0"/>
    <w:rPr>
      <w:sz w:val="26"/>
      <w:szCs w:val="26"/>
    </w:rPr>
  </w:style>
  <w:style w:type="character" w:customStyle="1" w:styleId="CorpodetextoChar">
    <w:name w:val="Corpo de texto Char"/>
    <w:link w:val="Corpodetexto"/>
    <w:uiPriority w:val="99"/>
    <w:locked/>
    <w:rsid w:val="009607B0"/>
    <w:rPr>
      <w:sz w:val="24"/>
      <w:szCs w:val="24"/>
    </w:rPr>
  </w:style>
  <w:style w:type="character" w:customStyle="1" w:styleId="RodapChar">
    <w:name w:val="Rodapé Char"/>
    <w:link w:val="Rodap"/>
    <w:uiPriority w:val="99"/>
    <w:locked/>
    <w:rsid w:val="009607B0"/>
    <w:rPr>
      <w:rFonts w:ascii="Times" w:hAnsi="Times"/>
      <w:sz w:val="24"/>
      <w:szCs w:val="24"/>
    </w:rPr>
  </w:style>
  <w:style w:type="character" w:customStyle="1" w:styleId="Recuodecorpodetexto2Char">
    <w:name w:val="Recuo de corpo de texto 2 Char"/>
    <w:link w:val="Recuodecorpodetexto2"/>
    <w:uiPriority w:val="99"/>
    <w:locked/>
    <w:rsid w:val="009607B0"/>
    <w:rPr>
      <w:sz w:val="24"/>
      <w:szCs w:val="24"/>
      <w:lang w:val="en-AU"/>
    </w:rPr>
  </w:style>
  <w:style w:type="character" w:customStyle="1" w:styleId="Corpodetexto3Char">
    <w:name w:val="Corpo de texto 3 Char"/>
    <w:link w:val="Corpodetexto3"/>
    <w:uiPriority w:val="99"/>
    <w:locked/>
    <w:rsid w:val="009607B0"/>
  </w:style>
  <w:style w:type="character" w:customStyle="1" w:styleId="TextodecomentrioChar">
    <w:name w:val="Texto de comentário Char"/>
    <w:link w:val="Textodecomentrio"/>
    <w:uiPriority w:val="99"/>
    <w:semiHidden/>
    <w:locked/>
    <w:rsid w:val="009607B0"/>
  </w:style>
  <w:style w:type="character" w:customStyle="1" w:styleId="Recuodecorpodetexto3Char">
    <w:name w:val="Recuo de corpo de texto 3 Char"/>
    <w:link w:val="Recuodecorpodetexto3"/>
    <w:uiPriority w:val="99"/>
    <w:locked/>
    <w:rsid w:val="009607B0"/>
    <w:rPr>
      <w:sz w:val="16"/>
      <w:szCs w:val="16"/>
    </w:rPr>
  </w:style>
  <w:style w:type="character" w:customStyle="1" w:styleId="TextodebaloChar">
    <w:name w:val="Texto de balão Char"/>
    <w:link w:val="Textodebalo"/>
    <w:uiPriority w:val="99"/>
    <w:semiHidden/>
    <w:locked/>
    <w:rsid w:val="009607B0"/>
    <w:rPr>
      <w:rFonts w:ascii="Tahoma" w:hAnsi="Tahoma" w:cs="Tahoma"/>
      <w:sz w:val="16"/>
      <w:szCs w:val="16"/>
    </w:rPr>
  </w:style>
  <w:style w:type="paragraph" w:customStyle="1" w:styleId="CharChar1CharCharChar1CharCharCharCharCharCharCharCharCharCharCharChar1">
    <w:name w:val="Char Char1 Char Char Char1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3">
    <w:name w:val="Char Char Char Char Char3"/>
    <w:basedOn w:val="Normal"/>
    <w:rsid w:val="009607B0"/>
    <w:pPr>
      <w:spacing w:after="160" w:line="240" w:lineRule="exact"/>
      <w:jc w:val="left"/>
    </w:pPr>
    <w:rPr>
      <w:rFonts w:ascii="Verdana" w:hAnsi="Verdana"/>
      <w:sz w:val="20"/>
      <w:szCs w:val="20"/>
      <w:lang w:val="en-US" w:eastAsia="en-US"/>
    </w:rPr>
  </w:style>
  <w:style w:type="paragraph" w:customStyle="1" w:styleId="CharChar1CharCharChar11">
    <w:name w:val="Char Char1 Char Char Char11"/>
    <w:basedOn w:val="Normal"/>
    <w:rsid w:val="009607B0"/>
    <w:pPr>
      <w:spacing w:after="160" w:line="240" w:lineRule="exact"/>
      <w:jc w:val="left"/>
    </w:pPr>
    <w:rPr>
      <w:rFonts w:ascii="Verdana" w:hAnsi="Verdana"/>
      <w:sz w:val="20"/>
      <w:szCs w:val="20"/>
      <w:lang w:val="en-US" w:eastAsia="en-US"/>
    </w:rPr>
  </w:style>
  <w:style w:type="paragraph" w:customStyle="1" w:styleId="CharCharCharCharChar11">
    <w:name w:val="Char Char Char Char Char1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
    <w:name w:val="Char Char Char Char Char2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2">
    <w:name w:val="Char Char2"/>
    <w:basedOn w:val="Normal"/>
    <w:rsid w:val="009607B0"/>
    <w:pPr>
      <w:spacing w:after="160" w:line="240" w:lineRule="exact"/>
      <w:jc w:val="left"/>
    </w:pPr>
    <w:rPr>
      <w:rFonts w:ascii="Verdana" w:hAnsi="Verdana"/>
      <w:sz w:val="20"/>
      <w:szCs w:val="20"/>
      <w:lang w:val="en-US" w:eastAsia="en-US"/>
    </w:rPr>
  </w:style>
  <w:style w:type="paragraph" w:customStyle="1" w:styleId="CharCharCharCharCharCharCharCharCharCharCharChar1">
    <w:name w:val="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1">
    <w:name w:val="Char1"/>
    <w:basedOn w:val="Normal"/>
    <w:rsid w:val="009607B0"/>
    <w:pPr>
      <w:spacing w:after="160" w:line="240" w:lineRule="exact"/>
      <w:jc w:val="left"/>
    </w:pPr>
    <w:rPr>
      <w:rFonts w:ascii="Verdana" w:eastAsia="PMingLiU" w:hAnsi="Verdana"/>
      <w:sz w:val="20"/>
      <w:szCs w:val="20"/>
      <w:lang w:val="en-US" w:eastAsia="en-US"/>
    </w:rPr>
  </w:style>
  <w:style w:type="paragraph" w:customStyle="1" w:styleId="CharChar1Char1">
    <w:name w:val="Char Char1 Char1"/>
    <w:basedOn w:val="Normal"/>
    <w:rsid w:val="009607B0"/>
    <w:pPr>
      <w:spacing w:after="160" w:line="240" w:lineRule="exact"/>
      <w:jc w:val="left"/>
    </w:pPr>
    <w:rPr>
      <w:rFonts w:ascii="Verdana" w:hAnsi="Verdana"/>
      <w:sz w:val="20"/>
      <w:szCs w:val="20"/>
      <w:lang w:val="en-US" w:eastAsia="en-US"/>
    </w:rPr>
  </w:style>
  <w:style w:type="paragraph" w:customStyle="1" w:styleId="CharChar3Char1">
    <w:name w:val="Char Char3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1">
    <w:name w:val="Char Char Char Char Char2 Char Char Char1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1">
    <w:name w:val="Char Char Char Char Char2 Char Char Char1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CharCharCharCharChar1">
    <w:name w:val="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1">
    <w:name w:val="Char Char Char Char Char2 Char Char Char1 Char Char Char Char Char Char Char Char1"/>
    <w:basedOn w:val="Normal"/>
    <w:rsid w:val="009607B0"/>
    <w:pPr>
      <w:spacing w:after="160" w:line="240" w:lineRule="exact"/>
      <w:jc w:val="left"/>
    </w:pPr>
    <w:rPr>
      <w:rFonts w:ascii="Verdana" w:hAnsi="Verdana"/>
      <w:sz w:val="20"/>
      <w:szCs w:val="20"/>
      <w:lang w:val="en-US" w:eastAsia="en-US"/>
    </w:rPr>
  </w:style>
  <w:style w:type="character" w:customStyle="1" w:styleId="AssuntodocomentrioChar">
    <w:name w:val="Assunto do comentário Char"/>
    <w:link w:val="Assuntodocomentrio"/>
    <w:uiPriority w:val="99"/>
    <w:semiHidden/>
    <w:locked/>
    <w:rsid w:val="009607B0"/>
    <w:rPr>
      <w:b/>
      <w:bCs/>
    </w:rPr>
  </w:style>
  <w:style w:type="paragraph" w:customStyle="1" w:styleId="CharCharChar31">
    <w:name w:val="Char Char Char31"/>
    <w:basedOn w:val="Normal"/>
    <w:rsid w:val="009607B0"/>
    <w:pPr>
      <w:spacing w:after="160" w:line="240" w:lineRule="exact"/>
      <w:jc w:val="left"/>
    </w:pPr>
    <w:rPr>
      <w:rFonts w:ascii="Verdana" w:hAnsi="Verdana"/>
      <w:sz w:val="20"/>
      <w:szCs w:val="20"/>
      <w:lang w:val="en-US" w:eastAsia="en-US"/>
    </w:rPr>
  </w:style>
  <w:style w:type="paragraph" w:customStyle="1" w:styleId="CharCharCharCharCharChar11">
    <w:name w:val="Char Char Char Char Char Char11"/>
    <w:basedOn w:val="Normal"/>
    <w:rsid w:val="009607B0"/>
    <w:pPr>
      <w:spacing w:after="160" w:line="240" w:lineRule="exact"/>
      <w:jc w:val="left"/>
    </w:pPr>
    <w:rPr>
      <w:rFonts w:ascii="Verdana" w:hAnsi="Verdana"/>
      <w:sz w:val="20"/>
      <w:szCs w:val="20"/>
      <w:lang w:val="en-US" w:eastAsia="en-US"/>
    </w:rPr>
  </w:style>
  <w:style w:type="paragraph" w:customStyle="1" w:styleId="CharChar1CharCharCharCharCharChar1Char1">
    <w:name w:val="Char Char1 Char Char Char Char Char Char1 Char1"/>
    <w:basedOn w:val="Normal"/>
    <w:rsid w:val="009607B0"/>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1">
    <w:name w:val="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1CharCharCharCharCharChar1CharCharChar1">
    <w:name w:val="Char Char1 Char Char Char Char Char Char1 Char Char Char1"/>
    <w:basedOn w:val="Normal"/>
    <w:rsid w:val="009607B0"/>
    <w:pPr>
      <w:widowControl w:val="0"/>
      <w:adjustRightInd w:val="0"/>
      <w:spacing w:after="160" w:line="240" w:lineRule="exact"/>
      <w:textAlignment w:val="baseline"/>
    </w:pPr>
    <w:rPr>
      <w:rFonts w:ascii="Verdana" w:hAnsi="Verdana"/>
      <w:sz w:val="20"/>
      <w:szCs w:val="20"/>
      <w:lang w:val="en-US" w:eastAsia="en-US"/>
    </w:rPr>
  </w:style>
  <w:style w:type="character" w:customStyle="1" w:styleId="TextodenotaderodapChar">
    <w:name w:val="Texto de nota de rodapé Char"/>
    <w:link w:val="Textodenotaderodap"/>
    <w:uiPriority w:val="99"/>
    <w:semiHidden/>
    <w:locked/>
    <w:rsid w:val="009607B0"/>
  </w:style>
  <w:style w:type="paragraph" w:customStyle="1" w:styleId="CharCharCharChar1">
    <w:name w:val="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Char1CharChar1">
    <w:name w:val="Char Char Char Char Char Char1 Char Char1"/>
    <w:basedOn w:val="Normal"/>
    <w:rsid w:val="009607B0"/>
    <w:pPr>
      <w:spacing w:after="160" w:line="240" w:lineRule="exact"/>
      <w:jc w:val="left"/>
    </w:pPr>
    <w:rPr>
      <w:rFonts w:ascii="Verdana" w:hAnsi="Verdana"/>
      <w:sz w:val="20"/>
      <w:szCs w:val="20"/>
      <w:lang w:val="en-US" w:eastAsia="en-US"/>
    </w:rPr>
  </w:style>
  <w:style w:type="paragraph" w:customStyle="1" w:styleId="CharChar11">
    <w:name w:val="Char Char11"/>
    <w:basedOn w:val="Normal"/>
    <w:rsid w:val="009607B0"/>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1">
    <w:name w:val="Char Char Char Char Char2 Char Char Char1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1">
    <w:name w:val="Char Char Char Char Char2 Char Char Char1 Char Char Char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1">
    <w:name w:val="Char Char Char Char Char2 Char Char Char1 Char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character" w:customStyle="1" w:styleId="SaudaoChar">
    <w:name w:val="Saudação Char"/>
    <w:link w:val="Saudao"/>
    <w:uiPriority w:val="99"/>
    <w:locked/>
    <w:rsid w:val="009607B0"/>
    <w:rPr>
      <w:sz w:val="26"/>
      <w:szCs w:val="26"/>
    </w:rPr>
  </w:style>
  <w:style w:type="paragraph" w:customStyle="1" w:styleId="CharCharCharCharChar2CharCharChar1CharCharCharCharCharChar1">
    <w:name w:val="Char Char Char Char Char2 Char Char Char1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1">
    <w:name w:val="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1">
    <w:name w:val="Char Char Char Char Char2 Char Char Char1 Char Char Char Char Char Char Char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1CharCharChar2">
    <w:name w:val="Char Char1 Char Char Char2"/>
    <w:basedOn w:val="Normal"/>
    <w:rsid w:val="009607B0"/>
    <w:pPr>
      <w:spacing w:after="160" w:line="240" w:lineRule="exact"/>
      <w:jc w:val="left"/>
    </w:pPr>
    <w:rPr>
      <w:rFonts w:ascii="Verdana" w:hAnsi="Verdana"/>
      <w:sz w:val="20"/>
      <w:szCs w:val="20"/>
      <w:lang w:val="en-US" w:eastAsia="en-US"/>
    </w:rPr>
  </w:style>
  <w:style w:type="character" w:styleId="HiperlinkVisitado">
    <w:name w:val="FollowedHyperlink"/>
    <w:uiPriority w:val="99"/>
    <w:unhideWhenUsed/>
    <w:rsid w:val="009607B0"/>
    <w:rPr>
      <w:rFonts w:cs="Times New Roman"/>
      <w:color w:val="800080"/>
      <w:u w:val="single"/>
    </w:rPr>
  </w:style>
  <w:style w:type="character" w:customStyle="1" w:styleId="st1">
    <w:name w:val="st1"/>
    <w:basedOn w:val="Fontepargpadro"/>
    <w:rsid w:val="0017660F"/>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AB3B67"/>
    <w:pPr>
      <w:spacing w:after="160" w:line="240" w:lineRule="exact"/>
      <w:jc w:val="left"/>
    </w:pPr>
    <w:rPr>
      <w:rFonts w:ascii="Verdana" w:hAnsi="Verdana" w:cs="Verdana"/>
      <w:sz w:val="20"/>
      <w:szCs w:val="20"/>
      <w:lang w:val="en-US" w:eastAsia="en-US"/>
    </w:rPr>
  </w:style>
  <w:style w:type="paragraph" w:customStyle="1" w:styleId="WW-NormalWeb">
    <w:name w:val="WW-Normal (Web)"/>
    <w:basedOn w:val="Normal"/>
    <w:rsid w:val="00AB3B67"/>
    <w:pPr>
      <w:suppressAutoHyphens/>
      <w:spacing w:before="280" w:after="280"/>
      <w:jc w:val="left"/>
    </w:pPr>
    <w:rPr>
      <w:rFonts w:ascii="Arial Unicode MS" w:eastAsia="Arial Unicode MS" w:hAnsi="Arial Unicode MS" w:cs="Arial Unicode MS"/>
      <w:color w:val="000000"/>
      <w:sz w:val="24"/>
      <w:szCs w:val="24"/>
      <w:lang w:eastAsia="ar-SA"/>
    </w:rPr>
  </w:style>
  <w:style w:type="paragraph" w:customStyle="1" w:styleId="corpoescritura2">
    <w:name w:val="corpo escritura 2"/>
    <w:basedOn w:val="Normal"/>
    <w:link w:val="corpoescritura2Char"/>
    <w:qFormat/>
    <w:rsid w:val="00F7144F"/>
    <w:pPr>
      <w:spacing w:line="312" w:lineRule="auto"/>
      <w:ind w:left="720" w:right="-516" w:hanging="720"/>
    </w:pPr>
    <w:rPr>
      <w:rFonts w:eastAsia="Times New Roman"/>
      <w:sz w:val="22"/>
      <w:szCs w:val="22"/>
    </w:rPr>
  </w:style>
  <w:style w:type="character" w:customStyle="1" w:styleId="corpoescritura2Char">
    <w:name w:val="corpo escritura 2 Char"/>
    <w:link w:val="corpoescritura2"/>
    <w:rsid w:val="00F7144F"/>
    <w:rPr>
      <w:rFonts w:eastAsia="Times New Roman"/>
      <w:sz w:val="22"/>
      <w:szCs w:val="22"/>
    </w:rPr>
  </w:style>
  <w:style w:type="character" w:customStyle="1" w:styleId="DeltaViewFormatChange">
    <w:name w:val="DeltaView Format Change"/>
    <w:rsid w:val="00194D9D"/>
    <w:rPr>
      <w:color w:val="808000"/>
      <w:spacing w:val="0"/>
    </w:rPr>
  </w:style>
  <w:style w:type="character" w:styleId="TextodoEspaoReservado">
    <w:name w:val="Placeholder Text"/>
    <w:basedOn w:val="Fontepargpadro"/>
    <w:uiPriority w:val="99"/>
    <w:semiHidden/>
    <w:rsid w:val="001F4F05"/>
    <w:rPr>
      <w:color w:val="808080"/>
    </w:rPr>
  </w:style>
  <w:style w:type="paragraph" w:styleId="Commarcadores">
    <w:name w:val="List Bullet"/>
    <w:basedOn w:val="Normal"/>
    <w:uiPriority w:val="99"/>
    <w:rsid w:val="00527ACC"/>
    <w:pPr>
      <w:autoSpaceDE w:val="0"/>
      <w:autoSpaceDN w:val="0"/>
      <w:adjustRightInd w:val="0"/>
      <w:contextualSpacing/>
      <w:jc w:val="left"/>
    </w:pPr>
    <w:rPr>
      <w:rFonts w:eastAsia="Times New Roman"/>
      <w:sz w:val="24"/>
      <w:szCs w:val="24"/>
      <w:lang w:val="en-US"/>
    </w:rPr>
  </w:style>
  <w:style w:type="paragraph" w:styleId="Reviso">
    <w:name w:val="Revision"/>
    <w:hidden/>
    <w:uiPriority w:val="99"/>
    <w:semiHidden/>
    <w:rsid w:val="00596E85"/>
    <w:rPr>
      <w:sz w:val="26"/>
      <w:szCs w:val="26"/>
    </w:rPr>
  </w:style>
  <w:style w:type="character" w:customStyle="1" w:styleId="st">
    <w:name w:val="st"/>
    <w:basedOn w:val="Fontepargpadro"/>
    <w:rsid w:val="00883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page number" w:uiPriority="99"/>
    <w:lsdException w:name="List" w:uiPriority="99"/>
    <w:lsdException w:name="List Bullet" w:uiPriority="99"/>
    <w:lsdException w:name="List Number" w:semiHidden="0" w:unhideWhenUsed="0"/>
    <w:lsdException w:name="List 2" w:uiPriority="99"/>
    <w:lsdException w:name="List 3" w:uiPriority="99"/>
    <w:lsdException w:name="List 4" w:semiHidden="0" w:uiPriority="99" w:unhideWhenUsed="0"/>
    <w:lsdException w:name="List 5" w:semiHidden="0" w:uiPriority="99" w:unhideWhenUsed="0"/>
    <w:lsdException w:name="Title" w:semiHidden="0" w:unhideWhenUsed="0" w:qFormat="1"/>
    <w:lsdException w:name="Default Paragraph Font" w:uiPriority="1"/>
    <w:lsdException w:name="Body Text" w:uiPriority="99"/>
    <w:lsdException w:name="Body Text Indent" w:uiPriority="99"/>
    <w:lsdException w:name="List Continue" w:uiPriority="99"/>
    <w:lsdException w:name="List Continue 4" w:uiPriority="99"/>
    <w:lsdException w:name="Subtitle" w:semiHidden="0" w:unhideWhenUsed="0" w:qFormat="1"/>
    <w:lsdException w:name="Salutation" w:semiHidden="0" w:uiPriority="99"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FollowedHyperlink" w:uiPriority="99"/>
    <w:lsdException w:name="Strong" w:semiHidden="0" w:unhideWhenUsed="0" w:qFormat="1"/>
    <w:lsdException w:name="Emphasis" w:semiHidden="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7C5"/>
    <w:pPr>
      <w:jc w:val="both"/>
    </w:pPr>
    <w:rPr>
      <w:sz w:val="26"/>
      <w:szCs w:val="26"/>
    </w:rPr>
  </w:style>
  <w:style w:type="paragraph" w:styleId="Ttulo1">
    <w:name w:val="heading 1"/>
    <w:basedOn w:val="Normal"/>
    <w:next w:val="Normal"/>
    <w:link w:val="Ttulo1Char"/>
    <w:uiPriority w:val="9"/>
    <w:qFormat/>
    <w:rsid w:val="00CA7A04"/>
    <w:pPr>
      <w:keepNext/>
      <w:spacing w:line="360" w:lineRule="exact"/>
      <w:jc w:val="left"/>
      <w:outlineLvl w:val="0"/>
    </w:pPr>
    <w:rPr>
      <w:b/>
      <w:bCs/>
      <w:sz w:val="24"/>
      <w:szCs w:val="24"/>
    </w:rPr>
  </w:style>
  <w:style w:type="paragraph" w:styleId="Ttulo2">
    <w:name w:val="heading 2"/>
    <w:basedOn w:val="Normal"/>
    <w:next w:val="Normal"/>
    <w:link w:val="Ttulo2Char"/>
    <w:uiPriority w:val="9"/>
    <w:qFormat/>
    <w:rsid w:val="00CA7A04"/>
    <w:pPr>
      <w:keepNext/>
      <w:spacing w:line="360" w:lineRule="exact"/>
      <w:jc w:val="center"/>
      <w:outlineLvl w:val="1"/>
    </w:pPr>
    <w:rPr>
      <w:b/>
      <w:bCs/>
      <w:sz w:val="24"/>
      <w:szCs w:val="24"/>
    </w:rPr>
  </w:style>
  <w:style w:type="paragraph" w:styleId="Ttulo3">
    <w:name w:val="heading 3"/>
    <w:basedOn w:val="Normal"/>
    <w:next w:val="Normal"/>
    <w:link w:val="Ttulo3Char"/>
    <w:uiPriority w:val="9"/>
    <w:qFormat/>
    <w:rsid w:val="00CA7A04"/>
    <w:pPr>
      <w:keepNext/>
      <w:spacing w:line="360" w:lineRule="exact"/>
      <w:outlineLvl w:val="2"/>
    </w:pPr>
    <w:rPr>
      <w:b/>
      <w:bCs/>
      <w:sz w:val="24"/>
      <w:szCs w:val="24"/>
    </w:rPr>
  </w:style>
  <w:style w:type="paragraph" w:styleId="Ttulo4">
    <w:name w:val="heading 4"/>
    <w:basedOn w:val="Normal"/>
    <w:next w:val="Normal"/>
    <w:link w:val="Ttulo4Char"/>
    <w:uiPriority w:val="9"/>
    <w:qFormat/>
    <w:rsid w:val="00CA7A04"/>
    <w:pPr>
      <w:keepNext/>
      <w:spacing w:before="120" w:line="320" w:lineRule="exact"/>
      <w:jc w:val="center"/>
      <w:outlineLvl w:val="3"/>
    </w:pPr>
    <w:rPr>
      <w:b/>
      <w:bCs/>
    </w:rPr>
  </w:style>
  <w:style w:type="paragraph" w:styleId="Ttulo5">
    <w:name w:val="heading 5"/>
    <w:basedOn w:val="Normal"/>
    <w:next w:val="Normal"/>
    <w:link w:val="Ttulo5Char"/>
    <w:uiPriority w:val="9"/>
    <w:qFormat/>
    <w:rsid w:val="00CA7A04"/>
    <w:pPr>
      <w:keepNext/>
      <w:spacing w:before="600" w:line="320" w:lineRule="atLeast"/>
      <w:jc w:val="center"/>
      <w:outlineLvl w:val="4"/>
    </w:pPr>
    <w:rPr>
      <w:b/>
      <w:bCs/>
      <w:sz w:val="23"/>
      <w:szCs w:val="23"/>
    </w:rPr>
  </w:style>
  <w:style w:type="paragraph" w:styleId="Ttulo6">
    <w:name w:val="heading 6"/>
    <w:basedOn w:val="Normal"/>
    <w:next w:val="Normal"/>
    <w:link w:val="Ttulo6Char"/>
    <w:uiPriority w:val="9"/>
    <w:qFormat/>
    <w:rsid w:val="00CA7A04"/>
    <w:pPr>
      <w:keepNext/>
      <w:spacing w:line="320" w:lineRule="exact"/>
      <w:ind w:left="708"/>
      <w:outlineLvl w:val="5"/>
    </w:pPr>
  </w:style>
  <w:style w:type="paragraph" w:styleId="Ttulo7">
    <w:name w:val="heading 7"/>
    <w:basedOn w:val="Normal"/>
    <w:next w:val="Normal"/>
    <w:link w:val="Ttulo7Char"/>
    <w:uiPriority w:val="9"/>
    <w:qFormat/>
    <w:rsid w:val="00CA7A04"/>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uiPriority w:val="9"/>
    <w:qFormat/>
    <w:rsid w:val="00CA7A04"/>
    <w:pPr>
      <w:keepNext/>
      <w:spacing w:line="320" w:lineRule="exact"/>
      <w:outlineLvl w:val="7"/>
    </w:pPr>
    <w:rPr>
      <w:rFonts w:ascii="Frutiger Light" w:hAnsi="Frutiger Light"/>
      <w:u w:val="single"/>
    </w:rPr>
  </w:style>
  <w:style w:type="paragraph" w:styleId="Ttulo9">
    <w:name w:val="heading 9"/>
    <w:basedOn w:val="Normal"/>
    <w:next w:val="Normal"/>
    <w:link w:val="Ttulo9Char"/>
    <w:uiPriority w:val="9"/>
    <w:qFormat/>
    <w:rsid w:val="00CA7A04"/>
    <w:pPr>
      <w:spacing w:before="240" w:after="60"/>
      <w:outlineLvl w:val="8"/>
    </w:pPr>
    <w:rPr>
      <w:rFonts w:ascii="Arial" w:hAnsi="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rCharCharCharChar2CharCharChar1CharCharCharCharCharCharCharCharCharCharCharCharCharCharCharCharCharCharCharCharCharCharCharCharChar">
    <w:name w:val="Char Char Char Char Char2 Char Char Char1 Char Char Char Char Char Char Char Char Char Char Char Char Char Char Char Char Char Char Char Char Char Char Char Char Char"/>
    <w:basedOn w:val="Normal"/>
    <w:rsid w:val="00742A85"/>
    <w:pPr>
      <w:spacing w:after="160" w:line="240" w:lineRule="exact"/>
      <w:jc w:val="left"/>
    </w:pPr>
    <w:rPr>
      <w:rFonts w:ascii="Verdana" w:hAnsi="Verdana"/>
      <w:sz w:val="20"/>
      <w:szCs w:val="20"/>
      <w:lang w:val="en-US" w:eastAsia="en-US"/>
    </w:rPr>
  </w:style>
  <w:style w:type="paragraph" w:customStyle="1" w:styleId="citcar">
    <w:name w:val="citcar"/>
    <w:basedOn w:val="Normal"/>
    <w:rsid w:val="00CA7A04"/>
    <w:pPr>
      <w:widowControl w:val="0"/>
      <w:spacing w:line="240" w:lineRule="exact"/>
      <w:ind w:left="1134" w:right="1134"/>
    </w:pPr>
  </w:style>
  <w:style w:type="paragraph" w:customStyle="1" w:styleId="citpet">
    <w:name w:val="citpet"/>
    <w:basedOn w:val="citcar"/>
    <w:rsid w:val="00CA7A04"/>
    <w:pPr>
      <w:ind w:left="1418" w:right="1418"/>
    </w:pPr>
    <w:rPr>
      <w:sz w:val="20"/>
      <w:szCs w:val="20"/>
    </w:rPr>
  </w:style>
  <w:style w:type="paragraph" w:customStyle="1" w:styleId="MF1">
    <w:name w:val="MF1"/>
    <w:basedOn w:val="Normal"/>
    <w:autoRedefine/>
    <w:rsid w:val="00CA7A04"/>
    <w:pPr>
      <w:spacing w:line="320" w:lineRule="exact"/>
      <w:jc w:val="center"/>
    </w:pPr>
    <w:rPr>
      <w:b/>
      <w:bCs/>
      <w:smallCaps/>
      <w:sz w:val="24"/>
      <w:szCs w:val="24"/>
    </w:rPr>
  </w:style>
  <w:style w:type="paragraph" w:customStyle="1" w:styleId="MF2">
    <w:name w:val="MF2"/>
    <w:basedOn w:val="Normal"/>
    <w:autoRedefine/>
    <w:rsid w:val="00CA7A04"/>
    <w:pPr>
      <w:numPr>
        <w:numId w:val="1"/>
      </w:numPr>
      <w:spacing w:line="320" w:lineRule="exact"/>
    </w:pPr>
    <w:rPr>
      <w:b/>
      <w:bCs/>
      <w:sz w:val="20"/>
      <w:szCs w:val="20"/>
    </w:rPr>
  </w:style>
  <w:style w:type="paragraph" w:styleId="Corpodetexto2">
    <w:name w:val="Body Text 2"/>
    <w:basedOn w:val="Normal"/>
    <w:link w:val="Corpodetexto2Char"/>
    <w:uiPriority w:val="99"/>
    <w:rsid w:val="00CA7A04"/>
    <w:pPr>
      <w:spacing w:line="360" w:lineRule="exact"/>
      <w:jc w:val="center"/>
    </w:pPr>
    <w:rPr>
      <w:b/>
      <w:bCs/>
      <w:sz w:val="24"/>
      <w:szCs w:val="24"/>
    </w:rPr>
  </w:style>
  <w:style w:type="paragraph" w:styleId="Cabealho">
    <w:name w:val="header"/>
    <w:basedOn w:val="Normal"/>
    <w:link w:val="CabealhoChar"/>
    <w:uiPriority w:val="99"/>
    <w:rsid w:val="00CA7A04"/>
    <w:pPr>
      <w:widowControl w:val="0"/>
      <w:tabs>
        <w:tab w:val="center" w:pos="4419"/>
        <w:tab w:val="right" w:pos="8838"/>
      </w:tabs>
    </w:pPr>
  </w:style>
  <w:style w:type="paragraph" w:styleId="Recuodecorpodetexto">
    <w:name w:val="Body Text Indent"/>
    <w:aliases w:val="bti,bt2,Body Text Bold Indent"/>
    <w:basedOn w:val="Normal"/>
    <w:link w:val="RecuodecorpodetextoChar"/>
    <w:uiPriority w:val="99"/>
    <w:rsid w:val="00CA7A04"/>
    <w:pPr>
      <w:ind w:left="2127" w:hanging="711"/>
    </w:pPr>
  </w:style>
  <w:style w:type="paragraph" w:customStyle="1" w:styleId="p0">
    <w:name w:val="p0"/>
    <w:basedOn w:val="Normal"/>
    <w:rsid w:val="00CA7A04"/>
    <w:pPr>
      <w:tabs>
        <w:tab w:val="left" w:pos="720"/>
      </w:tabs>
      <w:spacing w:line="240" w:lineRule="atLeast"/>
    </w:pPr>
    <w:rPr>
      <w:rFonts w:ascii="Times" w:hAnsi="Times"/>
      <w:sz w:val="24"/>
      <w:szCs w:val="24"/>
    </w:rPr>
  </w:style>
  <w:style w:type="paragraph" w:customStyle="1" w:styleId="Corpodetexto31">
    <w:name w:val="Corpo de texto 31"/>
    <w:basedOn w:val="Normal"/>
    <w:rsid w:val="00CA7A04"/>
    <w:pPr>
      <w:spacing w:line="320" w:lineRule="atLeast"/>
    </w:pPr>
  </w:style>
  <w:style w:type="paragraph" w:customStyle="1" w:styleId="c3">
    <w:name w:val="c3"/>
    <w:basedOn w:val="Normal"/>
    <w:rsid w:val="00CA7A04"/>
    <w:pPr>
      <w:spacing w:line="240" w:lineRule="atLeast"/>
      <w:jc w:val="center"/>
    </w:pPr>
    <w:rPr>
      <w:rFonts w:ascii="Times" w:hAnsi="Times"/>
      <w:sz w:val="24"/>
      <w:szCs w:val="24"/>
    </w:rPr>
  </w:style>
  <w:style w:type="paragraph" w:styleId="Corpodetexto">
    <w:name w:val="Body Text"/>
    <w:basedOn w:val="Normal"/>
    <w:link w:val="CorpodetextoChar"/>
    <w:uiPriority w:val="99"/>
    <w:rsid w:val="00CA7A04"/>
    <w:pPr>
      <w:tabs>
        <w:tab w:val="left" w:pos="576"/>
        <w:tab w:val="left" w:pos="1152"/>
      </w:tabs>
      <w:spacing w:line="360" w:lineRule="exact"/>
      <w:ind w:right="-6"/>
    </w:pPr>
    <w:rPr>
      <w:sz w:val="24"/>
      <w:szCs w:val="24"/>
    </w:rPr>
  </w:style>
  <w:style w:type="paragraph" w:customStyle="1" w:styleId="Recuodecorpodetexto21">
    <w:name w:val="Recuo de corpo de texto 21"/>
    <w:basedOn w:val="Normal"/>
    <w:rsid w:val="00CA7A04"/>
    <w:pPr>
      <w:spacing w:line="360" w:lineRule="exact"/>
      <w:ind w:left="720"/>
    </w:pPr>
    <w:rPr>
      <w:sz w:val="24"/>
      <w:szCs w:val="24"/>
    </w:rPr>
  </w:style>
  <w:style w:type="character" w:styleId="Nmerodepgina">
    <w:name w:val="page number"/>
    <w:basedOn w:val="Fontepargpadro"/>
    <w:uiPriority w:val="99"/>
    <w:rsid w:val="00CA7A04"/>
  </w:style>
  <w:style w:type="paragraph" w:styleId="Rodap">
    <w:name w:val="footer"/>
    <w:basedOn w:val="Normal"/>
    <w:link w:val="RodapChar"/>
    <w:uiPriority w:val="99"/>
    <w:rsid w:val="00CA7A04"/>
    <w:pPr>
      <w:tabs>
        <w:tab w:val="center" w:pos="4419"/>
        <w:tab w:val="right" w:pos="8838"/>
      </w:tabs>
      <w:jc w:val="left"/>
    </w:pPr>
    <w:rPr>
      <w:rFonts w:ascii="Times" w:hAnsi="Times"/>
      <w:sz w:val="24"/>
      <w:szCs w:val="24"/>
    </w:rPr>
  </w:style>
  <w:style w:type="paragraph" w:styleId="Textoembloco">
    <w:name w:val="Block Text"/>
    <w:basedOn w:val="Normal"/>
    <w:uiPriority w:val="99"/>
    <w:rsid w:val="00CA7A04"/>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uiPriority w:val="99"/>
    <w:rsid w:val="00CA7A04"/>
    <w:pPr>
      <w:widowControl w:val="0"/>
      <w:ind w:left="709" w:hanging="709"/>
    </w:pPr>
    <w:rPr>
      <w:sz w:val="24"/>
      <w:szCs w:val="24"/>
      <w:lang w:val="en-AU"/>
    </w:rPr>
  </w:style>
  <w:style w:type="paragraph" w:styleId="Corpodetexto3">
    <w:name w:val="Body Text 3"/>
    <w:basedOn w:val="Normal"/>
    <w:link w:val="Corpodetexto3Char"/>
    <w:uiPriority w:val="99"/>
    <w:rsid w:val="00CA7A04"/>
    <w:pPr>
      <w:widowControl w:val="0"/>
    </w:pPr>
    <w:rPr>
      <w:sz w:val="20"/>
      <w:szCs w:val="20"/>
    </w:rPr>
  </w:style>
  <w:style w:type="paragraph" w:customStyle="1" w:styleId="t7">
    <w:name w:val="t7"/>
    <w:basedOn w:val="Normal"/>
    <w:rsid w:val="00CA7A04"/>
    <w:pPr>
      <w:tabs>
        <w:tab w:val="left" w:pos="1540"/>
        <w:tab w:val="left" w:pos="3500"/>
        <w:tab w:val="left" w:pos="5020"/>
      </w:tabs>
      <w:spacing w:line="240" w:lineRule="atLeast"/>
      <w:jc w:val="left"/>
    </w:pPr>
    <w:rPr>
      <w:rFonts w:ascii="Times" w:hAnsi="Times"/>
      <w:sz w:val="24"/>
      <w:szCs w:val="24"/>
    </w:rPr>
  </w:style>
  <w:style w:type="character" w:styleId="Hyperlink">
    <w:name w:val="Hyperlink"/>
    <w:rsid w:val="00CA7A04"/>
    <w:rPr>
      <w:color w:val="0000FF"/>
      <w:u w:val="single"/>
    </w:rPr>
  </w:style>
  <w:style w:type="paragraph" w:customStyle="1" w:styleId="Estilo2">
    <w:name w:val="Estilo2"/>
    <w:basedOn w:val="Normal"/>
    <w:rsid w:val="00CA7A04"/>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CA7A04"/>
    <w:rPr>
      <w:rFonts w:ascii="Tahoma" w:hAnsi="Tahoma" w:cs="Tahoma"/>
      <w:sz w:val="16"/>
      <w:szCs w:val="16"/>
    </w:rPr>
  </w:style>
  <w:style w:type="character" w:styleId="Refdecomentrio">
    <w:name w:val="annotation reference"/>
    <w:semiHidden/>
    <w:rsid w:val="00CA7A04"/>
    <w:rPr>
      <w:sz w:val="16"/>
      <w:szCs w:val="16"/>
    </w:rPr>
  </w:style>
  <w:style w:type="paragraph" w:styleId="Textodecomentrio">
    <w:name w:val="annotation text"/>
    <w:basedOn w:val="Normal"/>
    <w:link w:val="TextodecomentrioChar"/>
    <w:uiPriority w:val="99"/>
    <w:semiHidden/>
    <w:rsid w:val="00CA7A04"/>
    <w:rPr>
      <w:sz w:val="20"/>
      <w:szCs w:val="20"/>
    </w:rPr>
  </w:style>
  <w:style w:type="paragraph" w:customStyle="1" w:styleId="CommentSubject1">
    <w:name w:val="Comment Subject1"/>
    <w:basedOn w:val="Textodecomentrio"/>
    <w:next w:val="Textodecomentrio"/>
    <w:semiHidden/>
    <w:rsid w:val="00CA7A04"/>
    <w:rPr>
      <w:b/>
      <w:bCs/>
    </w:rPr>
  </w:style>
  <w:style w:type="paragraph" w:styleId="Recuodecorpodetexto3">
    <w:name w:val="Body Text Indent 3"/>
    <w:basedOn w:val="Normal"/>
    <w:link w:val="Recuodecorpodetexto3Char"/>
    <w:uiPriority w:val="99"/>
    <w:rsid w:val="00CA7A04"/>
    <w:pPr>
      <w:spacing w:after="120"/>
      <w:ind w:left="360"/>
    </w:pPr>
    <w:rPr>
      <w:sz w:val="16"/>
      <w:szCs w:val="16"/>
    </w:rPr>
  </w:style>
  <w:style w:type="paragraph" w:customStyle="1" w:styleId="para10">
    <w:name w:val="para10"/>
    <w:rsid w:val="00CA7A04"/>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CA7A04"/>
    <w:rPr>
      <w:rFonts w:ascii="Tahoma" w:hAnsi="Tahoma" w:cs="Tahoma"/>
      <w:sz w:val="16"/>
      <w:szCs w:val="16"/>
    </w:rPr>
  </w:style>
  <w:style w:type="character" w:customStyle="1" w:styleId="DeltaViewInsertion">
    <w:name w:val="DeltaView Insertion"/>
    <w:rsid w:val="00CA7A04"/>
    <w:rPr>
      <w:color w:val="0000FF"/>
      <w:spacing w:val="0"/>
      <w:u w:val="double"/>
    </w:rPr>
  </w:style>
  <w:style w:type="paragraph" w:customStyle="1" w:styleId="BalloonText3">
    <w:name w:val="Balloon Text3"/>
    <w:basedOn w:val="Normal"/>
    <w:semiHidden/>
    <w:rsid w:val="00CA7A04"/>
    <w:rPr>
      <w:rFonts w:ascii="Tahoma" w:hAnsi="Tahoma" w:cs="Tahoma"/>
      <w:sz w:val="16"/>
      <w:szCs w:val="16"/>
    </w:rPr>
  </w:style>
  <w:style w:type="paragraph" w:styleId="Textodebalo">
    <w:name w:val="Balloon Text"/>
    <w:basedOn w:val="Normal"/>
    <w:link w:val="TextodebaloChar"/>
    <w:uiPriority w:val="99"/>
    <w:semiHidden/>
    <w:rsid w:val="00E13D1A"/>
    <w:rPr>
      <w:rFonts w:ascii="Tahoma" w:hAnsi="Tahoma"/>
      <w:sz w:val="16"/>
      <w:szCs w:val="16"/>
    </w:rPr>
  </w:style>
  <w:style w:type="paragraph" w:customStyle="1" w:styleId="BodyText21">
    <w:name w:val="Body Text 21"/>
    <w:basedOn w:val="Normal"/>
    <w:rsid w:val="00CA7A04"/>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uiPriority w:val="99"/>
    <w:rsid w:val="00CA7A04"/>
    <w:pPr>
      <w:autoSpaceDE w:val="0"/>
      <w:autoSpaceDN w:val="0"/>
      <w:adjustRightInd w:val="0"/>
      <w:ind w:left="283" w:hanging="283"/>
    </w:pPr>
    <w:rPr>
      <w:sz w:val="24"/>
      <w:szCs w:val="24"/>
    </w:rPr>
  </w:style>
  <w:style w:type="table" w:styleId="Tabelacomgrade">
    <w:name w:val="Table Grid"/>
    <w:basedOn w:val="Tabelanormal"/>
    <w:uiPriority w:val="59"/>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1CharCharCharCharCharCharCharCharCharCharCharChar">
    <w:name w:val="Char Char1 Char Char Char1 Char Char Char Char Char Char Char Char Char Char Char Char"/>
    <w:basedOn w:val="Normal"/>
    <w:rsid w:val="00485300"/>
    <w:pPr>
      <w:spacing w:after="160" w:line="240" w:lineRule="exact"/>
      <w:jc w:val="left"/>
    </w:pPr>
    <w:rPr>
      <w:rFonts w:ascii="Verdana" w:hAnsi="Verdana"/>
      <w:sz w:val="20"/>
      <w:szCs w:val="20"/>
      <w:lang w:val="en-US" w:eastAsia="en-US"/>
    </w:rPr>
  </w:style>
  <w:style w:type="paragraph" w:customStyle="1" w:styleId="CharCharCharCharChar">
    <w:name w:val="Char Char Char Char Char"/>
    <w:basedOn w:val="Normal"/>
    <w:rsid w:val="004D579D"/>
    <w:pPr>
      <w:spacing w:after="160" w:line="240" w:lineRule="exact"/>
      <w:jc w:val="left"/>
    </w:pPr>
    <w:rPr>
      <w:rFonts w:ascii="Verdana" w:hAnsi="Verdana"/>
      <w:sz w:val="20"/>
      <w:szCs w:val="20"/>
      <w:lang w:val="en-US" w:eastAsia="en-US"/>
    </w:rPr>
  </w:style>
  <w:style w:type="paragraph" w:customStyle="1" w:styleId="CharChar1CharCharChar1">
    <w:name w:val="Char Char1 Char Char Char1"/>
    <w:basedOn w:val="Normal"/>
    <w:rsid w:val="003C51F9"/>
    <w:pPr>
      <w:spacing w:after="160" w:line="240" w:lineRule="exact"/>
      <w:jc w:val="left"/>
    </w:pPr>
    <w:rPr>
      <w:rFonts w:ascii="Verdana" w:hAnsi="Verdana"/>
      <w:sz w:val="20"/>
      <w:szCs w:val="20"/>
      <w:lang w:val="en-US" w:eastAsia="en-US"/>
    </w:rPr>
  </w:style>
  <w:style w:type="paragraph" w:customStyle="1" w:styleId="CharCharCharCharChar1">
    <w:name w:val="Char Char Char Char Char1"/>
    <w:basedOn w:val="Normal"/>
    <w:rsid w:val="00201A4B"/>
    <w:pPr>
      <w:spacing w:after="160" w:line="240" w:lineRule="exact"/>
      <w:jc w:val="left"/>
    </w:pPr>
    <w:rPr>
      <w:rFonts w:ascii="Verdana" w:hAnsi="Verdana"/>
      <w:sz w:val="20"/>
      <w:szCs w:val="20"/>
      <w:lang w:val="en-US" w:eastAsia="en-US"/>
    </w:rPr>
  </w:style>
  <w:style w:type="paragraph" w:customStyle="1" w:styleId="DeltaViewTableBody">
    <w:name w:val="DeltaView Table Body"/>
    <w:basedOn w:val="Normal"/>
    <w:rsid w:val="00B53D16"/>
    <w:pPr>
      <w:autoSpaceDE w:val="0"/>
      <w:autoSpaceDN w:val="0"/>
      <w:adjustRightInd w:val="0"/>
      <w:jc w:val="left"/>
    </w:pPr>
    <w:rPr>
      <w:rFonts w:ascii="Arial" w:hAnsi="Arial" w:cs="Arial"/>
      <w:sz w:val="24"/>
      <w:szCs w:val="24"/>
      <w:lang w:val="en-US"/>
    </w:rPr>
  </w:style>
  <w:style w:type="paragraph" w:customStyle="1" w:styleId="CharCharCharCharChar2">
    <w:name w:val="Char Char Char Char Char2"/>
    <w:basedOn w:val="Normal"/>
    <w:rsid w:val="001F5F08"/>
    <w:pPr>
      <w:spacing w:after="160" w:line="240" w:lineRule="exact"/>
      <w:jc w:val="left"/>
    </w:pPr>
    <w:rPr>
      <w:rFonts w:ascii="Verdana" w:hAnsi="Verdana" w:cs="Verdana"/>
      <w:sz w:val="20"/>
      <w:szCs w:val="20"/>
      <w:lang w:val="en-US" w:eastAsia="en-US"/>
    </w:rPr>
  </w:style>
  <w:style w:type="paragraph" w:customStyle="1" w:styleId="CharCharCharCharChar2CharCharChar">
    <w:name w:val="Char Char Char Char Char2 Char Char Char"/>
    <w:basedOn w:val="Normal"/>
    <w:rsid w:val="00647CC9"/>
    <w:pPr>
      <w:spacing w:after="160" w:line="240" w:lineRule="exact"/>
      <w:jc w:val="left"/>
    </w:pPr>
    <w:rPr>
      <w:rFonts w:ascii="Verdana" w:hAnsi="Verdana"/>
      <w:sz w:val="20"/>
      <w:szCs w:val="20"/>
      <w:lang w:val="en-US" w:eastAsia="en-US"/>
    </w:rPr>
  </w:style>
  <w:style w:type="paragraph" w:customStyle="1" w:styleId="BodyText22">
    <w:name w:val="Body Text 22"/>
    <w:basedOn w:val="Normal"/>
    <w:rsid w:val="00845A67"/>
    <w:pPr>
      <w:widowControl w:val="0"/>
      <w:autoSpaceDE w:val="0"/>
      <w:autoSpaceDN w:val="0"/>
      <w:adjustRightInd w:val="0"/>
    </w:pPr>
    <w:rPr>
      <w:sz w:val="20"/>
      <w:szCs w:val="20"/>
    </w:rPr>
  </w:style>
  <w:style w:type="paragraph" w:customStyle="1" w:styleId="CharChar">
    <w:name w:val="Char Char"/>
    <w:basedOn w:val="Normal"/>
    <w:rsid w:val="002745AB"/>
    <w:pPr>
      <w:spacing w:after="160" w:line="240" w:lineRule="exact"/>
      <w:jc w:val="left"/>
    </w:pPr>
    <w:rPr>
      <w:rFonts w:ascii="Verdana" w:hAnsi="Verdana"/>
      <w:sz w:val="20"/>
      <w:szCs w:val="20"/>
      <w:lang w:val="en-US" w:eastAsia="en-US"/>
    </w:rPr>
  </w:style>
  <w:style w:type="paragraph" w:customStyle="1" w:styleId="CharCharCharCharCharCharCharCharCharCharCharChar">
    <w:name w:val="Char Char Char Char Char Char Char Char Char Char Char Char"/>
    <w:basedOn w:val="Normal"/>
    <w:rsid w:val="000157C8"/>
    <w:pPr>
      <w:spacing w:after="160" w:line="240" w:lineRule="exact"/>
      <w:jc w:val="left"/>
    </w:pPr>
    <w:rPr>
      <w:rFonts w:ascii="Verdana" w:hAnsi="Verdana"/>
      <w:sz w:val="20"/>
      <w:szCs w:val="20"/>
      <w:lang w:val="en-US" w:eastAsia="en-US"/>
    </w:rPr>
  </w:style>
  <w:style w:type="paragraph" w:customStyle="1" w:styleId="Char">
    <w:name w:val="Char"/>
    <w:basedOn w:val="Normal"/>
    <w:rsid w:val="009F7D23"/>
    <w:pPr>
      <w:spacing w:after="160" w:line="240" w:lineRule="exact"/>
      <w:jc w:val="left"/>
    </w:pPr>
    <w:rPr>
      <w:rFonts w:ascii="Verdana" w:eastAsia="PMingLiU" w:hAnsi="Verdana"/>
      <w:sz w:val="20"/>
      <w:szCs w:val="20"/>
      <w:lang w:val="en-US" w:eastAsia="en-US"/>
    </w:rPr>
  </w:style>
  <w:style w:type="paragraph" w:customStyle="1" w:styleId="CharChar1Char">
    <w:name w:val="Char Char1 Char"/>
    <w:basedOn w:val="Normal"/>
    <w:rsid w:val="00D42FA5"/>
    <w:pPr>
      <w:spacing w:after="160" w:line="240" w:lineRule="exact"/>
      <w:jc w:val="left"/>
    </w:pPr>
    <w:rPr>
      <w:rFonts w:ascii="Verdana" w:hAnsi="Verdana"/>
      <w:sz w:val="20"/>
      <w:szCs w:val="20"/>
      <w:lang w:val="en-US" w:eastAsia="en-US"/>
    </w:rPr>
  </w:style>
  <w:style w:type="paragraph" w:styleId="NormalWeb">
    <w:name w:val="Normal (Web)"/>
    <w:basedOn w:val="Normal"/>
    <w:uiPriority w:val="99"/>
    <w:rsid w:val="00D12DCD"/>
    <w:pPr>
      <w:spacing w:before="100" w:beforeAutospacing="1" w:after="100" w:afterAutospacing="1"/>
      <w:jc w:val="left"/>
    </w:pPr>
    <w:rPr>
      <w:rFonts w:ascii="Verdana" w:eastAsia="Arial Unicode MS" w:hAnsi="Verdana" w:cs="Verdana"/>
      <w:sz w:val="24"/>
      <w:szCs w:val="24"/>
    </w:rPr>
  </w:style>
  <w:style w:type="paragraph" w:customStyle="1" w:styleId="CharChar3Char">
    <w:name w:val="Char Char3 Char"/>
    <w:basedOn w:val="Normal"/>
    <w:rsid w:val="00971DFE"/>
    <w:pPr>
      <w:spacing w:after="160" w:line="240" w:lineRule="exact"/>
      <w:jc w:val="left"/>
    </w:pPr>
    <w:rPr>
      <w:rFonts w:ascii="Verdana" w:hAnsi="Verdana"/>
      <w:sz w:val="20"/>
      <w:szCs w:val="20"/>
      <w:lang w:val="en-US" w:eastAsia="en-US"/>
    </w:rPr>
  </w:style>
  <w:style w:type="paragraph" w:customStyle="1" w:styleId="CharCharCharCharChar2CharCharChar1CharChar">
    <w:name w:val="Char Char Char Char Char2 Char Char Char1 Char Char"/>
    <w:basedOn w:val="Normal"/>
    <w:rsid w:val="00B038BA"/>
    <w:pPr>
      <w:spacing w:after="160" w:line="240" w:lineRule="exact"/>
      <w:jc w:val="left"/>
    </w:pPr>
    <w:rPr>
      <w:rFonts w:ascii="Verdana" w:hAnsi="Verdana"/>
      <w:sz w:val="20"/>
      <w:szCs w:val="20"/>
      <w:lang w:val="en-US" w:eastAsia="en-US"/>
    </w:rPr>
  </w:style>
  <w:style w:type="paragraph" w:customStyle="1" w:styleId="CharCharCharCharChar2CharCharChar1Char">
    <w:name w:val="Char Char Char Char Char2 Char Char Char1 Char"/>
    <w:basedOn w:val="Normal"/>
    <w:rsid w:val="002E279F"/>
    <w:pPr>
      <w:spacing w:after="160" w:line="240" w:lineRule="exact"/>
      <w:jc w:val="left"/>
    </w:pPr>
    <w:rPr>
      <w:rFonts w:ascii="Verdana" w:hAnsi="Verdana"/>
      <w:sz w:val="20"/>
      <w:szCs w:val="20"/>
      <w:lang w:val="en-US" w:eastAsia="en-US"/>
    </w:rPr>
  </w:style>
  <w:style w:type="paragraph" w:customStyle="1" w:styleId="CharCharCharCharCharCharCharCharCharChar">
    <w:name w:val="Char Char Char Char Char Char Char Char Char Char"/>
    <w:basedOn w:val="Normal"/>
    <w:rsid w:val="002E501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
    <w:name w:val="Char Char Char Char Char2 Char Char Char1 Char Char Char Char Char Char Char Char"/>
    <w:basedOn w:val="Normal"/>
    <w:rsid w:val="00B4686C"/>
    <w:pPr>
      <w:spacing w:after="160" w:line="240" w:lineRule="exact"/>
      <w:jc w:val="left"/>
    </w:pPr>
    <w:rPr>
      <w:rFonts w:ascii="Verdana" w:hAnsi="Verdana"/>
      <w:sz w:val="20"/>
      <w:szCs w:val="20"/>
      <w:lang w:val="en-US" w:eastAsia="en-US"/>
    </w:rPr>
  </w:style>
  <w:style w:type="paragraph" w:customStyle="1" w:styleId="CharCharCharCharChar2CharCharChar1CharCharCharChar">
    <w:name w:val="Char Char Char Char Char2 Char Char Char1 Char Char Char Char"/>
    <w:basedOn w:val="Normal"/>
    <w:rsid w:val="0044778C"/>
    <w:pPr>
      <w:spacing w:after="160" w:line="240" w:lineRule="exact"/>
      <w:jc w:val="left"/>
    </w:pPr>
    <w:rPr>
      <w:rFonts w:ascii="Verdana" w:hAnsi="Verdana"/>
      <w:sz w:val="20"/>
      <w:szCs w:val="20"/>
      <w:lang w:val="en-US" w:eastAsia="en-US"/>
    </w:rPr>
  </w:style>
  <w:style w:type="paragraph" w:customStyle="1" w:styleId="CM84">
    <w:name w:val="CM84"/>
    <w:basedOn w:val="Normal"/>
    <w:next w:val="Normal"/>
    <w:rsid w:val="0099523C"/>
    <w:pPr>
      <w:widowControl w:val="0"/>
      <w:autoSpaceDE w:val="0"/>
      <w:autoSpaceDN w:val="0"/>
      <w:adjustRightInd w:val="0"/>
      <w:spacing w:after="233"/>
      <w:jc w:val="left"/>
    </w:pPr>
    <w:rPr>
      <w:rFonts w:ascii="VZKXR F+ Times" w:eastAsia="Times New Roman" w:hAnsi="VZKXR F+ Times" w:cs="VZKXR F+ Times"/>
      <w:sz w:val="24"/>
      <w:szCs w:val="24"/>
    </w:rPr>
  </w:style>
  <w:style w:type="paragraph" w:customStyle="1" w:styleId="CharCharCharCharChar1CharCharCharCharCharCharCharCharCharCharCharCharCharCharChar1">
    <w:name w:val="Char Char Char Char Char1 Char Char Char Char Char Char Char Char Char Char Char Char Char Char Char1"/>
    <w:basedOn w:val="Normal"/>
    <w:rsid w:val="0099523C"/>
    <w:pPr>
      <w:spacing w:after="160" w:line="240" w:lineRule="exact"/>
      <w:jc w:val="left"/>
    </w:pPr>
    <w:rPr>
      <w:rFonts w:ascii="Verdana" w:eastAsia="Times New Roman" w:hAnsi="Verdana"/>
      <w:sz w:val="20"/>
      <w:szCs w:val="20"/>
      <w:lang w:val="en-US" w:eastAsia="en-US"/>
    </w:rPr>
  </w:style>
  <w:style w:type="paragraph" w:styleId="Assuntodocomentrio">
    <w:name w:val="annotation subject"/>
    <w:basedOn w:val="Textodecomentrio"/>
    <w:next w:val="Textodecomentrio"/>
    <w:link w:val="AssuntodocomentrioChar"/>
    <w:uiPriority w:val="99"/>
    <w:semiHidden/>
    <w:rsid w:val="00877A08"/>
    <w:rPr>
      <w:b/>
      <w:bCs/>
    </w:rPr>
  </w:style>
  <w:style w:type="character" w:customStyle="1" w:styleId="CabealhoChar">
    <w:name w:val="Cabeçalho Char"/>
    <w:link w:val="Cabealho"/>
    <w:uiPriority w:val="99"/>
    <w:locked/>
    <w:rsid w:val="00F818AF"/>
    <w:rPr>
      <w:rFonts w:eastAsia="MS Mincho"/>
      <w:sz w:val="26"/>
      <w:szCs w:val="26"/>
      <w:lang w:val="pt-BR" w:eastAsia="pt-BR" w:bidi="ar-SA"/>
    </w:rPr>
  </w:style>
  <w:style w:type="character" w:customStyle="1" w:styleId="DeltaViewMoveDestination">
    <w:name w:val="DeltaView Move Destination"/>
    <w:rsid w:val="006D53C9"/>
    <w:rPr>
      <w:color w:val="00C000"/>
      <w:spacing w:val="0"/>
      <w:u w:val="double"/>
    </w:rPr>
  </w:style>
  <w:style w:type="paragraph" w:customStyle="1" w:styleId="CharCharChar3">
    <w:name w:val="Char Char Char3"/>
    <w:basedOn w:val="Normal"/>
    <w:rsid w:val="00607B60"/>
    <w:pPr>
      <w:spacing w:after="160" w:line="240" w:lineRule="exact"/>
      <w:jc w:val="left"/>
    </w:pPr>
    <w:rPr>
      <w:rFonts w:ascii="Verdana" w:hAnsi="Verdana"/>
      <w:sz w:val="20"/>
      <w:szCs w:val="20"/>
      <w:lang w:val="en-US" w:eastAsia="en-US"/>
    </w:rPr>
  </w:style>
  <w:style w:type="paragraph" w:customStyle="1" w:styleId="CharCharCharCharCharChar1">
    <w:name w:val="Char Char Char Char Char Char1"/>
    <w:basedOn w:val="Normal"/>
    <w:rsid w:val="001E76CB"/>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CA4E73"/>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
    <w:name w:val="Char Char Char Char Char Char Char Char Char"/>
    <w:basedOn w:val="Normal"/>
    <w:rsid w:val="003500D9"/>
    <w:pPr>
      <w:spacing w:after="160" w:line="240" w:lineRule="exact"/>
      <w:jc w:val="left"/>
    </w:pPr>
    <w:rPr>
      <w:rFonts w:ascii="Verdana" w:hAnsi="Verdana"/>
      <w:sz w:val="20"/>
      <w:szCs w:val="20"/>
      <w:lang w:val="en-US" w:eastAsia="en-US"/>
    </w:rPr>
  </w:style>
  <w:style w:type="paragraph" w:customStyle="1" w:styleId="CharChar1CharCharCharCharCharChar1CharCharChar">
    <w:name w:val="Char Char1 Char Char Char Char Char Char1 Char Char Char"/>
    <w:basedOn w:val="Normal"/>
    <w:rsid w:val="005B6732"/>
    <w:pPr>
      <w:widowControl w:val="0"/>
      <w:adjustRightInd w:val="0"/>
      <w:spacing w:after="160" w:line="240" w:lineRule="exact"/>
      <w:textAlignment w:val="baseline"/>
    </w:pPr>
    <w:rPr>
      <w:rFonts w:ascii="Verdana" w:hAnsi="Verdana"/>
      <w:sz w:val="20"/>
      <w:szCs w:val="20"/>
      <w:lang w:val="en-US" w:eastAsia="en-US"/>
    </w:rPr>
  </w:style>
  <w:style w:type="paragraph" w:styleId="Textodenotaderodap">
    <w:name w:val="footnote text"/>
    <w:basedOn w:val="Normal"/>
    <w:link w:val="TextodenotaderodapChar"/>
    <w:uiPriority w:val="99"/>
    <w:semiHidden/>
    <w:rsid w:val="00677546"/>
    <w:rPr>
      <w:sz w:val="20"/>
      <w:szCs w:val="20"/>
    </w:rPr>
  </w:style>
  <w:style w:type="character" w:styleId="Refdenotaderodap">
    <w:name w:val="footnote reference"/>
    <w:uiPriority w:val="99"/>
    <w:semiHidden/>
    <w:rsid w:val="00677546"/>
    <w:rPr>
      <w:vertAlign w:val="superscript"/>
    </w:rPr>
  </w:style>
  <w:style w:type="paragraph" w:customStyle="1" w:styleId="CharCharCharChar">
    <w:name w:val="Char Char Char Char"/>
    <w:basedOn w:val="Normal"/>
    <w:rsid w:val="00BA7CCE"/>
    <w:pPr>
      <w:spacing w:after="160" w:line="240" w:lineRule="exact"/>
      <w:jc w:val="left"/>
    </w:pPr>
    <w:rPr>
      <w:rFonts w:ascii="Verdana" w:hAnsi="Verdana"/>
      <w:sz w:val="20"/>
      <w:szCs w:val="20"/>
      <w:lang w:val="en-US" w:eastAsia="en-US"/>
    </w:rPr>
  </w:style>
  <w:style w:type="paragraph" w:customStyle="1" w:styleId="CharCharCharCharCharChar1CharChar">
    <w:name w:val="Char Char Char Char Char Char1 Char Char"/>
    <w:basedOn w:val="Normal"/>
    <w:rsid w:val="004835D1"/>
    <w:pPr>
      <w:spacing w:after="160" w:line="240" w:lineRule="exact"/>
      <w:jc w:val="left"/>
    </w:pPr>
    <w:rPr>
      <w:rFonts w:ascii="Verdana" w:hAnsi="Verdana"/>
      <w:sz w:val="20"/>
      <w:szCs w:val="20"/>
      <w:lang w:val="en-US" w:eastAsia="en-US"/>
    </w:rPr>
  </w:style>
  <w:style w:type="paragraph" w:customStyle="1" w:styleId="CharChar1">
    <w:name w:val="Char Char1"/>
    <w:basedOn w:val="Normal"/>
    <w:rsid w:val="002E3C87"/>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2">
    <w:name w:val="Char Char Char Char Char2 Char Char Char1 Char Char Char Char2"/>
    <w:basedOn w:val="Normal"/>
    <w:rsid w:val="00AA473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
    <w:name w:val="Char Char Char Char Char2 Char Char Char1 Char Char Char Char Char Char Char Char Char Char Char Char Char Char Char"/>
    <w:basedOn w:val="Normal"/>
    <w:rsid w:val="00EC302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443309"/>
    <w:pPr>
      <w:spacing w:after="160" w:line="240" w:lineRule="exact"/>
      <w:jc w:val="left"/>
    </w:pPr>
    <w:rPr>
      <w:rFonts w:ascii="Verdana" w:hAnsi="Verdana"/>
      <w:sz w:val="20"/>
      <w:szCs w:val="20"/>
      <w:lang w:val="en-US" w:eastAsia="en-US"/>
    </w:rPr>
  </w:style>
  <w:style w:type="paragraph" w:styleId="Lista2">
    <w:name w:val="List 2"/>
    <w:basedOn w:val="Normal"/>
    <w:uiPriority w:val="99"/>
    <w:rsid w:val="00131F58"/>
    <w:pPr>
      <w:ind w:left="566" w:hanging="283"/>
    </w:pPr>
  </w:style>
  <w:style w:type="paragraph" w:styleId="Lista3">
    <w:name w:val="List 3"/>
    <w:basedOn w:val="Normal"/>
    <w:uiPriority w:val="99"/>
    <w:rsid w:val="00131F58"/>
    <w:pPr>
      <w:ind w:left="849" w:hanging="283"/>
    </w:pPr>
  </w:style>
  <w:style w:type="paragraph" w:styleId="Lista4">
    <w:name w:val="List 4"/>
    <w:basedOn w:val="Normal"/>
    <w:uiPriority w:val="99"/>
    <w:rsid w:val="00131F58"/>
    <w:pPr>
      <w:ind w:left="1132" w:hanging="283"/>
    </w:pPr>
  </w:style>
  <w:style w:type="paragraph" w:styleId="Lista5">
    <w:name w:val="List 5"/>
    <w:basedOn w:val="Normal"/>
    <w:uiPriority w:val="99"/>
    <w:rsid w:val="00131F58"/>
    <w:pPr>
      <w:ind w:left="1415" w:hanging="283"/>
    </w:pPr>
  </w:style>
  <w:style w:type="paragraph" w:styleId="Saudao">
    <w:name w:val="Salutation"/>
    <w:basedOn w:val="Normal"/>
    <w:next w:val="Normal"/>
    <w:link w:val="SaudaoChar"/>
    <w:uiPriority w:val="99"/>
    <w:rsid w:val="00131F58"/>
  </w:style>
  <w:style w:type="paragraph" w:styleId="Listadecontinuao">
    <w:name w:val="List Continue"/>
    <w:basedOn w:val="Normal"/>
    <w:uiPriority w:val="99"/>
    <w:rsid w:val="00131F58"/>
    <w:pPr>
      <w:spacing w:after="120"/>
      <w:ind w:left="283"/>
    </w:pPr>
  </w:style>
  <w:style w:type="paragraph" w:styleId="Listadecontinuao4">
    <w:name w:val="List Continue 4"/>
    <w:basedOn w:val="Normal"/>
    <w:uiPriority w:val="99"/>
    <w:rsid w:val="00131F58"/>
    <w:pPr>
      <w:spacing w:after="120"/>
      <w:ind w:left="1132"/>
    </w:pPr>
  </w:style>
  <w:style w:type="paragraph" w:customStyle="1" w:styleId="CharCharCharCharChar2CharCharChar1CharCharCharCharCharChar">
    <w:name w:val="Char Char Char Char Char2 Char Char Char1 Char Char Char Char Char Char"/>
    <w:basedOn w:val="Normal"/>
    <w:rsid w:val="005120A3"/>
    <w:pPr>
      <w:spacing w:after="160" w:line="240" w:lineRule="exact"/>
      <w:jc w:val="left"/>
    </w:pPr>
    <w:rPr>
      <w:rFonts w:ascii="Verdana" w:hAnsi="Verdana"/>
      <w:sz w:val="20"/>
      <w:szCs w:val="20"/>
      <w:lang w:val="en-US" w:eastAsia="en-US"/>
    </w:rPr>
  </w:style>
  <w:style w:type="paragraph" w:customStyle="1" w:styleId="CharCharChar">
    <w:name w:val="Char Char Char"/>
    <w:basedOn w:val="Normal"/>
    <w:rsid w:val="00FA537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037BAC"/>
    <w:pPr>
      <w:spacing w:after="160" w:line="240" w:lineRule="exact"/>
      <w:jc w:val="left"/>
    </w:pPr>
    <w:rPr>
      <w:rFonts w:ascii="Verdana" w:hAnsi="Verdana"/>
      <w:sz w:val="20"/>
      <w:szCs w:val="20"/>
      <w:lang w:val="en-US" w:eastAsia="en-US"/>
    </w:rPr>
  </w:style>
  <w:style w:type="paragraph" w:styleId="PargrafodaLista">
    <w:name w:val="List Paragraph"/>
    <w:basedOn w:val="Normal"/>
    <w:uiPriority w:val="34"/>
    <w:qFormat/>
    <w:rsid w:val="00C77E04"/>
    <w:pPr>
      <w:ind w:left="708"/>
    </w:pPr>
  </w:style>
  <w:style w:type="paragraph" w:customStyle="1" w:styleId="CharChar1CharCharChar">
    <w:name w:val="Char Char1 Char Char Char"/>
    <w:basedOn w:val="Normal"/>
    <w:rsid w:val="00782A62"/>
    <w:pPr>
      <w:spacing w:after="160" w:line="240" w:lineRule="exact"/>
      <w:jc w:val="left"/>
    </w:pPr>
    <w:rPr>
      <w:rFonts w:ascii="Verdana" w:hAnsi="Verdana"/>
      <w:sz w:val="20"/>
      <w:szCs w:val="20"/>
      <w:lang w:val="en-US" w:eastAsia="en-US"/>
    </w:rPr>
  </w:style>
  <w:style w:type="character" w:customStyle="1" w:styleId="DeltaViewDeletion">
    <w:name w:val="DeltaView Deletion"/>
    <w:uiPriority w:val="99"/>
    <w:rsid w:val="00361F0E"/>
    <w:rPr>
      <w:strike/>
      <w:color w:val="FF0000"/>
      <w:spacing w:val="0"/>
    </w:rPr>
  </w:style>
  <w:style w:type="character" w:customStyle="1" w:styleId="DeltaViewMoveSource">
    <w:name w:val="DeltaView Move Source"/>
    <w:rsid w:val="00DB74BE"/>
    <w:rPr>
      <w:strike/>
      <w:color w:val="00C000"/>
      <w:spacing w:val="0"/>
    </w:rPr>
  </w:style>
  <w:style w:type="paragraph" w:customStyle="1" w:styleId="Ttulo21">
    <w:name w:val="Título 21"/>
    <w:aliases w:val="h2"/>
    <w:basedOn w:val="Normal"/>
    <w:next w:val="Normal"/>
    <w:rsid w:val="001A1F1B"/>
    <w:pPr>
      <w:keepNext/>
      <w:widowControl w:val="0"/>
      <w:autoSpaceDE w:val="0"/>
      <w:autoSpaceDN w:val="0"/>
      <w:adjustRightInd w:val="0"/>
      <w:spacing w:line="360" w:lineRule="exact"/>
      <w:jc w:val="center"/>
      <w:outlineLvl w:val="1"/>
    </w:pPr>
    <w:rPr>
      <w:rFonts w:ascii="Cambria" w:eastAsia="Times New Roman" w:hAnsi="Cambria" w:cs="Cambria"/>
      <w:b/>
      <w:bCs/>
      <w:i/>
      <w:iCs/>
      <w:sz w:val="28"/>
      <w:szCs w:val="28"/>
      <w:lang w:eastAsia="en-US"/>
    </w:rPr>
  </w:style>
  <w:style w:type="paragraph" w:customStyle="1" w:styleId="PargrafodaLista1">
    <w:name w:val="Parágrafo da Lista1"/>
    <w:basedOn w:val="Normal"/>
    <w:qFormat/>
    <w:rsid w:val="0035396F"/>
    <w:pPr>
      <w:ind w:left="720"/>
    </w:pPr>
  </w:style>
  <w:style w:type="character" w:customStyle="1" w:styleId="Ttulo1Char">
    <w:name w:val="Título 1 Char"/>
    <w:link w:val="Ttulo1"/>
    <w:uiPriority w:val="9"/>
    <w:locked/>
    <w:rsid w:val="009607B0"/>
    <w:rPr>
      <w:b/>
      <w:bCs/>
      <w:sz w:val="24"/>
      <w:szCs w:val="24"/>
    </w:rPr>
  </w:style>
  <w:style w:type="character" w:customStyle="1" w:styleId="Ttulo2Char">
    <w:name w:val="Título 2 Char"/>
    <w:link w:val="Ttulo2"/>
    <w:uiPriority w:val="9"/>
    <w:locked/>
    <w:rsid w:val="009607B0"/>
    <w:rPr>
      <w:b/>
      <w:bCs/>
      <w:sz w:val="24"/>
      <w:szCs w:val="24"/>
    </w:rPr>
  </w:style>
  <w:style w:type="character" w:customStyle="1" w:styleId="Ttulo3Char">
    <w:name w:val="Título 3 Char"/>
    <w:link w:val="Ttulo3"/>
    <w:uiPriority w:val="9"/>
    <w:locked/>
    <w:rsid w:val="009607B0"/>
    <w:rPr>
      <w:b/>
      <w:bCs/>
      <w:sz w:val="24"/>
      <w:szCs w:val="24"/>
    </w:rPr>
  </w:style>
  <w:style w:type="character" w:customStyle="1" w:styleId="Ttulo4Char">
    <w:name w:val="Título 4 Char"/>
    <w:link w:val="Ttulo4"/>
    <w:uiPriority w:val="9"/>
    <w:locked/>
    <w:rsid w:val="009607B0"/>
    <w:rPr>
      <w:b/>
      <w:bCs/>
      <w:sz w:val="26"/>
      <w:szCs w:val="26"/>
    </w:rPr>
  </w:style>
  <w:style w:type="character" w:customStyle="1" w:styleId="Ttulo5Char">
    <w:name w:val="Título 5 Char"/>
    <w:link w:val="Ttulo5"/>
    <w:uiPriority w:val="9"/>
    <w:locked/>
    <w:rsid w:val="009607B0"/>
    <w:rPr>
      <w:b/>
      <w:bCs/>
      <w:sz w:val="23"/>
      <w:szCs w:val="23"/>
    </w:rPr>
  </w:style>
  <w:style w:type="character" w:customStyle="1" w:styleId="Ttulo6Char">
    <w:name w:val="Título 6 Char"/>
    <w:link w:val="Ttulo6"/>
    <w:uiPriority w:val="9"/>
    <w:locked/>
    <w:rsid w:val="009607B0"/>
    <w:rPr>
      <w:sz w:val="26"/>
      <w:szCs w:val="26"/>
    </w:rPr>
  </w:style>
  <w:style w:type="character" w:customStyle="1" w:styleId="Ttulo7Char">
    <w:name w:val="Título 7 Char"/>
    <w:link w:val="Ttulo7"/>
    <w:uiPriority w:val="9"/>
    <w:locked/>
    <w:rsid w:val="009607B0"/>
    <w:rPr>
      <w:rFonts w:ascii="Frutiger Light" w:hAnsi="Frutiger Light"/>
      <w:sz w:val="26"/>
      <w:szCs w:val="26"/>
      <w:u w:val="single"/>
    </w:rPr>
  </w:style>
  <w:style w:type="character" w:customStyle="1" w:styleId="Ttulo8Char">
    <w:name w:val="Título 8 Char"/>
    <w:link w:val="Ttulo8"/>
    <w:uiPriority w:val="9"/>
    <w:locked/>
    <w:rsid w:val="009607B0"/>
    <w:rPr>
      <w:rFonts w:ascii="Frutiger Light" w:hAnsi="Frutiger Light"/>
      <w:sz w:val="26"/>
      <w:szCs w:val="26"/>
      <w:u w:val="single"/>
    </w:rPr>
  </w:style>
  <w:style w:type="character" w:customStyle="1" w:styleId="Ttulo9Char">
    <w:name w:val="Título 9 Char"/>
    <w:link w:val="Ttulo9"/>
    <w:uiPriority w:val="9"/>
    <w:locked/>
    <w:rsid w:val="009607B0"/>
    <w:rPr>
      <w:rFonts w:ascii="Arial" w:hAnsi="Arial" w:cs="Arial"/>
      <w:sz w:val="22"/>
      <w:szCs w:val="22"/>
    </w:rPr>
  </w:style>
  <w:style w:type="paragraph" w:customStyle="1" w:styleId="CharCharCharCharChar2CharCharChar1CharCharCharCharCharCharCharCharCharCharCharCharCharCharCharCharCharCharCharCharCharCharCharCharChar1">
    <w:name w:val="Char Char Char Char Char2 Char Char Char1 Char Char Char Char Char Char Char Char Char Char Char Char Char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character" w:customStyle="1" w:styleId="Corpodetexto2Char">
    <w:name w:val="Corpo de texto 2 Char"/>
    <w:link w:val="Corpodetexto2"/>
    <w:uiPriority w:val="99"/>
    <w:locked/>
    <w:rsid w:val="009607B0"/>
    <w:rPr>
      <w:b/>
      <w:bCs/>
      <w:sz w:val="24"/>
      <w:szCs w:val="24"/>
    </w:rPr>
  </w:style>
  <w:style w:type="character" w:customStyle="1" w:styleId="RecuodecorpodetextoChar">
    <w:name w:val="Recuo de corpo de texto Char"/>
    <w:aliases w:val="bti Char,bt2 Char,Body Text Bold Indent Char"/>
    <w:link w:val="Recuodecorpodetexto"/>
    <w:uiPriority w:val="99"/>
    <w:locked/>
    <w:rsid w:val="009607B0"/>
    <w:rPr>
      <w:sz w:val="26"/>
      <w:szCs w:val="26"/>
    </w:rPr>
  </w:style>
  <w:style w:type="character" w:customStyle="1" w:styleId="CorpodetextoChar">
    <w:name w:val="Corpo de texto Char"/>
    <w:link w:val="Corpodetexto"/>
    <w:uiPriority w:val="99"/>
    <w:locked/>
    <w:rsid w:val="009607B0"/>
    <w:rPr>
      <w:sz w:val="24"/>
      <w:szCs w:val="24"/>
    </w:rPr>
  </w:style>
  <w:style w:type="character" w:customStyle="1" w:styleId="RodapChar">
    <w:name w:val="Rodapé Char"/>
    <w:link w:val="Rodap"/>
    <w:uiPriority w:val="99"/>
    <w:locked/>
    <w:rsid w:val="009607B0"/>
    <w:rPr>
      <w:rFonts w:ascii="Times" w:hAnsi="Times"/>
      <w:sz w:val="24"/>
      <w:szCs w:val="24"/>
    </w:rPr>
  </w:style>
  <w:style w:type="character" w:customStyle="1" w:styleId="Recuodecorpodetexto2Char">
    <w:name w:val="Recuo de corpo de texto 2 Char"/>
    <w:link w:val="Recuodecorpodetexto2"/>
    <w:uiPriority w:val="99"/>
    <w:locked/>
    <w:rsid w:val="009607B0"/>
    <w:rPr>
      <w:sz w:val="24"/>
      <w:szCs w:val="24"/>
      <w:lang w:val="en-AU"/>
    </w:rPr>
  </w:style>
  <w:style w:type="character" w:customStyle="1" w:styleId="Corpodetexto3Char">
    <w:name w:val="Corpo de texto 3 Char"/>
    <w:link w:val="Corpodetexto3"/>
    <w:uiPriority w:val="99"/>
    <w:locked/>
    <w:rsid w:val="009607B0"/>
  </w:style>
  <w:style w:type="character" w:customStyle="1" w:styleId="TextodecomentrioChar">
    <w:name w:val="Texto de comentário Char"/>
    <w:link w:val="Textodecomentrio"/>
    <w:uiPriority w:val="99"/>
    <w:semiHidden/>
    <w:locked/>
    <w:rsid w:val="009607B0"/>
  </w:style>
  <w:style w:type="character" w:customStyle="1" w:styleId="Recuodecorpodetexto3Char">
    <w:name w:val="Recuo de corpo de texto 3 Char"/>
    <w:link w:val="Recuodecorpodetexto3"/>
    <w:uiPriority w:val="99"/>
    <w:locked/>
    <w:rsid w:val="009607B0"/>
    <w:rPr>
      <w:sz w:val="16"/>
      <w:szCs w:val="16"/>
    </w:rPr>
  </w:style>
  <w:style w:type="character" w:customStyle="1" w:styleId="TextodebaloChar">
    <w:name w:val="Texto de balão Char"/>
    <w:link w:val="Textodebalo"/>
    <w:uiPriority w:val="99"/>
    <w:semiHidden/>
    <w:locked/>
    <w:rsid w:val="009607B0"/>
    <w:rPr>
      <w:rFonts w:ascii="Tahoma" w:hAnsi="Tahoma" w:cs="Tahoma"/>
      <w:sz w:val="16"/>
      <w:szCs w:val="16"/>
    </w:rPr>
  </w:style>
  <w:style w:type="paragraph" w:customStyle="1" w:styleId="CharChar1CharCharChar1CharCharCharCharCharCharCharCharCharCharCharChar1">
    <w:name w:val="Char Char1 Char Char Char1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3">
    <w:name w:val="Char Char Char Char Char3"/>
    <w:basedOn w:val="Normal"/>
    <w:rsid w:val="009607B0"/>
    <w:pPr>
      <w:spacing w:after="160" w:line="240" w:lineRule="exact"/>
      <w:jc w:val="left"/>
    </w:pPr>
    <w:rPr>
      <w:rFonts w:ascii="Verdana" w:hAnsi="Verdana"/>
      <w:sz w:val="20"/>
      <w:szCs w:val="20"/>
      <w:lang w:val="en-US" w:eastAsia="en-US"/>
    </w:rPr>
  </w:style>
  <w:style w:type="paragraph" w:customStyle="1" w:styleId="CharChar1CharCharChar11">
    <w:name w:val="Char Char1 Char Char Char11"/>
    <w:basedOn w:val="Normal"/>
    <w:rsid w:val="009607B0"/>
    <w:pPr>
      <w:spacing w:after="160" w:line="240" w:lineRule="exact"/>
      <w:jc w:val="left"/>
    </w:pPr>
    <w:rPr>
      <w:rFonts w:ascii="Verdana" w:hAnsi="Verdana"/>
      <w:sz w:val="20"/>
      <w:szCs w:val="20"/>
      <w:lang w:val="en-US" w:eastAsia="en-US"/>
    </w:rPr>
  </w:style>
  <w:style w:type="paragraph" w:customStyle="1" w:styleId="CharCharCharCharChar11">
    <w:name w:val="Char Char Char Char Char1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
    <w:name w:val="Char Char Char Char Char2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2">
    <w:name w:val="Char Char2"/>
    <w:basedOn w:val="Normal"/>
    <w:rsid w:val="009607B0"/>
    <w:pPr>
      <w:spacing w:after="160" w:line="240" w:lineRule="exact"/>
      <w:jc w:val="left"/>
    </w:pPr>
    <w:rPr>
      <w:rFonts w:ascii="Verdana" w:hAnsi="Verdana"/>
      <w:sz w:val="20"/>
      <w:szCs w:val="20"/>
      <w:lang w:val="en-US" w:eastAsia="en-US"/>
    </w:rPr>
  </w:style>
  <w:style w:type="paragraph" w:customStyle="1" w:styleId="CharCharCharCharCharCharCharCharCharCharCharChar1">
    <w:name w:val="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1">
    <w:name w:val="Char1"/>
    <w:basedOn w:val="Normal"/>
    <w:rsid w:val="009607B0"/>
    <w:pPr>
      <w:spacing w:after="160" w:line="240" w:lineRule="exact"/>
      <w:jc w:val="left"/>
    </w:pPr>
    <w:rPr>
      <w:rFonts w:ascii="Verdana" w:eastAsia="PMingLiU" w:hAnsi="Verdana"/>
      <w:sz w:val="20"/>
      <w:szCs w:val="20"/>
      <w:lang w:val="en-US" w:eastAsia="en-US"/>
    </w:rPr>
  </w:style>
  <w:style w:type="paragraph" w:customStyle="1" w:styleId="CharChar1Char1">
    <w:name w:val="Char Char1 Char1"/>
    <w:basedOn w:val="Normal"/>
    <w:rsid w:val="009607B0"/>
    <w:pPr>
      <w:spacing w:after="160" w:line="240" w:lineRule="exact"/>
      <w:jc w:val="left"/>
    </w:pPr>
    <w:rPr>
      <w:rFonts w:ascii="Verdana" w:hAnsi="Verdana"/>
      <w:sz w:val="20"/>
      <w:szCs w:val="20"/>
      <w:lang w:val="en-US" w:eastAsia="en-US"/>
    </w:rPr>
  </w:style>
  <w:style w:type="paragraph" w:customStyle="1" w:styleId="CharChar3Char1">
    <w:name w:val="Char Char3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1">
    <w:name w:val="Char Char Char Char Char2 Char Char Char1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1">
    <w:name w:val="Char Char Char Char Char2 Char Char Char1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CharCharCharCharChar1">
    <w:name w:val="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1">
    <w:name w:val="Char Char Char Char Char2 Char Char Char1 Char Char Char Char Char Char Char Char1"/>
    <w:basedOn w:val="Normal"/>
    <w:rsid w:val="009607B0"/>
    <w:pPr>
      <w:spacing w:after="160" w:line="240" w:lineRule="exact"/>
      <w:jc w:val="left"/>
    </w:pPr>
    <w:rPr>
      <w:rFonts w:ascii="Verdana" w:hAnsi="Verdana"/>
      <w:sz w:val="20"/>
      <w:szCs w:val="20"/>
      <w:lang w:val="en-US" w:eastAsia="en-US"/>
    </w:rPr>
  </w:style>
  <w:style w:type="character" w:customStyle="1" w:styleId="AssuntodocomentrioChar">
    <w:name w:val="Assunto do comentário Char"/>
    <w:link w:val="Assuntodocomentrio"/>
    <w:uiPriority w:val="99"/>
    <w:semiHidden/>
    <w:locked/>
    <w:rsid w:val="009607B0"/>
    <w:rPr>
      <w:b/>
      <w:bCs/>
    </w:rPr>
  </w:style>
  <w:style w:type="paragraph" w:customStyle="1" w:styleId="CharCharChar31">
    <w:name w:val="Char Char Char31"/>
    <w:basedOn w:val="Normal"/>
    <w:rsid w:val="009607B0"/>
    <w:pPr>
      <w:spacing w:after="160" w:line="240" w:lineRule="exact"/>
      <w:jc w:val="left"/>
    </w:pPr>
    <w:rPr>
      <w:rFonts w:ascii="Verdana" w:hAnsi="Verdana"/>
      <w:sz w:val="20"/>
      <w:szCs w:val="20"/>
      <w:lang w:val="en-US" w:eastAsia="en-US"/>
    </w:rPr>
  </w:style>
  <w:style w:type="paragraph" w:customStyle="1" w:styleId="CharCharCharCharCharChar11">
    <w:name w:val="Char Char Char Char Char Char11"/>
    <w:basedOn w:val="Normal"/>
    <w:rsid w:val="009607B0"/>
    <w:pPr>
      <w:spacing w:after="160" w:line="240" w:lineRule="exact"/>
      <w:jc w:val="left"/>
    </w:pPr>
    <w:rPr>
      <w:rFonts w:ascii="Verdana" w:hAnsi="Verdana"/>
      <w:sz w:val="20"/>
      <w:szCs w:val="20"/>
      <w:lang w:val="en-US" w:eastAsia="en-US"/>
    </w:rPr>
  </w:style>
  <w:style w:type="paragraph" w:customStyle="1" w:styleId="CharChar1CharCharCharCharCharChar1Char1">
    <w:name w:val="Char Char1 Char Char Char Char Char Char1 Char1"/>
    <w:basedOn w:val="Normal"/>
    <w:rsid w:val="009607B0"/>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1">
    <w:name w:val="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1CharCharCharCharCharChar1CharCharChar1">
    <w:name w:val="Char Char1 Char Char Char Char Char Char1 Char Char Char1"/>
    <w:basedOn w:val="Normal"/>
    <w:rsid w:val="009607B0"/>
    <w:pPr>
      <w:widowControl w:val="0"/>
      <w:adjustRightInd w:val="0"/>
      <w:spacing w:after="160" w:line="240" w:lineRule="exact"/>
      <w:textAlignment w:val="baseline"/>
    </w:pPr>
    <w:rPr>
      <w:rFonts w:ascii="Verdana" w:hAnsi="Verdana"/>
      <w:sz w:val="20"/>
      <w:szCs w:val="20"/>
      <w:lang w:val="en-US" w:eastAsia="en-US"/>
    </w:rPr>
  </w:style>
  <w:style w:type="character" w:customStyle="1" w:styleId="TextodenotaderodapChar">
    <w:name w:val="Texto de nota de rodapé Char"/>
    <w:link w:val="Textodenotaderodap"/>
    <w:uiPriority w:val="99"/>
    <w:semiHidden/>
    <w:locked/>
    <w:rsid w:val="009607B0"/>
  </w:style>
  <w:style w:type="paragraph" w:customStyle="1" w:styleId="CharCharCharChar1">
    <w:name w:val="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Char1CharChar1">
    <w:name w:val="Char Char Char Char Char Char1 Char Char1"/>
    <w:basedOn w:val="Normal"/>
    <w:rsid w:val="009607B0"/>
    <w:pPr>
      <w:spacing w:after="160" w:line="240" w:lineRule="exact"/>
      <w:jc w:val="left"/>
    </w:pPr>
    <w:rPr>
      <w:rFonts w:ascii="Verdana" w:hAnsi="Verdana"/>
      <w:sz w:val="20"/>
      <w:szCs w:val="20"/>
      <w:lang w:val="en-US" w:eastAsia="en-US"/>
    </w:rPr>
  </w:style>
  <w:style w:type="paragraph" w:customStyle="1" w:styleId="CharChar11">
    <w:name w:val="Char Char11"/>
    <w:basedOn w:val="Normal"/>
    <w:rsid w:val="009607B0"/>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1">
    <w:name w:val="Char Char Char Char Char2 Char Char Char1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1">
    <w:name w:val="Char Char Char Char Char2 Char Char Char1 Char Char Char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1">
    <w:name w:val="Char Char Char Char Char2 Char Char Char1 Char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character" w:customStyle="1" w:styleId="SaudaoChar">
    <w:name w:val="Saudação Char"/>
    <w:link w:val="Saudao"/>
    <w:uiPriority w:val="99"/>
    <w:locked/>
    <w:rsid w:val="009607B0"/>
    <w:rPr>
      <w:sz w:val="26"/>
      <w:szCs w:val="26"/>
    </w:rPr>
  </w:style>
  <w:style w:type="paragraph" w:customStyle="1" w:styleId="CharCharCharCharChar2CharCharChar1CharCharCharCharCharChar1">
    <w:name w:val="Char Char Char Char Char2 Char Char Char1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1">
    <w:name w:val="Char Char Char1"/>
    <w:basedOn w:val="Normal"/>
    <w:rsid w:val="009607B0"/>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1">
    <w:name w:val="Char Char Char Char Char2 Char Char Char1 Char Char Char Char Char Char Char Char Char Char Char Char Char Char Char Char Char Char Char1"/>
    <w:basedOn w:val="Normal"/>
    <w:rsid w:val="009607B0"/>
    <w:pPr>
      <w:spacing w:after="160" w:line="240" w:lineRule="exact"/>
      <w:jc w:val="left"/>
    </w:pPr>
    <w:rPr>
      <w:rFonts w:ascii="Verdana" w:hAnsi="Verdana"/>
      <w:sz w:val="20"/>
      <w:szCs w:val="20"/>
      <w:lang w:val="en-US" w:eastAsia="en-US"/>
    </w:rPr>
  </w:style>
  <w:style w:type="paragraph" w:customStyle="1" w:styleId="CharChar1CharCharChar2">
    <w:name w:val="Char Char1 Char Char Char2"/>
    <w:basedOn w:val="Normal"/>
    <w:rsid w:val="009607B0"/>
    <w:pPr>
      <w:spacing w:after="160" w:line="240" w:lineRule="exact"/>
      <w:jc w:val="left"/>
    </w:pPr>
    <w:rPr>
      <w:rFonts w:ascii="Verdana" w:hAnsi="Verdana"/>
      <w:sz w:val="20"/>
      <w:szCs w:val="20"/>
      <w:lang w:val="en-US" w:eastAsia="en-US"/>
    </w:rPr>
  </w:style>
  <w:style w:type="character" w:styleId="HiperlinkVisitado">
    <w:name w:val="FollowedHyperlink"/>
    <w:uiPriority w:val="99"/>
    <w:unhideWhenUsed/>
    <w:rsid w:val="009607B0"/>
    <w:rPr>
      <w:rFonts w:cs="Times New Roman"/>
      <w:color w:val="800080"/>
      <w:u w:val="single"/>
    </w:rPr>
  </w:style>
  <w:style w:type="character" w:customStyle="1" w:styleId="st1">
    <w:name w:val="st1"/>
    <w:basedOn w:val="Fontepargpadro"/>
    <w:rsid w:val="0017660F"/>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AB3B67"/>
    <w:pPr>
      <w:spacing w:after="160" w:line="240" w:lineRule="exact"/>
      <w:jc w:val="left"/>
    </w:pPr>
    <w:rPr>
      <w:rFonts w:ascii="Verdana" w:hAnsi="Verdana" w:cs="Verdana"/>
      <w:sz w:val="20"/>
      <w:szCs w:val="20"/>
      <w:lang w:val="en-US" w:eastAsia="en-US"/>
    </w:rPr>
  </w:style>
  <w:style w:type="paragraph" w:customStyle="1" w:styleId="WW-NormalWeb">
    <w:name w:val="WW-Normal (Web)"/>
    <w:basedOn w:val="Normal"/>
    <w:rsid w:val="00AB3B67"/>
    <w:pPr>
      <w:suppressAutoHyphens/>
      <w:spacing w:before="280" w:after="280"/>
      <w:jc w:val="left"/>
    </w:pPr>
    <w:rPr>
      <w:rFonts w:ascii="Arial Unicode MS" w:eastAsia="Arial Unicode MS" w:hAnsi="Arial Unicode MS" w:cs="Arial Unicode MS"/>
      <w:color w:val="000000"/>
      <w:sz w:val="24"/>
      <w:szCs w:val="24"/>
      <w:lang w:eastAsia="ar-SA"/>
    </w:rPr>
  </w:style>
  <w:style w:type="paragraph" w:customStyle="1" w:styleId="corpoescritura2">
    <w:name w:val="corpo escritura 2"/>
    <w:basedOn w:val="Normal"/>
    <w:link w:val="corpoescritura2Char"/>
    <w:qFormat/>
    <w:rsid w:val="00F7144F"/>
    <w:pPr>
      <w:spacing w:line="312" w:lineRule="auto"/>
      <w:ind w:left="720" w:right="-516" w:hanging="720"/>
    </w:pPr>
    <w:rPr>
      <w:rFonts w:eastAsia="Times New Roman"/>
      <w:sz w:val="22"/>
      <w:szCs w:val="22"/>
    </w:rPr>
  </w:style>
  <w:style w:type="character" w:customStyle="1" w:styleId="corpoescritura2Char">
    <w:name w:val="corpo escritura 2 Char"/>
    <w:link w:val="corpoescritura2"/>
    <w:rsid w:val="00F7144F"/>
    <w:rPr>
      <w:rFonts w:eastAsia="Times New Roman"/>
      <w:sz w:val="22"/>
      <w:szCs w:val="22"/>
    </w:rPr>
  </w:style>
  <w:style w:type="character" w:customStyle="1" w:styleId="DeltaViewFormatChange">
    <w:name w:val="DeltaView Format Change"/>
    <w:rsid w:val="00194D9D"/>
    <w:rPr>
      <w:color w:val="808000"/>
      <w:spacing w:val="0"/>
    </w:rPr>
  </w:style>
  <w:style w:type="character" w:styleId="TextodoEspaoReservado">
    <w:name w:val="Placeholder Text"/>
    <w:basedOn w:val="Fontepargpadro"/>
    <w:uiPriority w:val="99"/>
    <w:semiHidden/>
    <w:rsid w:val="001F4F05"/>
    <w:rPr>
      <w:color w:val="808080"/>
    </w:rPr>
  </w:style>
  <w:style w:type="paragraph" w:styleId="Commarcadores">
    <w:name w:val="List Bullet"/>
    <w:basedOn w:val="Normal"/>
    <w:uiPriority w:val="99"/>
    <w:rsid w:val="00527ACC"/>
    <w:pPr>
      <w:autoSpaceDE w:val="0"/>
      <w:autoSpaceDN w:val="0"/>
      <w:adjustRightInd w:val="0"/>
      <w:contextualSpacing/>
      <w:jc w:val="left"/>
    </w:pPr>
    <w:rPr>
      <w:rFonts w:eastAsia="Times New Roman"/>
      <w:sz w:val="24"/>
      <w:szCs w:val="24"/>
      <w:lang w:val="en-US"/>
    </w:rPr>
  </w:style>
  <w:style w:type="paragraph" w:styleId="Reviso">
    <w:name w:val="Revision"/>
    <w:hidden/>
    <w:uiPriority w:val="99"/>
    <w:semiHidden/>
    <w:rsid w:val="00596E85"/>
    <w:rPr>
      <w:sz w:val="26"/>
      <w:szCs w:val="26"/>
    </w:rPr>
  </w:style>
  <w:style w:type="character" w:customStyle="1" w:styleId="st">
    <w:name w:val="st"/>
    <w:basedOn w:val="Fontepargpadro"/>
    <w:rsid w:val="00883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0521">
      <w:bodyDiv w:val="1"/>
      <w:marLeft w:val="0"/>
      <w:marRight w:val="0"/>
      <w:marTop w:val="0"/>
      <w:marBottom w:val="0"/>
      <w:divBdr>
        <w:top w:val="none" w:sz="0" w:space="0" w:color="auto"/>
        <w:left w:val="none" w:sz="0" w:space="0" w:color="auto"/>
        <w:bottom w:val="none" w:sz="0" w:space="0" w:color="auto"/>
        <w:right w:val="none" w:sz="0" w:space="0" w:color="auto"/>
      </w:divBdr>
    </w:div>
    <w:div w:id="53360054">
      <w:bodyDiv w:val="1"/>
      <w:marLeft w:val="0"/>
      <w:marRight w:val="0"/>
      <w:marTop w:val="0"/>
      <w:marBottom w:val="0"/>
      <w:divBdr>
        <w:top w:val="none" w:sz="0" w:space="0" w:color="auto"/>
        <w:left w:val="none" w:sz="0" w:space="0" w:color="auto"/>
        <w:bottom w:val="none" w:sz="0" w:space="0" w:color="auto"/>
        <w:right w:val="none" w:sz="0" w:space="0" w:color="auto"/>
      </w:divBdr>
    </w:div>
    <w:div w:id="163281013">
      <w:bodyDiv w:val="1"/>
      <w:marLeft w:val="0"/>
      <w:marRight w:val="0"/>
      <w:marTop w:val="0"/>
      <w:marBottom w:val="0"/>
      <w:divBdr>
        <w:top w:val="none" w:sz="0" w:space="0" w:color="auto"/>
        <w:left w:val="none" w:sz="0" w:space="0" w:color="auto"/>
        <w:bottom w:val="none" w:sz="0" w:space="0" w:color="auto"/>
        <w:right w:val="none" w:sz="0" w:space="0" w:color="auto"/>
      </w:divBdr>
    </w:div>
    <w:div w:id="209071405">
      <w:bodyDiv w:val="1"/>
      <w:marLeft w:val="0"/>
      <w:marRight w:val="0"/>
      <w:marTop w:val="0"/>
      <w:marBottom w:val="0"/>
      <w:divBdr>
        <w:top w:val="none" w:sz="0" w:space="0" w:color="auto"/>
        <w:left w:val="none" w:sz="0" w:space="0" w:color="auto"/>
        <w:bottom w:val="none" w:sz="0" w:space="0" w:color="auto"/>
        <w:right w:val="none" w:sz="0" w:space="0" w:color="auto"/>
      </w:divBdr>
    </w:div>
    <w:div w:id="450172921">
      <w:bodyDiv w:val="1"/>
      <w:marLeft w:val="0"/>
      <w:marRight w:val="0"/>
      <w:marTop w:val="0"/>
      <w:marBottom w:val="0"/>
      <w:divBdr>
        <w:top w:val="none" w:sz="0" w:space="0" w:color="auto"/>
        <w:left w:val="none" w:sz="0" w:space="0" w:color="auto"/>
        <w:bottom w:val="none" w:sz="0" w:space="0" w:color="auto"/>
        <w:right w:val="none" w:sz="0" w:space="0" w:color="auto"/>
      </w:divBdr>
      <w:divsChild>
        <w:div w:id="969632943">
          <w:marLeft w:val="0"/>
          <w:marRight w:val="0"/>
          <w:marTop w:val="0"/>
          <w:marBottom w:val="0"/>
          <w:divBdr>
            <w:top w:val="none" w:sz="0" w:space="0" w:color="auto"/>
            <w:left w:val="none" w:sz="0" w:space="0" w:color="auto"/>
            <w:bottom w:val="none" w:sz="0" w:space="0" w:color="auto"/>
            <w:right w:val="none" w:sz="0" w:space="0" w:color="auto"/>
          </w:divBdr>
        </w:div>
      </w:divsChild>
    </w:div>
    <w:div w:id="720326884">
      <w:bodyDiv w:val="1"/>
      <w:marLeft w:val="0"/>
      <w:marRight w:val="0"/>
      <w:marTop w:val="0"/>
      <w:marBottom w:val="0"/>
      <w:divBdr>
        <w:top w:val="none" w:sz="0" w:space="0" w:color="auto"/>
        <w:left w:val="none" w:sz="0" w:space="0" w:color="auto"/>
        <w:bottom w:val="none" w:sz="0" w:space="0" w:color="auto"/>
        <w:right w:val="none" w:sz="0" w:space="0" w:color="auto"/>
      </w:divBdr>
    </w:div>
    <w:div w:id="863902693">
      <w:bodyDiv w:val="1"/>
      <w:marLeft w:val="0"/>
      <w:marRight w:val="0"/>
      <w:marTop w:val="0"/>
      <w:marBottom w:val="0"/>
      <w:divBdr>
        <w:top w:val="none" w:sz="0" w:space="0" w:color="auto"/>
        <w:left w:val="none" w:sz="0" w:space="0" w:color="auto"/>
        <w:bottom w:val="none" w:sz="0" w:space="0" w:color="auto"/>
        <w:right w:val="none" w:sz="0" w:space="0" w:color="auto"/>
      </w:divBdr>
    </w:div>
    <w:div w:id="1040323310">
      <w:bodyDiv w:val="1"/>
      <w:marLeft w:val="0"/>
      <w:marRight w:val="0"/>
      <w:marTop w:val="0"/>
      <w:marBottom w:val="0"/>
      <w:divBdr>
        <w:top w:val="none" w:sz="0" w:space="0" w:color="auto"/>
        <w:left w:val="none" w:sz="0" w:space="0" w:color="auto"/>
        <w:bottom w:val="none" w:sz="0" w:space="0" w:color="auto"/>
        <w:right w:val="none" w:sz="0" w:space="0" w:color="auto"/>
      </w:divBdr>
    </w:div>
    <w:div w:id="1053889727">
      <w:bodyDiv w:val="1"/>
      <w:marLeft w:val="0"/>
      <w:marRight w:val="0"/>
      <w:marTop w:val="0"/>
      <w:marBottom w:val="0"/>
      <w:divBdr>
        <w:top w:val="none" w:sz="0" w:space="0" w:color="auto"/>
        <w:left w:val="none" w:sz="0" w:space="0" w:color="auto"/>
        <w:bottom w:val="none" w:sz="0" w:space="0" w:color="auto"/>
        <w:right w:val="none" w:sz="0" w:space="0" w:color="auto"/>
      </w:divBdr>
      <w:divsChild>
        <w:div w:id="1157186546">
          <w:marLeft w:val="0"/>
          <w:marRight w:val="0"/>
          <w:marTop w:val="0"/>
          <w:marBottom w:val="0"/>
          <w:divBdr>
            <w:top w:val="none" w:sz="0" w:space="0" w:color="auto"/>
            <w:left w:val="none" w:sz="0" w:space="0" w:color="auto"/>
            <w:bottom w:val="none" w:sz="0" w:space="0" w:color="auto"/>
            <w:right w:val="none" w:sz="0" w:space="0" w:color="auto"/>
          </w:divBdr>
        </w:div>
      </w:divsChild>
    </w:div>
    <w:div w:id="1463578899">
      <w:bodyDiv w:val="1"/>
      <w:marLeft w:val="0"/>
      <w:marRight w:val="0"/>
      <w:marTop w:val="0"/>
      <w:marBottom w:val="0"/>
      <w:divBdr>
        <w:top w:val="none" w:sz="0" w:space="0" w:color="auto"/>
        <w:left w:val="none" w:sz="0" w:space="0" w:color="auto"/>
        <w:bottom w:val="none" w:sz="0" w:space="0" w:color="auto"/>
        <w:right w:val="none" w:sz="0" w:space="0" w:color="auto"/>
      </w:divBdr>
      <w:divsChild>
        <w:div w:id="1328093435">
          <w:marLeft w:val="0"/>
          <w:marRight w:val="0"/>
          <w:marTop w:val="0"/>
          <w:marBottom w:val="0"/>
          <w:divBdr>
            <w:top w:val="none" w:sz="0" w:space="0" w:color="auto"/>
            <w:left w:val="none" w:sz="0" w:space="0" w:color="auto"/>
            <w:bottom w:val="none" w:sz="0" w:space="0" w:color="auto"/>
            <w:right w:val="none" w:sz="0" w:space="0" w:color="auto"/>
          </w:divBdr>
        </w:div>
      </w:divsChild>
    </w:div>
    <w:div w:id="1521505146">
      <w:bodyDiv w:val="1"/>
      <w:marLeft w:val="0"/>
      <w:marRight w:val="0"/>
      <w:marTop w:val="0"/>
      <w:marBottom w:val="0"/>
      <w:divBdr>
        <w:top w:val="none" w:sz="0" w:space="0" w:color="auto"/>
        <w:left w:val="none" w:sz="0" w:space="0" w:color="auto"/>
        <w:bottom w:val="none" w:sz="0" w:space="0" w:color="auto"/>
        <w:right w:val="none" w:sz="0" w:space="0" w:color="auto"/>
      </w:divBdr>
    </w:div>
    <w:div w:id="1590460409">
      <w:bodyDiv w:val="1"/>
      <w:marLeft w:val="0"/>
      <w:marRight w:val="0"/>
      <w:marTop w:val="0"/>
      <w:marBottom w:val="0"/>
      <w:divBdr>
        <w:top w:val="none" w:sz="0" w:space="0" w:color="auto"/>
        <w:left w:val="none" w:sz="0" w:space="0" w:color="auto"/>
        <w:bottom w:val="none" w:sz="0" w:space="0" w:color="auto"/>
        <w:right w:val="none" w:sz="0" w:space="0" w:color="auto"/>
      </w:divBdr>
    </w:div>
    <w:div w:id="1772897565">
      <w:bodyDiv w:val="1"/>
      <w:marLeft w:val="0"/>
      <w:marRight w:val="0"/>
      <w:marTop w:val="0"/>
      <w:marBottom w:val="0"/>
      <w:divBdr>
        <w:top w:val="none" w:sz="0" w:space="0" w:color="auto"/>
        <w:left w:val="none" w:sz="0" w:space="0" w:color="auto"/>
        <w:bottom w:val="none" w:sz="0" w:space="0" w:color="auto"/>
        <w:right w:val="none" w:sz="0" w:space="0" w:color="auto"/>
      </w:divBdr>
    </w:div>
    <w:div w:id="1999528262">
      <w:bodyDiv w:val="1"/>
      <w:marLeft w:val="0"/>
      <w:marRight w:val="0"/>
      <w:marTop w:val="0"/>
      <w:marBottom w:val="0"/>
      <w:divBdr>
        <w:top w:val="none" w:sz="0" w:space="0" w:color="auto"/>
        <w:left w:val="none" w:sz="0" w:space="0" w:color="auto"/>
        <w:bottom w:val="none" w:sz="0" w:space="0" w:color="auto"/>
        <w:right w:val="none" w:sz="0" w:space="0" w:color="auto"/>
      </w:divBdr>
    </w:div>
    <w:div w:id="21283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wmf"/><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wmf"/><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etip.com.br" TargetMode="External"/><Relationship Id="rId20" Type="http://schemas.openxmlformats.org/officeDocument/2006/relationships/image" Target="media/image4.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hyperlink" Target="mailto:antonio.amaro@oliveiratrust.com.br"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E5CE-6B02-4EF4-8377-3A48B3CD44BB}">
  <ds:schemaRefs>
    <ds:schemaRef ds:uri="http://schemas.openxmlformats.org/officeDocument/2006/bibliography"/>
  </ds:schemaRefs>
</ds:datastoreItem>
</file>

<file path=customXml/itemProps2.xml><?xml version="1.0" encoding="utf-8"?>
<ds:datastoreItem xmlns:ds="http://schemas.openxmlformats.org/officeDocument/2006/customXml" ds:itemID="{3F559CEC-F949-4DD8-A6F5-9CE84B4A3008}">
  <ds:schemaRefs>
    <ds:schemaRef ds:uri="http://schemas.openxmlformats.org/officeDocument/2006/bibliography"/>
  </ds:schemaRefs>
</ds:datastoreItem>
</file>

<file path=customXml/itemProps3.xml><?xml version="1.0" encoding="utf-8"?>
<ds:datastoreItem xmlns:ds="http://schemas.openxmlformats.org/officeDocument/2006/customXml" ds:itemID="{54B6FF77-FFF0-4507-A385-ED7F7E91F0E6}">
  <ds:schemaRefs>
    <ds:schemaRef ds:uri="http://schemas.openxmlformats.org/officeDocument/2006/bibliography"/>
  </ds:schemaRefs>
</ds:datastoreItem>
</file>

<file path=customXml/itemProps4.xml><?xml version="1.0" encoding="utf-8"?>
<ds:datastoreItem xmlns:ds="http://schemas.openxmlformats.org/officeDocument/2006/customXml" ds:itemID="{652528FD-A7C5-4456-94F8-007853201FDD}">
  <ds:schemaRefs>
    <ds:schemaRef ds:uri="http://schemas.openxmlformats.org/officeDocument/2006/bibliography"/>
  </ds:schemaRefs>
</ds:datastoreItem>
</file>

<file path=customXml/itemProps5.xml><?xml version="1.0" encoding="utf-8"?>
<ds:datastoreItem xmlns:ds="http://schemas.openxmlformats.org/officeDocument/2006/customXml" ds:itemID="{64C47C27-9719-466B-8CFB-D6B211F086E3}">
  <ds:schemaRefs>
    <ds:schemaRef ds:uri="http://schemas.openxmlformats.org/officeDocument/2006/bibliography"/>
  </ds:schemaRefs>
</ds:datastoreItem>
</file>

<file path=customXml/itemProps6.xml><?xml version="1.0" encoding="utf-8"?>
<ds:datastoreItem xmlns:ds="http://schemas.openxmlformats.org/officeDocument/2006/customXml" ds:itemID="{1DFCF7BF-FA85-472A-B48E-CBC0746CD367}">
  <ds:schemaRefs>
    <ds:schemaRef ds:uri="http://schemas.openxmlformats.org/officeDocument/2006/bibliography"/>
  </ds:schemaRefs>
</ds:datastoreItem>
</file>

<file path=customXml/itemProps7.xml><?xml version="1.0" encoding="utf-8"?>
<ds:datastoreItem xmlns:ds="http://schemas.openxmlformats.org/officeDocument/2006/customXml" ds:itemID="{4EA97A01-DEA3-4333-BB60-232540C0DCB7}">
  <ds:schemaRefs>
    <ds:schemaRef ds:uri="http://schemas.openxmlformats.org/officeDocument/2006/bibliography"/>
  </ds:schemaRefs>
</ds:datastoreItem>
</file>

<file path=customXml/itemProps8.xml><?xml version="1.0" encoding="utf-8"?>
<ds:datastoreItem xmlns:ds="http://schemas.openxmlformats.org/officeDocument/2006/customXml" ds:itemID="{BEAB721C-A743-45BB-BE55-457BC522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14966</Words>
  <Characters>80822</Characters>
  <Application>Microsoft Office Word</Application>
  <DocSecurity>0</DocSecurity>
  <Lines>673</Lines>
  <Paragraphs>191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Mattos Filho Advogados</Company>
  <LinksUpToDate>false</LinksUpToDate>
  <CharactersWithSpaces>95597</CharactersWithSpaces>
  <SharedDoc>false</SharedDoc>
  <HLinks>
    <vt:vector size="18" baseType="variant">
      <vt:variant>
        <vt:i4>7536715</vt:i4>
      </vt:variant>
      <vt:variant>
        <vt:i4>6</vt:i4>
      </vt:variant>
      <vt:variant>
        <vt:i4>0</vt:i4>
      </vt:variant>
      <vt:variant>
        <vt:i4>5</vt:i4>
      </vt:variant>
      <vt:variant>
        <vt:lpwstr>mailto:4010.mpoli@bradesco.com.br</vt:lpwstr>
      </vt:variant>
      <vt:variant>
        <vt:lpwstr/>
      </vt:variant>
      <vt:variant>
        <vt:i4>1507447</vt:i4>
      </vt:variant>
      <vt:variant>
        <vt:i4>3</vt:i4>
      </vt:variant>
      <vt:variant>
        <vt:i4>0</vt:i4>
      </vt:variant>
      <vt:variant>
        <vt:i4>5</vt:i4>
      </vt:variant>
      <vt:variant>
        <vt:lpwstr>mailto:gdc@gdcdtvm.com.br</vt:lpwstr>
      </vt:variant>
      <vt:variant>
        <vt:lpwstr/>
      </vt:variant>
      <vt:variant>
        <vt:i4>7274591</vt:i4>
      </vt:variant>
      <vt:variant>
        <vt:i4>20602</vt:i4>
      </vt:variant>
      <vt:variant>
        <vt:i4>1025</vt:i4>
      </vt:variant>
      <vt:variant>
        <vt:i4>1</vt:i4>
      </vt:variant>
      <vt:variant>
        <vt:lpwstr>cid:image003.png@01CA5D7E.3E11D920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MMK</dc:creator>
  <cp:lastModifiedBy>Maria Carolina</cp:lastModifiedBy>
  <cp:revision>2</cp:revision>
  <cp:lastPrinted>2014-11-06T16:25:00Z</cp:lastPrinted>
  <dcterms:created xsi:type="dcterms:W3CDTF">2014-11-14T19:37:00Z</dcterms:created>
  <dcterms:modified xsi:type="dcterms:W3CDTF">2014-11-14T19:37:00Z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_x000d_BBA_WORKSITE - 621799v1 </vt:lpwstr>
  </property>
</Properties>
</file>
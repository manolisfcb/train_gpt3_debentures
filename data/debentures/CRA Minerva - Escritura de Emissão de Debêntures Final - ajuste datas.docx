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FB304" w14:textId="77777777" w:rsidR="007B629E" w:rsidRPr="00322C3E" w:rsidRDefault="007B629E">
      <w:pPr>
        <w:rPr>
          <w:rFonts w:ascii="Verdana" w:hAnsi="Verdana" w:cs="Tahoma"/>
          <w:b/>
          <w:sz w:val="20"/>
        </w:rPr>
      </w:pPr>
      <w:r w:rsidRPr="00322C3E">
        <w:rPr>
          <w:rFonts w:ascii="Verdana" w:hAnsi="Verdana" w:cs="Tahoma"/>
          <w:b/>
          <w:sz w:val="20"/>
        </w:rPr>
        <w:t xml:space="preserve"> </w:t>
      </w:r>
    </w:p>
    <w:p w14:paraId="237371AD" w14:textId="77777777" w:rsidR="007B629E" w:rsidRPr="00322C3E" w:rsidRDefault="007B629E">
      <w:pPr>
        <w:pBdr>
          <w:top w:val="single" w:sz="12" w:space="1" w:color="auto"/>
        </w:pBdr>
        <w:rPr>
          <w:rFonts w:ascii="Verdana" w:hAnsi="Verdana" w:cs="Tahoma"/>
          <w:b/>
          <w:sz w:val="20"/>
        </w:rPr>
      </w:pPr>
    </w:p>
    <w:p w14:paraId="1EDCCFCB" w14:textId="77777777" w:rsidR="007B629E" w:rsidRPr="00307AD8" w:rsidRDefault="007B629E">
      <w:pPr>
        <w:widowControl w:val="0"/>
        <w:spacing w:line="340" w:lineRule="exact"/>
        <w:jc w:val="center"/>
        <w:rPr>
          <w:rFonts w:ascii="Arial" w:hAnsi="Arial" w:cs="Arial"/>
          <w:b/>
          <w:sz w:val="22"/>
          <w:szCs w:val="22"/>
        </w:rPr>
      </w:pPr>
      <w:r w:rsidRPr="00322C3E">
        <w:rPr>
          <w:rFonts w:ascii="Arial" w:hAnsi="Arial" w:cs="Arial"/>
          <w:b/>
          <w:sz w:val="22"/>
          <w:szCs w:val="22"/>
        </w:rPr>
        <w:t xml:space="preserve">INSTRUMENTO PARTICULAR DE ESCRITURA DA </w:t>
      </w:r>
      <w:r w:rsidR="00F47C5B" w:rsidRPr="00322C3E">
        <w:rPr>
          <w:rFonts w:ascii="Arial" w:hAnsi="Arial" w:cs="Arial"/>
          <w:b/>
          <w:sz w:val="22"/>
          <w:szCs w:val="22"/>
        </w:rPr>
        <w:t>8</w:t>
      </w:r>
      <w:r w:rsidRPr="00322C3E">
        <w:rPr>
          <w:rFonts w:ascii="Arial" w:hAnsi="Arial" w:cs="Arial"/>
          <w:b/>
          <w:sz w:val="22"/>
          <w:szCs w:val="22"/>
        </w:rPr>
        <w:t>ª (</w:t>
      </w:r>
      <w:r w:rsidR="00F47C5B" w:rsidRPr="00322C3E">
        <w:rPr>
          <w:rFonts w:ascii="Arial" w:hAnsi="Arial" w:cs="Arial"/>
          <w:b/>
          <w:sz w:val="22"/>
          <w:szCs w:val="22"/>
        </w:rPr>
        <w:t>OITAVA</w:t>
      </w:r>
      <w:r w:rsidRPr="00322C3E">
        <w:rPr>
          <w:rFonts w:ascii="Arial" w:hAnsi="Arial" w:cs="Arial"/>
          <w:b/>
          <w:sz w:val="22"/>
          <w:szCs w:val="22"/>
        </w:rPr>
        <w:t xml:space="preserve">) EMISSÃO DE DEBÊNTURES SIMPLES, NÃO CONVERSÍVEIS EM AÇÕES, DA ESPÉCIE QUIROGRAFÁRIA, EM </w:t>
      </w:r>
      <w:r w:rsidR="00F47C5B" w:rsidRPr="00322C3E">
        <w:rPr>
          <w:rFonts w:ascii="Arial" w:hAnsi="Arial" w:cs="Arial"/>
          <w:b/>
          <w:sz w:val="22"/>
          <w:szCs w:val="22"/>
        </w:rPr>
        <w:t xml:space="preserve">ATÉ DUAS </w:t>
      </w:r>
      <w:r w:rsidRPr="00307AD8">
        <w:rPr>
          <w:rFonts w:ascii="Arial" w:hAnsi="Arial" w:cs="Arial"/>
          <w:b/>
          <w:sz w:val="22"/>
          <w:szCs w:val="22"/>
        </w:rPr>
        <w:t>SÉRIE</w:t>
      </w:r>
      <w:r w:rsidR="00F47C5B" w:rsidRPr="00307AD8">
        <w:rPr>
          <w:rFonts w:ascii="Arial" w:hAnsi="Arial" w:cs="Arial"/>
          <w:b/>
          <w:sz w:val="22"/>
          <w:szCs w:val="22"/>
        </w:rPr>
        <w:t>S</w:t>
      </w:r>
      <w:r w:rsidRPr="00307AD8">
        <w:rPr>
          <w:rFonts w:ascii="Arial" w:hAnsi="Arial" w:cs="Arial"/>
          <w:b/>
          <w:sz w:val="22"/>
          <w:szCs w:val="22"/>
        </w:rPr>
        <w:t>, PARA COLOCAÇÃO PRIVADA, DA MINERVA S.A.</w:t>
      </w:r>
    </w:p>
    <w:p w14:paraId="181C5F56" w14:textId="77777777" w:rsidR="007B629E" w:rsidRPr="00307AD8" w:rsidRDefault="007B629E">
      <w:pPr>
        <w:widowControl w:val="0"/>
        <w:spacing w:line="340" w:lineRule="exact"/>
        <w:jc w:val="center"/>
        <w:rPr>
          <w:rFonts w:ascii="Arial" w:hAnsi="Arial" w:cs="Arial"/>
          <w:b/>
          <w:sz w:val="22"/>
          <w:szCs w:val="22"/>
        </w:rPr>
      </w:pPr>
    </w:p>
    <w:p w14:paraId="13822FC0" w14:textId="77777777" w:rsidR="007B629E" w:rsidRPr="00307AD8" w:rsidRDefault="007B629E">
      <w:pPr>
        <w:widowControl w:val="0"/>
        <w:spacing w:line="340" w:lineRule="exact"/>
        <w:jc w:val="center"/>
        <w:rPr>
          <w:rFonts w:ascii="Arial" w:hAnsi="Arial" w:cs="Arial"/>
          <w:b/>
          <w:sz w:val="22"/>
          <w:szCs w:val="22"/>
        </w:rPr>
      </w:pPr>
    </w:p>
    <w:p w14:paraId="046E937F" w14:textId="77777777" w:rsidR="007B629E" w:rsidRPr="00307AD8" w:rsidRDefault="007B629E">
      <w:pPr>
        <w:widowControl w:val="0"/>
        <w:spacing w:line="340" w:lineRule="exact"/>
        <w:jc w:val="center"/>
        <w:rPr>
          <w:rFonts w:ascii="Arial" w:hAnsi="Arial" w:cs="Arial"/>
          <w:sz w:val="22"/>
          <w:szCs w:val="22"/>
        </w:rPr>
      </w:pPr>
      <w:r w:rsidRPr="00307AD8">
        <w:rPr>
          <w:rFonts w:ascii="Arial" w:hAnsi="Arial" w:cs="Arial"/>
          <w:sz w:val="22"/>
          <w:szCs w:val="22"/>
        </w:rPr>
        <w:t>entre</w:t>
      </w:r>
    </w:p>
    <w:p w14:paraId="211D3233" w14:textId="77777777" w:rsidR="007B629E" w:rsidRPr="00307AD8" w:rsidRDefault="007B629E">
      <w:pPr>
        <w:widowControl w:val="0"/>
        <w:spacing w:line="340" w:lineRule="exact"/>
        <w:jc w:val="center"/>
        <w:rPr>
          <w:rFonts w:ascii="Arial" w:hAnsi="Arial" w:cs="Arial"/>
          <w:sz w:val="22"/>
          <w:szCs w:val="22"/>
        </w:rPr>
      </w:pPr>
    </w:p>
    <w:p w14:paraId="781B97CE" w14:textId="77777777" w:rsidR="007B629E" w:rsidRPr="00307AD8" w:rsidRDefault="007B629E">
      <w:pPr>
        <w:widowControl w:val="0"/>
        <w:spacing w:line="340" w:lineRule="exact"/>
        <w:jc w:val="center"/>
        <w:rPr>
          <w:rFonts w:ascii="Arial" w:hAnsi="Arial" w:cs="Arial"/>
          <w:sz w:val="22"/>
          <w:szCs w:val="22"/>
        </w:rPr>
      </w:pPr>
    </w:p>
    <w:p w14:paraId="559BAC66" w14:textId="77777777" w:rsidR="007B629E" w:rsidRPr="00307AD8" w:rsidRDefault="007B629E">
      <w:pPr>
        <w:widowControl w:val="0"/>
        <w:tabs>
          <w:tab w:val="left" w:pos="2835"/>
        </w:tabs>
        <w:spacing w:line="340" w:lineRule="exact"/>
        <w:jc w:val="center"/>
        <w:rPr>
          <w:rFonts w:ascii="Arial" w:hAnsi="Arial" w:cs="Arial"/>
          <w:b/>
          <w:sz w:val="22"/>
          <w:szCs w:val="22"/>
        </w:rPr>
      </w:pPr>
      <w:r w:rsidRPr="00307AD8">
        <w:rPr>
          <w:rFonts w:ascii="Arial" w:hAnsi="Arial" w:cs="Arial"/>
          <w:b/>
          <w:sz w:val="22"/>
          <w:szCs w:val="22"/>
        </w:rPr>
        <w:t>MINERVA S.A.</w:t>
      </w:r>
    </w:p>
    <w:p w14:paraId="5031BAEB" w14:textId="77777777" w:rsidR="007B629E" w:rsidRPr="00307AD8" w:rsidRDefault="007B629E">
      <w:pPr>
        <w:widowControl w:val="0"/>
        <w:spacing w:line="340" w:lineRule="exact"/>
        <w:jc w:val="center"/>
        <w:rPr>
          <w:rFonts w:ascii="Arial" w:hAnsi="Arial" w:cs="Arial"/>
          <w:i/>
          <w:sz w:val="22"/>
          <w:szCs w:val="22"/>
        </w:rPr>
      </w:pPr>
      <w:r w:rsidRPr="00307AD8">
        <w:rPr>
          <w:rFonts w:ascii="Arial" w:hAnsi="Arial" w:cs="Arial"/>
          <w:i/>
          <w:sz w:val="22"/>
          <w:szCs w:val="22"/>
        </w:rPr>
        <w:t>como Emissora</w:t>
      </w:r>
    </w:p>
    <w:p w14:paraId="1EDC987F" w14:textId="77777777" w:rsidR="007B629E" w:rsidRPr="00307AD8" w:rsidRDefault="007B629E">
      <w:pPr>
        <w:widowControl w:val="0"/>
        <w:spacing w:line="340" w:lineRule="exact"/>
        <w:jc w:val="center"/>
        <w:rPr>
          <w:rFonts w:ascii="Arial" w:hAnsi="Arial" w:cs="Arial"/>
          <w:sz w:val="22"/>
          <w:szCs w:val="22"/>
        </w:rPr>
      </w:pPr>
    </w:p>
    <w:p w14:paraId="0FD312C9" w14:textId="77777777" w:rsidR="007B629E" w:rsidRPr="00307AD8" w:rsidRDefault="007B629E">
      <w:pPr>
        <w:widowControl w:val="0"/>
        <w:spacing w:line="340" w:lineRule="exact"/>
        <w:jc w:val="center"/>
        <w:rPr>
          <w:rFonts w:ascii="Arial" w:hAnsi="Arial" w:cs="Arial"/>
          <w:sz w:val="22"/>
          <w:szCs w:val="22"/>
        </w:rPr>
      </w:pPr>
    </w:p>
    <w:p w14:paraId="2F8469E9" w14:textId="77777777" w:rsidR="007B629E" w:rsidRPr="00307AD8" w:rsidRDefault="007B629E">
      <w:pPr>
        <w:widowControl w:val="0"/>
        <w:spacing w:line="340" w:lineRule="exact"/>
        <w:jc w:val="center"/>
        <w:rPr>
          <w:rFonts w:ascii="Arial" w:hAnsi="Arial" w:cs="Arial"/>
          <w:sz w:val="22"/>
          <w:szCs w:val="22"/>
        </w:rPr>
      </w:pPr>
      <w:r w:rsidRPr="00307AD8">
        <w:rPr>
          <w:rFonts w:ascii="Arial" w:hAnsi="Arial" w:cs="Arial"/>
          <w:sz w:val="22"/>
          <w:szCs w:val="22"/>
        </w:rPr>
        <w:t>e</w:t>
      </w:r>
    </w:p>
    <w:p w14:paraId="05DFCEAA" w14:textId="77777777" w:rsidR="007B629E" w:rsidRPr="00307AD8" w:rsidRDefault="007B629E">
      <w:pPr>
        <w:widowControl w:val="0"/>
        <w:spacing w:line="340" w:lineRule="exact"/>
        <w:jc w:val="center"/>
        <w:rPr>
          <w:rFonts w:ascii="Arial" w:hAnsi="Arial" w:cs="Arial"/>
          <w:sz w:val="22"/>
          <w:szCs w:val="22"/>
        </w:rPr>
      </w:pPr>
    </w:p>
    <w:p w14:paraId="7607FA04" w14:textId="77777777" w:rsidR="007B629E" w:rsidRPr="00307AD8" w:rsidRDefault="007B629E">
      <w:pPr>
        <w:widowControl w:val="0"/>
        <w:spacing w:line="340" w:lineRule="exact"/>
        <w:jc w:val="center"/>
        <w:rPr>
          <w:rFonts w:ascii="Arial" w:hAnsi="Arial" w:cs="Arial"/>
          <w:sz w:val="22"/>
          <w:szCs w:val="22"/>
        </w:rPr>
      </w:pPr>
    </w:p>
    <w:p w14:paraId="2B0F5661" w14:textId="77777777" w:rsidR="007B629E" w:rsidRPr="00307AD8" w:rsidRDefault="007B629E">
      <w:pPr>
        <w:widowControl w:val="0"/>
        <w:spacing w:line="340" w:lineRule="exact"/>
        <w:jc w:val="center"/>
        <w:rPr>
          <w:rFonts w:ascii="Arial" w:hAnsi="Arial" w:cs="Arial"/>
          <w:b/>
          <w:sz w:val="22"/>
          <w:szCs w:val="22"/>
        </w:rPr>
      </w:pPr>
      <w:r w:rsidRPr="00307AD8">
        <w:rPr>
          <w:rFonts w:ascii="Arial" w:hAnsi="Arial" w:cs="Arial"/>
          <w:b/>
          <w:sz w:val="22"/>
          <w:szCs w:val="22"/>
        </w:rPr>
        <w:t>ISEC SECURITIZADORA S.A.</w:t>
      </w:r>
    </w:p>
    <w:p w14:paraId="06718283" w14:textId="77777777" w:rsidR="007B629E" w:rsidRPr="00307AD8" w:rsidRDefault="007B629E">
      <w:pPr>
        <w:widowControl w:val="0"/>
        <w:spacing w:line="340" w:lineRule="exact"/>
        <w:jc w:val="center"/>
        <w:rPr>
          <w:rFonts w:ascii="Arial" w:hAnsi="Arial" w:cs="Arial"/>
          <w:i/>
          <w:sz w:val="22"/>
          <w:szCs w:val="22"/>
        </w:rPr>
      </w:pPr>
      <w:r w:rsidRPr="00307AD8">
        <w:rPr>
          <w:rFonts w:ascii="Arial" w:hAnsi="Arial" w:cs="Arial"/>
          <w:i/>
          <w:sz w:val="22"/>
          <w:szCs w:val="22"/>
        </w:rPr>
        <w:t>como subscritora das Debêntures</w:t>
      </w:r>
    </w:p>
    <w:p w14:paraId="4BA882B4" w14:textId="77777777" w:rsidR="007B629E" w:rsidRPr="00307AD8" w:rsidRDefault="007B629E">
      <w:pPr>
        <w:widowControl w:val="0"/>
        <w:spacing w:line="340" w:lineRule="exact"/>
        <w:jc w:val="center"/>
        <w:rPr>
          <w:rFonts w:ascii="Arial" w:hAnsi="Arial" w:cs="Arial"/>
          <w:sz w:val="22"/>
          <w:szCs w:val="22"/>
        </w:rPr>
      </w:pPr>
    </w:p>
    <w:p w14:paraId="1AAB0630" w14:textId="77777777" w:rsidR="007B629E" w:rsidRPr="00307AD8" w:rsidRDefault="007B629E">
      <w:pPr>
        <w:widowControl w:val="0"/>
        <w:spacing w:line="340" w:lineRule="exact"/>
        <w:jc w:val="center"/>
        <w:rPr>
          <w:rFonts w:ascii="Arial" w:hAnsi="Arial" w:cs="Arial"/>
          <w:sz w:val="22"/>
          <w:szCs w:val="22"/>
        </w:rPr>
      </w:pPr>
    </w:p>
    <w:p w14:paraId="2E192E43" w14:textId="77777777" w:rsidR="007B629E" w:rsidRPr="00C70237" w:rsidRDefault="007B629E">
      <w:pPr>
        <w:widowControl w:val="0"/>
        <w:spacing w:line="340" w:lineRule="exact"/>
        <w:jc w:val="center"/>
        <w:rPr>
          <w:rFonts w:ascii="Arial" w:hAnsi="Arial" w:cs="Arial"/>
          <w:b/>
          <w:sz w:val="22"/>
          <w:szCs w:val="22"/>
        </w:rPr>
      </w:pPr>
      <w:r w:rsidRPr="00213F02">
        <w:rPr>
          <w:rFonts w:ascii="Arial" w:hAnsi="Arial" w:cs="Arial"/>
          <w:b/>
          <w:bCs/>
          <w:sz w:val="22"/>
          <w:szCs w:val="22"/>
        </w:rPr>
        <w:t xml:space="preserve">SÃO PAULO, </w:t>
      </w:r>
      <w:r w:rsidR="0022139F">
        <w:rPr>
          <w:rFonts w:ascii="Arial" w:hAnsi="Arial" w:cs="Arial"/>
          <w:b/>
          <w:bCs/>
          <w:sz w:val="22"/>
          <w:szCs w:val="22"/>
        </w:rPr>
        <w:t>18</w:t>
      </w:r>
      <w:r w:rsidRPr="00213F02">
        <w:rPr>
          <w:rFonts w:ascii="Arial" w:hAnsi="Arial" w:cs="Arial"/>
          <w:b/>
          <w:bCs/>
          <w:sz w:val="22"/>
          <w:szCs w:val="22"/>
        </w:rPr>
        <w:t xml:space="preserve"> DE </w:t>
      </w:r>
      <w:r w:rsidR="007E7152" w:rsidRPr="00213F02">
        <w:rPr>
          <w:rFonts w:ascii="Arial" w:hAnsi="Arial" w:cs="Arial"/>
          <w:b/>
          <w:bCs/>
          <w:sz w:val="22"/>
          <w:szCs w:val="22"/>
        </w:rPr>
        <w:t>MAIO</w:t>
      </w:r>
      <w:r w:rsidRPr="00213F02">
        <w:rPr>
          <w:rFonts w:ascii="Arial" w:hAnsi="Arial" w:cs="Arial"/>
          <w:b/>
          <w:bCs/>
          <w:sz w:val="22"/>
          <w:szCs w:val="22"/>
        </w:rPr>
        <w:t xml:space="preserve"> DE 20</w:t>
      </w:r>
      <w:r w:rsidR="00F47C5B" w:rsidRPr="00213F02">
        <w:rPr>
          <w:rFonts w:ascii="Arial" w:hAnsi="Arial" w:cs="Arial"/>
          <w:b/>
          <w:bCs/>
          <w:sz w:val="22"/>
          <w:szCs w:val="22"/>
        </w:rPr>
        <w:t>20</w:t>
      </w:r>
    </w:p>
    <w:p w14:paraId="17109D7B" w14:textId="77777777" w:rsidR="007B629E" w:rsidRPr="00C70237" w:rsidRDefault="007B629E">
      <w:pPr>
        <w:widowControl w:val="0"/>
        <w:pBdr>
          <w:bottom w:val="single" w:sz="12" w:space="1" w:color="auto"/>
        </w:pBdr>
        <w:spacing w:line="340" w:lineRule="exact"/>
        <w:jc w:val="center"/>
        <w:rPr>
          <w:rFonts w:ascii="Arial" w:hAnsi="Arial" w:cs="Arial"/>
          <w:b/>
          <w:sz w:val="22"/>
          <w:szCs w:val="22"/>
        </w:rPr>
      </w:pPr>
    </w:p>
    <w:p w14:paraId="737622B1" w14:textId="77777777" w:rsidR="007B629E" w:rsidRPr="00C70237" w:rsidRDefault="007B629E">
      <w:pPr>
        <w:widowControl w:val="0"/>
        <w:spacing w:line="340" w:lineRule="exact"/>
        <w:rPr>
          <w:rFonts w:ascii="Arial" w:hAnsi="Arial" w:cs="Arial"/>
          <w:sz w:val="22"/>
          <w:szCs w:val="22"/>
        </w:rPr>
      </w:pPr>
    </w:p>
    <w:p w14:paraId="161DC42F" w14:textId="77777777" w:rsidR="007B629E" w:rsidRPr="00C70237" w:rsidRDefault="007B629E">
      <w:pPr>
        <w:widowControl w:val="0"/>
        <w:spacing w:line="340" w:lineRule="exact"/>
        <w:jc w:val="center"/>
        <w:rPr>
          <w:rFonts w:ascii="Arial" w:hAnsi="Arial" w:cs="Arial"/>
          <w:sz w:val="22"/>
          <w:szCs w:val="22"/>
        </w:rPr>
      </w:pPr>
      <w:bookmarkStart w:id="0" w:name="_DV_M51"/>
      <w:bookmarkStart w:id="1" w:name="_DV_M243"/>
      <w:bookmarkStart w:id="2" w:name="_DV_M9"/>
      <w:bookmarkStart w:id="3" w:name="_DV_M10"/>
      <w:bookmarkStart w:id="4" w:name="_DV_M11"/>
      <w:bookmarkStart w:id="5" w:name="_DV_M13"/>
      <w:bookmarkStart w:id="6" w:name="_DV_M14"/>
      <w:bookmarkStart w:id="7" w:name="_DV_M15"/>
      <w:bookmarkStart w:id="8" w:name="_DV_M24"/>
      <w:bookmarkStart w:id="9" w:name="_DV_M25"/>
      <w:bookmarkStart w:id="10" w:name="_DV_M22"/>
      <w:bookmarkStart w:id="11" w:name="_DV_M33"/>
      <w:bookmarkStart w:id="12" w:name="_DV_M37"/>
      <w:bookmarkStart w:id="13" w:name="_DV_M36"/>
      <w:bookmarkStart w:id="14" w:name="_DV_M39"/>
      <w:bookmarkStart w:id="15" w:name="_DV_M40"/>
      <w:bookmarkStart w:id="16" w:name="_DV_M41"/>
      <w:bookmarkStart w:id="17" w:name="_DV_M44"/>
      <w:bookmarkStart w:id="18" w:name="_DV_M46"/>
      <w:bookmarkStart w:id="19" w:name="_DV_M47"/>
      <w:bookmarkStart w:id="20" w:name="_DV_M48"/>
      <w:bookmarkStart w:id="21" w:name="_DV_M49"/>
      <w:bookmarkStart w:id="22" w:name="_DV_M50"/>
      <w:bookmarkStart w:id="23" w:name="_DV_M52"/>
      <w:bookmarkStart w:id="24" w:name="_DV_M53"/>
      <w:bookmarkStart w:id="25" w:name="_DV_M61"/>
      <w:bookmarkStart w:id="26" w:name="_DV_M67"/>
      <w:bookmarkStart w:id="27" w:name="_DV_M79"/>
      <w:bookmarkStart w:id="28" w:name="_DV_M80"/>
      <w:bookmarkStart w:id="29" w:name="_DV_M82"/>
      <w:bookmarkStart w:id="30" w:name="_DV_M83"/>
      <w:bookmarkStart w:id="31" w:name="_DV_M84"/>
      <w:bookmarkStart w:id="32" w:name="_DV_M85"/>
      <w:bookmarkStart w:id="33" w:name="_DV_M92"/>
      <w:bookmarkStart w:id="34" w:name="_DV_M93"/>
      <w:bookmarkStart w:id="35" w:name="_DV_M98"/>
      <w:bookmarkStart w:id="36" w:name="_DV_M216"/>
      <w:bookmarkStart w:id="37" w:name="_DV_M224"/>
      <w:bookmarkStart w:id="38" w:name="_DV_M225"/>
      <w:bookmarkStart w:id="39" w:name="_DV_M194"/>
      <w:bookmarkStart w:id="40" w:name="_DV_M204"/>
      <w:bookmarkStart w:id="41" w:name="_DV_M205"/>
      <w:bookmarkStart w:id="42" w:name="_DV_M206"/>
      <w:bookmarkStart w:id="43" w:name="_DV_M207"/>
      <w:bookmarkStart w:id="44" w:name="_DV_M210"/>
      <w:bookmarkStart w:id="45" w:name="_DV_M212"/>
      <w:bookmarkStart w:id="46" w:name="_DV_M213"/>
      <w:bookmarkStart w:id="47" w:name="_DV_M214"/>
      <w:bookmarkStart w:id="48" w:name="_DV_M215"/>
      <w:bookmarkStart w:id="49" w:name="_DV_M226"/>
      <w:bookmarkStart w:id="50" w:name="_DV_M231"/>
      <w:bookmarkStart w:id="51" w:name="_DV_M227"/>
      <w:bookmarkStart w:id="52" w:name="_DV_M228"/>
      <w:bookmarkStart w:id="53" w:name="_DV_M229"/>
      <w:bookmarkStart w:id="54" w:name="_DV_M233"/>
      <w:bookmarkStart w:id="55" w:name="_DV_M236"/>
      <w:bookmarkStart w:id="56" w:name="_DV_M238"/>
      <w:bookmarkStart w:id="57" w:name="_DV_M239"/>
      <w:bookmarkStart w:id="58" w:name="_DV_M241"/>
      <w:bookmarkStart w:id="59" w:name="_DV_M242"/>
      <w:bookmarkStart w:id="60" w:name="_DV_M254"/>
      <w:bookmarkStart w:id="61" w:name="_DV_M255"/>
      <w:bookmarkStart w:id="62" w:name="_DV_M256"/>
      <w:bookmarkStart w:id="63" w:name="_DV_M257"/>
      <w:bookmarkStart w:id="64" w:name="_DV_M258"/>
      <w:bookmarkStart w:id="65" w:name="_DV_M260"/>
      <w:bookmarkStart w:id="66" w:name="_DV_M261"/>
      <w:bookmarkStart w:id="67" w:name="_DV_M263"/>
      <w:bookmarkStart w:id="68" w:name="_DV_M266"/>
      <w:bookmarkStart w:id="69" w:name="_DV_M267"/>
      <w:bookmarkStart w:id="70" w:name="_DV_M269"/>
      <w:bookmarkStart w:id="71" w:name="_DV_M270"/>
      <w:bookmarkStart w:id="72" w:name="_DV_M271"/>
      <w:bookmarkStart w:id="73" w:name="_DV_M273"/>
      <w:bookmarkStart w:id="74" w:name="_DV_M275"/>
      <w:bookmarkStart w:id="75" w:name="_DV_M276"/>
      <w:bookmarkStart w:id="76" w:name="_DV_M277"/>
      <w:bookmarkStart w:id="77" w:name="_DV_M278"/>
      <w:bookmarkStart w:id="78" w:name="_DV_M279"/>
      <w:bookmarkStart w:id="79" w:name="_DV_M280"/>
      <w:bookmarkStart w:id="80" w:name="_DV_M284"/>
      <w:bookmarkStart w:id="81" w:name="_DV_M285"/>
      <w:bookmarkStart w:id="82" w:name="_DV_M436"/>
      <w:bookmarkStart w:id="83" w:name="_DV_M437"/>
      <w:bookmarkStart w:id="84" w:name="_DV_M441"/>
      <w:bookmarkStart w:id="85" w:name="_DV_M44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C70237">
        <w:rPr>
          <w:rFonts w:ascii="Arial" w:hAnsi="Arial" w:cs="Arial"/>
          <w:sz w:val="22"/>
          <w:szCs w:val="22"/>
        </w:rPr>
        <w:br w:type="page"/>
      </w:r>
    </w:p>
    <w:p w14:paraId="0EFBF780" w14:textId="77777777" w:rsidR="007B629E" w:rsidRPr="00307AD8" w:rsidRDefault="007B629E">
      <w:pPr>
        <w:pStyle w:val="Corpodetexto2"/>
        <w:widowControl w:val="0"/>
        <w:suppressAutoHyphens/>
        <w:spacing w:line="340" w:lineRule="exact"/>
        <w:jc w:val="both"/>
        <w:rPr>
          <w:rFonts w:ascii="Arial" w:hAnsi="Arial" w:cs="Arial"/>
          <w:sz w:val="22"/>
          <w:szCs w:val="22"/>
        </w:rPr>
      </w:pPr>
      <w:r w:rsidRPr="00C70237">
        <w:rPr>
          <w:rFonts w:ascii="Arial" w:hAnsi="Arial" w:cs="Arial"/>
          <w:sz w:val="22"/>
          <w:szCs w:val="22"/>
        </w:rPr>
        <w:lastRenderedPageBreak/>
        <w:t xml:space="preserve">INSTRUMENTO PARTICULAR DE ESCRITURA DA </w:t>
      </w:r>
      <w:r w:rsidR="00F47C5B" w:rsidRPr="00C70237">
        <w:rPr>
          <w:rFonts w:ascii="Arial" w:hAnsi="Arial" w:cs="Arial"/>
          <w:sz w:val="22"/>
          <w:szCs w:val="22"/>
        </w:rPr>
        <w:t>8</w:t>
      </w:r>
      <w:r w:rsidRPr="00C70237">
        <w:rPr>
          <w:rFonts w:ascii="Arial" w:hAnsi="Arial" w:cs="Arial"/>
          <w:sz w:val="22"/>
          <w:szCs w:val="22"/>
        </w:rPr>
        <w:t>ª (</w:t>
      </w:r>
      <w:r w:rsidR="00F47C5B" w:rsidRPr="00C70237">
        <w:rPr>
          <w:rFonts w:ascii="Arial" w:hAnsi="Arial" w:cs="Arial"/>
          <w:sz w:val="22"/>
          <w:szCs w:val="22"/>
        </w:rPr>
        <w:t>OITAVA</w:t>
      </w:r>
      <w:r w:rsidRPr="00C70237">
        <w:rPr>
          <w:rFonts w:ascii="Arial" w:hAnsi="Arial" w:cs="Arial"/>
          <w:sz w:val="22"/>
          <w:szCs w:val="22"/>
        </w:rPr>
        <w:t xml:space="preserve">) EMISSÃO DE DEBÊNTURES </w:t>
      </w:r>
      <w:bookmarkStart w:id="86" w:name="_DV_C5"/>
      <w:r w:rsidRPr="00C70237">
        <w:rPr>
          <w:rFonts w:ascii="Arial" w:hAnsi="Arial" w:cs="Arial"/>
          <w:sz w:val="22"/>
          <w:szCs w:val="22"/>
        </w:rPr>
        <w:t xml:space="preserve">SIMPLES, </w:t>
      </w:r>
      <w:bookmarkStart w:id="87" w:name="_DV_M1"/>
      <w:bookmarkEnd w:id="86"/>
      <w:bookmarkEnd w:id="87"/>
      <w:r w:rsidRPr="00C70237">
        <w:rPr>
          <w:rFonts w:ascii="Arial" w:hAnsi="Arial" w:cs="Arial"/>
          <w:sz w:val="22"/>
          <w:szCs w:val="22"/>
        </w:rPr>
        <w:t xml:space="preserve">NÃO CONVERSÍVEIS EM AÇÕES, </w:t>
      </w:r>
      <w:bookmarkStart w:id="88" w:name="_DV_C6"/>
      <w:r w:rsidRPr="00C70237">
        <w:rPr>
          <w:rFonts w:ascii="Arial" w:hAnsi="Arial" w:cs="Arial"/>
          <w:sz w:val="22"/>
          <w:szCs w:val="22"/>
        </w:rPr>
        <w:t xml:space="preserve">DA ESPÉCIE QUIROGRAFÁRIA, </w:t>
      </w:r>
      <w:r w:rsidRPr="00307AD8">
        <w:rPr>
          <w:rFonts w:ascii="Arial" w:hAnsi="Arial" w:cs="Arial"/>
          <w:sz w:val="22"/>
          <w:szCs w:val="22"/>
        </w:rPr>
        <w:t xml:space="preserve">EM </w:t>
      </w:r>
      <w:r w:rsidR="00F47C5B" w:rsidRPr="00307AD8">
        <w:rPr>
          <w:rFonts w:ascii="Arial" w:hAnsi="Arial" w:cs="Arial"/>
          <w:sz w:val="22"/>
          <w:szCs w:val="22"/>
        </w:rPr>
        <w:t xml:space="preserve">ATÉ DUAS </w:t>
      </w:r>
      <w:r w:rsidRPr="00307AD8">
        <w:rPr>
          <w:rFonts w:ascii="Arial" w:hAnsi="Arial" w:cs="Arial"/>
          <w:sz w:val="22"/>
          <w:szCs w:val="22"/>
        </w:rPr>
        <w:t>SÉRIE</w:t>
      </w:r>
      <w:r w:rsidR="00F47C5B" w:rsidRPr="00307AD8">
        <w:rPr>
          <w:rFonts w:ascii="Arial" w:hAnsi="Arial" w:cs="Arial"/>
          <w:sz w:val="22"/>
          <w:szCs w:val="22"/>
        </w:rPr>
        <w:t>S</w:t>
      </w:r>
      <w:r w:rsidRPr="00307AD8">
        <w:rPr>
          <w:rFonts w:ascii="Arial" w:hAnsi="Arial" w:cs="Arial"/>
          <w:sz w:val="22"/>
          <w:szCs w:val="22"/>
        </w:rPr>
        <w:t xml:space="preserve">, </w:t>
      </w:r>
      <w:bookmarkStart w:id="89" w:name="_DV_M2"/>
      <w:bookmarkEnd w:id="88"/>
      <w:bookmarkEnd w:id="89"/>
      <w:r w:rsidRPr="00307AD8">
        <w:rPr>
          <w:rFonts w:ascii="Arial" w:hAnsi="Arial" w:cs="Arial"/>
          <w:sz w:val="22"/>
          <w:szCs w:val="22"/>
        </w:rPr>
        <w:t>PARA COLOCAÇÃO PRIVADA, DA MINERVA S.A.</w:t>
      </w:r>
    </w:p>
    <w:p w14:paraId="7352945B"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4212635D"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sz w:val="22"/>
          <w:szCs w:val="22"/>
        </w:rPr>
        <w:t xml:space="preserve">Pelo presente instrumento particular, como emissora, </w:t>
      </w:r>
    </w:p>
    <w:p w14:paraId="567ACDCF" w14:textId="77777777" w:rsidR="007B629E" w:rsidRPr="00307AD8" w:rsidRDefault="007B629E">
      <w:pPr>
        <w:widowControl w:val="0"/>
        <w:suppressAutoHyphens/>
        <w:spacing w:line="340" w:lineRule="exact"/>
        <w:rPr>
          <w:rFonts w:ascii="Arial" w:hAnsi="Arial" w:cs="Arial"/>
          <w:sz w:val="22"/>
          <w:szCs w:val="22"/>
        </w:rPr>
      </w:pPr>
    </w:p>
    <w:p w14:paraId="40367509"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(a)</w:t>
      </w:r>
      <w:r w:rsidRPr="00307AD8">
        <w:rPr>
          <w:rFonts w:ascii="Arial" w:hAnsi="Arial" w:cs="Arial"/>
          <w:sz w:val="22"/>
          <w:szCs w:val="22"/>
        </w:rPr>
        <w:tab/>
      </w:r>
      <w:r w:rsidRPr="00307AD8">
        <w:rPr>
          <w:rFonts w:ascii="Arial" w:hAnsi="Arial" w:cs="Arial"/>
          <w:b/>
          <w:sz w:val="22"/>
          <w:szCs w:val="22"/>
        </w:rPr>
        <w:t>MINERVA S.A.</w:t>
      </w:r>
      <w:r w:rsidRPr="00307AD8">
        <w:rPr>
          <w:rFonts w:ascii="Arial" w:hAnsi="Arial" w:cs="Arial"/>
          <w:sz w:val="22"/>
          <w:szCs w:val="22"/>
        </w:rPr>
        <w:t>, companhia aberta, com sede na Cidade de Barretos, Estado de São Paulo, no prolongamento da Avenida Antonio Manço Bernardes, s/n°, Rotatória Família Vilela de Queiroz, Chácara Minerva, CEP 14.781-545, inscrita no Cadastro Nacional da Pessoa Jurídica do Ministério da Economia (“</w:t>
      </w:r>
      <w:r w:rsidRPr="00307AD8">
        <w:rPr>
          <w:rFonts w:ascii="Arial" w:hAnsi="Arial" w:cs="Arial"/>
          <w:sz w:val="22"/>
          <w:szCs w:val="22"/>
          <w:u w:val="single"/>
        </w:rPr>
        <w:t>CNPJ</w:t>
      </w:r>
      <w:r w:rsidRPr="00307AD8">
        <w:rPr>
          <w:rFonts w:ascii="Arial" w:hAnsi="Arial" w:cs="Arial"/>
          <w:sz w:val="22"/>
          <w:szCs w:val="22"/>
        </w:rPr>
        <w:t>”) sob o nº 67.620.377/0001-14, com seus atos constitutivos arquivados na Junta Comercial do Estado de São Paulo (“</w:t>
      </w:r>
      <w:r w:rsidRPr="00307AD8">
        <w:rPr>
          <w:rFonts w:ascii="Arial" w:hAnsi="Arial" w:cs="Arial"/>
          <w:sz w:val="22"/>
          <w:szCs w:val="22"/>
          <w:u w:val="single"/>
        </w:rPr>
        <w:t>JUCESP</w:t>
      </w:r>
      <w:r w:rsidRPr="00307AD8">
        <w:rPr>
          <w:rFonts w:ascii="Arial" w:hAnsi="Arial" w:cs="Arial"/>
          <w:sz w:val="22"/>
          <w:szCs w:val="22"/>
        </w:rPr>
        <w:t>”) sob o NIRE 35.300.344.022, neste ato representada na forma de seu estatuto social (“</w:t>
      </w:r>
      <w:r w:rsidRPr="00307AD8">
        <w:rPr>
          <w:rFonts w:ascii="Arial" w:hAnsi="Arial" w:cs="Arial"/>
          <w:sz w:val="22"/>
          <w:szCs w:val="22"/>
          <w:u w:val="single"/>
        </w:rPr>
        <w:t>Emissora</w:t>
      </w:r>
      <w:r w:rsidRPr="00307AD8">
        <w:rPr>
          <w:rFonts w:ascii="Arial" w:hAnsi="Arial" w:cs="Arial"/>
          <w:sz w:val="22"/>
          <w:szCs w:val="22"/>
        </w:rPr>
        <w:t>”); e</w:t>
      </w:r>
    </w:p>
    <w:p w14:paraId="0434B742" w14:textId="77777777" w:rsidR="007B629E" w:rsidRPr="00307AD8" w:rsidRDefault="007B629E">
      <w:pPr>
        <w:widowControl w:val="0"/>
        <w:suppressAutoHyphens/>
        <w:spacing w:line="340" w:lineRule="exact"/>
        <w:ind w:left="709" w:hanging="709"/>
        <w:rPr>
          <w:rFonts w:ascii="Arial" w:hAnsi="Arial" w:cs="Arial"/>
          <w:sz w:val="22"/>
          <w:szCs w:val="22"/>
        </w:rPr>
      </w:pPr>
    </w:p>
    <w:p w14:paraId="75672269" w14:textId="77777777" w:rsidR="007B629E" w:rsidRPr="00307AD8" w:rsidRDefault="007B629E">
      <w:pPr>
        <w:widowControl w:val="0"/>
        <w:spacing w:line="340" w:lineRule="exact"/>
        <w:ind w:left="709" w:hanging="709"/>
        <w:rPr>
          <w:rFonts w:ascii="Arial" w:hAnsi="Arial" w:cs="Arial"/>
          <w:bCs/>
          <w:sz w:val="22"/>
          <w:szCs w:val="22"/>
        </w:rPr>
      </w:pPr>
      <w:r w:rsidRPr="00307AD8">
        <w:rPr>
          <w:rFonts w:ascii="Arial" w:hAnsi="Arial" w:cs="Arial"/>
          <w:bCs/>
          <w:sz w:val="22"/>
          <w:szCs w:val="22"/>
        </w:rPr>
        <w:t>(b)</w:t>
      </w:r>
      <w:r w:rsidRPr="00307AD8">
        <w:rPr>
          <w:rFonts w:ascii="Arial" w:hAnsi="Arial" w:cs="Arial"/>
          <w:bCs/>
          <w:sz w:val="22"/>
          <w:szCs w:val="22"/>
        </w:rPr>
        <w:tab/>
      </w:r>
      <w:r w:rsidRPr="00307AD8">
        <w:rPr>
          <w:rFonts w:ascii="Arial" w:hAnsi="Arial" w:cs="Arial"/>
          <w:b/>
          <w:sz w:val="22"/>
          <w:szCs w:val="22"/>
        </w:rPr>
        <w:t>ISEC SECURITIZADORA S.A.</w:t>
      </w:r>
      <w:r w:rsidRPr="00307AD8">
        <w:rPr>
          <w:rFonts w:ascii="Arial" w:hAnsi="Arial" w:cs="Arial"/>
          <w:sz w:val="22"/>
          <w:szCs w:val="22"/>
        </w:rPr>
        <w:t xml:space="preserve">, sociedade anônima de capital fechado, com sede na Cidade de São Paulo, Estado de São Paulo, na Rua Tabapuã, nº 1.123, 21º andar, conjunto 215, CEP </w:t>
      </w:r>
      <w:r w:rsidRPr="00307AD8">
        <w:rPr>
          <w:rFonts w:ascii="Arial" w:hAnsi="Arial" w:cs="Arial"/>
          <w:bCs/>
          <w:sz w:val="22"/>
          <w:szCs w:val="22"/>
        </w:rPr>
        <w:t>04.533-004</w:t>
      </w:r>
      <w:r w:rsidRPr="00307AD8">
        <w:rPr>
          <w:rFonts w:ascii="Arial" w:hAnsi="Arial" w:cs="Arial"/>
          <w:sz w:val="22"/>
          <w:szCs w:val="22"/>
        </w:rPr>
        <w:t>, inscrita no CNPJ sob o nº 08.769.451/0001-08</w:t>
      </w:r>
      <w:r w:rsidRPr="00307AD8">
        <w:rPr>
          <w:rFonts w:ascii="Arial" w:hAnsi="Arial" w:cs="Arial"/>
          <w:bCs/>
          <w:sz w:val="22"/>
          <w:szCs w:val="22"/>
        </w:rPr>
        <w:t xml:space="preserve">, neste ato representada </w:t>
      </w:r>
      <w:r w:rsidRPr="00307AD8">
        <w:rPr>
          <w:rFonts w:ascii="Arial" w:hAnsi="Arial" w:cs="Arial"/>
          <w:sz w:val="22"/>
          <w:szCs w:val="22"/>
        </w:rPr>
        <w:t>na forma dos seus documentos constitutivos</w:t>
      </w:r>
      <w:r w:rsidRPr="00307AD8">
        <w:rPr>
          <w:rFonts w:ascii="Arial" w:hAnsi="Arial" w:cs="Arial"/>
          <w:bCs/>
          <w:sz w:val="22"/>
          <w:szCs w:val="22"/>
        </w:rPr>
        <w:t>, por seus representantes legais ao final assinados (“</w:t>
      </w:r>
      <w:r w:rsidRPr="00307AD8">
        <w:rPr>
          <w:rFonts w:ascii="Arial" w:hAnsi="Arial" w:cs="Arial"/>
          <w:bCs/>
          <w:sz w:val="22"/>
          <w:szCs w:val="22"/>
          <w:u w:val="single"/>
        </w:rPr>
        <w:t>Securitizadora</w:t>
      </w:r>
      <w:r w:rsidRPr="00307AD8">
        <w:rPr>
          <w:rFonts w:ascii="Arial" w:hAnsi="Arial" w:cs="Arial"/>
          <w:bCs/>
          <w:sz w:val="22"/>
          <w:szCs w:val="22"/>
        </w:rPr>
        <w:t xml:space="preserve">”). </w:t>
      </w:r>
    </w:p>
    <w:p w14:paraId="10A00245" w14:textId="77777777" w:rsidR="007B629E" w:rsidRPr="00307AD8" w:rsidRDefault="007B629E">
      <w:pPr>
        <w:widowControl w:val="0"/>
        <w:suppressAutoHyphens/>
        <w:spacing w:line="340" w:lineRule="exact"/>
        <w:rPr>
          <w:rFonts w:ascii="Arial" w:hAnsi="Arial" w:cs="Arial"/>
          <w:bCs/>
          <w:sz w:val="22"/>
          <w:szCs w:val="22"/>
        </w:rPr>
      </w:pPr>
    </w:p>
    <w:p w14:paraId="6583C8BC" w14:textId="77777777" w:rsidR="007B629E" w:rsidRPr="00307AD8" w:rsidRDefault="007B629E">
      <w:pPr>
        <w:widowControl w:val="0"/>
        <w:spacing w:line="340" w:lineRule="exact"/>
        <w:rPr>
          <w:rFonts w:ascii="Arial" w:hAnsi="Arial" w:cs="Arial"/>
          <w:b/>
          <w:sz w:val="22"/>
          <w:szCs w:val="22"/>
        </w:rPr>
      </w:pPr>
      <w:r w:rsidRPr="00307AD8">
        <w:rPr>
          <w:rFonts w:ascii="Arial" w:hAnsi="Arial" w:cs="Arial"/>
          <w:b/>
          <w:sz w:val="22"/>
          <w:szCs w:val="22"/>
        </w:rPr>
        <w:t>CONSIDERANDO QUE:</w:t>
      </w:r>
    </w:p>
    <w:p w14:paraId="0BB8D2EE" w14:textId="77777777" w:rsidR="007B629E" w:rsidRPr="00307AD8" w:rsidRDefault="007B629E">
      <w:pPr>
        <w:widowControl w:val="0"/>
        <w:spacing w:line="340" w:lineRule="exact"/>
        <w:rPr>
          <w:rFonts w:ascii="Arial" w:hAnsi="Arial" w:cs="Arial"/>
          <w:sz w:val="22"/>
          <w:szCs w:val="22"/>
        </w:rPr>
      </w:pPr>
    </w:p>
    <w:p w14:paraId="4C80A6E3" w14:textId="77777777" w:rsidR="007B629E" w:rsidRPr="00307AD8"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a Emissora tem por objeto social atividades inseridas na cadeia do agronegócio, principalmente relacionadas à industrialização e à comercialização de carnes e à produção agropecuária, conforme descrito na Cláusula 3.1.1 abaixo;</w:t>
      </w:r>
    </w:p>
    <w:p w14:paraId="7E8F35AB" w14:textId="77777777" w:rsidR="007B629E" w:rsidRPr="00307AD8" w:rsidRDefault="007B629E">
      <w:pPr>
        <w:widowControl w:val="0"/>
        <w:autoSpaceDE w:val="0"/>
        <w:autoSpaceDN w:val="0"/>
        <w:adjustRightInd w:val="0"/>
        <w:spacing w:line="340" w:lineRule="exact"/>
        <w:rPr>
          <w:rFonts w:ascii="Arial" w:hAnsi="Arial" w:cs="Arial"/>
          <w:sz w:val="22"/>
          <w:szCs w:val="22"/>
        </w:rPr>
      </w:pPr>
    </w:p>
    <w:p w14:paraId="570ACDD7" w14:textId="77777777" w:rsidR="007B629E" w:rsidRPr="00307AD8"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 xml:space="preserve">a fim de financiar suas atividades de produção agropecuária e de industrialização e comercialização de carnes, a Emissora tem interesse em emitir debêntures simples, não conversíveis em ações, em </w:t>
      </w:r>
      <w:r w:rsidR="00F47C5B" w:rsidRPr="00307AD8">
        <w:rPr>
          <w:rFonts w:ascii="Arial" w:hAnsi="Arial" w:cs="Arial"/>
          <w:sz w:val="22"/>
          <w:szCs w:val="22"/>
        </w:rPr>
        <w:t xml:space="preserve">até duas </w:t>
      </w:r>
      <w:r w:rsidRPr="00307AD8">
        <w:rPr>
          <w:rFonts w:ascii="Arial" w:hAnsi="Arial" w:cs="Arial"/>
          <w:sz w:val="22"/>
          <w:szCs w:val="22"/>
        </w:rPr>
        <w:t>série</w:t>
      </w:r>
      <w:r w:rsidR="00F47C5B" w:rsidRPr="00307AD8">
        <w:rPr>
          <w:rFonts w:ascii="Arial" w:hAnsi="Arial" w:cs="Arial"/>
          <w:sz w:val="22"/>
          <w:szCs w:val="22"/>
        </w:rPr>
        <w:t>s</w:t>
      </w:r>
      <w:r w:rsidRPr="00307AD8">
        <w:rPr>
          <w:rFonts w:ascii="Arial" w:hAnsi="Arial" w:cs="Arial"/>
          <w:sz w:val="22"/>
          <w:szCs w:val="22"/>
        </w:rPr>
        <w:t>, da espécie quirografária, para colocação privada, nos termos desta Escritura de Emissão (conforme definido abaixo), a serem subscritas e integralizadas de forma privada pela Securitizadora (“</w:t>
      </w:r>
      <w:r w:rsidRPr="00307AD8">
        <w:rPr>
          <w:rFonts w:ascii="Arial" w:hAnsi="Arial" w:cs="Arial"/>
          <w:sz w:val="22"/>
          <w:szCs w:val="22"/>
          <w:u w:val="single"/>
        </w:rPr>
        <w:t>Emissão</w:t>
      </w:r>
      <w:r w:rsidRPr="00307AD8">
        <w:rPr>
          <w:rFonts w:ascii="Arial" w:hAnsi="Arial" w:cs="Arial"/>
          <w:sz w:val="22"/>
          <w:szCs w:val="22"/>
        </w:rPr>
        <w:t>”, “</w:t>
      </w:r>
      <w:r w:rsidRPr="00307AD8">
        <w:rPr>
          <w:rFonts w:ascii="Arial" w:hAnsi="Arial" w:cs="Arial"/>
          <w:sz w:val="22"/>
          <w:szCs w:val="22"/>
          <w:u w:val="single"/>
        </w:rPr>
        <w:t>Debêntures</w:t>
      </w:r>
      <w:r w:rsidRPr="00307AD8">
        <w:rPr>
          <w:rFonts w:ascii="Arial" w:hAnsi="Arial" w:cs="Arial"/>
          <w:sz w:val="22"/>
          <w:szCs w:val="22"/>
        </w:rPr>
        <w:t>” e “</w:t>
      </w:r>
      <w:r w:rsidRPr="00307AD8">
        <w:rPr>
          <w:rFonts w:ascii="Arial" w:hAnsi="Arial" w:cs="Arial"/>
          <w:sz w:val="22"/>
          <w:szCs w:val="22"/>
          <w:u w:val="single"/>
        </w:rPr>
        <w:t>Colocação Privada</w:t>
      </w:r>
      <w:r w:rsidRPr="00307AD8">
        <w:rPr>
          <w:rFonts w:ascii="Arial" w:hAnsi="Arial" w:cs="Arial"/>
          <w:sz w:val="22"/>
          <w:szCs w:val="22"/>
        </w:rPr>
        <w:t>”);</w:t>
      </w:r>
    </w:p>
    <w:p w14:paraId="5487A086" w14:textId="77777777" w:rsidR="007B629E" w:rsidRPr="00307AD8" w:rsidRDefault="007B629E">
      <w:pPr>
        <w:widowControl w:val="0"/>
        <w:spacing w:line="340" w:lineRule="exact"/>
        <w:rPr>
          <w:rFonts w:ascii="Arial" w:hAnsi="Arial" w:cs="Arial"/>
          <w:sz w:val="22"/>
          <w:szCs w:val="22"/>
        </w:rPr>
      </w:pPr>
    </w:p>
    <w:p w14:paraId="72261256" w14:textId="77777777" w:rsidR="007B629E" w:rsidRPr="00307AD8"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 xml:space="preserve">os recursos a serem captados, por meio das Debêntures, </w:t>
      </w:r>
      <w:r w:rsidRPr="00307AD8">
        <w:rPr>
          <w:rFonts w:ascii="Arial" w:eastAsia="Calibri" w:hAnsi="Arial" w:cs="Arial"/>
          <w:sz w:val="22"/>
          <w:szCs w:val="22"/>
          <w:lang w:eastAsia="en-US"/>
        </w:rPr>
        <w:t>deverão ser utilizados exclusivamente para as atividades da Emissora relacionadas ao agronegócio, conforme destinação de recursos prevista na Cláusula 3.5.1 abaixo</w:t>
      </w:r>
      <w:r w:rsidRPr="00307AD8">
        <w:rPr>
          <w:rFonts w:ascii="Arial" w:hAnsi="Arial" w:cs="Arial"/>
          <w:sz w:val="22"/>
          <w:szCs w:val="22"/>
        </w:rPr>
        <w:t xml:space="preserve">; </w:t>
      </w:r>
    </w:p>
    <w:p w14:paraId="399A6F65" w14:textId="77777777" w:rsidR="007B629E" w:rsidRPr="00307AD8" w:rsidRDefault="007B629E">
      <w:pPr>
        <w:widowControl w:val="0"/>
        <w:autoSpaceDE w:val="0"/>
        <w:autoSpaceDN w:val="0"/>
        <w:adjustRightInd w:val="0"/>
        <w:spacing w:line="340" w:lineRule="exact"/>
        <w:rPr>
          <w:rFonts w:ascii="Arial" w:hAnsi="Arial" w:cs="Arial"/>
          <w:sz w:val="22"/>
          <w:szCs w:val="22"/>
        </w:rPr>
      </w:pPr>
    </w:p>
    <w:p w14:paraId="74B03CCC" w14:textId="77777777" w:rsidR="007B629E" w:rsidRPr="00307AD8"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após a subscrição da totalidade das Debêntures pela Securitizadora, esta será a única titular das Debêntures, passando a ser credora de todas as obrigações</w:t>
      </w:r>
      <w:r w:rsidRPr="00307AD8">
        <w:rPr>
          <w:rFonts w:ascii="Arial" w:hAnsi="Arial" w:cs="Arial"/>
          <w:bCs/>
          <w:sz w:val="22"/>
          <w:szCs w:val="22"/>
        </w:rPr>
        <w:t>, principais e acessórias, devidas pela Emissora no âmbito das Debêntures,</w:t>
      </w:r>
      <w:r w:rsidRPr="00307AD8">
        <w:rPr>
          <w:rFonts w:ascii="Arial" w:hAnsi="Arial" w:cs="Arial"/>
          <w:sz w:val="22"/>
          <w:szCs w:val="22"/>
        </w:rPr>
        <w:t xml:space="preserve"> as quais representam direitos creditórios do agronegócio nos termos do parágrafo primeiro, do artigo 23 da Lei nº 11.076, de 30 de dezembro de 2004, conforme alterada (“</w:t>
      </w:r>
      <w:r w:rsidRPr="00307AD8">
        <w:rPr>
          <w:rFonts w:ascii="Arial" w:hAnsi="Arial" w:cs="Arial"/>
          <w:sz w:val="22"/>
          <w:szCs w:val="22"/>
          <w:u w:val="single"/>
        </w:rPr>
        <w:t>Lei 11.076</w:t>
      </w:r>
      <w:r w:rsidRPr="00307AD8">
        <w:rPr>
          <w:rFonts w:ascii="Arial" w:hAnsi="Arial" w:cs="Arial"/>
          <w:sz w:val="22"/>
          <w:szCs w:val="22"/>
        </w:rPr>
        <w:t>”), e do artigo 3º, parágrafo 4º, inciso II, da Instrução da Comissão de Valores Mobiliários (“</w:t>
      </w:r>
      <w:r w:rsidRPr="00307AD8">
        <w:rPr>
          <w:rFonts w:ascii="Arial" w:hAnsi="Arial" w:cs="Arial"/>
          <w:sz w:val="22"/>
          <w:szCs w:val="22"/>
          <w:u w:val="single"/>
        </w:rPr>
        <w:t>CVM</w:t>
      </w:r>
      <w:r w:rsidRPr="00307AD8">
        <w:rPr>
          <w:rFonts w:ascii="Arial" w:hAnsi="Arial" w:cs="Arial"/>
          <w:sz w:val="22"/>
          <w:szCs w:val="22"/>
        </w:rPr>
        <w:t>”) nº 600, de 1º de agosto de 2018, conforme alterada (“</w:t>
      </w:r>
      <w:r w:rsidRPr="00307AD8">
        <w:rPr>
          <w:rFonts w:ascii="Arial" w:hAnsi="Arial" w:cs="Arial"/>
          <w:sz w:val="22"/>
          <w:szCs w:val="22"/>
          <w:u w:val="single"/>
        </w:rPr>
        <w:t>Instrução CVM 600</w:t>
      </w:r>
      <w:r w:rsidRPr="00307AD8">
        <w:rPr>
          <w:rFonts w:ascii="Arial" w:hAnsi="Arial" w:cs="Arial"/>
          <w:sz w:val="22"/>
          <w:szCs w:val="22"/>
        </w:rPr>
        <w:t>” e “</w:t>
      </w:r>
      <w:r w:rsidRPr="00307AD8">
        <w:rPr>
          <w:rFonts w:ascii="Arial" w:hAnsi="Arial" w:cs="Arial"/>
          <w:sz w:val="22"/>
          <w:szCs w:val="22"/>
          <w:u w:val="single"/>
        </w:rPr>
        <w:t>Créditos do Agronegócio</w:t>
      </w:r>
      <w:r w:rsidRPr="00307AD8">
        <w:rPr>
          <w:rFonts w:ascii="Arial" w:hAnsi="Arial" w:cs="Arial"/>
          <w:sz w:val="22"/>
          <w:szCs w:val="22"/>
        </w:rPr>
        <w:t>”</w:t>
      </w:r>
      <w:r w:rsidR="000C444B" w:rsidRPr="00307AD8">
        <w:rPr>
          <w:rFonts w:ascii="Arial" w:hAnsi="Arial" w:cs="Arial"/>
          <w:sz w:val="22"/>
          <w:szCs w:val="22"/>
        </w:rPr>
        <w:t>, respectivamente</w:t>
      </w:r>
      <w:r w:rsidRPr="00307AD8">
        <w:rPr>
          <w:rFonts w:ascii="Arial" w:hAnsi="Arial" w:cs="Arial"/>
          <w:sz w:val="22"/>
          <w:szCs w:val="22"/>
        </w:rPr>
        <w:t>);</w:t>
      </w:r>
    </w:p>
    <w:p w14:paraId="28194669" w14:textId="77777777" w:rsidR="007B629E" w:rsidRPr="00307AD8" w:rsidRDefault="007B629E">
      <w:pPr>
        <w:widowControl w:val="0"/>
        <w:autoSpaceDE w:val="0"/>
        <w:autoSpaceDN w:val="0"/>
        <w:adjustRightInd w:val="0"/>
        <w:spacing w:line="340" w:lineRule="exact"/>
        <w:rPr>
          <w:rFonts w:ascii="Arial" w:hAnsi="Arial" w:cs="Arial"/>
          <w:sz w:val="22"/>
          <w:szCs w:val="22"/>
        </w:rPr>
      </w:pPr>
    </w:p>
    <w:p w14:paraId="6CAEFDFD" w14:textId="77777777" w:rsidR="007B629E" w:rsidRPr="00C70237"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 xml:space="preserve">a emissão das Debêntures insere-se no contexto de uma operação de securitização de recebíveis do agronegócio que resultará na emissão de certificados de recebíveis do agronegócio objeto da </w:t>
      </w:r>
      <w:r w:rsidR="00E33D99">
        <w:rPr>
          <w:rFonts w:ascii="Arial" w:hAnsi="Arial" w:cs="Arial"/>
          <w:sz w:val="22"/>
          <w:szCs w:val="22"/>
        </w:rPr>
        <w:t>14</w:t>
      </w:r>
      <w:r w:rsidRPr="00307AD8">
        <w:rPr>
          <w:rFonts w:ascii="Arial" w:hAnsi="Arial" w:cs="Arial"/>
          <w:sz w:val="22"/>
          <w:szCs w:val="22"/>
        </w:rPr>
        <w:t xml:space="preserve">ª </w:t>
      </w:r>
      <w:r w:rsidR="00ED5D01" w:rsidRPr="00307AD8">
        <w:rPr>
          <w:rFonts w:ascii="Arial" w:hAnsi="Arial" w:cs="Arial"/>
          <w:sz w:val="22"/>
          <w:szCs w:val="22"/>
        </w:rPr>
        <w:t>e</w:t>
      </w:r>
      <w:r w:rsidRPr="00307AD8">
        <w:rPr>
          <w:rFonts w:ascii="Arial" w:hAnsi="Arial" w:cs="Arial"/>
          <w:sz w:val="22"/>
          <w:szCs w:val="22"/>
        </w:rPr>
        <w:t>missão</w:t>
      </w:r>
      <w:r w:rsidR="00ED5D01" w:rsidRPr="00307AD8">
        <w:rPr>
          <w:rFonts w:ascii="Arial" w:hAnsi="Arial" w:cs="Arial"/>
          <w:sz w:val="22"/>
          <w:szCs w:val="22"/>
        </w:rPr>
        <w:t>, em até duas séries,</w:t>
      </w:r>
      <w:r w:rsidRPr="00307AD8">
        <w:rPr>
          <w:rFonts w:ascii="Arial" w:hAnsi="Arial" w:cs="Arial"/>
          <w:sz w:val="22"/>
          <w:szCs w:val="22"/>
        </w:rPr>
        <w:t xml:space="preserve"> da Securitizadora (“</w:t>
      </w:r>
      <w:r w:rsidRPr="00307AD8">
        <w:rPr>
          <w:rFonts w:ascii="Arial" w:hAnsi="Arial" w:cs="Arial"/>
          <w:sz w:val="22"/>
          <w:szCs w:val="22"/>
          <w:u w:val="single"/>
        </w:rPr>
        <w:t>CRA</w:t>
      </w:r>
      <w:r w:rsidRPr="00307AD8">
        <w:rPr>
          <w:rFonts w:ascii="Arial" w:hAnsi="Arial" w:cs="Arial"/>
          <w:sz w:val="22"/>
          <w:szCs w:val="22"/>
        </w:rPr>
        <w:t>”) em relação aos quais os Créditos do Agronegócio serão vinculados como lastro (“</w:t>
      </w:r>
      <w:r w:rsidRPr="00307AD8">
        <w:rPr>
          <w:rFonts w:ascii="Arial" w:hAnsi="Arial" w:cs="Arial"/>
          <w:sz w:val="22"/>
          <w:szCs w:val="22"/>
          <w:u w:val="single"/>
        </w:rPr>
        <w:t>Operação de Securitização</w:t>
      </w:r>
      <w:r w:rsidRPr="00307AD8">
        <w:rPr>
          <w:rFonts w:ascii="Arial" w:hAnsi="Arial" w:cs="Arial"/>
          <w:sz w:val="22"/>
          <w:szCs w:val="22"/>
        </w:rPr>
        <w:t>”)</w:t>
      </w:r>
      <w:r w:rsidRPr="00307AD8">
        <w:rPr>
          <w:rFonts w:ascii="Arial" w:hAnsi="Arial" w:cs="Arial"/>
          <w:color w:val="000000"/>
          <w:sz w:val="22"/>
          <w:szCs w:val="22"/>
        </w:rPr>
        <w:t xml:space="preserve"> </w:t>
      </w:r>
      <w:r w:rsidRPr="00307AD8">
        <w:rPr>
          <w:rFonts w:ascii="Arial" w:hAnsi="Arial" w:cs="Arial"/>
          <w:sz w:val="22"/>
          <w:szCs w:val="22"/>
        </w:rPr>
        <w:t>por meio da celebração do “</w:t>
      </w:r>
      <w:r w:rsidRPr="00307AD8">
        <w:rPr>
          <w:rFonts w:ascii="Arial" w:hAnsi="Arial" w:cs="Arial"/>
          <w:i/>
          <w:sz w:val="22"/>
          <w:szCs w:val="22"/>
        </w:rPr>
        <w:t xml:space="preserve">Termo de Securitização de Direitos Creditórios do Agronegócio para Emissão de Certificados de Recebíveis do Agronegócio da </w:t>
      </w:r>
      <w:r w:rsidR="00E33D99">
        <w:rPr>
          <w:rFonts w:ascii="Arial" w:hAnsi="Arial" w:cs="Arial"/>
          <w:i/>
          <w:sz w:val="22"/>
          <w:szCs w:val="22"/>
        </w:rPr>
        <w:t>14</w:t>
      </w:r>
      <w:r w:rsidRPr="00307AD8">
        <w:rPr>
          <w:rFonts w:ascii="Arial" w:hAnsi="Arial" w:cs="Arial"/>
          <w:i/>
          <w:sz w:val="22"/>
          <w:szCs w:val="22"/>
        </w:rPr>
        <w:t xml:space="preserve">ª </w:t>
      </w:r>
      <w:r w:rsidR="00E33D99" w:rsidRPr="00307AD8">
        <w:rPr>
          <w:rFonts w:ascii="Arial" w:hAnsi="Arial" w:cs="Arial"/>
          <w:i/>
          <w:sz w:val="22"/>
          <w:szCs w:val="22"/>
        </w:rPr>
        <w:t>(</w:t>
      </w:r>
      <w:r w:rsidR="00582429">
        <w:rPr>
          <w:rFonts w:ascii="Arial" w:hAnsi="Arial" w:cs="Arial"/>
          <w:i/>
          <w:sz w:val="22"/>
          <w:szCs w:val="22"/>
        </w:rPr>
        <w:t>D</w:t>
      </w:r>
      <w:r w:rsidR="00E33D99">
        <w:rPr>
          <w:rFonts w:ascii="Arial" w:hAnsi="Arial" w:cs="Arial"/>
          <w:i/>
          <w:sz w:val="22"/>
          <w:szCs w:val="22"/>
        </w:rPr>
        <w:t xml:space="preserve">écima </w:t>
      </w:r>
      <w:r w:rsidR="00582429">
        <w:rPr>
          <w:rFonts w:ascii="Arial" w:hAnsi="Arial" w:cs="Arial"/>
          <w:i/>
          <w:sz w:val="22"/>
          <w:szCs w:val="22"/>
        </w:rPr>
        <w:t>Q</w:t>
      </w:r>
      <w:r w:rsidR="00E33D99">
        <w:rPr>
          <w:rFonts w:ascii="Arial" w:hAnsi="Arial" w:cs="Arial"/>
          <w:i/>
          <w:sz w:val="22"/>
          <w:szCs w:val="22"/>
        </w:rPr>
        <w:t>uarta</w:t>
      </w:r>
      <w:r w:rsidR="00E33D99" w:rsidRPr="00307AD8">
        <w:rPr>
          <w:rFonts w:ascii="Arial" w:hAnsi="Arial" w:cs="Arial"/>
          <w:i/>
          <w:sz w:val="22"/>
          <w:szCs w:val="22"/>
        </w:rPr>
        <w:t xml:space="preserve">) </w:t>
      </w:r>
      <w:r w:rsidRPr="00307AD8">
        <w:rPr>
          <w:rFonts w:ascii="Arial" w:hAnsi="Arial" w:cs="Arial"/>
          <w:i/>
          <w:sz w:val="22"/>
          <w:szCs w:val="22"/>
        </w:rPr>
        <w:t>Emissão</w:t>
      </w:r>
      <w:r w:rsidR="00486333" w:rsidRPr="00307AD8">
        <w:rPr>
          <w:rFonts w:ascii="Arial" w:hAnsi="Arial" w:cs="Arial"/>
          <w:i/>
          <w:sz w:val="22"/>
          <w:szCs w:val="22"/>
        </w:rPr>
        <w:t>, em até Duas Séries,</w:t>
      </w:r>
      <w:r w:rsidRPr="00307AD8">
        <w:rPr>
          <w:rFonts w:ascii="Arial" w:hAnsi="Arial" w:cs="Arial"/>
          <w:i/>
          <w:sz w:val="22"/>
          <w:szCs w:val="22"/>
        </w:rPr>
        <w:t xml:space="preserve"> da ISEC Securitizadora S.A. Lastreados em Direitos Creditórios do Agronegócio Devidos pela Minerva S.A.</w:t>
      </w:r>
      <w:r w:rsidRPr="00307AD8">
        <w:rPr>
          <w:rFonts w:ascii="Arial" w:hAnsi="Arial" w:cs="Arial"/>
          <w:sz w:val="22"/>
          <w:szCs w:val="22"/>
        </w:rPr>
        <w:t xml:space="preserve">”, a ser celebrado entre a Securitizadora e a </w:t>
      </w:r>
      <w:r w:rsidRPr="00213F02">
        <w:rPr>
          <w:rFonts w:ascii="Arial" w:hAnsi="Arial" w:cs="Arial"/>
          <w:sz w:val="22"/>
          <w:szCs w:val="22"/>
        </w:rPr>
        <w:t>Oliveira Trust Distribuidora de Títulos e Valores Mobiliários S.A.</w:t>
      </w:r>
      <w:r w:rsidRPr="00C70237">
        <w:rPr>
          <w:rFonts w:ascii="Arial" w:hAnsi="Arial" w:cs="Arial"/>
          <w:sz w:val="22"/>
          <w:szCs w:val="22"/>
        </w:rPr>
        <w:t xml:space="preserve"> (“</w:t>
      </w:r>
      <w:r w:rsidRPr="00C70237">
        <w:rPr>
          <w:rFonts w:ascii="Arial" w:hAnsi="Arial" w:cs="Arial"/>
          <w:sz w:val="22"/>
          <w:szCs w:val="22"/>
          <w:u w:val="single"/>
        </w:rPr>
        <w:t>Agente Fiduciário dos CRA</w:t>
      </w:r>
      <w:r w:rsidRPr="00C70237">
        <w:rPr>
          <w:rFonts w:ascii="Arial" w:hAnsi="Arial" w:cs="Arial"/>
          <w:sz w:val="22"/>
          <w:szCs w:val="22"/>
        </w:rPr>
        <w:t>” e “</w:t>
      </w:r>
      <w:r w:rsidRPr="00C70237">
        <w:rPr>
          <w:rFonts w:ascii="Arial" w:hAnsi="Arial" w:cs="Arial"/>
          <w:sz w:val="22"/>
          <w:szCs w:val="22"/>
          <w:u w:val="single"/>
        </w:rPr>
        <w:t>Termo de Securitização</w:t>
      </w:r>
      <w:r w:rsidRPr="00C70237">
        <w:rPr>
          <w:rFonts w:ascii="Arial" w:hAnsi="Arial" w:cs="Arial"/>
          <w:sz w:val="22"/>
          <w:szCs w:val="22"/>
        </w:rPr>
        <w:t>”, respectivamente), nos termos da Instrução CVM 600;</w:t>
      </w:r>
      <w:r w:rsidR="00794940" w:rsidRPr="00C70237">
        <w:rPr>
          <w:rFonts w:ascii="Arial" w:hAnsi="Arial" w:cs="Arial"/>
          <w:sz w:val="22"/>
          <w:szCs w:val="22"/>
        </w:rPr>
        <w:t xml:space="preserve"> </w:t>
      </w:r>
    </w:p>
    <w:p w14:paraId="1052B691" w14:textId="77777777" w:rsidR="007B629E" w:rsidRPr="00C70237" w:rsidRDefault="007B629E">
      <w:pPr>
        <w:widowControl w:val="0"/>
        <w:autoSpaceDE w:val="0"/>
        <w:autoSpaceDN w:val="0"/>
        <w:adjustRightInd w:val="0"/>
        <w:spacing w:line="340" w:lineRule="exact"/>
        <w:rPr>
          <w:rFonts w:ascii="Arial" w:hAnsi="Arial" w:cs="Arial"/>
          <w:sz w:val="22"/>
          <w:szCs w:val="22"/>
        </w:rPr>
      </w:pPr>
    </w:p>
    <w:p w14:paraId="5032A2A1" w14:textId="77777777" w:rsidR="007B629E" w:rsidRPr="00C70237" w:rsidRDefault="007B629E">
      <w:pPr>
        <w:widowControl w:val="0"/>
        <w:numPr>
          <w:ilvl w:val="0"/>
          <w:numId w:val="66"/>
        </w:numPr>
        <w:autoSpaceDE w:val="0"/>
        <w:autoSpaceDN w:val="0"/>
        <w:adjustRightInd w:val="0"/>
        <w:spacing w:line="340" w:lineRule="exact"/>
        <w:ind w:left="0" w:firstLine="0"/>
        <w:rPr>
          <w:rFonts w:ascii="Arial" w:hAnsi="Arial" w:cs="Arial"/>
          <w:bCs/>
          <w:sz w:val="22"/>
          <w:szCs w:val="22"/>
        </w:rPr>
      </w:pPr>
      <w:r w:rsidRPr="00C70237">
        <w:rPr>
          <w:rFonts w:ascii="Arial" w:hAnsi="Arial" w:cs="Arial"/>
          <w:sz w:val="22"/>
          <w:szCs w:val="22"/>
        </w:rPr>
        <w:t xml:space="preserve">o Agente Fiduciário dos CRA, na qualidade de representante dos titulares de CRA, a ser contratado por meio do </w:t>
      </w:r>
      <w:r w:rsidRPr="00C70237">
        <w:rPr>
          <w:rFonts w:ascii="Arial" w:eastAsia="Calibri" w:hAnsi="Arial" w:cs="Arial"/>
          <w:sz w:val="22"/>
          <w:szCs w:val="22"/>
          <w:lang w:eastAsia="en-US"/>
        </w:rPr>
        <w:t>Termo de Securitização</w:t>
      </w:r>
      <w:r w:rsidRPr="00C70237">
        <w:rPr>
          <w:rFonts w:ascii="Arial" w:hAnsi="Arial" w:cs="Arial"/>
          <w:sz w:val="22"/>
          <w:szCs w:val="22"/>
        </w:rPr>
        <w:t>, acompanhará a aplicação dos recursos captados com a presente Emissão, nos termos da Cláusula 3.5 abaixo; e</w:t>
      </w:r>
    </w:p>
    <w:p w14:paraId="4195DF0B" w14:textId="77777777" w:rsidR="007B629E" w:rsidRPr="00C70237" w:rsidRDefault="007B629E">
      <w:pPr>
        <w:widowControl w:val="0"/>
        <w:autoSpaceDE w:val="0"/>
        <w:autoSpaceDN w:val="0"/>
        <w:adjustRightInd w:val="0"/>
        <w:spacing w:line="340" w:lineRule="exact"/>
        <w:rPr>
          <w:rFonts w:ascii="Arial" w:hAnsi="Arial" w:cs="Arial"/>
          <w:bCs/>
          <w:sz w:val="22"/>
          <w:szCs w:val="22"/>
        </w:rPr>
      </w:pPr>
    </w:p>
    <w:p w14:paraId="2D9A79B2" w14:textId="77777777" w:rsidR="007B629E" w:rsidRPr="00C70237" w:rsidRDefault="007B629E">
      <w:pPr>
        <w:widowControl w:val="0"/>
        <w:numPr>
          <w:ilvl w:val="0"/>
          <w:numId w:val="66"/>
        </w:numPr>
        <w:autoSpaceDE w:val="0"/>
        <w:autoSpaceDN w:val="0"/>
        <w:adjustRightInd w:val="0"/>
        <w:spacing w:line="340" w:lineRule="exact"/>
        <w:ind w:left="0" w:firstLine="0"/>
        <w:rPr>
          <w:rFonts w:ascii="Arial" w:hAnsi="Arial" w:cs="Arial"/>
          <w:bCs/>
          <w:sz w:val="22"/>
          <w:szCs w:val="22"/>
        </w:rPr>
      </w:pPr>
      <w:r w:rsidRPr="00C70237">
        <w:rPr>
          <w:rFonts w:ascii="Arial" w:hAnsi="Arial" w:cs="Arial"/>
          <w:sz w:val="22"/>
          <w:szCs w:val="22"/>
        </w:rPr>
        <w:t>os CRA serão distribuídos por meio de oferta pública de distribuição</w:t>
      </w:r>
      <w:r w:rsidR="00794940" w:rsidRPr="00C70237">
        <w:rPr>
          <w:rFonts w:ascii="Arial" w:hAnsi="Arial" w:cs="Arial"/>
          <w:sz w:val="22"/>
          <w:szCs w:val="22"/>
        </w:rPr>
        <w:t>, com esforços restritos,</w:t>
      </w:r>
      <w:r w:rsidRPr="00C70237">
        <w:rPr>
          <w:rFonts w:ascii="Arial" w:hAnsi="Arial" w:cs="Arial"/>
          <w:sz w:val="22"/>
          <w:szCs w:val="22"/>
        </w:rPr>
        <w:t xml:space="preserve"> em regime </w:t>
      </w:r>
      <w:r w:rsidR="00582429">
        <w:rPr>
          <w:rFonts w:ascii="Arial" w:hAnsi="Arial" w:cs="Arial"/>
          <w:sz w:val="22"/>
          <w:szCs w:val="22"/>
        </w:rPr>
        <w:t xml:space="preserve">misto </w:t>
      </w:r>
      <w:r w:rsidRPr="00C70237">
        <w:rPr>
          <w:rFonts w:ascii="Arial" w:hAnsi="Arial" w:cs="Arial"/>
          <w:sz w:val="22"/>
          <w:szCs w:val="22"/>
        </w:rPr>
        <w:t>de</w:t>
      </w:r>
      <w:r w:rsidR="006068C6">
        <w:rPr>
          <w:rFonts w:ascii="Arial" w:hAnsi="Arial" w:cs="Arial"/>
          <w:sz w:val="22"/>
          <w:szCs w:val="22"/>
        </w:rPr>
        <w:t xml:space="preserve"> </w:t>
      </w:r>
      <w:r w:rsidRPr="00C70237">
        <w:rPr>
          <w:rFonts w:ascii="Arial" w:hAnsi="Arial" w:cs="Arial"/>
          <w:sz w:val="22"/>
          <w:szCs w:val="22"/>
        </w:rPr>
        <w:t xml:space="preserve">garantia firme </w:t>
      </w:r>
      <w:r w:rsidR="006068C6">
        <w:rPr>
          <w:rFonts w:ascii="Arial" w:hAnsi="Arial" w:cs="Arial"/>
          <w:sz w:val="22"/>
          <w:szCs w:val="22"/>
        </w:rPr>
        <w:t xml:space="preserve">e melhores esforços </w:t>
      </w:r>
      <w:r w:rsidRPr="00C70237">
        <w:rPr>
          <w:rFonts w:ascii="Arial" w:hAnsi="Arial" w:cs="Arial"/>
          <w:sz w:val="22"/>
          <w:szCs w:val="22"/>
        </w:rPr>
        <w:t xml:space="preserve">de colocação para o volume </w:t>
      </w:r>
      <w:r w:rsidR="00794940" w:rsidRPr="00C70237">
        <w:rPr>
          <w:rFonts w:ascii="Arial" w:hAnsi="Arial" w:cs="Arial"/>
          <w:sz w:val="22"/>
          <w:szCs w:val="22"/>
        </w:rPr>
        <w:t>total dos CRA</w:t>
      </w:r>
      <w:r w:rsidRPr="00C70237">
        <w:rPr>
          <w:rFonts w:ascii="Arial" w:hAnsi="Arial" w:cs="Arial"/>
          <w:sz w:val="22"/>
          <w:szCs w:val="22"/>
        </w:rPr>
        <w:t xml:space="preserve">, nos termos da Instrução </w:t>
      </w:r>
      <w:r w:rsidR="000C444B" w:rsidRPr="00C70237">
        <w:rPr>
          <w:rFonts w:ascii="Arial" w:hAnsi="Arial" w:cs="Arial"/>
          <w:sz w:val="22"/>
          <w:szCs w:val="22"/>
        </w:rPr>
        <w:t xml:space="preserve">da </w:t>
      </w:r>
      <w:r w:rsidRPr="00C70237">
        <w:rPr>
          <w:rFonts w:ascii="Arial" w:hAnsi="Arial" w:cs="Arial"/>
          <w:sz w:val="22"/>
          <w:szCs w:val="22"/>
        </w:rPr>
        <w:t>CVM nº 4</w:t>
      </w:r>
      <w:r w:rsidR="00794940" w:rsidRPr="00C70237">
        <w:rPr>
          <w:rFonts w:ascii="Arial" w:hAnsi="Arial" w:cs="Arial"/>
          <w:sz w:val="22"/>
          <w:szCs w:val="22"/>
        </w:rPr>
        <w:t>76, de 16 de janeiro de 2009</w:t>
      </w:r>
      <w:r w:rsidRPr="00C70237">
        <w:rPr>
          <w:rFonts w:ascii="Arial" w:hAnsi="Arial" w:cs="Arial"/>
          <w:sz w:val="22"/>
          <w:szCs w:val="22"/>
        </w:rPr>
        <w:t>, conforme alterada (“</w:t>
      </w:r>
      <w:r w:rsidRPr="00C70237">
        <w:rPr>
          <w:rFonts w:ascii="Arial" w:hAnsi="Arial" w:cs="Arial"/>
          <w:sz w:val="22"/>
          <w:szCs w:val="22"/>
          <w:u w:val="single"/>
        </w:rPr>
        <w:t>Oferta</w:t>
      </w:r>
      <w:r w:rsidRPr="00C70237">
        <w:rPr>
          <w:rFonts w:ascii="Arial" w:hAnsi="Arial" w:cs="Arial"/>
          <w:sz w:val="22"/>
          <w:szCs w:val="22"/>
        </w:rPr>
        <w:t>” e “</w:t>
      </w:r>
      <w:r w:rsidRPr="00C70237">
        <w:rPr>
          <w:rFonts w:ascii="Arial" w:hAnsi="Arial" w:cs="Arial"/>
          <w:sz w:val="22"/>
          <w:szCs w:val="22"/>
          <w:u w:val="single"/>
        </w:rPr>
        <w:t>Instrução CVM 4</w:t>
      </w:r>
      <w:r w:rsidR="00794940" w:rsidRPr="00C70237">
        <w:rPr>
          <w:rFonts w:ascii="Arial" w:hAnsi="Arial" w:cs="Arial"/>
          <w:sz w:val="22"/>
          <w:szCs w:val="22"/>
          <w:u w:val="single"/>
        </w:rPr>
        <w:t>76</w:t>
      </w:r>
      <w:r w:rsidRPr="00C70237">
        <w:rPr>
          <w:rFonts w:ascii="Arial" w:hAnsi="Arial" w:cs="Arial"/>
          <w:sz w:val="22"/>
          <w:szCs w:val="22"/>
        </w:rPr>
        <w:t>”);</w:t>
      </w:r>
    </w:p>
    <w:p w14:paraId="1A3B6D32" w14:textId="77777777" w:rsidR="007B629E" w:rsidRPr="00C70237" w:rsidRDefault="007B629E">
      <w:pPr>
        <w:widowControl w:val="0"/>
        <w:suppressAutoHyphens/>
        <w:spacing w:line="340" w:lineRule="exact"/>
        <w:rPr>
          <w:rFonts w:ascii="Arial" w:hAnsi="Arial" w:cs="Arial"/>
          <w:bCs/>
          <w:sz w:val="22"/>
          <w:szCs w:val="22"/>
        </w:rPr>
      </w:pPr>
    </w:p>
    <w:p w14:paraId="74D8CE3C" w14:textId="77777777" w:rsidR="007B629E" w:rsidRPr="00307AD8" w:rsidRDefault="007B629E">
      <w:pPr>
        <w:widowControl w:val="0"/>
        <w:suppressAutoHyphens/>
        <w:spacing w:line="340" w:lineRule="exact"/>
        <w:rPr>
          <w:rFonts w:ascii="Arial" w:hAnsi="Arial" w:cs="Arial"/>
          <w:sz w:val="22"/>
          <w:szCs w:val="22"/>
        </w:rPr>
      </w:pPr>
      <w:r w:rsidRPr="00C70237">
        <w:rPr>
          <w:rFonts w:ascii="Arial" w:hAnsi="Arial" w:cs="Arial"/>
          <w:sz w:val="22"/>
          <w:szCs w:val="22"/>
        </w:rPr>
        <w:t xml:space="preserve">vêm por esta e na melhor forma de direito firmar o presente “Instrumento Particular de Escritura da </w:t>
      </w:r>
      <w:r w:rsidR="00794940" w:rsidRPr="00C70237">
        <w:rPr>
          <w:rFonts w:ascii="Arial" w:hAnsi="Arial" w:cs="Arial"/>
          <w:sz w:val="22"/>
          <w:szCs w:val="22"/>
        </w:rPr>
        <w:t>8</w:t>
      </w:r>
      <w:r w:rsidRPr="00C70237">
        <w:rPr>
          <w:rFonts w:ascii="Arial" w:hAnsi="Arial" w:cs="Arial"/>
          <w:sz w:val="22"/>
          <w:szCs w:val="22"/>
        </w:rPr>
        <w:t>ª (</w:t>
      </w:r>
      <w:r w:rsidR="00794940" w:rsidRPr="00C70237">
        <w:rPr>
          <w:rFonts w:ascii="Arial" w:hAnsi="Arial" w:cs="Arial"/>
          <w:sz w:val="22"/>
          <w:szCs w:val="22"/>
        </w:rPr>
        <w:t>Oitava</w:t>
      </w:r>
      <w:r w:rsidRPr="00C70237">
        <w:rPr>
          <w:rFonts w:ascii="Arial" w:hAnsi="Arial" w:cs="Arial"/>
          <w:sz w:val="22"/>
          <w:szCs w:val="22"/>
        </w:rPr>
        <w:t xml:space="preserve">) Emissão de Debêntures Simples, Não Conversíveis em Ações, da Espécie Quirografária, em </w:t>
      </w:r>
      <w:r w:rsidR="00794940" w:rsidRPr="00307AD8">
        <w:rPr>
          <w:rFonts w:ascii="Arial" w:hAnsi="Arial" w:cs="Arial"/>
          <w:sz w:val="22"/>
          <w:szCs w:val="22"/>
        </w:rPr>
        <w:t xml:space="preserve">até Duas </w:t>
      </w:r>
      <w:r w:rsidRPr="00307AD8">
        <w:rPr>
          <w:rFonts w:ascii="Arial" w:hAnsi="Arial" w:cs="Arial"/>
          <w:sz w:val="22"/>
          <w:szCs w:val="22"/>
        </w:rPr>
        <w:t>Série</w:t>
      </w:r>
      <w:r w:rsidR="00794940" w:rsidRPr="00307AD8">
        <w:rPr>
          <w:rFonts w:ascii="Arial" w:hAnsi="Arial" w:cs="Arial"/>
          <w:sz w:val="22"/>
          <w:szCs w:val="22"/>
        </w:rPr>
        <w:t>s</w:t>
      </w:r>
      <w:r w:rsidRPr="00307AD8">
        <w:rPr>
          <w:rFonts w:ascii="Arial" w:hAnsi="Arial" w:cs="Arial"/>
          <w:sz w:val="22"/>
          <w:szCs w:val="22"/>
        </w:rPr>
        <w:t>, para Colocação Privada, da Minerva S.A.” (“</w:t>
      </w:r>
      <w:r w:rsidRPr="00307AD8">
        <w:rPr>
          <w:rFonts w:ascii="Arial" w:hAnsi="Arial" w:cs="Arial"/>
          <w:sz w:val="22"/>
          <w:szCs w:val="22"/>
          <w:u w:val="single"/>
        </w:rPr>
        <w:t>Escritura de Emissão</w:t>
      </w:r>
      <w:r w:rsidRPr="00307AD8">
        <w:rPr>
          <w:rFonts w:ascii="Arial" w:hAnsi="Arial" w:cs="Arial"/>
          <w:sz w:val="22"/>
          <w:szCs w:val="22"/>
        </w:rPr>
        <w:t>”), que será regido pelas cláusulas e condições a seguir.</w:t>
      </w:r>
    </w:p>
    <w:p w14:paraId="3C6CC10B" w14:textId="77777777" w:rsidR="007B629E" w:rsidRPr="00307AD8" w:rsidRDefault="007B629E">
      <w:pPr>
        <w:widowControl w:val="0"/>
        <w:suppressAutoHyphens/>
        <w:spacing w:line="340" w:lineRule="exact"/>
        <w:rPr>
          <w:rFonts w:ascii="Arial" w:hAnsi="Arial" w:cs="Arial"/>
          <w:sz w:val="22"/>
          <w:szCs w:val="22"/>
        </w:rPr>
      </w:pPr>
    </w:p>
    <w:p w14:paraId="3336968B" w14:textId="77777777" w:rsidR="007B629E" w:rsidRPr="00213F02" w:rsidRDefault="007B629E">
      <w:pPr>
        <w:widowControl w:val="0"/>
        <w:tabs>
          <w:tab w:val="left" w:pos="2366"/>
        </w:tabs>
        <w:spacing w:line="340" w:lineRule="exact"/>
        <w:rPr>
          <w:rFonts w:ascii="Arial" w:hAnsi="Arial" w:cs="Arial"/>
          <w:sz w:val="22"/>
          <w:szCs w:val="22"/>
        </w:rPr>
      </w:pPr>
      <w:r w:rsidRPr="00213F02">
        <w:rPr>
          <w:rFonts w:ascii="Arial" w:hAnsi="Arial" w:cs="Arial"/>
          <w:sz w:val="22"/>
          <w:szCs w:val="22"/>
        </w:rPr>
        <w:t>Os termos aqui iniciados em letra maiúscula, estejam no singular ou no plural, terão o significado a eles atribuído nesta Escritura de Emissão, ainda que posteriormente ao seu uso.</w:t>
      </w:r>
    </w:p>
    <w:p w14:paraId="503A1A47" w14:textId="77777777" w:rsidR="007B629E" w:rsidRPr="00C70237" w:rsidRDefault="007B629E">
      <w:pPr>
        <w:widowControl w:val="0"/>
        <w:suppressAutoHyphens/>
        <w:spacing w:line="340" w:lineRule="exact"/>
        <w:rPr>
          <w:rFonts w:ascii="Arial" w:hAnsi="Arial" w:cs="Arial"/>
          <w:sz w:val="22"/>
          <w:szCs w:val="22"/>
        </w:rPr>
      </w:pPr>
    </w:p>
    <w:p w14:paraId="600EF014" w14:textId="77777777" w:rsidR="007B629E" w:rsidRPr="00C70237" w:rsidRDefault="007B629E">
      <w:pPr>
        <w:pStyle w:val="Ttulo2"/>
        <w:keepNext w:val="0"/>
        <w:widowControl w:val="0"/>
        <w:suppressAutoHyphens/>
        <w:spacing w:line="340" w:lineRule="exact"/>
        <w:rPr>
          <w:rFonts w:ascii="Arial" w:hAnsi="Arial" w:cs="Arial"/>
          <w:sz w:val="22"/>
          <w:szCs w:val="22"/>
        </w:rPr>
      </w:pPr>
      <w:bookmarkStart w:id="90" w:name="_Toc482662818"/>
      <w:r w:rsidRPr="00C70237">
        <w:rPr>
          <w:rFonts w:ascii="Arial" w:hAnsi="Arial" w:cs="Arial"/>
          <w:sz w:val="22"/>
          <w:szCs w:val="22"/>
        </w:rPr>
        <w:t>CLÁUSULA PRIMEIRA – DA AUTORIZAÇÃO</w:t>
      </w:r>
      <w:bookmarkEnd w:id="90"/>
    </w:p>
    <w:p w14:paraId="381D2AC0" w14:textId="77777777" w:rsidR="007B629E" w:rsidRPr="00C70237" w:rsidRDefault="007B629E">
      <w:pPr>
        <w:widowControl w:val="0"/>
        <w:suppressAutoHyphens/>
        <w:spacing w:line="340" w:lineRule="exact"/>
        <w:rPr>
          <w:rFonts w:ascii="Arial" w:hAnsi="Arial" w:cs="Arial"/>
          <w:sz w:val="22"/>
          <w:szCs w:val="22"/>
        </w:rPr>
      </w:pPr>
    </w:p>
    <w:p w14:paraId="51FDC86A" w14:textId="77777777" w:rsidR="007B629E" w:rsidRPr="00213F02" w:rsidRDefault="007B629E">
      <w:pPr>
        <w:widowControl w:val="0"/>
        <w:numPr>
          <w:ilvl w:val="1"/>
          <w:numId w:val="53"/>
        </w:numPr>
        <w:tabs>
          <w:tab w:val="left" w:pos="709"/>
        </w:tabs>
        <w:spacing w:line="340" w:lineRule="exact"/>
        <w:ind w:left="0" w:firstLine="0"/>
        <w:rPr>
          <w:rFonts w:ascii="Arial" w:hAnsi="Arial" w:cs="Arial"/>
          <w:b/>
          <w:sz w:val="22"/>
          <w:szCs w:val="22"/>
        </w:rPr>
      </w:pPr>
      <w:bookmarkStart w:id="91" w:name="_Ref182048201"/>
      <w:r w:rsidRPr="00213F02">
        <w:rPr>
          <w:rFonts w:ascii="Arial" w:hAnsi="Arial" w:cs="Arial"/>
          <w:b/>
          <w:sz w:val="22"/>
          <w:szCs w:val="22"/>
        </w:rPr>
        <w:t xml:space="preserve">Autorização da Emissora </w:t>
      </w:r>
    </w:p>
    <w:p w14:paraId="0FFE5AFC" w14:textId="77777777" w:rsidR="007B629E" w:rsidRPr="00213F02" w:rsidRDefault="007B629E">
      <w:pPr>
        <w:widowControl w:val="0"/>
        <w:spacing w:line="340" w:lineRule="exact"/>
        <w:rPr>
          <w:rFonts w:ascii="Arial" w:hAnsi="Arial" w:cs="Arial"/>
          <w:b/>
          <w:sz w:val="22"/>
          <w:szCs w:val="22"/>
        </w:rPr>
      </w:pPr>
    </w:p>
    <w:p w14:paraId="2BF52C2C" w14:textId="77777777" w:rsidR="007B629E" w:rsidRPr="00213F02" w:rsidRDefault="007B629E">
      <w:pPr>
        <w:widowControl w:val="0"/>
        <w:numPr>
          <w:ilvl w:val="2"/>
          <w:numId w:val="63"/>
        </w:numPr>
        <w:spacing w:line="340" w:lineRule="exact"/>
        <w:ind w:left="0" w:firstLine="0"/>
        <w:rPr>
          <w:rFonts w:ascii="Arial" w:hAnsi="Arial" w:cs="Arial"/>
          <w:b/>
          <w:sz w:val="22"/>
          <w:szCs w:val="22"/>
        </w:rPr>
      </w:pPr>
      <w:r w:rsidRPr="00213F02">
        <w:rPr>
          <w:rFonts w:ascii="Arial" w:hAnsi="Arial" w:cs="Arial"/>
          <w:sz w:val="22"/>
          <w:szCs w:val="22"/>
        </w:rPr>
        <w:t>A Emissão das Debêntures é realizada com base nas deliberações</w:t>
      </w:r>
      <w:bookmarkEnd w:id="91"/>
      <w:r w:rsidRPr="00213F02">
        <w:rPr>
          <w:rFonts w:ascii="Arial" w:hAnsi="Arial" w:cs="Arial"/>
          <w:sz w:val="22"/>
          <w:szCs w:val="22"/>
        </w:rPr>
        <w:t xml:space="preserve"> da Reunião do Conselho de Administração da Emissora realizada em </w:t>
      </w:r>
      <w:r w:rsidR="0022139F">
        <w:rPr>
          <w:rFonts w:ascii="Arial" w:hAnsi="Arial" w:cs="Arial"/>
          <w:sz w:val="22"/>
          <w:szCs w:val="22"/>
        </w:rPr>
        <w:t>18</w:t>
      </w:r>
      <w:r w:rsidRPr="00213F02">
        <w:rPr>
          <w:rFonts w:ascii="Arial" w:hAnsi="Arial" w:cs="Arial"/>
          <w:sz w:val="22"/>
          <w:szCs w:val="22"/>
        </w:rPr>
        <w:t xml:space="preserve"> de </w:t>
      </w:r>
      <w:r w:rsidR="007E7152" w:rsidRPr="00213F02">
        <w:rPr>
          <w:rFonts w:ascii="Arial" w:hAnsi="Arial" w:cs="Arial"/>
          <w:sz w:val="22"/>
          <w:szCs w:val="22"/>
        </w:rPr>
        <w:t>maio</w:t>
      </w:r>
      <w:r w:rsidRPr="00213F02">
        <w:rPr>
          <w:rFonts w:ascii="Arial" w:hAnsi="Arial" w:cs="Arial"/>
          <w:sz w:val="22"/>
          <w:szCs w:val="22"/>
        </w:rPr>
        <w:t xml:space="preserve"> de 20</w:t>
      </w:r>
      <w:r w:rsidR="00794940" w:rsidRPr="00213F02">
        <w:rPr>
          <w:rFonts w:ascii="Arial" w:hAnsi="Arial" w:cs="Arial"/>
          <w:sz w:val="22"/>
          <w:szCs w:val="22"/>
        </w:rPr>
        <w:t>20</w:t>
      </w:r>
      <w:r w:rsidRPr="00213F02">
        <w:rPr>
          <w:rFonts w:ascii="Arial" w:hAnsi="Arial" w:cs="Arial"/>
          <w:sz w:val="22"/>
          <w:szCs w:val="22"/>
        </w:rPr>
        <w:t xml:space="preserve"> (“</w:t>
      </w:r>
      <w:r w:rsidRPr="00C70237">
        <w:rPr>
          <w:rFonts w:ascii="Arial" w:hAnsi="Arial" w:cs="Arial"/>
          <w:sz w:val="22"/>
          <w:szCs w:val="22"/>
          <w:u w:val="single"/>
        </w:rPr>
        <w:t xml:space="preserve">RCA </w:t>
      </w:r>
      <w:r w:rsidRPr="00213F02">
        <w:rPr>
          <w:rFonts w:ascii="Arial" w:hAnsi="Arial" w:cs="Arial"/>
          <w:sz w:val="22"/>
          <w:szCs w:val="22"/>
          <w:u w:val="single"/>
        </w:rPr>
        <w:t>da Emissão</w:t>
      </w:r>
      <w:r w:rsidRPr="00213F02">
        <w:rPr>
          <w:rFonts w:ascii="Arial" w:hAnsi="Arial" w:cs="Arial"/>
          <w:sz w:val="22"/>
          <w:szCs w:val="22"/>
        </w:rPr>
        <w:t>”), nos termos do artigo 59, §1º, da Lei nº 6.404, de 15 de dezembro de 1976, conforme alterada (“</w:t>
      </w:r>
      <w:r w:rsidRPr="00213F02">
        <w:rPr>
          <w:rFonts w:ascii="Arial" w:hAnsi="Arial" w:cs="Arial"/>
          <w:sz w:val="22"/>
          <w:szCs w:val="22"/>
          <w:u w:val="single"/>
        </w:rPr>
        <w:t>Lei das Sociedades por Ações</w:t>
      </w:r>
      <w:r w:rsidRPr="00213F02">
        <w:rPr>
          <w:rFonts w:ascii="Arial" w:hAnsi="Arial" w:cs="Arial"/>
          <w:sz w:val="22"/>
          <w:szCs w:val="22"/>
        </w:rPr>
        <w:t>”), que: (i) aprovou os termos e condições da Emissão</w:t>
      </w:r>
      <w:r w:rsidRPr="00C70237">
        <w:rPr>
          <w:rFonts w:ascii="Arial" w:hAnsi="Arial" w:cs="Arial"/>
          <w:sz w:val="22"/>
          <w:szCs w:val="22"/>
        </w:rPr>
        <w:t xml:space="preserve"> e da Colocação Privada, e (ii) autorizou a Diretoria da Companhia a adotar todas e quaisquer medidas e celebrar todos os documentos necessários à realização da Emissão e da Colocação Privada, podendo, inclusive, celebrar aditamentos a esta Escritura da Emissão</w:t>
      </w:r>
      <w:r w:rsidRPr="00213F02">
        <w:rPr>
          <w:rFonts w:ascii="Arial" w:hAnsi="Arial" w:cs="Arial"/>
          <w:sz w:val="22"/>
          <w:szCs w:val="22"/>
        </w:rPr>
        <w:t xml:space="preserve">. </w:t>
      </w:r>
    </w:p>
    <w:p w14:paraId="77AC576B" w14:textId="77777777" w:rsidR="007B629E" w:rsidRPr="00213F02" w:rsidRDefault="007B629E">
      <w:pPr>
        <w:widowControl w:val="0"/>
        <w:spacing w:line="340" w:lineRule="exact"/>
        <w:rPr>
          <w:rFonts w:ascii="Arial" w:hAnsi="Arial" w:cs="Arial"/>
          <w:sz w:val="22"/>
          <w:szCs w:val="22"/>
        </w:rPr>
      </w:pPr>
    </w:p>
    <w:p w14:paraId="29A28FFF" w14:textId="77777777" w:rsidR="007B629E" w:rsidRPr="00C70237" w:rsidRDefault="007B629E">
      <w:pPr>
        <w:widowControl w:val="0"/>
        <w:numPr>
          <w:ilvl w:val="2"/>
          <w:numId w:val="63"/>
        </w:numPr>
        <w:spacing w:line="340" w:lineRule="exact"/>
        <w:ind w:left="0" w:firstLine="0"/>
        <w:rPr>
          <w:rFonts w:ascii="Arial" w:hAnsi="Arial" w:cs="Arial"/>
          <w:sz w:val="22"/>
          <w:szCs w:val="22"/>
        </w:rPr>
      </w:pPr>
      <w:r w:rsidRPr="00C70237">
        <w:rPr>
          <w:rFonts w:ascii="Arial" w:hAnsi="Arial" w:cs="Arial"/>
          <w:sz w:val="22"/>
          <w:szCs w:val="22"/>
        </w:rPr>
        <w:t xml:space="preserve">Nos termos do artigo 19, inciso XVII, do Estatuto Social da Emissora, compete ao Conselho de Administração da Emissora deliberar sobre a emissão de debêntures simples, não conversíveis em ações e sem garantia real. </w:t>
      </w:r>
    </w:p>
    <w:p w14:paraId="5C7AE14F" w14:textId="77777777" w:rsidR="007B629E" w:rsidRPr="00C70237" w:rsidRDefault="007B629E">
      <w:pPr>
        <w:widowControl w:val="0"/>
        <w:suppressAutoHyphens/>
        <w:spacing w:line="340" w:lineRule="exact"/>
        <w:rPr>
          <w:rFonts w:ascii="Arial" w:hAnsi="Arial" w:cs="Arial"/>
          <w:sz w:val="22"/>
          <w:szCs w:val="22"/>
        </w:rPr>
      </w:pPr>
    </w:p>
    <w:p w14:paraId="71226BF6" w14:textId="77777777" w:rsidR="007B629E" w:rsidRPr="00C70237" w:rsidRDefault="007B629E">
      <w:pPr>
        <w:pStyle w:val="Ttulo2"/>
        <w:keepNext w:val="0"/>
        <w:widowControl w:val="0"/>
        <w:suppressAutoHyphens/>
        <w:spacing w:line="340" w:lineRule="exact"/>
        <w:rPr>
          <w:rFonts w:ascii="Arial" w:hAnsi="Arial" w:cs="Arial"/>
          <w:sz w:val="22"/>
          <w:szCs w:val="22"/>
        </w:rPr>
      </w:pPr>
      <w:bookmarkStart w:id="92" w:name="_Toc482662819"/>
      <w:r w:rsidRPr="00C70237">
        <w:rPr>
          <w:rFonts w:ascii="Arial" w:hAnsi="Arial" w:cs="Arial"/>
          <w:sz w:val="22"/>
          <w:szCs w:val="22"/>
        </w:rPr>
        <w:t>CLÁUSULA SEGUNDA – DOS REQUISITOS</w:t>
      </w:r>
      <w:bookmarkEnd w:id="92"/>
    </w:p>
    <w:p w14:paraId="5094BB85" w14:textId="77777777" w:rsidR="007B629E" w:rsidRPr="00C70237" w:rsidRDefault="007B629E">
      <w:pPr>
        <w:widowControl w:val="0"/>
        <w:suppressAutoHyphens/>
        <w:spacing w:line="340" w:lineRule="exact"/>
        <w:rPr>
          <w:rFonts w:ascii="Arial" w:hAnsi="Arial" w:cs="Arial"/>
          <w:sz w:val="22"/>
          <w:szCs w:val="22"/>
        </w:rPr>
      </w:pPr>
    </w:p>
    <w:p w14:paraId="74EAC09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A Emissão das Debêntures será feita com observância dos seguintes requisitos:</w:t>
      </w:r>
    </w:p>
    <w:p w14:paraId="6CEB7AE8" w14:textId="77777777" w:rsidR="007B629E" w:rsidRPr="00C70237" w:rsidRDefault="007B629E">
      <w:pPr>
        <w:widowControl w:val="0"/>
        <w:suppressAutoHyphens/>
        <w:spacing w:line="340" w:lineRule="exact"/>
        <w:rPr>
          <w:rFonts w:ascii="Arial" w:hAnsi="Arial" w:cs="Arial"/>
          <w:b/>
          <w:sz w:val="22"/>
          <w:szCs w:val="22"/>
        </w:rPr>
      </w:pPr>
    </w:p>
    <w:p w14:paraId="20D70182"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2.1.</w:t>
      </w:r>
      <w:r w:rsidRPr="00C70237">
        <w:rPr>
          <w:rFonts w:ascii="Arial" w:hAnsi="Arial" w:cs="Arial"/>
          <w:b/>
          <w:sz w:val="22"/>
          <w:szCs w:val="22"/>
        </w:rPr>
        <w:tab/>
        <w:t>Dispensa de Registro na Comissão de Valores Mobiliários e na ANBIMA</w:t>
      </w:r>
    </w:p>
    <w:p w14:paraId="73618901" w14:textId="77777777" w:rsidR="007B629E" w:rsidRPr="00C70237" w:rsidRDefault="007B629E">
      <w:pPr>
        <w:widowControl w:val="0"/>
        <w:suppressAutoHyphens/>
        <w:spacing w:line="340" w:lineRule="exact"/>
        <w:rPr>
          <w:rFonts w:ascii="Arial" w:hAnsi="Arial" w:cs="Arial"/>
          <w:b/>
          <w:sz w:val="22"/>
          <w:szCs w:val="22"/>
        </w:rPr>
      </w:pPr>
    </w:p>
    <w:p w14:paraId="7FD1CEB7" w14:textId="77777777" w:rsidR="007B629E" w:rsidRPr="00213F02" w:rsidRDefault="007B629E">
      <w:pPr>
        <w:widowControl w:val="0"/>
        <w:spacing w:line="340" w:lineRule="exact"/>
        <w:rPr>
          <w:rFonts w:ascii="Arial" w:eastAsia="Arial Unicode MS" w:hAnsi="Arial" w:cs="Arial"/>
          <w:sz w:val="22"/>
          <w:szCs w:val="22"/>
        </w:rPr>
      </w:pPr>
      <w:r w:rsidRPr="00213F02">
        <w:rPr>
          <w:rFonts w:ascii="Arial" w:eastAsia="Arial Unicode MS" w:hAnsi="Arial" w:cs="Arial"/>
          <w:b/>
          <w:sz w:val="22"/>
          <w:szCs w:val="22"/>
        </w:rPr>
        <w:t>2.2.1.</w:t>
      </w:r>
      <w:r w:rsidRPr="00213F02">
        <w:rPr>
          <w:rFonts w:ascii="Arial" w:eastAsia="Arial Unicode MS" w:hAnsi="Arial" w:cs="Arial"/>
          <w:sz w:val="22"/>
          <w:szCs w:val="22"/>
        </w:rPr>
        <w:tab/>
        <w:t xml:space="preserve">A Emissão não será objeto de registro perante a </w:t>
      </w:r>
      <w:r w:rsidR="000C444B" w:rsidRPr="00213F02">
        <w:rPr>
          <w:rFonts w:ascii="Arial" w:eastAsia="Arial Unicode MS" w:hAnsi="Arial" w:cs="Arial"/>
          <w:sz w:val="22"/>
          <w:szCs w:val="22"/>
        </w:rPr>
        <w:t>CVM</w:t>
      </w:r>
      <w:r w:rsidRPr="00213F02">
        <w:rPr>
          <w:rFonts w:ascii="Arial" w:eastAsia="Arial Unicode MS" w:hAnsi="Arial" w:cs="Arial"/>
          <w:sz w:val="22"/>
          <w:szCs w:val="22"/>
        </w:rPr>
        <w:t xml:space="preserve"> ou perante a Associação Brasileira das Entidades dos Mercados Financeiro e de Capitais (“</w:t>
      </w:r>
      <w:r w:rsidRPr="00213F02">
        <w:rPr>
          <w:rFonts w:ascii="Arial" w:eastAsia="Arial Unicode MS" w:hAnsi="Arial" w:cs="Arial"/>
          <w:sz w:val="22"/>
          <w:szCs w:val="22"/>
          <w:u w:val="single"/>
        </w:rPr>
        <w:t>ANBIMA</w:t>
      </w:r>
      <w:r w:rsidRPr="00213F02">
        <w:rPr>
          <w:rFonts w:ascii="Arial" w:eastAsia="Arial Unicode MS" w:hAnsi="Arial" w:cs="Arial"/>
          <w:sz w:val="22"/>
          <w:szCs w:val="22"/>
        </w:rPr>
        <w:t>”), uma vez que as Debêntures serão objeto de Colocação Privada, sem (a) a intermediação de instituições integrantes do sistema de distribuição de valores mobiliários; ou (b) qualquer esforço de venda perante investidores indeterminados.</w:t>
      </w:r>
    </w:p>
    <w:p w14:paraId="2EF43D4A" w14:textId="77777777" w:rsidR="007B629E" w:rsidRPr="00C70237" w:rsidRDefault="007B629E">
      <w:pPr>
        <w:widowControl w:val="0"/>
        <w:suppressAutoHyphens/>
        <w:spacing w:line="340" w:lineRule="exact"/>
        <w:rPr>
          <w:rFonts w:ascii="Arial" w:hAnsi="Arial" w:cs="Arial"/>
          <w:sz w:val="22"/>
          <w:szCs w:val="22"/>
        </w:rPr>
      </w:pPr>
    </w:p>
    <w:p w14:paraId="6AE00EA1"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2.2.</w:t>
      </w:r>
      <w:r w:rsidRPr="00C70237">
        <w:rPr>
          <w:rFonts w:ascii="Arial" w:hAnsi="Arial" w:cs="Arial"/>
          <w:b/>
          <w:sz w:val="22"/>
          <w:szCs w:val="22"/>
        </w:rPr>
        <w:tab/>
        <w:t>Arquivamento na JUCESP e Publicação da ata de RCA da Emissão</w:t>
      </w:r>
    </w:p>
    <w:p w14:paraId="309E3305" w14:textId="77777777" w:rsidR="007B629E" w:rsidRPr="00C70237" w:rsidRDefault="007B629E">
      <w:pPr>
        <w:widowControl w:val="0"/>
        <w:suppressAutoHyphens/>
        <w:spacing w:line="340" w:lineRule="exact"/>
        <w:rPr>
          <w:rFonts w:ascii="Arial" w:hAnsi="Arial" w:cs="Arial"/>
          <w:b/>
          <w:sz w:val="22"/>
          <w:szCs w:val="22"/>
        </w:rPr>
      </w:pPr>
    </w:p>
    <w:p w14:paraId="40181C76"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2.2.1.</w:t>
      </w:r>
      <w:r w:rsidRPr="00C70237">
        <w:rPr>
          <w:rFonts w:ascii="Arial" w:hAnsi="Arial" w:cs="Arial"/>
          <w:sz w:val="22"/>
          <w:szCs w:val="22"/>
        </w:rPr>
        <w:tab/>
      </w:r>
      <w:r w:rsidR="00A90B0E" w:rsidRPr="00B453EB">
        <w:rPr>
          <w:rFonts w:ascii="Arial" w:hAnsi="Arial" w:cs="Arial"/>
          <w:sz w:val="22"/>
          <w:szCs w:val="22"/>
        </w:rPr>
        <w:t xml:space="preserve">A ata da RCA da Emissão que deliberou pela Emissão será </w:t>
      </w:r>
      <w:r w:rsidR="006B0222">
        <w:rPr>
          <w:rFonts w:ascii="Arial" w:hAnsi="Arial" w:cs="Arial"/>
          <w:sz w:val="22"/>
          <w:szCs w:val="22"/>
        </w:rPr>
        <w:t>protocol</w:t>
      </w:r>
      <w:r w:rsidR="0022139F">
        <w:rPr>
          <w:rFonts w:ascii="Arial" w:hAnsi="Arial" w:cs="Arial"/>
          <w:sz w:val="22"/>
          <w:szCs w:val="22"/>
        </w:rPr>
        <w:t>iz</w:t>
      </w:r>
      <w:r w:rsidR="006B0222">
        <w:rPr>
          <w:rFonts w:ascii="Arial" w:hAnsi="Arial" w:cs="Arial"/>
          <w:sz w:val="22"/>
          <w:szCs w:val="22"/>
        </w:rPr>
        <w:t>ada</w:t>
      </w:r>
      <w:r w:rsidR="00A90B0E" w:rsidRPr="00B453EB">
        <w:rPr>
          <w:rFonts w:ascii="Arial" w:hAnsi="Arial" w:cs="Arial"/>
          <w:sz w:val="22"/>
          <w:szCs w:val="22"/>
        </w:rPr>
        <w:t xml:space="preserve"> na JUCESP </w:t>
      </w:r>
      <w:r w:rsidR="00A90B0E" w:rsidRPr="009D003A">
        <w:rPr>
          <w:rFonts w:ascii="Arial" w:hAnsi="Arial" w:cs="Arial"/>
          <w:sz w:val="22"/>
          <w:szCs w:val="22"/>
        </w:rPr>
        <w:t xml:space="preserve">no prazo de </w:t>
      </w:r>
      <w:r w:rsidR="00AA5E57">
        <w:rPr>
          <w:rFonts w:ascii="Arial" w:hAnsi="Arial" w:cs="Arial"/>
          <w:sz w:val="22"/>
          <w:szCs w:val="22"/>
        </w:rPr>
        <w:t xml:space="preserve">até </w:t>
      </w:r>
      <w:r w:rsidR="006B0222">
        <w:rPr>
          <w:rFonts w:ascii="Arial" w:hAnsi="Arial" w:cs="Arial"/>
          <w:sz w:val="22"/>
          <w:szCs w:val="22"/>
        </w:rPr>
        <w:t>5</w:t>
      </w:r>
      <w:r w:rsidR="00A90B0E" w:rsidRPr="009D003A">
        <w:rPr>
          <w:rFonts w:ascii="Arial" w:hAnsi="Arial" w:cs="Arial"/>
          <w:sz w:val="22"/>
          <w:szCs w:val="22"/>
        </w:rPr>
        <w:t xml:space="preserve"> (</w:t>
      </w:r>
      <w:r w:rsidR="006B0222">
        <w:rPr>
          <w:rFonts w:ascii="Arial" w:hAnsi="Arial" w:cs="Arial"/>
          <w:sz w:val="22"/>
          <w:szCs w:val="22"/>
        </w:rPr>
        <w:t>cinco</w:t>
      </w:r>
      <w:r w:rsidR="00A90B0E" w:rsidRPr="009D003A">
        <w:rPr>
          <w:rFonts w:ascii="Arial" w:hAnsi="Arial" w:cs="Arial"/>
          <w:sz w:val="22"/>
          <w:szCs w:val="22"/>
        </w:rPr>
        <w:t xml:space="preserve">) </w:t>
      </w:r>
      <w:r w:rsidR="00AA5E57">
        <w:rPr>
          <w:rFonts w:ascii="Arial" w:hAnsi="Arial" w:cs="Arial"/>
          <w:sz w:val="22"/>
          <w:szCs w:val="22"/>
        </w:rPr>
        <w:t>D</w:t>
      </w:r>
      <w:r w:rsidR="00A90B0E" w:rsidRPr="009D003A">
        <w:rPr>
          <w:rFonts w:ascii="Arial" w:hAnsi="Arial" w:cs="Arial"/>
          <w:sz w:val="22"/>
          <w:szCs w:val="22"/>
        </w:rPr>
        <w:t>ias</w:t>
      </w:r>
      <w:r w:rsidR="00AA5E57">
        <w:rPr>
          <w:rFonts w:ascii="Arial" w:hAnsi="Arial" w:cs="Arial"/>
          <w:sz w:val="22"/>
          <w:szCs w:val="22"/>
        </w:rPr>
        <w:t xml:space="preserve"> Úteis</w:t>
      </w:r>
      <w:r w:rsidR="00A90B0E" w:rsidRPr="009D003A">
        <w:rPr>
          <w:rFonts w:ascii="Arial" w:hAnsi="Arial" w:cs="Arial"/>
          <w:sz w:val="22"/>
          <w:szCs w:val="22"/>
        </w:rPr>
        <w:t xml:space="preserve"> contados da data </w:t>
      </w:r>
      <w:r w:rsidR="006B0222">
        <w:rPr>
          <w:rFonts w:ascii="Arial" w:hAnsi="Arial" w:cs="Arial"/>
          <w:sz w:val="22"/>
          <w:szCs w:val="22"/>
        </w:rPr>
        <w:t>da sua realização</w:t>
      </w:r>
      <w:r w:rsidR="00A90B0E" w:rsidRPr="00387A57">
        <w:rPr>
          <w:rFonts w:ascii="Arial" w:hAnsi="Arial" w:cs="Arial"/>
          <w:sz w:val="22"/>
          <w:szCs w:val="22"/>
        </w:rPr>
        <w:t>, observado o disposto no artigo 6º, inciso II, da Medida Provisória nº 931, de 30 de março de 2020 (“</w:t>
      </w:r>
      <w:r w:rsidR="00A90B0E" w:rsidRPr="009D003A">
        <w:rPr>
          <w:rFonts w:ascii="Arial" w:hAnsi="Arial" w:cs="Arial"/>
          <w:sz w:val="22"/>
          <w:szCs w:val="22"/>
          <w:u w:val="single"/>
        </w:rPr>
        <w:t>Medida Provisória 931</w:t>
      </w:r>
      <w:r w:rsidR="00A90B0E" w:rsidRPr="009D003A">
        <w:rPr>
          <w:rFonts w:ascii="Arial" w:hAnsi="Arial" w:cs="Arial"/>
          <w:sz w:val="22"/>
          <w:szCs w:val="22"/>
        </w:rPr>
        <w:t>”)</w:t>
      </w:r>
      <w:r w:rsidR="00A90B0E">
        <w:rPr>
          <w:rFonts w:ascii="Arial" w:hAnsi="Arial" w:cs="Arial"/>
          <w:sz w:val="22"/>
          <w:szCs w:val="22"/>
        </w:rPr>
        <w:t>. Adicionalmente, a ata de RCA</w:t>
      </w:r>
      <w:r w:rsidR="00A90B0E" w:rsidRPr="00387A57">
        <w:rPr>
          <w:rFonts w:ascii="Arial" w:hAnsi="Arial" w:cs="Arial"/>
          <w:sz w:val="22"/>
          <w:szCs w:val="22"/>
        </w:rPr>
        <w:t xml:space="preserve"> será publicada no (i) no Diário Oficial do Estado de São Paulo; e (ii) no jornal “Diário de Barretos” (“</w:t>
      </w:r>
      <w:r w:rsidR="00A90B0E" w:rsidRPr="00387A57">
        <w:rPr>
          <w:rFonts w:ascii="Arial" w:hAnsi="Arial" w:cs="Arial"/>
          <w:sz w:val="22"/>
          <w:szCs w:val="22"/>
          <w:u w:val="single"/>
        </w:rPr>
        <w:t>Jornais</w:t>
      </w:r>
      <w:r w:rsidR="00A90B0E" w:rsidRPr="00387A57">
        <w:rPr>
          <w:rFonts w:ascii="Arial" w:hAnsi="Arial" w:cs="Arial"/>
          <w:sz w:val="22"/>
          <w:szCs w:val="22"/>
        </w:rPr>
        <w:t>”)</w:t>
      </w:r>
      <w:r w:rsidRPr="00C70237">
        <w:rPr>
          <w:rFonts w:ascii="Arial" w:hAnsi="Arial" w:cs="Arial"/>
          <w:sz w:val="22"/>
          <w:szCs w:val="22"/>
        </w:rPr>
        <w:t>.</w:t>
      </w:r>
      <w:r w:rsidR="002B5CB9" w:rsidRPr="00C70237">
        <w:rPr>
          <w:rFonts w:ascii="Arial" w:hAnsi="Arial" w:cs="Arial"/>
          <w:sz w:val="22"/>
          <w:szCs w:val="22"/>
        </w:rPr>
        <w:t xml:space="preserve"> </w:t>
      </w:r>
    </w:p>
    <w:p w14:paraId="7808A5F1" w14:textId="77777777" w:rsidR="007B629E" w:rsidRPr="00C70237" w:rsidRDefault="007B629E">
      <w:pPr>
        <w:widowControl w:val="0"/>
        <w:suppressAutoHyphens/>
        <w:spacing w:line="340" w:lineRule="exact"/>
        <w:rPr>
          <w:rFonts w:ascii="Arial" w:hAnsi="Arial" w:cs="Arial"/>
          <w:b/>
          <w:sz w:val="22"/>
          <w:szCs w:val="22"/>
        </w:rPr>
      </w:pPr>
    </w:p>
    <w:p w14:paraId="7ED30EE6" w14:textId="464D5072"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2.2.2.</w:t>
      </w:r>
      <w:r w:rsidRPr="00C70237">
        <w:rPr>
          <w:rFonts w:ascii="Arial" w:hAnsi="Arial" w:cs="Arial"/>
          <w:sz w:val="22"/>
          <w:szCs w:val="22"/>
        </w:rPr>
        <w:tab/>
      </w:r>
      <w:r w:rsidR="006B0222">
        <w:rPr>
          <w:rFonts w:ascii="Arial" w:hAnsi="Arial" w:cs="Arial"/>
          <w:sz w:val="22"/>
          <w:szCs w:val="22"/>
        </w:rPr>
        <w:t xml:space="preserve">A Emissora deverá entregar ao Agente Fiduciário dos CRA e à Securitizadora cópia (i) do comprovante de protocolo da ata da RCA na JUCESP em até 2 (dois) </w:t>
      </w:r>
      <w:r w:rsidR="0022139F">
        <w:rPr>
          <w:rFonts w:ascii="Arial" w:hAnsi="Arial" w:cs="Arial"/>
          <w:sz w:val="22"/>
          <w:szCs w:val="22"/>
        </w:rPr>
        <w:t>D</w:t>
      </w:r>
      <w:r w:rsidR="006B0222">
        <w:rPr>
          <w:rFonts w:ascii="Arial" w:hAnsi="Arial" w:cs="Arial"/>
          <w:sz w:val="22"/>
          <w:szCs w:val="22"/>
        </w:rPr>
        <w:t>ias</w:t>
      </w:r>
      <w:r w:rsidR="0022139F">
        <w:rPr>
          <w:rFonts w:ascii="Arial" w:hAnsi="Arial" w:cs="Arial"/>
          <w:sz w:val="22"/>
          <w:szCs w:val="22"/>
        </w:rPr>
        <w:t xml:space="preserve"> Úteis</w:t>
      </w:r>
      <w:r w:rsidR="006B0222">
        <w:rPr>
          <w:rFonts w:ascii="Arial" w:hAnsi="Arial" w:cs="Arial"/>
          <w:sz w:val="22"/>
          <w:szCs w:val="22"/>
        </w:rPr>
        <w:t xml:space="preserve">, a partir </w:t>
      </w:r>
      <w:r w:rsidR="00533784">
        <w:rPr>
          <w:rFonts w:ascii="Arial" w:hAnsi="Arial" w:cs="Arial"/>
          <w:sz w:val="22"/>
          <w:szCs w:val="22"/>
        </w:rPr>
        <w:t>da data de recebimento de tal</w:t>
      </w:r>
      <w:r w:rsidR="006B0222">
        <w:rPr>
          <w:rFonts w:ascii="Arial" w:hAnsi="Arial" w:cs="Arial"/>
          <w:sz w:val="22"/>
          <w:szCs w:val="22"/>
        </w:rPr>
        <w:t xml:space="preserve"> protocolo</w:t>
      </w:r>
      <w:r w:rsidR="00533784">
        <w:rPr>
          <w:rFonts w:ascii="Arial" w:hAnsi="Arial" w:cs="Arial"/>
          <w:sz w:val="22"/>
          <w:szCs w:val="22"/>
        </w:rPr>
        <w:t xml:space="preserve"> pela Emissora</w:t>
      </w:r>
      <w:r w:rsidR="006B0222">
        <w:rPr>
          <w:rFonts w:ascii="Arial" w:hAnsi="Arial" w:cs="Arial"/>
          <w:sz w:val="22"/>
          <w:szCs w:val="22"/>
        </w:rPr>
        <w:t>, e (ii) da ata da RCA da Emissão devidamente registrada em até 30 (trinta) dias após o arquivamento da RCA da Emissão</w:t>
      </w:r>
      <w:r w:rsidRPr="00C70237">
        <w:rPr>
          <w:rFonts w:ascii="Arial" w:hAnsi="Arial" w:cs="Arial"/>
          <w:sz w:val="22"/>
          <w:szCs w:val="22"/>
        </w:rPr>
        <w:t>.</w:t>
      </w:r>
    </w:p>
    <w:p w14:paraId="01EF939B" w14:textId="77777777" w:rsidR="007B629E" w:rsidRPr="00C70237" w:rsidRDefault="007B629E">
      <w:pPr>
        <w:widowControl w:val="0"/>
        <w:suppressAutoHyphens/>
        <w:spacing w:line="340" w:lineRule="exact"/>
        <w:rPr>
          <w:rFonts w:ascii="Arial" w:hAnsi="Arial" w:cs="Arial"/>
          <w:sz w:val="22"/>
          <w:szCs w:val="22"/>
        </w:rPr>
      </w:pPr>
    </w:p>
    <w:p w14:paraId="5EFE5322"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2.3.</w:t>
      </w:r>
      <w:r w:rsidRPr="00C70237">
        <w:rPr>
          <w:rFonts w:ascii="Arial" w:hAnsi="Arial" w:cs="Arial"/>
          <w:b/>
          <w:sz w:val="22"/>
          <w:szCs w:val="22"/>
        </w:rPr>
        <w:tab/>
        <w:t>Registro da Escritura de Emissão</w:t>
      </w:r>
    </w:p>
    <w:p w14:paraId="5DC8378A" w14:textId="77777777" w:rsidR="007B629E" w:rsidRPr="00C70237" w:rsidRDefault="007B629E">
      <w:pPr>
        <w:widowControl w:val="0"/>
        <w:suppressAutoHyphens/>
        <w:spacing w:line="340" w:lineRule="exact"/>
        <w:rPr>
          <w:rFonts w:ascii="Arial" w:hAnsi="Arial" w:cs="Arial"/>
          <w:b/>
          <w:sz w:val="22"/>
          <w:szCs w:val="22"/>
        </w:rPr>
      </w:pPr>
    </w:p>
    <w:p w14:paraId="65078119"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2.3.1.</w:t>
      </w:r>
      <w:r w:rsidRPr="00C70237">
        <w:rPr>
          <w:rFonts w:ascii="Arial" w:hAnsi="Arial" w:cs="Arial"/>
          <w:sz w:val="22"/>
          <w:szCs w:val="22"/>
        </w:rPr>
        <w:tab/>
        <w:t>A presente Escritura de Emissão e seus eventuais aditamentos serão registrados na JUCESP, de acordo com o artigo 62, inciso II e parágrafo 3º, da Lei das Sociedades por Ações</w:t>
      </w:r>
      <w:r w:rsidR="002B5CB9" w:rsidRPr="00C70237">
        <w:rPr>
          <w:rFonts w:ascii="Arial" w:hAnsi="Arial" w:cs="Arial"/>
          <w:sz w:val="22"/>
          <w:szCs w:val="22"/>
        </w:rPr>
        <w:t>, observado o disposto no artigo 6º, inciso II, da Medida Provisória 931</w:t>
      </w:r>
      <w:r w:rsidRPr="00C70237">
        <w:rPr>
          <w:rFonts w:ascii="Arial" w:hAnsi="Arial" w:cs="Arial"/>
          <w:sz w:val="22"/>
          <w:szCs w:val="22"/>
        </w:rPr>
        <w:t xml:space="preserve">. </w:t>
      </w:r>
    </w:p>
    <w:p w14:paraId="6BF07F5C" w14:textId="77777777" w:rsidR="007B629E" w:rsidRPr="00C70237" w:rsidRDefault="007B629E">
      <w:pPr>
        <w:widowControl w:val="0"/>
        <w:suppressAutoHyphens/>
        <w:spacing w:line="340" w:lineRule="exact"/>
        <w:rPr>
          <w:rFonts w:ascii="Arial" w:hAnsi="Arial" w:cs="Arial"/>
          <w:sz w:val="22"/>
          <w:szCs w:val="22"/>
        </w:rPr>
      </w:pPr>
    </w:p>
    <w:p w14:paraId="0452E01D"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2.3.2.</w:t>
      </w:r>
      <w:r w:rsidRPr="00C70237">
        <w:rPr>
          <w:rFonts w:ascii="Arial" w:hAnsi="Arial" w:cs="Arial"/>
          <w:sz w:val="22"/>
          <w:szCs w:val="22"/>
        </w:rPr>
        <w:tab/>
      </w:r>
      <w:r w:rsidR="006B0222">
        <w:rPr>
          <w:rFonts w:ascii="Arial" w:hAnsi="Arial" w:cs="Arial"/>
          <w:sz w:val="22"/>
          <w:szCs w:val="22"/>
        </w:rPr>
        <w:t>A Emissora se compromete a enviar à Securitizadora e ao Agente Fiduciário dos CRA (i)</w:t>
      </w:r>
      <w:r w:rsidR="00582429">
        <w:rPr>
          <w:rFonts w:ascii="Arial" w:hAnsi="Arial" w:cs="Arial"/>
          <w:sz w:val="22"/>
          <w:szCs w:val="22"/>
        </w:rPr>
        <w:t> </w:t>
      </w:r>
      <w:r w:rsidR="00582429" w:rsidRPr="00C70237">
        <w:rPr>
          <w:rFonts w:ascii="Arial" w:hAnsi="Arial" w:cs="Arial"/>
          <w:sz w:val="22"/>
          <w:szCs w:val="22"/>
        </w:rPr>
        <w:t xml:space="preserve">cópia </w:t>
      </w:r>
      <w:r w:rsidR="00582429">
        <w:rPr>
          <w:rFonts w:ascii="Arial" w:hAnsi="Arial" w:cs="Arial"/>
          <w:sz w:val="22"/>
          <w:szCs w:val="22"/>
        </w:rPr>
        <w:t>do</w:t>
      </w:r>
      <w:r w:rsidR="006B0222">
        <w:rPr>
          <w:rFonts w:ascii="Arial" w:hAnsi="Arial" w:cs="Arial"/>
          <w:sz w:val="22"/>
          <w:szCs w:val="22"/>
        </w:rPr>
        <w:t xml:space="preserve"> comprovante de protocolo </w:t>
      </w:r>
      <w:r w:rsidR="00582429">
        <w:rPr>
          <w:rFonts w:ascii="Arial" w:hAnsi="Arial" w:cs="Arial"/>
          <w:sz w:val="22"/>
          <w:szCs w:val="22"/>
        </w:rPr>
        <w:t>desta</w:t>
      </w:r>
      <w:r w:rsidR="006B0222">
        <w:rPr>
          <w:rFonts w:ascii="Arial" w:hAnsi="Arial" w:cs="Arial"/>
          <w:sz w:val="22"/>
          <w:szCs w:val="22"/>
        </w:rPr>
        <w:t xml:space="preserve"> Escritura de Emissão na JUCESP em até 2 (dois) </w:t>
      </w:r>
      <w:r w:rsidR="006323E9">
        <w:rPr>
          <w:rFonts w:ascii="Arial" w:hAnsi="Arial" w:cs="Arial"/>
          <w:sz w:val="22"/>
          <w:szCs w:val="22"/>
        </w:rPr>
        <w:t>D</w:t>
      </w:r>
      <w:r w:rsidR="006B0222">
        <w:rPr>
          <w:rFonts w:ascii="Arial" w:hAnsi="Arial" w:cs="Arial"/>
          <w:sz w:val="22"/>
          <w:szCs w:val="22"/>
        </w:rPr>
        <w:t>ias</w:t>
      </w:r>
      <w:r w:rsidR="006323E9">
        <w:rPr>
          <w:rFonts w:ascii="Arial" w:hAnsi="Arial" w:cs="Arial"/>
          <w:sz w:val="22"/>
          <w:szCs w:val="22"/>
        </w:rPr>
        <w:t xml:space="preserve"> Úteis</w:t>
      </w:r>
      <w:r w:rsidR="006B0222">
        <w:rPr>
          <w:rFonts w:ascii="Arial" w:hAnsi="Arial" w:cs="Arial"/>
          <w:sz w:val="22"/>
          <w:szCs w:val="22"/>
        </w:rPr>
        <w:t>, a partir da sua data de protocolo, e (ii) 1 (uma) via original desta Escritura de Emissão, bem como eventuais aditamentos, devidamente registrados na JUCESP, em até 3 (três) Dias Úteis após o referido registro</w:t>
      </w:r>
      <w:r w:rsidRPr="00213F02">
        <w:rPr>
          <w:rFonts w:ascii="Arial" w:eastAsia="Arial Unicode MS" w:hAnsi="Arial" w:cs="Arial"/>
          <w:sz w:val="22"/>
          <w:szCs w:val="22"/>
        </w:rPr>
        <w:t>.</w:t>
      </w:r>
    </w:p>
    <w:p w14:paraId="7A6C7D64" w14:textId="77777777" w:rsidR="007B629E" w:rsidRPr="00C70237" w:rsidRDefault="007B629E">
      <w:pPr>
        <w:widowControl w:val="0"/>
        <w:suppressAutoHyphens/>
        <w:spacing w:line="340" w:lineRule="exact"/>
        <w:rPr>
          <w:rFonts w:ascii="Arial" w:hAnsi="Arial" w:cs="Arial"/>
          <w:sz w:val="22"/>
          <w:szCs w:val="22"/>
        </w:rPr>
      </w:pPr>
    </w:p>
    <w:p w14:paraId="2F1362C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2.3.3.</w:t>
      </w:r>
      <w:r w:rsidRPr="00C70237">
        <w:rPr>
          <w:rFonts w:ascii="Arial" w:hAnsi="Arial" w:cs="Arial"/>
          <w:sz w:val="22"/>
          <w:szCs w:val="22"/>
        </w:rPr>
        <w:tab/>
        <w:t>A Securitizadora fica, desde já, autorizada e constituída de todos os poderes, de forma irrevogável e irretratável, para, em nome da Emissora, e às expensas desta, promover o registro desta Escritura de Emissão caso a Emissora não o faça</w:t>
      </w:r>
      <w:r w:rsidR="00582429">
        <w:rPr>
          <w:rFonts w:ascii="Arial" w:hAnsi="Arial" w:cs="Arial"/>
          <w:sz w:val="22"/>
          <w:szCs w:val="22"/>
        </w:rPr>
        <w:t>, após a JUCESP voltar com seu funcionamento regular</w:t>
      </w:r>
      <w:r w:rsidRPr="00C70237">
        <w:rPr>
          <w:rFonts w:ascii="Arial" w:hAnsi="Arial" w:cs="Arial"/>
          <w:sz w:val="22"/>
          <w:szCs w:val="22"/>
        </w:rPr>
        <w:t>.</w:t>
      </w:r>
    </w:p>
    <w:p w14:paraId="15C08904" w14:textId="77777777" w:rsidR="007B629E" w:rsidRPr="00C70237" w:rsidRDefault="007B629E">
      <w:pPr>
        <w:widowControl w:val="0"/>
        <w:suppressAutoHyphens/>
        <w:spacing w:line="340" w:lineRule="exact"/>
        <w:rPr>
          <w:rFonts w:ascii="Arial" w:hAnsi="Arial" w:cs="Arial"/>
          <w:sz w:val="22"/>
          <w:szCs w:val="22"/>
        </w:rPr>
      </w:pPr>
    </w:p>
    <w:p w14:paraId="16551E72" w14:textId="77777777" w:rsidR="007B629E" w:rsidRPr="00307AD8"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2.3.4</w:t>
      </w:r>
      <w:r w:rsidRPr="00C70237">
        <w:rPr>
          <w:rFonts w:ascii="Arial" w:hAnsi="Arial" w:cs="Arial"/>
          <w:sz w:val="22"/>
          <w:szCs w:val="22"/>
        </w:rPr>
        <w:t>.</w:t>
      </w:r>
      <w:r w:rsidRPr="00C70237">
        <w:rPr>
          <w:rFonts w:ascii="Arial" w:hAnsi="Arial" w:cs="Arial"/>
          <w:sz w:val="22"/>
          <w:szCs w:val="22"/>
        </w:rPr>
        <w:tab/>
      </w:r>
      <w:r w:rsidR="00F57564" w:rsidRPr="00C70237">
        <w:rPr>
          <w:rFonts w:ascii="Arial" w:hAnsi="Arial" w:cs="Arial"/>
          <w:sz w:val="22"/>
          <w:szCs w:val="22"/>
        </w:rPr>
        <w:t>E</w:t>
      </w:r>
      <w:r w:rsidRPr="00C70237">
        <w:rPr>
          <w:rFonts w:ascii="Arial" w:hAnsi="Arial" w:cs="Arial"/>
          <w:sz w:val="22"/>
          <w:szCs w:val="22"/>
        </w:rPr>
        <w:t xml:space="preserve">sta Escritura de Emissão será objeto de aditamento para refletir o resultado do </w:t>
      </w:r>
      <w:r w:rsidR="00A123D7" w:rsidRPr="00307AD8">
        <w:rPr>
          <w:rFonts w:ascii="Arial" w:hAnsi="Arial" w:cs="Arial"/>
          <w:sz w:val="22"/>
          <w:szCs w:val="22"/>
        </w:rPr>
        <w:t xml:space="preserve">procedimento de </w:t>
      </w:r>
      <w:r w:rsidR="00A123D7" w:rsidRPr="00307AD8">
        <w:rPr>
          <w:rFonts w:ascii="Arial" w:hAnsi="Arial" w:cs="Arial"/>
          <w:i/>
          <w:sz w:val="22"/>
          <w:szCs w:val="22"/>
        </w:rPr>
        <w:t xml:space="preserve">bookbuilding </w:t>
      </w:r>
      <w:r w:rsidR="00A123D7" w:rsidRPr="00307AD8">
        <w:rPr>
          <w:rFonts w:ascii="Arial" w:hAnsi="Arial" w:cs="Arial"/>
          <w:sz w:val="22"/>
          <w:szCs w:val="22"/>
        </w:rPr>
        <w:t>previsto nos Documentos da Operação (conforme definido no Termo de Securitização) (“</w:t>
      </w:r>
      <w:r w:rsidR="00A123D7" w:rsidRPr="00AA0369">
        <w:rPr>
          <w:rFonts w:ascii="Arial" w:hAnsi="Arial"/>
          <w:sz w:val="22"/>
          <w:u w:val="single"/>
        </w:rPr>
        <w:t xml:space="preserve">Procedimento de </w:t>
      </w:r>
      <w:r w:rsidR="00A123D7" w:rsidRPr="00AA0369">
        <w:rPr>
          <w:rFonts w:ascii="Arial" w:hAnsi="Arial"/>
          <w:i/>
          <w:sz w:val="22"/>
          <w:u w:val="single"/>
        </w:rPr>
        <w:t>Bookbuilding</w:t>
      </w:r>
      <w:r w:rsidR="00A123D7" w:rsidRPr="00307AD8">
        <w:rPr>
          <w:rFonts w:ascii="Arial" w:hAnsi="Arial" w:cs="Arial"/>
          <w:sz w:val="22"/>
          <w:szCs w:val="22"/>
        </w:rPr>
        <w:t>”)</w:t>
      </w:r>
      <w:r w:rsidRPr="00C70237">
        <w:rPr>
          <w:rFonts w:ascii="Arial" w:hAnsi="Arial" w:cs="Arial"/>
          <w:sz w:val="22"/>
          <w:szCs w:val="22"/>
        </w:rPr>
        <w:t xml:space="preserve">, o qual irá definir a taxa final da Remuneração </w:t>
      </w:r>
      <w:r w:rsidR="00307AD8">
        <w:rPr>
          <w:rFonts w:ascii="Arial" w:hAnsi="Arial" w:cs="Arial"/>
          <w:sz w:val="22"/>
          <w:szCs w:val="22"/>
        </w:rPr>
        <w:t xml:space="preserve">da Primeira Série </w:t>
      </w:r>
      <w:r w:rsidRPr="00C70237">
        <w:rPr>
          <w:rFonts w:ascii="Arial" w:hAnsi="Arial" w:cs="Arial"/>
          <w:sz w:val="22"/>
          <w:szCs w:val="22"/>
        </w:rPr>
        <w:t xml:space="preserve">(conforme definido </w:t>
      </w:r>
      <w:r w:rsidRPr="00307AD8">
        <w:rPr>
          <w:rFonts w:ascii="Arial" w:hAnsi="Arial" w:cs="Arial"/>
          <w:sz w:val="22"/>
          <w:szCs w:val="22"/>
        </w:rPr>
        <w:t>abaixo)</w:t>
      </w:r>
      <w:r w:rsidR="0035057F">
        <w:rPr>
          <w:rFonts w:ascii="Arial" w:hAnsi="Arial" w:cs="Arial"/>
          <w:sz w:val="22"/>
          <w:szCs w:val="22"/>
        </w:rPr>
        <w:t xml:space="preserve"> e</w:t>
      </w:r>
      <w:r w:rsidR="00742C25" w:rsidRPr="00307AD8">
        <w:rPr>
          <w:rFonts w:ascii="Arial" w:hAnsi="Arial" w:cs="Arial"/>
          <w:sz w:val="22"/>
          <w:szCs w:val="22"/>
        </w:rPr>
        <w:t xml:space="preserve"> </w:t>
      </w:r>
      <w:r w:rsidR="002B5CB9" w:rsidRPr="00307AD8">
        <w:rPr>
          <w:rFonts w:ascii="Arial" w:hAnsi="Arial" w:cs="Arial"/>
          <w:sz w:val="22"/>
          <w:szCs w:val="22"/>
        </w:rPr>
        <w:t xml:space="preserve">a existência </w:t>
      </w:r>
      <w:r w:rsidR="00742C25">
        <w:rPr>
          <w:rFonts w:ascii="Arial" w:hAnsi="Arial" w:cs="Arial"/>
          <w:sz w:val="22"/>
          <w:szCs w:val="22"/>
        </w:rPr>
        <w:t>da segunda série</w:t>
      </w:r>
      <w:r w:rsidR="0035057F">
        <w:rPr>
          <w:rFonts w:ascii="Arial" w:hAnsi="Arial" w:cs="Arial"/>
          <w:sz w:val="22"/>
          <w:szCs w:val="22"/>
        </w:rPr>
        <w:t xml:space="preserve">, </w:t>
      </w:r>
      <w:r w:rsidR="00742C25" w:rsidRPr="00307AD8">
        <w:rPr>
          <w:rFonts w:ascii="Arial" w:hAnsi="Arial" w:cs="Arial"/>
          <w:sz w:val="22"/>
          <w:szCs w:val="22"/>
        </w:rPr>
        <w:t xml:space="preserve">nos </w:t>
      </w:r>
      <w:r w:rsidRPr="00307AD8">
        <w:rPr>
          <w:rFonts w:ascii="Arial" w:hAnsi="Arial" w:cs="Arial"/>
          <w:sz w:val="22"/>
          <w:szCs w:val="22"/>
        </w:rPr>
        <w:t>termos e condições aprovados na RCA da Emissão e, portanto, sem a necessidade de nova aprovação societária pela Emissora e/ou de Assembleia Geral de Titulares de CRA (conforme definida no Termo de Securitização). O aditamento de que trata esta Cláusula será registrado na JUCESP, nos termos da Cláusula 2.3.1 acima.</w:t>
      </w:r>
    </w:p>
    <w:p w14:paraId="5A7DB389" w14:textId="77777777" w:rsidR="007B629E" w:rsidRPr="00307AD8" w:rsidRDefault="007B629E">
      <w:pPr>
        <w:widowControl w:val="0"/>
        <w:suppressAutoHyphens/>
        <w:spacing w:line="340" w:lineRule="exact"/>
        <w:rPr>
          <w:rFonts w:ascii="Arial" w:hAnsi="Arial" w:cs="Arial"/>
          <w:sz w:val="22"/>
          <w:szCs w:val="22"/>
        </w:rPr>
      </w:pPr>
    </w:p>
    <w:p w14:paraId="235D6A7C"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t>2.4.</w:t>
      </w:r>
      <w:r w:rsidRPr="00307AD8">
        <w:rPr>
          <w:rFonts w:ascii="Arial" w:hAnsi="Arial" w:cs="Arial"/>
          <w:b/>
          <w:sz w:val="22"/>
          <w:szCs w:val="22"/>
        </w:rPr>
        <w:tab/>
        <w:t>Agente Escriturador</w:t>
      </w:r>
    </w:p>
    <w:p w14:paraId="51CAD71C" w14:textId="77777777" w:rsidR="007B629E" w:rsidRPr="00307AD8" w:rsidRDefault="007B629E">
      <w:pPr>
        <w:widowControl w:val="0"/>
        <w:suppressAutoHyphens/>
        <w:spacing w:line="340" w:lineRule="exact"/>
        <w:rPr>
          <w:rFonts w:ascii="Arial" w:hAnsi="Arial" w:cs="Arial"/>
          <w:b/>
          <w:sz w:val="22"/>
          <w:szCs w:val="22"/>
        </w:rPr>
      </w:pPr>
    </w:p>
    <w:p w14:paraId="6DAB329F" w14:textId="77777777" w:rsidR="007B629E" w:rsidRPr="00C70237" w:rsidRDefault="007B629E">
      <w:pPr>
        <w:spacing w:line="340" w:lineRule="exact"/>
        <w:rPr>
          <w:rFonts w:ascii="Arial" w:hAnsi="Arial" w:cs="Arial"/>
          <w:sz w:val="22"/>
          <w:szCs w:val="22"/>
        </w:rPr>
      </w:pPr>
      <w:r w:rsidRPr="00307AD8">
        <w:rPr>
          <w:rFonts w:ascii="Arial" w:hAnsi="Arial" w:cs="Arial"/>
          <w:b/>
          <w:sz w:val="22"/>
          <w:szCs w:val="22"/>
        </w:rPr>
        <w:t>2.4.1.</w:t>
      </w:r>
      <w:r w:rsidRPr="00307AD8">
        <w:rPr>
          <w:rFonts w:ascii="Arial" w:hAnsi="Arial" w:cs="Arial"/>
          <w:sz w:val="22"/>
          <w:szCs w:val="22"/>
        </w:rPr>
        <w:tab/>
        <w:t xml:space="preserve">O </w:t>
      </w:r>
      <w:r w:rsidR="002B5CB9" w:rsidRPr="00307AD8">
        <w:rPr>
          <w:rFonts w:ascii="Arial" w:hAnsi="Arial" w:cs="Arial"/>
          <w:sz w:val="22"/>
          <w:szCs w:val="22"/>
        </w:rPr>
        <w:t>agente</w:t>
      </w:r>
      <w:r w:rsidRPr="00307AD8">
        <w:rPr>
          <w:rFonts w:ascii="Arial" w:hAnsi="Arial" w:cs="Arial"/>
          <w:sz w:val="22"/>
          <w:szCs w:val="22"/>
        </w:rPr>
        <w:t xml:space="preserve"> escriturador das Debêntures será o </w:t>
      </w:r>
      <w:r w:rsidRPr="00213F02">
        <w:rPr>
          <w:rFonts w:ascii="Arial" w:hAnsi="Arial" w:cs="Arial"/>
          <w:sz w:val="22"/>
          <w:szCs w:val="22"/>
          <w:lang w:val="x-none"/>
        </w:rPr>
        <w:t>Banco</w:t>
      </w:r>
      <w:r w:rsidRPr="00213F02">
        <w:rPr>
          <w:rFonts w:ascii="Arial" w:hAnsi="Arial" w:cs="Arial"/>
          <w:sz w:val="22"/>
          <w:szCs w:val="22"/>
        </w:rPr>
        <w:t xml:space="preserve"> </w:t>
      </w:r>
      <w:r w:rsidRPr="00213F02">
        <w:rPr>
          <w:rFonts w:ascii="Arial" w:hAnsi="Arial" w:cs="Arial"/>
          <w:sz w:val="22"/>
          <w:szCs w:val="22"/>
          <w:lang w:val="x-none"/>
        </w:rPr>
        <w:t xml:space="preserve">Bradesco S.A., instituição financeira com sede </w:t>
      </w:r>
      <w:r w:rsidRPr="00213F02">
        <w:rPr>
          <w:rFonts w:ascii="Arial" w:hAnsi="Arial" w:cs="Arial"/>
          <w:sz w:val="22"/>
          <w:szCs w:val="22"/>
        </w:rPr>
        <w:t>na Cidade de</w:t>
      </w:r>
      <w:r w:rsidRPr="00213F02">
        <w:rPr>
          <w:rFonts w:ascii="Arial" w:hAnsi="Arial" w:cs="Arial"/>
          <w:sz w:val="22"/>
          <w:szCs w:val="22"/>
          <w:lang w:val="x-none"/>
        </w:rPr>
        <w:t xml:space="preserve"> Osasco, Estado de São Paulo, no Núcleo</w:t>
      </w:r>
      <w:r w:rsidRPr="00213F02">
        <w:rPr>
          <w:rFonts w:ascii="Arial" w:hAnsi="Arial" w:cs="Arial"/>
          <w:sz w:val="22"/>
          <w:szCs w:val="22"/>
        </w:rPr>
        <w:t xml:space="preserve"> </w:t>
      </w:r>
      <w:r w:rsidRPr="00213F02">
        <w:rPr>
          <w:rFonts w:ascii="Arial" w:hAnsi="Arial" w:cs="Arial"/>
          <w:sz w:val="22"/>
          <w:szCs w:val="22"/>
          <w:lang w:val="x-none"/>
        </w:rPr>
        <w:t xml:space="preserve">Cidade de Deus, S/N, Vila </w:t>
      </w:r>
      <w:r w:rsidRPr="00213F02">
        <w:rPr>
          <w:rFonts w:ascii="Arial" w:hAnsi="Arial" w:cs="Arial"/>
          <w:sz w:val="22"/>
          <w:szCs w:val="22"/>
          <w:lang w:val="x-none"/>
        </w:rPr>
        <w:lastRenderedPageBreak/>
        <w:t>Yara,</w:t>
      </w:r>
      <w:r w:rsidRPr="00213F02">
        <w:rPr>
          <w:rFonts w:ascii="Arial" w:hAnsi="Arial" w:cs="Arial"/>
          <w:sz w:val="22"/>
          <w:szCs w:val="22"/>
        </w:rPr>
        <w:t xml:space="preserve"> CEP 06.029-900,</w:t>
      </w:r>
      <w:r w:rsidRPr="00213F02">
        <w:rPr>
          <w:rFonts w:ascii="Arial" w:hAnsi="Arial" w:cs="Arial"/>
          <w:sz w:val="22"/>
          <w:szCs w:val="22"/>
          <w:lang w:val="x-none"/>
        </w:rPr>
        <w:t xml:space="preserve"> inscrita no CNPJ sob o nº 60.746.948/0001-12</w:t>
      </w:r>
      <w:r w:rsidRPr="00C70237">
        <w:rPr>
          <w:rFonts w:ascii="Arial" w:hAnsi="Arial" w:cs="Arial"/>
          <w:sz w:val="22"/>
          <w:szCs w:val="22"/>
        </w:rPr>
        <w:t xml:space="preserve"> (“</w:t>
      </w:r>
      <w:r w:rsidRPr="00C70237">
        <w:rPr>
          <w:rFonts w:ascii="Arial" w:hAnsi="Arial" w:cs="Arial"/>
          <w:sz w:val="22"/>
          <w:szCs w:val="22"/>
          <w:u w:val="single"/>
        </w:rPr>
        <w:t>Escriturador</w:t>
      </w:r>
      <w:r w:rsidRPr="00C70237">
        <w:rPr>
          <w:rFonts w:ascii="Arial" w:hAnsi="Arial" w:cs="Arial"/>
          <w:sz w:val="22"/>
          <w:szCs w:val="22"/>
        </w:rPr>
        <w:t>”, cuja definição inclui qualquer outra instituição que venha a suceder o Escriturador na prestação dos serviços relativos à Emissão e às Debêntures).</w:t>
      </w:r>
      <w:r w:rsidR="002B5CB9" w:rsidRPr="00C70237">
        <w:rPr>
          <w:rFonts w:ascii="Arial" w:hAnsi="Arial" w:cs="Arial"/>
          <w:sz w:val="22"/>
          <w:szCs w:val="22"/>
        </w:rPr>
        <w:t xml:space="preserve"> </w:t>
      </w:r>
    </w:p>
    <w:p w14:paraId="5BC1FBB7" w14:textId="77777777" w:rsidR="007B629E" w:rsidRPr="00C70237" w:rsidRDefault="007B629E">
      <w:pPr>
        <w:spacing w:line="340" w:lineRule="exact"/>
        <w:rPr>
          <w:rFonts w:ascii="Arial" w:hAnsi="Arial" w:cs="Arial"/>
          <w:sz w:val="22"/>
          <w:szCs w:val="22"/>
        </w:rPr>
      </w:pPr>
    </w:p>
    <w:p w14:paraId="3BE2825C" w14:textId="77777777" w:rsidR="007B629E" w:rsidRPr="00C70237" w:rsidRDefault="007B629E">
      <w:pPr>
        <w:spacing w:line="340" w:lineRule="exact"/>
        <w:rPr>
          <w:rFonts w:ascii="Arial" w:hAnsi="Arial" w:cs="Arial"/>
          <w:sz w:val="22"/>
          <w:szCs w:val="22"/>
        </w:rPr>
      </w:pPr>
      <w:r w:rsidRPr="00C70237">
        <w:rPr>
          <w:rFonts w:ascii="Arial" w:hAnsi="Arial" w:cs="Arial"/>
          <w:b/>
          <w:sz w:val="22"/>
          <w:szCs w:val="22"/>
        </w:rPr>
        <w:t>2.4.2.</w:t>
      </w:r>
      <w:r w:rsidRPr="00C70237">
        <w:rPr>
          <w:rFonts w:ascii="Arial" w:hAnsi="Arial" w:cs="Arial"/>
          <w:sz w:val="22"/>
          <w:szCs w:val="22"/>
        </w:rPr>
        <w:tab/>
        <w:t>Para todos os fins de direito, a titularidade das Debêntures presume-se pelo extrato a ser emitido pelo Escriturador comprovando a titularidade das Debêntures pela Securitizadora nos termos dos artigos 63 e 34 da Lei das Sociedades por Ações e pelo Boletim de Subscrição</w:t>
      </w:r>
      <w:r w:rsidR="00A6693B" w:rsidRPr="00C70237">
        <w:rPr>
          <w:rFonts w:ascii="Arial" w:hAnsi="Arial" w:cs="Arial"/>
          <w:sz w:val="22"/>
          <w:szCs w:val="22"/>
        </w:rPr>
        <w:t xml:space="preserve"> (conforme definido abaixo)</w:t>
      </w:r>
      <w:r w:rsidRPr="00C70237">
        <w:rPr>
          <w:rFonts w:ascii="Arial" w:hAnsi="Arial" w:cs="Arial"/>
          <w:sz w:val="22"/>
          <w:szCs w:val="22"/>
        </w:rPr>
        <w:t xml:space="preserve">. </w:t>
      </w:r>
    </w:p>
    <w:p w14:paraId="7BAFC5F4"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sz w:val="22"/>
          <w:szCs w:val="22"/>
        </w:rPr>
        <w:t xml:space="preserve"> </w:t>
      </w:r>
    </w:p>
    <w:p w14:paraId="214A2D3C"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2.5.</w:t>
      </w:r>
      <w:r w:rsidRPr="00C70237">
        <w:rPr>
          <w:rFonts w:ascii="Arial" w:hAnsi="Arial" w:cs="Arial"/>
          <w:b/>
          <w:sz w:val="22"/>
          <w:szCs w:val="22"/>
        </w:rPr>
        <w:tab/>
        <w:t>Registro para Distribuição e Negociação</w:t>
      </w:r>
    </w:p>
    <w:p w14:paraId="35B6198F" w14:textId="77777777" w:rsidR="007B629E" w:rsidRPr="00C70237" w:rsidRDefault="007B629E">
      <w:pPr>
        <w:widowControl w:val="0"/>
        <w:suppressAutoHyphens/>
        <w:spacing w:line="340" w:lineRule="exact"/>
        <w:rPr>
          <w:rFonts w:ascii="Arial" w:hAnsi="Arial" w:cs="Arial"/>
          <w:sz w:val="22"/>
          <w:szCs w:val="22"/>
        </w:rPr>
      </w:pPr>
    </w:p>
    <w:p w14:paraId="25FF56B9" w14:textId="77777777" w:rsidR="007B629E" w:rsidRPr="00213F02" w:rsidRDefault="007B629E">
      <w:pPr>
        <w:widowControl w:val="0"/>
        <w:spacing w:line="340" w:lineRule="exact"/>
        <w:rPr>
          <w:rFonts w:ascii="Arial" w:eastAsia="Arial Unicode MS" w:hAnsi="Arial" w:cs="Arial"/>
          <w:sz w:val="22"/>
          <w:szCs w:val="22"/>
        </w:rPr>
      </w:pPr>
      <w:r w:rsidRPr="00C70237">
        <w:rPr>
          <w:rFonts w:ascii="Arial" w:hAnsi="Arial" w:cs="Arial"/>
          <w:b/>
          <w:sz w:val="22"/>
          <w:szCs w:val="22"/>
        </w:rPr>
        <w:t>2.5.1.</w:t>
      </w:r>
      <w:r w:rsidRPr="00C70237">
        <w:rPr>
          <w:rFonts w:ascii="Arial" w:hAnsi="Arial" w:cs="Arial"/>
          <w:sz w:val="22"/>
          <w:szCs w:val="22"/>
        </w:rPr>
        <w:tab/>
      </w:r>
      <w:bookmarkStart w:id="93" w:name="_Ref429508316"/>
      <w:r w:rsidRPr="00213F02">
        <w:rPr>
          <w:rFonts w:ascii="Arial" w:eastAsia="Arial Unicode MS" w:hAnsi="Arial" w:cs="Arial"/>
          <w:sz w:val="22"/>
          <w:szCs w:val="22"/>
        </w:rPr>
        <w:t>As Debêntures não serão registradas para distribuição no mercado primário, negociação no mercado secundário, custódia eletrônica ou liquidação em qualquer mercado organizado.</w:t>
      </w:r>
      <w:bookmarkEnd w:id="93"/>
    </w:p>
    <w:p w14:paraId="4FAEAD88" w14:textId="77777777" w:rsidR="007B629E" w:rsidRPr="00C70237" w:rsidRDefault="007B629E">
      <w:pPr>
        <w:widowControl w:val="0"/>
        <w:tabs>
          <w:tab w:val="left" w:pos="709"/>
        </w:tabs>
        <w:suppressAutoHyphens/>
        <w:spacing w:line="340" w:lineRule="exact"/>
        <w:rPr>
          <w:rFonts w:ascii="Arial" w:hAnsi="Arial" w:cs="Arial"/>
          <w:sz w:val="22"/>
          <w:szCs w:val="22"/>
        </w:rPr>
      </w:pPr>
    </w:p>
    <w:p w14:paraId="7B440854" w14:textId="77777777" w:rsidR="007B629E" w:rsidRPr="00C70237" w:rsidRDefault="007B629E">
      <w:pPr>
        <w:pStyle w:val="Ttulo2"/>
        <w:keepNext w:val="0"/>
        <w:widowControl w:val="0"/>
        <w:suppressAutoHyphens/>
        <w:spacing w:line="340" w:lineRule="exact"/>
        <w:rPr>
          <w:rFonts w:ascii="Arial" w:hAnsi="Arial" w:cs="Arial"/>
          <w:sz w:val="22"/>
          <w:szCs w:val="22"/>
        </w:rPr>
      </w:pPr>
      <w:bookmarkStart w:id="94" w:name="_Toc482662820"/>
      <w:r w:rsidRPr="00C70237">
        <w:rPr>
          <w:rFonts w:ascii="Arial" w:hAnsi="Arial" w:cs="Arial"/>
          <w:sz w:val="22"/>
          <w:szCs w:val="22"/>
        </w:rPr>
        <w:t>CLÁUSULA TERCEIRA – DAS CARACTERÍSTICAS DA EMISSÃO</w:t>
      </w:r>
      <w:bookmarkEnd w:id="94"/>
    </w:p>
    <w:p w14:paraId="7C007B1E" w14:textId="77777777" w:rsidR="007B629E" w:rsidRPr="00C70237" w:rsidRDefault="007B629E">
      <w:pPr>
        <w:widowControl w:val="0"/>
        <w:suppressAutoHyphens/>
        <w:spacing w:line="340" w:lineRule="exact"/>
        <w:rPr>
          <w:rFonts w:ascii="Arial" w:hAnsi="Arial" w:cs="Arial"/>
          <w:b/>
          <w:sz w:val="22"/>
          <w:szCs w:val="22"/>
        </w:rPr>
      </w:pPr>
    </w:p>
    <w:p w14:paraId="398030CD"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3.1.</w:t>
      </w:r>
      <w:r w:rsidRPr="00C70237">
        <w:rPr>
          <w:rFonts w:ascii="Arial" w:hAnsi="Arial" w:cs="Arial"/>
          <w:b/>
          <w:sz w:val="22"/>
          <w:szCs w:val="22"/>
        </w:rPr>
        <w:tab/>
        <w:t>Objeto Social da Emissora</w:t>
      </w:r>
    </w:p>
    <w:p w14:paraId="05DCE88A" w14:textId="77777777" w:rsidR="007B629E" w:rsidRPr="00C70237" w:rsidRDefault="007B629E">
      <w:pPr>
        <w:widowControl w:val="0"/>
        <w:suppressAutoHyphens/>
        <w:spacing w:line="340" w:lineRule="exact"/>
        <w:rPr>
          <w:rFonts w:ascii="Arial" w:hAnsi="Arial" w:cs="Arial"/>
          <w:b/>
          <w:sz w:val="22"/>
          <w:szCs w:val="22"/>
        </w:rPr>
      </w:pPr>
    </w:p>
    <w:p w14:paraId="06D1B53A"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3.1.1.</w:t>
      </w:r>
      <w:r w:rsidRPr="00C70237">
        <w:rPr>
          <w:rFonts w:ascii="Arial" w:hAnsi="Arial" w:cs="Arial"/>
          <w:sz w:val="22"/>
          <w:szCs w:val="22"/>
        </w:rPr>
        <w:tab/>
        <w:t>Nos termos do artigo 3º do seu Estatuto Social, a Emissora tem por objeto social:</w:t>
      </w:r>
    </w:p>
    <w:p w14:paraId="3622234D" w14:textId="77777777" w:rsidR="007B629E" w:rsidRPr="00C70237" w:rsidRDefault="007B629E">
      <w:pPr>
        <w:widowControl w:val="0"/>
        <w:suppressAutoHyphens/>
        <w:spacing w:line="340" w:lineRule="exact"/>
        <w:rPr>
          <w:rFonts w:ascii="Arial" w:hAnsi="Arial" w:cs="Arial"/>
          <w:sz w:val="22"/>
          <w:szCs w:val="22"/>
        </w:rPr>
      </w:pPr>
    </w:p>
    <w:p w14:paraId="56B10169"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I.</w:t>
      </w:r>
      <w:r w:rsidRPr="00C70237">
        <w:rPr>
          <w:rFonts w:ascii="Arial" w:hAnsi="Arial" w:cs="Arial"/>
          <w:sz w:val="22"/>
          <w:szCs w:val="22"/>
        </w:rPr>
        <w:tab/>
        <w:t xml:space="preserve">explorar a indústria e comércio de carnes, a agropecuária e, sob todas as suas modalidades, inclusive, mas sem limitação: (i) produzir, processar, industrializar, comercializar, comprar, vender, importar, exportar, distribuir, beneficiar e representar (a) gado bovino, ovino, suíno, aves e outros animais, em pé ou abatidos, bem como carnes, miúdos, produtos e subprodutos derivados dos mesmos, quer em estado natural, quer manufaturados, quer manipulados de qualquer forma ou maneira; (b) pescados ou produtos comestíveis do mar; (c) produtos e subprodutos de origem animal e vegetal, comestíveis ou não, incluindo-se, mas não se limitando a, produtos para animais (tais como aditivos nutricionais para ração animal, rações balanceadas e alimentos preparados para animais), condimentos, glicerina, produtos de graxaria, higiene e limpeza pessoal e doméstica, colágeno, perfumaria e artigos de toucador, cosméticos, derivados de curtimento e outras atividades relacionadas à preparação de couro; (d) proteínas e produtos alimentícios em geral, frescos ou preparados, transformados ou não, para os mercados brasileiro e estrangeiro; (e) produtos relacionados à exploração das atividades acima relacionadas, tais como fitas de serra, facas, ganchos, uniformes e assessórios descartáveis e embalagens apropriadas; (f) a indústria e a cultura canavieira, em terras próprias ou por meio de parceria agrícola em terras de terceiros, e o comércio de açúcar, álcool e seus derivados; e (g) </w:t>
      </w:r>
      <w:r w:rsidRPr="00C70237">
        <w:rPr>
          <w:rFonts w:ascii="Arial" w:hAnsi="Arial" w:cs="Arial"/>
          <w:sz w:val="22"/>
          <w:szCs w:val="22"/>
        </w:rPr>
        <w:lastRenderedPageBreak/>
        <w:t>quaisquer produtos relacionados às atividades constantes dos itens anteriores; (ii) fundar, instalar e explorar matadouros, frigoríficos e estabelecimentos industriais destinados a elaborar e conservar, por qualquer processo de que sejam suscetíveis, as carnes e demais produtos provenientes de abate de gado de qualquer espécie; (iii) construir, comercializar, instalar, importar e exportar, por conta própria ou de terceiros, máquinas, peças de máquinas e aparelhos destinados ao preparo de carnes e seus derivados; (iv) explorar o negócio de armazéns gerais e depósitos, principalmente pelo frio, de carnes e seus derivados comestíveis e outros perecíveis, incluindo, mas não se limitando, a matérias-primas, embalagens, material intermediário e insumos em geral; (v) construir, dar ou exercer a agência ou representação de frigoríficos, entrepostos, fábricas e produtores; (vi) gerar, produzir, comercializar, importar e exportar energia elétrica, biocombustível, e biodiesel e seus derivados, a partir de gordura animal, óleo vegetal e subprodutos e bioenergia; (vii) fabricar, comercializar, importar e exportar bebidas alcóolicas e não alcoólicas em geral, incluindo destilados, e dióxido de carbono liquefeito, bem como explorar as atividades de engarrafamento de referidas bebidas, em estabelecimentos próprios ou de terceiros; e (viii) produzir, industrializar, distribuir, comercializar e armazenar produtos químicos em geral;</w:t>
      </w:r>
    </w:p>
    <w:p w14:paraId="5F8FFB13" w14:textId="77777777" w:rsidR="007B629E" w:rsidRPr="00C70237" w:rsidRDefault="007B629E">
      <w:pPr>
        <w:widowControl w:val="0"/>
        <w:suppressAutoHyphens/>
        <w:spacing w:line="340" w:lineRule="exact"/>
        <w:rPr>
          <w:rFonts w:ascii="Arial" w:hAnsi="Arial" w:cs="Arial"/>
          <w:sz w:val="22"/>
          <w:szCs w:val="22"/>
        </w:rPr>
      </w:pPr>
    </w:p>
    <w:p w14:paraId="319FF141"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II.</w:t>
      </w:r>
      <w:r w:rsidRPr="00C70237">
        <w:rPr>
          <w:rFonts w:ascii="Arial" w:hAnsi="Arial" w:cs="Arial"/>
          <w:sz w:val="22"/>
          <w:szCs w:val="22"/>
        </w:rPr>
        <w:tab/>
        <w:t>prestar serviços a terceiros, inclusive de transporte de mercadorias;</w:t>
      </w:r>
    </w:p>
    <w:p w14:paraId="5FF70CEC" w14:textId="77777777" w:rsidR="007B629E" w:rsidRPr="00C70237" w:rsidRDefault="007B629E">
      <w:pPr>
        <w:widowControl w:val="0"/>
        <w:suppressAutoHyphens/>
        <w:spacing w:line="340" w:lineRule="exact"/>
        <w:rPr>
          <w:rFonts w:ascii="Arial" w:hAnsi="Arial" w:cs="Arial"/>
          <w:sz w:val="22"/>
          <w:szCs w:val="22"/>
        </w:rPr>
      </w:pPr>
    </w:p>
    <w:p w14:paraId="23B7B06C" w14:textId="77777777" w:rsidR="00DB66ED"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III.</w:t>
      </w:r>
      <w:r w:rsidRPr="00C70237">
        <w:rPr>
          <w:rFonts w:ascii="Arial" w:hAnsi="Arial" w:cs="Arial"/>
          <w:sz w:val="22"/>
          <w:szCs w:val="22"/>
        </w:rPr>
        <w:tab/>
        <w:t xml:space="preserve">participar de outras sociedades, no País ou no exterior, como sócia, acionista ou quotista; </w:t>
      </w:r>
    </w:p>
    <w:p w14:paraId="58F7EE48" w14:textId="77777777" w:rsidR="00DB66ED" w:rsidRPr="00C70237" w:rsidRDefault="00DB66ED">
      <w:pPr>
        <w:widowControl w:val="0"/>
        <w:suppressAutoHyphens/>
        <w:spacing w:line="340" w:lineRule="exact"/>
        <w:rPr>
          <w:rFonts w:ascii="Arial" w:hAnsi="Arial" w:cs="Arial"/>
          <w:sz w:val="22"/>
          <w:szCs w:val="22"/>
        </w:rPr>
      </w:pPr>
    </w:p>
    <w:p w14:paraId="3A7D3233" w14:textId="77777777" w:rsidR="00DB66ED" w:rsidRPr="00C70237" w:rsidRDefault="00DB66ED" w:rsidP="00DB66ED">
      <w:pPr>
        <w:widowControl w:val="0"/>
        <w:suppressAutoHyphens/>
        <w:spacing w:line="340" w:lineRule="exact"/>
        <w:rPr>
          <w:rFonts w:ascii="Arial" w:hAnsi="Arial" w:cs="Arial"/>
          <w:sz w:val="22"/>
          <w:szCs w:val="22"/>
        </w:rPr>
      </w:pPr>
      <w:r w:rsidRPr="00C70237">
        <w:rPr>
          <w:rFonts w:ascii="Arial" w:hAnsi="Arial" w:cs="Arial"/>
          <w:sz w:val="22"/>
          <w:szCs w:val="22"/>
        </w:rPr>
        <w:t>IV. prestar serviços combinados de escritório e apoio administrativo; e</w:t>
      </w:r>
    </w:p>
    <w:p w14:paraId="6FFB9389" w14:textId="77777777" w:rsidR="007B629E" w:rsidRPr="00C70237" w:rsidRDefault="007B629E">
      <w:pPr>
        <w:widowControl w:val="0"/>
        <w:suppressAutoHyphens/>
        <w:spacing w:line="340" w:lineRule="exact"/>
        <w:rPr>
          <w:rFonts w:ascii="Arial" w:hAnsi="Arial" w:cs="Arial"/>
          <w:sz w:val="22"/>
          <w:szCs w:val="22"/>
        </w:rPr>
      </w:pPr>
    </w:p>
    <w:p w14:paraId="2157D3C6"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V.</w:t>
      </w:r>
      <w:r w:rsidRPr="00C70237">
        <w:rPr>
          <w:rFonts w:ascii="Arial" w:hAnsi="Arial" w:cs="Arial"/>
          <w:sz w:val="22"/>
          <w:szCs w:val="22"/>
        </w:rPr>
        <w:tab/>
        <w:t>praticar e realizar todos os atos jurídicos que tenham relação direta ou indireta com os objetivos sociais.</w:t>
      </w:r>
    </w:p>
    <w:p w14:paraId="41642713" w14:textId="77777777" w:rsidR="007B629E" w:rsidRPr="00C70237" w:rsidRDefault="007B629E">
      <w:pPr>
        <w:widowControl w:val="0"/>
        <w:suppressAutoHyphens/>
        <w:spacing w:line="340" w:lineRule="exact"/>
        <w:rPr>
          <w:rFonts w:ascii="Arial" w:hAnsi="Arial" w:cs="Arial"/>
          <w:b/>
          <w:sz w:val="22"/>
          <w:szCs w:val="22"/>
        </w:rPr>
      </w:pPr>
    </w:p>
    <w:p w14:paraId="3A3BDD11"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3.2.</w:t>
      </w:r>
      <w:r w:rsidRPr="00C70237">
        <w:rPr>
          <w:rFonts w:ascii="Arial" w:hAnsi="Arial" w:cs="Arial"/>
          <w:b/>
          <w:sz w:val="22"/>
          <w:szCs w:val="22"/>
        </w:rPr>
        <w:tab/>
        <w:t>Séries</w:t>
      </w:r>
    </w:p>
    <w:p w14:paraId="259CB4DC" w14:textId="77777777" w:rsidR="007B629E" w:rsidRPr="00C70237" w:rsidRDefault="007B629E">
      <w:pPr>
        <w:widowControl w:val="0"/>
        <w:suppressAutoHyphens/>
        <w:spacing w:line="340" w:lineRule="exact"/>
        <w:rPr>
          <w:rFonts w:ascii="Arial" w:hAnsi="Arial" w:cs="Arial"/>
          <w:sz w:val="22"/>
          <w:szCs w:val="22"/>
        </w:rPr>
      </w:pPr>
    </w:p>
    <w:p w14:paraId="07D3340B" w14:textId="77777777" w:rsidR="007B629E" w:rsidRPr="00307AD8"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3.2.1.</w:t>
      </w:r>
      <w:r w:rsidRPr="00C70237">
        <w:rPr>
          <w:rFonts w:ascii="Arial" w:hAnsi="Arial" w:cs="Arial"/>
          <w:sz w:val="22"/>
          <w:szCs w:val="22"/>
        </w:rPr>
        <w:tab/>
        <w:t xml:space="preserve">A Emissão será </w:t>
      </w:r>
      <w:r w:rsidRPr="00307AD8">
        <w:rPr>
          <w:rFonts w:ascii="Arial" w:hAnsi="Arial" w:cs="Arial"/>
          <w:sz w:val="22"/>
          <w:szCs w:val="22"/>
        </w:rPr>
        <w:t>realizada em</w:t>
      </w:r>
      <w:r w:rsidR="00F74B77" w:rsidRPr="00307AD8">
        <w:rPr>
          <w:rFonts w:ascii="Arial" w:hAnsi="Arial" w:cs="Arial"/>
          <w:sz w:val="22"/>
          <w:szCs w:val="22"/>
        </w:rPr>
        <w:t xml:space="preserve"> até duas séries, sendo as debêntures colocadas no âmbito da primeira série doravante denominadas “</w:t>
      </w:r>
      <w:r w:rsidR="00F74B77" w:rsidRPr="00307AD8">
        <w:rPr>
          <w:rFonts w:ascii="Arial" w:hAnsi="Arial" w:cs="Arial"/>
          <w:sz w:val="22"/>
          <w:szCs w:val="22"/>
          <w:u w:val="single"/>
        </w:rPr>
        <w:t>Debêntures da Primeira Série</w:t>
      </w:r>
      <w:r w:rsidR="00F74B77" w:rsidRPr="00307AD8">
        <w:rPr>
          <w:rFonts w:ascii="Arial" w:hAnsi="Arial" w:cs="Arial"/>
          <w:sz w:val="22"/>
          <w:szCs w:val="22"/>
        </w:rPr>
        <w:t>” e as debêntures colocadas no âmbito da segunda série doravante denominadas “</w:t>
      </w:r>
      <w:r w:rsidR="00F74B77" w:rsidRPr="00307AD8">
        <w:rPr>
          <w:rFonts w:ascii="Arial" w:hAnsi="Arial" w:cs="Arial"/>
          <w:sz w:val="22"/>
          <w:szCs w:val="22"/>
          <w:u w:val="single"/>
        </w:rPr>
        <w:t>Debêntures da Segunda Série</w:t>
      </w:r>
      <w:r w:rsidR="00F74B77" w:rsidRPr="00307AD8">
        <w:rPr>
          <w:rFonts w:ascii="Arial" w:hAnsi="Arial" w:cs="Arial"/>
          <w:sz w:val="22"/>
          <w:szCs w:val="22"/>
        </w:rPr>
        <w:t>”</w:t>
      </w:r>
      <w:r w:rsidRPr="00307AD8">
        <w:rPr>
          <w:rFonts w:ascii="Arial" w:hAnsi="Arial" w:cs="Arial"/>
          <w:sz w:val="22"/>
          <w:szCs w:val="22"/>
        </w:rPr>
        <w:t>.</w:t>
      </w:r>
      <w:r w:rsidR="00672EF4">
        <w:rPr>
          <w:rFonts w:ascii="Arial" w:hAnsi="Arial" w:cs="Arial"/>
          <w:sz w:val="22"/>
          <w:szCs w:val="22"/>
        </w:rPr>
        <w:t xml:space="preserve"> </w:t>
      </w:r>
      <w:r w:rsidR="00F74B77" w:rsidRPr="00307AD8">
        <w:rPr>
          <w:rFonts w:ascii="Arial" w:hAnsi="Arial" w:cs="Arial"/>
          <w:sz w:val="22"/>
          <w:szCs w:val="22"/>
        </w:rPr>
        <w:t xml:space="preserve">A </w:t>
      </w:r>
      <w:r w:rsidR="00C83F0F" w:rsidRPr="00307AD8">
        <w:rPr>
          <w:rFonts w:ascii="Arial" w:hAnsi="Arial" w:cs="Arial"/>
          <w:sz w:val="22"/>
          <w:szCs w:val="22"/>
        </w:rPr>
        <w:t>existência da segunda série</w:t>
      </w:r>
      <w:r w:rsidR="00F74B77" w:rsidRPr="00307AD8">
        <w:rPr>
          <w:rFonts w:ascii="Arial" w:hAnsi="Arial" w:cs="Arial"/>
          <w:sz w:val="22"/>
          <w:szCs w:val="22"/>
        </w:rPr>
        <w:t xml:space="preserve"> será definida de acordo com a demanda apurada no </w:t>
      </w:r>
      <w:r w:rsidR="0022139F">
        <w:rPr>
          <w:rFonts w:ascii="Arial" w:hAnsi="Arial" w:cs="Arial"/>
          <w:sz w:val="22"/>
          <w:szCs w:val="22"/>
        </w:rPr>
        <w:t>P</w:t>
      </w:r>
      <w:r w:rsidR="00C83F0F" w:rsidRPr="00307AD8">
        <w:rPr>
          <w:rFonts w:ascii="Arial" w:hAnsi="Arial" w:cs="Arial"/>
          <w:sz w:val="22"/>
          <w:szCs w:val="22"/>
        </w:rPr>
        <w:t xml:space="preserve">rocedimento de </w:t>
      </w:r>
      <w:r w:rsidR="0022139F">
        <w:rPr>
          <w:rFonts w:ascii="Arial" w:hAnsi="Arial" w:cs="Arial"/>
          <w:i/>
          <w:sz w:val="22"/>
          <w:szCs w:val="22"/>
        </w:rPr>
        <w:t>B</w:t>
      </w:r>
      <w:r w:rsidR="00C83F0F" w:rsidRPr="00307AD8">
        <w:rPr>
          <w:rFonts w:ascii="Arial" w:hAnsi="Arial" w:cs="Arial"/>
          <w:i/>
          <w:sz w:val="22"/>
          <w:szCs w:val="22"/>
        </w:rPr>
        <w:t>ookbuilding</w:t>
      </w:r>
      <w:r w:rsidR="0035057F">
        <w:rPr>
          <w:rFonts w:ascii="Arial" w:hAnsi="Arial" w:cs="Arial"/>
          <w:sz w:val="22"/>
          <w:szCs w:val="22"/>
        </w:rPr>
        <w:t xml:space="preserve">, a qual </w:t>
      </w:r>
      <w:r w:rsidR="00F74B77" w:rsidRPr="00307AD8">
        <w:rPr>
          <w:rFonts w:ascii="Arial" w:hAnsi="Arial" w:cs="Arial"/>
          <w:sz w:val="22"/>
          <w:szCs w:val="22"/>
        </w:rPr>
        <w:t>ser</w:t>
      </w:r>
      <w:r w:rsidR="0035057F">
        <w:rPr>
          <w:rFonts w:ascii="Arial" w:hAnsi="Arial" w:cs="Arial"/>
          <w:sz w:val="22"/>
          <w:szCs w:val="22"/>
        </w:rPr>
        <w:t>á</w:t>
      </w:r>
      <w:r w:rsidR="00F74B77" w:rsidRPr="00307AD8">
        <w:rPr>
          <w:rFonts w:ascii="Arial" w:hAnsi="Arial" w:cs="Arial"/>
          <w:sz w:val="22"/>
          <w:szCs w:val="22"/>
        </w:rPr>
        <w:t xml:space="preserve"> refletida por meio de aditamento a esta Escritura de Emissão, sendo dispensada a realização de novo ato societário da Emissora para tanto e sem necessidade de prévia Assembleia Geral de </w:t>
      </w:r>
      <w:r w:rsidR="00C83F0F" w:rsidRPr="00307AD8">
        <w:rPr>
          <w:rFonts w:ascii="Arial" w:hAnsi="Arial" w:cs="Arial"/>
          <w:sz w:val="22"/>
          <w:szCs w:val="22"/>
        </w:rPr>
        <w:t>Titulares de CRA</w:t>
      </w:r>
      <w:r w:rsidRPr="00307AD8">
        <w:rPr>
          <w:rFonts w:ascii="Arial" w:hAnsi="Arial" w:cs="Arial"/>
          <w:sz w:val="22"/>
          <w:szCs w:val="22"/>
        </w:rPr>
        <w:t>.</w:t>
      </w:r>
    </w:p>
    <w:p w14:paraId="4C802E7C" w14:textId="77777777" w:rsidR="007B629E" w:rsidRPr="00307AD8" w:rsidRDefault="007B629E">
      <w:pPr>
        <w:widowControl w:val="0"/>
        <w:suppressAutoHyphens/>
        <w:spacing w:line="340" w:lineRule="exact"/>
        <w:rPr>
          <w:rFonts w:ascii="Arial" w:hAnsi="Arial" w:cs="Arial"/>
          <w:b/>
          <w:sz w:val="22"/>
          <w:szCs w:val="22"/>
        </w:rPr>
      </w:pPr>
    </w:p>
    <w:p w14:paraId="6C84367E"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lastRenderedPageBreak/>
        <w:t>3.3.</w:t>
      </w:r>
      <w:r w:rsidRPr="00307AD8">
        <w:rPr>
          <w:rFonts w:ascii="Arial" w:hAnsi="Arial" w:cs="Arial"/>
          <w:b/>
          <w:sz w:val="22"/>
          <w:szCs w:val="22"/>
        </w:rPr>
        <w:tab/>
        <w:t>Valor Total da Emissão</w:t>
      </w:r>
    </w:p>
    <w:p w14:paraId="272B6BBF" w14:textId="77777777" w:rsidR="007B629E" w:rsidRPr="00307AD8" w:rsidRDefault="007B629E">
      <w:pPr>
        <w:widowControl w:val="0"/>
        <w:suppressAutoHyphens/>
        <w:spacing w:line="340" w:lineRule="exact"/>
        <w:rPr>
          <w:rFonts w:ascii="Arial" w:hAnsi="Arial" w:cs="Arial"/>
          <w:sz w:val="22"/>
          <w:szCs w:val="22"/>
        </w:rPr>
      </w:pPr>
    </w:p>
    <w:p w14:paraId="47D14E7C"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3.3.1.</w:t>
      </w:r>
      <w:r w:rsidRPr="00307AD8">
        <w:rPr>
          <w:rFonts w:ascii="Arial" w:hAnsi="Arial" w:cs="Arial"/>
          <w:sz w:val="22"/>
          <w:szCs w:val="22"/>
        </w:rPr>
        <w:tab/>
        <w:t xml:space="preserve">O valor total da Emissão será de </w:t>
      </w:r>
      <w:r w:rsidR="00742C25">
        <w:rPr>
          <w:rFonts w:ascii="Arial" w:hAnsi="Arial" w:cs="Arial"/>
          <w:sz w:val="22"/>
          <w:szCs w:val="22"/>
        </w:rPr>
        <w:t xml:space="preserve">até </w:t>
      </w:r>
      <w:r w:rsidRPr="00307AD8">
        <w:rPr>
          <w:rFonts w:ascii="Arial" w:hAnsi="Arial" w:cs="Arial"/>
          <w:sz w:val="22"/>
          <w:szCs w:val="22"/>
        </w:rPr>
        <w:t>R$ </w:t>
      </w:r>
      <w:r w:rsidR="006068C6">
        <w:rPr>
          <w:rFonts w:ascii="Arial" w:hAnsi="Arial" w:cs="Arial"/>
          <w:sz w:val="22"/>
          <w:szCs w:val="22"/>
        </w:rPr>
        <w:t>6</w:t>
      </w:r>
      <w:r w:rsidRPr="00307AD8">
        <w:rPr>
          <w:rFonts w:ascii="Arial" w:hAnsi="Arial" w:cs="Arial"/>
          <w:sz w:val="22"/>
          <w:szCs w:val="22"/>
        </w:rPr>
        <w:t>00.000.000,00 (</w:t>
      </w:r>
      <w:r w:rsidR="006068C6">
        <w:rPr>
          <w:rFonts w:ascii="Arial" w:hAnsi="Arial" w:cs="Arial"/>
          <w:sz w:val="22"/>
          <w:szCs w:val="22"/>
        </w:rPr>
        <w:t>seiscentos</w:t>
      </w:r>
      <w:r w:rsidR="006068C6" w:rsidRPr="00307AD8">
        <w:rPr>
          <w:rFonts w:ascii="Arial" w:hAnsi="Arial" w:cs="Arial"/>
          <w:sz w:val="22"/>
          <w:szCs w:val="22"/>
        </w:rPr>
        <w:t xml:space="preserve"> </w:t>
      </w:r>
      <w:r w:rsidRPr="00307AD8">
        <w:rPr>
          <w:rFonts w:ascii="Arial" w:hAnsi="Arial" w:cs="Arial"/>
          <w:sz w:val="22"/>
          <w:szCs w:val="22"/>
        </w:rPr>
        <w:t xml:space="preserve">milhões de reais) na Data de Emissão. </w:t>
      </w:r>
    </w:p>
    <w:p w14:paraId="43BCCB8E" w14:textId="77777777" w:rsidR="007B629E" w:rsidRPr="00307AD8" w:rsidRDefault="007B629E">
      <w:pPr>
        <w:widowControl w:val="0"/>
        <w:suppressAutoHyphens/>
        <w:spacing w:line="340" w:lineRule="exact"/>
        <w:rPr>
          <w:rFonts w:ascii="Arial" w:hAnsi="Arial" w:cs="Arial"/>
          <w:sz w:val="22"/>
          <w:szCs w:val="22"/>
        </w:rPr>
      </w:pPr>
    </w:p>
    <w:p w14:paraId="3CD9DEA1"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t>3.4.</w:t>
      </w:r>
      <w:r w:rsidRPr="00307AD8">
        <w:rPr>
          <w:rFonts w:ascii="Arial" w:hAnsi="Arial" w:cs="Arial"/>
          <w:b/>
          <w:sz w:val="22"/>
          <w:szCs w:val="22"/>
        </w:rPr>
        <w:tab/>
        <w:t>Quantidade de Debêntures</w:t>
      </w:r>
    </w:p>
    <w:p w14:paraId="0D3E8A60"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334F4E15" w14:textId="29C14C70" w:rsidR="007B629E"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3.4.1.</w:t>
      </w:r>
      <w:r w:rsidRPr="00307AD8">
        <w:rPr>
          <w:rFonts w:ascii="Arial" w:hAnsi="Arial" w:cs="Arial"/>
          <w:sz w:val="22"/>
          <w:szCs w:val="22"/>
        </w:rPr>
        <w:tab/>
        <w:t xml:space="preserve">Serão emitidas </w:t>
      </w:r>
      <w:r w:rsidR="00742C25">
        <w:rPr>
          <w:rFonts w:ascii="Arial" w:hAnsi="Arial" w:cs="Arial"/>
          <w:sz w:val="22"/>
          <w:szCs w:val="22"/>
        </w:rPr>
        <w:t xml:space="preserve">até </w:t>
      </w:r>
      <w:r w:rsidR="006068C6">
        <w:rPr>
          <w:rFonts w:ascii="Arial" w:hAnsi="Arial" w:cs="Arial"/>
          <w:sz w:val="22"/>
          <w:szCs w:val="22"/>
        </w:rPr>
        <w:t>6</w:t>
      </w:r>
      <w:r w:rsidRPr="00307AD8">
        <w:rPr>
          <w:rFonts w:ascii="Arial" w:hAnsi="Arial" w:cs="Arial"/>
          <w:sz w:val="22"/>
          <w:szCs w:val="22"/>
        </w:rPr>
        <w:t>00.000 (</w:t>
      </w:r>
      <w:r w:rsidR="006068C6">
        <w:rPr>
          <w:rFonts w:ascii="Arial" w:hAnsi="Arial" w:cs="Arial"/>
          <w:sz w:val="22"/>
          <w:szCs w:val="22"/>
        </w:rPr>
        <w:t>seiscentas</w:t>
      </w:r>
      <w:r w:rsidRPr="00307AD8">
        <w:rPr>
          <w:rFonts w:ascii="Arial" w:hAnsi="Arial" w:cs="Arial"/>
          <w:sz w:val="22"/>
          <w:szCs w:val="22"/>
        </w:rPr>
        <w:t xml:space="preserve"> mil) Debêntures</w:t>
      </w:r>
      <w:r w:rsidR="00497C1B">
        <w:rPr>
          <w:rFonts w:ascii="Arial" w:hAnsi="Arial" w:cs="Arial"/>
          <w:sz w:val="22"/>
          <w:szCs w:val="22"/>
        </w:rPr>
        <w:t>, sendo 400.000 (quatrocentas mil) Debêntures da Primeira Série e até 200.000 (duzentas mil) Debêntures da Segunda Série</w:t>
      </w:r>
      <w:r w:rsidRPr="00307AD8">
        <w:rPr>
          <w:rFonts w:ascii="Arial" w:hAnsi="Arial" w:cs="Arial"/>
          <w:sz w:val="22"/>
          <w:szCs w:val="22"/>
        </w:rPr>
        <w:t xml:space="preserve">, </w:t>
      </w:r>
      <w:r w:rsidR="00497C1B">
        <w:rPr>
          <w:rFonts w:ascii="Arial" w:hAnsi="Arial" w:cs="Arial"/>
          <w:sz w:val="22"/>
          <w:szCs w:val="22"/>
        </w:rPr>
        <w:t xml:space="preserve">todas </w:t>
      </w:r>
      <w:r w:rsidRPr="00307AD8">
        <w:rPr>
          <w:rFonts w:ascii="Arial" w:hAnsi="Arial" w:cs="Arial"/>
          <w:sz w:val="22"/>
          <w:szCs w:val="22"/>
        </w:rPr>
        <w:t xml:space="preserve">com valor nominal unitário de </w:t>
      </w:r>
      <w:r w:rsidRPr="00307AD8">
        <w:rPr>
          <w:rFonts w:ascii="Arial" w:hAnsi="Arial" w:cs="Arial"/>
          <w:color w:val="000000"/>
          <w:sz w:val="22"/>
          <w:szCs w:val="22"/>
        </w:rPr>
        <w:t>R$1.000,00 (mil reais), na Data de Emissão</w:t>
      </w:r>
      <w:r w:rsidR="00C83F0F" w:rsidRPr="00AA0369">
        <w:rPr>
          <w:rFonts w:ascii="Arial" w:hAnsi="Arial"/>
          <w:sz w:val="22"/>
        </w:rPr>
        <w:t>.</w:t>
      </w:r>
      <w:r w:rsidR="00C83F0F" w:rsidRPr="00307AD8">
        <w:rPr>
          <w:rFonts w:ascii="Arial" w:hAnsi="Arial" w:cs="Arial"/>
          <w:sz w:val="22"/>
          <w:szCs w:val="22"/>
        </w:rPr>
        <w:t xml:space="preserve"> </w:t>
      </w:r>
      <w:r w:rsidR="00672EF4" w:rsidRPr="00307AD8">
        <w:rPr>
          <w:rFonts w:ascii="Arial" w:hAnsi="Arial" w:cs="Arial"/>
          <w:sz w:val="22"/>
          <w:szCs w:val="22"/>
        </w:rPr>
        <w:t xml:space="preserve">A existência da segunda série será definida de acordo com a demanda apurada no </w:t>
      </w:r>
      <w:r w:rsidR="00672EF4">
        <w:rPr>
          <w:rFonts w:ascii="Arial" w:hAnsi="Arial" w:cs="Arial"/>
          <w:sz w:val="22"/>
          <w:szCs w:val="22"/>
        </w:rPr>
        <w:t>P</w:t>
      </w:r>
      <w:r w:rsidR="00672EF4" w:rsidRPr="00307AD8">
        <w:rPr>
          <w:rFonts w:ascii="Arial" w:hAnsi="Arial" w:cs="Arial"/>
          <w:sz w:val="22"/>
          <w:szCs w:val="22"/>
        </w:rPr>
        <w:t xml:space="preserve">rocedimento de </w:t>
      </w:r>
      <w:r w:rsidR="00672EF4">
        <w:rPr>
          <w:rFonts w:ascii="Arial" w:hAnsi="Arial" w:cs="Arial"/>
          <w:i/>
          <w:sz w:val="22"/>
          <w:szCs w:val="22"/>
        </w:rPr>
        <w:t>B</w:t>
      </w:r>
      <w:r w:rsidR="00672EF4" w:rsidRPr="00307AD8">
        <w:rPr>
          <w:rFonts w:ascii="Arial" w:hAnsi="Arial" w:cs="Arial"/>
          <w:i/>
          <w:sz w:val="22"/>
          <w:szCs w:val="22"/>
        </w:rPr>
        <w:t>ookbuilding</w:t>
      </w:r>
      <w:r w:rsidR="00672EF4">
        <w:rPr>
          <w:rFonts w:ascii="Arial" w:hAnsi="Arial" w:cs="Arial"/>
          <w:sz w:val="22"/>
          <w:szCs w:val="22"/>
        </w:rPr>
        <w:t xml:space="preserve">, a qual </w:t>
      </w:r>
      <w:r w:rsidR="00672EF4" w:rsidRPr="00307AD8">
        <w:rPr>
          <w:rFonts w:ascii="Arial" w:hAnsi="Arial" w:cs="Arial"/>
          <w:sz w:val="22"/>
          <w:szCs w:val="22"/>
        </w:rPr>
        <w:t>ser</w:t>
      </w:r>
      <w:r w:rsidR="00672EF4">
        <w:rPr>
          <w:rFonts w:ascii="Arial" w:hAnsi="Arial" w:cs="Arial"/>
          <w:sz w:val="22"/>
          <w:szCs w:val="22"/>
        </w:rPr>
        <w:t>á</w:t>
      </w:r>
      <w:r w:rsidR="00672EF4" w:rsidRPr="00307AD8">
        <w:rPr>
          <w:rFonts w:ascii="Arial" w:hAnsi="Arial" w:cs="Arial"/>
          <w:sz w:val="22"/>
          <w:szCs w:val="22"/>
        </w:rPr>
        <w:t xml:space="preserve"> refletida por meio de aditamento a esta Escritura de Emissão, sendo dispensada a realização de novo ato societário da Emissora para tanto e sem necessidade de prévia Assembleia Geral de Titulares de CRA.</w:t>
      </w:r>
    </w:p>
    <w:p w14:paraId="779E2F03" w14:textId="0A7E8D7D" w:rsidR="00E5370A" w:rsidRDefault="00E5370A">
      <w:pPr>
        <w:pStyle w:val="p0"/>
        <w:widowControl w:val="0"/>
        <w:tabs>
          <w:tab w:val="clear" w:pos="720"/>
        </w:tabs>
        <w:suppressAutoHyphens/>
        <w:spacing w:line="340" w:lineRule="exact"/>
        <w:rPr>
          <w:rFonts w:ascii="Arial" w:hAnsi="Arial" w:cs="Arial"/>
          <w:sz w:val="22"/>
          <w:szCs w:val="22"/>
        </w:rPr>
      </w:pPr>
    </w:p>
    <w:p w14:paraId="3406B094" w14:textId="7396ACE8" w:rsidR="00E5370A" w:rsidRPr="00307AD8" w:rsidRDefault="00E5370A">
      <w:pPr>
        <w:pStyle w:val="p0"/>
        <w:widowControl w:val="0"/>
        <w:tabs>
          <w:tab w:val="clear" w:pos="720"/>
        </w:tabs>
        <w:suppressAutoHyphens/>
        <w:spacing w:line="340" w:lineRule="exact"/>
        <w:rPr>
          <w:rFonts w:ascii="Arial" w:hAnsi="Arial" w:cs="Arial"/>
          <w:sz w:val="22"/>
          <w:szCs w:val="22"/>
        </w:rPr>
      </w:pPr>
      <w:r w:rsidRPr="00AB7489">
        <w:rPr>
          <w:rFonts w:ascii="Arial" w:hAnsi="Arial" w:cs="Arial"/>
          <w:b/>
          <w:bCs/>
          <w:sz w:val="22"/>
          <w:szCs w:val="22"/>
        </w:rPr>
        <w:t>3.4.2.</w:t>
      </w:r>
      <w:r>
        <w:rPr>
          <w:rFonts w:ascii="Arial" w:hAnsi="Arial" w:cs="Arial"/>
          <w:sz w:val="22"/>
          <w:szCs w:val="22"/>
        </w:rPr>
        <w:tab/>
      </w:r>
      <w:bookmarkStart w:id="95" w:name="_Hlk40440762"/>
      <w:r>
        <w:rPr>
          <w:rFonts w:ascii="Arial" w:hAnsi="Arial" w:cs="Arial"/>
          <w:sz w:val="22"/>
          <w:szCs w:val="22"/>
        </w:rPr>
        <w:t xml:space="preserve">Não poderá haver distribuição parcial das Debêntures da Segunda Série, </w:t>
      </w:r>
      <w:r w:rsidRPr="00E5370A">
        <w:rPr>
          <w:rFonts w:ascii="Arial" w:hAnsi="Arial" w:cs="Arial"/>
          <w:sz w:val="22"/>
          <w:szCs w:val="22"/>
        </w:rPr>
        <w:t xml:space="preserve">observado que em qualquer caso deverá ser observado o montante mínimo de distribuição </w:t>
      </w:r>
      <w:r>
        <w:rPr>
          <w:rFonts w:ascii="Arial" w:hAnsi="Arial" w:cs="Arial"/>
          <w:sz w:val="22"/>
          <w:szCs w:val="22"/>
        </w:rPr>
        <w:t>das Debêntures da Segunda Série</w:t>
      </w:r>
      <w:r w:rsidRPr="00E5370A">
        <w:rPr>
          <w:rFonts w:ascii="Arial" w:hAnsi="Arial" w:cs="Arial"/>
          <w:sz w:val="22"/>
          <w:szCs w:val="22"/>
        </w:rPr>
        <w:t xml:space="preserve"> equivalente ao valor total </w:t>
      </w:r>
      <w:r>
        <w:rPr>
          <w:rFonts w:ascii="Arial" w:hAnsi="Arial" w:cs="Arial"/>
          <w:sz w:val="22"/>
          <w:szCs w:val="22"/>
        </w:rPr>
        <w:t>das Debêntures da Segunda Série</w:t>
      </w:r>
      <w:r w:rsidRPr="00E5370A">
        <w:rPr>
          <w:rFonts w:ascii="Arial" w:hAnsi="Arial" w:cs="Arial"/>
          <w:sz w:val="22"/>
          <w:szCs w:val="22"/>
        </w:rPr>
        <w:t xml:space="preserve"> </w:t>
      </w:r>
      <w:r>
        <w:rPr>
          <w:rFonts w:ascii="Arial" w:hAnsi="Arial" w:cs="Arial"/>
          <w:sz w:val="22"/>
          <w:szCs w:val="22"/>
        </w:rPr>
        <w:t>de</w:t>
      </w:r>
      <w:r w:rsidRPr="00E5370A">
        <w:rPr>
          <w:rFonts w:ascii="Arial" w:hAnsi="Arial" w:cs="Arial"/>
          <w:sz w:val="22"/>
          <w:szCs w:val="22"/>
        </w:rPr>
        <w:t xml:space="preserve"> R$ 200.000.000,00 (duzentos milhões de reais) (“</w:t>
      </w:r>
      <w:r w:rsidRPr="00AB7489">
        <w:rPr>
          <w:rFonts w:ascii="Arial" w:hAnsi="Arial" w:cs="Arial"/>
          <w:sz w:val="22"/>
          <w:szCs w:val="22"/>
          <w:u w:val="single"/>
        </w:rPr>
        <w:t>Montante Mínimo</w:t>
      </w:r>
      <w:r w:rsidRPr="00E5370A">
        <w:rPr>
          <w:rFonts w:ascii="Arial" w:hAnsi="Arial" w:cs="Arial"/>
          <w:sz w:val="22"/>
          <w:szCs w:val="22"/>
        </w:rPr>
        <w:t xml:space="preserve">”). Caso o Montante Mínimo não seja atingido, as Partes concordam que </w:t>
      </w:r>
      <w:r>
        <w:rPr>
          <w:rFonts w:ascii="Arial" w:hAnsi="Arial" w:cs="Arial"/>
          <w:sz w:val="22"/>
          <w:szCs w:val="22"/>
        </w:rPr>
        <w:t>as Debêntures da Segunda Série</w:t>
      </w:r>
      <w:r w:rsidRPr="00E5370A">
        <w:rPr>
          <w:rFonts w:ascii="Arial" w:hAnsi="Arial" w:cs="Arial"/>
          <w:sz w:val="22"/>
          <w:szCs w:val="22"/>
        </w:rPr>
        <w:t xml:space="preserve"> não serão distribuíd</w:t>
      </w:r>
      <w:r>
        <w:rPr>
          <w:rFonts w:ascii="Arial" w:hAnsi="Arial" w:cs="Arial"/>
          <w:sz w:val="22"/>
          <w:szCs w:val="22"/>
        </w:rPr>
        <w:t>a</w:t>
      </w:r>
      <w:r w:rsidRPr="00E5370A">
        <w:rPr>
          <w:rFonts w:ascii="Arial" w:hAnsi="Arial" w:cs="Arial"/>
          <w:sz w:val="22"/>
          <w:szCs w:val="22"/>
        </w:rPr>
        <w:t>s e serão cancelad</w:t>
      </w:r>
      <w:r>
        <w:rPr>
          <w:rFonts w:ascii="Arial" w:hAnsi="Arial" w:cs="Arial"/>
          <w:sz w:val="22"/>
          <w:szCs w:val="22"/>
        </w:rPr>
        <w:t>a</w:t>
      </w:r>
      <w:r w:rsidRPr="00E5370A">
        <w:rPr>
          <w:rFonts w:ascii="Arial" w:hAnsi="Arial" w:cs="Arial"/>
          <w:sz w:val="22"/>
          <w:szCs w:val="22"/>
        </w:rPr>
        <w:t>s</w:t>
      </w:r>
      <w:r>
        <w:rPr>
          <w:rFonts w:ascii="Arial" w:hAnsi="Arial" w:cs="Arial"/>
          <w:sz w:val="22"/>
          <w:szCs w:val="22"/>
        </w:rPr>
        <w:t>.</w:t>
      </w:r>
      <w:bookmarkEnd w:id="95"/>
    </w:p>
    <w:p w14:paraId="047340DE"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548C31D4"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t>3.5.</w:t>
      </w:r>
      <w:r w:rsidRPr="00307AD8">
        <w:rPr>
          <w:rFonts w:ascii="Arial" w:hAnsi="Arial" w:cs="Arial"/>
          <w:b/>
          <w:sz w:val="22"/>
          <w:szCs w:val="22"/>
        </w:rPr>
        <w:tab/>
        <w:t>Destinação de Recursos</w:t>
      </w:r>
    </w:p>
    <w:p w14:paraId="2160802A" w14:textId="77777777" w:rsidR="007B629E" w:rsidRPr="00307AD8" w:rsidRDefault="007B629E">
      <w:pPr>
        <w:widowControl w:val="0"/>
        <w:suppressAutoHyphens/>
        <w:spacing w:line="340" w:lineRule="exact"/>
        <w:rPr>
          <w:rFonts w:ascii="Arial" w:hAnsi="Arial" w:cs="Arial"/>
          <w:sz w:val="22"/>
          <w:szCs w:val="22"/>
        </w:rPr>
      </w:pPr>
    </w:p>
    <w:p w14:paraId="0E217F30" w14:textId="77777777" w:rsidR="007B629E" w:rsidRPr="00213F02" w:rsidRDefault="007B629E">
      <w:pPr>
        <w:widowControl w:val="0"/>
        <w:spacing w:line="340" w:lineRule="exact"/>
        <w:rPr>
          <w:rFonts w:ascii="Arial" w:eastAsia="Arial Unicode MS" w:hAnsi="Arial" w:cs="Arial"/>
          <w:b/>
          <w:bCs/>
          <w:sz w:val="22"/>
          <w:szCs w:val="22"/>
        </w:rPr>
      </w:pPr>
      <w:r w:rsidRPr="00307AD8">
        <w:rPr>
          <w:rFonts w:ascii="Arial" w:eastAsia="Calibri" w:hAnsi="Arial" w:cs="Arial"/>
          <w:b/>
          <w:sz w:val="22"/>
          <w:szCs w:val="22"/>
          <w:lang w:eastAsia="en-US"/>
        </w:rPr>
        <w:t>3.5.1.</w:t>
      </w:r>
      <w:r w:rsidRPr="00307AD8">
        <w:rPr>
          <w:rFonts w:ascii="Arial" w:eastAsia="Calibri" w:hAnsi="Arial" w:cs="Arial"/>
          <w:sz w:val="22"/>
          <w:szCs w:val="22"/>
          <w:lang w:eastAsia="en-US"/>
        </w:rPr>
        <w:tab/>
      </w:r>
      <w:r w:rsidRPr="00307AD8">
        <w:rPr>
          <w:rFonts w:ascii="Arial" w:hAnsi="Arial" w:cs="Arial"/>
          <w:sz w:val="22"/>
          <w:szCs w:val="22"/>
        </w:rPr>
        <w:t xml:space="preserve">Os </w:t>
      </w:r>
      <w:r w:rsidRPr="00213F02">
        <w:rPr>
          <w:rFonts w:ascii="Arial" w:hAnsi="Arial" w:cs="Arial"/>
          <w:sz w:val="22"/>
          <w:szCs w:val="22"/>
        </w:rPr>
        <w:t>recursos</w:t>
      </w:r>
      <w:r w:rsidRPr="00C70237">
        <w:rPr>
          <w:rFonts w:ascii="Arial" w:hAnsi="Arial" w:cs="Arial"/>
          <w:sz w:val="22"/>
          <w:szCs w:val="22"/>
        </w:rPr>
        <w:t xml:space="preserve"> obtidos pela </w:t>
      </w:r>
      <w:r w:rsidRPr="00C70237">
        <w:rPr>
          <w:rFonts w:ascii="Arial" w:eastAsia="Arial Unicode MS" w:hAnsi="Arial" w:cs="Arial"/>
          <w:sz w:val="22"/>
          <w:szCs w:val="22"/>
        </w:rPr>
        <w:t xml:space="preserve">Emissora </w:t>
      </w:r>
      <w:r w:rsidRPr="00C70237">
        <w:rPr>
          <w:rFonts w:ascii="Arial" w:hAnsi="Arial" w:cs="Arial"/>
          <w:sz w:val="22"/>
          <w:szCs w:val="22"/>
        </w:rPr>
        <w:t xml:space="preserve">em razão da integralização das Debêntures </w:t>
      </w:r>
      <w:r w:rsidRPr="00213F02">
        <w:rPr>
          <w:rFonts w:ascii="Arial" w:hAnsi="Arial" w:cs="Arial"/>
          <w:sz w:val="22"/>
          <w:szCs w:val="22"/>
        </w:rPr>
        <w:t xml:space="preserve">deverão ser destinados integral e exclusivamente às suas atividades no agronegócio e relações com produtores rurais, no âmbito da indústria e comércio de carnes, em especial por meio do emprego dos recursos em investimentos, custos e despesas relacionados com a produção, processamento, industrialização, comercialização, compra, venda, importação, exportação, distribuição e/ou beneficiamento de </w:t>
      </w:r>
      <w:r w:rsidRPr="00213F02">
        <w:rPr>
          <w:rFonts w:ascii="Arial" w:hAnsi="Arial" w:cs="Arial"/>
          <w:b/>
          <w:sz w:val="22"/>
          <w:szCs w:val="22"/>
        </w:rPr>
        <w:t>(a)</w:t>
      </w:r>
      <w:r w:rsidRPr="00213F02">
        <w:rPr>
          <w:rFonts w:ascii="Arial" w:hAnsi="Arial" w:cs="Arial"/>
          <w:sz w:val="22"/>
          <w:szCs w:val="22"/>
        </w:rPr>
        <w:t xml:space="preserve"> gado bovino, ovino, suíno, aves e outros animais, em pé ou abatidos, bem como carnes, miúdos, produtos e subprodutos derivados dos mesmos, quer em estado natural, quer manufaturados, quer manipulados de qualquer forma ou maneira, e </w:t>
      </w:r>
      <w:r w:rsidRPr="00213F02">
        <w:rPr>
          <w:rFonts w:ascii="Arial" w:hAnsi="Arial" w:cs="Arial"/>
          <w:b/>
          <w:sz w:val="22"/>
          <w:szCs w:val="22"/>
        </w:rPr>
        <w:t>(b)</w:t>
      </w:r>
      <w:r w:rsidRPr="00213F02">
        <w:rPr>
          <w:rFonts w:ascii="Arial" w:hAnsi="Arial" w:cs="Arial"/>
          <w:sz w:val="22"/>
          <w:szCs w:val="22"/>
        </w:rPr>
        <w:t xml:space="preserve"> proteínas e produtos alimentícios em geral, frescos ou preparados, transformados ou não, para os mercados brasileiro e estrangeiro, nos termos do artigo 165 da Instrução Normativa da Receita Federal do Brasil nº 971, de 13 de </w:t>
      </w:r>
      <w:bookmarkStart w:id="96" w:name="_GoBack"/>
      <w:r w:rsidRPr="00213F02">
        <w:rPr>
          <w:rFonts w:ascii="Arial" w:hAnsi="Arial" w:cs="Arial"/>
          <w:sz w:val="22"/>
          <w:szCs w:val="22"/>
        </w:rPr>
        <w:t>novembro</w:t>
      </w:r>
      <w:bookmarkEnd w:id="96"/>
      <w:r w:rsidRPr="00213F02">
        <w:rPr>
          <w:rFonts w:ascii="Arial" w:hAnsi="Arial" w:cs="Arial"/>
          <w:sz w:val="22"/>
          <w:szCs w:val="22"/>
        </w:rPr>
        <w:t xml:space="preserve"> de 2009, conforme alterada, parágrafo 1º do artigo 23 da Lei 11.076 e do artigo 3º, inciso I e II, e parágrafos 1°, 2°, 7º e 8º, da Instrução CVM 600, </w:t>
      </w:r>
      <w:r w:rsidRPr="00213F02">
        <w:rPr>
          <w:rFonts w:ascii="Arial" w:hAnsi="Arial" w:cs="Arial"/>
          <w:sz w:val="22"/>
          <w:szCs w:val="22"/>
        </w:rPr>
        <w:lastRenderedPageBreak/>
        <w:t>bem como o inciso II do parágrafo 4º do artigo 3º da Instrução CVM 600, na forma prevista em seu objeto social e no curso ordinário de seus negócios (“</w:t>
      </w:r>
      <w:r w:rsidRPr="00213F02">
        <w:rPr>
          <w:rFonts w:ascii="Arial" w:hAnsi="Arial" w:cs="Arial"/>
          <w:sz w:val="22"/>
          <w:szCs w:val="22"/>
          <w:u w:val="single"/>
        </w:rPr>
        <w:t>Destinação de Recursos</w:t>
      </w:r>
      <w:r w:rsidRPr="00213F02">
        <w:rPr>
          <w:rFonts w:ascii="Arial" w:hAnsi="Arial" w:cs="Arial"/>
          <w:sz w:val="22"/>
          <w:szCs w:val="22"/>
        </w:rPr>
        <w:t>”)</w:t>
      </w:r>
      <w:r w:rsidRPr="00C70237">
        <w:rPr>
          <w:rFonts w:ascii="Arial" w:hAnsi="Arial" w:cs="Arial"/>
          <w:sz w:val="22"/>
          <w:szCs w:val="22"/>
        </w:rPr>
        <w:t>.</w:t>
      </w:r>
      <w:r w:rsidR="00C83F0F" w:rsidRPr="00C70237">
        <w:rPr>
          <w:rFonts w:ascii="Arial" w:hAnsi="Arial" w:cs="Arial"/>
          <w:sz w:val="22"/>
          <w:szCs w:val="22"/>
        </w:rPr>
        <w:t xml:space="preserve"> </w:t>
      </w:r>
    </w:p>
    <w:p w14:paraId="36190332" w14:textId="77777777" w:rsidR="007B629E" w:rsidRPr="00213F02" w:rsidRDefault="007B629E">
      <w:pPr>
        <w:widowControl w:val="0"/>
        <w:spacing w:line="340" w:lineRule="exact"/>
        <w:rPr>
          <w:rFonts w:ascii="Arial" w:eastAsia="Arial Unicode MS" w:hAnsi="Arial" w:cs="Arial"/>
          <w:b/>
          <w:bCs/>
          <w:sz w:val="22"/>
          <w:szCs w:val="22"/>
        </w:rPr>
      </w:pPr>
    </w:p>
    <w:p w14:paraId="789C55D3" w14:textId="77777777" w:rsidR="007B629E" w:rsidRPr="00213F02" w:rsidRDefault="007B629E">
      <w:pPr>
        <w:widowControl w:val="0"/>
        <w:spacing w:line="340" w:lineRule="exact"/>
        <w:rPr>
          <w:rFonts w:ascii="Arial" w:eastAsia="Arial Unicode MS" w:hAnsi="Arial" w:cs="Arial"/>
          <w:bCs/>
          <w:sz w:val="22"/>
          <w:szCs w:val="22"/>
        </w:rPr>
      </w:pPr>
      <w:r w:rsidRPr="00213F02">
        <w:rPr>
          <w:rFonts w:ascii="Arial" w:eastAsia="Arial Unicode MS" w:hAnsi="Arial" w:cs="Arial"/>
          <w:b/>
          <w:bCs/>
          <w:sz w:val="22"/>
          <w:szCs w:val="22"/>
        </w:rPr>
        <w:t>3.5.1.1.</w:t>
      </w:r>
      <w:r w:rsidRPr="00213F02">
        <w:rPr>
          <w:rFonts w:ascii="Arial" w:eastAsia="Arial Unicode MS" w:hAnsi="Arial" w:cs="Arial"/>
          <w:bCs/>
          <w:sz w:val="22"/>
          <w:szCs w:val="22"/>
        </w:rPr>
        <w:tab/>
      </w:r>
      <w:r w:rsidRPr="00213F02">
        <w:rPr>
          <w:rFonts w:ascii="Arial" w:hAnsi="Arial" w:cs="Arial"/>
          <w:sz w:val="22"/>
          <w:szCs w:val="22"/>
        </w:rPr>
        <w:t xml:space="preserve">Considerando o disposto acima, os Créditos do Agronegócio decorrentes das Debêntures representam direitos creditórios vinculados a uma relação comercial existente entre a Emissora e produtores rurais ou suas cooperativas, e os recursos serão destinados conforme Cláusula 3.5.1 acima, na forma prevista no inciso II, do §4º e do §7º, do artigo 3º da Instrução CVM 600. </w:t>
      </w:r>
      <w:r w:rsidR="003312E0" w:rsidRPr="00213F02">
        <w:rPr>
          <w:rFonts w:ascii="Arial" w:hAnsi="Arial" w:cs="Arial"/>
          <w:iCs/>
          <w:sz w:val="22"/>
          <w:szCs w:val="22"/>
        </w:rPr>
        <w:t xml:space="preserve">A lista exaustiva dos produtores rurais mencionados na Cláusula 3.5.1 acima, bem como suas respectivas qualificações encontram-se no </w:t>
      </w:r>
      <w:r w:rsidR="003312E0" w:rsidRPr="00213F02">
        <w:rPr>
          <w:rFonts w:ascii="Arial" w:hAnsi="Arial" w:cs="Arial"/>
          <w:b/>
          <w:iCs/>
          <w:sz w:val="22"/>
          <w:szCs w:val="22"/>
        </w:rPr>
        <w:t>Anexo IV</w:t>
      </w:r>
      <w:r w:rsidR="003312E0" w:rsidRPr="00213F02">
        <w:rPr>
          <w:rFonts w:ascii="Arial" w:hAnsi="Arial" w:cs="Arial"/>
          <w:iCs/>
          <w:sz w:val="22"/>
          <w:szCs w:val="22"/>
        </w:rPr>
        <w:t xml:space="preserve"> desta Escritura</w:t>
      </w:r>
      <w:r w:rsidR="003312E0" w:rsidRPr="00213F02">
        <w:rPr>
          <w:rFonts w:ascii="Arial" w:hAnsi="Arial" w:cs="Arial"/>
          <w:bCs/>
          <w:sz w:val="22"/>
          <w:szCs w:val="22"/>
        </w:rPr>
        <w:t xml:space="preserve"> </w:t>
      </w:r>
      <w:r w:rsidR="003312E0" w:rsidRPr="00213F02">
        <w:rPr>
          <w:rFonts w:ascii="Arial" w:eastAsia="Arial Unicode MS" w:hAnsi="Arial" w:cs="Arial"/>
          <w:bCs/>
          <w:sz w:val="22"/>
          <w:szCs w:val="22"/>
        </w:rPr>
        <w:t>de Emissão</w:t>
      </w:r>
      <w:r w:rsidRPr="00213F02">
        <w:rPr>
          <w:rFonts w:ascii="Arial" w:eastAsia="Arial Unicode MS" w:hAnsi="Arial" w:cs="Arial"/>
          <w:bCs/>
          <w:sz w:val="22"/>
          <w:szCs w:val="22"/>
        </w:rPr>
        <w:t xml:space="preserve">. </w:t>
      </w:r>
    </w:p>
    <w:p w14:paraId="2095767E" w14:textId="77777777" w:rsidR="007B629E" w:rsidRPr="00213F02" w:rsidRDefault="007B629E">
      <w:pPr>
        <w:widowControl w:val="0"/>
        <w:spacing w:line="340" w:lineRule="exact"/>
        <w:rPr>
          <w:rFonts w:ascii="Arial" w:eastAsia="Arial Unicode MS" w:hAnsi="Arial" w:cs="Arial"/>
          <w:bCs/>
          <w:sz w:val="22"/>
          <w:szCs w:val="22"/>
        </w:rPr>
      </w:pPr>
    </w:p>
    <w:p w14:paraId="20EF768C"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3.5.1.2.</w:t>
      </w:r>
      <w:r w:rsidRPr="00C70237">
        <w:rPr>
          <w:rFonts w:ascii="Arial" w:eastAsia="Calibri" w:hAnsi="Arial" w:cs="Arial"/>
          <w:sz w:val="22"/>
          <w:szCs w:val="22"/>
          <w:lang w:eastAsia="en-US"/>
        </w:rPr>
        <w:tab/>
        <w:t xml:space="preserve">A Emissora estima, nesta data, que a Destinação de Recursos ocorrerá conforme cronograma estabelecido, de forma indicativa e não vinculante, no </w:t>
      </w:r>
      <w:r w:rsidRPr="00C70237">
        <w:rPr>
          <w:rFonts w:ascii="Arial" w:eastAsia="Calibri" w:hAnsi="Arial" w:cs="Arial"/>
          <w:b/>
          <w:sz w:val="22"/>
          <w:szCs w:val="22"/>
          <w:lang w:eastAsia="en-US"/>
        </w:rPr>
        <w:t>Anexo II</w:t>
      </w:r>
      <w:r w:rsidRPr="00C70237">
        <w:rPr>
          <w:rFonts w:ascii="Arial" w:eastAsia="Calibri" w:hAnsi="Arial" w:cs="Arial"/>
          <w:sz w:val="22"/>
          <w:szCs w:val="22"/>
          <w:lang w:eastAsia="en-US"/>
        </w:rPr>
        <w:t xml:space="preserve"> desta Escritura de Emissão (“</w:t>
      </w:r>
      <w:r w:rsidRPr="00C70237">
        <w:rPr>
          <w:rFonts w:ascii="Arial" w:eastAsia="Calibri" w:hAnsi="Arial" w:cs="Arial"/>
          <w:sz w:val="22"/>
          <w:szCs w:val="22"/>
          <w:u w:val="single"/>
          <w:lang w:eastAsia="en-US"/>
        </w:rPr>
        <w:t>Cronograma Indicativo</w:t>
      </w:r>
      <w:r w:rsidRPr="00C70237">
        <w:rPr>
          <w:rFonts w:ascii="Arial" w:eastAsia="Calibri" w:hAnsi="Arial" w:cs="Arial"/>
          <w:sz w:val="22"/>
          <w:szCs w:val="22"/>
          <w:lang w:eastAsia="en-US"/>
        </w:rPr>
        <w:t>”), sendo que, caso necessário, considerando a dinâmica comercial do setor no qual atua, a Emissora poderá destinar os recursos provenientes da integralização das Debêntures em datas diversas das previstas no Cronograma Indicativo, observadas as obrigações desta de realizar a integral Destinação de Recursos até a Data de Vencimento ou até que a Emissora comprove a aplicação da totalidade dos recursos obtidos com a Emissão, o que ocorrer primeiro</w:t>
      </w:r>
      <w:r w:rsidRPr="00213F02">
        <w:rPr>
          <w:rFonts w:ascii="Arial" w:hAnsi="Arial" w:cs="Arial"/>
          <w:sz w:val="22"/>
          <w:szCs w:val="22"/>
        </w:rPr>
        <w:t>, sendo certo que, a despeito da possibilidade de ocorrer resgate antecipado ou vencimento antecipado das Debêntures, as obrigações da Emissora e do Agente Fiduciário com relação à Destinação dos Recursos perdurarão até o vencimento original das Debêntures, ou até que a destinação da totalidade dos recursos seja comprovada</w:t>
      </w:r>
      <w:r w:rsidRPr="00C70237">
        <w:rPr>
          <w:rFonts w:ascii="Arial" w:eastAsia="Calibri" w:hAnsi="Arial" w:cs="Arial"/>
          <w:sz w:val="22"/>
          <w:szCs w:val="22"/>
          <w:lang w:eastAsia="en-US"/>
        </w:rPr>
        <w:t>. Por se tratar de cronograma tentativo e indicativo, se, por qualquer motivo, ocorrer qualquer atraso ou antecipação do Cronograma Indicativo</w:t>
      </w:r>
      <w:r w:rsidR="00E96FEB"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(i)</w:t>
      </w:r>
      <w:r w:rsidRPr="00C70237">
        <w:rPr>
          <w:rFonts w:ascii="Arial" w:eastAsia="Calibri" w:hAnsi="Arial" w:cs="Arial"/>
          <w:b/>
          <w:sz w:val="22"/>
          <w:szCs w:val="22"/>
          <w:lang w:eastAsia="en-US"/>
        </w:rPr>
        <w:t xml:space="preserve"> </w:t>
      </w:r>
      <w:r w:rsidRPr="00C70237">
        <w:rPr>
          <w:rFonts w:ascii="Arial" w:eastAsia="Calibri" w:hAnsi="Arial" w:cs="Arial"/>
          <w:sz w:val="22"/>
          <w:szCs w:val="22"/>
          <w:lang w:eastAsia="en-US"/>
        </w:rPr>
        <w:t>não será necessário notificar o Agente Fiduciário dos CRA, tampouco será necessário aditar esta Escritura ou quaisquer outros documentos da Emissão; e (ii)</w:t>
      </w:r>
      <w:r w:rsidRPr="00C70237">
        <w:rPr>
          <w:rFonts w:ascii="Arial" w:eastAsia="Calibri" w:hAnsi="Arial" w:cs="Arial"/>
          <w:b/>
          <w:sz w:val="22"/>
          <w:szCs w:val="22"/>
          <w:lang w:eastAsia="en-US"/>
        </w:rPr>
        <w:t xml:space="preserve"> </w:t>
      </w:r>
      <w:r w:rsidRPr="00C70237">
        <w:rPr>
          <w:rFonts w:ascii="Arial" w:eastAsia="Calibri" w:hAnsi="Arial" w:cs="Arial"/>
          <w:sz w:val="22"/>
          <w:szCs w:val="22"/>
          <w:lang w:eastAsia="en-US"/>
        </w:rPr>
        <w:t>não será configurada qualquer hipótese de vencimento antecipado ou resgate antecipado das Debêntures, desde que a Emissora realize a integral Destinação de Recursos até a Data de Vencimento.</w:t>
      </w:r>
    </w:p>
    <w:p w14:paraId="1DA3AA3C" w14:textId="77777777" w:rsidR="007B629E" w:rsidRPr="00C70237" w:rsidRDefault="007B629E">
      <w:pPr>
        <w:widowControl w:val="0"/>
        <w:spacing w:line="340" w:lineRule="exact"/>
        <w:rPr>
          <w:rFonts w:ascii="Arial" w:eastAsia="Calibri" w:hAnsi="Arial" w:cs="Arial"/>
          <w:sz w:val="22"/>
          <w:szCs w:val="22"/>
          <w:lang w:eastAsia="en-US"/>
        </w:rPr>
      </w:pPr>
    </w:p>
    <w:p w14:paraId="2AC67D51"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3.5.1.3.</w:t>
      </w:r>
      <w:r w:rsidRPr="00C70237">
        <w:rPr>
          <w:rFonts w:ascii="Arial" w:eastAsia="Calibri" w:hAnsi="Arial" w:cs="Arial"/>
          <w:sz w:val="22"/>
          <w:szCs w:val="22"/>
          <w:lang w:eastAsia="en-US"/>
        </w:rPr>
        <w:tab/>
        <w:t>A comprovação da Destinação de Recursos será realizada nos termos da Cláusula 3.5.2 desta Escritura de Emissão e mediante apresentação à CVM dos contratos ou outros documentos vigentes entre a Emissora e os produtores rurais ou suas cooperativas aos quais serão destinados os recursos da Emissão, em montantes e prazos compatíveis com os da emissão dos CRA, em conformidade com o parágrafo 8º do artigo 3º da Instrução CVM 600 (“</w:t>
      </w:r>
      <w:r w:rsidRPr="00C70237">
        <w:rPr>
          <w:rFonts w:ascii="Arial" w:eastAsia="Calibri" w:hAnsi="Arial" w:cs="Arial"/>
          <w:sz w:val="22"/>
          <w:szCs w:val="22"/>
          <w:u w:val="single"/>
          <w:lang w:eastAsia="en-US"/>
        </w:rPr>
        <w:t>Contratos com Produtores Rurais</w:t>
      </w:r>
      <w:r w:rsidRPr="00C70237">
        <w:rPr>
          <w:rFonts w:ascii="Arial" w:eastAsia="Calibri" w:hAnsi="Arial" w:cs="Arial"/>
          <w:sz w:val="22"/>
          <w:szCs w:val="22"/>
          <w:lang w:eastAsia="en-US"/>
        </w:rPr>
        <w:t>”).</w:t>
      </w:r>
    </w:p>
    <w:p w14:paraId="1BC244C6" w14:textId="77777777" w:rsidR="007B629E" w:rsidRPr="00C70237" w:rsidRDefault="007B629E">
      <w:pPr>
        <w:widowControl w:val="0"/>
        <w:spacing w:line="340" w:lineRule="exact"/>
        <w:rPr>
          <w:rFonts w:ascii="Arial" w:eastAsia="Calibri" w:hAnsi="Arial" w:cs="Arial"/>
          <w:sz w:val="22"/>
          <w:szCs w:val="22"/>
          <w:lang w:eastAsia="en-US"/>
        </w:rPr>
      </w:pPr>
    </w:p>
    <w:p w14:paraId="06D52A30"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3.5.1.4.</w:t>
      </w:r>
      <w:r w:rsidRPr="00C70237">
        <w:rPr>
          <w:rFonts w:ascii="Arial" w:eastAsia="Calibri" w:hAnsi="Arial" w:cs="Arial"/>
          <w:sz w:val="22"/>
          <w:szCs w:val="22"/>
          <w:lang w:eastAsia="en-US"/>
        </w:rPr>
        <w:t xml:space="preserve"> </w:t>
      </w:r>
      <w:r w:rsidRPr="00C70237">
        <w:rPr>
          <w:rFonts w:ascii="Arial" w:eastAsia="Calibri" w:hAnsi="Arial" w:cs="Arial"/>
          <w:sz w:val="22"/>
          <w:szCs w:val="22"/>
          <w:lang w:eastAsia="en-US"/>
        </w:rPr>
        <w:tab/>
        <w:t xml:space="preserve">Os animais, em especial os bovinos, que serão adquiridos pela </w:t>
      </w:r>
      <w:r w:rsidR="005C644A" w:rsidRPr="00C70237">
        <w:rPr>
          <w:rFonts w:ascii="Arial" w:eastAsia="Calibri" w:hAnsi="Arial" w:cs="Arial"/>
          <w:sz w:val="22"/>
          <w:szCs w:val="22"/>
          <w:lang w:eastAsia="en-US"/>
        </w:rPr>
        <w:t>Emissora</w:t>
      </w:r>
      <w:r w:rsidRPr="00C70237">
        <w:rPr>
          <w:rFonts w:ascii="Arial" w:eastAsia="Calibri" w:hAnsi="Arial" w:cs="Arial"/>
          <w:sz w:val="22"/>
          <w:szCs w:val="22"/>
          <w:lang w:eastAsia="en-US"/>
        </w:rPr>
        <w:t xml:space="preserve"> no âmbito </w:t>
      </w:r>
      <w:r w:rsidRPr="00C70237">
        <w:rPr>
          <w:rFonts w:ascii="Arial" w:eastAsia="Calibri" w:hAnsi="Arial" w:cs="Arial"/>
          <w:sz w:val="22"/>
          <w:szCs w:val="22"/>
          <w:lang w:eastAsia="en-US"/>
        </w:rPr>
        <w:lastRenderedPageBreak/>
        <w:t>dos Contratos com Produtores Rurais enquadram-se no conceito de produto agropecuário nos termos do artigo 3°, inciso I</w:t>
      </w:r>
      <w:r w:rsidR="004A0024"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da Instrução CVM 600, pois tratam-se de gados vivos, configurados como produto in natura, ou seja, em estado natural, de origem animal, que não sofrem processo de beneficiamento ou industrialização, conforme disposto nos artigo 3°, parágrafos 1° e 2°, da Instrução CVM 600.</w:t>
      </w:r>
    </w:p>
    <w:p w14:paraId="3AC02723" w14:textId="77777777" w:rsidR="007B629E" w:rsidRPr="00C70237" w:rsidRDefault="007B629E">
      <w:pPr>
        <w:widowControl w:val="0"/>
        <w:spacing w:line="340" w:lineRule="exact"/>
        <w:rPr>
          <w:rFonts w:ascii="Arial" w:eastAsia="Calibri" w:hAnsi="Arial" w:cs="Arial"/>
          <w:sz w:val="22"/>
          <w:szCs w:val="22"/>
          <w:lang w:eastAsia="en-US"/>
        </w:rPr>
      </w:pPr>
    </w:p>
    <w:p w14:paraId="78AA504A"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3.5.2.</w:t>
      </w:r>
      <w:r w:rsidRPr="00C70237">
        <w:rPr>
          <w:rFonts w:ascii="Arial" w:eastAsia="Calibri" w:hAnsi="Arial" w:cs="Arial"/>
          <w:sz w:val="22"/>
          <w:szCs w:val="22"/>
          <w:lang w:eastAsia="en-US"/>
        </w:rPr>
        <w:tab/>
        <w:t>Cabe ao Agente Fiduciário dos CRA a obrigação de proceder à verificação do emprego dos recursos obtidos com a emissão das Debêntures,</w:t>
      </w:r>
      <w:r w:rsidRPr="00C70237">
        <w:t xml:space="preserve"> </w:t>
      </w:r>
      <w:r w:rsidRPr="00C70237">
        <w:rPr>
          <w:rFonts w:ascii="Arial" w:eastAsia="Calibri" w:hAnsi="Arial" w:cs="Arial"/>
          <w:sz w:val="22"/>
          <w:szCs w:val="22"/>
          <w:lang w:eastAsia="en-US"/>
        </w:rPr>
        <w:t xml:space="preserve">diligenciando </w:t>
      </w:r>
      <w:r w:rsidR="00C955E2">
        <w:rPr>
          <w:rFonts w:ascii="Arial" w:eastAsia="Calibri" w:hAnsi="Arial" w:cs="Arial"/>
          <w:sz w:val="22"/>
          <w:szCs w:val="22"/>
          <w:lang w:eastAsia="en-US"/>
        </w:rPr>
        <w:t xml:space="preserve">e envidando seus melhores esforços </w:t>
      </w:r>
      <w:r w:rsidRPr="00C70237">
        <w:rPr>
          <w:rFonts w:ascii="Arial" w:eastAsia="Calibri" w:hAnsi="Arial" w:cs="Arial"/>
          <w:sz w:val="22"/>
          <w:szCs w:val="22"/>
          <w:lang w:eastAsia="en-US"/>
        </w:rPr>
        <w:t xml:space="preserve">para obter junto à Emissora e/ou à Securitizadora a documentação necessária a fim de proceder com a verificação da Destinação dos Recursos da Oferta. Para tanto, a Emissora apresentará, ao Agente Fiduciário, com cópia para a Securitizadora, a comprovação da Destinação de Recursos, exclusivamente por meio do relatório na forma do </w:t>
      </w:r>
      <w:r w:rsidRPr="00C70237">
        <w:rPr>
          <w:rFonts w:ascii="Arial" w:eastAsia="Calibri" w:hAnsi="Arial" w:cs="Arial"/>
          <w:b/>
          <w:sz w:val="22"/>
          <w:szCs w:val="22"/>
          <w:lang w:eastAsia="en-US"/>
        </w:rPr>
        <w:t>Anexo III</w:t>
      </w:r>
      <w:r w:rsidRPr="00C70237">
        <w:rPr>
          <w:rFonts w:ascii="Arial" w:eastAsia="Calibri" w:hAnsi="Arial" w:cs="Arial"/>
          <w:sz w:val="22"/>
          <w:szCs w:val="22"/>
          <w:lang w:eastAsia="en-US"/>
        </w:rPr>
        <w:t xml:space="preserve"> desta Escritura (“</w:t>
      </w:r>
      <w:r w:rsidRPr="00C70237">
        <w:rPr>
          <w:rFonts w:ascii="Arial" w:eastAsia="Calibri" w:hAnsi="Arial" w:cs="Arial"/>
          <w:sz w:val="22"/>
          <w:szCs w:val="22"/>
          <w:u w:val="single"/>
          <w:lang w:eastAsia="en-US"/>
        </w:rPr>
        <w:t>Relatório</w:t>
      </w:r>
      <w:r w:rsidRPr="00C70237">
        <w:rPr>
          <w:rFonts w:ascii="Arial" w:eastAsia="Calibri" w:hAnsi="Arial" w:cs="Arial"/>
          <w:sz w:val="22"/>
          <w:szCs w:val="22"/>
          <w:lang w:eastAsia="en-US"/>
        </w:rPr>
        <w:t xml:space="preserve">”), acompanhado das respectivas notas fiscais </w:t>
      </w:r>
      <w:r w:rsidRPr="00C70237">
        <w:rPr>
          <w:rFonts w:ascii="Arial" w:eastAsia="Calibri" w:hAnsi="Arial" w:cs="Arial"/>
          <w:sz w:val="22"/>
          <w:szCs w:val="22"/>
        </w:rPr>
        <w:t>e seus arquivos XML, emitidos automaticamente durante a emissão das notas fiscais,</w:t>
      </w:r>
      <w:r w:rsidRPr="00C70237">
        <w:rPr>
          <w:rFonts w:ascii="Arial" w:eastAsia="Calibri" w:hAnsi="Arial" w:cs="Arial"/>
          <w:sz w:val="22"/>
          <w:szCs w:val="22"/>
          <w:lang w:eastAsia="en-US"/>
        </w:rPr>
        <w:t xml:space="preserve"> mencionadas no Relatório, </w:t>
      </w:r>
      <w:r w:rsidRPr="00C70237">
        <w:rPr>
          <w:rFonts w:ascii="Arial" w:eastAsia="Calibri" w:hAnsi="Arial" w:cs="Arial"/>
          <w:sz w:val="22"/>
          <w:szCs w:val="22"/>
        </w:rPr>
        <w:t>acompanhado, conforme o caso, dos contratos, faturas e/ou documentos relacionados à Destinação de Recursos, de acordo com os termos das Debêntures,</w:t>
      </w:r>
      <w:r w:rsidRPr="00C70237">
        <w:rPr>
          <w:rFonts w:ascii="Arial" w:eastAsia="Calibri" w:hAnsi="Arial" w:cs="Arial"/>
          <w:sz w:val="22"/>
          <w:szCs w:val="22"/>
          <w:lang w:eastAsia="en-US"/>
        </w:rPr>
        <w:t xml:space="preserve"> (i) nos termos do parágrafo 8º do artigo 3º da Instrução CVM 600, a cada 6 (seis) meses contados da Data de Integralização das Debêntures, até a data de liquidação integral dos CRA ou até que se comprove a aplicação da totalidade dos recursos obtidos, o que ocorrer primeiro; (ii) na data de pagamento da totalidade dos valores devidos pela Emissora no âmbito da emissão das Debêntures em virtude da Oferta de Resgate Antecipado</w:t>
      </w:r>
      <w:r w:rsidR="00C955E2">
        <w:rPr>
          <w:rFonts w:ascii="Arial" w:eastAsia="Calibri" w:hAnsi="Arial" w:cs="Arial"/>
          <w:sz w:val="22"/>
          <w:szCs w:val="22"/>
          <w:lang w:eastAsia="en-US"/>
        </w:rPr>
        <w:t xml:space="preserve"> das Debêntures</w:t>
      </w:r>
      <w:r w:rsidRPr="00C70237">
        <w:rPr>
          <w:rFonts w:ascii="Arial" w:eastAsia="Calibri" w:hAnsi="Arial" w:cs="Arial"/>
          <w:sz w:val="22"/>
          <w:szCs w:val="22"/>
          <w:lang w:eastAsia="en-US"/>
        </w:rPr>
        <w:t xml:space="preserve">, do Resgate Antecipado </w:t>
      </w:r>
      <w:r w:rsidR="00C955E2">
        <w:rPr>
          <w:rFonts w:ascii="Arial" w:eastAsia="Calibri" w:hAnsi="Arial" w:cs="Arial"/>
          <w:sz w:val="22"/>
          <w:szCs w:val="22"/>
          <w:lang w:eastAsia="en-US"/>
        </w:rPr>
        <w:t>Facultativo das Debêntures</w:t>
      </w:r>
      <w:r w:rsidRPr="00C70237">
        <w:rPr>
          <w:rFonts w:ascii="Arial" w:eastAsia="Calibri" w:hAnsi="Arial" w:cs="Arial"/>
          <w:sz w:val="22"/>
          <w:szCs w:val="22"/>
          <w:lang w:eastAsia="en-US"/>
        </w:rPr>
        <w:t xml:space="preserve"> ou do vencimento antecipado das Debêntures, a fim de comprovar o emprego dos recursos oriundos das Debêntures; e/ou (iii) dentro do prazo solicitado por autoridades ou órgãos reguladores, regulamentos, leis ou determinações judiciais, administrativas ou arbitrais. A inobservância, pela Emissora, dos prazos descritos nos itens (i) e (ii) acima será considerada um Evento de Vencimento Antecipado, nos termos da Cláusula 4.15.2.(i) desta Escritura de Emissão. </w:t>
      </w:r>
    </w:p>
    <w:p w14:paraId="38D71A46" w14:textId="77777777" w:rsidR="007B629E" w:rsidRPr="00C70237" w:rsidRDefault="007B629E">
      <w:pPr>
        <w:widowControl w:val="0"/>
        <w:spacing w:line="340" w:lineRule="exact"/>
        <w:rPr>
          <w:rFonts w:ascii="Arial" w:eastAsia="Calibri" w:hAnsi="Arial" w:cs="Arial"/>
          <w:sz w:val="22"/>
          <w:szCs w:val="22"/>
          <w:lang w:eastAsia="en-US"/>
        </w:rPr>
      </w:pPr>
    </w:p>
    <w:p w14:paraId="2F17BEC8"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3.5.2.1.</w:t>
      </w:r>
      <w:r w:rsidRPr="00C70237">
        <w:rPr>
          <w:rFonts w:ascii="Arial" w:eastAsia="Calibri" w:hAnsi="Arial" w:cs="Arial"/>
          <w:sz w:val="22"/>
          <w:szCs w:val="22"/>
          <w:lang w:eastAsia="en-US"/>
        </w:rPr>
        <w:tab/>
        <w:t>O Agente Fiduciário dos CRA tem a obrigação de verificar, ao longo do prazo de duração dos CRA ou até a comprovação da aplicação integral dos recursos oriundos da emissão das Debêntures, o que ocorrer primeiro, o efetivo direcionamento, pela Emissora, de todos os recursos obtidos por meio da emissão das Debêntures, exclusivamente mediante a análise dos documentos fornecidos nos termos da Cláusula 3.5.2 acima.</w:t>
      </w:r>
    </w:p>
    <w:p w14:paraId="3CFEBFD8" w14:textId="77777777" w:rsidR="007B629E" w:rsidRPr="00C70237" w:rsidRDefault="007B629E">
      <w:pPr>
        <w:widowControl w:val="0"/>
        <w:spacing w:line="340" w:lineRule="exact"/>
        <w:rPr>
          <w:rFonts w:ascii="Arial" w:eastAsia="Calibri" w:hAnsi="Arial" w:cs="Arial"/>
          <w:sz w:val="22"/>
          <w:szCs w:val="22"/>
          <w:lang w:eastAsia="en-US"/>
        </w:rPr>
      </w:pPr>
    </w:p>
    <w:p w14:paraId="14129C5C"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3.5.2.2.</w:t>
      </w:r>
      <w:r w:rsidRPr="00C70237">
        <w:rPr>
          <w:rFonts w:ascii="Arial" w:eastAsia="Calibri" w:hAnsi="Arial" w:cs="Arial"/>
          <w:sz w:val="22"/>
          <w:szCs w:val="22"/>
          <w:lang w:eastAsia="en-US"/>
        </w:rPr>
        <w:tab/>
        <w:t xml:space="preserve">Uma vez atingida e comprovada a aplicação integral dos recursos oriundos das Debêntures em observância à destinação dos recursos, o Agente Fiduciário ficará desobrigado em relação </w:t>
      </w:r>
      <w:r w:rsidR="007E7152" w:rsidRPr="00C70237">
        <w:rPr>
          <w:rFonts w:ascii="Arial" w:eastAsia="Calibri" w:hAnsi="Arial" w:cs="Arial"/>
          <w:sz w:val="22"/>
          <w:szCs w:val="22"/>
          <w:lang w:eastAsia="en-US"/>
        </w:rPr>
        <w:t>à</w:t>
      </w:r>
      <w:r w:rsidRPr="00C70237">
        <w:rPr>
          <w:rFonts w:ascii="Arial" w:eastAsia="Calibri" w:hAnsi="Arial" w:cs="Arial"/>
          <w:sz w:val="22"/>
          <w:szCs w:val="22"/>
          <w:lang w:eastAsia="en-US"/>
        </w:rPr>
        <w:t xml:space="preserve"> comprovação da destinação dos recursos posteriores e a Emissora ficará </w:t>
      </w:r>
      <w:r w:rsidRPr="00C70237">
        <w:rPr>
          <w:rFonts w:ascii="Arial" w:eastAsia="Calibri" w:hAnsi="Arial" w:cs="Arial"/>
          <w:sz w:val="22"/>
          <w:szCs w:val="22"/>
          <w:lang w:eastAsia="en-US"/>
        </w:rPr>
        <w:lastRenderedPageBreak/>
        <w:t xml:space="preserve">desobrigada com relação ao envio dos relatórios e documentos referidos na </w:t>
      </w:r>
      <w:r w:rsidR="007E7152" w:rsidRPr="00C70237">
        <w:rPr>
          <w:rFonts w:ascii="Arial" w:eastAsia="Calibri" w:hAnsi="Arial" w:cs="Arial"/>
          <w:sz w:val="22"/>
          <w:szCs w:val="22"/>
          <w:lang w:eastAsia="en-US"/>
        </w:rPr>
        <w:t>C</w:t>
      </w:r>
      <w:r w:rsidRPr="00C70237">
        <w:rPr>
          <w:rFonts w:ascii="Arial" w:eastAsia="Calibri" w:hAnsi="Arial" w:cs="Arial"/>
          <w:sz w:val="22"/>
          <w:szCs w:val="22"/>
          <w:lang w:eastAsia="en-US"/>
        </w:rPr>
        <w:t>láusula 3.5.2 acima, exceto se, em razão de determinação de autoridades competentes, ou atendimento à normas aplicáveis, for necessária qualquer comprovação adicional.</w:t>
      </w:r>
    </w:p>
    <w:p w14:paraId="29053590" w14:textId="77777777" w:rsidR="007B629E" w:rsidRPr="00C70237" w:rsidRDefault="007B629E">
      <w:pPr>
        <w:widowControl w:val="0"/>
        <w:spacing w:line="340" w:lineRule="exact"/>
        <w:rPr>
          <w:rFonts w:ascii="Arial" w:eastAsia="Calibri" w:hAnsi="Arial" w:cs="Arial"/>
          <w:sz w:val="22"/>
          <w:szCs w:val="22"/>
          <w:lang w:eastAsia="en-US"/>
        </w:rPr>
      </w:pPr>
    </w:p>
    <w:p w14:paraId="47E49B5F"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3.5.2.3.</w:t>
      </w:r>
      <w:r w:rsidRPr="00C70237">
        <w:rPr>
          <w:rFonts w:ascii="Arial" w:eastAsia="Calibri" w:hAnsi="Arial" w:cs="Arial"/>
          <w:sz w:val="22"/>
          <w:szCs w:val="22"/>
          <w:lang w:eastAsia="en-US"/>
        </w:rPr>
        <w:tab/>
        <w:t xml:space="preserve">A Emissora deverá enviar o Relatório ao Agente Fiduciário, com cópia para a Securitizadora, em até 45 (quarenta e cinco) dias antes do término do prazo de </w:t>
      </w:r>
      <w:r w:rsidR="007E7152" w:rsidRPr="00C70237">
        <w:rPr>
          <w:rFonts w:ascii="Arial" w:eastAsia="Calibri" w:hAnsi="Arial" w:cs="Arial"/>
          <w:sz w:val="22"/>
          <w:szCs w:val="22"/>
          <w:lang w:eastAsia="en-US"/>
        </w:rPr>
        <w:t>6 (</w:t>
      </w:r>
      <w:r w:rsidRPr="00C70237">
        <w:rPr>
          <w:rFonts w:ascii="Arial" w:eastAsia="Calibri" w:hAnsi="Arial" w:cs="Arial"/>
          <w:sz w:val="22"/>
          <w:szCs w:val="22"/>
          <w:lang w:eastAsia="en-US"/>
        </w:rPr>
        <w:t>seis</w:t>
      </w:r>
      <w:r w:rsidR="007E7152"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meses previsto na Cláusula 3.5.2</w:t>
      </w:r>
      <w:r w:rsidR="007E7152"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subitem (i)</w:t>
      </w:r>
      <w:r w:rsidR="007E7152"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acima. O Agente Fiduciário deverá avaliar o Relatório e documentos comprobatórios em até 10 (dez) dias a contar de seu recebimento e informar à Emissora sobre sua aceitação ou sobre a necessidade de eventuais esclarecimentos e/ou informações adicionais, desde que requeridos pela legislação e regulamentação em vigor, devendo a Emissora apresentar tais esclarecimentos e/ou informações em até 20 (vinte) dias contados do recebimento de notificação do Agente Fiduciário. </w:t>
      </w:r>
    </w:p>
    <w:p w14:paraId="28295EFC" w14:textId="77777777" w:rsidR="007B629E" w:rsidRPr="00C70237" w:rsidRDefault="007B629E">
      <w:pPr>
        <w:widowControl w:val="0"/>
        <w:spacing w:line="340" w:lineRule="exact"/>
        <w:rPr>
          <w:rFonts w:ascii="Arial" w:eastAsia="Calibri" w:hAnsi="Arial" w:cs="Arial"/>
          <w:sz w:val="22"/>
          <w:szCs w:val="22"/>
          <w:lang w:eastAsia="en-US"/>
        </w:rPr>
      </w:pPr>
    </w:p>
    <w:p w14:paraId="562DAA5C" w14:textId="77777777" w:rsidR="007B629E" w:rsidRPr="00213F02" w:rsidRDefault="007B629E">
      <w:pPr>
        <w:widowControl w:val="0"/>
        <w:spacing w:line="340" w:lineRule="exact"/>
        <w:rPr>
          <w:rFonts w:ascii="Arial" w:eastAsia="Arial Unicode MS" w:hAnsi="Arial" w:cs="Arial"/>
          <w:b/>
          <w:sz w:val="22"/>
          <w:szCs w:val="22"/>
        </w:rPr>
      </w:pPr>
      <w:bookmarkStart w:id="97" w:name="_DV_M66"/>
      <w:bookmarkStart w:id="98" w:name="_DV_M70"/>
      <w:bookmarkStart w:id="99" w:name="_DV_M72"/>
      <w:bookmarkStart w:id="100" w:name="_DV_M73"/>
      <w:bookmarkEnd w:id="97"/>
      <w:bookmarkEnd w:id="98"/>
      <w:bookmarkEnd w:id="99"/>
      <w:bookmarkEnd w:id="100"/>
      <w:r w:rsidRPr="00213F02">
        <w:rPr>
          <w:rFonts w:ascii="Arial" w:eastAsia="Arial Unicode MS" w:hAnsi="Arial" w:cs="Arial"/>
          <w:b/>
          <w:sz w:val="22"/>
          <w:szCs w:val="22"/>
        </w:rPr>
        <w:t>3.6.</w:t>
      </w:r>
      <w:r w:rsidRPr="00213F02">
        <w:rPr>
          <w:rFonts w:ascii="Arial" w:eastAsia="Arial Unicode MS" w:hAnsi="Arial" w:cs="Arial"/>
          <w:b/>
          <w:sz w:val="22"/>
          <w:szCs w:val="22"/>
        </w:rPr>
        <w:tab/>
        <w:t>Vinculação aos CRA</w:t>
      </w:r>
    </w:p>
    <w:p w14:paraId="30ED69D5" w14:textId="77777777" w:rsidR="007B629E" w:rsidRPr="00213F02" w:rsidRDefault="007B629E">
      <w:pPr>
        <w:widowControl w:val="0"/>
        <w:tabs>
          <w:tab w:val="left" w:pos="851"/>
        </w:tabs>
        <w:spacing w:line="340" w:lineRule="exact"/>
        <w:rPr>
          <w:rFonts w:ascii="Arial" w:hAnsi="Arial" w:cs="Arial"/>
          <w:sz w:val="22"/>
          <w:szCs w:val="22"/>
        </w:rPr>
      </w:pPr>
    </w:p>
    <w:p w14:paraId="1F01E520" w14:textId="77777777" w:rsidR="007B629E" w:rsidRPr="00307AD8" w:rsidRDefault="007B629E">
      <w:pPr>
        <w:widowControl w:val="0"/>
        <w:spacing w:line="340" w:lineRule="exact"/>
        <w:rPr>
          <w:rFonts w:ascii="Arial" w:hAnsi="Arial" w:cs="Arial"/>
          <w:sz w:val="22"/>
          <w:szCs w:val="22"/>
        </w:rPr>
      </w:pPr>
      <w:r w:rsidRPr="00C70237">
        <w:rPr>
          <w:rFonts w:ascii="Arial" w:hAnsi="Arial" w:cs="Arial"/>
          <w:b/>
          <w:sz w:val="22"/>
          <w:szCs w:val="22"/>
        </w:rPr>
        <w:t>3.6.1.</w:t>
      </w:r>
      <w:r w:rsidRPr="00C70237">
        <w:rPr>
          <w:rFonts w:ascii="Arial" w:hAnsi="Arial" w:cs="Arial"/>
          <w:sz w:val="22"/>
          <w:szCs w:val="22"/>
        </w:rPr>
        <w:tab/>
        <w:t xml:space="preserve">As </w:t>
      </w:r>
      <w:r w:rsidRPr="00213F02">
        <w:rPr>
          <w:rFonts w:ascii="Arial" w:hAnsi="Arial" w:cs="Arial"/>
          <w:sz w:val="22"/>
          <w:szCs w:val="22"/>
        </w:rPr>
        <w:t>Debêntures</w:t>
      </w:r>
      <w:r w:rsidRPr="00C70237">
        <w:rPr>
          <w:rFonts w:ascii="Arial" w:hAnsi="Arial" w:cs="Arial"/>
          <w:sz w:val="22"/>
          <w:szCs w:val="22"/>
        </w:rPr>
        <w:t xml:space="preserve"> serão vinculadas aos CRA objeto da </w:t>
      </w:r>
      <w:r w:rsidR="00E33D99">
        <w:rPr>
          <w:rFonts w:ascii="Arial" w:hAnsi="Arial" w:cs="Arial"/>
          <w:sz w:val="22"/>
          <w:szCs w:val="22"/>
        </w:rPr>
        <w:t>14</w:t>
      </w:r>
      <w:r w:rsidRPr="00C70237">
        <w:rPr>
          <w:rFonts w:ascii="Arial" w:hAnsi="Arial" w:cs="Arial"/>
          <w:sz w:val="22"/>
          <w:szCs w:val="22"/>
        </w:rPr>
        <w:t xml:space="preserve">ª </w:t>
      </w:r>
      <w:r w:rsidR="007E7152" w:rsidRPr="00C70237">
        <w:rPr>
          <w:rFonts w:ascii="Arial" w:hAnsi="Arial" w:cs="Arial"/>
          <w:sz w:val="22"/>
          <w:szCs w:val="22"/>
        </w:rPr>
        <w:t>e</w:t>
      </w:r>
      <w:r w:rsidRPr="00C70237">
        <w:rPr>
          <w:rFonts w:ascii="Arial" w:hAnsi="Arial" w:cs="Arial"/>
          <w:sz w:val="22"/>
          <w:szCs w:val="22"/>
        </w:rPr>
        <w:t>missão</w:t>
      </w:r>
      <w:r w:rsidR="007E7152" w:rsidRPr="00307AD8">
        <w:rPr>
          <w:rFonts w:ascii="Arial" w:hAnsi="Arial" w:cs="Arial"/>
          <w:sz w:val="22"/>
          <w:szCs w:val="22"/>
        </w:rPr>
        <w:t>, em até duas séries,</w:t>
      </w:r>
      <w:r w:rsidRPr="00307AD8">
        <w:rPr>
          <w:rFonts w:ascii="Arial" w:hAnsi="Arial" w:cs="Arial"/>
          <w:sz w:val="22"/>
          <w:szCs w:val="22"/>
        </w:rPr>
        <w:t xml:space="preserve"> da Securitizadora, a serem distribuídos por meio da Oferta, nos termos da Instrução CVM 4</w:t>
      </w:r>
      <w:r w:rsidR="00486333" w:rsidRPr="00307AD8">
        <w:rPr>
          <w:rFonts w:ascii="Arial" w:hAnsi="Arial" w:cs="Arial"/>
          <w:sz w:val="22"/>
          <w:szCs w:val="22"/>
        </w:rPr>
        <w:t>76</w:t>
      </w:r>
      <w:r w:rsidRPr="00307AD8">
        <w:rPr>
          <w:rFonts w:ascii="Arial" w:hAnsi="Arial" w:cs="Arial"/>
          <w:sz w:val="22"/>
          <w:szCs w:val="22"/>
        </w:rPr>
        <w:t xml:space="preserve"> e da Instrução CVM 600. </w:t>
      </w:r>
    </w:p>
    <w:p w14:paraId="26BFC0D0" w14:textId="77777777" w:rsidR="007B629E" w:rsidRPr="00213F02" w:rsidRDefault="007B629E">
      <w:pPr>
        <w:widowControl w:val="0"/>
        <w:tabs>
          <w:tab w:val="left" w:pos="851"/>
        </w:tabs>
        <w:spacing w:line="340" w:lineRule="exact"/>
        <w:rPr>
          <w:rFonts w:ascii="Arial" w:hAnsi="Arial" w:cs="Arial"/>
          <w:sz w:val="22"/>
          <w:szCs w:val="22"/>
        </w:rPr>
      </w:pPr>
    </w:p>
    <w:p w14:paraId="2554AA48" w14:textId="77777777" w:rsidR="007B629E" w:rsidRPr="00C70237" w:rsidRDefault="007B629E">
      <w:pPr>
        <w:widowControl w:val="0"/>
        <w:spacing w:line="340" w:lineRule="exact"/>
        <w:rPr>
          <w:rFonts w:ascii="Arial" w:hAnsi="Arial" w:cs="Arial"/>
          <w:sz w:val="22"/>
          <w:szCs w:val="22"/>
        </w:rPr>
      </w:pPr>
      <w:r w:rsidRPr="00C70237">
        <w:rPr>
          <w:rFonts w:ascii="Arial" w:hAnsi="Arial" w:cs="Arial"/>
          <w:b/>
          <w:sz w:val="22"/>
          <w:szCs w:val="22"/>
        </w:rPr>
        <w:t>3.7.2</w:t>
      </w:r>
      <w:r w:rsidRPr="00C70237">
        <w:rPr>
          <w:rFonts w:ascii="Arial" w:hAnsi="Arial" w:cs="Arial"/>
          <w:sz w:val="22"/>
          <w:szCs w:val="22"/>
        </w:rPr>
        <w:t>.</w:t>
      </w:r>
      <w:r w:rsidRPr="00C70237">
        <w:rPr>
          <w:rFonts w:ascii="Arial" w:hAnsi="Arial" w:cs="Arial"/>
          <w:sz w:val="22"/>
          <w:szCs w:val="22"/>
        </w:rPr>
        <w:tab/>
        <w:t>Em razão do regime fiduciário a ser instituído pela Securitizadora, na forma do artigo 39 da Lei 11.076 e do artigo 9º da Lei nº 9.514, de 20 de novembro de 1997, conforme alterada (“</w:t>
      </w:r>
      <w:r w:rsidRPr="00C70237">
        <w:rPr>
          <w:rFonts w:ascii="Arial" w:hAnsi="Arial" w:cs="Arial"/>
          <w:sz w:val="22"/>
          <w:szCs w:val="22"/>
          <w:u w:val="single"/>
        </w:rPr>
        <w:t>Lei 9.514</w:t>
      </w:r>
      <w:r w:rsidRPr="00C70237">
        <w:rPr>
          <w:rFonts w:ascii="Arial" w:hAnsi="Arial" w:cs="Arial"/>
          <w:sz w:val="22"/>
          <w:szCs w:val="22"/>
        </w:rPr>
        <w:t>”), a Emissora tem ciência e concorda que todos e quaisquer recursos devidos à Securitizadora, em decorrência de sua titularidade das Debêntures, estarão expressamente vinculados aos pagamentos a serem realizados aos titulares de CRA e não estarão sujeitos a qualquer tipo de compensação com obrigações da Emissora.</w:t>
      </w:r>
    </w:p>
    <w:p w14:paraId="3C1540E8" w14:textId="77777777" w:rsidR="007B629E" w:rsidRPr="00C70237" w:rsidRDefault="007B629E">
      <w:pPr>
        <w:widowControl w:val="0"/>
        <w:suppressAutoHyphens/>
        <w:spacing w:line="340" w:lineRule="exact"/>
        <w:rPr>
          <w:rFonts w:ascii="Arial" w:hAnsi="Arial" w:cs="Arial"/>
          <w:sz w:val="22"/>
          <w:szCs w:val="22"/>
          <w:highlight w:val="yellow"/>
        </w:rPr>
      </w:pPr>
    </w:p>
    <w:p w14:paraId="1667D954" w14:textId="77777777" w:rsidR="007B629E" w:rsidRPr="00213F02" w:rsidRDefault="007B629E">
      <w:pPr>
        <w:widowControl w:val="0"/>
        <w:spacing w:line="340" w:lineRule="exact"/>
        <w:rPr>
          <w:rFonts w:ascii="Arial" w:hAnsi="Arial" w:cs="Arial"/>
          <w:sz w:val="22"/>
          <w:szCs w:val="22"/>
        </w:rPr>
      </w:pPr>
      <w:r w:rsidRPr="00213F02">
        <w:rPr>
          <w:rFonts w:ascii="Arial" w:hAnsi="Arial" w:cs="Arial"/>
          <w:b/>
          <w:sz w:val="22"/>
          <w:szCs w:val="22"/>
        </w:rPr>
        <w:t>3.7.3.</w:t>
      </w:r>
      <w:r w:rsidRPr="00213F02">
        <w:rPr>
          <w:rFonts w:ascii="Arial" w:hAnsi="Arial" w:cs="Arial"/>
          <w:sz w:val="22"/>
          <w:szCs w:val="22"/>
        </w:rPr>
        <w:tab/>
        <w:t xml:space="preserve">Por força da vinculação das Debêntures aos CRA, fica desde já estabelecido que a Securitizadora deverá manifestar-se em qualquer Assembleia Geral de Debenturistas convocada para deliberar sobre quaisquer assuntos relativos às Debêntures, conforme orientação deliberada pelos titulares de CRA reunidos em Assembleia Geral de Titulares de CRA, nos termos do Termo de Securitização. </w:t>
      </w:r>
    </w:p>
    <w:p w14:paraId="29092536" w14:textId="77777777" w:rsidR="007B629E" w:rsidRPr="00C70237" w:rsidRDefault="007B629E">
      <w:pPr>
        <w:widowControl w:val="0"/>
        <w:suppressAutoHyphens/>
        <w:spacing w:line="340" w:lineRule="exact"/>
        <w:rPr>
          <w:rFonts w:ascii="Arial" w:hAnsi="Arial" w:cs="Arial"/>
          <w:sz w:val="22"/>
          <w:szCs w:val="22"/>
        </w:rPr>
      </w:pPr>
    </w:p>
    <w:p w14:paraId="5EE55D36"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3.8.</w:t>
      </w:r>
      <w:r w:rsidRPr="00C70237">
        <w:rPr>
          <w:rFonts w:ascii="Arial" w:hAnsi="Arial" w:cs="Arial"/>
          <w:b/>
          <w:sz w:val="22"/>
          <w:szCs w:val="22"/>
        </w:rPr>
        <w:tab/>
        <w:t>Número da Emissão</w:t>
      </w:r>
    </w:p>
    <w:p w14:paraId="2035BD3B" w14:textId="77777777" w:rsidR="007B629E" w:rsidRPr="00C70237" w:rsidRDefault="007B629E">
      <w:pPr>
        <w:widowControl w:val="0"/>
        <w:suppressAutoHyphens/>
        <w:spacing w:line="340" w:lineRule="exact"/>
        <w:rPr>
          <w:rFonts w:ascii="Arial" w:hAnsi="Arial" w:cs="Arial"/>
          <w:sz w:val="22"/>
          <w:szCs w:val="22"/>
        </w:rPr>
      </w:pPr>
    </w:p>
    <w:p w14:paraId="48A9476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3.8.1.</w:t>
      </w:r>
      <w:r w:rsidRPr="00C70237">
        <w:rPr>
          <w:rFonts w:ascii="Arial" w:hAnsi="Arial" w:cs="Arial"/>
          <w:sz w:val="22"/>
          <w:szCs w:val="22"/>
        </w:rPr>
        <w:tab/>
        <w:t xml:space="preserve">Esta Escritura de Emissão representa a </w:t>
      </w:r>
      <w:r w:rsidR="007E7152" w:rsidRPr="00C70237">
        <w:rPr>
          <w:rFonts w:ascii="Arial" w:hAnsi="Arial" w:cs="Arial"/>
          <w:sz w:val="22"/>
          <w:szCs w:val="22"/>
        </w:rPr>
        <w:t>8</w:t>
      </w:r>
      <w:r w:rsidRPr="00C70237">
        <w:rPr>
          <w:rFonts w:ascii="Arial" w:hAnsi="Arial" w:cs="Arial"/>
          <w:sz w:val="22"/>
          <w:szCs w:val="22"/>
        </w:rPr>
        <w:t>ª (</w:t>
      </w:r>
      <w:r w:rsidR="007E7152" w:rsidRPr="00C70237">
        <w:rPr>
          <w:rFonts w:ascii="Arial" w:hAnsi="Arial" w:cs="Arial"/>
          <w:sz w:val="22"/>
          <w:szCs w:val="22"/>
        </w:rPr>
        <w:t>oitava</w:t>
      </w:r>
      <w:r w:rsidRPr="00C70237">
        <w:rPr>
          <w:rFonts w:ascii="Arial" w:hAnsi="Arial" w:cs="Arial"/>
          <w:sz w:val="22"/>
          <w:szCs w:val="22"/>
        </w:rPr>
        <w:t xml:space="preserve">) emissão de Debêntures da Emissora. </w:t>
      </w:r>
    </w:p>
    <w:p w14:paraId="2124A1B2" w14:textId="77777777" w:rsidR="007B629E" w:rsidRPr="00C70237" w:rsidRDefault="007B629E">
      <w:pPr>
        <w:widowControl w:val="0"/>
        <w:suppressAutoHyphens/>
        <w:spacing w:line="340" w:lineRule="exact"/>
        <w:rPr>
          <w:rFonts w:ascii="Arial" w:hAnsi="Arial" w:cs="Arial"/>
          <w:sz w:val="22"/>
          <w:szCs w:val="22"/>
        </w:rPr>
      </w:pPr>
    </w:p>
    <w:p w14:paraId="155BDF64" w14:textId="77777777" w:rsidR="007B629E" w:rsidRPr="00C70237" w:rsidRDefault="007B629E">
      <w:pPr>
        <w:pStyle w:val="Ttulo2"/>
        <w:keepNext w:val="0"/>
        <w:widowControl w:val="0"/>
        <w:suppressAutoHyphens/>
        <w:spacing w:line="340" w:lineRule="exact"/>
        <w:rPr>
          <w:rFonts w:ascii="Arial" w:hAnsi="Arial" w:cs="Arial"/>
          <w:sz w:val="22"/>
          <w:szCs w:val="22"/>
        </w:rPr>
      </w:pPr>
      <w:bookmarkStart w:id="101" w:name="_Toc482662821"/>
      <w:r w:rsidRPr="00C70237">
        <w:rPr>
          <w:rFonts w:ascii="Arial" w:hAnsi="Arial" w:cs="Arial"/>
          <w:sz w:val="22"/>
          <w:szCs w:val="22"/>
        </w:rPr>
        <w:lastRenderedPageBreak/>
        <w:t>CLÁUSULA QUARTA – DAS CARACTERÍSTICAS DAS DEBÊNTURES</w:t>
      </w:r>
      <w:bookmarkEnd w:id="101"/>
    </w:p>
    <w:p w14:paraId="0095BBE0" w14:textId="77777777" w:rsidR="007B629E" w:rsidRPr="00C70237" w:rsidRDefault="007B629E">
      <w:pPr>
        <w:widowControl w:val="0"/>
        <w:suppressAutoHyphens/>
        <w:spacing w:line="340" w:lineRule="exact"/>
        <w:rPr>
          <w:rFonts w:ascii="Arial" w:hAnsi="Arial" w:cs="Arial"/>
          <w:b/>
          <w:sz w:val="22"/>
          <w:szCs w:val="22"/>
        </w:rPr>
      </w:pPr>
    </w:p>
    <w:p w14:paraId="0B552ADD"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4.1.</w:t>
      </w:r>
      <w:r w:rsidRPr="00C70237">
        <w:rPr>
          <w:rFonts w:ascii="Arial" w:hAnsi="Arial" w:cs="Arial"/>
          <w:b/>
          <w:sz w:val="22"/>
          <w:szCs w:val="22"/>
        </w:rPr>
        <w:tab/>
      </w:r>
      <w:r w:rsidRPr="00C70237">
        <w:rPr>
          <w:rFonts w:ascii="Arial" w:hAnsi="Arial" w:cs="Arial"/>
          <w:b/>
          <w:bCs/>
          <w:sz w:val="22"/>
          <w:szCs w:val="22"/>
        </w:rPr>
        <w:t>Colocação</w:t>
      </w:r>
    </w:p>
    <w:p w14:paraId="5D5A1363" w14:textId="77777777" w:rsidR="007B629E" w:rsidRPr="00C70237" w:rsidRDefault="007B629E">
      <w:pPr>
        <w:widowControl w:val="0"/>
        <w:suppressAutoHyphens/>
        <w:spacing w:line="340" w:lineRule="exact"/>
        <w:rPr>
          <w:rFonts w:ascii="Arial" w:hAnsi="Arial" w:cs="Arial"/>
          <w:sz w:val="22"/>
          <w:szCs w:val="22"/>
        </w:rPr>
      </w:pPr>
    </w:p>
    <w:p w14:paraId="63A69DA8" w14:textId="77777777" w:rsidR="007B629E" w:rsidRPr="00C70237" w:rsidRDefault="007B629E">
      <w:pPr>
        <w:widowControl w:val="0"/>
        <w:suppressAutoHyphens/>
        <w:spacing w:line="340" w:lineRule="exact"/>
        <w:rPr>
          <w:rFonts w:ascii="Arial" w:hAnsi="Arial" w:cs="Arial"/>
          <w:sz w:val="22"/>
          <w:szCs w:val="22"/>
        </w:rPr>
      </w:pPr>
      <w:bookmarkStart w:id="102" w:name="_DV_M62"/>
      <w:bookmarkEnd w:id="102"/>
      <w:r w:rsidRPr="00C70237">
        <w:rPr>
          <w:rFonts w:ascii="Arial" w:hAnsi="Arial" w:cs="Arial"/>
          <w:b/>
          <w:sz w:val="22"/>
          <w:szCs w:val="22"/>
        </w:rPr>
        <w:t>4.1.1.</w:t>
      </w:r>
      <w:r w:rsidRPr="00C70237">
        <w:rPr>
          <w:rFonts w:ascii="Arial" w:hAnsi="Arial" w:cs="Arial"/>
          <w:sz w:val="22"/>
          <w:szCs w:val="22"/>
        </w:rPr>
        <w:tab/>
        <w:t>As Debêntures serão objeto de Colocação Privada perante a Securitizadora, sem intermediação de instituições integrantes do sistema de distribuição de valores mobiliários e/ou qualquer esforço de venda perante investidores.</w:t>
      </w:r>
    </w:p>
    <w:p w14:paraId="09FB32B7" w14:textId="77777777" w:rsidR="007B629E" w:rsidRPr="00C70237" w:rsidRDefault="007B629E">
      <w:pPr>
        <w:widowControl w:val="0"/>
        <w:suppressAutoHyphens/>
        <w:spacing w:line="340" w:lineRule="exact"/>
        <w:rPr>
          <w:rFonts w:ascii="Arial" w:hAnsi="Arial" w:cs="Arial"/>
          <w:sz w:val="22"/>
          <w:szCs w:val="22"/>
        </w:rPr>
      </w:pPr>
    </w:p>
    <w:p w14:paraId="04D5538D"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4.2. Data de Emissão das Debêntures</w:t>
      </w:r>
    </w:p>
    <w:p w14:paraId="06F2FD20" w14:textId="77777777" w:rsidR="007B629E" w:rsidRPr="00C70237" w:rsidRDefault="007B629E">
      <w:pPr>
        <w:widowControl w:val="0"/>
        <w:suppressAutoHyphens/>
        <w:spacing w:line="340" w:lineRule="exact"/>
        <w:rPr>
          <w:rFonts w:ascii="Arial" w:hAnsi="Arial" w:cs="Arial"/>
          <w:sz w:val="22"/>
          <w:szCs w:val="22"/>
        </w:rPr>
      </w:pPr>
    </w:p>
    <w:p w14:paraId="32E5713E"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4.2.1.</w:t>
      </w:r>
      <w:r w:rsidRPr="00C70237">
        <w:rPr>
          <w:rFonts w:ascii="Arial" w:hAnsi="Arial" w:cs="Arial"/>
          <w:sz w:val="22"/>
          <w:szCs w:val="22"/>
        </w:rPr>
        <w:tab/>
        <w:t xml:space="preserve">Para todos os efeitos legais, a Data de Emissão das Debêntures será o dia </w:t>
      </w:r>
      <w:r w:rsidR="00271E2F">
        <w:rPr>
          <w:rFonts w:ascii="Arial" w:hAnsi="Arial" w:cs="Arial"/>
          <w:sz w:val="22"/>
          <w:szCs w:val="22"/>
        </w:rPr>
        <w:t>22</w:t>
      </w:r>
      <w:r w:rsidR="00271E2F" w:rsidRPr="00C70237">
        <w:rPr>
          <w:rFonts w:ascii="Arial" w:hAnsi="Arial" w:cs="Arial"/>
          <w:sz w:val="22"/>
          <w:szCs w:val="22"/>
        </w:rPr>
        <w:t xml:space="preserve"> </w:t>
      </w:r>
      <w:r w:rsidRPr="00C70237">
        <w:rPr>
          <w:rFonts w:ascii="Arial" w:hAnsi="Arial" w:cs="Arial"/>
          <w:sz w:val="22"/>
          <w:szCs w:val="22"/>
        </w:rPr>
        <w:t>de maio de 20</w:t>
      </w:r>
      <w:r w:rsidR="007E7152" w:rsidRPr="00C70237">
        <w:rPr>
          <w:rFonts w:ascii="Arial" w:hAnsi="Arial" w:cs="Arial"/>
          <w:sz w:val="22"/>
          <w:szCs w:val="22"/>
        </w:rPr>
        <w:t>20</w:t>
      </w:r>
      <w:r w:rsidRPr="00C70237">
        <w:rPr>
          <w:rFonts w:ascii="Arial" w:hAnsi="Arial" w:cs="Arial"/>
          <w:sz w:val="22"/>
          <w:szCs w:val="22"/>
        </w:rPr>
        <w:t xml:space="preserve"> (“</w:t>
      </w:r>
      <w:r w:rsidRPr="00C70237">
        <w:rPr>
          <w:rFonts w:ascii="Arial" w:hAnsi="Arial" w:cs="Arial"/>
          <w:sz w:val="22"/>
          <w:szCs w:val="22"/>
          <w:u w:val="single"/>
        </w:rPr>
        <w:t>Data de Emissão</w:t>
      </w:r>
      <w:r w:rsidRPr="00C70237">
        <w:rPr>
          <w:rFonts w:ascii="Arial" w:hAnsi="Arial" w:cs="Arial"/>
          <w:sz w:val="22"/>
          <w:szCs w:val="22"/>
        </w:rPr>
        <w:t xml:space="preserve">”). </w:t>
      </w:r>
    </w:p>
    <w:p w14:paraId="27362F57" w14:textId="77777777" w:rsidR="007B629E" w:rsidRPr="00C70237" w:rsidRDefault="007B629E">
      <w:pPr>
        <w:widowControl w:val="0"/>
        <w:suppressAutoHyphens/>
        <w:spacing w:line="340" w:lineRule="exact"/>
        <w:rPr>
          <w:rFonts w:ascii="Arial" w:hAnsi="Arial" w:cs="Arial"/>
          <w:b/>
          <w:sz w:val="22"/>
          <w:szCs w:val="22"/>
        </w:rPr>
      </w:pPr>
    </w:p>
    <w:p w14:paraId="64C2F1F2"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 xml:space="preserve">4.3. Valor Nominal Unitário das Debêntures </w:t>
      </w:r>
    </w:p>
    <w:p w14:paraId="25C8CCD9"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p>
    <w:p w14:paraId="236764F2"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r w:rsidRPr="00C70237">
        <w:rPr>
          <w:rFonts w:ascii="Arial" w:hAnsi="Arial" w:cs="Arial"/>
          <w:b/>
          <w:sz w:val="22"/>
          <w:szCs w:val="22"/>
        </w:rPr>
        <w:t>4.3.1.</w:t>
      </w:r>
      <w:r w:rsidRPr="00C70237">
        <w:rPr>
          <w:rFonts w:ascii="Arial" w:hAnsi="Arial" w:cs="Arial"/>
          <w:sz w:val="22"/>
          <w:szCs w:val="22"/>
        </w:rPr>
        <w:tab/>
        <w:t>O Valor Nominal Unitário das Debêntures, na Data de Emissão, será de R$ 1.000,00 (mil reais) (“</w:t>
      </w:r>
      <w:r w:rsidRPr="00C70237">
        <w:rPr>
          <w:rFonts w:ascii="Arial" w:hAnsi="Arial" w:cs="Arial"/>
          <w:sz w:val="22"/>
          <w:szCs w:val="22"/>
          <w:u w:val="single"/>
        </w:rPr>
        <w:t>Valor Nominal Unitário</w:t>
      </w:r>
      <w:r w:rsidRPr="00C70237">
        <w:rPr>
          <w:rFonts w:ascii="Arial" w:hAnsi="Arial" w:cs="Arial"/>
          <w:sz w:val="22"/>
          <w:szCs w:val="22"/>
        </w:rPr>
        <w:t>”). O Valor Nominal Unitário poderá ser acrescido de ágio ou deságio, utilizando-se 8 (oito) casas decimais, sem arredondamento, sendo que, caso aplicável, o ágio ou deságio, conforme o caso, será o mesmo para todas as Debêntures.</w:t>
      </w:r>
    </w:p>
    <w:p w14:paraId="50984FA9"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p>
    <w:p w14:paraId="7E34E5A0"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4.4.</w:t>
      </w:r>
      <w:r w:rsidRPr="00C70237">
        <w:rPr>
          <w:rFonts w:ascii="Arial" w:hAnsi="Arial" w:cs="Arial"/>
          <w:b/>
          <w:sz w:val="22"/>
          <w:szCs w:val="22"/>
        </w:rPr>
        <w:tab/>
        <w:t>Forma, Conversibilidade e Comprovação de Titularidade das Debêntures</w:t>
      </w:r>
    </w:p>
    <w:p w14:paraId="4E5A2628" w14:textId="77777777" w:rsidR="007B629E" w:rsidRPr="00C70237" w:rsidRDefault="007B629E">
      <w:pPr>
        <w:widowControl w:val="0"/>
        <w:suppressAutoHyphens/>
        <w:spacing w:line="340" w:lineRule="exact"/>
        <w:rPr>
          <w:rFonts w:ascii="Arial" w:hAnsi="Arial" w:cs="Arial"/>
          <w:sz w:val="22"/>
          <w:szCs w:val="22"/>
        </w:rPr>
      </w:pPr>
    </w:p>
    <w:p w14:paraId="7376B04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4.4.1.</w:t>
      </w:r>
      <w:r w:rsidRPr="00C70237">
        <w:rPr>
          <w:rFonts w:ascii="Arial" w:hAnsi="Arial" w:cs="Arial"/>
          <w:sz w:val="22"/>
          <w:szCs w:val="22"/>
        </w:rPr>
        <w:tab/>
        <w:t>As Debêntures terão forma nominativa, escritural, sem emissão de cautelas ou certificados, e não serão conversíveis em ações de emissão da Emissora.</w:t>
      </w:r>
    </w:p>
    <w:p w14:paraId="2B54CB1D" w14:textId="77777777" w:rsidR="007B629E" w:rsidRPr="00C70237" w:rsidRDefault="007B629E">
      <w:pPr>
        <w:widowControl w:val="0"/>
        <w:suppressAutoHyphens/>
        <w:spacing w:line="340" w:lineRule="exact"/>
        <w:rPr>
          <w:rFonts w:ascii="Arial" w:hAnsi="Arial" w:cs="Arial"/>
          <w:sz w:val="22"/>
          <w:szCs w:val="22"/>
        </w:rPr>
      </w:pPr>
    </w:p>
    <w:p w14:paraId="6F00EA2E"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4.4.2.</w:t>
      </w:r>
      <w:r w:rsidRPr="00C70237">
        <w:rPr>
          <w:rFonts w:ascii="Arial" w:hAnsi="Arial" w:cs="Arial"/>
          <w:b/>
          <w:sz w:val="22"/>
          <w:szCs w:val="22"/>
        </w:rPr>
        <w:tab/>
      </w:r>
      <w:r w:rsidRPr="00C70237">
        <w:rPr>
          <w:rFonts w:ascii="Arial" w:hAnsi="Arial" w:cs="Arial"/>
          <w:sz w:val="22"/>
          <w:szCs w:val="22"/>
        </w:rPr>
        <w:t xml:space="preserve">Não serão emitidos certificados representativos das Debêntures. Para todos os fins de direito, a titularidade das Debêntures será comprovada pelo extrato da conta depósito emitido pelo Escriturador. Ademais, a Securitizadora deverá firmar Boletim de Subscrição. </w:t>
      </w:r>
    </w:p>
    <w:p w14:paraId="1124CDF7" w14:textId="77777777" w:rsidR="007B629E" w:rsidRPr="00C70237" w:rsidRDefault="007B629E">
      <w:pPr>
        <w:widowControl w:val="0"/>
        <w:suppressAutoHyphens/>
        <w:spacing w:line="340" w:lineRule="exact"/>
        <w:rPr>
          <w:rFonts w:ascii="Arial" w:hAnsi="Arial" w:cs="Arial"/>
          <w:b/>
          <w:sz w:val="22"/>
          <w:szCs w:val="22"/>
        </w:rPr>
      </w:pPr>
    </w:p>
    <w:p w14:paraId="4BFE3BE5"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4.5.</w:t>
      </w:r>
      <w:r w:rsidRPr="00C70237">
        <w:rPr>
          <w:rFonts w:ascii="Arial" w:hAnsi="Arial" w:cs="Arial"/>
          <w:b/>
          <w:sz w:val="22"/>
          <w:szCs w:val="22"/>
        </w:rPr>
        <w:tab/>
        <w:t>Espécie</w:t>
      </w:r>
    </w:p>
    <w:p w14:paraId="734C9EC0" w14:textId="77777777" w:rsidR="007B629E" w:rsidRPr="00C70237" w:rsidRDefault="007B629E">
      <w:pPr>
        <w:widowControl w:val="0"/>
        <w:suppressAutoHyphens/>
        <w:spacing w:line="340" w:lineRule="exact"/>
        <w:rPr>
          <w:rFonts w:ascii="Arial" w:hAnsi="Arial" w:cs="Arial"/>
          <w:sz w:val="22"/>
          <w:szCs w:val="22"/>
        </w:rPr>
      </w:pPr>
    </w:p>
    <w:p w14:paraId="5D730E6E"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4.5.1.</w:t>
      </w:r>
      <w:r w:rsidRPr="00C70237">
        <w:rPr>
          <w:rFonts w:ascii="Arial" w:hAnsi="Arial" w:cs="Arial"/>
          <w:sz w:val="22"/>
          <w:szCs w:val="22"/>
        </w:rPr>
        <w:tab/>
        <w:t>As Debêntures serão da espécie quirografária, sem qualquer tipo de garantia e não conferirão qualquer privilégio especial ou geral a seus titulares, bem como não será segregado nenhum dos ativos da Emissora em particular para garantir a Securitizadora em caso de necessidade de execução judicial ou extrajudicial das obrigações da Emissora decorrentes das Debêntures.</w:t>
      </w:r>
    </w:p>
    <w:p w14:paraId="21FD7458" w14:textId="77777777" w:rsidR="007B629E" w:rsidRPr="00C70237" w:rsidRDefault="007B629E">
      <w:pPr>
        <w:widowControl w:val="0"/>
        <w:suppressAutoHyphens/>
        <w:spacing w:line="340" w:lineRule="exact"/>
        <w:rPr>
          <w:rFonts w:ascii="Arial" w:hAnsi="Arial" w:cs="Arial"/>
          <w:sz w:val="22"/>
          <w:szCs w:val="22"/>
        </w:rPr>
      </w:pPr>
    </w:p>
    <w:p w14:paraId="13651A68"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4.6.</w:t>
      </w:r>
      <w:r w:rsidRPr="00C70237">
        <w:rPr>
          <w:rFonts w:ascii="Arial" w:hAnsi="Arial" w:cs="Arial"/>
          <w:b/>
          <w:sz w:val="22"/>
          <w:szCs w:val="22"/>
        </w:rPr>
        <w:tab/>
        <w:t>Preço e Forma de Subscrição e Integralização</w:t>
      </w:r>
    </w:p>
    <w:p w14:paraId="28B2B15E" w14:textId="77777777" w:rsidR="007B629E" w:rsidRPr="00C70237" w:rsidRDefault="007B629E">
      <w:pPr>
        <w:widowControl w:val="0"/>
        <w:suppressAutoHyphens/>
        <w:spacing w:line="340" w:lineRule="exact"/>
        <w:rPr>
          <w:rFonts w:ascii="Arial" w:hAnsi="Arial" w:cs="Arial"/>
          <w:b/>
          <w:sz w:val="22"/>
          <w:szCs w:val="22"/>
        </w:rPr>
      </w:pPr>
    </w:p>
    <w:p w14:paraId="6A4B35B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4.6.1.</w:t>
      </w:r>
      <w:r w:rsidRPr="00C70237">
        <w:rPr>
          <w:rFonts w:ascii="Arial" w:hAnsi="Arial" w:cs="Arial"/>
          <w:sz w:val="22"/>
          <w:szCs w:val="22"/>
        </w:rPr>
        <w:tab/>
        <w:t xml:space="preserve">As Debêntures serão subscritas pela Securitizadora pelo seu Valor Nominal Unitário, por meio da assinatura de boletim de subscrição, conforme o modelo descrito no </w:t>
      </w:r>
      <w:r w:rsidRPr="00C70237">
        <w:rPr>
          <w:rFonts w:ascii="Arial" w:hAnsi="Arial" w:cs="Arial"/>
          <w:b/>
          <w:sz w:val="22"/>
          <w:szCs w:val="22"/>
        </w:rPr>
        <w:t>Anexo I</w:t>
      </w:r>
      <w:r w:rsidRPr="00C70237">
        <w:rPr>
          <w:rFonts w:ascii="Arial" w:hAnsi="Arial" w:cs="Arial"/>
          <w:sz w:val="22"/>
          <w:szCs w:val="22"/>
        </w:rPr>
        <w:t xml:space="preserve"> (“</w:t>
      </w:r>
      <w:r w:rsidRPr="00C70237">
        <w:rPr>
          <w:rFonts w:ascii="Arial" w:hAnsi="Arial" w:cs="Arial"/>
          <w:sz w:val="22"/>
          <w:szCs w:val="22"/>
          <w:u w:val="single"/>
        </w:rPr>
        <w:t>Boletim de Subscrição</w:t>
      </w:r>
      <w:r w:rsidRPr="00C70237">
        <w:rPr>
          <w:rFonts w:ascii="Arial" w:hAnsi="Arial" w:cs="Arial"/>
          <w:sz w:val="22"/>
          <w:szCs w:val="22"/>
        </w:rPr>
        <w:t>”), aderindo a todos os termos e condições estabelecidos na presente Escritura de Emissão.</w:t>
      </w:r>
    </w:p>
    <w:p w14:paraId="6258B420" w14:textId="77777777" w:rsidR="007B629E" w:rsidRPr="00C70237" w:rsidRDefault="007B629E">
      <w:pPr>
        <w:widowControl w:val="0"/>
        <w:suppressAutoHyphens/>
        <w:spacing w:line="340" w:lineRule="exact"/>
        <w:rPr>
          <w:rFonts w:ascii="Arial" w:hAnsi="Arial" w:cs="Arial"/>
          <w:sz w:val="22"/>
          <w:szCs w:val="22"/>
        </w:rPr>
      </w:pPr>
    </w:p>
    <w:p w14:paraId="00031921" w14:textId="77777777" w:rsidR="007B629E" w:rsidRPr="00213F02" w:rsidRDefault="007B629E">
      <w:pPr>
        <w:widowControl w:val="0"/>
        <w:suppressAutoHyphens/>
        <w:spacing w:line="340" w:lineRule="exact"/>
        <w:rPr>
          <w:rFonts w:ascii="Arial" w:eastAsia="Arial Unicode MS" w:hAnsi="Arial" w:cs="Arial"/>
          <w:sz w:val="22"/>
          <w:szCs w:val="22"/>
        </w:rPr>
      </w:pPr>
      <w:r w:rsidRPr="00C70237">
        <w:rPr>
          <w:rFonts w:ascii="Arial" w:hAnsi="Arial" w:cs="Arial"/>
          <w:b/>
          <w:sz w:val="22"/>
          <w:szCs w:val="22"/>
        </w:rPr>
        <w:t>4.6.2.</w:t>
      </w:r>
      <w:r w:rsidRPr="00C70237">
        <w:rPr>
          <w:rFonts w:ascii="Arial" w:hAnsi="Arial" w:cs="Arial"/>
          <w:sz w:val="22"/>
          <w:szCs w:val="22"/>
        </w:rPr>
        <w:tab/>
        <w:t xml:space="preserve">Não obstante a subscrição da totalidade das Debêntures ocorrer quando da assinatura do Boletim de Subscrição, a integralização das Debêntures, com o consequente repasse dos valores à Emissora, somente ocorrerá na </w:t>
      </w:r>
      <w:r w:rsidRPr="00213F02">
        <w:rPr>
          <w:rFonts w:ascii="Arial" w:eastAsia="Arial Unicode MS" w:hAnsi="Arial" w:cs="Arial"/>
          <w:sz w:val="22"/>
          <w:szCs w:val="22"/>
        </w:rPr>
        <w:t>data de integralização dos CRA, conforme definida no Termo de Securitização (“</w:t>
      </w:r>
      <w:r w:rsidRPr="00213F02">
        <w:rPr>
          <w:rFonts w:ascii="Arial" w:eastAsia="Arial Unicode MS" w:hAnsi="Arial" w:cs="Arial"/>
          <w:sz w:val="22"/>
          <w:szCs w:val="22"/>
          <w:u w:val="single"/>
        </w:rPr>
        <w:t>Data de Integralização das Debêntures</w:t>
      </w:r>
      <w:r w:rsidRPr="00213F02">
        <w:rPr>
          <w:rFonts w:ascii="Arial" w:eastAsia="Arial Unicode MS" w:hAnsi="Arial" w:cs="Arial"/>
          <w:sz w:val="22"/>
          <w:szCs w:val="22"/>
        </w:rPr>
        <w:t xml:space="preserve">”), mediante a integralização dos CRA pelos respectivos investidores. </w:t>
      </w:r>
    </w:p>
    <w:p w14:paraId="11E7B0E0" w14:textId="77777777" w:rsidR="007B629E" w:rsidRPr="00C70237" w:rsidRDefault="007B629E">
      <w:pPr>
        <w:widowControl w:val="0"/>
        <w:suppressAutoHyphens/>
        <w:spacing w:line="340" w:lineRule="exact"/>
        <w:rPr>
          <w:rFonts w:ascii="Arial" w:hAnsi="Arial" w:cs="Arial"/>
          <w:sz w:val="22"/>
          <w:szCs w:val="22"/>
        </w:rPr>
      </w:pPr>
    </w:p>
    <w:p w14:paraId="00794976" w14:textId="4A08F83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4.6.3.</w:t>
      </w:r>
      <w:r w:rsidRPr="00C70237">
        <w:rPr>
          <w:rFonts w:ascii="Arial" w:hAnsi="Arial" w:cs="Arial"/>
          <w:sz w:val="22"/>
          <w:szCs w:val="22"/>
        </w:rPr>
        <w:tab/>
        <w:t xml:space="preserve">A integralização das Debêntures será realizada à vista, em moeda corrente nacional, mediante </w:t>
      </w:r>
      <w:r w:rsidRPr="00582429">
        <w:rPr>
          <w:rFonts w:ascii="Arial" w:hAnsi="Arial" w:cs="Arial"/>
          <w:sz w:val="22"/>
          <w:szCs w:val="22"/>
        </w:rPr>
        <w:t xml:space="preserve">transferência eletrônica disponível ou outro meio de pagamento permitido pelo Banco Central do Brasil, na </w:t>
      </w:r>
      <w:r w:rsidRPr="00213F02">
        <w:rPr>
          <w:rFonts w:ascii="Arial" w:hAnsi="Arial" w:cs="Arial"/>
          <w:sz w:val="22"/>
          <w:szCs w:val="22"/>
        </w:rPr>
        <w:t xml:space="preserve">conta corrente nº </w:t>
      </w:r>
      <w:r w:rsidR="00E33D99" w:rsidRPr="00582429">
        <w:rPr>
          <w:rFonts w:ascii="Arial" w:hAnsi="Arial" w:cs="Arial"/>
          <w:bCs/>
          <w:sz w:val="22"/>
          <w:szCs w:val="22"/>
        </w:rPr>
        <w:t>79000-1</w:t>
      </w:r>
      <w:r w:rsidRPr="00213F02">
        <w:rPr>
          <w:rFonts w:ascii="Arial" w:hAnsi="Arial" w:cs="Arial"/>
          <w:sz w:val="22"/>
          <w:szCs w:val="22"/>
        </w:rPr>
        <w:t xml:space="preserve">, agência 2042-7, do </w:t>
      </w:r>
      <w:r w:rsidRPr="00213F02">
        <w:rPr>
          <w:rFonts w:ascii="Arial" w:hAnsi="Arial" w:cs="Arial"/>
          <w:bCs/>
          <w:sz w:val="22"/>
          <w:szCs w:val="22"/>
        </w:rPr>
        <w:t xml:space="preserve">Banco </w:t>
      </w:r>
      <w:r w:rsidRPr="00213F02">
        <w:rPr>
          <w:rFonts w:ascii="Arial" w:eastAsia="MS Mincho" w:hAnsi="Arial" w:cs="Arial"/>
          <w:sz w:val="22"/>
          <w:szCs w:val="22"/>
        </w:rPr>
        <w:t>Bradesco S.A.</w:t>
      </w:r>
      <w:r w:rsidRPr="00213F02">
        <w:rPr>
          <w:rFonts w:ascii="Arial" w:hAnsi="Arial" w:cs="Arial"/>
          <w:bCs/>
          <w:sz w:val="22"/>
          <w:szCs w:val="22"/>
        </w:rPr>
        <w:t xml:space="preserve"> (nº 237)</w:t>
      </w:r>
      <w:r w:rsidRPr="00582429">
        <w:rPr>
          <w:rFonts w:ascii="Arial" w:hAnsi="Arial" w:cs="Arial"/>
          <w:sz w:val="22"/>
          <w:szCs w:val="22"/>
        </w:rPr>
        <w:t xml:space="preserve">, de titularidade e livre movimentação da Emissora. </w:t>
      </w:r>
    </w:p>
    <w:p w14:paraId="4803EB20" w14:textId="77777777" w:rsidR="007B629E" w:rsidRPr="00C70237" w:rsidRDefault="007B629E">
      <w:pPr>
        <w:widowControl w:val="0"/>
        <w:suppressAutoHyphens/>
        <w:spacing w:line="340" w:lineRule="exact"/>
        <w:rPr>
          <w:rFonts w:ascii="Arial" w:hAnsi="Arial" w:cs="Arial"/>
          <w:sz w:val="22"/>
          <w:szCs w:val="22"/>
        </w:rPr>
      </w:pPr>
    </w:p>
    <w:p w14:paraId="5960161C"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4.7.</w:t>
      </w:r>
      <w:r w:rsidRPr="00C70237">
        <w:rPr>
          <w:rFonts w:ascii="Arial" w:hAnsi="Arial" w:cs="Arial"/>
          <w:b/>
          <w:sz w:val="22"/>
          <w:szCs w:val="22"/>
        </w:rPr>
        <w:tab/>
        <w:t>Data de Vencimento</w:t>
      </w:r>
    </w:p>
    <w:p w14:paraId="563D17F2" w14:textId="77777777" w:rsidR="007B629E" w:rsidRPr="00C70237" w:rsidRDefault="007B629E">
      <w:pPr>
        <w:widowControl w:val="0"/>
        <w:suppressAutoHyphens/>
        <w:spacing w:line="340" w:lineRule="exact"/>
        <w:rPr>
          <w:rFonts w:ascii="Arial" w:hAnsi="Arial" w:cs="Arial"/>
          <w:sz w:val="22"/>
          <w:szCs w:val="22"/>
        </w:rPr>
      </w:pPr>
    </w:p>
    <w:p w14:paraId="00CC8EB6" w14:textId="63867F15" w:rsidR="007B629E" w:rsidRPr="00C70237" w:rsidRDefault="007B629E">
      <w:pPr>
        <w:pStyle w:val="p0"/>
        <w:widowControl w:val="0"/>
        <w:tabs>
          <w:tab w:val="clear" w:pos="720"/>
        </w:tabs>
        <w:suppressAutoHyphens/>
        <w:spacing w:line="340" w:lineRule="exact"/>
        <w:rPr>
          <w:rFonts w:ascii="Arial" w:hAnsi="Arial" w:cs="Arial"/>
          <w:sz w:val="22"/>
          <w:szCs w:val="22"/>
        </w:rPr>
      </w:pPr>
      <w:r w:rsidRPr="00C70237">
        <w:rPr>
          <w:rFonts w:ascii="Arial" w:hAnsi="Arial" w:cs="Arial"/>
          <w:b/>
          <w:sz w:val="22"/>
          <w:szCs w:val="22"/>
        </w:rPr>
        <w:t>4.7.1.</w:t>
      </w:r>
      <w:r w:rsidRPr="00C70237">
        <w:rPr>
          <w:rFonts w:ascii="Arial" w:hAnsi="Arial" w:cs="Arial"/>
          <w:sz w:val="22"/>
          <w:szCs w:val="22"/>
        </w:rPr>
        <w:tab/>
        <w:t>As Debêntures</w:t>
      </w:r>
      <w:r w:rsidR="00271E2F">
        <w:rPr>
          <w:rFonts w:ascii="Arial" w:hAnsi="Arial" w:cs="Arial"/>
          <w:sz w:val="22"/>
          <w:szCs w:val="22"/>
        </w:rPr>
        <w:t xml:space="preserve"> da Primeira Série</w:t>
      </w:r>
      <w:r w:rsidRPr="00C70237">
        <w:rPr>
          <w:rFonts w:ascii="Arial" w:hAnsi="Arial" w:cs="Arial"/>
          <w:sz w:val="22"/>
          <w:szCs w:val="22"/>
        </w:rPr>
        <w:t xml:space="preserve"> vencerão em </w:t>
      </w:r>
      <w:del w:id="103" w:author="Bruno Novo" w:date="2020-05-21T07:41:00Z">
        <w:r w:rsidR="00271E2F" w:rsidDel="00FD2F7E">
          <w:rPr>
            <w:rFonts w:ascii="Arial" w:hAnsi="Arial" w:cs="Arial"/>
            <w:sz w:val="22"/>
            <w:szCs w:val="22"/>
          </w:rPr>
          <w:delText>15</w:delText>
        </w:r>
        <w:r w:rsidR="00271E2F" w:rsidRPr="00C70237" w:rsidDel="00FD2F7E">
          <w:rPr>
            <w:rFonts w:ascii="Arial" w:hAnsi="Arial" w:cs="Arial"/>
            <w:sz w:val="22"/>
            <w:szCs w:val="22"/>
          </w:rPr>
          <w:delText xml:space="preserve"> </w:delText>
        </w:r>
      </w:del>
      <w:ins w:id="104" w:author="Bruno Novo" w:date="2020-05-21T07:41:00Z">
        <w:r w:rsidR="00FD2F7E">
          <w:rPr>
            <w:rFonts w:ascii="Arial" w:hAnsi="Arial" w:cs="Arial"/>
            <w:sz w:val="22"/>
            <w:szCs w:val="22"/>
          </w:rPr>
          <w:t xml:space="preserve">13 </w:t>
        </w:r>
      </w:ins>
      <w:r w:rsidRPr="00C70237">
        <w:rPr>
          <w:rFonts w:ascii="Arial" w:hAnsi="Arial" w:cs="Arial"/>
          <w:sz w:val="22"/>
          <w:szCs w:val="22"/>
        </w:rPr>
        <w:t>de maio de 202</w:t>
      </w:r>
      <w:r w:rsidR="00A6693B" w:rsidRPr="00C70237">
        <w:rPr>
          <w:rFonts w:ascii="Arial" w:hAnsi="Arial" w:cs="Arial"/>
          <w:sz w:val="22"/>
          <w:szCs w:val="22"/>
        </w:rPr>
        <w:t>5</w:t>
      </w:r>
      <w:r w:rsidRPr="00C70237">
        <w:rPr>
          <w:rFonts w:ascii="Arial" w:hAnsi="Arial" w:cs="Arial"/>
          <w:sz w:val="22"/>
          <w:szCs w:val="22"/>
        </w:rPr>
        <w:t xml:space="preserve"> (“</w:t>
      </w:r>
      <w:r w:rsidRPr="00C70237">
        <w:rPr>
          <w:rFonts w:ascii="Arial" w:hAnsi="Arial" w:cs="Arial"/>
          <w:sz w:val="22"/>
          <w:szCs w:val="22"/>
          <w:u w:val="single"/>
        </w:rPr>
        <w:t>Data de Vencimento</w:t>
      </w:r>
      <w:r w:rsidR="00271E2F">
        <w:rPr>
          <w:rFonts w:ascii="Arial" w:hAnsi="Arial" w:cs="Arial"/>
          <w:sz w:val="22"/>
          <w:szCs w:val="22"/>
          <w:u w:val="single"/>
        </w:rPr>
        <w:t xml:space="preserve"> da Primeira Série</w:t>
      </w:r>
      <w:r w:rsidRPr="00C70237">
        <w:rPr>
          <w:rFonts w:ascii="Arial" w:hAnsi="Arial" w:cs="Arial"/>
          <w:sz w:val="22"/>
          <w:szCs w:val="22"/>
        </w:rPr>
        <w:t>”)</w:t>
      </w:r>
      <w:r w:rsidR="00271E2F">
        <w:rPr>
          <w:rFonts w:ascii="Arial" w:hAnsi="Arial" w:cs="Arial"/>
          <w:sz w:val="22"/>
          <w:szCs w:val="22"/>
        </w:rPr>
        <w:t xml:space="preserve"> e a</w:t>
      </w:r>
      <w:r w:rsidR="00271E2F" w:rsidRPr="00C70237">
        <w:rPr>
          <w:rFonts w:ascii="Arial" w:hAnsi="Arial" w:cs="Arial"/>
          <w:sz w:val="22"/>
          <w:szCs w:val="22"/>
        </w:rPr>
        <w:t>s Debêntures</w:t>
      </w:r>
      <w:r w:rsidR="00271E2F">
        <w:rPr>
          <w:rFonts w:ascii="Arial" w:hAnsi="Arial" w:cs="Arial"/>
          <w:sz w:val="22"/>
          <w:szCs w:val="22"/>
        </w:rPr>
        <w:t xml:space="preserve"> da Segunda Série</w:t>
      </w:r>
      <w:r w:rsidR="00271E2F" w:rsidRPr="00C70237">
        <w:rPr>
          <w:rFonts w:ascii="Arial" w:hAnsi="Arial" w:cs="Arial"/>
          <w:sz w:val="22"/>
          <w:szCs w:val="22"/>
        </w:rPr>
        <w:t xml:space="preserve"> vencerão em </w:t>
      </w:r>
      <w:del w:id="105" w:author="Bruno Novo" w:date="2020-05-21T07:41:00Z">
        <w:r w:rsidR="00271E2F" w:rsidDel="00FD2F7E">
          <w:rPr>
            <w:rFonts w:ascii="Arial" w:hAnsi="Arial" w:cs="Arial"/>
            <w:sz w:val="22"/>
            <w:szCs w:val="22"/>
          </w:rPr>
          <w:delText>15</w:delText>
        </w:r>
        <w:r w:rsidR="00271E2F" w:rsidRPr="00C70237" w:rsidDel="00FD2F7E">
          <w:rPr>
            <w:rFonts w:ascii="Arial" w:hAnsi="Arial" w:cs="Arial"/>
            <w:sz w:val="22"/>
            <w:szCs w:val="22"/>
          </w:rPr>
          <w:delText xml:space="preserve"> </w:delText>
        </w:r>
      </w:del>
      <w:ins w:id="106" w:author="Bruno Novo" w:date="2020-05-21T07:41:00Z">
        <w:r w:rsidR="00FD2F7E">
          <w:rPr>
            <w:rFonts w:ascii="Arial" w:hAnsi="Arial" w:cs="Arial"/>
            <w:sz w:val="22"/>
            <w:szCs w:val="22"/>
          </w:rPr>
          <w:t>13</w:t>
        </w:r>
        <w:r w:rsidR="00FD2F7E" w:rsidRPr="00C70237">
          <w:rPr>
            <w:rFonts w:ascii="Arial" w:hAnsi="Arial" w:cs="Arial"/>
            <w:sz w:val="22"/>
            <w:szCs w:val="22"/>
          </w:rPr>
          <w:t xml:space="preserve"> </w:t>
        </w:r>
      </w:ins>
      <w:r w:rsidR="00271E2F" w:rsidRPr="00C70237">
        <w:rPr>
          <w:rFonts w:ascii="Arial" w:hAnsi="Arial" w:cs="Arial"/>
          <w:sz w:val="22"/>
          <w:szCs w:val="22"/>
        </w:rPr>
        <w:t>de maio de 202</w:t>
      </w:r>
      <w:r w:rsidR="00271E2F">
        <w:rPr>
          <w:rFonts w:ascii="Arial" w:hAnsi="Arial" w:cs="Arial"/>
          <w:sz w:val="22"/>
          <w:szCs w:val="22"/>
        </w:rPr>
        <w:t>6</w:t>
      </w:r>
      <w:r w:rsidR="00271E2F" w:rsidRPr="00C70237">
        <w:rPr>
          <w:rFonts w:ascii="Arial" w:hAnsi="Arial" w:cs="Arial"/>
          <w:sz w:val="22"/>
          <w:szCs w:val="22"/>
        </w:rPr>
        <w:t xml:space="preserve"> (“</w:t>
      </w:r>
      <w:r w:rsidR="00271E2F" w:rsidRPr="00C70237">
        <w:rPr>
          <w:rFonts w:ascii="Arial" w:hAnsi="Arial" w:cs="Arial"/>
          <w:sz w:val="22"/>
          <w:szCs w:val="22"/>
          <w:u w:val="single"/>
        </w:rPr>
        <w:t>Data de Vencimento</w:t>
      </w:r>
      <w:r w:rsidR="00271E2F">
        <w:rPr>
          <w:rFonts w:ascii="Arial" w:hAnsi="Arial" w:cs="Arial"/>
          <w:sz w:val="22"/>
          <w:szCs w:val="22"/>
          <w:u w:val="single"/>
        </w:rPr>
        <w:t xml:space="preserve"> da Segunda Série</w:t>
      </w:r>
      <w:r w:rsidR="00271E2F" w:rsidRPr="00C70237">
        <w:rPr>
          <w:rFonts w:ascii="Arial" w:hAnsi="Arial" w:cs="Arial"/>
          <w:sz w:val="22"/>
          <w:szCs w:val="22"/>
        </w:rPr>
        <w:t>”</w:t>
      </w:r>
      <w:r w:rsidR="00271E2F">
        <w:rPr>
          <w:rFonts w:ascii="Arial" w:hAnsi="Arial" w:cs="Arial"/>
          <w:sz w:val="22"/>
          <w:szCs w:val="22"/>
        </w:rPr>
        <w:t xml:space="preserve"> e, em conjunto com a Data de Vencimento da Primeira Série, “</w:t>
      </w:r>
      <w:r w:rsidR="00271E2F" w:rsidRPr="00213F02">
        <w:rPr>
          <w:rFonts w:ascii="Arial" w:hAnsi="Arial" w:cs="Arial"/>
          <w:sz w:val="22"/>
          <w:szCs w:val="22"/>
          <w:u w:val="single"/>
        </w:rPr>
        <w:t>Data de Vencimento</w:t>
      </w:r>
      <w:r w:rsidR="00271E2F">
        <w:rPr>
          <w:rFonts w:ascii="Arial" w:hAnsi="Arial" w:cs="Arial"/>
          <w:sz w:val="22"/>
          <w:szCs w:val="22"/>
        </w:rPr>
        <w:t>”</w:t>
      </w:r>
      <w:r w:rsidR="00271E2F" w:rsidRPr="00C70237">
        <w:rPr>
          <w:rFonts w:ascii="Arial" w:hAnsi="Arial" w:cs="Arial"/>
          <w:sz w:val="22"/>
          <w:szCs w:val="22"/>
        </w:rPr>
        <w:t>)</w:t>
      </w:r>
      <w:r w:rsidRPr="00C70237">
        <w:rPr>
          <w:rFonts w:ascii="Arial" w:hAnsi="Arial" w:cs="Arial"/>
          <w:sz w:val="22"/>
          <w:szCs w:val="22"/>
        </w:rPr>
        <w:t xml:space="preserve">, ressalvadas as hipóteses de vencimento antecipado das Debêntures, em razão da ocorrência de um dos Eventos de Vencimento Antecipado ou de resgate antecipado das Debêntures, nos termos das Cláusulas 4.14 e 4.15 e seguintes abaixo. </w:t>
      </w:r>
    </w:p>
    <w:p w14:paraId="428B8FE5"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p>
    <w:p w14:paraId="7F1C0B5F"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4.8.</w:t>
      </w:r>
      <w:r w:rsidRPr="00C70237">
        <w:rPr>
          <w:rFonts w:ascii="Arial" w:hAnsi="Arial" w:cs="Arial"/>
          <w:b/>
          <w:sz w:val="22"/>
          <w:szCs w:val="22"/>
        </w:rPr>
        <w:tab/>
        <w:t>Amortização do Valor Nominal Unitário</w:t>
      </w:r>
    </w:p>
    <w:p w14:paraId="71ED363E" w14:textId="77777777" w:rsidR="007B629E" w:rsidRPr="00C70237" w:rsidRDefault="007B629E">
      <w:pPr>
        <w:widowControl w:val="0"/>
        <w:suppressAutoHyphens/>
        <w:spacing w:line="340" w:lineRule="exact"/>
        <w:rPr>
          <w:rFonts w:ascii="Arial" w:hAnsi="Arial" w:cs="Arial"/>
          <w:sz w:val="22"/>
          <w:szCs w:val="22"/>
        </w:rPr>
      </w:pPr>
    </w:p>
    <w:p w14:paraId="3446D6BE" w14:textId="77777777" w:rsidR="007B629E" w:rsidRPr="00307AD8" w:rsidRDefault="007B629E">
      <w:pPr>
        <w:widowControl w:val="0"/>
        <w:suppressAutoHyphens/>
        <w:spacing w:line="340" w:lineRule="exact"/>
        <w:rPr>
          <w:rFonts w:ascii="Arial" w:hAnsi="Arial" w:cs="Arial"/>
          <w:b/>
          <w:sz w:val="22"/>
          <w:szCs w:val="22"/>
          <w:highlight w:val="yellow"/>
        </w:rPr>
      </w:pPr>
      <w:r w:rsidRPr="00213F02">
        <w:rPr>
          <w:rFonts w:ascii="Arial" w:hAnsi="Arial" w:cs="Arial"/>
          <w:b/>
          <w:sz w:val="22"/>
          <w:szCs w:val="22"/>
        </w:rPr>
        <w:t>4.8.1.</w:t>
      </w:r>
      <w:r w:rsidRPr="00213F02">
        <w:rPr>
          <w:rFonts w:ascii="Arial" w:hAnsi="Arial" w:cs="Arial"/>
          <w:sz w:val="22"/>
          <w:szCs w:val="22"/>
        </w:rPr>
        <w:tab/>
        <w:t xml:space="preserve">O Valor Nominal Unitário </w:t>
      </w:r>
      <w:r w:rsidR="00E33D99">
        <w:rPr>
          <w:rFonts w:ascii="Arial" w:hAnsi="Arial" w:cs="Arial"/>
          <w:sz w:val="22"/>
          <w:szCs w:val="22"/>
        </w:rPr>
        <w:t xml:space="preserve">Atualizado </w:t>
      </w:r>
      <w:r w:rsidRPr="00213F02">
        <w:rPr>
          <w:rFonts w:ascii="Arial" w:hAnsi="Arial" w:cs="Arial"/>
          <w:sz w:val="22"/>
          <w:szCs w:val="22"/>
        </w:rPr>
        <w:t xml:space="preserve">das Debêntures </w:t>
      </w:r>
      <w:r w:rsidR="00271E2F">
        <w:rPr>
          <w:rFonts w:ascii="Arial" w:hAnsi="Arial" w:cs="Arial"/>
          <w:sz w:val="22"/>
          <w:szCs w:val="22"/>
        </w:rPr>
        <w:t xml:space="preserve">da Primeira Série </w:t>
      </w:r>
      <w:r w:rsidRPr="00213F02">
        <w:rPr>
          <w:rFonts w:ascii="Arial" w:hAnsi="Arial" w:cs="Arial"/>
          <w:sz w:val="22"/>
          <w:szCs w:val="22"/>
        </w:rPr>
        <w:t xml:space="preserve">será amortizado em </w:t>
      </w:r>
      <w:r w:rsidR="00506CF7" w:rsidRPr="00213F02">
        <w:rPr>
          <w:rFonts w:ascii="Arial" w:hAnsi="Arial" w:cs="Arial"/>
          <w:sz w:val="22"/>
          <w:szCs w:val="22"/>
        </w:rPr>
        <w:t>2 (duas) parcelas anuais e consecutivas, conforme tabela abaixo</w:t>
      </w:r>
      <w:r w:rsidRPr="00213F02">
        <w:rPr>
          <w:rFonts w:ascii="Arial" w:hAnsi="Arial" w:cs="Arial"/>
          <w:sz w:val="22"/>
          <w:szCs w:val="22"/>
        </w:rPr>
        <w:t xml:space="preserve">, observado o disposto nas </w:t>
      </w:r>
      <w:r w:rsidRPr="00307AD8">
        <w:rPr>
          <w:rFonts w:ascii="Arial" w:hAnsi="Arial" w:cs="Arial"/>
          <w:color w:val="000000"/>
          <w:sz w:val="22"/>
          <w:szCs w:val="22"/>
        </w:rPr>
        <w:t>Cláusulas 4.10, 4.14 e 4.15 abaixo</w:t>
      </w:r>
      <w:r w:rsidR="00506CF7" w:rsidRPr="00307AD8">
        <w:rPr>
          <w:rFonts w:ascii="Arial" w:hAnsi="Arial" w:cs="Arial"/>
          <w:color w:val="000000"/>
          <w:sz w:val="22"/>
          <w:szCs w:val="22"/>
        </w:rPr>
        <w:t>:</w:t>
      </w:r>
    </w:p>
    <w:p w14:paraId="1CA9185C" w14:textId="77777777" w:rsidR="007B629E" w:rsidRPr="00307AD8" w:rsidRDefault="007B629E">
      <w:pPr>
        <w:widowControl w:val="0"/>
        <w:suppressAutoHyphens/>
        <w:spacing w:line="340" w:lineRule="exact"/>
        <w:rPr>
          <w:rFonts w:ascii="Arial" w:hAnsi="Arial" w:cs="Arial"/>
          <w:sz w:val="22"/>
          <w:szCs w:val="22"/>
        </w:rPr>
      </w:pPr>
    </w:p>
    <w:tbl>
      <w:tblPr>
        <w:tblW w:w="7817"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556"/>
      </w:tblGrid>
      <w:tr w:rsidR="00506CF7" w:rsidRPr="00307AD8" w14:paraId="069D8C32" w14:textId="77777777" w:rsidTr="00DB2304">
        <w:trPr>
          <w:cantSplit/>
          <w:trHeight w:val="358"/>
        </w:trPr>
        <w:tc>
          <w:tcPr>
            <w:tcW w:w="3261" w:type="dxa"/>
            <w:shd w:val="clear" w:color="auto" w:fill="auto"/>
            <w:vAlign w:val="bottom"/>
          </w:tcPr>
          <w:p w14:paraId="1E183307" w14:textId="77777777" w:rsidR="00506CF7" w:rsidRPr="00307AD8" w:rsidRDefault="00506CF7" w:rsidP="00DB2304">
            <w:pPr>
              <w:spacing w:line="276" w:lineRule="auto"/>
              <w:contextualSpacing/>
              <w:jc w:val="center"/>
              <w:rPr>
                <w:rFonts w:ascii="Arial" w:eastAsia="Arial" w:hAnsi="Arial" w:cs="Arial"/>
                <w:b/>
                <w:sz w:val="22"/>
                <w:szCs w:val="22"/>
                <w:lang w:eastAsia="en-GB"/>
              </w:rPr>
            </w:pPr>
            <w:bookmarkStart w:id="107" w:name="_Toc487013275"/>
            <w:r w:rsidRPr="00307AD8">
              <w:rPr>
                <w:rFonts w:ascii="Arial" w:eastAsia="Arial" w:hAnsi="Arial" w:cs="Arial"/>
                <w:b/>
                <w:sz w:val="22"/>
                <w:szCs w:val="22"/>
                <w:lang w:eastAsia="en-GB"/>
              </w:rPr>
              <w:lastRenderedPageBreak/>
              <w:t>Datas de Amortização</w:t>
            </w:r>
            <w:bookmarkEnd w:id="107"/>
          </w:p>
        </w:tc>
        <w:tc>
          <w:tcPr>
            <w:tcW w:w="4556" w:type="dxa"/>
            <w:shd w:val="clear" w:color="auto" w:fill="auto"/>
            <w:vAlign w:val="bottom"/>
          </w:tcPr>
          <w:p w14:paraId="216A5076" w14:textId="77777777" w:rsidR="00506CF7" w:rsidRPr="00307AD8" w:rsidRDefault="00506CF7" w:rsidP="00DB2304">
            <w:pPr>
              <w:spacing w:line="276" w:lineRule="auto"/>
              <w:contextualSpacing/>
              <w:jc w:val="center"/>
              <w:rPr>
                <w:rFonts w:ascii="Arial" w:eastAsia="Arial" w:hAnsi="Arial" w:cs="Arial"/>
                <w:b/>
                <w:sz w:val="22"/>
                <w:szCs w:val="22"/>
                <w:lang w:eastAsia="en-GB"/>
              </w:rPr>
            </w:pPr>
            <w:bookmarkStart w:id="108" w:name="_Toc487013276"/>
            <w:r w:rsidRPr="00307AD8">
              <w:rPr>
                <w:rFonts w:ascii="Arial" w:eastAsia="Arial" w:hAnsi="Arial" w:cs="Arial"/>
                <w:b/>
                <w:sz w:val="22"/>
                <w:szCs w:val="22"/>
                <w:lang w:eastAsia="en-GB"/>
              </w:rPr>
              <w:t xml:space="preserve">Percentual do Valor Nominal Unitário </w:t>
            </w:r>
            <w:r w:rsidR="000D4A92" w:rsidRPr="00307AD8">
              <w:rPr>
                <w:rFonts w:ascii="Arial" w:eastAsia="Arial" w:hAnsi="Arial" w:cs="Arial"/>
                <w:b/>
                <w:sz w:val="22"/>
                <w:szCs w:val="22"/>
                <w:lang w:eastAsia="en-GB"/>
              </w:rPr>
              <w:t xml:space="preserve">Atualizado </w:t>
            </w:r>
            <w:r w:rsidRPr="00307AD8">
              <w:rPr>
                <w:rFonts w:ascii="Arial" w:eastAsia="Arial" w:hAnsi="Arial" w:cs="Arial"/>
                <w:b/>
                <w:sz w:val="22"/>
                <w:szCs w:val="22"/>
                <w:lang w:eastAsia="en-GB"/>
              </w:rPr>
              <w:t>das Debêntures da Primeira Série a ser Amortizado</w:t>
            </w:r>
            <w:bookmarkEnd w:id="108"/>
          </w:p>
        </w:tc>
      </w:tr>
      <w:tr w:rsidR="00506CF7" w:rsidRPr="00307AD8" w14:paraId="48F54D46" w14:textId="77777777" w:rsidTr="00DB2304">
        <w:tc>
          <w:tcPr>
            <w:tcW w:w="3261" w:type="dxa"/>
            <w:shd w:val="clear" w:color="auto" w:fill="auto"/>
            <w:vAlign w:val="center"/>
          </w:tcPr>
          <w:p w14:paraId="65181F05" w14:textId="2C565189" w:rsidR="00506CF7" w:rsidRPr="00307AD8" w:rsidRDefault="00271E2F" w:rsidP="00DB2304">
            <w:pPr>
              <w:spacing w:line="276" w:lineRule="auto"/>
              <w:contextualSpacing/>
              <w:jc w:val="center"/>
              <w:rPr>
                <w:rFonts w:ascii="Arial" w:eastAsia="Arial" w:hAnsi="Arial" w:cs="Arial"/>
                <w:sz w:val="22"/>
                <w:szCs w:val="22"/>
                <w:lang w:eastAsia="en-GB"/>
              </w:rPr>
            </w:pPr>
            <w:bookmarkStart w:id="109" w:name="_Toc487013277"/>
            <w:del w:id="110" w:author="Bruno Novo" w:date="2020-05-21T07:41:00Z">
              <w:r w:rsidDel="00FD2F7E">
                <w:rPr>
                  <w:rFonts w:ascii="Arial" w:eastAsia="SimSun" w:hAnsi="Arial" w:cs="Arial"/>
                  <w:sz w:val="22"/>
                  <w:szCs w:val="22"/>
                </w:rPr>
                <w:delText>15</w:delText>
              </w:r>
              <w:r w:rsidRPr="00307AD8" w:rsidDel="00FD2F7E">
                <w:rPr>
                  <w:rFonts w:ascii="Arial" w:eastAsia="SimSun" w:hAnsi="Arial" w:cs="Arial"/>
                  <w:sz w:val="22"/>
                  <w:szCs w:val="22"/>
                </w:rPr>
                <w:delText xml:space="preserve"> </w:delText>
              </w:r>
            </w:del>
            <w:ins w:id="111" w:author="Bruno Novo" w:date="2020-05-21T07:41:00Z">
              <w:r w:rsidR="00FD2F7E">
                <w:rPr>
                  <w:rFonts w:ascii="Arial" w:eastAsia="SimSun" w:hAnsi="Arial" w:cs="Arial"/>
                  <w:sz w:val="22"/>
                  <w:szCs w:val="22"/>
                </w:rPr>
                <w:t>13</w:t>
              </w:r>
              <w:r w:rsidR="00FD2F7E" w:rsidRPr="00307AD8">
                <w:rPr>
                  <w:rFonts w:ascii="Arial" w:eastAsia="SimSun" w:hAnsi="Arial" w:cs="Arial"/>
                  <w:sz w:val="22"/>
                  <w:szCs w:val="22"/>
                </w:rPr>
                <w:t xml:space="preserve"> </w:t>
              </w:r>
            </w:ins>
            <w:r w:rsidR="007B629E" w:rsidRPr="00307AD8">
              <w:rPr>
                <w:rFonts w:ascii="Arial" w:eastAsia="SimSun" w:hAnsi="Arial" w:cs="Arial"/>
                <w:sz w:val="22"/>
                <w:szCs w:val="22"/>
              </w:rPr>
              <w:t>de maio</w:t>
            </w:r>
            <w:r w:rsidR="00506CF7" w:rsidRPr="00307AD8">
              <w:rPr>
                <w:rFonts w:ascii="Arial" w:eastAsia="Arial" w:hAnsi="Arial" w:cs="Arial"/>
                <w:sz w:val="22"/>
                <w:szCs w:val="22"/>
                <w:lang w:eastAsia="en-GB"/>
              </w:rPr>
              <w:t xml:space="preserve"> de 20</w:t>
            </w:r>
            <w:bookmarkEnd w:id="109"/>
            <w:r w:rsidR="00506CF7" w:rsidRPr="00307AD8">
              <w:rPr>
                <w:rFonts w:ascii="Arial" w:eastAsia="Arial" w:hAnsi="Arial" w:cs="Arial"/>
                <w:sz w:val="22"/>
                <w:szCs w:val="22"/>
                <w:lang w:eastAsia="en-GB"/>
              </w:rPr>
              <w:t>24</w:t>
            </w:r>
          </w:p>
        </w:tc>
        <w:tc>
          <w:tcPr>
            <w:tcW w:w="4556" w:type="dxa"/>
            <w:shd w:val="clear" w:color="auto" w:fill="auto"/>
            <w:vAlign w:val="center"/>
          </w:tcPr>
          <w:p w14:paraId="696B003F" w14:textId="77777777" w:rsidR="00506CF7" w:rsidRPr="00307AD8" w:rsidRDefault="00506CF7" w:rsidP="00DB2304">
            <w:pPr>
              <w:spacing w:line="276" w:lineRule="auto"/>
              <w:contextualSpacing/>
              <w:jc w:val="center"/>
              <w:rPr>
                <w:rFonts w:ascii="Arial" w:eastAsia="Arial" w:hAnsi="Arial" w:cs="Arial"/>
                <w:sz w:val="22"/>
                <w:szCs w:val="22"/>
                <w:lang w:eastAsia="en-GB"/>
              </w:rPr>
            </w:pPr>
            <w:bookmarkStart w:id="112" w:name="_Toc487013278"/>
            <w:r w:rsidRPr="00307AD8">
              <w:rPr>
                <w:rFonts w:ascii="Arial" w:eastAsia="Arial" w:hAnsi="Arial" w:cs="Arial"/>
                <w:sz w:val="22"/>
                <w:szCs w:val="22"/>
                <w:lang w:eastAsia="en-GB"/>
              </w:rPr>
              <w:t>50,0000%</w:t>
            </w:r>
            <w:bookmarkEnd w:id="112"/>
          </w:p>
        </w:tc>
      </w:tr>
      <w:tr w:rsidR="00506CF7" w:rsidRPr="00307AD8" w14:paraId="24C9A821" w14:textId="77777777" w:rsidTr="00DB2304">
        <w:tc>
          <w:tcPr>
            <w:tcW w:w="3261" w:type="dxa"/>
            <w:shd w:val="clear" w:color="auto" w:fill="auto"/>
            <w:vAlign w:val="center"/>
          </w:tcPr>
          <w:p w14:paraId="05A24ED9" w14:textId="5B1A6EBD" w:rsidR="00506CF7" w:rsidRPr="00307AD8" w:rsidRDefault="00E33D99" w:rsidP="00DB2304">
            <w:pPr>
              <w:spacing w:line="276" w:lineRule="auto"/>
              <w:contextualSpacing/>
              <w:jc w:val="center"/>
              <w:rPr>
                <w:rFonts w:ascii="Arial" w:eastAsia="Arial" w:hAnsi="Arial" w:cs="Arial"/>
                <w:sz w:val="22"/>
                <w:szCs w:val="22"/>
                <w:lang w:eastAsia="en-GB"/>
              </w:rPr>
            </w:pPr>
            <w:bookmarkStart w:id="113" w:name="_Toc487013279"/>
            <w:del w:id="114" w:author="Bruno Novo" w:date="2020-05-21T07:41:00Z">
              <w:r w:rsidDel="00FD2F7E">
                <w:rPr>
                  <w:rFonts w:ascii="Arial" w:eastAsia="SimSun" w:hAnsi="Arial" w:cs="Arial"/>
                  <w:sz w:val="22"/>
                  <w:szCs w:val="22"/>
                </w:rPr>
                <w:delText>15</w:delText>
              </w:r>
              <w:r w:rsidRPr="00B453EB" w:rsidDel="00FD2F7E">
                <w:rPr>
                  <w:rFonts w:ascii="Arial" w:eastAsia="SimSun" w:hAnsi="Arial" w:cs="Arial"/>
                  <w:sz w:val="22"/>
                  <w:szCs w:val="22"/>
                </w:rPr>
                <w:delText xml:space="preserve"> </w:delText>
              </w:r>
            </w:del>
            <w:ins w:id="115" w:author="Bruno Novo" w:date="2020-05-21T07:41:00Z">
              <w:r w:rsidR="00FD2F7E">
                <w:rPr>
                  <w:rFonts w:ascii="Arial" w:eastAsia="SimSun" w:hAnsi="Arial" w:cs="Arial"/>
                  <w:sz w:val="22"/>
                  <w:szCs w:val="22"/>
                </w:rPr>
                <w:t>13</w:t>
              </w:r>
              <w:r w:rsidR="00FD2F7E" w:rsidRPr="00B453EB">
                <w:rPr>
                  <w:rFonts w:ascii="Arial" w:eastAsia="SimSun" w:hAnsi="Arial" w:cs="Arial"/>
                  <w:sz w:val="22"/>
                  <w:szCs w:val="22"/>
                </w:rPr>
                <w:t xml:space="preserve"> </w:t>
              </w:r>
            </w:ins>
            <w:r w:rsidRPr="00B453EB">
              <w:rPr>
                <w:rFonts w:ascii="Arial" w:eastAsia="SimSun" w:hAnsi="Arial" w:cs="Arial"/>
                <w:sz w:val="22"/>
                <w:szCs w:val="22"/>
              </w:rPr>
              <w:t>de maio</w:t>
            </w:r>
            <w:r w:rsidRPr="00B453EB">
              <w:rPr>
                <w:rFonts w:ascii="Arial" w:eastAsia="Arial" w:hAnsi="Arial" w:cs="Arial"/>
                <w:sz w:val="22"/>
                <w:szCs w:val="22"/>
                <w:lang w:eastAsia="en-GB"/>
              </w:rPr>
              <w:t xml:space="preserve"> de 202</w:t>
            </w:r>
            <w:r>
              <w:rPr>
                <w:rFonts w:ascii="Arial" w:eastAsia="Arial" w:hAnsi="Arial" w:cs="Arial"/>
                <w:sz w:val="22"/>
                <w:szCs w:val="22"/>
                <w:lang w:eastAsia="en-GB"/>
              </w:rPr>
              <w:t>5</w:t>
            </w:r>
            <w:bookmarkEnd w:id="113"/>
          </w:p>
        </w:tc>
        <w:tc>
          <w:tcPr>
            <w:tcW w:w="4556" w:type="dxa"/>
            <w:shd w:val="clear" w:color="auto" w:fill="auto"/>
            <w:vAlign w:val="center"/>
          </w:tcPr>
          <w:p w14:paraId="3EB79B32" w14:textId="77777777" w:rsidR="00506CF7" w:rsidRPr="00307AD8" w:rsidRDefault="000D4A92" w:rsidP="00DB2304">
            <w:pPr>
              <w:spacing w:line="276" w:lineRule="auto"/>
              <w:contextualSpacing/>
              <w:jc w:val="center"/>
              <w:rPr>
                <w:rFonts w:ascii="Arial" w:eastAsia="Arial" w:hAnsi="Arial" w:cs="Arial"/>
                <w:sz w:val="22"/>
                <w:szCs w:val="22"/>
                <w:lang w:eastAsia="en-GB"/>
              </w:rPr>
            </w:pPr>
            <w:r w:rsidRPr="00307AD8">
              <w:rPr>
                <w:rFonts w:ascii="Arial" w:eastAsia="Arial" w:hAnsi="Arial" w:cs="Arial"/>
                <w:sz w:val="22"/>
                <w:szCs w:val="22"/>
                <w:lang w:eastAsia="en-GB"/>
              </w:rPr>
              <w:t xml:space="preserve">100,0000% </w:t>
            </w:r>
          </w:p>
        </w:tc>
      </w:tr>
    </w:tbl>
    <w:p w14:paraId="6743C118" w14:textId="77777777" w:rsidR="00506CF7" w:rsidRDefault="00506CF7">
      <w:pPr>
        <w:widowControl w:val="0"/>
        <w:suppressAutoHyphens/>
        <w:spacing w:line="340" w:lineRule="exact"/>
        <w:rPr>
          <w:rFonts w:ascii="Arial" w:hAnsi="Arial" w:cs="Arial"/>
          <w:sz w:val="22"/>
          <w:szCs w:val="22"/>
        </w:rPr>
      </w:pPr>
    </w:p>
    <w:p w14:paraId="2D539E05" w14:textId="77777777" w:rsidR="00271E2F" w:rsidRPr="00307AD8" w:rsidRDefault="00271E2F" w:rsidP="00271E2F">
      <w:pPr>
        <w:widowControl w:val="0"/>
        <w:suppressAutoHyphens/>
        <w:spacing w:line="340" w:lineRule="exact"/>
        <w:rPr>
          <w:rFonts w:ascii="Arial" w:hAnsi="Arial" w:cs="Arial"/>
          <w:b/>
          <w:sz w:val="22"/>
          <w:szCs w:val="22"/>
          <w:highlight w:val="yellow"/>
        </w:rPr>
      </w:pPr>
      <w:r w:rsidRPr="00EF6886">
        <w:rPr>
          <w:rFonts w:ascii="Arial" w:hAnsi="Arial" w:cs="Arial"/>
          <w:b/>
          <w:sz w:val="22"/>
          <w:szCs w:val="22"/>
        </w:rPr>
        <w:t>4.8.</w:t>
      </w:r>
      <w:r>
        <w:rPr>
          <w:rFonts w:ascii="Arial" w:hAnsi="Arial" w:cs="Arial"/>
          <w:b/>
          <w:sz w:val="22"/>
          <w:szCs w:val="22"/>
        </w:rPr>
        <w:t>2.</w:t>
      </w:r>
      <w:r w:rsidRPr="00EF6886">
        <w:rPr>
          <w:rFonts w:ascii="Arial" w:hAnsi="Arial" w:cs="Arial"/>
          <w:sz w:val="22"/>
          <w:szCs w:val="22"/>
        </w:rPr>
        <w:tab/>
        <w:t xml:space="preserve">O Valor Nominal Unitário das Debêntures </w:t>
      </w:r>
      <w:r>
        <w:rPr>
          <w:rFonts w:ascii="Arial" w:hAnsi="Arial" w:cs="Arial"/>
          <w:sz w:val="22"/>
          <w:szCs w:val="22"/>
        </w:rPr>
        <w:t xml:space="preserve">da Segunda Série </w:t>
      </w:r>
      <w:r w:rsidRPr="00EF6886">
        <w:rPr>
          <w:rFonts w:ascii="Arial" w:hAnsi="Arial" w:cs="Arial"/>
          <w:sz w:val="22"/>
          <w:szCs w:val="22"/>
        </w:rPr>
        <w:t xml:space="preserve">será amortizado em </w:t>
      </w:r>
      <w:r w:rsidR="009E7FC1">
        <w:rPr>
          <w:rFonts w:ascii="Arial" w:hAnsi="Arial" w:cs="Arial"/>
          <w:sz w:val="22"/>
          <w:szCs w:val="22"/>
        </w:rPr>
        <w:t>1</w:t>
      </w:r>
      <w:r w:rsidRPr="00EF6886">
        <w:rPr>
          <w:rFonts w:ascii="Arial" w:hAnsi="Arial" w:cs="Arial"/>
          <w:sz w:val="22"/>
          <w:szCs w:val="22"/>
        </w:rPr>
        <w:t xml:space="preserve"> (</w:t>
      </w:r>
      <w:r w:rsidR="009E7FC1">
        <w:rPr>
          <w:rFonts w:ascii="Arial" w:hAnsi="Arial" w:cs="Arial"/>
          <w:sz w:val="22"/>
          <w:szCs w:val="22"/>
        </w:rPr>
        <w:t>uma</w:t>
      </w:r>
      <w:r w:rsidRPr="00EF6886">
        <w:rPr>
          <w:rFonts w:ascii="Arial" w:hAnsi="Arial" w:cs="Arial"/>
          <w:sz w:val="22"/>
          <w:szCs w:val="22"/>
        </w:rPr>
        <w:t xml:space="preserve">) </w:t>
      </w:r>
      <w:r w:rsidR="00497C1B">
        <w:rPr>
          <w:rFonts w:ascii="Arial" w:hAnsi="Arial" w:cs="Arial"/>
          <w:sz w:val="22"/>
          <w:szCs w:val="22"/>
        </w:rPr>
        <w:t xml:space="preserve">única </w:t>
      </w:r>
      <w:r w:rsidRPr="00EF6886">
        <w:rPr>
          <w:rFonts w:ascii="Arial" w:hAnsi="Arial" w:cs="Arial"/>
          <w:sz w:val="22"/>
          <w:szCs w:val="22"/>
        </w:rPr>
        <w:t>parcela</w:t>
      </w:r>
      <w:r w:rsidR="009E7FC1">
        <w:rPr>
          <w:rFonts w:ascii="Arial" w:hAnsi="Arial" w:cs="Arial"/>
          <w:sz w:val="22"/>
          <w:szCs w:val="22"/>
        </w:rPr>
        <w:t>, na Data de Vencimento da Segunda Série</w:t>
      </w:r>
      <w:r w:rsidRPr="00EF6886">
        <w:rPr>
          <w:rFonts w:ascii="Arial" w:hAnsi="Arial" w:cs="Arial"/>
          <w:sz w:val="22"/>
          <w:szCs w:val="22"/>
        </w:rPr>
        <w:t xml:space="preserve">, observado o disposto nas </w:t>
      </w:r>
      <w:r w:rsidRPr="00307AD8">
        <w:rPr>
          <w:rFonts w:ascii="Arial" w:hAnsi="Arial" w:cs="Arial"/>
          <w:color w:val="000000"/>
          <w:sz w:val="22"/>
          <w:szCs w:val="22"/>
        </w:rPr>
        <w:t>Cláusulas 4.10, 4.14 e 4.15 abaixo</w:t>
      </w:r>
      <w:r w:rsidR="009E7FC1">
        <w:rPr>
          <w:rFonts w:ascii="Arial" w:hAnsi="Arial" w:cs="Arial"/>
          <w:color w:val="000000"/>
          <w:sz w:val="22"/>
          <w:szCs w:val="22"/>
        </w:rPr>
        <w:t>.</w:t>
      </w:r>
    </w:p>
    <w:p w14:paraId="7BE1F9A8" w14:textId="77777777" w:rsidR="00506CF7" w:rsidRPr="00307AD8" w:rsidRDefault="00506CF7">
      <w:pPr>
        <w:widowControl w:val="0"/>
        <w:suppressAutoHyphens/>
        <w:spacing w:line="340" w:lineRule="exact"/>
        <w:rPr>
          <w:rFonts w:ascii="Arial" w:hAnsi="Arial" w:cs="Arial"/>
          <w:sz w:val="22"/>
          <w:szCs w:val="22"/>
        </w:rPr>
      </w:pPr>
    </w:p>
    <w:p w14:paraId="2733AC0D"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t>4.9.</w:t>
      </w:r>
      <w:r w:rsidRPr="00307AD8">
        <w:rPr>
          <w:rFonts w:ascii="Arial" w:hAnsi="Arial" w:cs="Arial"/>
          <w:b/>
          <w:sz w:val="22"/>
          <w:szCs w:val="22"/>
        </w:rPr>
        <w:tab/>
        <w:t>Remuneração das Debêntures</w:t>
      </w:r>
    </w:p>
    <w:p w14:paraId="045C38AE" w14:textId="77777777" w:rsidR="007B629E" w:rsidRPr="00307AD8" w:rsidRDefault="007B629E">
      <w:pPr>
        <w:widowControl w:val="0"/>
        <w:suppressAutoHyphens/>
        <w:spacing w:line="340" w:lineRule="exact"/>
        <w:rPr>
          <w:rFonts w:ascii="Arial" w:hAnsi="Arial" w:cs="Arial"/>
          <w:b/>
          <w:sz w:val="22"/>
          <w:szCs w:val="22"/>
        </w:rPr>
      </w:pPr>
    </w:p>
    <w:p w14:paraId="60F72966" w14:textId="77777777" w:rsidR="007B629E" w:rsidRPr="00213F02" w:rsidRDefault="007B629E">
      <w:pPr>
        <w:autoSpaceDE w:val="0"/>
        <w:autoSpaceDN w:val="0"/>
        <w:adjustRightInd w:val="0"/>
        <w:spacing w:line="340" w:lineRule="exact"/>
        <w:rPr>
          <w:rFonts w:ascii="Arial" w:hAnsi="Arial" w:cs="Arial"/>
          <w:sz w:val="22"/>
          <w:szCs w:val="22"/>
        </w:rPr>
      </w:pPr>
      <w:r w:rsidRPr="00307AD8">
        <w:rPr>
          <w:rFonts w:ascii="Arial" w:hAnsi="Arial" w:cs="Arial"/>
          <w:b/>
          <w:sz w:val="22"/>
          <w:szCs w:val="22"/>
        </w:rPr>
        <w:t>4.9.1.</w:t>
      </w:r>
      <w:r w:rsidRPr="00307AD8">
        <w:rPr>
          <w:rFonts w:ascii="Arial" w:hAnsi="Arial" w:cs="Arial"/>
          <w:sz w:val="22"/>
          <w:szCs w:val="22"/>
        </w:rPr>
        <w:tab/>
      </w:r>
      <w:r w:rsidRPr="00307AD8">
        <w:rPr>
          <w:rFonts w:ascii="Arial" w:hAnsi="Arial" w:cs="Arial"/>
          <w:b/>
          <w:i/>
          <w:sz w:val="22"/>
          <w:szCs w:val="22"/>
        </w:rPr>
        <w:t>Atualização Monetária</w:t>
      </w:r>
      <w:r w:rsidRPr="00307AD8">
        <w:rPr>
          <w:rFonts w:ascii="Arial" w:hAnsi="Arial" w:cs="Arial"/>
          <w:sz w:val="22"/>
          <w:szCs w:val="22"/>
        </w:rPr>
        <w:t xml:space="preserve">: </w:t>
      </w:r>
      <w:r w:rsidR="000D4A92" w:rsidRPr="00307AD8">
        <w:rPr>
          <w:rFonts w:ascii="Arial" w:hAnsi="Arial" w:cs="Arial"/>
          <w:sz w:val="22"/>
          <w:szCs w:val="22"/>
        </w:rPr>
        <w:t xml:space="preserve">O Valor Nominal Unitário das Debêntures da Segunda Série não será atualizado monetariamente. </w:t>
      </w:r>
      <w:r w:rsidRPr="00307AD8">
        <w:rPr>
          <w:rFonts w:ascii="Arial" w:hAnsi="Arial" w:cs="Arial"/>
          <w:color w:val="000000"/>
          <w:sz w:val="22"/>
          <w:szCs w:val="22"/>
        </w:rPr>
        <w:t>O Valor Nominal Unitário</w:t>
      </w:r>
      <w:r w:rsidR="005C4BC6">
        <w:rPr>
          <w:rFonts w:ascii="Arial" w:hAnsi="Arial" w:cs="Arial"/>
          <w:color w:val="000000"/>
          <w:sz w:val="22"/>
          <w:szCs w:val="22"/>
        </w:rPr>
        <w:t xml:space="preserve"> </w:t>
      </w:r>
      <w:r w:rsidR="005C4BC6">
        <w:rPr>
          <w:rFonts w:ascii="Arial" w:hAnsi="Arial" w:cs="Arial"/>
          <w:sz w:val="22"/>
          <w:szCs w:val="22"/>
        </w:rPr>
        <w:t>ou saldo do Valor Nominal Unitário</w:t>
      </w:r>
      <w:r w:rsidRPr="00307AD8">
        <w:rPr>
          <w:rFonts w:ascii="Arial" w:hAnsi="Arial" w:cs="Arial"/>
          <w:color w:val="000000"/>
          <w:sz w:val="22"/>
          <w:szCs w:val="22"/>
        </w:rPr>
        <w:t xml:space="preserve"> </w:t>
      </w:r>
      <w:r w:rsidR="000D4A92" w:rsidRPr="00307AD8">
        <w:rPr>
          <w:rFonts w:ascii="Arial" w:hAnsi="Arial" w:cs="Arial"/>
          <w:color w:val="000000"/>
          <w:sz w:val="22"/>
          <w:szCs w:val="22"/>
        </w:rPr>
        <w:t xml:space="preserve">das Debêntures da Primeira Série </w:t>
      </w:r>
      <w:r w:rsidRPr="00307AD8">
        <w:rPr>
          <w:rFonts w:ascii="Arial" w:hAnsi="Arial" w:cs="Arial"/>
          <w:color w:val="000000"/>
          <w:sz w:val="22"/>
          <w:szCs w:val="22"/>
        </w:rPr>
        <w:t xml:space="preserve">será atualizado, a partir da </w:t>
      </w:r>
      <w:r w:rsidR="005C4BC6">
        <w:rPr>
          <w:rFonts w:ascii="Arial" w:hAnsi="Arial" w:cs="Arial"/>
          <w:color w:val="000000"/>
          <w:sz w:val="22"/>
          <w:szCs w:val="22"/>
        </w:rPr>
        <w:t xml:space="preserve">primeira </w:t>
      </w:r>
      <w:r w:rsidRPr="00307AD8">
        <w:rPr>
          <w:rFonts w:ascii="Arial" w:hAnsi="Arial" w:cs="Arial"/>
          <w:color w:val="000000"/>
          <w:sz w:val="22"/>
          <w:szCs w:val="22"/>
        </w:rPr>
        <w:t xml:space="preserve">Data de Integralização, pela variação do </w:t>
      </w:r>
      <w:r w:rsidRPr="00307AD8">
        <w:rPr>
          <w:rFonts w:ascii="Arial" w:hAnsi="Arial" w:cs="Arial"/>
          <w:sz w:val="22"/>
          <w:szCs w:val="22"/>
          <w:lang w:val="x-none"/>
        </w:rPr>
        <w:t>Índice Nacional de Preços ao</w:t>
      </w:r>
      <w:r w:rsidRPr="00307AD8">
        <w:rPr>
          <w:rFonts w:ascii="Arial" w:hAnsi="Arial" w:cs="Arial"/>
          <w:sz w:val="22"/>
          <w:szCs w:val="22"/>
        </w:rPr>
        <w:t xml:space="preserve"> </w:t>
      </w:r>
      <w:r w:rsidRPr="00307AD8">
        <w:rPr>
          <w:rFonts w:ascii="Arial" w:hAnsi="Arial" w:cs="Arial"/>
          <w:sz w:val="22"/>
          <w:szCs w:val="22"/>
          <w:lang w:val="x-none"/>
        </w:rPr>
        <w:t>Consumidor Amplo, divulgado pelo Instituto Brasileiro de Geografia e</w:t>
      </w:r>
      <w:r w:rsidRPr="00307AD8">
        <w:rPr>
          <w:rFonts w:ascii="Arial" w:hAnsi="Arial" w:cs="Arial"/>
          <w:sz w:val="22"/>
          <w:szCs w:val="22"/>
        </w:rPr>
        <w:t xml:space="preserve"> </w:t>
      </w:r>
      <w:r w:rsidRPr="00307AD8">
        <w:rPr>
          <w:rFonts w:ascii="Arial" w:hAnsi="Arial" w:cs="Arial"/>
          <w:sz w:val="22"/>
          <w:szCs w:val="22"/>
          <w:lang w:val="x-none"/>
        </w:rPr>
        <w:t>Estatística (“</w:t>
      </w:r>
      <w:r w:rsidRPr="00307AD8">
        <w:rPr>
          <w:rFonts w:ascii="Arial" w:hAnsi="Arial" w:cs="Arial"/>
          <w:sz w:val="22"/>
          <w:szCs w:val="22"/>
          <w:u w:val="single"/>
          <w:lang w:val="x-none"/>
        </w:rPr>
        <w:t>IPCA</w:t>
      </w:r>
      <w:r w:rsidRPr="00307AD8">
        <w:rPr>
          <w:rFonts w:ascii="Arial" w:hAnsi="Arial" w:cs="Arial"/>
          <w:sz w:val="22"/>
          <w:szCs w:val="22"/>
          <w:lang w:val="x-none"/>
        </w:rPr>
        <w:t>”)</w:t>
      </w:r>
      <w:r w:rsidRPr="00307AD8">
        <w:rPr>
          <w:rFonts w:ascii="Arial" w:hAnsi="Arial" w:cs="Arial"/>
          <w:color w:val="000000"/>
          <w:sz w:val="22"/>
          <w:szCs w:val="22"/>
        </w:rPr>
        <w:t xml:space="preserve">, conforme fórmula abaixo prevista, sendo o produto da atualização incorporado ao Valor Nominal Unitário das Debêntures </w:t>
      </w:r>
      <w:r w:rsidR="000D4A92" w:rsidRPr="00307AD8">
        <w:rPr>
          <w:rFonts w:ascii="Arial" w:hAnsi="Arial" w:cs="Arial"/>
          <w:color w:val="000000"/>
          <w:sz w:val="22"/>
          <w:szCs w:val="22"/>
        </w:rPr>
        <w:t xml:space="preserve">da Primeira Série </w:t>
      </w:r>
      <w:r w:rsidRPr="00307AD8">
        <w:rPr>
          <w:rFonts w:ascii="Arial" w:hAnsi="Arial" w:cs="Arial"/>
          <w:color w:val="000000"/>
          <w:sz w:val="22"/>
          <w:szCs w:val="22"/>
        </w:rPr>
        <w:t>ou seu saldo, conforme o caso, automaticamente (“</w:t>
      </w:r>
      <w:r w:rsidRPr="00307AD8">
        <w:rPr>
          <w:rFonts w:ascii="Arial" w:hAnsi="Arial" w:cs="Arial"/>
          <w:color w:val="000000"/>
          <w:sz w:val="22"/>
          <w:szCs w:val="22"/>
          <w:u w:val="single"/>
        </w:rPr>
        <w:t>Valor Nominal Unitário Atualizado das Debêntures</w:t>
      </w:r>
      <w:r w:rsidR="000D4A92" w:rsidRPr="00307AD8">
        <w:rPr>
          <w:rFonts w:ascii="Arial" w:hAnsi="Arial" w:cs="Arial"/>
          <w:color w:val="000000"/>
          <w:sz w:val="22"/>
          <w:szCs w:val="22"/>
          <w:u w:val="single"/>
        </w:rPr>
        <w:t xml:space="preserve"> da Primeira Série</w:t>
      </w:r>
      <w:r w:rsidRPr="00307AD8">
        <w:rPr>
          <w:rFonts w:ascii="Arial" w:hAnsi="Arial" w:cs="Arial"/>
          <w:color w:val="000000"/>
          <w:sz w:val="22"/>
          <w:szCs w:val="22"/>
        </w:rPr>
        <w:t>”):</w:t>
      </w:r>
      <w:r w:rsidR="007975C7" w:rsidRPr="00307AD8">
        <w:rPr>
          <w:rFonts w:ascii="Arial" w:hAnsi="Arial" w:cs="Arial"/>
          <w:color w:val="000000"/>
          <w:sz w:val="22"/>
          <w:szCs w:val="22"/>
        </w:rPr>
        <w:t xml:space="preserve"> </w:t>
      </w:r>
    </w:p>
    <w:p w14:paraId="04FC251F" w14:textId="77777777" w:rsidR="007B629E" w:rsidRPr="00213F02" w:rsidRDefault="007B629E">
      <w:pPr>
        <w:pStyle w:val="p0"/>
        <w:widowControl w:val="0"/>
        <w:tabs>
          <w:tab w:val="clear" w:pos="720"/>
        </w:tabs>
        <w:suppressAutoHyphens/>
        <w:spacing w:line="340" w:lineRule="exact"/>
        <w:rPr>
          <w:rFonts w:ascii="Arial" w:hAnsi="Arial" w:cs="Arial"/>
          <w:sz w:val="22"/>
          <w:szCs w:val="22"/>
        </w:rPr>
      </w:pPr>
    </w:p>
    <w:p w14:paraId="5828BB6D" w14:textId="77777777" w:rsidR="007B629E" w:rsidRPr="00C70237" w:rsidRDefault="007B629E">
      <w:pPr>
        <w:pStyle w:val="p0"/>
        <w:widowControl w:val="0"/>
        <w:suppressAutoHyphens/>
        <w:spacing w:line="340" w:lineRule="exact"/>
        <w:rPr>
          <w:rFonts w:ascii="Arial" w:hAnsi="Arial" w:cs="Arial"/>
          <w:sz w:val="22"/>
          <w:szCs w:val="22"/>
        </w:rPr>
      </w:pPr>
      <w:r w:rsidRPr="00C70237">
        <w:rPr>
          <w:rFonts w:ascii="Arial" w:hAnsi="Arial" w:cs="Arial"/>
          <w:sz w:val="22"/>
          <w:szCs w:val="22"/>
        </w:rPr>
        <w:t xml:space="preserve">                                                           </w:t>
      </w:r>
      <w:r w:rsidRPr="00C70237">
        <w:rPr>
          <w:rFonts w:ascii="Tahoma" w:hAnsi="Tahoma" w:cs="Tahoma"/>
          <w:i/>
          <w:sz w:val="22"/>
          <w:szCs w:val="22"/>
        </w:rPr>
        <w:t xml:space="preserve"> VN</w:t>
      </w:r>
      <w:r w:rsidRPr="00C70237">
        <w:rPr>
          <w:rFonts w:ascii="Tahoma" w:hAnsi="Tahoma" w:cs="Tahoma"/>
          <w:i/>
          <w:sz w:val="22"/>
          <w:szCs w:val="22"/>
          <w:vertAlign w:val="subscript"/>
        </w:rPr>
        <w:t>a</w:t>
      </w:r>
      <w:r w:rsidRPr="00C70237">
        <w:rPr>
          <w:rFonts w:ascii="Tahoma" w:hAnsi="Tahoma" w:cs="Tahoma"/>
          <w:i/>
          <w:sz w:val="22"/>
          <w:szCs w:val="22"/>
        </w:rPr>
        <w:t xml:space="preserve"> = VN</w:t>
      </w:r>
      <w:r w:rsidRPr="00C70237">
        <w:rPr>
          <w:rFonts w:ascii="Tahoma" w:hAnsi="Tahoma" w:cs="Tahoma"/>
          <w:i/>
          <w:sz w:val="22"/>
          <w:szCs w:val="22"/>
          <w:vertAlign w:val="subscript"/>
        </w:rPr>
        <w:t>e</w:t>
      </w:r>
      <w:r w:rsidRPr="00C70237">
        <w:rPr>
          <w:rFonts w:ascii="Tahoma" w:hAnsi="Tahoma" w:cs="Tahoma"/>
          <w:i/>
          <w:sz w:val="22"/>
          <w:szCs w:val="22"/>
        </w:rPr>
        <w:t xml:space="preserve"> x C</w:t>
      </w:r>
    </w:p>
    <w:p w14:paraId="2DAB2209"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p>
    <w:p w14:paraId="19457A28" w14:textId="77777777" w:rsidR="007B629E" w:rsidRPr="00C70237" w:rsidRDefault="007B629E">
      <w:pPr>
        <w:pStyle w:val="p0"/>
        <w:widowControl w:val="0"/>
        <w:suppressAutoHyphens/>
        <w:spacing w:line="340" w:lineRule="exact"/>
        <w:rPr>
          <w:rFonts w:ascii="Arial" w:hAnsi="Arial" w:cs="Arial"/>
          <w:sz w:val="22"/>
          <w:szCs w:val="22"/>
        </w:rPr>
      </w:pPr>
      <w:r w:rsidRPr="00C70237">
        <w:rPr>
          <w:rFonts w:ascii="Arial" w:hAnsi="Arial" w:cs="Arial"/>
          <w:sz w:val="22"/>
          <w:szCs w:val="22"/>
        </w:rPr>
        <w:t xml:space="preserve">Onde: </w:t>
      </w:r>
    </w:p>
    <w:p w14:paraId="196BFD91" w14:textId="77777777" w:rsidR="007B629E" w:rsidRPr="00C70237" w:rsidRDefault="007B629E">
      <w:pPr>
        <w:pStyle w:val="p0"/>
        <w:widowControl w:val="0"/>
        <w:suppressAutoHyphens/>
        <w:spacing w:line="340" w:lineRule="exact"/>
        <w:rPr>
          <w:rFonts w:ascii="Arial" w:hAnsi="Arial" w:cs="Arial"/>
          <w:sz w:val="22"/>
          <w:szCs w:val="22"/>
          <w:u w:val="single"/>
        </w:rPr>
      </w:pPr>
    </w:p>
    <w:p w14:paraId="5EEB5D85" w14:textId="77777777" w:rsidR="007B629E" w:rsidRPr="00307AD8" w:rsidRDefault="007B629E">
      <w:pPr>
        <w:pStyle w:val="p0"/>
        <w:widowControl w:val="0"/>
        <w:suppressAutoHyphens/>
        <w:spacing w:line="340" w:lineRule="exact"/>
        <w:rPr>
          <w:rFonts w:ascii="Arial" w:hAnsi="Arial" w:cs="Arial"/>
          <w:sz w:val="22"/>
          <w:szCs w:val="22"/>
        </w:rPr>
      </w:pPr>
      <w:r w:rsidRPr="00C70237">
        <w:rPr>
          <w:rFonts w:ascii="Arial" w:hAnsi="Arial" w:cs="Arial"/>
          <w:b/>
          <w:sz w:val="22"/>
          <w:szCs w:val="22"/>
        </w:rPr>
        <w:t>VN</w:t>
      </w:r>
      <w:r w:rsidRPr="00C70237">
        <w:rPr>
          <w:rFonts w:ascii="Arial" w:hAnsi="Arial" w:cs="Arial"/>
          <w:b/>
          <w:sz w:val="22"/>
          <w:szCs w:val="22"/>
          <w:vertAlign w:val="subscript"/>
        </w:rPr>
        <w:t>a</w:t>
      </w:r>
      <w:r w:rsidRPr="00C70237">
        <w:rPr>
          <w:rFonts w:ascii="Arial" w:hAnsi="Arial" w:cs="Arial"/>
          <w:sz w:val="22"/>
          <w:szCs w:val="22"/>
        </w:rPr>
        <w:t xml:space="preserve"> = Valor Nominal Unitário Atualizado das </w:t>
      </w:r>
      <w:r w:rsidRPr="00307AD8">
        <w:rPr>
          <w:rFonts w:ascii="Arial" w:hAnsi="Arial" w:cs="Arial"/>
          <w:sz w:val="22"/>
          <w:szCs w:val="22"/>
        </w:rPr>
        <w:t>Debêntures</w:t>
      </w:r>
      <w:r w:rsidR="003312E0" w:rsidRPr="00307AD8">
        <w:rPr>
          <w:rFonts w:ascii="Arial" w:hAnsi="Arial" w:cs="Arial"/>
          <w:sz w:val="22"/>
          <w:szCs w:val="22"/>
        </w:rPr>
        <w:t xml:space="preserve"> da Primeira Série</w:t>
      </w:r>
      <w:r w:rsidRPr="00307AD8">
        <w:rPr>
          <w:rFonts w:ascii="Arial" w:hAnsi="Arial" w:cs="Arial"/>
          <w:sz w:val="22"/>
          <w:szCs w:val="22"/>
        </w:rPr>
        <w:t>, calculado com 8 (oito) casas decimais, sem arredondamento;</w:t>
      </w:r>
    </w:p>
    <w:p w14:paraId="066F99DA" w14:textId="77777777" w:rsidR="007B629E" w:rsidRPr="00307AD8" w:rsidRDefault="007B629E">
      <w:pPr>
        <w:pStyle w:val="p0"/>
        <w:widowControl w:val="0"/>
        <w:suppressAutoHyphens/>
        <w:spacing w:line="340" w:lineRule="exact"/>
        <w:rPr>
          <w:rFonts w:ascii="Arial" w:hAnsi="Arial" w:cs="Arial"/>
          <w:sz w:val="22"/>
          <w:szCs w:val="22"/>
        </w:rPr>
      </w:pPr>
    </w:p>
    <w:p w14:paraId="026DEE35"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VN</w:t>
      </w:r>
      <w:r w:rsidRPr="00307AD8">
        <w:rPr>
          <w:rFonts w:ascii="Arial" w:hAnsi="Arial" w:cs="Arial"/>
          <w:b/>
          <w:sz w:val="22"/>
          <w:szCs w:val="22"/>
          <w:vertAlign w:val="subscript"/>
        </w:rPr>
        <w:t>e</w:t>
      </w:r>
      <w:r w:rsidRPr="00307AD8">
        <w:rPr>
          <w:rFonts w:ascii="Arial" w:hAnsi="Arial" w:cs="Arial"/>
          <w:sz w:val="22"/>
          <w:szCs w:val="22"/>
        </w:rPr>
        <w:t xml:space="preserve"> = Valor Nominal Unitário das Debêntures</w:t>
      </w:r>
      <w:r w:rsidR="003312E0" w:rsidRPr="00307AD8">
        <w:rPr>
          <w:rFonts w:ascii="Arial" w:hAnsi="Arial" w:cs="Arial"/>
          <w:sz w:val="22"/>
          <w:szCs w:val="22"/>
        </w:rPr>
        <w:t xml:space="preserve"> da Primeira Série</w:t>
      </w:r>
      <w:r w:rsidRPr="00307AD8">
        <w:rPr>
          <w:rFonts w:ascii="Arial" w:hAnsi="Arial" w:cs="Arial"/>
          <w:sz w:val="22"/>
          <w:szCs w:val="22"/>
        </w:rPr>
        <w:t xml:space="preserve"> após atualização, incorporação de juros ou amortização</w:t>
      </w:r>
      <w:r w:rsidR="003312E0" w:rsidRPr="00307AD8">
        <w:rPr>
          <w:rFonts w:ascii="Arial" w:hAnsi="Arial" w:cs="Arial"/>
          <w:sz w:val="22"/>
          <w:szCs w:val="22"/>
        </w:rPr>
        <w:t>,</w:t>
      </w:r>
      <w:r w:rsidRPr="00307AD8">
        <w:rPr>
          <w:rFonts w:ascii="Arial" w:hAnsi="Arial" w:cs="Arial"/>
          <w:sz w:val="22"/>
          <w:szCs w:val="22"/>
        </w:rPr>
        <w:t xml:space="preserve"> se houver, referenciado à Data de Integralização, calculado/informado;</w:t>
      </w:r>
    </w:p>
    <w:p w14:paraId="4E580899" w14:textId="77777777" w:rsidR="007B629E" w:rsidRPr="00307AD8" w:rsidRDefault="007B629E">
      <w:pPr>
        <w:pStyle w:val="p0"/>
        <w:widowControl w:val="0"/>
        <w:suppressAutoHyphens/>
        <w:spacing w:line="340" w:lineRule="exact"/>
        <w:rPr>
          <w:rFonts w:ascii="Arial" w:hAnsi="Arial" w:cs="Arial"/>
          <w:sz w:val="22"/>
          <w:szCs w:val="22"/>
        </w:rPr>
      </w:pPr>
    </w:p>
    <w:p w14:paraId="224EA8E8"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C</w:t>
      </w:r>
      <w:r w:rsidRPr="00307AD8">
        <w:rPr>
          <w:rFonts w:ascii="Arial" w:hAnsi="Arial" w:cs="Arial"/>
          <w:sz w:val="22"/>
          <w:szCs w:val="22"/>
        </w:rPr>
        <w:t xml:space="preserve"> = Fator da variação acumulada do IPCA calculado com 8 (oito) casas decimais, sem arredondamento, apurado da seguinte forma:</w:t>
      </w:r>
    </w:p>
    <w:p w14:paraId="3EB29629" w14:textId="77777777" w:rsidR="007B629E" w:rsidRPr="00307AD8" w:rsidRDefault="007B629E">
      <w:pPr>
        <w:pStyle w:val="p0"/>
        <w:widowControl w:val="0"/>
        <w:suppressAutoHyphens/>
        <w:spacing w:line="340" w:lineRule="exact"/>
        <w:jc w:val="left"/>
        <w:rPr>
          <w:rFonts w:ascii="Arial" w:hAnsi="Arial" w:cs="Arial"/>
          <w:sz w:val="22"/>
          <w:szCs w:val="22"/>
        </w:rPr>
      </w:pPr>
    </w:p>
    <w:p w14:paraId="6437807A" w14:textId="77777777" w:rsidR="007B629E" w:rsidRPr="0035057F" w:rsidRDefault="0035057F">
      <w:pPr>
        <w:autoSpaceDE w:val="0"/>
        <w:autoSpaceDN w:val="0"/>
        <w:adjustRightInd w:val="0"/>
        <w:spacing w:line="480" w:lineRule="auto"/>
        <w:contextualSpacing/>
        <w:jc w:val="center"/>
        <w:rPr>
          <w:rFonts w:ascii="Arial" w:hAnsi="Arial" w:cs="Arial"/>
          <w:sz w:val="22"/>
          <w:szCs w:val="22"/>
        </w:rPr>
      </w:pPr>
      <m:oMathPara>
        <m:oMath>
          <m:r>
            <w:rPr>
              <w:rFonts w:ascii="Cambria Math" w:hAnsi="Cambria Math" w:cs="Arial"/>
              <w:sz w:val="22"/>
              <w:szCs w:val="22"/>
            </w:rPr>
            <m:t>C=</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n</m:t>
              </m:r>
            </m:sup>
            <m:e>
              <m:d>
                <m:dPr>
                  <m:begChr m:val="["/>
                  <m:endChr m:val="]"/>
                  <m:ctrlPr>
                    <w:rPr>
                      <w:rFonts w:ascii="Cambria Math" w:hAnsi="Cambria Math" w:cs="Arial"/>
                      <w:i/>
                      <w:sz w:val="22"/>
                      <w:szCs w:val="22"/>
                    </w:rPr>
                  </m:ctrlPr>
                </m:dPr>
                <m:e>
                  <m:sSup>
                    <m:sSupPr>
                      <m:ctrlPr>
                        <w:rPr>
                          <w:rFonts w:ascii="Cambria Math" w:hAnsi="Cambria Math" w:cs="Arial"/>
                          <w:i/>
                          <w:sz w:val="22"/>
                          <w:szCs w:val="22"/>
                        </w:rPr>
                      </m:ctrlPr>
                    </m:sSupPr>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NI</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NI</m:t>
                                  </m:r>
                                </m:e>
                                <m:sub>
                                  <m:r>
                                    <w:rPr>
                                      <w:rFonts w:ascii="Cambria Math" w:hAnsi="Cambria Math" w:cs="Arial"/>
                                      <w:sz w:val="22"/>
                                      <w:szCs w:val="22"/>
                                    </w:rPr>
                                    <m:t>k-1</m:t>
                                  </m:r>
                                </m:sub>
                              </m:sSub>
                            </m:den>
                          </m:f>
                        </m:e>
                      </m:d>
                    </m:e>
                    <m:sup>
                      <m:f>
                        <m:fPr>
                          <m:ctrlPr>
                            <w:rPr>
                              <w:rFonts w:ascii="Cambria Math" w:hAnsi="Cambria Math" w:cs="Arial"/>
                              <w:i/>
                              <w:sz w:val="22"/>
                              <w:szCs w:val="22"/>
                            </w:rPr>
                          </m:ctrlPr>
                        </m:fPr>
                        <m:num>
                          <m:r>
                            <w:rPr>
                              <w:rFonts w:ascii="Cambria Math" w:hAnsi="Cambria Math" w:cs="Arial"/>
                              <w:sz w:val="22"/>
                              <w:szCs w:val="22"/>
                            </w:rPr>
                            <m:t>dup</m:t>
                          </m:r>
                        </m:num>
                        <m:den>
                          <m:r>
                            <w:rPr>
                              <w:rFonts w:ascii="Cambria Math" w:hAnsi="Cambria Math" w:cs="Arial"/>
                              <w:sz w:val="22"/>
                              <w:szCs w:val="22"/>
                            </w:rPr>
                            <m:t>dut</m:t>
                          </m:r>
                        </m:den>
                      </m:f>
                    </m:sup>
                  </m:sSup>
                </m:e>
              </m:d>
            </m:e>
          </m:nary>
        </m:oMath>
      </m:oMathPara>
    </w:p>
    <w:p w14:paraId="4048C381" w14:textId="77777777" w:rsidR="007B629E" w:rsidRPr="00307AD8" w:rsidRDefault="007B629E">
      <w:pPr>
        <w:pStyle w:val="p0"/>
        <w:widowControl w:val="0"/>
        <w:suppressAutoHyphens/>
        <w:spacing w:line="240" w:lineRule="auto"/>
        <w:jc w:val="left"/>
        <w:rPr>
          <w:rFonts w:ascii="Arial" w:hAnsi="Arial" w:cs="Arial"/>
          <w:sz w:val="22"/>
          <w:szCs w:val="22"/>
        </w:rPr>
      </w:pPr>
    </w:p>
    <w:p w14:paraId="4280F704"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sz w:val="22"/>
          <w:szCs w:val="22"/>
        </w:rPr>
        <w:t>Onde:</w:t>
      </w:r>
    </w:p>
    <w:p w14:paraId="68913568" w14:textId="77777777" w:rsidR="007B629E" w:rsidRPr="00307AD8" w:rsidRDefault="007B629E">
      <w:pPr>
        <w:pStyle w:val="p0"/>
        <w:widowControl w:val="0"/>
        <w:suppressAutoHyphens/>
        <w:spacing w:line="340" w:lineRule="exact"/>
        <w:rPr>
          <w:rFonts w:ascii="Arial" w:hAnsi="Arial" w:cs="Arial"/>
          <w:sz w:val="22"/>
          <w:szCs w:val="22"/>
        </w:rPr>
      </w:pPr>
    </w:p>
    <w:p w14:paraId="25BAD8A2"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k</w:t>
      </w:r>
      <w:r w:rsidRPr="00307AD8">
        <w:rPr>
          <w:rFonts w:ascii="Arial" w:hAnsi="Arial" w:cs="Arial"/>
          <w:sz w:val="22"/>
          <w:szCs w:val="22"/>
        </w:rPr>
        <w:t xml:space="preserve"> = número de ordem de NI</w:t>
      </w:r>
      <w:r w:rsidRPr="00307AD8">
        <w:rPr>
          <w:rFonts w:ascii="Arial" w:hAnsi="Arial" w:cs="Arial"/>
          <w:sz w:val="22"/>
          <w:szCs w:val="22"/>
          <w:vertAlign w:val="subscript"/>
        </w:rPr>
        <w:t>k</w:t>
      </w:r>
      <w:r w:rsidRPr="00307AD8">
        <w:rPr>
          <w:rFonts w:ascii="Arial" w:hAnsi="Arial" w:cs="Arial"/>
          <w:sz w:val="22"/>
          <w:szCs w:val="22"/>
        </w:rPr>
        <w:t>, variando de 1 até n;</w:t>
      </w:r>
    </w:p>
    <w:p w14:paraId="0C159061" w14:textId="77777777" w:rsidR="007B629E" w:rsidRPr="00307AD8" w:rsidRDefault="007B629E">
      <w:pPr>
        <w:pStyle w:val="p0"/>
        <w:widowControl w:val="0"/>
        <w:suppressAutoHyphens/>
        <w:spacing w:line="340" w:lineRule="exact"/>
        <w:rPr>
          <w:rFonts w:ascii="Arial" w:hAnsi="Arial" w:cs="Arial"/>
          <w:sz w:val="22"/>
          <w:szCs w:val="22"/>
        </w:rPr>
      </w:pPr>
    </w:p>
    <w:p w14:paraId="32507E54"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n</w:t>
      </w:r>
      <w:r w:rsidRPr="00307AD8">
        <w:rPr>
          <w:rFonts w:ascii="Arial" w:hAnsi="Arial" w:cs="Arial"/>
          <w:sz w:val="22"/>
          <w:szCs w:val="22"/>
        </w:rPr>
        <w:t xml:space="preserve"> = número total de números índices considerados na atualização, sendo "n" um número inteiro;</w:t>
      </w:r>
    </w:p>
    <w:p w14:paraId="550B32FB" w14:textId="77777777" w:rsidR="007B629E" w:rsidRPr="00307AD8" w:rsidRDefault="007B629E">
      <w:pPr>
        <w:pStyle w:val="p0"/>
        <w:widowControl w:val="0"/>
        <w:suppressAutoHyphens/>
        <w:spacing w:line="340" w:lineRule="exact"/>
        <w:rPr>
          <w:rFonts w:ascii="Arial" w:hAnsi="Arial" w:cs="Arial"/>
          <w:sz w:val="22"/>
          <w:szCs w:val="22"/>
        </w:rPr>
      </w:pPr>
    </w:p>
    <w:p w14:paraId="29AFB88D"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NI</w:t>
      </w:r>
      <w:r w:rsidRPr="00307AD8">
        <w:rPr>
          <w:rFonts w:ascii="Arial" w:hAnsi="Arial" w:cs="Arial"/>
          <w:b/>
          <w:sz w:val="22"/>
          <w:szCs w:val="22"/>
          <w:vertAlign w:val="subscript"/>
        </w:rPr>
        <w:t>k</w:t>
      </w:r>
      <w:r w:rsidRPr="00307AD8">
        <w:rPr>
          <w:rFonts w:ascii="Arial" w:hAnsi="Arial" w:cs="Arial"/>
          <w:sz w:val="22"/>
          <w:szCs w:val="22"/>
        </w:rPr>
        <w:t xml:space="preserve"> = em data anterior ou na própria Data de Aniversário (conforme abaixo definido), atualização pelo valor do número índice do IPCA no mês anterior, disponível no mês de atualização; </w:t>
      </w:r>
    </w:p>
    <w:p w14:paraId="5547CC3E" w14:textId="77777777" w:rsidR="007B629E" w:rsidRPr="00307AD8" w:rsidRDefault="007B629E">
      <w:pPr>
        <w:pStyle w:val="p0"/>
        <w:widowControl w:val="0"/>
        <w:suppressAutoHyphens/>
        <w:spacing w:line="340" w:lineRule="exact"/>
        <w:rPr>
          <w:rFonts w:ascii="Arial" w:hAnsi="Arial" w:cs="Arial"/>
          <w:sz w:val="22"/>
          <w:szCs w:val="22"/>
        </w:rPr>
      </w:pPr>
    </w:p>
    <w:p w14:paraId="3E734A41"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NI</w:t>
      </w:r>
      <w:r w:rsidRPr="00307AD8">
        <w:rPr>
          <w:rFonts w:ascii="Arial" w:hAnsi="Arial" w:cs="Arial"/>
          <w:b/>
          <w:sz w:val="22"/>
          <w:szCs w:val="22"/>
          <w:vertAlign w:val="subscript"/>
        </w:rPr>
        <w:t>k-1</w:t>
      </w:r>
      <w:r w:rsidRPr="00307AD8">
        <w:rPr>
          <w:rFonts w:ascii="Arial" w:hAnsi="Arial" w:cs="Arial"/>
          <w:sz w:val="22"/>
          <w:szCs w:val="22"/>
        </w:rPr>
        <w:t xml:space="preserve"> = valor do número índice do IPCA do mês imediatamente anterior ao utilizado em NI</w:t>
      </w:r>
      <w:r w:rsidRPr="00307AD8">
        <w:rPr>
          <w:rFonts w:ascii="Arial" w:hAnsi="Arial" w:cs="Arial"/>
          <w:sz w:val="22"/>
          <w:szCs w:val="22"/>
          <w:vertAlign w:val="subscript"/>
        </w:rPr>
        <w:t>k</w:t>
      </w:r>
      <w:r w:rsidRPr="00307AD8">
        <w:rPr>
          <w:rFonts w:ascii="Arial" w:hAnsi="Arial" w:cs="Arial"/>
          <w:sz w:val="22"/>
          <w:szCs w:val="22"/>
        </w:rPr>
        <w:t>;</w:t>
      </w:r>
    </w:p>
    <w:p w14:paraId="67F47062" w14:textId="77777777" w:rsidR="007B629E" w:rsidRPr="00307AD8" w:rsidRDefault="007B629E">
      <w:pPr>
        <w:pStyle w:val="p0"/>
        <w:widowControl w:val="0"/>
        <w:suppressAutoHyphens/>
        <w:spacing w:line="340" w:lineRule="exact"/>
        <w:rPr>
          <w:rFonts w:ascii="Arial" w:hAnsi="Arial" w:cs="Arial"/>
          <w:sz w:val="22"/>
          <w:szCs w:val="22"/>
        </w:rPr>
      </w:pPr>
    </w:p>
    <w:p w14:paraId="27885876"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dup</w:t>
      </w:r>
      <w:r w:rsidRPr="00307AD8">
        <w:rPr>
          <w:rFonts w:ascii="Arial" w:hAnsi="Arial" w:cs="Arial"/>
          <w:sz w:val="22"/>
          <w:szCs w:val="22"/>
        </w:rPr>
        <w:t xml:space="preserve"> = número de Dias Úteis entre a última Data de Aniversário mensal das Debêntures ou a primeira Data de Integralização das Debêntures e a data de cálculo, limitado ao número total de Dias Úteis de vigência do número-índice do IPCA, sendo "dup" um número inteiro; e</w:t>
      </w:r>
    </w:p>
    <w:p w14:paraId="34B6802F" w14:textId="77777777" w:rsidR="007B629E" w:rsidRPr="00307AD8" w:rsidRDefault="007B629E">
      <w:pPr>
        <w:pStyle w:val="p0"/>
        <w:widowControl w:val="0"/>
        <w:suppressAutoHyphens/>
        <w:spacing w:line="340" w:lineRule="exact"/>
        <w:rPr>
          <w:rFonts w:ascii="Arial" w:hAnsi="Arial" w:cs="Arial"/>
          <w:sz w:val="22"/>
          <w:szCs w:val="22"/>
        </w:rPr>
      </w:pPr>
    </w:p>
    <w:p w14:paraId="58605254"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dut</w:t>
      </w:r>
      <w:r w:rsidRPr="00307AD8">
        <w:rPr>
          <w:rFonts w:ascii="Arial" w:hAnsi="Arial" w:cs="Arial"/>
          <w:sz w:val="22"/>
          <w:szCs w:val="22"/>
        </w:rPr>
        <w:t xml:space="preserve"> = número de Dias Úteis contidos entre a Data de Aniversário imediatamente anterior, </w:t>
      </w:r>
      <w:r w:rsidR="00E33D99">
        <w:rPr>
          <w:rFonts w:ascii="Arial" w:hAnsi="Arial" w:cs="Arial"/>
          <w:sz w:val="22"/>
          <w:szCs w:val="22"/>
        </w:rPr>
        <w:t>inclusive</w:t>
      </w:r>
      <w:r w:rsidRPr="00307AD8">
        <w:rPr>
          <w:rFonts w:ascii="Arial" w:hAnsi="Arial" w:cs="Arial"/>
          <w:sz w:val="22"/>
          <w:szCs w:val="22"/>
        </w:rPr>
        <w:t xml:space="preserve">, e a próxima Data de Aniversário, </w:t>
      </w:r>
      <w:r w:rsidR="00E33D99">
        <w:rPr>
          <w:rFonts w:ascii="Arial" w:hAnsi="Arial" w:cs="Arial"/>
          <w:sz w:val="22"/>
          <w:szCs w:val="22"/>
        </w:rPr>
        <w:t>exclusive</w:t>
      </w:r>
      <w:r w:rsidRPr="00307AD8">
        <w:rPr>
          <w:rFonts w:ascii="Arial" w:hAnsi="Arial" w:cs="Arial"/>
          <w:sz w:val="22"/>
          <w:szCs w:val="22"/>
        </w:rPr>
        <w:t>, sendo "dut" um número inteiro.</w:t>
      </w:r>
    </w:p>
    <w:p w14:paraId="024356C2" w14:textId="77777777" w:rsidR="007B629E" w:rsidRPr="00307AD8" w:rsidRDefault="007B629E">
      <w:pPr>
        <w:pStyle w:val="p0"/>
        <w:widowControl w:val="0"/>
        <w:suppressAutoHyphens/>
        <w:spacing w:line="340" w:lineRule="exact"/>
        <w:rPr>
          <w:rFonts w:ascii="Arial" w:hAnsi="Arial" w:cs="Arial"/>
          <w:sz w:val="22"/>
          <w:szCs w:val="22"/>
        </w:rPr>
      </w:pPr>
    </w:p>
    <w:p w14:paraId="6C63F5B7"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sz w:val="22"/>
          <w:szCs w:val="22"/>
        </w:rPr>
        <w:t>Observações:</w:t>
      </w:r>
    </w:p>
    <w:p w14:paraId="51D651E3" w14:textId="77777777" w:rsidR="007B629E" w:rsidRPr="00307AD8" w:rsidRDefault="007B629E">
      <w:pPr>
        <w:pStyle w:val="p0"/>
        <w:widowControl w:val="0"/>
        <w:suppressAutoHyphens/>
        <w:spacing w:line="340" w:lineRule="exact"/>
        <w:rPr>
          <w:rFonts w:ascii="Arial" w:hAnsi="Arial" w:cs="Arial"/>
          <w:b/>
          <w:sz w:val="22"/>
          <w:szCs w:val="22"/>
        </w:rPr>
      </w:pPr>
    </w:p>
    <w:p w14:paraId="26104B4E" w14:textId="77777777" w:rsidR="007B629E" w:rsidRPr="00307AD8" w:rsidRDefault="007B629E">
      <w:pPr>
        <w:pStyle w:val="p0"/>
        <w:widowControl w:val="0"/>
        <w:numPr>
          <w:ilvl w:val="0"/>
          <w:numId w:val="98"/>
        </w:numPr>
        <w:suppressAutoHyphens/>
        <w:spacing w:line="240" w:lineRule="auto"/>
        <w:rPr>
          <w:rFonts w:ascii="Arial" w:hAnsi="Arial" w:cs="Arial"/>
          <w:sz w:val="22"/>
          <w:szCs w:val="22"/>
        </w:rPr>
      </w:pPr>
      <w:r w:rsidRPr="00307AD8">
        <w:rPr>
          <w:rFonts w:ascii="Arial" w:hAnsi="Arial" w:cs="Arial"/>
          <w:sz w:val="22"/>
          <w:szCs w:val="22"/>
        </w:rPr>
        <w:t>Os fatores resultantes da expressão são considerados com 8 (oito) casas decimais, sem arredondamento.</w:t>
      </w:r>
    </w:p>
    <w:p w14:paraId="5A25C102" w14:textId="77777777" w:rsidR="007B629E" w:rsidRPr="00307AD8" w:rsidRDefault="007B629E">
      <w:pPr>
        <w:pStyle w:val="p0"/>
        <w:widowControl w:val="0"/>
        <w:suppressAutoHyphens/>
        <w:spacing w:line="340" w:lineRule="exact"/>
        <w:rPr>
          <w:rFonts w:ascii="Arial" w:hAnsi="Arial" w:cs="Arial"/>
          <w:sz w:val="22"/>
          <w:szCs w:val="22"/>
        </w:rPr>
      </w:pPr>
    </w:p>
    <w:p w14:paraId="756A431D" w14:textId="77777777"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O produtório é executado a partir do fator mais recente, acrescentando-se, em seguida, os mais remotos. Os resultados intermediários são calculados com 16 (dezesseis) casas decimais, sem arredondamento.</w:t>
      </w:r>
    </w:p>
    <w:p w14:paraId="089DA421" w14:textId="77777777" w:rsidR="007B629E" w:rsidRPr="00307AD8" w:rsidRDefault="007B629E">
      <w:pPr>
        <w:pStyle w:val="p0"/>
        <w:widowControl w:val="0"/>
        <w:suppressAutoHyphens/>
        <w:spacing w:line="340" w:lineRule="exact"/>
        <w:rPr>
          <w:rFonts w:ascii="Arial" w:hAnsi="Arial" w:cs="Arial"/>
          <w:sz w:val="22"/>
          <w:szCs w:val="22"/>
        </w:rPr>
      </w:pPr>
    </w:p>
    <w:p w14:paraId="22AE2B61" w14:textId="77777777"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O número-índice do IPCA deverá ser utilizado considerando-se idêntico número de casas decimais daquele divulgado pelo IBGE.</w:t>
      </w:r>
    </w:p>
    <w:p w14:paraId="0EC2F438" w14:textId="77777777" w:rsidR="007B629E" w:rsidRPr="00307AD8" w:rsidRDefault="007B629E">
      <w:pPr>
        <w:pStyle w:val="p0"/>
        <w:widowControl w:val="0"/>
        <w:suppressAutoHyphens/>
        <w:spacing w:line="340" w:lineRule="exact"/>
        <w:rPr>
          <w:rFonts w:ascii="Arial" w:hAnsi="Arial" w:cs="Arial"/>
          <w:sz w:val="22"/>
          <w:szCs w:val="22"/>
        </w:rPr>
      </w:pPr>
    </w:p>
    <w:p w14:paraId="681FC2DC" w14:textId="77777777"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A aplicação do IPCA incidirá no menor período permitido pela legislação em vigor.</w:t>
      </w:r>
    </w:p>
    <w:p w14:paraId="25836CCE" w14:textId="77777777" w:rsidR="007B629E" w:rsidRPr="00307AD8" w:rsidRDefault="007B629E">
      <w:pPr>
        <w:pStyle w:val="p0"/>
        <w:widowControl w:val="0"/>
        <w:suppressAutoHyphens/>
        <w:spacing w:line="340" w:lineRule="exact"/>
        <w:rPr>
          <w:rFonts w:ascii="Arial" w:hAnsi="Arial" w:cs="Arial"/>
          <w:sz w:val="22"/>
          <w:szCs w:val="22"/>
        </w:rPr>
      </w:pPr>
    </w:p>
    <w:p w14:paraId="3DF1F07B" w14:textId="581E96DA"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Considera-se como “</w:t>
      </w:r>
      <w:r w:rsidRPr="00307AD8">
        <w:rPr>
          <w:rFonts w:ascii="Arial" w:hAnsi="Arial" w:cs="Arial"/>
          <w:sz w:val="22"/>
          <w:szCs w:val="22"/>
          <w:u w:val="single"/>
        </w:rPr>
        <w:t>Data de Aniversário</w:t>
      </w:r>
      <w:r w:rsidRPr="00307AD8">
        <w:rPr>
          <w:rFonts w:ascii="Arial" w:hAnsi="Arial" w:cs="Arial"/>
          <w:sz w:val="22"/>
          <w:szCs w:val="22"/>
        </w:rPr>
        <w:t xml:space="preserve">” todo </w:t>
      </w:r>
      <w:r w:rsidR="00287B03">
        <w:rPr>
          <w:rFonts w:ascii="Arial" w:hAnsi="Arial" w:cs="Arial"/>
          <w:sz w:val="22"/>
          <w:szCs w:val="22"/>
        </w:rPr>
        <w:t>primeiro</w:t>
      </w:r>
      <w:r w:rsidR="00287B03" w:rsidRPr="00307AD8">
        <w:rPr>
          <w:rFonts w:ascii="Arial" w:hAnsi="Arial" w:cs="Arial"/>
          <w:sz w:val="22"/>
          <w:szCs w:val="22"/>
        </w:rPr>
        <w:t xml:space="preserve"> </w:t>
      </w:r>
      <w:r w:rsidRPr="00307AD8">
        <w:rPr>
          <w:rFonts w:ascii="Arial" w:hAnsi="Arial" w:cs="Arial"/>
          <w:sz w:val="22"/>
          <w:szCs w:val="22"/>
        </w:rPr>
        <w:t xml:space="preserve">Dia Útil </w:t>
      </w:r>
      <w:r w:rsidR="00F37F22">
        <w:rPr>
          <w:rFonts w:ascii="Arial" w:hAnsi="Arial" w:cs="Arial"/>
          <w:sz w:val="22"/>
          <w:szCs w:val="22"/>
        </w:rPr>
        <w:t>subsequente</w:t>
      </w:r>
      <w:r w:rsidRPr="00307AD8">
        <w:rPr>
          <w:rFonts w:ascii="Arial" w:hAnsi="Arial" w:cs="Arial"/>
          <w:sz w:val="22"/>
          <w:szCs w:val="22"/>
        </w:rPr>
        <w:t xml:space="preserve"> ao dia </w:t>
      </w:r>
      <w:del w:id="116" w:author="Bruno Novo" w:date="2020-05-21T07:43:00Z">
        <w:r w:rsidR="00287B03" w:rsidRPr="00307AD8" w:rsidDel="00FD2F7E">
          <w:rPr>
            <w:rFonts w:ascii="Arial" w:hAnsi="Arial" w:cs="Arial"/>
            <w:sz w:val="22"/>
            <w:szCs w:val="22"/>
          </w:rPr>
          <w:delText>1</w:delText>
        </w:r>
        <w:r w:rsidR="00287B03" w:rsidDel="00FD2F7E">
          <w:rPr>
            <w:rFonts w:ascii="Arial" w:hAnsi="Arial" w:cs="Arial"/>
            <w:sz w:val="22"/>
            <w:szCs w:val="22"/>
          </w:rPr>
          <w:delText>4</w:delText>
        </w:r>
        <w:r w:rsidR="00287B03" w:rsidRPr="00307AD8" w:rsidDel="00FD2F7E">
          <w:rPr>
            <w:rFonts w:ascii="Arial" w:hAnsi="Arial" w:cs="Arial"/>
            <w:sz w:val="22"/>
            <w:szCs w:val="22"/>
          </w:rPr>
          <w:delText xml:space="preserve"> </w:delText>
        </w:r>
      </w:del>
      <w:ins w:id="117" w:author="Bruno Novo" w:date="2020-05-21T07:43:00Z">
        <w:r w:rsidR="00FD2F7E">
          <w:rPr>
            <w:rFonts w:ascii="Arial" w:hAnsi="Arial" w:cs="Arial"/>
            <w:sz w:val="22"/>
            <w:szCs w:val="22"/>
          </w:rPr>
          <w:t>11</w:t>
        </w:r>
        <w:r w:rsidR="00FD2F7E" w:rsidRPr="00307AD8">
          <w:rPr>
            <w:rFonts w:ascii="Arial" w:hAnsi="Arial" w:cs="Arial"/>
            <w:sz w:val="22"/>
            <w:szCs w:val="22"/>
          </w:rPr>
          <w:t xml:space="preserve"> </w:t>
        </w:r>
      </w:ins>
      <w:r w:rsidRPr="00307AD8">
        <w:rPr>
          <w:rFonts w:ascii="Arial" w:hAnsi="Arial" w:cs="Arial"/>
          <w:sz w:val="22"/>
          <w:szCs w:val="22"/>
        </w:rPr>
        <w:t>(</w:t>
      </w:r>
      <w:del w:id="118" w:author="Bruno Novo" w:date="2020-05-21T07:43:00Z">
        <w:r w:rsidR="00287B03" w:rsidDel="00FD2F7E">
          <w:rPr>
            <w:rFonts w:ascii="Arial" w:hAnsi="Arial" w:cs="Arial"/>
            <w:sz w:val="22"/>
            <w:szCs w:val="22"/>
          </w:rPr>
          <w:delText>catorze</w:delText>
        </w:r>
      </w:del>
      <w:ins w:id="119" w:author="Bruno Novo" w:date="2020-05-21T07:43:00Z">
        <w:r w:rsidR="00FD2F7E">
          <w:rPr>
            <w:rFonts w:ascii="Arial" w:hAnsi="Arial" w:cs="Arial"/>
            <w:sz w:val="22"/>
            <w:szCs w:val="22"/>
          </w:rPr>
          <w:t>onze</w:t>
        </w:r>
      </w:ins>
      <w:r w:rsidRPr="00307AD8">
        <w:rPr>
          <w:rFonts w:ascii="Arial" w:hAnsi="Arial" w:cs="Arial"/>
          <w:sz w:val="22"/>
          <w:szCs w:val="22"/>
        </w:rPr>
        <w:t xml:space="preserve">) de cada mês. Especificamente para o primeiro Período de Capitalização, será devido pela Emissora à Securitizadora um prêmio correspondente a 2 (dois) Dias Úteis de atualização monetária </w:t>
      </w:r>
      <w:r w:rsidR="00287B03">
        <w:rPr>
          <w:rFonts w:ascii="Arial" w:hAnsi="Arial" w:cs="Arial"/>
          <w:sz w:val="22"/>
          <w:szCs w:val="22"/>
        </w:rPr>
        <w:t>n</w:t>
      </w:r>
      <w:r w:rsidRPr="00307AD8">
        <w:rPr>
          <w:rFonts w:ascii="Arial" w:hAnsi="Arial" w:cs="Arial"/>
          <w:sz w:val="22"/>
          <w:szCs w:val="22"/>
        </w:rPr>
        <w:t xml:space="preserve">o referido Período de Capitalização. </w:t>
      </w:r>
      <w:r w:rsidRPr="00307AD8">
        <w:rPr>
          <w:rFonts w:ascii="Arial" w:hAnsi="Arial" w:cs="Arial"/>
          <w:sz w:val="22"/>
          <w:szCs w:val="22"/>
        </w:rPr>
        <w:lastRenderedPageBreak/>
        <w:t xml:space="preserve">Considera-se como mês da atualização o período mensal compreendido entre duas datas de aniversário consecutivas. </w:t>
      </w:r>
    </w:p>
    <w:p w14:paraId="05A369C4" w14:textId="77777777" w:rsidR="007B629E" w:rsidRPr="00307AD8" w:rsidRDefault="007B629E">
      <w:pPr>
        <w:pStyle w:val="p0"/>
        <w:widowControl w:val="0"/>
        <w:suppressAutoHyphens/>
        <w:spacing w:line="340" w:lineRule="exact"/>
        <w:rPr>
          <w:rFonts w:ascii="Arial" w:hAnsi="Arial" w:cs="Arial"/>
          <w:sz w:val="22"/>
          <w:szCs w:val="22"/>
        </w:rPr>
      </w:pPr>
    </w:p>
    <w:p w14:paraId="691D37D4" w14:textId="78C1B36D" w:rsidR="007B629E" w:rsidRDefault="007B629E">
      <w:pPr>
        <w:pStyle w:val="p0"/>
        <w:widowControl w:val="0"/>
        <w:numPr>
          <w:ilvl w:val="0"/>
          <w:numId w:val="98"/>
        </w:numPr>
        <w:suppressAutoHyphens/>
        <w:spacing w:line="340" w:lineRule="exact"/>
        <w:rPr>
          <w:ins w:id="120" w:author="Bruno Novo" w:date="2020-05-21T07:45:00Z"/>
          <w:rFonts w:ascii="Arial" w:hAnsi="Arial" w:cs="Arial"/>
          <w:sz w:val="22"/>
          <w:szCs w:val="22"/>
        </w:rPr>
      </w:pPr>
      <w:r w:rsidRPr="00307AD8">
        <w:rPr>
          <w:rFonts w:ascii="Arial" w:hAnsi="Arial" w:cs="Arial"/>
          <w:sz w:val="22"/>
          <w:szCs w:val="22"/>
        </w:rPr>
        <w:t>Caso, por conta da data da divulgação do IPCA, o índice utilizado para o cálculo dos CRA seja diferente do índice utilizado para o cálculo do lastro</w:t>
      </w:r>
      <w:r w:rsidR="00E33D99">
        <w:rPr>
          <w:rFonts w:ascii="Arial" w:hAnsi="Arial" w:cs="Arial"/>
          <w:sz w:val="22"/>
          <w:szCs w:val="22"/>
        </w:rPr>
        <w:t xml:space="preserve"> </w:t>
      </w:r>
      <w:r w:rsidRPr="00307AD8">
        <w:rPr>
          <w:rFonts w:ascii="Arial" w:hAnsi="Arial" w:cs="Arial"/>
          <w:sz w:val="22"/>
          <w:szCs w:val="22"/>
        </w:rPr>
        <w:t xml:space="preserve">a </w:t>
      </w:r>
      <w:r w:rsidR="003312E0" w:rsidRPr="00307AD8">
        <w:rPr>
          <w:rFonts w:ascii="Arial" w:hAnsi="Arial" w:cs="Arial"/>
          <w:sz w:val="22"/>
          <w:szCs w:val="22"/>
        </w:rPr>
        <w:t>Emissora</w:t>
      </w:r>
      <w:r w:rsidRPr="00307AD8">
        <w:rPr>
          <w:rFonts w:ascii="Arial" w:hAnsi="Arial" w:cs="Arial"/>
          <w:sz w:val="22"/>
          <w:szCs w:val="22"/>
        </w:rPr>
        <w:t xml:space="preserve"> se obriga a depositar, na Conta do Patrimônio Separado</w:t>
      </w:r>
      <w:r w:rsidR="003312E0" w:rsidRPr="00307AD8">
        <w:rPr>
          <w:rFonts w:ascii="Arial" w:hAnsi="Arial" w:cs="Arial"/>
          <w:sz w:val="22"/>
          <w:szCs w:val="22"/>
        </w:rPr>
        <w:t xml:space="preserve"> (conforme definido no Termo de Securitização)</w:t>
      </w:r>
      <w:r w:rsidRPr="00307AD8">
        <w:rPr>
          <w:rFonts w:ascii="Arial" w:hAnsi="Arial" w:cs="Arial"/>
          <w:sz w:val="22"/>
          <w:szCs w:val="22"/>
        </w:rPr>
        <w:t>, a diferença entre o valor dos CRA e o valor do lastro, caso o índice utilizado para o cálculo do lastro seja maior.</w:t>
      </w:r>
    </w:p>
    <w:p w14:paraId="2B58111F" w14:textId="77777777" w:rsidR="00FD2F7E" w:rsidRDefault="00FD2F7E" w:rsidP="00FD2F7E">
      <w:pPr>
        <w:pStyle w:val="PargrafodaLista"/>
        <w:rPr>
          <w:ins w:id="121" w:author="Bruno Novo" w:date="2020-05-21T07:45:00Z"/>
          <w:rFonts w:ascii="Arial" w:hAnsi="Arial" w:cs="Arial"/>
          <w:sz w:val="22"/>
          <w:szCs w:val="22"/>
        </w:rPr>
        <w:pPrChange w:id="122" w:author="Bruno Novo" w:date="2020-05-21T07:45:00Z">
          <w:pPr>
            <w:pStyle w:val="p0"/>
            <w:widowControl w:val="0"/>
            <w:numPr>
              <w:numId w:val="98"/>
            </w:numPr>
            <w:suppressAutoHyphens/>
            <w:spacing w:line="340" w:lineRule="exact"/>
            <w:ind w:left="1069" w:hanging="360"/>
          </w:pPr>
        </w:pPrChange>
      </w:pPr>
    </w:p>
    <w:p w14:paraId="3E50E097" w14:textId="405A57D8" w:rsidR="00FD2F7E" w:rsidRPr="00921665" w:rsidRDefault="00FD2F7E" w:rsidP="00FD2F7E">
      <w:pPr>
        <w:pStyle w:val="p0"/>
        <w:widowControl w:val="0"/>
        <w:numPr>
          <w:ilvl w:val="0"/>
          <w:numId w:val="98"/>
        </w:numPr>
        <w:suppressAutoHyphens/>
        <w:spacing w:line="340" w:lineRule="exact"/>
        <w:rPr>
          <w:ins w:id="123" w:author="Bruno Novo" w:date="2020-05-21T07:45:00Z"/>
          <w:rFonts w:ascii="Arial" w:hAnsi="Arial" w:cs="Arial"/>
          <w:sz w:val="22"/>
          <w:szCs w:val="22"/>
        </w:rPr>
        <w:pPrChange w:id="124" w:author="Bruno Novo" w:date="2020-05-21T07:45:00Z">
          <w:pPr>
            <w:pStyle w:val="PargrafodaLista"/>
            <w:numPr>
              <w:numId w:val="108"/>
            </w:numPr>
            <w:autoSpaceDE w:val="0"/>
            <w:autoSpaceDN w:val="0"/>
            <w:adjustRightInd w:val="0"/>
            <w:spacing w:line="276" w:lineRule="auto"/>
            <w:ind w:left="1068" w:hanging="360"/>
            <w:contextualSpacing/>
          </w:pPr>
        </w:pPrChange>
      </w:pPr>
      <w:ins w:id="125" w:author="Bruno Novo" w:date="2020-05-21T07:45:00Z">
        <w:r w:rsidRPr="00921665">
          <w:rPr>
            <w:rFonts w:ascii="Arial" w:hAnsi="Arial" w:cs="Arial"/>
            <w:sz w:val="22"/>
            <w:szCs w:val="22"/>
          </w:rPr>
          <w:t xml:space="preserve">Se até a Data de Aniversário o </w:t>
        </w:r>
        <w:proofErr w:type="spellStart"/>
        <w:r w:rsidRPr="00921665">
          <w:rPr>
            <w:rFonts w:ascii="Arial" w:hAnsi="Arial" w:cs="Arial"/>
            <w:sz w:val="22"/>
            <w:szCs w:val="22"/>
          </w:rPr>
          <w:t>NIk</w:t>
        </w:r>
        <w:proofErr w:type="spellEnd"/>
        <w:r w:rsidRPr="00921665">
          <w:rPr>
            <w:rFonts w:ascii="Arial" w:hAnsi="Arial" w:cs="Arial"/>
            <w:sz w:val="22"/>
            <w:szCs w:val="22"/>
          </w:rPr>
          <w:t xml:space="preserve"> não houver sido divulgado, deverá ser utilizado em substituição a </w:t>
        </w:r>
        <w:proofErr w:type="spellStart"/>
        <w:r w:rsidRPr="00921665">
          <w:rPr>
            <w:rFonts w:ascii="Arial" w:hAnsi="Arial" w:cs="Arial"/>
            <w:sz w:val="22"/>
            <w:szCs w:val="22"/>
          </w:rPr>
          <w:t>NIk</w:t>
        </w:r>
        <w:proofErr w:type="spellEnd"/>
        <w:r w:rsidRPr="00921665">
          <w:rPr>
            <w:rFonts w:ascii="Arial" w:hAnsi="Arial" w:cs="Arial"/>
            <w:sz w:val="22"/>
            <w:szCs w:val="22"/>
          </w:rPr>
          <w:t xml:space="preserve"> na apuração do Fator "C" um número-índice projetado calculado com base na última projeção disponível divulgada pela ANBIMA ("Número Índice Projetado" e "Projeção", respectivamente) da variação percentual do IPCA, conforme fórmula a seguir: </w:t>
        </w:r>
      </w:ins>
    </w:p>
    <w:p w14:paraId="3FC4C57D" w14:textId="77777777" w:rsidR="00FD2F7E" w:rsidRDefault="00FD2F7E" w:rsidP="00FD2F7E">
      <w:pPr>
        <w:pStyle w:val="PargrafodaLista"/>
        <w:rPr>
          <w:ins w:id="126" w:author="Bruno Novo" w:date="2020-05-21T07:45:00Z"/>
          <w:rFonts w:ascii="Cambria Math" w:hAnsi="Cambria Math" w:cs="Cambria Math"/>
        </w:rPr>
      </w:pPr>
    </w:p>
    <w:p w14:paraId="7AD934EF" w14:textId="77777777" w:rsidR="00FD2F7E" w:rsidRPr="00921665" w:rsidRDefault="00FD2F7E" w:rsidP="00FD2F7E">
      <w:pPr>
        <w:pStyle w:val="PargrafodaLista"/>
        <w:jc w:val="center"/>
        <w:rPr>
          <w:ins w:id="127" w:author="Bruno Novo" w:date="2020-05-21T07:45:00Z"/>
          <w:rFonts w:ascii="Arial" w:hAnsi="Arial" w:cs="Arial"/>
          <w:b/>
          <w:sz w:val="22"/>
          <w:szCs w:val="22"/>
        </w:rPr>
      </w:pPr>
      <w:ins w:id="128" w:author="Bruno Novo" w:date="2020-05-21T07:45:00Z">
        <w:r>
          <w:rPr>
            <w:rFonts w:ascii="Cambria Math" w:hAnsi="Cambria Math" w:cs="Cambria Math"/>
          </w:rPr>
          <w:t>𝑁𝐼𝑘𝑝</w:t>
        </w:r>
        <w:r>
          <w:t xml:space="preserve"> = </w:t>
        </w:r>
        <w:r>
          <w:rPr>
            <w:rFonts w:ascii="Cambria Math" w:hAnsi="Cambria Math" w:cs="Cambria Math"/>
          </w:rPr>
          <w:t>𝑁𝐼𝑘</w:t>
        </w:r>
        <w:r>
          <w:t xml:space="preserve">−1 × (1 + </w:t>
        </w:r>
        <w:r>
          <w:rPr>
            <w:rFonts w:ascii="Cambria Math" w:hAnsi="Cambria Math" w:cs="Cambria Math"/>
          </w:rPr>
          <w:t>𝑃𝑟𝑜𝑗𝑒</w:t>
        </w:r>
        <w:proofErr w:type="spellStart"/>
        <w:r>
          <w:t>çã</w:t>
        </w:r>
        <w:proofErr w:type="spellEnd"/>
        <w:r>
          <w:rPr>
            <w:rFonts w:ascii="Cambria Math" w:hAnsi="Cambria Math" w:cs="Cambria Math"/>
          </w:rPr>
          <w:t>𝑜</w:t>
        </w:r>
        <w:r>
          <w:t>)</w:t>
        </w:r>
      </w:ins>
    </w:p>
    <w:p w14:paraId="79D09D92" w14:textId="77777777" w:rsidR="00FD2F7E" w:rsidRDefault="00FD2F7E" w:rsidP="00FD2F7E">
      <w:pPr>
        <w:autoSpaceDE w:val="0"/>
        <w:autoSpaceDN w:val="0"/>
        <w:adjustRightInd w:val="0"/>
        <w:spacing w:line="276" w:lineRule="auto"/>
        <w:rPr>
          <w:ins w:id="129" w:author="Bruno Novo" w:date="2020-05-21T07:45:00Z"/>
          <w:rFonts w:ascii="Arial" w:hAnsi="Arial" w:cs="Arial"/>
          <w:b/>
          <w:sz w:val="22"/>
          <w:szCs w:val="22"/>
        </w:rPr>
      </w:pPr>
    </w:p>
    <w:p w14:paraId="5339E7D8" w14:textId="77777777" w:rsidR="00FD2F7E" w:rsidRPr="00921665" w:rsidRDefault="00FD2F7E" w:rsidP="00FD2F7E">
      <w:pPr>
        <w:pStyle w:val="PargrafodaLista"/>
        <w:autoSpaceDE w:val="0"/>
        <w:autoSpaceDN w:val="0"/>
        <w:adjustRightInd w:val="0"/>
        <w:spacing w:line="276" w:lineRule="auto"/>
        <w:ind w:left="1068"/>
        <w:rPr>
          <w:ins w:id="130" w:author="Bruno Novo" w:date="2020-05-21T07:45:00Z"/>
          <w:rFonts w:ascii="Arial" w:hAnsi="Arial" w:cs="Arial"/>
          <w:sz w:val="22"/>
          <w:szCs w:val="22"/>
        </w:rPr>
      </w:pPr>
      <w:ins w:id="131" w:author="Bruno Novo" w:date="2020-05-21T07:45:00Z">
        <w:r w:rsidRPr="00921665">
          <w:rPr>
            <w:rFonts w:ascii="Arial" w:hAnsi="Arial" w:cs="Arial"/>
            <w:sz w:val="22"/>
            <w:szCs w:val="22"/>
          </w:rPr>
          <w:t>Onde</w:t>
        </w:r>
      </w:ins>
    </w:p>
    <w:p w14:paraId="6F802268" w14:textId="03EF62C4" w:rsidR="00FD2F7E" w:rsidRDefault="00FD2F7E" w:rsidP="00FD2F7E">
      <w:pPr>
        <w:autoSpaceDE w:val="0"/>
        <w:autoSpaceDN w:val="0"/>
        <w:adjustRightInd w:val="0"/>
        <w:spacing w:line="276" w:lineRule="auto"/>
        <w:ind w:left="1418"/>
        <w:contextualSpacing/>
        <w:rPr>
          <w:ins w:id="132" w:author="Bruno Novo" w:date="2020-05-21T07:45:00Z"/>
          <w:rFonts w:ascii="Arial" w:hAnsi="Arial" w:cs="Arial"/>
          <w:sz w:val="22"/>
          <w:szCs w:val="22"/>
        </w:rPr>
      </w:pPr>
      <w:proofErr w:type="spellStart"/>
      <w:ins w:id="133" w:author="Bruno Novo" w:date="2020-05-21T07:45:00Z">
        <w:r w:rsidRPr="00921665">
          <w:rPr>
            <w:rFonts w:ascii="Arial" w:hAnsi="Arial" w:cs="Arial"/>
            <w:sz w:val="22"/>
            <w:szCs w:val="22"/>
          </w:rPr>
          <w:t>NIkp</w:t>
        </w:r>
        <w:proofErr w:type="spellEnd"/>
        <w:r w:rsidRPr="00921665">
          <w:rPr>
            <w:rFonts w:ascii="Arial" w:hAnsi="Arial" w:cs="Arial"/>
            <w:sz w:val="22"/>
            <w:szCs w:val="22"/>
          </w:rPr>
          <w:t xml:space="preserve"> = Número Índice Projetado do IPCA para o mês de atualização, calculado com 2 (duas) casas decimais, com arredondamento;</w:t>
        </w:r>
      </w:ins>
    </w:p>
    <w:p w14:paraId="11ACA3EA" w14:textId="77777777" w:rsidR="00FD2F7E" w:rsidRDefault="00FD2F7E" w:rsidP="00FD2F7E">
      <w:pPr>
        <w:autoSpaceDE w:val="0"/>
        <w:autoSpaceDN w:val="0"/>
        <w:adjustRightInd w:val="0"/>
        <w:spacing w:line="276" w:lineRule="auto"/>
        <w:contextualSpacing/>
        <w:rPr>
          <w:ins w:id="134" w:author="Bruno Novo" w:date="2020-05-21T07:45:00Z"/>
          <w:rFonts w:ascii="Arial" w:hAnsi="Arial" w:cs="Arial"/>
          <w:sz w:val="22"/>
          <w:szCs w:val="22"/>
        </w:rPr>
        <w:pPrChange w:id="135" w:author="Bruno Novo" w:date="2020-05-21T07:45:00Z">
          <w:pPr>
            <w:autoSpaceDE w:val="0"/>
            <w:autoSpaceDN w:val="0"/>
            <w:adjustRightInd w:val="0"/>
            <w:spacing w:line="276" w:lineRule="auto"/>
            <w:ind w:left="1418"/>
            <w:contextualSpacing/>
          </w:pPr>
        </w:pPrChange>
      </w:pPr>
    </w:p>
    <w:p w14:paraId="21B4E0ED" w14:textId="77777777" w:rsidR="00FD2F7E" w:rsidRDefault="00FD2F7E" w:rsidP="00FD2F7E">
      <w:pPr>
        <w:autoSpaceDE w:val="0"/>
        <w:autoSpaceDN w:val="0"/>
        <w:adjustRightInd w:val="0"/>
        <w:spacing w:line="276" w:lineRule="auto"/>
        <w:ind w:left="1418"/>
        <w:contextualSpacing/>
        <w:rPr>
          <w:ins w:id="136" w:author="Bruno Novo" w:date="2020-05-21T07:45:00Z"/>
          <w:rFonts w:ascii="Arial" w:hAnsi="Arial" w:cs="Arial"/>
          <w:sz w:val="22"/>
          <w:szCs w:val="22"/>
        </w:rPr>
      </w:pPr>
      <w:ins w:id="137" w:author="Bruno Novo" w:date="2020-05-21T07:45:00Z">
        <w:r w:rsidRPr="00921665">
          <w:rPr>
            <w:rFonts w:ascii="Arial" w:hAnsi="Arial" w:cs="Arial"/>
            <w:sz w:val="22"/>
            <w:szCs w:val="22"/>
          </w:rPr>
          <w:t xml:space="preserve">Projeção = variação percentual projetada pela ANBIMA referente ao mês de atualização; </w:t>
        </w:r>
      </w:ins>
    </w:p>
    <w:p w14:paraId="3325A25D" w14:textId="77777777" w:rsidR="00FD2F7E" w:rsidRDefault="00FD2F7E" w:rsidP="00FD2F7E">
      <w:pPr>
        <w:autoSpaceDE w:val="0"/>
        <w:autoSpaceDN w:val="0"/>
        <w:adjustRightInd w:val="0"/>
        <w:spacing w:line="276" w:lineRule="auto"/>
        <w:ind w:left="1418"/>
        <w:contextualSpacing/>
        <w:rPr>
          <w:ins w:id="138" w:author="Bruno Novo" w:date="2020-05-21T07:45:00Z"/>
          <w:rFonts w:ascii="Arial" w:hAnsi="Arial" w:cs="Arial"/>
          <w:sz w:val="22"/>
          <w:szCs w:val="22"/>
        </w:rPr>
      </w:pPr>
    </w:p>
    <w:p w14:paraId="45D2A174" w14:textId="77777777" w:rsidR="00FD2F7E" w:rsidRDefault="00FD2F7E" w:rsidP="00FD2F7E">
      <w:pPr>
        <w:autoSpaceDE w:val="0"/>
        <w:autoSpaceDN w:val="0"/>
        <w:adjustRightInd w:val="0"/>
        <w:spacing w:line="276" w:lineRule="auto"/>
        <w:ind w:left="1418"/>
        <w:contextualSpacing/>
        <w:rPr>
          <w:ins w:id="139" w:author="Bruno Novo" w:date="2020-05-21T07:45:00Z"/>
          <w:rFonts w:ascii="Arial" w:hAnsi="Arial" w:cs="Arial"/>
          <w:sz w:val="22"/>
          <w:szCs w:val="22"/>
        </w:rPr>
      </w:pPr>
      <w:ins w:id="140" w:author="Bruno Novo" w:date="2020-05-21T07:45:00Z">
        <w:r w:rsidRPr="00921665">
          <w:rPr>
            <w:rFonts w:ascii="Arial" w:hAnsi="Arial" w:cs="Arial"/>
            <w:sz w:val="22"/>
            <w:szCs w:val="22"/>
          </w:rPr>
          <w:t xml:space="preserve">O Número Índice Projetado será utilizado, provisoriamente, enquanto não houver sido divulgado o número índice correspondente ao mês de atualização, não sendo, porém, devida nenhuma compensação entre a Emissora e os Titulares dos CRA quando da divulgação posterior do IPCA que seria aplicável; e </w:t>
        </w:r>
      </w:ins>
    </w:p>
    <w:p w14:paraId="3C88A68C" w14:textId="77777777" w:rsidR="00FD2F7E" w:rsidRDefault="00FD2F7E" w:rsidP="00FD2F7E">
      <w:pPr>
        <w:autoSpaceDE w:val="0"/>
        <w:autoSpaceDN w:val="0"/>
        <w:adjustRightInd w:val="0"/>
        <w:spacing w:line="276" w:lineRule="auto"/>
        <w:ind w:left="1418"/>
        <w:contextualSpacing/>
        <w:rPr>
          <w:ins w:id="141" w:author="Bruno Novo" w:date="2020-05-21T07:45:00Z"/>
          <w:rFonts w:ascii="Arial" w:hAnsi="Arial" w:cs="Arial"/>
          <w:sz w:val="22"/>
          <w:szCs w:val="22"/>
        </w:rPr>
      </w:pPr>
    </w:p>
    <w:p w14:paraId="616A26AB" w14:textId="77777777" w:rsidR="00FD2F7E" w:rsidRPr="00921665" w:rsidRDefault="00FD2F7E" w:rsidP="00FD2F7E">
      <w:pPr>
        <w:autoSpaceDE w:val="0"/>
        <w:autoSpaceDN w:val="0"/>
        <w:adjustRightInd w:val="0"/>
        <w:spacing w:line="276" w:lineRule="auto"/>
        <w:ind w:left="1418"/>
        <w:contextualSpacing/>
        <w:rPr>
          <w:ins w:id="142" w:author="Bruno Novo" w:date="2020-05-21T07:45:00Z"/>
          <w:rFonts w:ascii="Arial" w:hAnsi="Arial" w:cs="Arial"/>
          <w:sz w:val="22"/>
          <w:szCs w:val="22"/>
        </w:rPr>
      </w:pPr>
      <w:ins w:id="143" w:author="Bruno Novo" w:date="2020-05-21T07:45:00Z">
        <w:r w:rsidRPr="00921665">
          <w:rPr>
            <w:rFonts w:ascii="Arial" w:hAnsi="Arial" w:cs="Arial"/>
            <w:sz w:val="22"/>
            <w:szCs w:val="22"/>
          </w:rPr>
          <w:t>O número índice do IPCA, bem como as projeções de sua variação, deverão ser utilizados considerando idêntico o número de casas decimais divulgado pelo órgão responsável por seu cálculo/apuração.</w:t>
        </w:r>
      </w:ins>
    </w:p>
    <w:p w14:paraId="3A0D4D37" w14:textId="422C7352" w:rsidR="00FD2F7E" w:rsidRPr="00307AD8" w:rsidRDefault="00FD2F7E" w:rsidP="00FD2F7E">
      <w:pPr>
        <w:pStyle w:val="p0"/>
        <w:widowControl w:val="0"/>
        <w:suppressAutoHyphens/>
        <w:spacing w:line="340" w:lineRule="exact"/>
        <w:ind w:left="1069"/>
        <w:rPr>
          <w:rFonts w:ascii="Arial" w:hAnsi="Arial" w:cs="Arial"/>
          <w:sz w:val="22"/>
          <w:szCs w:val="22"/>
        </w:rPr>
        <w:pPrChange w:id="144" w:author="Bruno Novo" w:date="2020-05-21T07:45:00Z">
          <w:pPr>
            <w:pStyle w:val="p0"/>
            <w:widowControl w:val="0"/>
            <w:numPr>
              <w:numId w:val="98"/>
            </w:numPr>
            <w:suppressAutoHyphens/>
            <w:spacing w:line="340" w:lineRule="exact"/>
            <w:ind w:left="1069" w:hanging="360"/>
          </w:pPr>
        </w:pPrChange>
      </w:pPr>
    </w:p>
    <w:p w14:paraId="20F39FA0" w14:textId="77777777" w:rsidR="007B629E" w:rsidRPr="00307AD8" w:rsidRDefault="007B629E">
      <w:pPr>
        <w:pStyle w:val="p0"/>
        <w:widowControl w:val="0"/>
        <w:suppressAutoHyphens/>
        <w:spacing w:line="340" w:lineRule="exact"/>
        <w:rPr>
          <w:rFonts w:ascii="Arial" w:hAnsi="Arial" w:cs="Arial"/>
          <w:sz w:val="22"/>
          <w:szCs w:val="22"/>
        </w:rPr>
      </w:pPr>
    </w:p>
    <w:p w14:paraId="3D3F8E46" w14:textId="4880CD7D" w:rsidR="007B629E" w:rsidRPr="00307AD8" w:rsidRDefault="007B629E">
      <w:pPr>
        <w:pStyle w:val="p0"/>
        <w:widowControl w:val="0"/>
        <w:tabs>
          <w:tab w:val="clear" w:pos="720"/>
        </w:tabs>
        <w:suppressAutoHyphens/>
        <w:spacing w:line="340" w:lineRule="exact"/>
        <w:rPr>
          <w:rFonts w:ascii="Arial" w:hAnsi="Arial" w:cs="Arial"/>
          <w:sz w:val="22"/>
          <w:szCs w:val="22"/>
        </w:rPr>
      </w:pPr>
      <w:bookmarkStart w:id="145" w:name="_DV_M100"/>
      <w:bookmarkEnd w:id="145"/>
      <w:r w:rsidRPr="00307AD8">
        <w:rPr>
          <w:rFonts w:ascii="Arial" w:hAnsi="Arial" w:cs="Arial"/>
          <w:b/>
          <w:bCs/>
          <w:iCs/>
          <w:sz w:val="22"/>
          <w:szCs w:val="22"/>
        </w:rPr>
        <w:t>4.9.2.</w:t>
      </w:r>
      <w:r w:rsidRPr="00307AD8">
        <w:rPr>
          <w:rFonts w:ascii="Arial" w:hAnsi="Arial" w:cs="Arial"/>
          <w:bCs/>
          <w:iCs/>
          <w:sz w:val="22"/>
          <w:szCs w:val="22"/>
        </w:rPr>
        <w:tab/>
      </w:r>
      <w:r w:rsidRPr="00307AD8">
        <w:rPr>
          <w:rFonts w:ascii="Arial" w:hAnsi="Arial" w:cs="Arial"/>
          <w:b/>
          <w:bCs/>
          <w:i/>
          <w:iCs/>
          <w:sz w:val="22"/>
          <w:szCs w:val="22"/>
        </w:rPr>
        <w:t>Remuneração</w:t>
      </w:r>
      <w:r w:rsidR="003312E0" w:rsidRPr="00307AD8">
        <w:rPr>
          <w:rFonts w:ascii="Arial" w:hAnsi="Arial" w:cs="Arial"/>
          <w:b/>
          <w:bCs/>
          <w:i/>
          <w:iCs/>
          <w:sz w:val="22"/>
          <w:szCs w:val="22"/>
        </w:rPr>
        <w:t xml:space="preserve"> das Debêntures da Primeira Série</w:t>
      </w:r>
      <w:r w:rsidRPr="00307AD8">
        <w:rPr>
          <w:rFonts w:ascii="Arial" w:hAnsi="Arial" w:cs="Arial"/>
          <w:bCs/>
          <w:iCs/>
          <w:sz w:val="22"/>
          <w:szCs w:val="22"/>
        </w:rPr>
        <w:t>: A</w:t>
      </w:r>
      <w:r w:rsidRPr="00307AD8">
        <w:rPr>
          <w:rFonts w:ascii="Arial" w:hAnsi="Arial" w:cs="Arial"/>
          <w:sz w:val="22"/>
          <w:szCs w:val="22"/>
        </w:rPr>
        <w:t xml:space="preserve"> partir da primeira Data de Integralização das Debêntures</w:t>
      </w:r>
      <w:r w:rsidR="003312E0" w:rsidRPr="00307AD8">
        <w:rPr>
          <w:rFonts w:ascii="Arial" w:hAnsi="Arial" w:cs="Arial"/>
          <w:sz w:val="22"/>
          <w:szCs w:val="22"/>
        </w:rPr>
        <w:t xml:space="preserve"> da Primeira Série</w:t>
      </w:r>
      <w:r w:rsidRPr="00307AD8">
        <w:rPr>
          <w:rFonts w:ascii="Arial" w:hAnsi="Arial" w:cs="Arial"/>
          <w:sz w:val="22"/>
          <w:szCs w:val="22"/>
        </w:rPr>
        <w:t xml:space="preserve">, as Debêntures </w:t>
      </w:r>
      <w:r w:rsidR="003312E0" w:rsidRPr="00307AD8">
        <w:rPr>
          <w:rFonts w:ascii="Arial" w:hAnsi="Arial" w:cs="Arial"/>
          <w:sz w:val="22"/>
          <w:szCs w:val="22"/>
        </w:rPr>
        <w:t xml:space="preserve">da Primeira Série </w:t>
      </w:r>
      <w:r w:rsidRPr="00307AD8">
        <w:rPr>
          <w:rFonts w:ascii="Arial" w:hAnsi="Arial" w:cs="Arial"/>
          <w:sz w:val="22"/>
          <w:szCs w:val="22"/>
        </w:rPr>
        <w:t>farão jus a juros remuneratórios, incidentes sobre o Valor Nominal Unitário Atualizado</w:t>
      </w:r>
      <w:r w:rsidR="003312E0" w:rsidRPr="00307AD8">
        <w:rPr>
          <w:rFonts w:ascii="Arial" w:hAnsi="Arial" w:cs="Arial"/>
          <w:sz w:val="22"/>
          <w:szCs w:val="22"/>
        </w:rPr>
        <w:t xml:space="preserve"> das Debêntures da Primeira Série</w:t>
      </w:r>
      <w:r w:rsidRPr="00307AD8">
        <w:rPr>
          <w:rFonts w:ascii="Arial" w:hAnsi="Arial" w:cs="Arial"/>
          <w:sz w:val="22"/>
          <w:szCs w:val="22"/>
        </w:rPr>
        <w:t>, equivalentes a</w:t>
      </w:r>
      <w:r w:rsidRPr="00307AD8">
        <w:rPr>
          <w:rFonts w:ascii="Arial" w:eastAsia="MS Mincho" w:hAnsi="Arial" w:cs="Arial"/>
          <w:sz w:val="22"/>
          <w:szCs w:val="22"/>
        </w:rPr>
        <w:t xml:space="preserve"> um determinado percentual ao ano, base 252 (duzentos e cinquenta e dois) Dias Úteis, a ser definido de acordo com o Procedimento de </w:t>
      </w:r>
      <w:r w:rsidRPr="00307AD8">
        <w:rPr>
          <w:rFonts w:ascii="Arial" w:eastAsia="MS Mincho" w:hAnsi="Arial" w:cs="Arial"/>
          <w:i/>
          <w:sz w:val="22"/>
          <w:szCs w:val="22"/>
        </w:rPr>
        <w:t>Bookbuilding</w:t>
      </w:r>
      <w:r w:rsidRPr="00307AD8">
        <w:rPr>
          <w:rFonts w:ascii="Arial" w:eastAsia="MS Mincho" w:hAnsi="Arial" w:cs="Arial"/>
          <w:sz w:val="22"/>
          <w:szCs w:val="22"/>
        </w:rPr>
        <w:t xml:space="preserve">, e, </w:t>
      </w:r>
      <w:r w:rsidRPr="00307AD8">
        <w:rPr>
          <w:rFonts w:ascii="Arial" w:eastAsia="MS Mincho" w:hAnsi="Arial" w:cs="Arial"/>
          <w:sz w:val="22"/>
          <w:szCs w:val="22"/>
        </w:rPr>
        <w:lastRenderedPageBreak/>
        <w:t xml:space="preserve">em qualquer caso, limitados a (i) </w:t>
      </w:r>
      <w:r w:rsidR="00A13098">
        <w:rPr>
          <w:rFonts w:ascii="Arial" w:eastAsia="MS Mincho" w:hAnsi="Arial" w:cs="Arial"/>
          <w:sz w:val="22"/>
          <w:szCs w:val="22"/>
        </w:rPr>
        <w:t>2</w:t>
      </w:r>
      <w:r w:rsidRPr="00307AD8">
        <w:rPr>
          <w:rFonts w:ascii="Arial" w:eastAsia="MS Mincho" w:hAnsi="Arial" w:cs="Arial"/>
          <w:sz w:val="22"/>
          <w:szCs w:val="22"/>
        </w:rPr>
        <w:t>,</w:t>
      </w:r>
      <w:r w:rsidR="00A13098">
        <w:rPr>
          <w:rFonts w:ascii="Arial" w:eastAsia="MS Mincho" w:hAnsi="Arial" w:cs="Arial"/>
          <w:sz w:val="22"/>
          <w:szCs w:val="22"/>
        </w:rPr>
        <w:t>75</w:t>
      </w:r>
      <w:r w:rsidRPr="00307AD8">
        <w:rPr>
          <w:rFonts w:ascii="Arial" w:eastAsia="MS Mincho" w:hAnsi="Arial" w:cs="Arial"/>
          <w:sz w:val="22"/>
          <w:szCs w:val="22"/>
        </w:rPr>
        <w:t>% (</w:t>
      </w:r>
      <w:r w:rsidR="00A13098">
        <w:rPr>
          <w:rFonts w:ascii="Arial" w:eastAsia="MS Mincho" w:hAnsi="Arial" w:cs="Arial"/>
          <w:sz w:val="22"/>
          <w:szCs w:val="22"/>
        </w:rPr>
        <w:t>dois</w:t>
      </w:r>
      <w:r w:rsidRPr="00307AD8">
        <w:rPr>
          <w:rFonts w:ascii="Arial" w:eastAsia="MS Mincho" w:hAnsi="Arial" w:cs="Arial"/>
          <w:sz w:val="22"/>
          <w:szCs w:val="22"/>
        </w:rPr>
        <w:t xml:space="preserve"> inteiro</w:t>
      </w:r>
      <w:r w:rsidR="00BC3D7C" w:rsidRPr="00307AD8">
        <w:rPr>
          <w:rFonts w:ascii="Arial" w:eastAsia="MS Mincho" w:hAnsi="Arial" w:cs="Arial"/>
          <w:sz w:val="22"/>
          <w:szCs w:val="22"/>
        </w:rPr>
        <w:t>s</w:t>
      </w:r>
      <w:r w:rsidRPr="00307AD8">
        <w:rPr>
          <w:rFonts w:ascii="Arial" w:eastAsia="MS Mincho" w:hAnsi="Arial" w:cs="Arial"/>
          <w:sz w:val="22"/>
          <w:szCs w:val="22"/>
        </w:rPr>
        <w:t xml:space="preserve"> </w:t>
      </w:r>
      <w:r w:rsidR="00A13098">
        <w:rPr>
          <w:rFonts w:ascii="Arial" w:eastAsia="MS Mincho" w:hAnsi="Arial" w:cs="Arial"/>
          <w:sz w:val="22"/>
          <w:szCs w:val="22"/>
        </w:rPr>
        <w:t xml:space="preserve">e setenta e cinco centésimos </w:t>
      </w:r>
      <w:r w:rsidRPr="00307AD8">
        <w:rPr>
          <w:rFonts w:ascii="Arial" w:eastAsia="MS Mincho" w:hAnsi="Arial" w:cs="Arial"/>
          <w:sz w:val="22"/>
          <w:szCs w:val="22"/>
        </w:rPr>
        <w:t xml:space="preserve">por cento) ao ano, acrescidos exponencialmente à taxa interna de retorno do Tesouro IPCA+ com Juros Semestrais, com vencimento em 15 de </w:t>
      </w:r>
      <w:r w:rsidR="003312E0" w:rsidRPr="00307AD8">
        <w:rPr>
          <w:rFonts w:ascii="Arial" w:eastAsia="MS Mincho" w:hAnsi="Arial" w:cs="Arial"/>
          <w:sz w:val="22"/>
          <w:szCs w:val="22"/>
        </w:rPr>
        <w:t>maio de 2025</w:t>
      </w:r>
      <w:r w:rsidRPr="00307AD8">
        <w:rPr>
          <w:rFonts w:ascii="Arial" w:eastAsia="MS Mincho" w:hAnsi="Arial" w:cs="Arial"/>
          <w:sz w:val="22"/>
          <w:szCs w:val="22"/>
        </w:rPr>
        <w:t xml:space="preserve">, </w:t>
      </w:r>
      <w:r w:rsidR="004251FC" w:rsidRPr="00B453EB">
        <w:rPr>
          <w:rFonts w:ascii="Arial" w:eastAsia="MS Mincho" w:hAnsi="Arial" w:cs="Arial"/>
          <w:sz w:val="22"/>
          <w:szCs w:val="22"/>
        </w:rPr>
        <w:t xml:space="preserve">que deverá ser a </w:t>
      </w:r>
      <w:r w:rsidR="004251FC" w:rsidRPr="00B453EB">
        <w:rPr>
          <w:rFonts w:ascii="Arial" w:eastAsia="MS Mincho" w:hAnsi="Arial" w:cs="Arial"/>
          <w:sz w:val="22"/>
          <w:szCs w:val="22"/>
          <w:u w:val="single"/>
        </w:rPr>
        <w:t>maior</w:t>
      </w:r>
      <w:r w:rsidR="004251FC" w:rsidRPr="00B453EB">
        <w:rPr>
          <w:rFonts w:ascii="Arial" w:eastAsia="MS Mincho" w:hAnsi="Arial" w:cs="Arial"/>
          <w:sz w:val="22"/>
          <w:szCs w:val="22"/>
        </w:rPr>
        <w:t xml:space="preserve"> cotação indicativa entre (a) a divulgada pela ANBIMA no fechamento do Dia Útil imediatamente anterior à data de realização do Procedimento de </w:t>
      </w:r>
      <w:r w:rsidR="004251FC" w:rsidRPr="00B453EB">
        <w:rPr>
          <w:rFonts w:ascii="Arial" w:eastAsia="MS Mincho" w:hAnsi="Arial" w:cs="Arial"/>
          <w:i/>
          <w:sz w:val="22"/>
          <w:szCs w:val="22"/>
        </w:rPr>
        <w:t>Bookbuilding</w:t>
      </w:r>
      <w:r w:rsidR="004251FC" w:rsidRPr="00B453EB">
        <w:rPr>
          <w:rFonts w:ascii="Arial" w:eastAsia="MS Mincho" w:hAnsi="Arial" w:cs="Arial"/>
          <w:sz w:val="22"/>
          <w:szCs w:val="22"/>
        </w:rPr>
        <w:t xml:space="preserve"> (“</w:t>
      </w:r>
      <w:r w:rsidR="004251FC" w:rsidRPr="00B453EB">
        <w:rPr>
          <w:rFonts w:ascii="Arial" w:eastAsia="MS Mincho" w:hAnsi="Arial" w:cs="Arial"/>
          <w:sz w:val="22"/>
          <w:szCs w:val="22"/>
          <w:u w:val="single"/>
        </w:rPr>
        <w:t>Data de Apuração</w:t>
      </w:r>
      <w:r w:rsidR="004251FC" w:rsidRPr="00B453EB">
        <w:rPr>
          <w:rFonts w:ascii="Arial" w:eastAsia="MS Mincho" w:hAnsi="Arial" w:cs="Arial"/>
          <w:sz w:val="22"/>
          <w:szCs w:val="22"/>
        </w:rPr>
        <w:t xml:space="preserve">”); e (b) a média das cotações divulgadas pela ANBIMA no fechamento dos 3 (três) últimos Dias Úteis imediatamente anteriores à data de realização do Procedimento de </w:t>
      </w:r>
      <w:r w:rsidR="004251FC" w:rsidRPr="00B453EB">
        <w:rPr>
          <w:rFonts w:ascii="Arial" w:eastAsia="MS Mincho" w:hAnsi="Arial" w:cs="Arial"/>
          <w:i/>
          <w:sz w:val="22"/>
          <w:szCs w:val="22"/>
        </w:rPr>
        <w:t>Bookbuilding</w:t>
      </w:r>
      <w:r w:rsidRPr="00307AD8">
        <w:rPr>
          <w:rFonts w:ascii="Arial" w:eastAsia="MS Mincho" w:hAnsi="Arial" w:cs="Arial"/>
          <w:sz w:val="22"/>
          <w:szCs w:val="22"/>
        </w:rPr>
        <w:t xml:space="preserve">; ou (ii) </w:t>
      </w:r>
      <w:r w:rsidR="00A13098">
        <w:rPr>
          <w:rFonts w:ascii="Arial" w:eastAsia="MS Mincho" w:hAnsi="Arial" w:cs="Arial"/>
          <w:sz w:val="22"/>
          <w:szCs w:val="22"/>
        </w:rPr>
        <w:t>5</w:t>
      </w:r>
      <w:r w:rsidR="00BC3D7C" w:rsidRPr="00307AD8">
        <w:rPr>
          <w:rFonts w:ascii="Arial" w:eastAsia="MS Mincho" w:hAnsi="Arial" w:cs="Arial"/>
          <w:sz w:val="22"/>
          <w:szCs w:val="22"/>
        </w:rPr>
        <w:t>,</w:t>
      </w:r>
      <w:r w:rsidR="00A13098">
        <w:rPr>
          <w:rFonts w:ascii="Arial" w:eastAsia="MS Mincho" w:hAnsi="Arial" w:cs="Arial"/>
          <w:sz w:val="22"/>
          <w:szCs w:val="22"/>
        </w:rPr>
        <w:t>75</w:t>
      </w:r>
      <w:r w:rsidRPr="00307AD8">
        <w:rPr>
          <w:rFonts w:ascii="Arial" w:eastAsia="MS Mincho" w:hAnsi="Arial" w:cs="Arial"/>
          <w:sz w:val="22"/>
          <w:szCs w:val="22"/>
        </w:rPr>
        <w:t>% (</w:t>
      </w:r>
      <w:r w:rsidR="00A13098">
        <w:rPr>
          <w:rFonts w:ascii="Arial" w:eastAsia="MS Mincho" w:hAnsi="Arial" w:cs="Arial"/>
          <w:sz w:val="22"/>
          <w:szCs w:val="22"/>
        </w:rPr>
        <w:t>cinco</w:t>
      </w:r>
      <w:r w:rsidRPr="00307AD8">
        <w:rPr>
          <w:rFonts w:ascii="Arial" w:eastAsia="MS Mincho" w:hAnsi="Arial" w:cs="Arial"/>
          <w:sz w:val="22"/>
          <w:szCs w:val="22"/>
        </w:rPr>
        <w:t xml:space="preserve"> inteiros </w:t>
      </w:r>
      <w:r w:rsidR="00A13098">
        <w:rPr>
          <w:rFonts w:ascii="Arial" w:eastAsia="MS Mincho" w:hAnsi="Arial" w:cs="Arial"/>
          <w:sz w:val="22"/>
          <w:szCs w:val="22"/>
        </w:rPr>
        <w:t xml:space="preserve">e setenta e cinco centésimos </w:t>
      </w:r>
      <w:r w:rsidRPr="00307AD8">
        <w:rPr>
          <w:rFonts w:ascii="Arial" w:eastAsia="MS Mincho" w:hAnsi="Arial" w:cs="Arial"/>
          <w:sz w:val="22"/>
          <w:szCs w:val="22"/>
        </w:rPr>
        <w:t xml:space="preserve">por cento) ao ano, entre os itens (i) e (ii) o que for </w:t>
      </w:r>
      <w:r w:rsidRPr="00307AD8">
        <w:rPr>
          <w:rFonts w:ascii="Arial" w:eastAsia="MS Mincho" w:hAnsi="Arial" w:cs="Arial"/>
          <w:sz w:val="22"/>
          <w:szCs w:val="22"/>
          <w:u w:val="single"/>
        </w:rPr>
        <w:t>maior</w:t>
      </w:r>
      <w:r w:rsidRPr="00307AD8">
        <w:rPr>
          <w:rFonts w:ascii="Arial" w:eastAsia="MS Mincho" w:hAnsi="Arial" w:cs="Arial"/>
          <w:sz w:val="22"/>
          <w:szCs w:val="22"/>
        </w:rPr>
        <w:t xml:space="preserve"> na Data de Apuração, calculada de forma exponencial e cumulativa </w:t>
      </w:r>
      <w:r w:rsidRPr="00307AD8">
        <w:rPr>
          <w:rFonts w:ascii="Arial" w:eastAsia="MS Mincho" w:hAnsi="Arial" w:cs="Arial"/>
          <w:i/>
          <w:sz w:val="22"/>
          <w:szCs w:val="22"/>
        </w:rPr>
        <w:t>pro rata temporis</w:t>
      </w:r>
      <w:r w:rsidRPr="00307AD8">
        <w:rPr>
          <w:rFonts w:ascii="Arial" w:eastAsia="MS Mincho" w:hAnsi="Arial" w:cs="Arial"/>
          <w:sz w:val="22"/>
          <w:szCs w:val="22"/>
        </w:rPr>
        <w:t xml:space="preserve"> por Dias Úteis decorridos</w:t>
      </w:r>
      <w:r w:rsidR="007975C7" w:rsidRPr="00307AD8">
        <w:rPr>
          <w:rFonts w:ascii="Arial" w:eastAsia="MS Mincho" w:hAnsi="Arial" w:cs="Arial"/>
          <w:sz w:val="22"/>
          <w:szCs w:val="22"/>
        </w:rPr>
        <w:t xml:space="preserve"> (“</w:t>
      </w:r>
      <w:r w:rsidR="007975C7" w:rsidRPr="00307AD8">
        <w:rPr>
          <w:rFonts w:ascii="Arial" w:eastAsia="MS Mincho" w:hAnsi="Arial" w:cs="Arial"/>
          <w:sz w:val="22"/>
          <w:szCs w:val="22"/>
          <w:u w:val="single"/>
        </w:rPr>
        <w:t>Remuneração da Primeira Série</w:t>
      </w:r>
      <w:r w:rsidR="007975C7" w:rsidRPr="00307AD8">
        <w:rPr>
          <w:rFonts w:ascii="Arial" w:eastAsia="MS Mincho" w:hAnsi="Arial" w:cs="Arial"/>
          <w:sz w:val="22"/>
          <w:szCs w:val="22"/>
        </w:rPr>
        <w:t>”)</w:t>
      </w:r>
      <w:r w:rsidRPr="00307AD8">
        <w:rPr>
          <w:rFonts w:ascii="Arial" w:eastAsia="MS Mincho" w:hAnsi="Arial" w:cs="Arial"/>
          <w:sz w:val="22"/>
          <w:szCs w:val="22"/>
        </w:rPr>
        <w:t>, desde a Data de Integralização das Debêntures</w:t>
      </w:r>
      <w:r w:rsidR="00BC3D7C" w:rsidRPr="00307AD8">
        <w:rPr>
          <w:rFonts w:ascii="Arial" w:eastAsia="MS Mincho" w:hAnsi="Arial" w:cs="Arial"/>
          <w:sz w:val="22"/>
          <w:szCs w:val="22"/>
        </w:rPr>
        <w:t xml:space="preserve"> da Primeira Série</w:t>
      </w:r>
      <w:r w:rsidRPr="00307AD8">
        <w:rPr>
          <w:rFonts w:ascii="Arial" w:eastAsia="MS Mincho" w:hAnsi="Arial" w:cs="Arial"/>
          <w:sz w:val="22"/>
          <w:szCs w:val="22"/>
        </w:rPr>
        <w:t xml:space="preserve"> ou a </w:t>
      </w:r>
      <w:r w:rsidR="00497C1B">
        <w:rPr>
          <w:rFonts w:ascii="Arial" w:eastAsia="MS Mincho" w:hAnsi="Arial" w:cs="Arial"/>
          <w:sz w:val="22"/>
          <w:szCs w:val="22"/>
        </w:rPr>
        <w:t>D</w:t>
      </w:r>
      <w:r w:rsidRPr="00307AD8">
        <w:rPr>
          <w:rFonts w:ascii="Arial" w:eastAsia="MS Mincho" w:hAnsi="Arial" w:cs="Arial"/>
          <w:sz w:val="22"/>
          <w:szCs w:val="22"/>
        </w:rPr>
        <w:t xml:space="preserve">ata de </w:t>
      </w:r>
      <w:r w:rsidR="00497C1B">
        <w:rPr>
          <w:rFonts w:ascii="Arial" w:eastAsia="MS Mincho" w:hAnsi="Arial" w:cs="Arial"/>
          <w:sz w:val="22"/>
          <w:szCs w:val="22"/>
        </w:rPr>
        <w:t>P</w:t>
      </w:r>
      <w:r w:rsidRPr="00307AD8">
        <w:rPr>
          <w:rFonts w:ascii="Arial" w:eastAsia="MS Mincho" w:hAnsi="Arial" w:cs="Arial"/>
          <w:sz w:val="22"/>
          <w:szCs w:val="22"/>
        </w:rPr>
        <w:t>agamento da Remuneração das Debêntures imediatamente anterior (inclusive), conforme o caso, até a data do efetivo pagamento (exclusive)</w:t>
      </w:r>
      <w:r w:rsidRPr="00307AD8">
        <w:rPr>
          <w:rFonts w:ascii="Arial" w:hAnsi="Arial" w:cs="Arial"/>
          <w:sz w:val="22"/>
          <w:szCs w:val="22"/>
        </w:rPr>
        <w:t>.</w:t>
      </w:r>
    </w:p>
    <w:p w14:paraId="4A41E267"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5C97747D" w14:textId="77777777" w:rsidR="007B629E" w:rsidRPr="00307AD8" w:rsidRDefault="007B629E">
      <w:pPr>
        <w:pStyle w:val="p0"/>
        <w:tabs>
          <w:tab w:val="clear" w:pos="720"/>
        </w:tabs>
        <w:suppressAutoHyphens/>
        <w:spacing w:line="340" w:lineRule="exact"/>
        <w:rPr>
          <w:rFonts w:ascii="Arial" w:hAnsi="Arial" w:cs="Arial"/>
          <w:bCs/>
          <w:iCs/>
          <w:sz w:val="22"/>
          <w:szCs w:val="22"/>
        </w:rPr>
      </w:pPr>
      <w:r w:rsidRPr="00307AD8">
        <w:rPr>
          <w:rFonts w:ascii="Arial" w:hAnsi="Arial" w:cs="Arial"/>
          <w:b/>
          <w:bCs/>
          <w:iCs/>
          <w:sz w:val="22"/>
          <w:szCs w:val="22"/>
        </w:rPr>
        <w:t>4.9.</w:t>
      </w:r>
      <w:r w:rsidR="00F57564" w:rsidRPr="00307AD8">
        <w:rPr>
          <w:rFonts w:ascii="Arial" w:hAnsi="Arial" w:cs="Arial"/>
          <w:b/>
          <w:bCs/>
          <w:iCs/>
          <w:sz w:val="22"/>
          <w:szCs w:val="22"/>
        </w:rPr>
        <w:t>2.1</w:t>
      </w:r>
      <w:r w:rsidRPr="00307AD8">
        <w:rPr>
          <w:rFonts w:ascii="Arial" w:hAnsi="Arial" w:cs="Arial"/>
          <w:b/>
          <w:bCs/>
          <w:iCs/>
          <w:sz w:val="22"/>
          <w:szCs w:val="22"/>
        </w:rPr>
        <w:t>.</w:t>
      </w:r>
      <w:r w:rsidRPr="00307AD8">
        <w:rPr>
          <w:rFonts w:ascii="Arial" w:hAnsi="Arial" w:cs="Arial"/>
          <w:bCs/>
          <w:iCs/>
          <w:sz w:val="22"/>
          <w:szCs w:val="22"/>
        </w:rPr>
        <w:tab/>
        <w:t>A Remuneração da</w:t>
      </w:r>
      <w:r w:rsidR="00F57564" w:rsidRPr="00307AD8">
        <w:rPr>
          <w:rFonts w:ascii="Arial" w:hAnsi="Arial" w:cs="Arial"/>
          <w:bCs/>
          <w:iCs/>
          <w:sz w:val="22"/>
          <w:szCs w:val="22"/>
        </w:rPr>
        <w:t xml:space="preserve"> Primeira Série</w:t>
      </w:r>
      <w:r w:rsidRPr="00307AD8">
        <w:rPr>
          <w:rFonts w:ascii="Arial" w:hAnsi="Arial" w:cs="Arial"/>
          <w:bCs/>
          <w:iCs/>
          <w:sz w:val="22"/>
          <w:szCs w:val="22"/>
        </w:rPr>
        <w:t xml:space="preserve"> será calculada de forma exponencial e cumulativa </w:t>
      </w:r>
      <w:r w:rsidRPr="00307AD8">
        <w:rPr>
          <w:rFonts w:ascii="Arial" w:hAnsi="Arial" w:cs="Arial"/>
          <w:bCs/>
          <w:i/>
          <w:iCs/>
          <w:sz w:val="22"/>
          <w:szCs w:val="22"/>
        </w:rPr>
        <w:t>pro rata temporis</w:t>
      </w:r>
      <w:r w:rsidRPr="00307AD8">
        <w:rPr>
          <w:rFonts w:ascii="Arial" w:hAnsi="Arial" w:cs="Arial"/>
          <w:bCs/>
          <w:iCs/>
          <w:sz w:val="22"/>
          <w:szCs w:val="22"/>
        </w:rPr>
        <w:t xml:space="preserve">, por Dias Úteis decorridos, desde a primeira Data de Integralização das Debêntures </w:t>
      </w:r>
      <w:r w:rsidR="00F57564" w:rsidRPr="00307AD8">
        <w:rPr>
          <w:rFonts w:ascii="Arial" w:hAnsi="Arial" w:cs="Arial"/>
          <w:bCs/>
          <w:iCs/>
          <w:sz w:val="22"/>
          <w:szCs w:val="22"/>
        </w:rPr>
        <w:t xml:space="preserve">da Primeira Série </w:t>
      </w:r>
      <w:r w:rsidRPr="00307AD8">
        <w:rPr>
          <w:rFonts w:ascii="Arial" w:hAnsi="Arial" w:cs="Arial"/>
          <w:bCs/>
          <w:iCs/>
          <w:sz w:val="22"/>
          <w:szCs w:val="22"/>
        </w:rPr>
        <w:t>ou desde a última Data de Pagamento da Remuneração das Debêntures (conforme definida na Cláusula 4.11 abaixo), conforme o caso, até a Data de Pagamento da Remuneração das Debêntures imediatamente subsequente, e pagos ao final de cada Período de Capitalização, obedecida a seguinte fórmula:</w:t>
      </w:r>
      <w:r w:rsidR="007975C7" w:rsidRPr="00307AD8">
        <w:rPr>
          <w:rFonts w:ascii="Arial" w:hAnsi="Arial" w:cs="Arial"/>
          <w:bCs/>
          <w:iCs/>
          <w:sz w:val="22"/>
          <w:szCs w:val="22"/>
        </w:rPr>
        <w:t xml:space="preserve"> </w:t>
      </w:r>
    </w:p>
    <w:p w14:paraId="395CCEE7" w14:textId="77777777" w:rsidR="007B629E" w:rsidRPr="00307AD8" w:rsidRDefault="007B629E">
      <w:pPr>
        <w:pStyle w:val="p0"/>
        <w:tabs>
          <w:tab w:val="clear" w:pos="720"/>
        </w:tabs>
        <w:suppressAutoHyphens/>
        <w:spacing w:line="340" w:lineRule="exact"/>
        <w:rPr>
          <w:rFonts w:ascii="Arial" w:hAnsi="Arial" w:cs="Arial"/>
          <w:b/>
          <w:bCs/>
          <w:iCs/>
          <w:sz w:val="22"/>
          <w:szCs w:val="22"/>
        </w:rPr>
      </w:pPr>
    </w:p>
    <w:p w14:paraId="387A588C" w14:textId="73176A02" w:rsidR="007B629E" w:rsidRPr="0035057F" w:rsidRDefault="00ED028B">
      <w:pPr>
        <w:pStyle w:val="p0"/>
        <w:suppressAutoHyphens/>
        <w:spacing w:line="340" w:lineRule="exact"/>
        <w:jc w:val="center"/>
        <w:rPr>
          <w:rFonts w:ascii="Arial" w:hAnsi="Arial" w:cs="Arial"/>
          <w:b/>
          <w:bCs/>
          <w:iCs/>
          <w:sz w:val="22"/>
          <w:szCs w:val="22"/>
        </w:rPr>
      </w:pPr>
      <m:oMathPara>
        <m:oMath>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VN</m:t>
              </m:r>
            </m:e>
            <m:sub>
              <m:r>
                <w:rPr>
                  <w:rFonts w:ascii="Cambria Math" w:hAnsi="Cambria Math"/>
                  <w:sz w:val="20"/>
                </w:rPr>
                <m:t>a</m:t>
              </m:r>
            </m:sub>
          </m:sSub>
          <m:r>
            <w:rPr>
              <w:rFonts w:ascii="Cambria Math" w:hAnsi="Cambria Math"/>
              <w:sz w:val="20"/>
            </w:rPr>
            <m:t>×(Fator Juros-1)</m:t>
          </m:r>
        </m:oMath>
      </m:oMathPara>
    </w:p>
    <w:p w14:paraId="48A3CA86" w14:textId="77777777" w:rsidR="007B629E" w:rsidRPr="00307AD8" w:rsidRDefault="007B629E">
      <w:pPr>
        <w:pStyle w:val="p0"/>
        <w:suppressAutoHyphens/>
        <w:spacing w:line="340" w:lineRule="exact"/>
        <w:rPr>
          <w:rFonts w:ascii="Arial" w:hAnsi="Arial" w:cs="Arial"/>
          <w:b/>
          <w:bCs/>
          <w:iCs/>
          <w:sz w:val="22"/>
          <w:szCs w:val="22"/>
        </w:rPr>
      </w:pPr>
    </w:p>
    <w:p w14:paraId="4E9D6473" w14:textId="77777777" w:rsidR="007B629E" w:rsidRPr="00307AD8" w:rsidRDefault="007B629E">
      <w:pPr>
        <w:pStyle w:val="p0"/>
        <w:suppressAutoHyphens/>
        <w:spacing w:line="340" w:lineRule="exact"/>
        <w:rPr>
          <w:rFonts w:ascii="Arial" w:hAnsi="Arial" w:cs="Arial"/>
          <w:b/>
          <w:bCs/>
          <w:iCs/>
          <w:sz w:val="22"/>
          <w:szCs w:val="22"/>
        </w:rPr>
      </w:pPr>
      <w:r w:rsidRPr="00307AD8">
        <w:rPr>
          <w:rFonts w:ascii="Arial" w:hAnsi="Arial" w:cs="Arial"/>
          <w:b/>
          <w:bCs/>
          <w:iCs/>
          <w:sz w:val="22"/>
          <w:szCs w:val="22"/>
        </w:rPr>
        <w:t>Onde:</w:t>
      </w:r>
    </w:p>
    <w:p w14:paraId="07236D97" w14:textId="77777777" w:rsidR="007B629E" w:rsidRPr="00307AD8" w:rsidRDefault="007B629E">
      <w:pPr>
        <w:pStyle w:val="p0"/>
        <w:suppressAutoHyphens/>
        <w:spacing w:line="340" w:lineRule="exact"/>
        <w:rPr>
          <w:rFonts w:ascii="Arial" w:hAnsi="Arial" w:cs="Arial"/>
          <w:b/>
          <w:bCs/>
          <w:iCs/>
          <w:sz w:val="22"/>
          <w:szCs w:val="22"/>
        </w:rPr>
      </w:pPr>
    </w:p>
    <w:p w14:paraId="752FFD37"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J</w:t>
      </w:r>
      <w:r w:rsidRPr="00307AD8">
        <w:rPr>
          <w:rFonts w:ascii="Arial" w:hAnsi="Arial" w:cs="Arial"/>
          <w:b/>
          <w:bCs/>
          <w:iCs/>
          <w:sz w:val="22"/>
          <w:szCs w:val="22"/>
          <w:vertAlign w:val="subscript"/>
        </w:rPr>
        <w:t>i</w:t>
      </w:r>
      <w:r w:rsidRPr="00307AD8">
        <w:rPr>
          <w:rFonts w:ascii="Arial" w:hAnsi="Arial" w:cs="Arial"/>
          <w:bCs/>
          <w:iCs/>
          <w:sz w:val="22"/>
          <w:szCs w:val="22"/>
        </w:rPr>
        <w:t xml:space="preserve"> = valor </w:t>
      </w:r>
      <w:r w:rsidR="005C4BC6">
        <w:rPr>
          <w:rFonts w:ascii="Arial" w:hAnsi="Arial" w:cs="Arial"/>
          <w:bCs/>
          <w:iCs/>
          <w:sz w:val="22"/>
          <w:szCs w:val="22"/>
        </w:rPr>
        <w:t xml:space="preserve">unitário </w:t>
      </w:r>
      <w:r w:rsidRPr="00307AD8">
        <w:rPr>
          <w:rFonts w:ascii="Arial" w:hAnsi="Arial" w:cs="Arial"/>
          <w:bCs/>
          <w:iCs/>
          <w:sz w:val="22"/>
          <w:szCs w:val="22"/>
        </w:rPr>
        <w:t>dos juros remuneratórios devidos no final do i-ésimo Período de Capitalização (conforme abaixo definido), calculado com 8 (oito) casas decimais sem arredondamento;</w:t>
      </w:r>
    </w:p>
    <w:p w14:paraId="4D120C22" w14:textId="77777777" w:rsidR="007B629E" w:rsidRPr="00307AD8" w:rsidRDefault="007B629E">
      <w:pPr>
        <w:pStyle w:val="p0"/>
        <w:suppressAutoHyphens/>
        <w:spacing w:line="340" w:lineRule="exact"/>
        <w:rPr>
          <w:rFonts w:ascii="Arial" w:hAnsi="Arial" w:cs="Arial"/>
          <w:bCs/>
          <w:iCs/>
          <w:sz w:val="22"/>
          <w:szCs w:val="22"/>
        </w:rPr>
      </w:pPr>
    </w:p>
    <w:p w14:paraId="48685695"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VN</w:t>
      </w:r>
      <w:r w:rsidRPr="00307AD8">
        <w:rPr>
          <w:rFonts w:ascii="Arial" w:hAnsi="Arial" w:cs="Arial"/>
          <w:b/>
          <w:bCs/>
          <w:iCs/>
          <w:sz w:val="22"/>
          <w:szCs w:val="22"/>
          <w:vertAlign w:val="subscript"/>
        </w:rPr>
        <w:t>a</w:t>
      </w:r>
      <w:r w:rsidRPr="00307AD8">
        <w:rPr>
          <w:rFonts w:ascii="Arial" w:hAnsi="Arial" w:cs="Arial"/>
          <w:bCs/>
          <w:iCs/>
          <w:sz w:val="22"/>
          <w:szCs w:val="22"/>
        </w:rPr>
        <w:t xml:space="preserve"> = Valor Nominal Unitário Atualizado das Debêntures</w:t>
      </w:r>
      <w:r w:rsidR="00F57564" w:rsidRPr="00307AD8">
        <w:rPr>
          <w:rFonts w:ascii="Arial" w:hAnsi="Arial" w:cs="Arial"/>
          <w:bCs/>
          <w:iCs/>
          <w:sz w:val="22"/>
          <w:szCs w:val="22"/>
        </w:rPr>
        <w:t xml:space="preserve"> da Primeira Série</w:t>
      </w:r>
      <w:r w:rsidRPr="00307AD8">
        <w:rPr>
          <w:rFonts w:ascii="Arial" w:hAnsi="Arial" w:cs="Arial"/>
          <w:bCs/>
          <w:iCs/>
          <w:sz w:val="22"/>
          <w:szCs w:val="22"/>
        </w:rPr>
        <w:t>, calculado com 8 (oito) casas decimais, sem arredondamento;</w:t>
      </w:r>
    </w:p>
    <w:p w14:paraId="65CE70FC" w14:textId="77777777" w:rsidR="007B629E" w:rsidRPr="00307AD8" w:rsidRDefault="007B629E">
      <w:pPr>
        <w:pStyle w:val="p0"/>
        <w:suppressAutoHyphens/>
        <w:spacing w:line="340" w:lineRule="exact"/>
        <w:rPr>
          <w:rFonts w:ascii="Arial" w:hAnsi="Arial" w:cs="Arial"/>
          <w:bCs/>
          <w:iCs/>
          <w:sz w:val="22"/>
          <w:szCs w:val="22"/>
        </w:rPr>
      </w:pPr>
    </w:p>
    <w:p w14:paraId="3BD1721A"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Fator Juros</w:t>
      </w:r>
      <w:r w:rsidRPr="00307AD8">
        <w:rPr>
          <w:rFonts w:ascii="Arial" w:hAnsi="Arial" w:cs="Arial"/>
          <w:bCs/>
          <w:iCs/>
          <w:sz w:val="22"/>
          <w:szCs w:val="22"/>
        </w:rPr>
        <w:t xml:space="preserve"> = Fator de juros, calculado com 9 (nove) casas decimais, com arredondamento;</w:t>
      </w:r>
    </w:p>
    <w:p w14:paraId="6D132144" w14:textId="77777777" w:rsidR="00497C1B" w:rsidRDefault="00497C1B" w:rsidP="00497C1B">
      <w:pPr>
        <w:pStyle w:val="p0"/>
        <w:suppressAutoHyphens/>
        <w:spacing w:line="340" w:lineRule="exact"/>
        <w:rPr>
          <w:rFonts w:ascii="Arial" w:hAnsi="Arial" w:cs="Arial"/>
          <w:bCs/>
          <w:iCs/>
          <w:sz w:val="22"/>
          <w:szCs w:val="22"/>
        </w:rPr>
      </w:pPr>
    </w:p>
    <w:p w14:paraId="11F01508" w14:textId="2450E31B" w:rsidR="00497C1B" w:rsidRPr="0035057F" w:rsidRDefault="00E5370A" w:rsidP="00497C1B">
      <w:pPr>
        <w:spacing w:line="360" w:lineRule="auto"/>
        <w:jc w:val="center"/>
      </w:pPr>
      <w:bookmarkStart w:id="146" w:name="_Hlk35355547"/>
      <m:oMathPara>
        <m:oMath>
          <m:r>
            <w:rPr>
              <w:rFonts w:ascii="Cambria Math" w:hAnsi="Cambria Math"/>
              <w:color w:val="000000"/>
              <w:sz w:val="20"/>
            </w:rPr>
            <m:t>Fator Juros=</m:t>
          </m:r>
          <m:sSup>
            <m:sSupPr>
              <m:ctrlPr>
                <w:rPr>
                  <w:rFonts w:ascii="Cambria Math" w:hAnsi="Cambria Math"/>
                  <w:i/>
                  <w:color w:val="000000"/>
                  <w:sz w:val="20"/>
                </w:rPr>
              </m:ctrlPr>
            </m:sSupPr>
            <m:e>
              <m:r>
                <w:rPr>
                  <w:rFonts w:ascii="Cambria Math" w:hAnsi="Cambria Math"/>
                  <w:color w:val="000000"/>
                  <w:sz w:val="20"/>
                </w:rPr>
                <m:t>( 1+taxa)</m:t>
              </m:r>
            </m:e>
            <m:sup>
              <m:f>
                <m:fPr>
                  <m:ctrlPr>
                    <w:rPr>
                      <w:rFonts w:ascii="Cambria Math" w:hAnsi="Cambria Math"/>
                      <w:i/>
                      <w:color w:val="000000"/>
                      <w:sz w:val="20"/>
                    </w:rPr>
                  </m:ctrlPr>
                </m:fPr>
                <m:num>
                  <m:r>
                    <w:rPr>
                      <w:rFonts w:ascii="Cambria Math" w:hAnsi="Cambria Math"/>
                      <w:color w:val="000000"/>
                      <w:sz w:val="20"/>
                    </w:rPr>
                    <m:t>dp</m:t>
                  </m:r>
                </m:num>
                <m:den>
                  <m:r>
                    <w:rPr>
                      <w:rFonts w:ascii="Cambria Math" w:hAnsi="Cambria Math"/>
                      <w:color w:val="000000"/>
                      <w:sz w:val="20"/>
                    </w:rPr>
                    <m:t>252</m:t>
                  </m:r>
                </m:den>
              </m:f>
            </m:sup>
          </m:sSup>
        </m:oMath>
      </m:oMathPara>
      <w:bookmarkEnd w:id="146"/>
    </w:p>
    <w:p w14:paraId="426399F7" w14:textId="77777777" w:rsidR="007B629E" w:rsidRPr="00307AD8" w:rsidRDefault="007B629E">
      <w:pPr>
        <w:pStyle w:val="p0"/>
        <w:suppressAutoHyphens/>
        <w:spacing w:line="340" w:lineRule="exact"/>
        <w:rPr>
          <w:rFonts w:ascii="Arial" w:hAnsi="Arial" w:cs="Arial"/>
          <w:bCs/>
          <w:iCs/>
          <w:sz w:val="22"/>
          <w:szCs w:val="22"/>
        </w:rPr>
      </w:pPr>
    </w:p>
    <w:p w14:paraId="02166C34"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Cs/>
          <w:iCs/>
          <w:sz w:val="22"/>
          <w:szCs w:val="22"/>
        </w:rPr>
        <w:t>Onde:</w:t>
      </w:r>
    </w:p>
    <w:p w14:paraId="3141C7B4" w14:textId="77777777" w:rsidR="007B629E" w:rsidRPr="00307AD8" w:rsidRDefault="007B629E">
      <w:pPr>
        <w:pStyle w:val="p0"/>
        <w:suppressAutoHyphens/>
        <w:spacing w:line="340" w:lineRule="exact"/>
        <w:rPr>
          <w:rFonts w:ascii="Arial" w:hAnsi="Arial" w:cs="Arial"/>
          <w:bCs/>
          <w:iCs/>
          <w:sz w:val="22"/>
          <w:szCs w:val="22"/>
        </w:rPr>
      </w:pPr>
    </w:p>
    <w:p w14:paraId="439722CD"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lastRenderedPageBreak/>
        <w:t>taxa</w:t>
      </w:r>
      <w:r w:rsidRPr="00307AD8">
        <w:rPr>
          <w:rFonts w:ascii="Arial" w:hAnsi="Arial" w:cs="Arial"/>
          <w:bCs/>
          <w:iCs/>
          <w:sz w:val="22"/>
          <w:szCs w:val="22"/>
        </w:rPr>
        <w:t xml:space="preserve"> = taxa de juros fixa, na forma nominal, informada com 4 (quatro) casas decimais, a ser apurada </w:t>
      </w:r>
      <w:r w:rsidR="00F57564" w:rsidRPr="00307AD8">
        <w:rPr>
          <w:rFonts w:ascii="Arial" w:hAnsi="Arial" w:cs="Arial"/>
          <w:bCs/>
          <w:iCs/>
          <w:sz w:val="22"/>
          <w:szCs w:val="22"/>
        </w:rPr>
        <w:t xml:space="preserve">conforme o Procedimento de </w:t>
      </w:r>
      <w:r w:rsidR="00F57564" w:rsidRPr="00307AD8">
        <w:rPr>
          <w:rFonts w:ascii="Arial" w:hAnsi="Arial" w:cs="Arial"/>
          <w:bCs/>
          <w:i/>
          <w:sz w:val="22"/>
          <w:szCs w:val="22"/>
        </w:rPr>
        <w:t>Bookbuilding</w:t>
      </w:r>
      <w:r w:rsidRPr="00307AD8">
        <w:rPr>
          <w:rFonts w:ascii="Arial" w:hAnsi="Arial" w:cs="Arial"/>
          <w:bCs/>
          <w:iCs/>
          <w:sz w:val="22"/>
          <w:szCs w:val="22"/>
        </w:rPr>
        <w:t>;</w:t>
      </w:r>
    </w:p>
    <w:p w14:paraId="181EFE39" w14:textId="77777777" w:rsidR="007B629E" w:rsidRPr="00307AD8" w:rsidRDefault="007B629E">
      <w:pPr>
        <w:pStyle w:val="p0"/>
        <w:suppressAutoHyphens/>
        <w:spacing w:line="340" w:lineRule="exact"/>
        <w:rPr>
          <w:rFonts w:ascii="Arial" w:hAnsi="Arial" w:cs="Arial"/>
          <w:bCs/>
          <w:iCs/>
          <w:sz w:val="22"/>
          <w:szCs w:val="22"/>
        </w:rPr>
      </w:pPr>
    </w:p>
    <w:p w14:paraId="780B8BD3"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DP</w:t>
      </w:r>
      <w:r w:rsidRPr="00307AD8">
        <w:rPr>
          <w:rFonts w:ascii="Arial" w:hAnsi="Arial" w:cs="Arial"/>
          <w:bCs/>
          <w:iCs/>
          <w:sz w:val="22"/>
          <w:szCs w:val="22"/>
        </w:rPr>
        <w:t xml:space="preserve"> = é o número de Dias Úteis relativo ou Período de Capitalização (conforme abaixo definido), sendo “DP” um número inteiro. </w:t>
      </w:r>
    </w:p>
    <w:p w14:paraId="24D07D47" w14:textId="77777777" w:rsidR="00964E3A" w:rsidRPr="00307AD8" w:rsidRDefault="00964E3A" w:rsidP="00964E3A">
      <w:pPr>
        <w:pStyle w:val="p0"/>
        <w:widowControl w:val="0"/>
        <w:suppressAutoHyphens/>
        <w:spacing w:line="340" w:lineRule="exact"/>
        <w:rPr>
          <w:rFonts w:ascii="Arial" w:hAnsi="Arial" w:cs="Arial"/>
          <w:sz w:val="22"/>
          <w:szCs w:val="22"/>
        </w:rPr>
      </w:pPr>
    </w:p>
    <w:p w14:paraId="6D62D193" w14:textId="77777777" w:rsidR="007975C7" w:rsidRPr="00C70237" w:rsidRDefault="00964E3A" w:rsidP="00964E3A">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bCs/>
          <w:iCs/>
          <w:sz w:val="22"/>
          <w:szCs w:val="22"/>
        </w:rPr>
        <w:t>4.9.3.</w:t>
      </w:r>
      <w:r w:rsidRPr="00307AD8">
        <w:rPr>
          <w:rFonts w:ascii="Arial" w:hAnsi="Arial" w:cs="Arial"/>
          <w:bCs/>
          <w:iCs/>
          <w:sz w:val="22"/>
          <w:szCs w:val="22"/>
        </w:rPr>
        <w:tab/>
      </w:r>
      <w:r w:rsidRPr="00307AD8">
        <w:rPr>
          <w:rFonts w:ascii="Arial" w:hAnsi="Arial" w:cs="Arial"/>
          <w:b/>
          <w:bCs/>
          <w:i/>
          <w:iCs/>
          <w:sz w:val="22"/>
          <w:szCs w:val="22"/>
        </w:rPr>
        <w:t>Remuneração das Debêntures da Segunda Série</w:t>
      </w:r>
      <w:r w:rsidRPr="00307AD8">
        <w:rPr>
          <w:rFonts w:ascii="Arial" w:hAnsi="Arial" w:cs="Arial"/>
          <w:bCs/>
          <w:iCs/>
          <w:sz w:val="22"/>
          <w:szCs w:val="22"/>
        </w:rPr>
        <w:t>: A</w:t>
      </w:r>
      <w:r w:rsidRPr="00307AD8">
        <w:rPr>
          <w:rFonts w:ascii="Arial" w:hAnsi="Arial" w:cs="Arial"/>
          <w:sz w:val="22"/>
          <w:szCs w:val="22"/>
        </w:rPr>
        <w:t xml:space="preserve"> partir da primeira Data de Integralização das Debêntures da Segunda Série, as Debêntures da Segunda Série farão jus a juros remuneratórios, incidentes sobre o Valor Nominal Unitário ou saldo do Valor Nominal Unitário das Debêntures da Segunda Série, conforme aplicável, equivalentes a</w:t>
      </w:r>
      <w:r w:rsidRPr="00307AD8">
        <w:rPr>
          <w:rFonts w:ascii="Arial" w:eastAsia="MS Mincho" w:hAnsi="Arial" w:cs="Arial"/>
          <w:sz w:val="22"/>
          <w:szCs w:val="22"/>
        </w:rPr>
        <w:t xml:space="preserve"> 100% (cem por cento) da variação acumulada das taxas médias diárias dos DI – Depósitos Interfinanceiros de um dia, “over extra-grupo”, expressas na forma percentual ao ano, base 252 (duzentos e cinquenta e dois) Dias Úteis, calculadas e divulgadas diariamente pelo segmento CETIP UTVM da B3, no informativo diário disponível em sua página na Internet (</w:t>
      </w:r>
      <w:hyperlink r:id="rId8" w:history="1">
        <w:r w:rsidRPr="00213F02">
          <w:rPr>
            <w:rStyle w:val="Hyperlink"/>
            <w:rFonts w:ascii="Arial" w:eastAsia="MS Mincho" w:hAnsi="Arial" w:cs="Arial"/>
            <w:color w:val="auto"/>
            <w:sz w:val="22"/>
            <w:szCs w:val="22"/>
          </w:rPr>
          <w:t>http://www.b3.com.br</w:t>
        </w:r>
      </w:hyperlink>
      <w:r w:rsidRPr="00C70237">
        <w:rPr>
          <w:rFonts w:ascii="Arial" w:eastAsia="MS Mincho" w:hAnsi="Arial" w:cs="Arial"/>
          <w:sz w:val="22"/>
          <w:szCs w:val="22"/>
        </w:rPr>
        <w:t>) (“</w:t>
      </w:r>
      <w:r w:rsidRPr="00C70237">
        <w:rPr>
          <w:rFonts w:ascii="Arial" w:eastAsia="MS Mincho" w:hAnsi="Arial" w:cs="Arial"/>
          <w:sz w:val="22"/>
          <w:szCs w:val="22"/>
          <w:u w:val="single"/>
        </w:rPr>
        <w:t>Taxa DI</w:t>
      </w:r>
      <w:r w:rsidRPr="00C70237">
        <w:rPr>
          <w:rFonts w:ascii="Arial" w:eastAsia="MS Mincho" w:hAnsi="Arial" w:cs="Arial"/>
          <w:sz w:val="22"/>
          <w:szCs w:val="22"/>
        </w:rPr>
        <w:t xml:space="preserve">”), acrescida de uma sobretaxa </w:t>
      </w:r>
      <w:r w:rsidR="001529DF">
        <w:rPr>
          <w:rFonts w:ascii="Arial" w:eastAsia="MS Mincho" w:hAnsi="Arial" w:cs="Arial"/>
          <w:sz w:val="22"/>
          <w:szCs w:val="22"/>
        </w:rPr>
        <w:t>de</w:t>
      </w:r>
      <w:r w:rsidR="007975C7" w:rsidRPr="00C70237">
        <w:rPr>
          <w:rFonts w:ascii="Arial" w:eastAsia="MS Mincho" w:hAnsi="Arial" w:cs="Arial"/>
          <w:sz w:val="22"/>
          <w:szCs w:val="22"/>
        </w:rPr>
        <w:t xml:space="preserve"> </w:t>
      </w:r>
      <w:r w:rsidR="001529DF">
        <w:rPr>
          <w:rFonts w:ascii="Arial" w:eastAsia="MS Mincho" w:hAnsi="Arial" w:cs="Arial"/>
          <w:sz w:val="22"/>
          <w:szCs w:val="22"/>
        </w:rPr>
        <w:t>5,40</w:t>
      </w:r>
      <w:r w:rsidRPr="00C70237">
        <w:rPr>
          <w:rFonts w:ascii="Arial" w:eastAsia="MS Mincho" w:hAnsi="Arial" w:cs="Arial"/>
          <w:sz w:val="22"/>
          <w:szCs w:val="22"/>
        </w:rPr>
        <w:t>% (</w:t>
      </w:r>
      <w:r w:rsidR="001529DF">
        <w:rPr>
          <w:rFonts w:ascii="Arial" w:eastAsia="MS Mincho" w:hAnsi="Arial" w:cs="Arial"/>
          <w:sz w:val="22"/>
          <w:szCs w:val="22"/>
        </w:rPr>
        <w:t>cinco</w:t>
      </w:r>
      <w:r w:rsidR="001529DF" w:rsidRPr="00C70237">
        <w:rPr>
          <w:rFonts w:ascii="Arial" w:eastAsia="MS Mincho" w:hAnsi="Arial" w:cs="Arial"/>
          <w:sz w:val="22"/>
          <w:szCs w:val="22"/>
        </w:rPr>
        <w:t xml:space="preserve"> </w:t>
      </w:r>
      <w:r w:rsidRPr="00C70237">
        <w:rPr>
          <w:rFonts w:ascii="Arial" w:eastAsia="MS Mincho" w:hAnsi="Arial" w:cs="Arial"/>
          <w:sz w:val="22"/>
          <w:szCs w:val="22"/>
        </w:rPr>
        <w:t>inteiro</w:t>
      </w:r>
      <w:r w:rsidR="007975C7" w:rsidRPr="00C70237">
        <w:rPr>
          <w:rFonts w:ascii="Arial" w:eastAsia="MS Mincho" w:hAnsi="Arial" w:cs="Arial"/>
          <w:sz w:val="22"/>
          <w:szCs w:val="22"/>
        </w:rPr>
        <w:t>s</w:t>
      </w:r>
      <w:r w:rsidRPr="00C70237">
        <w:rPr>
          <w:rFonts w:ascii="Arial" w:eastAsia="MS Mincho" w:hAnsi="Arial" w:cs="Arial"/>
          <w:sz w:val="22"/>
          <w:szCs w:val="22"/>
        </w:rPr>
        <w:t xml:space="preserve"> e </w:t>
      </w:r>
      <w:r w:rsidR="001529DF">
        <w:rPr>
          <w:rFonts w:ascii="Arial" w:eastAsia="MS Mincho" w:hAnsi="Arial" w:cs="Arial"/>
          <w:sz w:val="22"/>
          <w:szCs w:val="22"/>
        </w:rPr>
        <w:t>quarenta</w:t>
      </w:r>
      <w:r w:rsidRPr="00C70237">
        <w:rPr>
          <w:rFonts w:ascii="Arial" w:eastAsia="MS Mincho" w:hAnsi="Arial" w:cs="Arial"/>
          <w:sz w:val="22"/>
          <w:szCs w:val="22"/>
        </w:rPr>
        <w:t xml:space="preserve"> centésimos por cento) ao ano, base 252 (duzentos e cinquenta e dois) Dias Úteis (“</w:t>
      </w:r>
      <w:r w:rsidRPr="00C70237">
        <w:rPr>
          <w:rFonts w:ascii="Arial" w:eastAsia="MS Mincho" w:hAnsi="Arial" w:cs="Arial"/>
          <w:sz w:val="22"/>
          <w:szCs w:val="22"/>
          <w:u w:val="single"/>
        </w:rPr>
        <w:t>Remuneração</w:t>
      </w:r>
      <w:r w:rsidR="007975C7" w:rsidRPr="00C70237">
        <w:rPr>
          <w:rFonts w:ascii="Arial" w:eastAsia="MS Mincho" w:hAnsi="Arial" w:cs="Arial"/>
          <w:sz w:val="22"/>
          <w:szCs w:val="22"/>
          <w:u w:val="single"/>
        </w:rPr>
        <w:t xml:space="preserve"> da Segunda Série</w:t>
      </w:r>
      <w:r w:rsidRPr="00C70237">
        <w:rPr>
          <w:rFonts w:ascii="Arial" w:eastAsia="MS Mincho" w:hAnsi="Arial" w:cs="Arial"/>
          <w:sz w:val="22"/>
          <w:szCs w:val="22"/>
        </w:rPr>
        <w:t>”</w:t>
      </w:r>
      <w:r w:rsidR="007975C7" w:rsidRPr="00C70237">
        <w:rPr>
          <w:rFonts w:ascii="Arial" w:eastAsia="MS Mincho" w:hAnsi="Arial" w:cs="Arial"/>
          <w:sz w:val="22"/>
          <w:szCs w:val="22"/>
        </w:rPr>
        <w:t xml:space="preserve"> e, em conjunto com a Remuneração da Primeira Série, “</w:t>
      </w:r>
      <w:r w:rsidR="007975C7" w:rsidRPr="00C70237">
        <w:rPr>
          <w:rFonts w:ascii="Arial" w:eastAsia="MS Mincho" w:hAnsi="Arial" w:cs="Arial"/>
          <w:sz w:val="22"/>
          <w:szCs w:val="22"/>
          <w:u w:val="single"/>
        </w:rPr>
        <w:t>Remuneração</w:t>
      </w:r>
      <w:r w:rsidR="007975C7" w:rsidRPr="00C70237">
        <w:rPr>
          <w:rFonts w:ascii="Arial" w:eastAsia="MS Mincho" w:hAnsi="Arial" w:cs="Arial"/>
          <w:sz w:val="22"/>
          <w:szCs w:val="22"/>
        </w:rPr>
        <w:t>”</w:t>
      </w:r>
      <w:r w:rsidRPr="00C70237">
        <w:rPr>
          <w:rFonts w:ascii="Arial" w:eastAsia="MS Mincho" w:hAnsi="Arial" w:cs="Arial"/>
          <w:sz w:val="22"/>
          <w:szCs w:val="22"/>
        </w:rPr>
        <w:t xml:space="preserve">), desde a primeira Data de Integralização das Debêntures </w:t>
      </w:r>
      <w:r w:rsidR="007975C7" w:rsidRPr="00C70237">
        <w:rPr>
          <w:rFonts w:ascii="Arial" w:eastAsia="MS Mincho" w:hAnsi="Arial" w:cs="Arial"/>
          <w:sz w:val="22"/>
          <w:szCs w:val="22"/>
        </w:rPr>
        <w:t>da Segunda Série</w:t>
      </w:r>
      <w:r w:rsidRPr="00C70237">
        <w:rPr>
          <w:rFonts w:ascii="Arial" w:eastAsia="MS Mincho" w:hAnsi="Arial" w:cs="Arial"/>
          <w:sz w:val="22"/>
          <w:szCs w:val="22"/>
        </w:rPr>
        <w:t xml:space="preserve"> ou </w:t>
      </w:r>
      <w:r w:rsidR="007975C7" w:rsidRPr="00C70237">
        <w:rPr>
          <w:rFonts w:ascii="Arial" w:eastAsia="MS Mincho" w:hAnsi="Arial" w:cs="Arial"/>
          <w:sz w:val="22"/>
          <w:szCs w:val="22"/>
        </w:rPr>
        <w:t>a data de pagamento da Remuneração das Debêntures imediatamente anterior (inclusive), conforme o caso, até a data do efetivo pagamento (exclusive)</w:t>
      </w:r>
      <w:r w:rsidR="007975C7" w:rsidRPr="00C70237">
        <w:rPr>
          <w:rFonts w:ascii="Arial" w:hAnsi="Arial" w:cs="Arial"/>
          <w:sz w:val="22"/>
          <w:szCs w:val="22"/>
        </w:rPr>
        <w:t>.</w:t>
      </w:r>
    </w:p>
    <w:p w14:paraId="030EEADE" w14:textId="77777777" w:rsidR="007975C7" w:rsidRPr="00C70237" w:rsidRDefault="007975C7" w:rsidP="007975C7">
      <w:pPr>
        <w:pStyle w:val="p0"/>
        <w:widowControl w:val="0"/>
        <w:tabs>
          <w:tab w:val="clear" w:pos="720"/>
        </w:tabs>
        <w:suppressAutoHyphens/>
        <w:spacing w:line="340" w:lineRule="exact"/>
        <w:rPr>
          <w:rFonts w:ascii="Arial" w:hAnsi="Arial" w:cs="Arial"/>
          <w:sz w:val="22"/>
          <w:szCs w:val="22"/>
        </w:rPr>
      </w:pPr>
    </w:p>
    <w:p w14:paraId="6E5500DD" w14:textId="77777777" w:rsidR="007975C7" w:rsidRPr="00C70237" w:rsidRDefault="007975C7" w:rsidP="007975C7">
      <w:pPr>
        <w:pStyle w:val="p0"/>
        <w:tabs>
          <w:tab w:val="clear" w:pos="720"/>
        </w:tabs>
        <w:suppressAutoHyphens/>
        <w:spacing w:line="340" w:lineRule="exact"/>
        <w:rPr>
          <w:rFonts w:ascii="Arial" w:hAnsi="Arial" w:cs="Arial"/>
          <w:bCs/>
          <w:iCs/>
          <w:sz w:val="22"/>
          <w:szCs w:val="22"/>
        </w:rPr>
      </w:pPr>
      <w:r w:rsidRPr="00C70237">
        <w:rPr>
          <w:rFonts w:ascii="Arial" w:hAnsi="Arial" w:cs="Arial"/>
          <w:b/>
          <w:bCs/>
          <w:iCs/>
          <w:sz w:val="22"/>
          <w:szCs w:val="22"/>
        </w:rPr>
        <w:t>4.9.3.1.</w:t>
      </w:r>
      <w:r w:rsidRPr="00C70237">
        <w:rPr>
          <w:rFonts w:ascii="Arial" w:hAnsi="Arial" w:cs="Arial"/>
          <w:bCs/>
          <w:iCs/>
          <w:sz w:val="22"/>
          <w:szCs w:val="22"/>
        </w:rPr>
        <w:tab/>
        <w:t xml:space="preserve">A Remuneração da </w:t>
      </w:r>
      <w:r w:rsidR="00271E2F">
        <w:rPr>
          <w:rFonts w:ascii="Arial" w:hAnsi="Arial" w:cs="Arial"/>
          <w:bCs/>
          <w:iCs/>
          <w:sz w:val="22"/>
          <w:szCs w:val="22"/>
        </w:rPr>
        <w:t>Segunda</w:t>
      </w:r>
      <w:r w:rsidR="00271E2F" w:rsidRPr="00C70237">
        <w:rPr>
          <w:rFonts w:ascii="Arial" w:hAnsi="Arial" w:cs="Arial"/>
          <w:bCs/>
          <w:iCs/>
          <w:sz w:val="22"/>
          <w:szCs w:val="22"/>
        </w:rPr>
        <w:t xml:space="preserve"> </w:t>
      </w:r>
      <w:r w:rsidRPr="00C70237">
        <w:rPr>
          <w:rFonts w:ascii="Arial" w:hAnsi="Arial" w:cs="Arial"/>
          <w:bCs/>
          <w:iCs/>
          <w:sz w:val="22"/>
          <w:szCs w:val="22"/>
        </w:rPr>
        <w:t xml:space="preserve">Série será calculada de forma exponencial e cumulativa </w:t>
      </w:r>
      <w:r w:rsidRPr="00C70237">
        <w:rPr>
          <w:rFonts w:ascii="Arial" w:hAnsi="Arial" w:cs="Arial"/>
          <w:bCs/>
          <w:i/>
          <w:iCs/>
          <w:sz w:val="22"/>
          <w:szCs w:val="22"/>
        </w:rPr>
        <w:t>pro rata temporis</w:t>
      </w:r>
      <w:r w:rsidRPr="00C70237">
        <w:rPr>
          <w:rFonts w:ascii="Arial" w:hAnsi="Arial" w:cs="Arial"/>
          <w:bCs/>
          <w:iCs/>
          <w:sz w:val="22"/>
          <w:szCs w:val="22"/>
        </w:rPr>
        <w:t xml:space="preserve">, por Dias Úteis decorridos, desde a primeira Data de Integralização das Debêntures da </w:t>
      </w:r>
      <w:r w:rsidR="00271E2F">
        <w:rPr>
          <w:rFonts w:ascii="Arial" w:hAnsi="Arial" w:cs="Arial"/>
          <w:bCs/>
          <w:iCs/>
          <w:sz w:val="22"/>
          <w:szCs w:val="22"/>
        </w:rPr>
        <w:t>Segunda</w:t>
      </w:r>
      <w:r w:rsidR="00271E2F" w:rsidRPr="00C70237">
        <w:rPr>
          <w:rFonts w:ascii="Arial" w:hAnsi="Arial" w:cs="Arial"/>
          <w:bCs/>
          <w:iCs/>
          <w:sz w:val="22"/>
          <w:szCs w:val="22"/>
        </w:rPr>
        <w:t xml:space="preserve"> </w:t>
      </w:r>
      <w:r w:rsidRPr="00C70237">
        <w:rPr>
          <w:rFonts w:ascii="Arial" w:hAnsi="Arial" w:cs="Arial"/>
          <w:bCs/>
          <w:iCs/>
          <w:sz w:val="22"/>
          <w:szCs w:val="22"/>
        </w:rPr>
        <w:t xml:space="preserve">Série ou desde a última Data de Pagamento da Remuneração das Debêntures (conforme definida na Cláusula 4.11 abaixo), conforme o caso, até a Data de Pagamento da Remuneração das Debêntures imediatamente subsequente, e pagos ao final de cada Período de Capitalização, obedecida a seguinte fórmula: </w:t>
      </w:r>
    </w:p>
    <w:p w14:paraId="4E0F23A9" w14:textId="77777777" w:rsidR="007975C7" w:rsidRPr="00C70237" w:rsidRDefault="007975C7" w:rsidP="007975C7">
      <w:pPr>
        <w:pStyle w:val="p0"/>
        <w:suppressAutoHyphens/>
        <w:spacing w:line="340" w:lineRule="exact"/>
        <w:rPr>
          <w:rFonts w:ascii="Arial" w:hAnsi="Arial" w:cs="Arial"/>
          <w:bCs/>
          <w:iCs/>
          <w:sz w:val="22"/>
          <w:szCs w:val="22"/>
        </w:rPr>
      </w:pPr>
    </w:p>
    <w:p w14:paraId="35D7E13D" w14:textId="77777777" w:rsidR="007975C7" w:rsidRPr="00C70237" w:rsidRDefault="007975C7" w:rsidP="00244034">
      <w:pPr>
        <w:pStyle w:val="p0"/>
        <w:suppressAutoHyphens/>
        <w:spacing w:line="340" w:lineRule="exact"/>
        <w:jc w:val="center"/>
        <w:rPr>
          <w:rFonts w:ascii="Arial" w:hAnsi="Arial" w:cs="Arial"/>
          <w:bCs/>
          <w:iCs/>
          <w:sz w:val="22"/>
          <w:szCs w:val="22"/>
        </w:rPr>
      </w:pPr>
      <w:r w:rsidRPr="00C70237">
        <w:rPr>
          <w:rFonts w:ascii="Arial" w:hAnsi="Arial" w:cs="Arial"/>
          <w:bCs/>
          <w:iCs/>
          <w:sz w:val="22"/>
          <w:szCs w:val="22"/>
        </w:rPr>
        <w:t xml:space="preserve">J = </w:t>
      </w:r>
      <w:r w:rsidRPr="00C70237">
        <w:rPr>
          <w:rFonts w:ascii="Arial" w:hAnsi="Arial" w:cs="Arial"/>
          <w:bCs/>
          <w:i/>
          <w:iCs/>
          <w:sz w:val="22"/>
          <w:szCs w:val="22"/>
        </w:rPr>
        <w:t>VNe</w:t>
      </w:r>
      <w:r w:rsidRPr="00C70237">
        <w:rPr>
          <w:rFonts w:ascii="Arial" w:hAnsi="Arial" w:cs="Arial"/>
          <w:bCs/>
          <w:iCs/>
          <w:sz w:val="22"/>
          <w:szCs w:val="22"/>
        </w:rPr>
        <w:t xml:space="preserve"> x (</w:t>
      </w:r>
      <w:r w:rsidRPr="00C70237">
        <w:rPr>
          <w:rFonts w:ascii="Arial" w:hAnsi="Arial" w:cs="Arial"/>
          <w:bCs/>
          <w:i/>
          <w:iCs/>
          <w:sz w:val="22"/>
          <w:szCs w:val="22"/>
        </w:rPr>
        <w:t>FatorJuros</w:t>
      </w:r>
      <w:r w:rsidRPr="00C70237">
        <w:rPr>
          <w:rFonts w:ascii="Arial" w:hAnsi="Arial" w:cs="Arial"/>
          <w:bCs/>
          <w:iCs/>
          <w:sz w:val="22"/>
          <w:szCs w:val="22"/>
        </w:rPr>
        <w:t xml:space="preserve"> – 1)</w:t>
      </w:r>
    </w:p>
    <w:p w14:paraId="35E8A8A5" w14:textId="77777777" w:rsidR="007975C7" w:rsidRPr="00C70237" w:rsidRDefault="007975C7" w:rsidP="007975C7">
      <w:pPr>
        <w:pStyle w:val="p0"/>
        <w:suppressAutoHyphens/>
        <w:spacing w:line="340" w:lineRule="exact"/>
        <w:rPr>
          <w:rFonts w:ascii="Arial" w:hAnsi="Arial" w:cs="Arial"/>
          <w:bCs/>
          <w:iCs/>
          <w:sz w:val="22"/>
          <w:szCs w:val="22"/>
        </w:rPr>
      </w:pPr>
    </w:p>
    <w:p w14:paraId="399A805B"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Sendo que:</w:t>
      </w:r>
    </w:p>
    <w:p w14:paraId="773B08A9" w14:textId="77777777" w:rsidR="007975C7" w:rsidRPr="00C70237" w:rsidRDefault="007975C7" w:rsidP="007975C7">
      <w:pPr>
        <w:pStyle w:val="p0"/>
        <w:suppressAutoHyphens/>
        <w:spacing w:line="340" w:lineRule="exact"/>
        <w:rPr>
          <w:rFonts w:ascii="Arial" w:hAnsi="Arial" w:cs="Arial"/>
          <w:bCs/>
          <w:iCs/>
          <w:sz w:val="22"/>
          <w:szCs w:val="22"/>
        </w:rPr>
      </w:pPr>
    </w:p>
    <w:p w14:paraId="2EC820EC"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J = valor unitário da Remuneração da Segunda Série devida no Período de Capitalização, calculado com 8 (oito) casas decimais, sem arredondamento;</w:t>
      </w:r>
    </w:p>
    <w:p w14:paraId="4EA3DC5E" w14:textId="77777777" w:rsidR="007975C7" w:rsidRPr="00C70237" w:rsidRDefault="007975C7" w:rsidP="007975C7">
      <w:pPr>
        <w:pStyle w:val="p0"/>
        <w:suppressAutoHyphens/>
        <w:spacing w:line="340" w:lineRule="exact"/>
        <w:rPr>
          <w:rFonts w:ascii="Arial" w:hAnsi="Arial" w:cs="Arial"/>
          <w:bCs/>
          <w:iCs/>
          <w:sz w:val="22"/>
          <w:szCs w:val="22"/>
        </w:rPr>
      </w:pPr>
    </w:p>
    <w:p w14:paraId="7F49EBCB"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lastRenderedPageBreak/>
        <w:t>VNe = Valor Nominal Unitário das Debêntures da Segunda Série ou saldo do Valor Nominal Unitário das Debêntures da Segunda Série, conforme o caso, informado/calculado com 8 (oito) casas decimais, sem arredondamento; e</w:t>
      </w:r>
    </w:p>
    <w:p w14:paraId="51E7CF4B" w14:textId="77777777" w:rsidR="007975C7" w:rsidRPr="00C70237" w:rsidRDefault="007975C7" w:rsidP="007975C7">
      <w:pPr>
        <w:pStyle w:val="p0"/>
        <w:suppressAutoHyphens/>
        <w:spacing w:line="340" w:lineRule="exact"/>
        <w:rPr>
          <w:rFonts w:ascii="Arial" w:hAnsi="Arial" w:cs="Arial"/>
          <w:bCs/>
          <w:iCs/>
          <w:sz w:val="22"/>
          <w:szCs w:val="22"/>
        </w:rPr>
      </w:pPr>
    </w:p>
    <w:p w14:paraId="45085686"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FatorJuros = fator de juros, calculado com 9 (nove) casas decimais, com arredondamento, apurado de acordo com a seguinte fórmula: </w:t>
      </w:r>
    </w:p>
    <w:p w14:paraId="6BEC2A32" w14:textId="77777777" w:rsidR="007975C7" w:rsidRPr="00C70237" w:rsidRDefault="007975C7" w:rsidP="007975C7">
      <w:pPr>
        <w:pStyle w:val="p0"/>
        <w:suppressAutoHyphens/>
        <w:spacing w:line="340" w:lineRule="exact"/>
        <w:rPr>
          <w:rFonts w:ascii="Arial" w:hAnsi="Arial" w:cs="Arial"/>
          <w:bCs/>
          <w:iCs/>
          <w:sz w:val="22"/>
          <w:szCs w:val="22"/>
        </w:rPr>
      </w:pPr>
    </w:p>
    <w:p w14:paraId="5E1B9FFF" w14:textId="77777777" w:rsidR="007975C7" w:rsidRPr="00C70237" w:rsidRDefault="007975C7" w:rsidP="007975C7">
      <w:pPr>
        <w:pStyle w:val="p0"/>
        <w:tabs>
          <w:tab w:val="clear" w:pos="720"/>
        </w:tabs>
        <w:spacing w:line="340" w:lineRule="exact"/>
        <w:rPr>
          <w:rFonts w:ascii="Arial" w:hAnsi="Arial" w:cs="Arial"/>
          <w:bCs/>
          <w:iCs/>
          <w:sz w:val="22"/>
          <w:szCs w:val="22"/>
        </w:rPr>
      </w:pPr>
    </w:p>
    <w:p w14:paraId="64D5DFC3" w14:textId="77777777" w:rsidR="007975C7" w:rsidRPr="00C70237" w:rsidRDefault="0035057F" w:rsidP="007975C7">
      <w:pPr>
        <w:pStyle w:val="p0"/>
        <w:suppressAutoHyphens/>
        <w:spacing w:line="340" w:lineRule="exact"/>
        <w:rPr>
          <w:rFonts w:ascii="Arial" w:hAnsi="Arial" w:cs="Arial"/>
          <w:bCs/>
          <w:iCs/>
          <w:sz w:val="22"/>
          <w:szCs w:val="22"/>
        </w:rPr>
      </w:pPr>
      <w:r w:rsidRPr="00C70237">
        <w:rPr>
          <w:rFonts w:ascii="Arial" w:hAnsi="Arial" w:cs="Arial"/>
          <w:bCs/>
          <w:iCs/>
          <w:noProof/>
          <w:sz w:val="22"/>
          <w:szCs w:val="22"/>
        </w:rPr>
        <w:drawing>
          <wp:anchor distT="0" distB="0" distL="114300" distR="114300" simplePos="0" relativeHeight="251657728" behindDoc="1" locked="0" layoutInCell="1" allowOverlap="1" wp14:anchorId="3BF1AFC3" wp14:editId="41F0AAC6">
            <wp:simplePos x="0" y="0"/>
            <wp:positionH relativeFrom="column">
              <wp:posOffset>1471930</wp:posOffset>
            </wp:positionH>
            <wp:positionV relativeFrom="paragraph">
              <wp:posOffset>-104140</wp:posOffset>
            </wp:positionV>
            <wp:extent cx="2447925" cy="266700"/>
            <wp:effectExtent l="0" t="0" r="0" b="0"/>
            <wp:wrapTight wrapText="bothSides">
              <wp:wrapPolygon edited="0">
                <wp:start x="0" y="0"/>
                <wp:lineTo x="0" y="13886"/>
                <wp:lineTo x="7396" y="18514"/>
                <wp:lineTo x="21348" y="18514"/>
                <wp:lineTo x="21348" y="0"/>
                <wp:lineTo x="0" y="0"/>
              </wp:wrapPolygon>
            </wp:wrapTight>
            <wp:docPr id="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62BC8" w14:textId="77777777" w:rsidR="007975C7" w:rsidRPr="00C70237" w:rsidRDefault="007975C7" w:rsidP="007975C7">
      <w:pPr>
        <w:pStyle w:val="p0"/>
        <w:tabs>
          <w:tab w:val="clear" w:pos="720"/>
        </w:tabs>
        <w:spacing w:line="340" w:lineRule="exact"/>
        <w:rPr>
          <w:rFonts w:ascii="Arial" w:hAnsi="Arial" w:cs="Arial"/>
          <w:bCs/>
          <w:iCs/>
          <w:sz w:val="22"/>
          <w:szCs w:val="22"/>
        </w:rPr>
      </w:pPr>
    </w:p>
    <w:p w14:paraId="2DFA7FBC"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onde:</w:t>
      </w:r>
    </w:p>
    <w:p w14:paraId="7E030E4F" w14:textId="77777777" w:rsidR="007975C7" w:rsidRPr="00C70237" w:rsidRDefault="007975C7" w:rsidP="007975C7">
      <w:pPr>
        <w:pStyle w:val="p0"/>
        <w:suppressAutoHyphens/>
        <w:spacing w:line="340" w:lineRule="exact"/>
        <w:rPr>
          <w:rFonts w:ascii="Arial" w:hAnsi="Arial" w:cs="Arial"/>
          <w:bCs/>
          <w:iCs/>
          <w:sz w:val="22"/>
          <w:szCs w:val="22"/>
        </w:rPr>
      </w:pPr>
    </w:p>
    <w:p w14:paraId="5648E3AF"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Fator DI = produtório das Taxas DI, desde a </w:t>
      </w:r>
      <w:r w:rsidR="00FF384C" w:rsidRPr="00C70237">
        <w:rPr>
          <w:rFonts w:ascii="Arial" w:eastAsia="MS Mincho" w:hAnsi="Arial" w:cs="Arial"/>
          <w:sz w:val="22"/>
          <w:szCs w:val="22"/>
        </w:rPr>
        <w:t xml:space="preserve">primeira Data de Integralização das Debêntures da Segunda Série </w:t>
      </w:r>
      <w:r w:rsidRPr="00C70237">
        <w:rPr>
          <w:rFonts w:ascii="Arial" w:hAnsi="Arial" w:cs="Arial"/>
          <w:bCs/>
          <w:iCs/>
          <w:sz w:val="22"/>
          <w:szCs w:val="22"/>
        </w:rPr>
        <w:t xml:space="preserve">ou a data de pagamento de Remuneração das Debêntures imediatamente anterior, conforme o caso, inclusive, até a data de cálculo, exclusive, calculado com 8 (oito) casas decimais, com arredondamento, apurado da seguinte forma: </w:t>
      </w:r>
    </w:p>
    <w:p w14:paraId="45539B7F" w14:textId="77777777" w:rsidR="007975C7" w:rsidRPr="00C70237" w:rsidRDefault="007975C7" w:rsidP="00244034">
      <w:pPr>
        <w:pStyle w:val="p0"/>
        <w:suppressAutoHyphens/>
        <w:spacing w:line="340" w:lineRule="atLeast"/>
        <w:jc w:val="center"/>
        <w:rPr>
          <w:rFonts w:ascii="Arial" w:hAnsi="Arial" w:cs="Arial"/>
          <w:bCs/>
          <w:iCs/>
          <w:sz w:val="22"/>
          <w:szCs w:val="22"/>
        </w:rPr>
      </w:pPr>
      <w:bookmarkStart w:id="147" w:name="_Hlk523162504"/>
    </w:p>
    <w:bookmarkEnd w:id="147"/>
    <w:p w14:paraId="338138B2" w14:textId="43B033D5" w:rsidR="007975C7" w:rsidRPr="0035057F" w:rsidRDefault="00287B03" w:rsidP="00244034">
      <w:pPr>
        <w:pStyle w:val="p0"/>
        <w:suppressAutoHyphens/>
        <w:spacing w:line="340" w:lineRule="atLeast"/>
        <w:jc w:val="center"/>
        <w:rPr>
          <w:rFonts w:ascii="Arial" w:hAnsi="Arial" w:cs="Arial"/>
          <w:bCs/>
          <w:iCs/>
          <w:sz w:val="22"/>
          <w:szCs w:val="22"/>
        </w:rPr>
      </w:pPr>
      <m:oMathPara>
        <m:oMath>
          <m:r>
            <w:rPr>
              <w:rFonts w:ascii="Cambria Math" w:hAnsi="Cambria Math"/>
              <w:sz w:val="20"/>
            </w:rPr>
            <m:t xml:space="preserve">Fator DI= </m:t>
          </m:r>
          <m:nary>
            <m:naryPr>
              <m:chr m:val="∏"/>
              <m:limLoc m:val="undOvr"/>
              <m:ctrlPr>
                <w:rPr>
                  <w:rFonts w:ascii="Cambria Math" w:hAnsi="Cambria Math"/>
                  <w:i/>
                  <w:sz w:val="20"/>
                </w:rPr>
              </m:ctrlPr>
            </m:naryPr>
            <m:sub>
              <m:r>
                <w:rPr>
                  <w:rFonts w:ascii="Cambria Math" w:hAnsi="Cambria Math"/>
                  <w:sz w:val="20"/>
                </w:rPr>
                <m:t>k=1</m:t>
              </m:r>
            </m:sub>
            <m:sup>
              <m:sSub>
                <m:sSubPr>
                  <m:ctrlPr>
                    <w:rPr>
                      <w:rFonts w:ascii="Cambria Math" w:hAnsi="Cambria Math"/>
                      <w:i/>
                      <w:sz w:val="20"/>
                    </w:rPr>
                  </m:ctrlPr>
                </m:sSubPr>
                <m:e>
                  <m:r>
                    <w:rPr>
                      <w:rFonts w:ascii="Cambria Math" w:hAnsi="Cambria Math"/>
                      <w:sz w:val="20"/>
                    </w:rPr>
                    <m:t>n</m:t>
                  </m:r>
                </m:e>
                <m:sub/>
              </m:sSub>
            </m:sup>
            <m:e>
              <m:d>
                <m:dPr>
                  <m:begChr m:val="["/>
                  <m:endChr m:val="]"/>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TDI</m:t>
                      </m:r>
                    </m:e>
                    <m:sub>
                      <m:r>
                        <w:rPr>
                          <w:rFonts w:ascii="Cambria Math" w:hAnsi="Cambria Math"/>
                          <w:sz w:val="20"/>
                        </w:rPr>
                        <m:t>k</m:t>
                      </m:r>
                    </m:sub>
                  </m:sSub>
                </m:e>
              </m:d>
            </m:e>
          </m:nary>
        </m:oMath>
      </m:oMathPara>
    </w:p>
    <w:p w14:paraId="7F68CB2B" w14:textId="77777777" w:rsidR="007975C7" w:rsidRPr="00C70237" w:rsidRDefault="007975C7" w:rsidP="00244034">
      <w:pPr>
        <w:pStyle w:val="p0"/>
        <w:suppressAutoHyphens/>
        <w:spacing w:line="340" w:lineRule="atLeast"/>
        <w:jc w:val="center"/>
        <w:rPr>
          <w:rFonts w:ascii="Arial" w:hAnsi="Arial" w:cs="Arial"/>
          <w:bCs/>
          <w:iCs/>
          <w:sz w:val="22"/>
          <w:szCs w:val="22"/>
        </w:rPr>
      </w:pPr>
    </w:p>
    <w:p w14:paraId="72472DE6"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Sendo que:</w:t>
      </w:r>
    </w:p>
    <w:p w14:paraId="2FB8C55F" w14:textId="77777777" w:rsidR="00FF384C" w:rsidRPr="00C70237" w:rsidRDefault="00FF384C" w:rsidP="007975C7">
      <w:pPr>
        <w:pStyle w:val="p0"/>
        <w:suppressAutoHyphens/>
        <w:spacing w:line="340" w:lineRule="exact"/>
        <w:rPr>
          <w:rFonts w:ascii="Arial" w:hAnsi="Arial" w:cs="Arial"/>
          <w:bCs/>
          <w:iCs/>
          <w:sz w:val="22"/>
          <w:szCs w:val="22"/>
        </w:rPr>
      </w:pPr>
    </w:p>
    <w:p w14:paraId="5E7887E1"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n = número total de Taxas DI consideradas desde a </w:t>
      </w:r>
      <w:r w:rsidR="00FF384C" w:rsidRPr="00C70237">
        <w:rPr>
          <w:rFonts w:ascii="Arial" w:eastAsia="MS Mincho" w:hAnsi="Arial" w:cs="Arial"/>
          <w:sz w:val="22"/>
          <w:szCs w:val="22"/>
        </w:rPr>
        <w:t xml:space="preserve">primeira Data de Integralização das Debêntures da Segunda Série </w:t>
      </w:r>
      <w:r w:rsidRPr="00C70237">
        <w:rPr>
          <w:rFonts w:ascii="Arial" w:hAnsi="Arial" w:cs="Arial"/>
          <w:bCs/>
          <w:iCs/>
          <w:sz w:val="22"/>
          <w:szCs w:val="22"/>
        </w:rPr>
        <w:t>ou a data de pagamento de Remuneração das Debêntures imediatamente anterior, conforme o caso, inclusive, até a data de cálculo, exclusive, sendo “n” um número inteiro, observado o ajuste necessário decorrente do prêmio do primeiro período descrito no item “Observações” abaixo;</w:t>
      </w:r>
    </w:p>
    <w:p w14:paraId="5101AFAF" w14:textId="77777777" w:rsidR="00FF384C" w:rsidRPr="00C70237" w:rsidRDefault="00FF384C" w:rsidP="007975C7">
      <w:pPr>
        <w:pStyle w:val="p0"/>
        <w:suppressAutoHyphens/>
        <w:spacing w:line="340" w:lineRule="exact"/>
        <w:rPr>
          <w:rFonts w:ascii="Arial" w:hAnsi="Arial" w:cs="Arial"/>
          <w:bCs/>
          <w:iCs/>
          <w:sz w:val="22"/>
          <w:szCs w:val="22"/>
        </w:rPr>
      </w:pPr>
    </w:p>
    <w:p w14:paraId="48BDAA76"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k = número de ordem das Taxas DI, variando de "1" até "n", sendo “k” um número inteiro;</w:t>
      </w:r>
      <w:r w:rsidR="00FF384C" w:rsidRPr="00C70237">
        <w:rPr>
          <w:rFonts w:ascii="Arial" w:hAnsi="Arial" w:cs="Arial"/>
          <w:bCs/>
          <w:iCs/>
          <w:sz w:val="22"/>
          <w:szCs w:val="22"/>
        </w:rPr>
        <w:t xml:space="preserve"> e</w:t>
      </w:r>
    </w:p>
    <w:p w14:paraId="2F413B33" w14:textId="77777777" w:rsidR="00FF384C" w:rsidRPr="00C70237" w:rsidRDefault="00FF384C" w:rsidP="00244034">
      <w:pPr>
        <w:pStyle w:val="p0"/>
        <w:suppressAutoHyphens/>
        <w:spacing w:line="340" w:lineRule="atLeast"/>
        <w:rPr>
          <w:rFonts w:ascii="Arial" w:hAnsi="Arial" w:cs="Arial"/>
          <w:bCs/>
          <w:iCs/>
          <w:sz w:val="22"/>
          <w:szCs w:val="22"/>
        </w:rPr>
      </w:pPr>
    </w:p>
    <w:p w14:paraId="7488CE31" w14:textId="77777777" w:rsidR="007975C7" w:rsidRPr="00C70237" w:rsidRDefault="007975C7" w:rsidP="00244034">
      <w:pPr>
        <w:pStyle w:val="p0"/>
        <w:suppressAutoHyphens/>
        <w:spacing w:line="340" w:lineRule="atLeast"/>
        <w:rPr>
          <w:rFonts w:ascii="Arial" w:hAnsi="Arial" w:cs="Arial"/>
          <w:bCs/>
          <w:iCs/>
          <w:sz w:val="22"/>
          <w:szCs w:val="22"/>
        </w:rPr>
      </w:pPr>
      <w:r w:rsidRPr="00C70237">
        <w:rPr>
          <w:rFonts w:ascii="Arial" w:hAnsi="Arial" w:cs="Arial"/>
          <w:bCs/>
          <w:iCs/>
          <w:sz w:val="22"/>
          <w:szCs w:val="22"/>
        </w:rPr>
        <w:t>TDI</w:t>
      </w:r>
      <w:r w:rsidRPr="00C70237">
        <w:rPr>
          <w:rFonts w:ascii="Arial" w:hAnsi="Arial" w:cs="Arial"/>
          <w:bCs/>
          <w:iCs/>
          <w:sz w:val="22"/>
          <w:szCs w:val="22"/>
          <w:vertAlign w:val="subscript"/>
        </w:rPr>
        <w:t>k</w:t>
      </w:r>
      <w:r w:rsidRPr="00C70237">
        <w:rPr>
          <w:rFonts w:ascii="Arial" w:hAnsi="Arial" w:cs="Arial"/>
          <w:bCs/>
          <w:iCs/>
          <w:sz w:val="22"/>
          <w:szCs w:val="22"/>
        </w:rPr>
        <w:t xml:space="preserve"> = Taxa DI, de ordem "k", expressa ao dia, calculada com 8 (oito) casas decimais, com arredondamento, apurada da seguinte forma:</w:t>
      </w:r>
    </w:p>
    <w:p w14:paraId="3F5B369F" w14:textId="77777777" w:rsidR="00FF384C" w:rsidRPr="00C70237" w:rsidRDefault="00FF384C" w:rsidP="00244034">
      <w:pPr>
        <w:pStyle w:val="p0"/>
        <w:suppressAutoHyphens/>
        <w:spacing w:line="340" w:lineRule="atLeast"/>
        <w:rPr>
          <w:rFonts w:ascii="Arial" w:hAnsi="Arial" w:cs="Arial"/>
          <w:bCs/>
          <w:iCs/>
          <w:sz w:val="22"/>
          <w:szCs w:val="22"/>
        </w:rPr>
      </w:pPr>
    </w:p>
    <w:p w14:paraId="294B3F50" w14:textId="77777777" w:rsidR="007975C7" w:rsidRPr="00C70237" w:rsidRDefault="0035057F" w:rsidP="00244034">
      <w:pPr>
        <w:pStyle w:val="p0"/>
        <w:suppressAutoHyphens/>
        <w:spacing w:line="340" w:lineRule="atLeast"/>
        <w:jc w:val="center"/>
        <w:rPr>
          <w:rFonts w:ascii="Arial" w:hAnsi="Arial" w:cs="Arial"/>
          <w:bCs/>
          <w:iCs/>
          <w:sz w:val="22"/>
          <w:szCs w:val="22"/>
        </w:rPr>
      </w:pPr>
      <w:r w:rsidRPr="00C70237">
        <w:rPr>
          <w:noProof/>
        </w:rPr>
        <w:drawing>
          <wp:inline distT="0" distB="0" distL="0" distR="0" wp14:anchorId="48D44D17" wp14:editId="139E390F">
            <wp:extent cx="1493520" cy="52578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3520" cy="525780"/>
                    </a:xfrm>
                    <a:prstGeom prst="rect">
                      <a:avLst/>
                    </a:prstGeom>
                    <a:noFill/>
                    <a:ln>
                      <a:noFill/>
                    </a:ln>
                  </pic:spPr>
                </pic:pic>
              </a:graphicData>
            </a:graphic>
          </wp:inline>
        </w:drawing>
      </w:r>
    </w:p>
    <w:p w14:paraId="46C8B9D4" w14:textId="77777777" w:rsidR="007975C7" w:rsidRPr="00C70237" w:rsidRDefault="007975C7" w:rsidP="00244034">
      <w:pPr>
        <w:pStyle w:val="p0"/>
        <w:suppressAutoHyphens/>
        <w:spacing w:line="340" w:lineRule="atLeast"/>
        <w:rPr>
          <w:rFonts w:ascii="Arial" w:hAnsi="Arial" w:cs="Arial"/>
          <w:bCs/>
          <w:iCs/>
          <w:sz w:val="22"/>
          <w:szCs w:val="22"/>
        </w:rPr>
      </w:pPr>
    </w:p>
    <w:p w14:paraId="1D8DC4B9"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lastRenderedPageBreak/>
        <w:t xml:space="preserve">Sendo que: </w:t>
      </w:r>
    </w:p>
    <w:p w14:paraId="62C0A45A" w14:textId="77777777" w:rsidR="00FF384C" w:rsidRPr="00C70237" w:rsidRDefault="00FF384C" w:rsidP="007975C7">
      <w:pPr>
        <w:pStyle w:val="p0"/>
        <w:suppressAutoHyphens/>
        <w:spacing w:line="340" w:lineRule="exact"/>
        <w:rPr>
          <w:rFonts w:ascii="Arial" w:hAnsi="Arial" w:cs="Arial"/>
          <w:bCs/>
          <w:iCs/>
          <w:sz w:val="22"/>
          <w:szCs w:val="22"/>
        </w:rPr>
      </w:pPr>
    </w:p>
    <w:p w14:paraId="136E04EA"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DI</w:t>
      </w:r>
      <w:r w:rsidRPr="00C70237">
        <w:rPr>
          <w:rFonts w:ascii="Arial" w:hAnsi="Arial" w:cs="Arial"/>
          <w:bCs/>
          <w:iCs/>
          <w:sz w:val="22"/>
          <w:szCs w:val="22"/>
          <w:vertAlign w:val="subscript"/>
        </w:rPr>
        <w:t>k</w:t>
      </w:r>
      <w:r w:rsidRPr="00C70237">
        <w:rPr>
          <w:rFonts w:ascii="Arial" w:hAnsi="Arial" w:cs="Arial"/>
          <w:bCs/>
          <w:iCs/>
          <w:sz w:val="22"/>
          <w:szCs w:val="22"/>
        </w:rPr>
        <w:t xml:space="preserve"> = Taxa DI, de ordem "k", divulgada pela B3 (Segmento CETIP UTVM), utilizada com 2 (duas) casas decimais; </w:t>
      </w:r>
    </w:p>
    <w:p w14:paraId="7EBF2DEA" w14:textId="77777777" w:rsidR="007975C7" w:rsidRPr="00C70237" w:rsidRDefault="007975C7" w:rsidP="00244034">
      <w:pPr>
        <w:pStyle w:val="p0"/>
        <w:suppressAutoHyphens/>
        <w:rPr>
          <w:rFonts w:ascii="Arial" w:hAnsi="Arial" w:cs="Arial"/>
          <w:bCs/>
          <w:iCs/>
          <w:sz w:val="22"/>
          <w:szCs w:val="22"/>
          <w:u w:val="single"/>
        </w:rPr>
      </w:pPr>
    </w:p>
    <w:p w14:paraId="075170F5" w14:textId="77777777" w:rsidR="007975C7" w:rsidRPr="00C70237" w:rsidRDefault="007975C7" w:rsidP="00EE2FAC">
      <w:pPr>
        <w:pStyle w:val="p0"/>
        <w:suppressAutoHyphens/>
        <w:rPr>
          <w:rFonts w:ascii="Arial" w:hAnsi="Arial" w:cs="Arial"/>
          <w:bCs/>
          <w:iCs/>
          <w:sz w:val="22"/>
          <w:szCs w:val="22"/>
        </w:rPr>
      </w:pPr>
      <w:r w:rsidRPr="00C70237">
        <w:rPr>
          <w:rFonts w:ascii="Arial" w:hAnsi="Arial" w:cs="Arial"/>
          <w:bCs/>
          <w:iCs/>
          <w:sz w:val="22"/>
          <w:szCs w:val="22"/>
        </w:rPr>
        <w:t>Fator Spread = sobretaxa de juros fixos calculada com 9 (nove) casas decimais, com arredondamento, calculado conforme a seguinte fórmula:</w:t>
      </w:r>
    </w:p>
    <w:p w14:paraId="5A671FB9" w14:textId="77777777" w:rsidR="00FF384C" w:rsidRPr="00C70237" w:rsidRDefault="00FF384C" w:rsidP="00244034">
      <w:pPr>
        <w:pStyle w:val="p0"/>
        <w:suppressAutoHyphens/>
        <w:rPr>
          <w:rFonts w:ascii="Arial" w:hAnsi="Arial" w:cs="Arial"/>
          <w:bCs/>
          <w:iCs/>
          <w:sz w:val="22"/>
          <w:szCs w:val="22"/>
        </w:rPr>
      </w:pPr>
    </w:p>
    <w:p w14:paraId="4138E94E" w14:textId="77777777" w:rsidR="007975C7" w:rsidRPr="00C70237" w:rsidRDefault="0035057F" w:rsidP="00244034">
      <w:pPr>
        <w:pStyle w:val="p0"/>
        <w:tabs>
          <w:tab w:val="clear" w:pos="720"/>
        </w:tabs>
        <w:jc w:val="center"/>
        <w:rPr>
          <w:rFonts w:ascii="Arial" w:hAnsi="Arial" w:cs="Arial"/>
          <w:bCs/>
          <w:iCs/>
          <w:sz w:val="22"/>
          <w:szCs w:val="22"/>
        </w:rPr>
      </w:pPr>
      <w:r w:rsidRPr="00C70237">
        <w:rPr>
          <w:noProof/>
        </w:rPr>
        <w:drawing>
          <wp:inline distT="0" distB="0" distL="0" distR="0" wp14:anchorId="37FFB5CA" wp14:editId="67EDC8D8">
            <wp:extent cx="1973580" cy="571500"/>
            <wp:effectExtent l="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3580" cy="571500"/>
                    </a:xfrm>
                    <a:prstGeom prst="rect">
                      <a:avLst/>
                    </a:prstGeom>
                    <a:noFill/>
                    <a:ln>
                      <a:noFill/>
                    </a:ln>
                  </pic:spPr>
                </pic:pic>
              </a:graphicData>
            </a:graphic>
          </wp:inline>
        </w:drawing>
      </w:r>
    </w:p>
    <w:p w14:paraId="3F5B1ACB" w14:textId="77777777" w:rsidR="007975C7" w:rsidRPr="00C70237" w:rsidRDefault="007975C7" w:rsidP="00244034">
      <w:pPr>
        <w:pStyle w:val="p0"/>
        <w:tabs>
          <w:tab w:val="clear" w:pos="720"/>
        </w:tabs>
        <w:rPr>
          <w:rFonts w:ascii="Arial" w:hAnsi="Arial" w:cs="Arial"/>
          <w:bCs/>
          <w:iCs/>
          <w:sz w:val="22"/>
          <w:szCs w:val="22"/>
        </w:rPr>
      </w:pPr>
    </w:p>
    <w:p w14:paraId="251FC633"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Onde:</w:t>
      </w:r>
    </w:p>
    <w:p w14:paraId="4F034DF2" w14:textId="77777777" w:rsidR="007975C7" w:rsidRPr="00C70237" w:rsidRDefault="007975C7" w:rsidP="007975C7">
      <w:pPr>
        <w:pStyle w:val="p0"/>
        <w:suppressAutoHyphens/>
        <w:spacing w:line="340" w:lineRule="exact"/>
        <w:rPr>
          <w:rFonts w:ascii="Arial" w:hAnsi="Arial" w:cs="Arial"/>
          <w:bCs/>
          <w:iCs/>
          <w:sz w:val="22"/>
          <w:szCs w:val="22"/>
        </w:rPr>
      </w:pPr>
    </w:p>
    <w:p w14:paraId="4CD21853"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spread = </w:t>
      </w:r>
      <w:r w:rsidR="00C27E1B">
        <w:rPr>
          <w:rFonts w:ascii="Arial" w:hAnsi="Arial" w:cs="Arial"/>
          <w:bCs/>
          <w:iCs/>
          <w:sz w:val="22"/>
          <w:szCs w:val="22"/>
        </w:rPr>
        <w:t>5,4000</w:t>
      </w:r>
      <w:r w:rsidRPr="00C70237">
        <w:rPr>
          <w:rFonts w:ascii="Arial" w:hAnsi="Arial" w:cs="Arial"/>
          <w:bCs/>
          <w:iCs/>
          <w:sz w:val="22"/>
          <w:szCs w:val="22"/>
        </w:rPr>
        <w:t>; e</w:t>
      </w:r>
    </w:p>
    <w:p w14:paraId="32FC1912" w14:textId="77777777" w:rsidR="007975C7" w:rsidRPr="00C70237" w:rsidRDefault="007975C7" w:rsidP="007975C7">
      <w:pPr>
        <w:pStyle w:val="p0"/>
        <w:suppressAutoHyphens/>
        <w:spacing w:line="340" w:lineRule="exact"/>
        <w:rPr>
          <w:rFonts w:ascii="Arial" w:hAnsi="Arial" w:cs="Arial"/>
          <w:bCs/>
          <w:iCs/>
          <w:sz w:val="22"/>
          <w:szCs w:val="22"/>
        </w:rPr>
      </w:pPr>
    </w:p>
    <w:p w14:paraId="0C5A971E"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DP = número de Dias Úteis entre a </w:t>
      </w:r>
      <w:r w:rsidR="00FF384C" w:rsidRPr="00C70237">
        <w:rPr>
          <w:rFonts w:ascii="Arial" w:eastAsia="MS Mincho" w:hAnsi="Arial" w:cs="Arial"/>
          <w:sz w:val="22"/>
          <w:szCs w:val="22"/>
        </w:rPr>
        <w:t>primeira Data de Integralização das Debêntures da Segunda Série</w:t>
      </w:r>
      <w:r w:rsidRPr="00C70237">
        <w:rPr>
          <w:rFonts w:ascii="Arial" w:hAnsi="Arial" w:cs="Arial"/>
          <w:bCs/>
          <w:iCs/>
          <w:sz w:val="22"/>
          <w:szCs w:val="22"/>
        </w:rPr>
        <w:t xml:space="preserve">, inclusive, no caso do primeiro </w:t>
      </w:r>
      <w:r w:rsidR="00FF384C" w:rsidRPr="00C70237">
        <w:rPr>
          <w:rFonts w:ascii="Arial" w:hAnsi="Arial" w:cs="Arial"/>
          <w:bCs/>
          <w:iCs/>
          <w:sz w:val="22"/>
          <w:szCs w:val="22"/>
        </w:rPr>
        <w:t>P</w:t>
      </w:r>
      <w:r w:rsidRPr="00C70237">
        <w:rPr>
          <w:rFonts w:ascii="Arial" w:hAnsi="Arial" w:cs="Arial"/>
          <w:bCs/>
          <w:iCs/>
          <w:sz w:val="22"/>
          <w:szCs w:val="22"/>
        </w:rPr>
        <w:t xml:space="preserve">eríodo de </w:t>
      </w:r>
      <w:r w:rsidR="00FF384C" w:rsidRPr="00C70237">
        <w:rPr>
          <w:rFonts w:ascii="Arial" w:hAnsi="Arial" w:cs="Arial"/>
          <w:bCs/>
          <w:iCs/>
          <w:sz w:val="22"/>
          <w:szCs w:val="22"/>
        </w:rPr>
        <w:t>C</w:t>
      </w:r>
      <w:r w:rsidRPr="00C70237">
        <w:rPr>
          <w:rFonts w:ascii="Arial" w:hAnsi="Arial" w:cs="Arial"/>
          <w:bCs/>
          <w:iCs/>
          <w:sz w:val="22"/>
          <w:szCs w:val="22"/>
        </w:rPr>
        <w:t>apitalização, ou a Data de Pagamento da Remuneração imediatamente anterior, inclusive, no caso dos demais períodos de capitalização, e a data de cálculo, exclusive, sendo “DP” um número inteiro.</w:t>
      </w:r>
    </w:p>
    <w:p w14:paraId="0A6409A2" w14:textId="77777777" w:rsidR="007975C7" w:rsidRPr="00C70237" w:rsidRDefault="007975C7" w:rsidP="007975C7">
      <w:pPr>
        <w:pStyle w:val="p0"/>
        <w:suppressAutoHyphens/>
        <w:spacing w:line="340" w:lineRule="exact"/>
        <w:rPr>
          <w:rFonts w:ascii="Arial" w:hAnsi="Arial" w:cs="Arial"/>
          <w:bCs/>
          <w:iCs/>
          <w:sz w:val="22"/>
          <w:szCs w:val="22"/>
          <w:u w:val="single"/>
        </w:rPr>
      </w:pPr>
    </w:p>
    <w:p w14:paraId="3AD23404" w14:textId="77777777" w:rsidR="007975C7" w:rsidRPr="00C70237" w:rsidRDefault="007975C7" w:rsidP="007975C7">
      <w:pPr>
        <w:pStyle w:val="p0"/>
        <w:suppressAutoHyphens/>
        <w:spacing w:line="340" w:lineRule="exact"/>
        <w:rPr>
          <w:rFonts w:ascii="Arial" w:hAnsi="Arial" w:cs="Arial"/>
          <w:bCs/>
          <w:iCs/>
          <w:sz w:val="22"/>
          <w:szCs w:val="22"/>
          <w:u w:val="single"/>
        </w:rPr>
      </w:pPr>
      <w:r w:rsidRPr="00C70237">
        <w:rPr>
          <w:rFonts w:ascii="Arial" w:hAnsi="Arial" w:cs="Arial"/>
          <w:bCs/>
          <w:iCs/>
          <w:sz w:val="22"/>
          <w:szCs w:val="22"/>
          <w:u w:val="single"/>
        </w:rPr>
        <w:t>Observações:</w:t>
      </w:r>
    </w:p>
    <w:p w14:paraId="2D223EB8" w14:textId="77777777" w:rsidR="00FF384C" w:rsidRPr="00C70237" w:rsidRDefault="00FF384C" w:rsidP="007975C7">
      <w:pPr>
        <w:pStyle w:val="p0"/>
        <w:suppressAutoHyphens/>
        <w:spacing w:line="340" w:lineRule="exact"/>
        <w:rPr>
          <w:rFonts w:ascii="Arial" w:hAnsi="Arial" w:cs="Arial"/>
          <w:bCs/>
          <w:iCs/>
          <w:sz w:val="22"/>
          <w:szCs w:val="22"/>
          <w:u w:val="single"/>
        </w:rPr>
      </w:pPr>
    </w:p>
    <w:p w14:paraId="15CCD457"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Excepcionalmente, na data do pagamento da primeira Remuneração da</w:t>
      </w:r>
      <w:r w:rsidR="00FF384C" w:rsidRPr="00C70237">
        <w:rPr>
          <w:rFonts w:ascii="Arial" w:hAnsi="Arial" w:cs="Arial"/>
          <w:bCs/>
          <w:iCs/>
          <w:sz w:val="22"/>
          <w:szCs w:val="22"/>
        </w:rPr>
        <w:t xml:space="preserve"> Segunda Série</w:t>
      </w:r>
      <w:r w:rsidRPr="00C70237">
        <w:rPr>
          <w:rFonts w:ascii="Arial" w:hAnsi="Arial" w:cs="Arial"/>
          <w:bCs/>
          <w:iCs/>
          <w:sz w:val="22"/>
          <w:szCs w:val="22"/>
        </w:rPr>
        <w:t xml:space="preserve">, deverá ser capitalizado ao valor de pagamento da Remuneração </w:t>
      </w:r>
      <w:r w:rsidR="00FF384C" w:rsidRPr="00C70237">
        <w:rPr>
          <w:rFonts w:ascii="Arial" w:hAnsi="Arial" w:cs="Arial"/>
          <w:bCs/>
          <w:iCs/>
          <w:sz w:val="22"/>
          <w:szCs w:val="22"/>
        </w:rPr>
        <w:t xml:space="preserve">da Segunda Série </w:t>
      </w:r>
      <w:r w:rsidRPr="00C70237">
        <w:rPr>
          <w:rFonts w:ascii="Arial" w:hAnsi="Arial" w:cs="Arial"/>
          <w:bCs/>
          <w:iCs/>
          <w:sz w:val="22"/>
          <w:szCs w:val="22"/>
        </w:rPr>
        <w:t xml:space="preserve">um prêmio equivalente ao somatório da Remuneração das Debêntures de 2 (dois) Dias Úteis que antecedem a </w:t>
      </w:r>
      <w:r w:rsidR="00FF384C" w:rsidRPr="00C70237">
        <w:rPr>
          <w:rFonts w:ascii="Arial" w:eastAsia="MS Mincho" w:hAnsi="Arial" w:cs="Arial"/>
          <w:sz w:val="22"/>
          <w:szCs w:val="22"/>
        </w:rPr>
        <w:t>primeira Data de Integralização das Debêntures da Segunda Série</w:t>
      </w:r>
      <w:r w:rsidRPr="00C70237">
        <w:rPr>
          <w:rFonts w:ascii="Arial" w:hAnsi="Arial" w:cs="Arial"/>
          <w:bCs/>
          <w:iCs/>
          <w:sz w:val="22"/>
          <w:szCs w:val="22"/>
        </w:rPr>
        <w:t>. O cálculo deste prêmio ocorrerá de acordo com as regras de apuração da Remuneração das Debêntures acima descritas.</w:t>
      </w:r>
    </w:p>
    <w:p w14:paraId="6DFAC99F" w14:textId="77777777" w:rsidR="007975C7" w:rsidRPr="00C70237" w:rsidRDefault="007975C7" w:rsidP="007975C7">
      <w:pPr>
        <w:pStyle w:val="p0"/>
        <w:suppressAutoHyphens/>
        <w:spacing w:line="340" w:lineRule="exact"/>
        <w:rPr>
          <w:rFonts w:ascii="Arial" w:hAnsi="Arial" w:cs="Arial"/>
          <w:bCs/>
          <w:iCs/>
          <w:sz w:val="22"/>
          <w:szCs w:val="22"/>
        </w:rPr>
      </w:pPr>
    </w:p>
    <w:p w14:paraId="4915C58F"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Para efeito de cálculo da DIk será sempre considerado a Taxa DI, divulgada com 2 (dois) Dias Úteis de defasagem da data de cálculo. Para fins de exemplo, para cálculo da Remuneração das Debêntures no dia 12 (doze), será considerada a Taxa DI divulgada no dia 10 (dez), considerando que os dias decorridos entre o dia 10 (dez) e 12 (doze) são todos Dias Úteis.</w:t>
      </w:r>
    </w:p>
    <w:p w14:paraId="6348CEE5" w14:textId="77777777" w:rsidR="007975C7" w:rsidRPr="00C70237" w:rsidRDefault="007975C7" w:rsidP="007975C7">
      <w:pPr>
        <w:pStyle w:val="p0"/>
        <w:suppressAutoHyphens/>
        <w:spacing w:line="340" w:lineRule="exact"/>
        <w:rPr>
          <w:rFonts w:ascii="Arial" w:hAnsi="Arial" w:cs="Arial"/>
          <w:bCs/>
          <w:iCs/>
          <w:sz w:val="22"/>
          <w:szCs w:val="22"/>
        </w:rPr>
      </w:pPr>
    </w:p>
    <w:p w14:paraId="7B36201F"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O fator resultante da expressão (1 + TDIk) é considerado com 16 (dezesseis) casas decimais, sem arredondamento.</w:t>
      </w:r>
    </w:p>
    <w:p w14:paraId="667B4BE8" w14:textId="77777777" w:rsidR="007975C7" w:rsidRPr="00C70237" w:rsidRDefault="007975C7" w:rsidP="007975C7">
      <w:pPr>
        <w:pStyle w:val="p0"/>
        <w:suppressAutoHyphens/>
        <w:spacing w:line="340" w:lineRule="exact"/>
        <w:rPr>
          <w:rFonts w:ascii="Arial" w:hAnsi="Arial" w:cs="Arial"/>
          <w:bCs/>
          <w:iCs/>
          <w:sz w:val="22"/>
          <w:szCs w:val="22"/>
        </w:rPr>
      </w:pPr>
    </w:p>
    <w:p w14:paraId="231BECDB"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Efetua-se o produtório dos fatores (1 + TDIk), sendo que a cada fator acumulado, trunca-se o resultado com 16 (dezesseis) casas decimais, aplicando-se o próximo fator diário, e assim por diante até o último considerado.</w:t>
      </w:r>
    </w:p>
    <w:p w14:paraId="015A64C7" w14:textId="77777777" w:rsidR="007975C7" w:rsidRPr="00C70237" w:rsidRDefault="007975C7" w:rsidP="007975C7">
      <w:pPr>
        <w:pStyle w:val="p0"/>
        <w:suppressAutoHyphens/>
        <w:spacing w:line="340" w:lineRule="exact"/>
        <w:rPr>
          <w:rFonts w:ascii="Arial" w:hAnsi="Arial" w:cs="Arial"/>
          <w:bCs/>
          <w:iCs/>
          <w:sz w:val="22"/>
          <w:szCs w:val="22"/>
        </w:rPr>
      </w:pPr>
    </w:p>
    <w:p w14:paraId="03D8EA42"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Estando os fatores acumulados, considera-se o fator resultante “Fator DI” com 8 (oito) casas decimais, com arredondamento.</w:t>
      </w:r>
    </w:p>
    <w:p w14:paraId="339F8FCA" w14:textId="77777777" w:rsidR="007975C7" w:rsidRPr="00C70237" w:rsidRDefault="007975C7" w:rsidP="007975C7">
      <w:pPr>
        <w:pStyle w:val="p0"/>
        <w:suppressAutoHyphens/>
        <w:spacing w:line="340" w:lineRule="exact"/>
        <w:rPr>
          <w:rFonts w:ascii="Arial" w:hAnsi="Arial" w:cs="Arial"/>
          <w:bCs/>
          <w:iCs/>
          <w:sz w:val="22"/>
          <w:szCs w:val="22"/>
        </w:rPr>
      </w:pPr>
    </w:p>
    <w:p w14:paraId="0B5C04FF"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A Taxa DI deverá ser utilizada considerando idêntico número de casas decimais divulgado pela entidade responsável por seu cálculo, salvo quando expressamente indicado de outra forma.</w:t>
      </w:r>
    </w:p>
    <w:p w14:paraId="64385F32" w14:textId="77777777" w:rsidR="007975C7" w:rsidRPr="00C70237" w:rsidRDefault="007975C7" w:rsidP="007975C7">
      <w:pPr>
        <w:pStyle w:val="p0"/>
        <w:suppressAutoHyphens/>
        <w:spacing w:line="340" w:lineRule="exact"/>
        <w:rPr>
          <w:rFonts w:ascii="Arial" w:hAnsi="Arial" w:cs="Arial"/>
          <w:bCs/>
          <w:iCs/>
          <w:sz w:val="22"/>
          <w:szCs w:val="22"/>
        </w:rPr>
      </w:pPr>
    </w:p>
    <w:p w14:paraId="61A8FE54"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O fator resultante da expressão (Fator DI x Fator Spread) é considerado com 9 (nove) casas decimais, com arredondamento.</w:t>
      </w:r>
    </w:p>
    <w:p w14:paraId="2B31DA19" w14:textId="77777777" w:rsidR="007975C7" w:rsidRPr="00C70237" w:rsidRDefault="007975C7" w:rsidP="00964E3A">
      <w:pPr>
        <w:pStyle w:val="p0"/>
        <w:tabs>
          <w:tab w:val="clear" w:pos="720"/>
        </w:tabs>
        <w:suppressAutoHyphens/>
        <w:spacing w:line="340" w:lineRule="exact"/>
        <w:rPr>
          <w:rFonts w:ascii="Arial" w:hAnsi="Arial" w:cs="Arial"/>
          <w:bCs/>
          <w:iCs/>
          <w:sz w:val="22"/>
          <w:szCs w:val="22"/>
        </w:rPr>
      </w:pPr>
    </w:p>
    <w:p w14:paraId="3288B50B" w14:textId="77777777" w:rsidR="007B629E" w:rsidRPr="00C70237" w:rsidRDefault="007B629E" w:rsidP="00964E3A">
      <w:pPr>
        <w:pStyle w:val="p0"/>
        <w:widowControl w:val="0"/>
        <w:tabs>
          <w:tab w:val="clear" w:pos="720"/>
        </w:tabs>
        <w:suppressAutoHyphens/>
        <w:spacing w:line="340" w:lineRule="exact"/>
        <w:rPr>
          <w:rFonts w:ascii="Arial" w:hAnsi="Arial" w:cs="Arial"/>
          <w:b/>
          <w:bCs/>
          <w:iCs/>
          <w:sz w:val="22"/>
          <w:szCs w:val="22"/>
        </w:rPr>
      </w:pPr>
      <w:r w:rsidRPr="00C70237">
        <w:rPr>
          <w:rFonts w:ascii="Arial" w:hAnsi="Arial" w:cs="Arial"/>
          <w:b/>
          <w:bCs/>
          <w:iCs/>
          <w:sz w:val="22"/>
          <w:szCs w:val="22"/>
        </w:rPr>
        <w:t>4.9.</w:t>
      </w:r>
      <w:r w:rsidR="00964E3A" w:rsidRPr="00C70237">
        <w:rPr>
          <w:rFonts w:ascii="Arial" w:hAnsi="Arial" w:cs="Arial"/>
          <w:b/>
          <w:bCs/>
          <w:iCs/>
          <w:sz w:val="22"/>
          <w:szCs w:val="22"/>
        </w:rPr>
        <w:t>4</w:t>
      </w:r>
      <w:r w:rsidRPr="00C70237">
        <w:rPr>
          <w:rFonts w:ascii="Arial" w:hAnsi="Arial" w:cs="Arial"/>
          <w:b/>
          <w:bCs/>
          <w:iCs/>
          <w:sz w:val="22"/>
          <w:szCs w:val="22"/>
        </w:rPr>
        <w:tab/>
        <w:t>Período de Capitalização</w:t>
      </w:r>
      <w:r w:rsidR="00964E3A" w:rsidRPr="00C70237">
        <w:rPr>
          <w:rFonts w:ascii="Arial" w:hAnsi="Arial" w:cs="Arial"/>
          <w:b/>
          <w:bCs/>
          <w:iCs/>
          <w:sz w:val="22"/>
          <w:szCs w:val="22"/>
        </w:rPr>
        <w:t xml:space="preserve">. </w:t>
      </w:r>
      <w:r w:rsidR="00B37DC6" w:rsidRPr="00C70237">
        <w:rPr>
          <w:rFonts w:ascii="Arial" w:hAnsi="Arial" w:cs="Arial"/>
          <w:bCs/>
          <w:iCs/>
          <w:sz w:val="22"/>
          <w:szCs w:val="22"/>
        </w:rPr>
        <w:t>Para fins de cálculo da Remuneração, define-se "Período de Capitalização" como o intervalo de tempo em dias úteis que se inicia: (i) a partir da primeira Data de Integralização das Debêntures (inclusive) e termina na respectiva primeira Data de Pagamento da Remuneração das D</w:t>
      </w:r>
      <w:r w:rsidR="00B37DC6" w:rsidRPr="00582429">
        <w:rPr>
          <w:rFonts w:ascii="Arial" w:hAnsi="Arial" w:cs="Arial"/>
          <w:bCs/>
          <w:iCs/>
          <w:sz w:val="22"/>
          <w:szCs w:val="22"/>
        </w:rPr>
        <w:t xml:space="preserve">ebêntures (exclusive), </w:t>
      </w:r>
      <w:r w:rsidR="00E33D99" w:rsidRPr="00213F02">
        <w:rPr>
          <w:rFonts w:ascii="Arial" w:hAnsi="Arial" w:cs="Arial"/>
          <w:bCs/>
          <w:iCs/>
          <w:sz w:val="22"/>
          <w:szCs w:val="22"/>
        </w:rPr>
        <w:t>adicionado a um prêmio de 2 (dois) Dias Úteis</w:t>
      </w:r>
      <w:r w:rsidR="00E33D99" w:rsidRPr="00582429">
        <w:rPr>
          <w:rFonts w:ascii="Arial" w:hAnsi="Arial" w:cs="Arial"/>
          <w:bCs/>
          <w:iCs/>
          <w:sz w:val="22"/>
          <w:szCs w:val="22"/>
        </w:rPr>
        <w:t xml:space="preserve"> </w:t>
      </w:r>
      <w:r w:rsidR="00B37DC6" w:rsidRPr="00582429">
        <w:rPr>
          <w:rFonts w:ascii="Arial" w:hAnsi="Arial" w:cs="Arial"/>
          <w:bCs/>
          <w:iCs/>
          <w:sz w:val="22"/>
          <w:szCs w:val="22"/>
        </w:rPr>
        <w:t>no caso do primeiro Período de Capitalização; e (ii) na respectiva Data de Pagamento da Remuneração das Debêntures</w:t>
      </w:r>
      <w:r w:rsidR="00B37DC6" w:rsidRPr="00C70237">
        <w:rPr>
          <w:rFonts w:ascii="Arial" w:hAnsi="Arial" w:cs="Arial"/>
          <w:bCs/>
          <w:iCs/>
          <w:sz w:val="22"/>
          <w:szCs w:val="22"/>
        </w:rPr>
        <w:t xml:space="preserve"> imediatamente anterior (inclusive), no caso dos demais Períodos de Capitalização, e termina na respectiva Data de Pagamento da Remuneração das Debêntures do respectivo período (exclusive). Cada Período de Capitalização sucede o anterior sem solução de continuidade, até a respectiva Data de Vencimento ou a data do resgate das Debêntures, conforme o caso.</w:t>
      </w:r>
    </w:p>
    <w:p w14:paraId="4196372B" w14:textId="77777777" w:rsidR="00F57564" w:rsidRPr="00C70237" w:rsidRDefault="00F57564" w:rsidP="00244034">
      <w:pPr>
        <w:pStyle w:val="p0"/>
        <w:tabs>
          <w:tab w:val="clear" w:pos="720"/>
        </w:tabs>
        <w:suppressAutoHyphens/>
        <w:spacing w:line="340" w:lineRule="exact"/>
        <w:rPr>
          <w:rFonts w:ascii="Arial" w:hAnsi="Arial" w:cs="Arial"/>
          <w:sz w:val="22"/>
          <w:szCs w:val="22"/>
        </w:rPr>
      </w:pPr>
    </w:p>
    <w:p w14:paraId="3ACF5419" w14:textId="77777777" w:rsidR="00F57564" w:rsidRPr="00C70237" w:rsidRDefault="00F57564" w:rsidP="00F57564">
      <w:pPr>
        <w:pStyle w:val="p0"/>
        <w:widowControl w:val="0"/>
        <w:tabs>
          <w:tab w:val="clear" w:pos="720"/>
        </w:tabs>
        <w:suppressAutoHyphens/>
        <w:spacing w:line="340" w:lineRule="exact"/>
        <w:rPr>
          <w:rFonts w:ascii="Arial" w:hAnsi="Arial" w:cs="Arial"/>
          <w:sz w:val="22"/>
          <w:szCs w:val="22"/>
        </w:rPr>
      </w:pPr>
      <w:r w:rsidRPr="00C70237">
        <w:rPr>
          <w:rFonts w:ascii="Arial" w:hAnsi="Arial" w:cs="Arial"/>
          <w:b/>
          <w:sz w:val="22"/>
          <w:szCs w:val="22"/>
        </w:rPr>
        <w:t>4.9.</w:t>
      </w:r>
      <w:r w:rsidR="00964E3A" w:rsidRPr="00C70237">
        <w:rPr>
          <w:rFonts w:ascii="Arial" w:hAnsi="Arial" w:cs="Arial"/>
          <w:b/>
          <w:sz w:val="22"/>
          <w:szCs w:val="22"/>
        </w:rPr>
        <w:t>5</w:t>
      </w:r>
      <w:r w:rsidRPr="00C70237">
        <w:rPr>
          <w:rFonts w:ascii="Arial" w:hAnsi="Arial" w:cs="Arial"/>
          <w:b/>
          <w:sz w:val="22"/>
          <w:szCs w:val="22"/>
        </w:rPr>
        <w:t>.</w:t>
      </w:r>
      <w:r w:rsidRPr="00C70237">
        <w:rPr>
          <w:rFonts w:ascii="Arial" w:hAnsi="Arial" w:cs="Arial"/>
          <w:sz w:val="22"/>
          <w:szCs w:val="22"/>
        </w:rPr>
        <w:tab/>
        <w:t xml:space="preserve">A Emissora está desde já autorizada a reduzir a Remuneração, limitada à taxa de remuneração final dos CRA, sem necessidade de (i) realização de Assembleia Geral de Debenturistas, ou (ii) aprovação por parte dos titulares de CRA, desde que tal alteração seja devidamente formalizada antes da Data de Integralização das Debêntures, mediante a celebração pelas Partes e registro do respectivo aditamento a esta Escritura de Emissão. </w:t>
      </w:r>
    </w:p>
    <w:p w14:paraId="3EDA1701" w14:textId="77777777" w:rsidR="00F57564" w:rsidRPr="00C70237" w:rsidRDefault="00F57564" w:rsidP="00F57564">
      <w:pPr>
        <w:pStyle w:val="p0"/>
        <w:widowControl w:val="0"/>
        <w:tabs>
          <w:tab w:val="clear" w:pos="720"/>
        </w:tabs>
        <w:suppressAutoHyphens/>
        <w:spacing w:line="340" w:lineRule="exact"/>
        <w:rPr>
          <w:rFonts w:ascii="Arial" w:hAnsi="Arial" w:cs="Arial"/>
          <w:sz w:val="22"/>
          <w:szCs w:val="22"/>
        </w:rPr>
      </w:pPr>
    </w:p>
    <w:p w14:paraId="4FB1459F" w14:textId="77777777" w:rsidR="00F57564" w:rsidRPr="00C70237" w:rsidRDefault="00F57564" w:rsidP="00F57564">
      <w:pPr>
        <w:pStyle w:val="p0"/>
        <w:widowControl w:val="0"/>
        <w:tabs>
          <w:tab w:val="clear" w:pos="720"/>
        </w:tabs>
        <w:suppressAutoHyphens/>
        <w:spacing w:line="340" w:lineRule="exact"/>
        <w:rPr>
          <w:rFonts w:ascii="Arial" w:hAnsi="Arial" w:cs="Arial"/>
          <w:sz w:val="22"/>
          <w:szCs w:val="22"/>
        </w:rPr>
      </w:pPr>
      <w:r w:rsidRPr="00C70237">
        <w:rPr>
          <w:rFonts w:ascii="Arial" w:hAnsi="Arial" w:cs="Arial"/>
          <w:b/>
          <w:sz w:val="22"/>
          <w:szCs w:val="22"/>
        </w:rPr>
        <w:t>4.9.</w:t>
      </w:r>
      <w:r w:rsidR="00964E3A" w:rsidRPr="00C70237">
        <w:rPr>
          <w:rFonts w:ascii="Arial" w:hAnsi="Arial" w:cs="Arial"/>
          <w:b/>
          <w:sz w:val="22"/>
          <w:szCs w:val="22"/>
        </w:rPr>
        <w:t>5</w:t>
      </w:r>
      <w:r w:rsidRPr="00C70237">
        <w:rPr>
          <w:rFonts w:ascii="Arial" w:hAnsi="Arial" w:cs="Arial"/>
          <w:b/>
          <w:sz w:val="22"/>
          <w:szCs w:val="22"/>
        </w:rPr>
        <w:t>.1.</w:t>
      </w:r>
      <w:r w:rsidRPr="00C70237">
        <w:rPr>
          <w:rFonts w:ascii="Arial" w:hAnsi="Arial" w:cs="Arial"/>
          <w:sz w:val="22"/>
          <w:szCs w:val="22"/>
        </w:rPr>
        <w:tab/>
        <w:t>A alteração da Remuneração nos termos da Cláusula 4.9.</w:t>
      </w:r>
      <w:r w:rsidR="00964E3A" w:rsidRPr="00C70237">
        <w:rPr>
          <w:rFonts w:ascii="Arial" w:hAnsi="Arial" w:cs="Arial"/>
          <w:sz w:val="22"/>
          <w:szCs w:val="22"/>
        </w:rPr>
        <w:t>5</w:t>
      </w:r>
      <w:r w:rsidRPr="00C70237">
        <w:rPr>
          <w:rFonts w:ascii="Arial" w:hAnsi="Arial" w:cs="Arial"/>
          <w:sz w:val="22"/>
          <w:szCs w:val="22"/>
        </w:rPr>
        <w:t xml:space="preserve"> acima deverá ser realizada no aditamento que refletir o resultado do Procedimento de </w:t>
      </w:r>
      <w:r w:rsidRPr="00C70237">
        <w:rPr>
          <w:rFonts w:ascii="Arial" w:hAnsi="Arial" w:cs="Arial"/>
          <w:i/>
          <w:iCs/>
          <w:sz w:val="22"/>
          <w:szCs w:val="22"/>
        </w:rPr>
        <w:t>Bookbuilding</w:t>
      </w:r>
      <w:r w:rsidRPr="00C70237">
        <w:rPr>
          <w:rFonts w:ascii="Arial" w:hAnsi="Arial" w:cs="Arial"/>
          <w:sz w:val="22"/>
          <w:szCs w:val="22"/>
        </w:rPr>
        <w:t xml:space="preserve">, nos termos da Cláusula 2.3.4 acima. </w:t>
      </w:r>
    </w:p>
    <w:p w14:paraId="5EC8D0CF" w14:textId="77777777" w:rsidR="00F57564" w:rsidRPr="00307AD8" w:rsidRDefault="00F57564">
      <w:pPr>
        <w:pStyle w:val="p0"/>
        <w:tabs>
          <w:tab w:val="clear" w:pos="720"/>
        </w:tabs>
        <w:suppressAutoHyphens/>
        <w:spacing w:line="340" w:lineRule="exact"/>
        <w:rPr>
          <w:rFonts w:ascii="Arial" w:hAnsi="Arial" w:cs="Arial"/>
          <w:bCs/>
          <w:iCs/>
          <w:sz w:val="22"/>
          <w:szCs w:val="22"/>
        </w:rPr>
      </w:pPr>
    </w:p>
    <w:p w14:paraId="58FF6C31" w14:textId="77777777" w:rsidR="007B629E" w:rsidRPr="00307AD8" w:rsidRDefault="007B629E">
      <w:pPr>
        <w:pStyle w:val="p0"/>
        <w:widowControl w:val="0"/>
        <w:tabs>
          <w:tab w:val="clear" w:pos="720"/>
        </w:tabs>
        <w:suppressAutoHyphens/>
        <w:spacing w:line="340" w:lineRule="exact"/>
        <w:rPr>
          <w:rFonts w:ascii="Arial" w:hAnsi="Arial" w:cs="Arial"/>
          <w:b/>
          <w:sz w:val="22"/>
          <w:szCs w:val="22"/>
        </w:rPr>
      </w:pPr>
      <w:r w:rsidRPr="00307AD8">
        <w:rPr>
          <w:rFonts w:ascii="Arial" w:hAnsi="Arial" w:cs="Arial"/>
          <w:b/>
          <w:bCs/>
          <w:iCs/>
          <w:sz w:val="22"/>
          <w:szCs w:val="22"/>
        </w:rPr>
        <w:lastRenderedPageBreak/>
        <w:t>4.10.</w:t>
      </w:r>
      <w:r w:rsidRPr="00307AD8">
        <w:rPr>
          <w:rFonts w:ascii="Arial" w:hAnsi="Arial" w:cs="Arial"/>
          <w:b/>
          <w:bCs/>
          <w:iCs/>
          <w:sz w:val="22"/>
          <w:szCs w:val="22"/>
        </w:rPr>
        <w:tab/>
        <w:t>Indisponibilidade</w:t>
      </w:r>
      <w:r w:rsidRPr="00307AD8">
        <w:rPr>
          <w:rFonts w:ascii="Arial" w:hAnsi="Arial" w:cs="Arial"/>
          <w:b/>
          <w:sz w:val="22"/>
          <w:szCs w:val="22"/>
        </w:rPr>
        <w:t>, Impossibilidade de Aplicação ou Extinção do IPCA</w:t>
      </w:r>
      <w:r w:rsidR="00B37DC6" w:rsidRPr="00307AD8">
        <w:rPr>
          <w:rFonts w:ascii="Arial" w:hAnsi="Arial" w:cs="Arial"/>
          <w:b/>
          <w:sz w:val="22"/>
          <w:szCs w:val="22"/>
        </w:rPr>
        <w:t xml:space="preserve"> e da Taxa DI</w:t>
      </w:r>
    </w:p>
    <w:p w14:paraId="59E66938" w14:textId="77777777" w:rsidR="007B629E" w:rsidRPr="00307AD8" w:rsidRDefault="007B629E">
      <w:pPr>
        <w:pStyle w:val="p0"/>
        <w:tabs>
          <w:tab w:val="clear" w:pos="720"/>
        </w:tabs>
        <w:suppressAutoHyphens/>
        <w:spacing w:line="340" w:lineRule="exact"/>
        <w:rPr>
          <w:rFonts w:ascii="Arial" w:hAnsi="Arial" w:cs="Arial"/>
          <w:sz w:val="22"/>
          <w:szCs w:val="22"/>
          <w:u w:val="single"/>
        </w:rPr>
      </w:pPr>
    </w:p>
    <w:p w14:paraId="775F65E1"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4.10.1.</w:t>
      </w:r>
      <w:r w:rsidRPr="00307AD8">
        <w:rPr>
          <w:rFonts w:ascii="Arial" w:hAnsi="Arial" w:cs="Arial"/>
          <w:b/>
          <w:sz w:val="22"/>
          <w:szCs w:val="22"/>
        </w:rPr>
        <w:tab/>
      </w:r>
      <w:r w:rsidRPr="00307AD8">
        <w:rPr>
          <w:rFonts w:ascii="Arial" w:hAnsi="Arial" w:cs="Arial"/>
          <w:sz w:val="22"/>
          <w:szCs w:val="22"/>
        </w:rPr>
        <w:t xml:space="preserve">No caso de extinção, indisponibilidade temporária ou ausência de apuração do IPCA </w:t>
      </w:r>
      <w:r w:rsidR="00B37DC6" w:rsidRPr="00307AD8">
        <w:rPr>
          <w:rFonts w:ascii="Arial" w:hAnsi="Arial" w:cs="Arial"/>
          <w:sz w:val="22"/>
          <w:szCs w:val="22"/>
        </w:rPr>
        <w:t xml:space="preserve">ou da Taxa DI </w:t>
      </w:r>
      <w:r w:rsidRPr="00307AD8">
        <w:rPr>
          <w:rFonts w:ascii="Arial" w:hAnsi="Arial" w:cs="Arial"/>
          <w:sz w:val="22"/>
          <w:szCs w:val="22"/>
        </w:rPr>
        <w:t>por mais de 10 (dez) Dias Úteis consecutivos após a data esperada para sua apuração e/ou divulgação, ou, ainda, no caso de sua extinção ou impossibilidade de sua aplicação por imposição legal ou determinação judicial, deverá ser aplicada, em sua substituição (“</w:t>
      </w:r>
      <w:r w:rsidRPr="00307AD8">
        <w:rPr>
          <w:rFonts w:ascii="Arial" w:hAnsi="Arial" w:cs="Arial"/>
          <w:sz w:val="22"/>
          <w:szCs w:val="22"/>
          <w:u w:val="single"/>
        </w:rPr>
        <w:t>Taxa Substitutiva</w:t>
      </w:r>
      <w:r w:rsidRPr="00307AD8">
        <w:rPr>
          <w:rFonts w:ascii="Arial" w:hAnsi="Arial" w:cs="Arial"/>
          <w:sz w:val="22"/>
          <w:szCs w:val="22"/>
        </w:rPr>
        <w:t xml:space="preserve">”): </w:t>
      </w:r>
      <w:r w:rsidRPr="00307AD8">
        <w:rPr>
          <w:rFonts w:ascii="Arial" w:hAnsi="Arial" w:cs="Arial"/>
          <w:b/>
          <w:sz w:val="22"/>
          <w:szCs w:val="22"/>
        </w:rPr>
        <w:t>(i)</w:t>
      </w:r>
      <w:r w:rsidRPr="00307AD8">
        <w:rPr>
          <w:rFonts w:ascii="Arial" w:hAnsi="Arial" w:cs="Arial"/>
          <w:sz w:val="22"/>
          <w:szCs w:val="22"/>
        </w:rPr>
        <w:t xml:space="preserve"> a taxa que vier legalmente a substitu</w:t>
      </w:r>
      <w:r w:rsidR="00B37DC6" w:rsidRPr="00307AD8">
        <w:rPr>
          <w:rFonts w:ascii="Arial" w:hAnsi="Arial" w:cs="Arial"/>
          <w:sz w:val="22"/>
          <w:szCs w:val="22"/>
        </w:rPr>
        <w:t>ir o IPCA ou a Taxa DI, conforme o caso;</w:t>
      </w:r>
      <w:r w:rsidRPr="00307AD8">
        <w:rPr>
          <w:rFonts w:ascii="Arial" w:hAnsi="Arial" w:cs="Arial"/>
          <w:sz w:val="22"/>
          <w:szCs w:val="22"/>
        </w:rPr>
        <w:t xml:space="preserve"> ou </w:t>
      </w:r>
      <w:r w:rsidRPr="00307AD8">
        <w:rPr>
          <w:rFonts w:ascii="Arial" w:hAnsi="Arial" w:cs="Arial"/>
          <w:b/>
          <w:sz w:val="22"/>
          <w:szCs w:val="22"/>
        </w:rPr>
        <w:t>(ii)</w:t>
      </w:r>
      <w:r w:rsidRPr="00307AD8">
        <w:rPr>
          <w:rFonts w:ascii="Arial" w:hAnsi="Arial" w:cs="Arial"/>
          <w:sz w:val="22"/>
          <w:szCs w:val="22"/>
        </w:rPr>
        <w:t xml:space="preserve"> no caso de inexistir substituto legal para o IPCA</w:t>
      </w:r>
      <w:r w:rsidR="00B37DC6" w:rsidRPr="00307AD8">
        <w:rPr>
          <w:rFonts w:ascii="Arial" w:hAnsi="Arial" w:cs="Arial"/>
          <w:sz w:val="22"/>
          <w:szCs w:val="22"/>
        </w:rPr>
        <w:t xml:space="preserve"> ou para a Taxa DI, conforme o caso</w:t>
      </w:r>
      <w:r w:rsidRPr="00307AD8">
        <w:rPr>
          <w:rFonts w:ascii="Arial" w:hAnsi="Arial" w:cs="Arial"/>
          <w:sz w:val="22"/>
          <w:szCs w:val="22"/>
        </w:rPr>
        <w:t>, a Securitizadora ou o Agente Fiduciário dos CRA, conforme o caso, deverá convocar, em até 5 (cinco) Dias Úteis contados da data em que tomar conhecimento de quaisquer dos eventos referidos acima, Assembleia Geral de Titulares de CRA, a qual terá como objeto a deliberação pelos titulares dos CRA, de comum acordo com a Securitizadora e a Emissora, sobre o novo parâmetro de remuneração dos CRA, e consequentemente das Debêntures, parâmetro este que deverá preservar o valor real e os mesmos níveis da Remuneração. Tal Assembleia Geral de Titulares de CRA deverá ser convocada nos termos do Termo de Securitização.</w:t>
      </w:r>
    </w:p>
    <w:p w14:paraId="21D44F18" w14:textId="77777777" w:rsidR="007B629E" w:rsidRPr="00307AD8" w:rsidRDefault="007B629E">
      <w:pPr>
        <w:pStyle w:val="p0"/>
        <w:tabs>
          <w:tab w:val="clear" w:pos="720"/>
        </w:tabs>
        <w:suppressAutoHyphens/>
        <w:spacing w:line="340" w:lineRule="exact"/>
        <w:rPr>
          <w:rFonts w:ascii="Arial" w:hAnsi="Arial" w:cs="Arial"/>
          <w:sz w:val="22"/>
          <w:szCs w:val="22"/>
        </w:rPr>
      </w:pPr>
    </w:p>
    <w:p w14:paraId="68EB03FD"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4.10.2.</w:t>
      </w:r>
      <w:r w:rsidRPr="00307AD8">
        <w:rPr>
          <w:rFonts w:ascii="Arial" w:hAnsi="Arial" w:cs="Arial"/>
          <w:b/>
          <w:sz w:val="22"/>
          <w:szCs w:val="22"/>
        </w:rPr>
        <w:tab/>
      </w:r>
      <w:r w:rsidRPr="00307AD8">
        <w:rPr>
          <w:rFonts w:ascii="Arial" w:hAnsi="Arial" w:cs="Arial"/>
          <w:sz w:val="22"/>
          <w:szCs w:val="22"/>
        </w:rPr>
        <w:t>Até a deliberação da Taxa Substitutiva</w:t>
      </w:r>
      <w:r w:rsidR="005C4BC6" w:rsidRPr="005C4BC6">
        <w:rPr>
          <w:rFonts w:ascii="Arial" w:hAnsi="Arial" w:cs="Arial"/>
          <w:sz w:val="22"/>
          <w:szCs w:val="22"/>
        </w:rPr>
        <w:t xml:space="preserve"> </w:t>
      </w:r>
      <w:r w:rsidR="005C4BC6">
        <w:rPr>
          <w:rFonts w:ascii="Arial" w:hAnsi="Arial" w:cs="Arial"/>
          <w:sz w:val="22"/>
          <w:szCs w:val="22"/>
        </w:rPr>
        <w:t xml:space="preserve">ou </w:t>
      </w:r>
      <w:r w:rsidR="005C4BC6" w:rsidRPr="002B7531">
        <w:rPr>
          <w:rFonts w:ascii="Arial" w:hAnsi="Arial" w:cs="Arial"/>
          <w:sz w:val="22"/>
          <w:szCs w:val="22"/>
        </w:rPr>
        <w:t xml:space="preserve">indisponibilidade temporária ou ausência de apuração do IPCA ou da Taxa DI por </w:t>
      </w:r>
      <w:r w:rsidR="005C4BC6">
        <w:rPr>
          <w:rFonts w:ascii="Arial" w:hAnsi="Arial" w:cs="Arial"/>
          <w:sz w:val="22"/>
          <w:szCs w:val="22"/>
        </w:rPr>
        <w:t>menos</w:t>
      </w:r>
      <w:r w:rsidR="005C4BC6" w:rsidRPr="002B7531">
        <w:rPr>
          <w:rFonts w:ascii="Arial" w:hAnsi="Arial" w:cs="Arial"/>
          <w:sz w:val="22"/>
          <w:szCs w:val="22"/>
        </w:rPr>
        <w:t xml:space="preserve"> de 10 (dez) Dias Úteis consecutivos após a data esperada para sua apuração e/ou divulgação</w:t>
      </w:r>
      <w:r w:rsidR="005C4BC6">
        <w:rPr>
          <w:rFonts w:ascii="Arial" w:hAnsi="Arial" w:cs="Arial"/>
          <w:sz w:val="22"/>
          <w:szCs w:val="22"/>
        </w:rPr>
        <w:t>,</w:t>
      </w:r>
      <w:r w:rsidRPr="00307AD8">
        <w:rPr>
          <w:rFonts w:ascii="Arial" w:hAnsi="Arial" w:cs="Arial"/>
          <w:sz w:val="22"/>
          <w:szCs w:val="22"/>
        </w:rPr>
        <w:t xml:space="preserve"> será utilizada, para o cálculo do valor de quaisquer obrigações previstas nesta Escritura de Emissão, o último valor de IPCA </w:t>
      </w:r>
      <w:r w:rsidR="00B37DC6" w:rsidRPr="00307AD8">
        <w:rPr>
          <w:rFonts w:ascii="Arial" w:hAnsi="Arial" w:cs="Arial"/>
          <w:sz w:val="22"/>
          <w:szCs w:val="22"/>
        </w:rPr>
        <w:t xml:space="preserve">ou da Taxa DI, conforme o caso, </w:t>
      </w:r>
      <w:r w:rsidRPr="00307AD8">
        <w:rPr>
          <w:rFonts w:ascii="Arial" w:hAnsi="Arial" w:cs="Arial"/>
          <w:sz w:val="22"/>
          <w:szCs w:val="22"/>
        </w:rPr>
        <w:t>divulgado oficialmente, até a data da definição ou aplicação, conforme o caso, do novo parâmetro, não sendo devidas quaisquer compensações financeiras entre a Securitizadora e os titulares de CRA quando da divulgação posterior da taxa/índice de remuneração/atualização que seria aplicável.</w:t>
      </w:r>
    </w:p>
    <w:p w14:paraId="1B04EA90" w14:textId="77777777" w:rsidR="007B629E" w:rsidRPr="00307AD8" w:rsidRDefault="007B629E">
      <w:pPr>
        <w:pStyle w:val="p0"/>
        <w:tabs>
          <w:tab w:val="clear" w:pos="720"/>
        </w:tabs>
        <w:suppressAutoHyphens/>
        <w:spacing w:line="340" w:lineRule="exact"/>
        <w:rPr>
          <w:rFonts w:ascii="Arial" w:hAnsi="Arial" w:cs="Arial"/>
          <w:sz w:val="22"/>
          <w:szCs w:val="22"/>
          <w:u w:val="single"/>
        </w:rPr>
      </w:pPr>
    </w:p>
    <w:p w14:paraId="26A74E23"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4.10.3.</w:t>
      </w:r>
      <w:r w:rsidRPr="00307AD8">
        <w:rPr>
          <w:rFonts w:ascii="Arial" w:hAnsi="Arial" w:cs="Arial"/>
          <w:b/>
          <w:sz w:val="22"/>
          <w:szCs w:val="22"/>
        </w:rPr>
        <w:tab/>
      </w:r>
      <w:r w:rsidRPr="00307AD8">
        <w:rPr>
          <w:rFonts w:ascii="Arial" w:hAnsi="Arial" w:cs="Arial"/>
          <w:sz w:val="22"/>
          <w:szCs w:val="22"/>
        </w:rPr>
        <w:t xml:space="preserve">Caso o IPCA </w:t>
      </w:r>
      <w:r w:rsidR="00B37DC6" w:rsidRPr="00307AD8">
        <w:rPr>
          <w:rFonts w:ascii="Arial" w:hAnsi="Arial" w:cs="Arial"/>
          <w:sz w:val="22"/>
          <w:szCs w:val="22"/>
        </w:rPr>
        <w:t xml:space="preserve">ou a Taxa DI, conforme o caso, </w:t>
      </w:r>
      <w:r w:rsidRPr="00307AD8">
        <w:rPr>
          <w:rFonts w:ascii="Arial" w:hAnsi="Arial" w:cs="Arial"/>
          <w:sz w:val="22"/>
          <w:szCs w:val="22"/>
        </w:rPr>
        <w:t>venha a ser divulgad</w:t>
      </w:r>
      <w:r w:rsidR="00B37DC6" w:rsidRPr="00307AD8">
        <w:rPr>
          <w:rFonts w:ascii="Arial" w:hAnsi="Arial" w:cs="Arial"/>
          <w:sz w:val="22"/>
          <w:szCs w:val="22"/>
        </w:rPr>
        <w:t>o</w:t>
      </w:r>
      <w:r w:rsidRPr="00307AD8">
        <w:rPr>
          <w:rFonts w:ascii="Arial" w:hAnsi="Arial" w:cs="Arial"/>
          <w:sz w:val="22"/>
          <w:szCs w:val="22"/>
        </w:rPr>
        <w:t xml:space="preserve"> antes da realização da Assembleia Geral de Titulares de CRA, a referida Assembleia Geral de Titulares de CRA não será mais realizada, e o IPCA </w:t>
      </w:r>
      <w:r w:rsidR="00B37DC6" w:rsidRPr="00307AD8">
        <w:rPr>
          <w:rFonts w:ascii="Arial" w:hAnsi="Arial" w:cs="Arial"/>
          <w:sz w:val="22"/>
          <w:szCs w:val="22"/>
        </w:rPr>
        <w:t xml:space="preserve">ou a Taxa DI, conforme o caso, </w:t>
      </w:r>
      <w:r w:rsidRPr="00307AD8">
        <w:rPr>
          <w:rFonts w:ascii="Arial" w:hAnsi="Arial" w:cs="Arial"/>
          <w:sz w:val="22"/>
          <w:szCs w:val="22"/>
        </w:rPr>
        <w:t>divulgado passará novamente a ser utilizado para o cálculo da Remuneração.</w:t>
      </w:r>
    </w:p>
    <w:p w14:paraId="7B6D548D" w14:textId="77777777" w:rsidR="007B629E" w:rsidRPr="00307AD8" w:rsidRDefault="007B629E">
      <w:pPr>
        <w:pStyle w:val="p0"/>
        <w:tabs>
          <w:tab w:val="clear" w:pos="720"/>
        </w:tabs>
        <w:suppressAutoHyphens/>
        <w:spacing w:line="340" w:lineRule="exact"/>
        <w:rPr>
          <w:rFonts w:ascii="Arial" w:hAnsi="Arial" w:cs="Arial"/>
          <w:sz w:val="22"/>
          <w:szCs w:val="22"/>
        </w:rPr>
      </w:pPr>
    </w:p>
    <w:p w14:paraId="2C519C23"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4.10.4.</w:t>
      </w:r>
      <w:r w:rsidRPr="00307AD8">
        <w:rPr>
          <w:rFonts w:ascii="Arial" w:hAnsi="Arial" w:cs="Arial"/>
          <w:b/>
          <w:sz w:val="22"/>
          <w:szCs w:val="22"/>
        </w:rPr>
        <w:tab/>
      </w:r>
      <w:r w:rsidRPr="00307AD8">
        <w:rPr>
          <w:rFonts w:ascii="Arial" w:hAnsi="Arial" w:cs="Arial"/>
          <w:sz w:val="22"/>
          <w:szCs w:val="22"/>
        </w:rPr>
        <w:t xml:space="preserve">Caso não haja acordo sobre a Taxa Substitutiva entre a Securitizadora, a Emissora e os titulares de CRA, ou caso não seja realizada a Assembleia Geral de Titulares de CRA, na forma estabelecida no Termo de Securitização, a Securitizadora informará a Emissora sobre a obrigação de resgate antecipado das Debêntures e, consequentemente, o Resgate Antecipado dos CRA (conforme estabelecido no Termo de Securitização), no prazo de 30 (trinta) dias (i) da data de encerramento da respectiva Assembleia Geral de Titulares de CRA, (ii) da data em que </w:t>
      </w:r>
      <w:r w:rsidRPr="00307AD8">
        <w:rPr>
          <w:rFonts w:ascii="Arial" w:hAnsi="Arial" w:cs="Arial"/>
          <w:sz w:val="22"/>
          <w:szCs w:val="22"/>
        </w:rPr>
        <w:lastRenderedPageBreak/>
        <w:t>tal assembleia deveria ter ocorrido ou (iii) em outro prazo que venha a ser definido em referida assembleia, a qual não poderá ser inferior a 30 (trinta) dias, pelo Valor Nominal Unitário</w:t>
      </w:r>
      <w:r w:rsidR="00B37DC6" w:rsidRPr="00307AD8">
        <w:rPr>
          <w:rFonts w:ascii="Arial" w:hAnsi="Arial" w:cs="Arial"/>
          <w:sz w:val="22"/>
          <w:szCs w:val="22"/>
        </w:rPr>
        <w:t xml:space="preserve"> Atualizado das Debêntures da Primeira Série ou pelo saldo do Valor Nominal Unitário das Debêntures da Segunda Série, conforme o caso</w:t>
      </w:r>
      <w:r w:rsidRPr="00307AD8">
        <w:rPr>
          <w:rFonts w:ascii="Arial" w:hAnsi="Arial" w:cs="Arial"/>
          <w:sz w:val="22"/>
          <w:szCs w:val="22"/>
        </w:rPr>
        <w:t xml:space="preserve">, acrescido da </w:t>
      </w:r>
      <w:r w:rsidR="00B37DC6" w:rsidRPr="00307AD8">
        <w:rPr>
          <w:rFonts w:ascii="Arial" w:hAnsi="Arial" w:cs="Arial"/>
          <w:sz w:val="22"/>
          <w:szCs w:val="22"/>
        </w:rPr>
        <w:t xml:space="preserve">respectiva </w:t>
      </w:r>
      <w:r w:rsidRPr="00307AD8">
        <w:rPr>
          <w:rFonts w:ascii="Arial" w:hAnsi="Arial" w:cs="Arial"/>
          <w:sz w:val="22"/>
          <w:szCs w:val="22"/>
        </w:rPr>
        <w:t xml:space="preserve">Remuneração devida até a data do efetivo resgate, calculada </w:t>
      </w:r>
      <w:r w:rsidRPr="00307AD8">
        <w:rPr>
          <w:rFonts w:ascii="Arial" w:hAnsi="Arial" w:cs="Arial"/>
          <w:i/>
          <w:sz w:val="22"/>
          <w:szCs w:val="22"/>
        </w:rPr>
        <w:t>pro rata temporis</w:t>
      </w:r>
      <w:r w:rsidRPr="00307AD8">
        <w:rPr>
          <w:rFonts w:ascii="Arial" w:hAnsi="Arial" w:cs="Arial"/>
          <w:sz w:val="22"/>
          <w:szCs w:val="22"/>
        </w:rPr>
        <w:t xml:space="preserve"> desde a primeira Data de Integralização das Debêntures, ou desde a Data de Pagamento da Remuneração das Debêntures imediatamente anterior, conforme o caso, sem incidência de qualquer prêmio. O IPCA </w:t>
      </w:r>
      <w:r w:rsidR="00B37DC6" w:rsidRPr="00307AD8">
        <w:rPr>
          <w:rFonts w:ascii="Arial" w:hAnsi="Arial" w:cs="Arial"/>
          <w:sz w:val="22"/>
          <w:szCs w:val="22"/>
        </w:rPr>
        <w:t xml:space="preserve">ou a Taxa DI, conforme o caso, </w:t>
      </w:r>
      <w:r w:rsidRPr="00307AD8">
        <w:rPr>
          <w:rFonts w:ascii="Arial" w:hAnsi="Arial" w:cs="Arial"/>
          <w:sz w:val="22"/>
          <w:szCs w:val="22"/>
        </w:rPr>
        <w:t xml:space="preserve">a ser utilizado para cálculo da Remuneração nesta situação será o último IPCA </w:t>
      </w:r>
      <w:r w:rsidR="00B37DC6" w:rsidRPr="00307AD8">
        <w:rPr>
          <w:rFonts w:ascii="Arial" w:hAnsi="Arial" w:cs="Arial"/>
          <w:sz w:val="22"/>
          <w:szCs w:val="22"/>
        </w:rPr>
        <w:t xml:space="preserve">ou a última Taxa DI, conforme o caso, </w:t>
      </w:r>
      <w:r w:rsidRPr="00307AD8">
        <w:rPr>
          <w:rFonts w:ascii="Arial" w:hAnsi="Arial" w:cs="Arial"/>
          <w:sz w:val="22"/>
          <w:szCs w:val="22"/>
        </w:rPr>
        <w:t xml:space="preserve">disponível. </w:t>
      </w:r>
    </w:p>
    <w:p w14:paraId="51DFA861"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0C4B7DE3" w14:textId="77777777" w:rsidR="007B629E" w:rsidRPr="00307AD8" w:rsidRDefault="007B629E">
      <w:pPr>
        <w:widowControl w:val="0"/>
        <w:numPr>
          <w:ilvl w:val="1"/>
          <w:numId w:val="71"/>
        </w:numPr>
        <w:suppressAutoHyphens/>
        <w:spacing w:line="340" w:lineRule="exact"/>
        <w:rPr>
          <w:rFonts w:ascii="Arial" w:hAnsi="Arial" w:cs="Arial"/>
          <w:b/>
          <w:sz w:val="22"/>
          <w:szCs w:val="22"/>
        </w:rPr>
      </w:pPr>
      <w:r w:rsidRPr="00307AD8">
        <w:rPr>
          <w:rFonts w:ascii="Arial" w:hAnsi="Arial" w:cs="Arial"/>
          <w:b/>
          <w:sz w:val="22"/>
          <w:szCs w:val="22"/>
        </w:rPr>
        <w:t>Periodicidade de Pagamento da Remuneração</w:t>
      </w:r>
    </w:p>
    <w:p w14:paraId="47292F7A" w14:textId="77777777" w:rsidR="007B629E" w:rsidRPr="00307AD8" w:rsidRDefault="007B629E">
      <w:pPr>
        <w:pStyle w:val="p0"/>
        <w:widowControl w:val="0"/>
        <w:suppressAutoHyphens/>
        <w:spacing w:line="340" w:lineRule="exact"/>
        <w:rPr>
          <w:rFonts w:ascii="Arial" w:hAnsi="Arial" w:cs="Arial"/>
          <w:sz w:val="22"/>
          <w:szCs w:val="22"/>
        </w:rPr>
      </w:pPr>
    </w:p>
    <w:p w14:paraId="120F3623" w14:textId="77777777" w:rsidR="007B629E" w:rsidRPr="00307AD8" w:rsidRDefault="007B629E">
      <w:pPr>
        <w:pStyle w:val="p0"/>
        <w:widowControl w:val="0"/>
        <w:suppressAutoHyphens/>
        <w:spacing w:line="340" w:lineRule="exact"/>
        <w:rPr>
          <w:rFonts w:ascii="Arial" w:hAnsi="Arial" w:cs="Arial"/>
          <w:b/>
          <w:sz w:val="22"/>
          <w:szCs w:val="22"/>
        </w:rPr>
      </w:pPr>
      <w:r w:rsidRPr="00307AD8">
        <w:rPr>
          <w:rFonts w:ascii="Arial" w:hAnsi="Arial" w:cs="Arial"/>
          <w:b/>
          <w:sz w:val="22"/>
          <w:szCs w:val="22"/>
        </w:rPr>
        <w:t>4.11.1.</w:t>
      </w:r>
      <w:r w:rsidRPr="00307AD8">
        <w:rPr>
          <w:rFonts w:ascii="Arial" w:hAnsi="Arial" w:cs="Arial"/>
          <w:b/>
          <w:sz w:val="22"/>
          <w:szCs w:val="22"/>
        </w:rPr>
        <w:tab/>
      </w:r>
      <w:r w:rsidRPr="00307AD8">
        <w:rPr>
          <w:rFonts w:ascii="Arial" w:hAnsi="Arial" w:cs="Arial"/>
          <w:sz w:val="22"/>
          <w:szCs w:val="22"/>
        </w:rPr>
        <w:t>A Remuneração</w:t>
      </w:r>
      <w:r w:rsidR="00D71C76">
        <w:rPr>
          <w:rFonts w:ascii="Arial" w:hAnsi="Arial" w:cs="Arial"/>
          <w:sz w:val="22"/>
          <w:szCs w:val="22"/>
        </w:rPr>
        <w:t xml:space="preserve"> da Primeira Série</w:t>
      </w:r>
      <w:r w:rsidRPr="00307AD8">
        <w:rPr>
          <w:rFonts w:ascii="Arial" w:hAnsi="Arial" w:cs="Arial"/>
          <w:sz w:val="22"/>
          <w:szCs w:val="22"/>
        </w:rPr>
        <w:t xml:space="preserve"> será paga conforme tabela abaixo (ou na data do resgate antecipado das Debêntures resultante (i) do vencimento antecipado das Debêntures, em razão da ocorrência de um dos Eventos de Vencimento Antecipado, ou (ii) do resgate antecipado das Debêntures, nos termos da Cláusula 4.10 ou Cláusula 4.14 desta Escritura de Emissão) (cada uma dessas datas, uma “</w:t>
      </w:r>
      <w:r w:rsidRPr="00307AD8">
        <w:rPr>
          <w:rFonts w:ascii="Arial" w:hAnsi="Arial" w:cs="Arial"/>
          <w:sz w:val="22"/>
          <w:szCs w:val="22"/>
          <w:u w:val="single"/>
        </w:rPr>
        <w:t>Data de Pagamento da Remuneração das Debêntures</w:t>
      </w:r>
      <w:r w:rsidR="00271E2F">
        <w:rPr>
          <w:rFonts w:ascii="Arial" w:hAnsi="Arial" w:cs="Arial"/>
          <w:sz w:val="22"/>
          <w:szCs w:val="22"/>
          <w:u w:val="single"/>
        </w:rPr>
        <w:t xml:space="preserve"> da Primeira Série</w:t>
      </w:r>
      <w:r w:rsidRPr="00307AD8">
        <w:rPr>
          <w:rFonts w:ascii="Arial" w:hAnsi="Arial" w:cs="Arial"/>
          <w:sz w:val="22"/>
          <w:szCs w:val="22"/>
        </w:rPr>
        <w:t xml:space="preserve">”): </w:t>
      </w:r>
    </w:p>
    <w:p w14:paraId="6C9C95E2" w14:textId="77777777" w:rsidR="007B629E" w:rsidRPr="00213F02" w:rsidRDefault="007B629E">
      <w:pPr>
        <w:pStyle w:val="p0"/>
        <w:widowControl w:val="0"/>
        <w:suppressAutoHyphens/>
        <w:spacing w:line="340" w:lineRule="exact"/>
        <w:rPr>
          <w:rFonts w:ascii="Arial" w:hAnsi="Arial" w:cs="Arial"/>
          <w:sz w:val="22"/>
          <w:szCs w:val="22"/>
        </w:rPr>
      </w:pPr>
    </w:p>
    <w:tbl>
      <w:tblPr>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3870"/>
        <w:tblGridChange w:id="148">
          <w:tblGrid>
            <w:gridCol w:w="1375"/>
            <w:gridCol w:w="3870"/>
          </w:tblGrid>
        </w:tblGridChange>
      </w:tblGrid>
      <w:tr w:rsidR="007B629E" w:rsidRPr="00C70237" w14:paraId="64F2E3B5" w14:textId="77777777" w:rsidTr="00FD2F7E">
        <w:trPr>
          <w:jc w:val="center"/>
        </w:trPr>
        <w:tc>
          <w:tcPr>
            <w:tcW w:w="1375" w:type="dxa"/>
            <w:shd w:val="pct20" w:color="auto" w:fill="auto"/>
            <w:vAlign w:val="center"/>
          </w:tcPr>
          <w:p w14:paraId="4E2EEFA5" w14:textId="77777777" w:rsidR="007B629E" w:rsidRPr="00C70237" w:rsidRDefault="007B629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Nº da Parcela</w:t>
            </w:r>
          </w:p>
        </w:tc>
        <w:tc>
          <w:tcPr>
            <w:tcW w:w="3870" w:type="dxa"/>
            <w:shd w:val="pct20" w:color="auto" w:fill="auto"/>
            <w:vAlign w:val="center"/>
          </w:tcPr>
          <w:p w14:paraId="79AC602F" w14:textId="77777777" w:rsidR="007B629E" w:rsidRPr="00C70237" w:rsidRDefault="007B629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 xml:space="preserve">Data de Pagamento de Remuneração das Debêntures </w:t>
            </w:r>
            <w:r w:rsidR="00271E2F">
              <w:rPr>
                <w:rFonts w:ascii="Arial" w:hAnsi="Arial" w:cs="Arial"/>
                <w:b/>
                <w:sz w:val="22"/>
                <w:szCs w:val="22"/>
              </w:rPr>
              <w:t>da Primeira Série</w:t>
            </w:r>
          </w:p>
        </w:tc>
      </w:tr>
      <w:tr w:rsidR="00FD2F7E" w:rsidRPr="00C70237" w14:paraId="65B17B49"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9"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150" w:author="Bruno Novo" w:date="2020-05-21T07:46:00Z">
            <w:trPr>
              <w:jc w:val="center"/>
            </w:trPr>
          </w:trPrChange>
        </w:trPr>
        <w:tc>
          <w:tcPr>
            <w:tcW w:w="1375" w:type="dxa"/>
            <w:shd w:val="clear" w:color="auto" w:fill="auto"/>
            <w:vAlign w:val="center"/>
            <w:tcPrChange w:id="151" w:author="Bruno Novo" w:date="2020-05-21T07:46:00Z">
              <w:tcPr>
                <w:tcW w:w="1393" w:type="dxa"/>
                <w:shd w:val="clear" w:color="auto" w:fill="auto"/>
                <w:vAlign w:val="center"/>
              </w:tcPr>
            </w:tcPrChange>
          </w:tcPr>
          <w:p w14:paraId="551681AD"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1</w:t>
            </w:r>
          </w:p>
        </w:tc>
        <w:tc>
          <w:tcPr>
            <w:tcW w:w="3870" w:type="dxa"/>
            <w:vAlign w:val="bottom"/>
            <w:tcPrChange w:id="152" w:author="Bruno Novo" w:date="2020-05-21T07:46:00Z">
              <w:tcPr>
                <w:tcW w:w="3978" w:type="dxa"/>
                <w:vAlign w:val="center"/>
              </w:tcPr>
            </w:tcPrChange>
          </w:tcPr>
          <w:p w14:paraId="5B79AB67" w14:textId="686F45AD" w:rsidR="00FD2F7E" w:rsidRPr="00FD2F7E" w:rsidRDefault="00FD2F7E" w:rsidP="00FD2F7E">
            <w:pPr>
              <w:pStyle w:val="PargrafodaLista"/>
              <w:spacing w:line="300" w:lineRule="exact"/>
              <w:ind w:left="0" w:right="-2"/>
              <w:jc w:val="center"/>
              <w:rPr>
                <w:rFonts w:ascii="Arial" w:hAnsi="Arial" w:cs="Arial"/>
                <w:sz w:val="22"/>
                <w:szCs w:val="22"/>
                <w:rPrChange w:id="153" w:author="Bruno Novo" w:date="2020-05-21T07:46:00Z">
                  <w:rPr>
                    <w:rFonts w:ascii="Arial" w:hAnsi="Arial" w:cs="Arial"/>
                    <w:sz w:val="22"/>
                    <w:szCs w:val="22"/>
                  </w:rPr>
                </w:rPrChange>
              </w:rPr>
            </w:pPr>
            <w:ins w:id="154" w:author="Bruno Novo" w:date="2020-05-21T07:46:00Z">
              <w:r w:rsidRPr="00FD2F7E">
                <w:rPr>
                  <w:rFonts w:ascii="Arial" w:hAnsi="Arial" w:cs="Arial"/>
                  <w:sz w:val="22"/>
                  <w:szCs w:val="22"/>
                  <w:rPrChange w:id="155" w:author="Bruno Novo" w:date="2020-05-21T07:46:00Z">
                    <w:rPr>
                      <w:rFonts w:ascii="Calibri" w:hAnsi="Calibri" w:cs="Calibri"/>
                      <w:sz w:val="22"/>
                      <w:szCs w:val="22"/>
                    </w:rPr>
                  </w:rPrChange>
                </w:rPr>
                <w:t>12 de novembro de 2020</w:t>
              </w:r>
            </w:ins>
            <w:del w:id="156" w:author="Bruno Novo" w:date="2020-05-21T07:46:00Z">
              <w:r w:rsidRPr="00FD2F7E" w:rsidDel="00A96B15">
                <w:rPr>
                  <w:rFonts w:ascii="Arial" w:hAnsi="Arial" w:cs="Arial"/>
                  <w:sz w:val="22"/>
                  <w:szCs w:val="22"/>
                  <w:rPrChange w:id="157" w:author="Bruno Novo" w:date="2020-05-21T07:46:00Z">
                    <w:rPr>
                      <w:rFonts w:ascii="Arial" w:hAnsi="Arial" w:cs="Arial"/>
                      <w:sz w:val="22"/>
                      <w:szCs w:val="22"/>
                    </w:rPr>
                  </w:rPrChange>
                </w:rPr>
                <w:delText>16 de novembro de 2020</w:delText>
              </w:r>
            </w:del>
          </w:p>
        </w:tc>
      </w:tr>
      <w:tr w:rsidR="00FD2F7E" w:rsidRPr="00C70237" w14:paraId="38356865"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8"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159" w:author="Bruno Novo" w:date="2020-05-21T07:46:00Z">
            <w:trPr>
              <w:jc w:val="center"/>
            </w:trPr>
          </w:trPrChange>
        </w:trPr>
        <w:tc>
          <w:tcPr>
            <w:tcW w:w="1375" w:type="dxa"/>
            <w:shd w:val="clear" w:color="auto" w:fill="auto"/>
            <w:vAlign w:val="center"/>
            <w:tcPrChange w:id="160" w:author="Bruno Novo" w:date="2020-05-21T07:46:00Z">
              <w:tcPr>
                <w:tcW w:w="1393" w:type="dxa"/>
                <w:shd w:val="clear" w:color="auto" w:fill="auto"/>
                <w:vAlign w:val="center"/>
              </w:tcPr>
            </w:tcPrChange>
          </w:tcPr>
          <w:p w14:paraId="64D39CCC" w14:textId="77777777" w:rsidR="00FD2F7E" w:rsidRPr="00C70237" w:rsidRDefault="00FD2F7E" w:rsidP="00FD2F7E">
            <w:pPr>
              <w:pStyle w:val="PargrafodaLista"/>
              <w:spacing w:line="300" w:lineRule="exact"/>
              <w:ind w:left="0" w:right="-2"/>
              <w:jc w:val="center"/>
              <w:rPr>
                <w:rFonts w:ascii="Arial" w:hAnsi="Arial" w:cs="Arial"/>
                <w:sz w:val="22"/>
                <w:szCs w:val="22"/>
              </w:rPr>
            </w:pPr>
            <w:r w:rsidRPr="00C70237">
              <w:rPr>
                <w:rFonts w:ascii="Arial" w:hAnsi="Arial" w:cs="Arial"/>
                <w:b/>
                <w:sz w:val="22"/>
                <w:szCs w:val="22"/>
              </w:rPr>
              <w:t>2</w:t>
            </w:r>
          </w:p>
        </w:tc>
        <w:tc>
          <w:tcPr>
            <w:tcW w:w="3870" w:type="dxa"/>
            <w:vAlign w:val="bottom"/>
            <w:tcPrChange w:id="161" w:author="Bruno Novo" w:date="2020-05-21T07:46:00Z">
              <w:tcPr>
                <w:tcW w:w="3978" w:type="dxa"/>
                <w:vAlign w:val="center"/>
              </w:tcPr>
            </w:tcPrChange>
          </w:tcPr>
          <w:p w14:paraId="253332ED" w14:textId="10E604C0" w:rsidR="00FD2F7E" w:rsidRPr="00FD2F7E" w:rsidRDefault="00FD2F7E" w:rsidP="00FD2F7E">
            <w:pPr>
              <w:pStyle w:val="PargrafodaLista"/>
              <w:spacing w:line="300" w:lineRule="exact"/>
              <w:ind w:left="0" w:right="-2"/>
              <w:jc w:val="center"/>
              <w:rPr>
                <w:rFonts w:ascii="Arial" w:hAnsi="Arial" w:cs="Arial"/>
                <w:sz w:val="22"/>
                <w:szCs w:val="22"/>
                <w:rPrChange w:id="162" w:author="Bruno Novo" w:date="2020-05-21T07:46:00Z">
                  <w:rPr>
                    <w:rFonts w:ascii="Arial" w:hAnsi="Arial" w:cs="Arial"/>
                    <w:sz w:val="22"/>
                    <w:szCs w:val="22"/>
                  </w:rPr>
                </w:rPrChange>
              </w:rPr>
            </w:pPr>
            <w:ins w:id="163" w:author="Bruno Novo" w:date="2020-05-21T07:46:00Z">
              <w:r w:rsidRPr="00FD2F7E">
                <w:rPr>
                  <w:rFonts w:ascii="Arial" w:hAnsi="Arial" w:cs="Arial"/>
                  <w:sz w:val="22"/>
                  <w:szCs w:val="22"/>
                  <w:rPrChange w:id="164" w:author="Bruno Novo" w:date="2020-05-21T07:46:00Z">
                    <w:rPr>
                      <w:rFonts w:ascii="Calibri" w:hAnsi="Calibri" w:cs="Calibri"/>
                      <w:sz w:val="22"/>
                      <w:szCs w:val="22"/>
                    </w:rPr>
                  </w:rPrChange>
                </w:rPr>
                <w:t>13 de maio de 2021</w:t>
              </w:r>
            </w:ins>
            <w:del w:id="165" w:author="Bruno Novo" w:date="2020-05-21T07:46:00Z">
              <w:r w:rsidRPr="00FD2F7E" w:rsidDel="00A96B15">
                <w:rPr>
                  <w:rFonts w:ascii="Arial" w:hAnsi="Arial" w:cs="Arial"/>
                  <w:sz w:val="22"/>
                  <w:szCs w:val="22"/>
                  <w:rPrChange w:id="166" w:author="Bruno Novo" w:date="2020-05-21T07:46:00Z">
                    <w:rPr>
                      <w:rFonts w:ascii="Arial" w:hAnsi="Arial" w:cs="Arial"/>
                      <w:sz w:val="22"/>
                      <w:szCs w:val="22"/>
                    </w:rPr>
                  </w:rPrChange>
                </w:rPr>
                <w:delText>17 de maio de 2021</w:delText>
              </w:r>
            </w:del>
          </w:p>
        </w:tc>
      </w:tr>
      <w:tr w:rsidR="00FD2F7E" w:rsidRPr="00C70237" w14:paraId="1FBC7DED"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7"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168" w:author="Bruno Novo" w:date="2020-05-21T07:46:00Z">
            <w:trPr>
              <w:jc w:val="center"/>
            </w:trPr>
          </w:trPrChange>
        </w:trPr>
        <w:tc>
          <w:tcPr>
            <w:tcW w:w="1375" w:type="dxa"/>
            <w:shd w:val="clear" w:color="auto" w:fill="auto"/>
            <w:vAlign w:val="center"/>
            <w:tcPrChange w:id="169" w:author="Bruno Novo" w:date="2020-05-21T07:46:00Z">
              <w:tcPr>
                <w:tcW w:w="1393" w:type="dxa"/>
                <w:shd w:val="clear" w:color="auto" w:fill="auto"/>
                <w:vAlign w:val="center"/>
              </w:tcPr>
            </w:tcPrChange>
          </w:tcPr>
          <w:p w14:paraId="73F2AA4D"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3</w:t>
            </w:r>
          </w:p>
        </w:tc>
        <w:tc>
          <w:tcPr>
            <w:tcW w:w="3870" w:type="dxa"/>
            <w:vAlign w:val="bottom"/>
            <w:tcPrChange w:id="170" w:author="Bruno Novo" w:date="2020-05-21T07:46:00Z">
              <w:tcPr>
                <w:tcW w:w="3978" w:type="dxa"/>
                <w:vAlign w:val="center"/>
              </w:tcPr>
            </w:tcPrChange>
          </w:tcPr>
          <w:p w14:paraId="3F7C5458" w14:textId="3531EE06" w:rsidR="00FD2F7E" w:rsidRPr="00FD2F7E" w:rsidRDefault="00FD2F7E" w:rsidP="00FD2F7E">
            <w:pPr>
              <w:pStyle w:val="PargrafodaLista"/>
              <w:spacing w:line="300" w:lineRule="exact"/>
              <w:ind w:left="0" w:right="-2"/>
              <w:jc w:val="center"/>
              <w:rPr>
                <w:rFonts w:ascii="Arial" w:hAnsi="Arial" w:cs="Arial"/>
                <w:sz w:val="22"/>
                <w:szCs w:val="22"/>
                <w:rPrChange w:id="171" w:author="Bruno Novo" w:date="2020-05-21T07:46:00Z">
                  <w:rPr>
                    <w:rFonts w:ascii="Arial" w:hAnsi="Arial" w:cs="Arial"/>
                    <w:sz w:val="22"/>
                    <w:szCs w:val="22"/>
                  </w:rPr>
                </w:rPrChange>
              </w:rPr>
            </w:pPr>
            <w:ins w:id="172" w:author="Bruno Novo" w:date="2020-05-21T07:46:00Z">
              <w:r w:rsidRPr="00FD2F7E">
                <w:rPr>
                  <w:rFonts w:ascii="Arial" w:hAnsi="Arial" w:cs="Arial"/>
                  <w:sz w:val="22"/>
                  <w:szCs w:val="22"/>
                  <w:rPrChange w:id="173" w:author="Bruno Novo" w:date="2020-05-21T07:46:00Z">
                    <w:rPr>
                      <w:rFonts w:ascii="Calibri" w:hAnsi="Calibri" w:cs="Calibri"/>
                      <w:sz w:val="22"/>
                      <w:szCs w:val="22"/>
                    </w:rPr>
                  </w:rPrChange>
                </w:rPr>
                <w:t>11 de novembro de 2021</w:t>
              </w:r>
            </w:ins>
            <w:del w:id="174" w:author="Bruno Novo" w:date="2020-05-21T07:46:00Z">
              <w:r w:rsidRPr="00FD2F7E" w:rsidDel="00A96B15">
                <w:rPr>
                  <w:rFonts w:ascii="Arial" w:hAnsi="Arial" w:cs="Arial"/>
                  <w:sz w:val="22"/>
                  <w:szCs w:val="22"/>
                  <w:rPrChange w:id="175" w:author="Bruno Novo" w:date="2020-05-21T07:46:00Z">
                    <w:rPr>
                      <w:rFonts w:ascii="Arial" w:hAnsi="Arial" w:cs="Arial"/>
                      <w:sz w:val="22"/>
                      <w:szCs w:val="22"/>
                    </w:rPr>
                  </w:rPrChange>
                </w:rPr>
                <w:delText>16 de novembro de 2021</w:delText>
              </w:r>
            </w:del>
          </w:p>
        </w:tc>
      </w:tr>
      <w:tr w:rsidR="00FD2F7E" w:rsidRPr="00C70237" w14:paraId="1E104DA9"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6"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177" w:author="Bruno Novo" w:date="2020-05-21T07:46:00Z">
            <w:trPr>
              <w:jc w:val="center"/>
            </w:trPr>
          </w:trPrChange>
        </w:trPr>
        <w:tc>
          <w:tcPr>
            <w:tcW w:w="1375" w:type="dxa"/>
            <w:shd w:val="clear" w:color="auto" w:fill="auto"/>
            <w:vAlign w:val="center"/>
            <w:tcPrChange w:id="178" w:author="Bruno Novo" w:date="2020-05-21T07:46:00Z">
              <w:tcPr>
                <w:tcW w:w="1393" w:type="dxa"/>
                <w:shd w:val="clear" w:color="auto" w:fill="auto"/>
                <w:vAlign w:val="center"/>
              </w:tcPr>
            </w:tcPrChange>
          </w:tcPr>
          <w:p w14:paraId="1D37AB4A"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4</w:t>
            </w:r>
          </w:p>
        </w:tc>
        <w:tc>
          <w:tcPr>
            <w:tcW w:w="3870" w:type="dxa"/>
            <w:vAlign w:val="bottom"/>
            <w:tcPrChange w:id="179" w:author="Bruno Novo" w:date="2020-05-21T07:46:00Z">
              <w:tcPr>
                <w:tcW w:w="3978" w:type="dxa"/>
                <w:vAlign w:val="center"/>
              </w:tcPr>
            </w:tcPrChange>
          </w:tcPr>
          <w:p w14:paraId="7BB30694" w14:textId="353A1F10" w:rsidR="00FD2F7E" w:rsidRPr="00FD2F7E" w:rsidRDefault="00FD2F7E" w:rsidP="00FD2F7E">
            <w:pPr>
              <w:pStyle w:val="PargrafodaLista"/>
              <w:spacing w:line="300" w:lineRule="exact"/>
              <w:ind w:left="0" w:right="-2"/>
              <w:jc w:val="center"/>
              <w:rPr>
                <w:rFonts w:ascii="Arial" w:hAnsi="Arial" w:cs="Arial"/>
                <w:sz w:val="22"/>
                <w:szCs w:val="22"/>
                <w:rPrChange w:id="180" w:author="Bruno Novo" w:date="2020-05-21T07:46:00Z">
                  <w:rPr>
                    <w:rFonts w:ascii="Arial" w:hAnsi="Arial" w:cs="Arial"/>
                    <w:sz w:val="22"/>
                    <w:szCs w:val="22"/>
                  </w:rPr>
                </w:rPrChange>
              </w:rPr>
            </w:pPr>
            <w:ins w:id="181" w:author="Bruno Novo" w:date="2020-05-21T07:46:00Z">
              <w:r w:rsidRPr="00FD2F7E">
                <w:rPr>
                  <w:rFonts w:ascii="Arial" w:hAnsi="Arial" w:cs="Arial"/>
                  <w:sz w:val="22"/>
                  <w:szCs w:val="22"/>
                  <w:rPrChange w:id="182" w:author="Bruno Novo" w:date="2020-05-21T07:46:00Z">
                    <w:rPr>
                      <w:rFonts w:ascii="Calibri" w:hAnsi="Calibri" w:cs="Calibri"/>
                      <w:sz w:val="22"/>
                      <w:szCs w:val="22"/>
                    </w:rPr>
                  </w:rPrChange>
                </w:rPr>
                <w:t>12 de maio de 2022</w:t>
              </w:r>
            </w:ins>
            <w:del w:id="183" w:author="Bruno Novo" w:date="2020-05-21T07:46:00Z">
              <w:r w:rsidRPr="00FD2F7E" w:rsidDel="00A96B15">
                <w:rPr>
                  <w:rFonts w:ascii="Arial" w:hAnsi="Arial" w:cs="Arial"/>
                  <w:sz w:val="22"/>
                  <w:szCs w:val="22"/>
                  <w:rPrChange w:id="184" w:author="Bruno Novo" w:date="2020-05-21T07:46:00Z">
                    <w:rPr>
                      <w:rFonts w:ascii="Arial" w:hAnsi="Arial" w:cs="Arial"/>
                      <w:sz w:val="22"/>
                      <w:szCs w:val="22"/>
                    </w:rPr>
                  </w:rPrChange>
                </w:rPr>
                <w:delText>16 de maio de 2022</w:delText>
              </w:r>
            </w:del>
          </w:p>
        </w:tc>
      </w:tr>
      <w:tr w:rsidR="00FD2F7E" w:rsidRPr="00C70237" w14:paraId="2BD0F0DE"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5"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186" w:author="Bruno Novo" w:date="2020-05-21T07:46:00Z">
            <w:trPr>
              <w:jc w:val="center"/>
            </w:trPr>
          </w:trPrChange>
        </w:trPr>
        <w:tc>
          <w:tcPr>
            <w:tcW w:w="1375" w:type="dxa"/>
            <w:shd w:val="clear" w:color="auto" w:fill="auto"/>
            <w:vAlign w:val="center"/>
            <w:tcPrChange w:id="187" w:author="Bruno Novo" w:date="2020-05-21T07:46:00Z">
              <w:tcPr>
                <w:tcW w:w="1393" w:type="dxa"/>
                <w:shd w:val="clear" w:color="auto" w:fill="auto"/>
                <w:vAlign w:val="center"/>
              </w:tcPr>
            </w:tcPrChange>
          </w:tcPr>
          <w:p w14:paraId="72800377"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5</w:t>
            </w:r>
          </w:p>
        </w:tc>
        <w:tc>
          <w:tcPr>
            <w:tcW w:w="3870" w:type="dxa"/>
            <w:vAlign w:val="bottom"/>
            <w:tcPrChange w:id="188" w:author="Bruno Novo" w:date="2020-05-21T07:46:00Z">
              <w:tcPr>
                <w:tcW w:w="3978" w:type="dxa"/>
              </w:tcPr>
            </w:tcPrChange>
          </w:tcPr>
          <w:p w14:paraId="3411D97A" w14:textId="233D5ED1" w:rsidR="00FD2F7E" w:rsidRPr="00FD2F7E" w:rsidRDefault="00FD2F7E" w:rsidP="00FD2F7E">
            <w:pPr>
              <w:pStyle w:val="PargrafodaLista"/>
              <w:spacing w:line="300" w:lineRule="exact"/>
              <w:ind w:left="0" w:right="-2"/>
              <w:jc w:val="center"/>
              <w:rPr>
                <w:rFonts w:ascii="Arial" w:hAnsi="Arial" w:cs="Arial"/>
                <w:sz w:val="22"/>
                <w:szCs w:val="22"/>
                <w:rPrChange w:id="189" w:author="Bruno Novo" w:date="2020-05-21T07:46:00Z">
                  <w:rPr>
                    <w:rFonts w:ascii="Arial" w:hAnsi="Arial" w:cs="Arial"/>
                    <w:sz w:val="22"/>
                    <w:szCs w:val="22"/>
                  </w:rPr>
                </w:rPrChange>
              </w:rPr>
            </w:pPr>
            <w:ins w:id="190" w:author="Bruno Novo" w:date="2020-05-21T07:46:00Z">
              <w:r w:rsidRPr="00FD2F7E">
                <w:rPr>
                  <w:rFonts w:ascii="Arial" w:hAnsi="Arial" w:cs="Arial"/>
                  <w:sz w:val="22"/>
                  <w:szCs w:val="22"/>
                  <w:rPrChange w:id="191" w:author="Bruno Novo" w:date="2020-05-21T07:46:00Z">
                    <w:rPr>
                      <w:rFonts w:ascii="Calibri" w:hAnsi="Calibri" w:cs="Calibri"/>
                      <w:sz w:val="22"/>
                      <w:szCs w:val="22"/>
                    </w:rPr>
                  </w:rPrChange>
                </w:rPr>
                <w:t>11 de novembro de 2022</w:t>
              </w:r>
            </w:ins>
            <w:del w:id="192" w:author="Bruno Novo" w:date="2020-05-21T07:46:00Z">
              <w:r w:rsidRPr="00FD2F7E" w:rsidDel="00A96B15">
                <w:rPr>
                  <w:rFonts w:ascii="Arial" w:hAnsi="Arial" w:cs="Arial"/>
                  <w:sz w:val="22"/>
                  <w:szCs w:val="22"/>
                  <w:rPrChange w:id="193" w:author="Bruno Novo" w:date="2020-05-21T07:46:00Z">
                    <w:rPr>
                      <w:rFonts w:ascii="Arial" w:hAnsi="Arial" w:cs="Arial"/>
                      <w:sz w:val="22"/>
                      <w:szCs w:val="22"/>
                    </w:rPr>
                  </w:rPrChange>
                </w:rPr>
                <w:delText>16 de novembro de 2022</w:delText>
              </w:r>
            </w:del>
          </w:p>
        </w:tc>
      </w:tr>
      <w:tr w:rsidR="00FD2F7E" w:rsidRPr="00C70237" w14:paraId="001AC65F"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4"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195" w:author="Bruno Novo" w:date="2020-05-21T07:46:00Z">
            <w:trPr>
              <w:jc w:val="center"/>
            </w:trPr>
          </w:trPrChange>
        </w:trPr>
        <w:tc>
          <w:tcPr>
            <w:tcW w:w="1375" w:type="dxa"/>
            <w:shd w:val="clear" w:color="auto" w:fill="auto"/>
            <w:vAlign w:val="center"/>
            <w:tcPrChange w:id="196" w:author="Bruno Novo" w:date="2020-05-21T07:46:00Z">
              <w:tcPr>
                <w:tcW w:w="1393" w:type="dxa"/>
                <w:shd w:val="clear" w:color="auto" w:fill="auto"/>
                <w:vAlign w:val="center"/>
              </w:tcPr>
            </w:tcPrChange>
          </w:tcPr>
          <w:p w14:paraId="09B53C6F"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6</w:t>
            </w:r>
          </w:p>
        </w:tc>
        <w:tc>
          <w:tcPr>
            <w:tcW w:w="3870" w:type="dxa"/>
            <w:vAlign w:val="bottom"/>
            <w:tcPrChange w:id="197" w:author="Bruno Novo" w:date="2020-05-21T07:46:00Z">
              <w:tcPr>
                <w:tcW w:w="3978" w:type="dxa"/>
                <w:vAlign w:val="center"/>
              </w:tcPr>
            </w:tcPrChange>
          </w:tcPr>
          <w:p w14:paraId="08DC2241" w14:textId="0B974FF4" w:rsidR="00FD2F7E" w:rsidRPr="00FD2F7E" w:rsidRDefault="00FD2F7E" w:rsidP="00FD2F7E">
            <w:pPr>
              <w:pStyle w:val="PargrafodaLista"/>
              <w:spacing w:line="300" w:lineRule="exact"/>
              <w:ind w:left="0" w:right="-2"/>
              <w:jc w:val="center"/>
              <w:rPr>
                <w:rFonts w:ascii="Arial" w:hAnsi="Arial" w:cs="Arial"/>
                <w:sz w:val="22"/>
                <w:szCs w:val="22"/>
                <w:rPrChange w:id="198" w:author="Bruno Novo" w:date="2020-05-21T07:46:00Z">
                  <w:rPr>
                    <w:rFonts w:ascii="Arial" w:hAnsi="Arial" w:cs="Arial"/>
                    <w:sz w:val="22"/>
                    <w:szCs w:val="22"/>
                  </w:rPr>
                </w:rPrChange>
              </w:rPr>
            </w:pPr>
            <w:ins w:id="199" w:author="Bruno Novo" w:date="2020-05-21T07:46:00Z">
              <w:r w:rsidRPr="00FD2F7E">
                <w:rPr>
                  <w:rFonts w:ascii="Arial" w:hAnsi="Arial" w:cs="Arial"/>
                  <w:sz w:val="22"/>
                  <w:szCs w:val="22"/>
                  <w:rPrChange w:id="200" w:author="Bruno Novo" w:date="2020-05-21T07:46:00Z">
                    <w:rPr>
                      <w:rFonts w:ascii="Calibri" w:hAnsi="Calibri" w:cs="Calibri"/>
                      <w:sz w:val="22"/>
                      <w:szCs w:val="22"/>
                    </w:rPr>
                  </w:rPrChange>
                </w:rPr>
                <w:t>11 de maio de 2023</w:t>
              </w:r>
            </w:ins>
            <w:del w:id="201" w:author="Bruno Novo" w:date="2020-05-21T07:46:00Z">
              <w:r w:rsidRPr="00FD2F7E" w:rsidDel="00A96B15">
                <w:rPr>
                  <w:rFonts w:ascii="Arial" w:hAnsi="Arial" w:cs="Arial"/>
                  <w:sz w:val="22"/>
                  <w:szCs w:val="22"/>
                  <w:rPrChange w:id="202" w:author="Bruno Novo" w:date="2020-05-21T07:46:00Z">
                    <w:rPr>
                      <w:rFonts w:ascii="Arial" w:hAnsi="Arial" w:cs="Arial"/>
                      <w:sz w:val="22"/>
                      <w:szCs w:val="22"/>
                    </w:rPr>
                  </w:rPrChange>
                </w:rPr>
                <w:delText>15 de maio de 2023</w:delText>
              </w:r>
            </w:del>
          </w:p>
        </w:tc>
      </w:tr>
      <w:tr w:rsidR="00FD2F7E" w:rsidRPr="00C70237" w14:paraId="6D8A7CA9"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3"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04" w:author="Bruno Novo" w:date="2020-05-21T07:46:00Z">
            <w:trPr>
              <w:jc w:val="center"/>
            </w:trPr>
          </w:trPrChange>
        </w:trPr>
        <w:tc>
          <w:tcPr>
            <w:tcW w:w="1375" w:type="dxa"/>
            <w:shd w:val="clear" w:color="auto" w:fill="auto"/>
            <w:vAlign w:val="center"/>
            <w:tcPrChange w:id="205" w:author="Bruno Novo" w:date="2020-05-21T07:46:00Z">
              <w:tcPr>
                <w:tcW w:w="1393" w:type="dxa"/>
                <w:shd w:val="clear" w:color="auto" w:fill="auto"/>
                <w:vAlign w:val="center"/>
              </w:tcPr>
            </w:tcPrChange>
          </w:tcPr>
          <w:p w14:paraId="1E38EB2D"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7</w:t>
            </w:r>
          </w:p>
        </w:tc>
        <w:tc>
          <w:tcPr>
            <w:tcW w:w="3870" w:type="dxa"/>
            <w:vAlign w:val="bottom"/>
            <w:tcPrChange w:id="206" w:author="Bruno Novo" w:date="2020-05-21T07:46:00Z">
              <w:tcPr>
                <w:tcW w:w="3978" w:type="dxa"/>
              </w:tcPr>
            </w:tcPrChange>
          </w:tcPr>
          <w:p w14:paraId="08A2EDD3" w14:textId="7DCA253F" w:rsidR="00FD2F7E" w:rsidRPr="00FD2F7E" w:rsidRDefault="00FD2F7E" w:rsidP="00FD2F7E">
            <w:pPr>
              <w:pStyle w:val="PargrafodaLista"/>
              <w:spacing w:line="300" w:lineRule="exact"/>
              <w:ind w:left="0" w:right="-2"/>
              <w:jc w:val="center"/>
              <w:rPr>
                <w:rFonts w:ascii="Arial" w:hAnsi="Arial" w:cs="Arial"/>
                <w:sz w:val="22"/>
                <w:szCs w:val="22"/>
                <w:rPrChange w:id="207" w:author="Bruno Novo" w:date="2020-05-21T07:46:00Z">
                  <w:rPr>
                    <w:rFonts w:ascii="Arial" w:hAnsi="Arial" w:cs="Arial"/>
                    <w:sz w:val="22"/>
                    <w:szCs w:val="22"/>
                  </w:rPr>
                </w:rPrChange>
              </w:rPr>
            </w:pPr>
            <w:ins w:id="208" w:author="Bruno Novo" w:date="2020-05-21T07:46:00Z">
              <w:r w:rsidRPr="00FD2F7E">
                <w:rPr>
                  <w:rFonts w:ascii="Arial" w:hAnsi="Arial" w:cs="Arial"/>
                  <w:sz w:val="22"/>
                  <w:szCs w:val="22"/>
                  <w:rPrChange w:id="209" w:author="Bruno Novo" w:date="2020-05-21T07:46:00Z">
                    <w:rPr>
                      <w:rFonts w:ascii="Calibri" w:hAnsi="Calibri" w:cs="Calibri"/>
                      <w:sz w:val="22"/>
                      <w:szCs w:val="22"/>
                    </w:rPr>
                  </w:rPrChange>
                </w:rPr>
                <w:t>13 de novembro de 2023</w:t>
              </w:r>
            </w:ins>
            <w:del w:id="210" w:author="Bruno Novo" w:date="2020-05-21T07:46:00Z">
              <w:r w:rsidRPr="00FD2F7E" w:rsidDel="00A96B15">
                <w:rPr>
                  <w:rFonts w:ascii="Arial" w:hAnsi="Arial" w:cs="Arial"/>
                  <w:sz w:val="22"/>
                  <w:szCs w:val="22"/>
                  <w:rPrChange w:id="211" w:author="Bruno Novo" w:date="2020-05-21T07:46:00Z">
                    <w:rPr>
                      <w:rFonts w:ascii="Arial" w:hAnsi="Arial" w:cs="Arial"/>
                      <w:sz w:val="22"/>
                      <w:szCs w:val="22"/>
                    </w:rPr>
                  </w:rPrChange>
                </w:rPr>
                <w:delText>16 de novembro de 2023</w:delText>
              </w:r>
            </w:del>
          </w:p>
        </w:tc>
      </w:tr>
      <w:tr w:rsidR="00FD2F7E" w:rsidRPr="00C70237" w14:paraId="79876AC4"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2"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13" w:author="Bruno Novo" w:date="2020-05-21T07:46:00Z">
            <w:trPr>
              <w:jc w:val="center"/>
            </w:trPr>
          </w:trPrChange>
        </w:trPr>
        <w:tc>
          <w:tcPr>
            <w:tcW w:w="1375" w:type="dxa"/>
            <w:shd w:val="clear" w:color="auto" w:fill="auto"/>
            <w:vAlign w:val="center"/>
            <w:tcPrChange w:id="214" w:author="Bruno Novo" w:date="2020-05-21T07:46:00Z">
              <w:tcPr>
                <w:tcW w:w="1393" w:type="dxa"/>
                <w:shd w:val="clear" w:color="auto" w:fill="auto"/>
                <w:vAlign w:val="center"/>
              </w:tcPr>
            </w:tcPrChange>
          </w:tcPr>
          <w:p w14:paraId="74DD4465"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8</w:t>
            </w:r>
          </w:p>
        </w:tc>
        <w:tc>
          <w:tcPr>
            <w:tcW w:w="3870" w:type="dxa"/>
            <w:vAlign w:val="bottom"/>
            <w:tcPrChange w:id="215" w:author="Bruno Novo" w:date="2020-05-21T07:46:00Z">
              <w:tcPr>
                <w:tcW w:w="3978" w:type="dxa"/>
                <w:vAlign w:val="center"/>
              </w:tcPr>
            </w:tcPrChange>
          </w:tcPr>
          <w:p w14:paraId="6795D132" w14:textId="6B88229A" w:rsidR="00FD2F7E" w:rsidRPr="00FD2F7E" w:rsidRDefault="00FD2F7E" w:rsidP="00FD2F7E">
            <w:pPr>
              <w:pStyle w:val="PargrafodaLista"/>
              <w:spacing w:line="300" w:lineRule="exact"/>
              <w:ind w:left="0" w:right="-2"/>
              <w:jc w:val="center"/>
              <w:rPr>
                <w:rFonts w:ascii="Arial" w:hAnsi="Arial" w:cs="Arial"/>
                <w:sz w:val="22"/>
                <w:szCs w:val="22"/>
                <w:rPrChange w:id="216" w:author="Bruno Novo" w:date="2020-05-21T07:46:00Z">
                  <w:rPr>
                    <w:rFonts w:ascii="Arial" w:hAnsi="Arial" w:cs="Arial"/>
                    <w:sz w:val="22"/>
                    <w:szCs w:val="22"/>
                  </w:rPr>
                </w:rPrChange>
              </w:rPr>
            </w:pPr>
            <w:ins w:id="217" w:author="Bruno Novo" w:date="2020-05-21T07:46:00Z">
              <w:r w:rsidRPr="00FD2F7E">
                <w:rPr>
                  <w:rFonts w:ascii="Arial" w:hAnsi="Arial" w:cs="Arial"/>
                  <w:sz w:val="22"/>
                  <w:szCs w:val="22"/>
                  <w:rPrChange w:id="218" w:author="Bruno Novo" w:date="2020-05-21T07:46:00Z">
                    <w:rPr>
                      <w:rFonts w:ascii="Calibri" w:hAnsi="Calibri" w:cs="Calibri"/>
                      <w:sz w:val="22"/>
                      <w:szCs w:val="22"/>
                    </w:rPr>
                  </w:rPrChange>
                </w:rPr>
                <w:t>13 de maio de 2024</w:t>
              </w:r>
            </w:ins>
            <w:del w:id="219" w:author="Bruno Novo" w:date="2020-05-21T07:46:00Z">
              <w:r w:rsidRPr="00FD2F7E" w:rsidDel="00A96B15">
                <w:rPr>
                  <w:rFonts w:ascii="Arial" w:hAnsi="Arial" w:cs="Arial"/>
                  <w:sz w:val="22"/>
                  <w:szCs w:val="22"/>
                  <w:rPrChange w:id="220" w:author="Bruno Novo" w:date="2020-05-21T07:46:00Z">
                    <w:rPr>
                      <w:rFonts w:ascii="Arial" w:hAnsi="Arial" w:cs="Arial"/>
                      <w:sz w:val="22"/>
                      <w:szCs w:val="22"/>
                    </w:rPr>
                  </w:rPrChange>
                </w:rPr>
                <w:delText>15 de maio de 2024</w:delText>
              </w:r>
            </w:del>
          </w:p>
        </w:tc>
      </w:tr>
      <w:tr w:rsidR="00FD2F7E" w:rsidRPr="00C70237" w14:paraId="4DD1028E"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1"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22" w:author="Bruno Novo" w:date="2020-05-21T07:46:00Z">
            <w:trPr>
              <w:jc w:val="center"/>
            </w:trPr>
          </w:trPrChange>
        </w:trPr>
        <w:tc>
          <w:tcPr>
            <w:tcW w:w="1375" w:type="dxa"/>
            <w:shd w:val="clear" w:color="auto" w:fill="auto"/>
            <w:vAlign w:val="center"/>
            <w:tcPrChange w:id="223" w:author="Bruno Novo" w:date="2020-05-21T07:46:00Z">
              <w:tcPr>
                <w:tcW w:w="1393" w:type="dxa"/>
                <w:shd w:val="clear" w:color="auto" w:fill="auto"/>
                <w:vAlign w:val="center"/>
              </w:tcPr>
            </w:tcPrChange>
          </w:tcPr>
          <w:p w14:paraId="5B17C7DB"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lastRenderedPageBreak/>
              <w:t>9</w:t>
            </w:r>
          </w:p>
        </w:tc>
        <w:tc>
          <w:tcPr>
            <w:tcW w:w="3870" w:type="dxa"/>
            <w:vAlign w:val="bottom"/>
            <w:tcPrChange w:id="224" w:author="Bruno Novo" w:date="2020-05-21T07:46:00Z">
              <w:tcPr>
                <w:tcW w:w="3978" w:type="dxa"/>
              </w:tcPr>
            </w:tcPrChange>
          </w:tcPr>
          <w:p w14:paraId="3A5AF0B4" w14:textId="2DF44515" w:rsidR="00FD2F7E" w:rsidRPr="00FD2F7E" w:rsidRDefault="00FD2F7E" w:rsidP="00FD2F7E">
            <w:pPr>
              <w:pStyle w:val="PargrafodaLista"/>
              <w:spacing w:line="300" w:lineRule="exact"/>
              <w:ind w:left="0" w:right="-2"/>
              <w:jc w:val="center"/>
              <w:rPr>
                <w:rFonts w:ascii="Arial" w:hAnsi="Arial" w:cs="Arial"/>
                <w:sz w:val="22"/>
                <w:szCs w:val="22"/>
                <w:rPrChange w:id="225" w:author="Bruno Novo" w:date="2020-05-21T07:46:00Z">
                  <w:rPr>
                    <w:rFonts w:ascii="Arial" w:hAnsi="Arial" w:cs="Arial"/>
                    <w:sz w:val="22"/>
                    <w:szCs w:val="22"/>
                  </w:rPr>
                </w:rPrChange>
              </w:rPr>
            </w:pPr>
            <w:ins w:id="226" w:author="Bruno Novo" w:date="2020-05-21T07:46:00Z">
              <w:r w:rsidRPr="00FD2F7E">
                <w:rPr>
                  <w:rFonts w:ascii="Arial" w:hAnsi="Arial" w:cs="Arial"/>
                  <w:sz w:val="22"/>
                  <w:szCs w:val="22"/>
                  <w:rPrChange w:id="227" w:author="Bruno Novo" w:date="2020-05-21T07:46:00Z">
                    <w:rPr>
                      <w:rFonts w:ascii="Calibri" w:hAnsi="Calibri" w:cs="Calibri"/>
                      <w:sz w:val="22"/>
                      <w:szCs w:val="22"/>
                    </w:rPr>
                  </w:rPrChange>
                </w:rPr>
                <w:t>13 de novembro de 2024</w:t>
              </w:r>
            </w:ins>
            <w:del w:id="228" w:author="Bruno Novo" w:date="2020-05-21T07:46:00Z">
              <w:r w:rsidRPr="00FD2F7E" w:rsidDel="00A96B15">
                <w:rPr>
                  <w:rFonts w:ascii="Arial" w:hAnsi="Arial" w:cs="Arial"/>
                  <w:sz w:val="22"/>
                  <w:szCs w:val="22"/>
                  <w:rPrChange w:id="229" w:author="Bruno Novo" w:date="2020-05-21T07:46:00Z">
                    <w:rPr>
                      <w:rFonts w:ascii="Arial" w:hAnsi="Arial" w:cs="Arial"/>
                      <w:sz w:val="22"/>
                      <w:szCs w:val="22"/>
                    </w:rPr>
                  </w:rPrChange>
                </w:rPr>
                <w:delText>18 de novembro de 2024</w:delText>
              </w:r>
            </w:del>
          </w:p>
        </w:tc>
      </w:tr>
      <w:tr w:rsidR="00FD2F7E" w:rsidRPr="00C70237" w14:paraId="75BA91ED"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30"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31" w:author="Bruno Novo" w:date="2020-05-21T07:46:00Z">
            <w:trPr>
              <w:jc w:val="center"/>
            </w:trPr>
          </w:trPrChange>
        </w:trPr>
        <w:tc>
          <w:tcPr>
            <w:tcW w:w="1375" w:type="dxa"/>
            <w:shd w:val="clear" w:color="auto" w:fill="auto"/>
            <w:vAlign w:val="center"/>
            <w:tcPrChange w:id="232" w:author="Bruno Novo" w:date="2020-05-21T07:46:00Z">
              <w:tcPr>
                <w:tcW w:w="1393" w:type="dxa"/>
                <w:shd w:val="clear" w:color="auto" w:fill="auto"/>
                <w:vAlign w:val="center"/>
              </w:tcPr>
            </w:tcPrChange>
          </w:tcPr>
          <w:p w14:paraId="665BE144"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10</w:t>
            </w:r>
          </w:p>
        </w:tc>
        <w:tc>
          <w:tcPr>
            <w:tcW w:w="3870" w:type="dxa"/>
            <w:vAlign w:val="bottom"/>
            <w:tcPrChange w:id="233" w:author="Bruno Novo" w:date="2020-05-21T07:46:00Z">
              <w:tcPr>
                <w:tcW w:w="3978" w:type="dxa"/>
                <w:vAlign w:val="center"/>
              </w:tcPr>
            </w:tcPrChange>
          </w:tcPr>
          <w:p w14:paraId="6DDDEC2E" w14:textId="3978C2DA" w:rsidR="00FD2F7E" w:rsidRPr="00FD2F7E" w:rsidRDefault="00FD2F7E" w:rsidP="00FD2F7E">
            <w:pPr>
              <w:pStyle w:val="PargrafodaLista"/>
              <w:spacing w:line="300" w:lineRule="exact"/>
              <w:ind w:left="0" w:right="-2"/>
              <w:jc w:val="center"/>
              <w:rPr>
                <w:rFonts w:ascii="Arial" w:hAnsi="Arial" w:cs="Arial"/>
                <w:sz w:val="22"/>
                <w:szCs w:val="22"/>
                <w:rPrChange w:id="234" w:author="Bruno Novo" w:date="2020-05-21T07:46:00Z">
                  <w:rPr>
                    <w:rFonts w:ascii="Arial" w:hAnsi="Arial" w:cs="Arial"/>
                    <w:sz w:val="22"/>
                    <w:szCs w:val="22"/>
                  </w:rPr>
                </w:rPrChange>
              </w:rPr>
            </w:pPr>
            <w:ins w:id="235" w:author="Bruno Novo" w:date="2020-05-21T07:46:00Z">
              <w:r w:rsidRPr="00FD2F7E">
                <w:rPr>
                  <w:rFonts w:ascii="Arial" w:hAnsi="Arial" w:cs="Arial"/>
                  <w:sz w:val="22"/>
                  <w:szCs w:val="22"/>
                  <w:rPrChange w:id="236" w:author="Bruno Novo" w:date="2020-05-21T07:46:00Z">
                    <w:rPr>
                      <w:rFonts w:ascii="Calibri" w:hAnsi="Calibri" w:cs="Calibri"/>
                      <w:sz w:val="22"/>
                      <w:szCs w:val="22"/>
                    </w:rPr>
                  </w:rPrChange>
                </w:rPr>
                <w:t>13 de maio de 2025</w:t>
              </w:r>
            </w:ins>
            <w:del w:id="237" w:author="Bruno Novo" w:date="2020-05-21T07:46:00Z">
              <w:r w:rsidRPr="00FD2F7E" w:rsidDel="00A96B15">
                <w:rPr>
                  <w:rFonts w:ascii="Arial" w:hAnsi="Arial" w:cs="Arial"/>
                  <w:sz w:val="22"/>
                  <w:szCs w:val="22"/>
                  <w:rPrChange w:id="238" w:author="Bruno Novo" w:date="2020-05-21T07:46:00Z">
                    <w:rPr>
                      <w:rFonts w:ascii="Arial" w:hAnsi="Arial" w:cs="Arial"/>
                      <w:sz w:val="22"/>
                      <w:szCs w:val="22"/>
                    </w:rPr>
                  </w:rPrChange>
                </w:rPr>
                <w:delText>15 de maio de 2025</w:delText>
              </w:r>
            </w:del>
          </w:p>
        </w:tc>
      </w:tr>
    </w:tbl>
    <w:p w14:paraId="117D1C9F" w14:textId="77777777" w:rsidR="007B629E" w:rsidRDefault="007B629E">
      <w:pPr>
        <w:pStyle w:val="p0"/>
        <w:widowControl w:val="0"/>
        <w:suppressAutoHyphens/>
        <w:spacing w:line="340" w:lineRule="exact"/>
        <w:rPr>
          <w:rFonts w:ascii="Arial" w:hAnsi="Arial" w:cs="Arial"/>
          <w:sz w:val="22"/>
          <w:szCs w:val="22"/>
        </w:rPr>
      </w:pPr>
    </w:p>
    <w:p w14:paraId="07BFCC6B" w14:textId="77777777" w:rsidR="00271E2F" w:rsidRPr="00307AD8" w:rsidRDefault="00271E2F" w:rsidP="00271E2F">
      <w:pPr>
        <w:pStyle w:val="p0"/>
        <w:widowControl w:val="0"/>
        <w:suppressAutoHyphens/>
        <w:spacing w:line="340" w:lineRule="exact"/>
        <w:rPr>
          <w:rFonts w:ascii="Arial" w:hAnsi="Arial" w:cs="Arial"/>
          <w:b/>
          <w:sz w:val="22"/>
          <w:szCs w:val="22"/>
        </w:rPr>
      </w:pPr>
      <w:r w:rsidRPr="00307AD8">
        <w:rPr>
          <w:rFonts w:ascii="Arial" w:hAnsi="Arial" w:cs="Arial"/>
          <w:b/>
          <w:sz w:val="22"/>
          <w:szCs w:val="22"/>
        </w:rPr>
        <w:t>4.11.</w:t>
      </w:r>
      <w:r>
        <w:rPr>
          <w:rFonts w:ascii="Arial" w:hAnsi="Arial" w:cs="Arial"/>
          <w:b/>
          <w:sz w:val="22"/>
          <w:szCs w:val="22"/>
        </w:rPr>
        <w:t>2</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 xml:space="preserve">A Remuneração </w:t>
      </w:r>
      <w:r w:rsidR="00D71C76">
        <w:rPr>
          <w:rFonts w:ascii="Arial" w:hAnsi="Arial" w:cs="Arial"/>
          <w:sz w:val="22"/>
          <w:szCs w:val="22"/>
        </w:rPr>
        <w:t xml:space="preserve">da Segunda Série </w:t>
      </w:r>
      <w:r w:rsidRPr="00307AD8">
        <w:rPr>
          <w:rFonts w:ascii="Arial" w:hAnsi="Arial" w:cs="Arial"/>
          <w:sz w:val="22"/>
          <w:szCs w:val="22"/>
        </w:rPr>
        <w:t>será paga conforme tabela abaixo (ou na data do resgate antecipado das Debêntures resultante (i) do vencimento antecipado das Debêntures, em razão da ocorrência de um dos Eventos de Vencimento Antecipado, ou (ii) do resgate antecipado das Debêntures, nos termos da Cláusula 4.10 ou Cláusula 4.14 desta Escritura de Emissão) (cada uma dessas datas, uma “</w:t>
      </w:r>
      <w:r w:rsidRPr="00307AD8">
        <w:rPr>
          <w:rFonts w:ascii="Arial" w:hAnsi="Arial" w:cs="Arial"/>
          <w:sz w:val="22"/>
          <w:szCs w:val="22"/>
          <w:u w:val="single"/>
        </w:rPr>
        <w:t>Data de Pagamento da Remuneração das Debêntures</w:t>
      </w:r>
      <w:r>
        <w:rPr>
          <w:rFonts w:ascii="Arial" w:hAnsi="Arial" w:cs="Arial"/>
          <w:sz w:val="22"/>
          <w:szCs w:val="22"/>
          <w:u w:val="single"/>
        </w:rPr>
        <w:t xml:space="preserve"> da </w:t>
      </w:r>
      <w:r w:rsidR="00D71C76">
        <w:rPr>
          <w:rFonts w:ascii="Arial" w:hAnsi="Arial" w:cs="Arial"/>
          <w:sz w:val="22"/>
          <w:szCs w:val="22"/>
          <w:u w:val="single"/>
        </w:rPr>
        <w:t>Segunda</w:t>
      </w:r>
      <w:r>
        <w:rPr>
          <w:rFonts w:ascii="Arial" w:hAnsi="Arial" w:cs="Arial"/>
          <w:sz w:val="22"/>
          <w:szCs w:val="22"/>
          <w:u w:val="single"/>
        </w:rPr>
        <w:t xml:space="preserve"> Série</w:t>
      </w:r>
      <w:r w:rsidRPr="00307AD8">
        <w:rPr>
          <w:rFonts w:ascii="Arial" w:hAnsi="Arial" w:cs="Arial"/>
          <w:sz w:val="22"/>
          <w:szCs w:val="22"/>
        </w:rPr>
        <w:t>”</w:t>
      </w:r>
      <w:r w:rsidR="00D71C76">
        <w:rPr>
          <w:rFonts w:ascii="Arial" w:hAnsi="Arial" w:cs="Arial"/>
          <w:sz w:val="22"/>
          <w:szCs w:val="22"/>
        </w:rPr>
        <w:t xml:space="preserve"> e, em conjunto com </w:t>
      </w:r>
      <w:r w:rsidR="00D71C76" w:rsidRPr="00582429">
        <w:rPr>
          <w:rFonts w:ascii="Arial" w:hAnsi="Arial" w:cs="Arial"/>
          <w:sz w:val="22"/>
          <w:szCs w:val="22"/>
        </w:rPr>
        <w:t xml:space="preserve">a </w:t>
      </w:r>
      <w:r w:rsidR="00D71C76" w:rsidRPr="00213F02">
        <w:rPr>
          <w:rFonts w:ascii="Arial" w:hAnsi="Arial" w:cs="Arial"/>
          <w:sz w:val="22"/>
          <w:szCs w:val="22"/>
        </w:rPr>
        <w:t>Data de Pagamento da Remuneração das Debêntures da Primeira Série, “</w:t>
      </w:r>
      <w:r w:rsidR="00D71C76" w:rsidRPr="00307AD8">
        <w:rPr>
          <w:rFonts w:ascii="Arial" w:hAnsi="Arial" w:cs="Arial"/>
          <w:sz w:val="22"/>
          <w:szCs w:val="22"/>
          <w:u w:val="single"/>
        </w:rPr>
        <w:t>Data de Pagamento da Remuneração das Debêntures</w:t>
      </w:r>
      <w:r w:rsidR="00D71C76" w:rsidRPr="00213F02">
        <w:rPr>
          <w:rFonts w:ascii="Arial" w:hAnsi="Arial" w:cs="Arial"/>
          <w:sz w:val="22"/>
          <w:szCs w:val="22"/>
        </w:rPr>
        <w:t>”</w:t>
      </w:r>
      <w:r w:rsidRPr="00307AD8">
        <w:rPr>
          <w:rFonts w:ascii="Arial" w:hAnsi="Arial" w:cs="Arial"/>
          <w:sz w:val="22"/>
          <w:szCs w:val="22"/>
        </w:rPr>
        <w:t xml:space="preserve">): </w:t>
      </w:r>
    </w:p>
    <w:p w14:paraId="6411D160" w14:textId="77777777" w:rsidR="00271E2F" w:rsidRPr="00EF6886" w:rsidRDefault="00271E2F" w:rsidP="00271E2F">
      <w:pPr>
        <w:pStyle w:val="p0"/>
        <w:widowControl w:val="0"/>
        <w:suppressAutoHyphens/>
        <w:spacing w:line="340" w:lineRule="exact"/>
        <w:rPr>
          <w:rFonts w:ascii="Arial" w:hAnsi="Arial" w:cs="Arial"/>
          <w:sz w:val="22"/>
          <w:szCs w:val="22"/>
        </w:rPr>
      </w:pPr>
    </w:p>
    <w:tbl>
      <w:tblPr>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3870"/>
        <w:tblGridChange w:id="239">
          <w:tblGrid>
            <w:gridCol w:w="1375"/>
            <w:gridCol w:w="3870"/>
          </w:tblGrid>
        </w:tblGridChange>
      </w:tblGrid>
      <w:tr w:rsidR="00271E2F" w:rsidRPr="00C70237" w14:paraId="062DDA7C" w14:textId="77777777" w:rsidTr="00FD2F7E">
        <w:trPr>
          <w:jc w:val="center"/>
        </w:trPr>
        <w:tc>
          <w:tcPr>
            <w:tcW w:w="1375" w:type="dxa"/>
            <w:shd w:val="pct20" w:color="auto" w:fill="auto"/>
            <w:vAlign w:val="center"/>
          </w:tcPr>
          <w:p w14:paraId="1A9A4C09" w14:textId="77777777" w:rsidR="00271E2F" w:rsidRPr="00C70237" w:rsidRDefault="00271E2F" w:rsidP="006E2326">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Nº da Parcela</w:t>
            </w:r>
          </w:p>
        </w:tc>
        <w:tc>
          <w:tcPr>
            <w:tcW w:w="3870" w:type="dxa"/>
            <w:shd w:val="pct20" w:color="auto" w:fill="auto"/>
            <w:vAlign w:val="center"/>
          </w:tcPr>
          <w:p w14:paraId="2C63A7EC" w14:textId="77777777" w:rsidR="00271E2F" w:rsidRPr="00C70237" w:rsidRDefault="00271E2F" w:rsidP="006E2326">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 xml:space="preserve">Data de Pagamento de Remuneração das Debêntures </w:t>
            </w:r>
            <w:r>
              <w:rPr>
                <w:rFonts w:ascii="Arial" w:hAnsi="Arial" w:cs="Arial"/>
                <w:b/>
                <w:sz w:val="22"/>
                <w:szCs w:val="22"/>
              </w:rPr>
              <w:t xml:space="preserve">da </w:t>
            </w:r>
            <w:r w:rsidR="00D71C76">
              <w:rPr>
                <w:rFonts w:ascii="Arial" w:hAnsi="Arial" w:cs="Arial"/>
                <w:b/>
                <w:sz w:val="22"/>
                <w:szCs w:val="22"/>
              </w:rPr>
              <w:t>Segunda</w:t>
            </w:r>
            <w:r>
              <w:rPr>
                <w:rFonts w:ascii="Arial" w:hAnsi="Arial" w:cs="Arial"/>
                <w:b/>
                <w:sz w:val="22"/>
                <w:szCs w:val="22"/>
              </w:rPr>
              <w:t xml:space="preserve"> Série</w:t>
            </w:r>
          </w:p>
        </w:tc>
      </w:tr>
      <w:tr w:rsidR="00FD2F7E" w:rsidRPr="00C70237" w14:paraId="0D0CAA93"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0"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41" w:author="Bruno Novo" w:date="2020-05-21T07:46:00Z">
            <w:trPr>
              <w:jc w:val="center"/>
            </w:trPr>
          </w:trPrChange>
        </w:trPr>
        <w:tc>
          <w:tcPr>
            <w:tcW w:w="1375" w:type="dxa"/>
            <w:shd w:val="clear" w:color="auto" w:fill="auto"/>
            <w:vAlign w:val="center"/>
            <w:tcPrChange w:id="242" w:author="Bruno Novo" w:date="2020-05-21T07:46:00Z">
              <w:tcPr>
                <w:tcW w:w="1393" w:type="dxa"/>
                <w:shd w:val="clear" w:color="auto" w:fill="auto"/>
                <w:vAlign w:val="center"/>
              </w:tcPr>
            </w:tcPrChange>
          </w:tcPr>
          <w:p w14:paraId="2823810B"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1</w:t>
            </w:r>
          </w:p>
        </w:tc>
        <w:tc>
          <w:tcPr>
            <w:tcW w:w="3870" w:type="dxa"/>
            <w:vAlign w:val="bottom"/>
            <w:tcPrChange w:id="243" w:author="Bruno Novo" w:date="2020-05-21T07:46:00Z">
              <w:tcPr>
                <w:tcW w:w="3978" w:type="dxa"/>
                <w:vAlign w:val="center"/>
              </w:tcPr>
            </w:tcPrChange>
          </w:tcPr>
          <w:p w14:paraId="751A4D19" w14:textId="3FA5344E" w:rsidR="00FD2F7E" w:rsidRPr="00FD2F7E" w:rsidRDefault="00FD2F7E" w:rsidP="00FD2F7E">
            <w:pPr>
              <w:pStyle w:val="PargrafodaLista"/>
              <w:spacing w:line="300" w:lineRule="exact"/>
              <w:ind w:left="0" w:right="-2"/>
              <w:jc w:val="center"/>
              <w:rPr>
                <w:rFonts w:ascii="Arial" w:hAnsi="Arial" w:cs="Arial"/>
                <w:sz w:val="22"/>
                <w:szCs w:val="22"/>
                <w:rPrChange w:id="244" w:author="Bruno Novo" w:date="2020-05-21T07:46:00Z">
                  <w:rPr>
                    <w:rFonts w:ascii="Arial" w:hAnsi="Arial" w:cs="Arial"/>
                    <w:sz w:val="22"/>
                    <w:szCs w:val="22"/>
                  </w:rPr>
                </w:rPrChange>
              </w:rPr>
            </w:pPr>
            <w:ins w:id="245" w:author="Bruno Novo" w:date="2020-05-21T07:46:00Z">
              <w:r w:rsidRPr="00FD2F7E">
                <w:rPr>
                  <w:rFonts w:ascii="Arial" w:hAnsi="Arial" w:cs="Arial"/>
                  <w:sz w:val="22"/>
                  <w:szCs w:val="22"/>
                  <w:rPrChange w:id="246" w:author="Bruno Novo" w:date="2020-05-21T07:46:00Z">
                    <w:rPr>
                      <w:rFonts w:ascii="Calibri" w:hAnsi="Calibri" w:cs="Calibri"/>
                      <w:sz w:val="22"/>
                      <w:szCs w:val="22"/>
                    </w:rPr>
                  </w:rPrChange>
                </w:rPr>
                <w:t>12 de novembro de 2020</w:t>
              </w:r>
            </w:ins>
            <w:del w:id="247" w:author="Bruno Novo" w:date="2020-05-21T07:46:00Z">
              <w:r w:rsidRPr="00FD2F7E" w:rsidDel="00B87F45">
                <w:rPr>
                  <w:rFonts w:ascii="Arial" w:hAnsi="Arial" w:cs="Arial"/>
                  <w:sz w:val="22"/>
                  <w:szCs w:val="22"/>
                  <w:rPrChange w:id="248" w:author="Bruno Novo" w:date="2020-05-21T07:46:00Z">
                    <w:rPr>
                      <w:rFonts w:ascii="Arial" w:hAnsi="Arial" w:cs="Arial"/>
                      <w:sz w:val="22"/>
                      <w:szCs w:val="22"/>
                    </w:rPr>
                  </w:rPrChange>
                </w:rPr>
                <w:delText>16 de novembro de 2020</w:delText>
              </w:r>
            </w:del>
          </w:p>
        </w:tc>
      </w:tr>
      <w:tr w:rsidR="00FD2F7E" w:rsidRPr="00C70237" w14:paraId="7C0387EB"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9"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50" w:author="Bruno Novo" w:date="2020-05-21T07:46:00Z">
            <w:trPr>
              <w:jc w:val="center"/>
            </w:trPr>
          </w:trPrChange>
        </w:trPr>
        <w:tc>
          <w:tcPr>
            <w:tcW w:w="1375" w:type="dxa"/>
            <w:shd w:val="clear" w:color="auto" w:fill="auto"/>
            <w:vAlign w:val="center"/>
            <w:tcPrChange w:id="251" w:author="Bruno Novo" w:date="2020-05-21T07:46:00Z">
              <w:tcPr>
                <w:tcW w:w="1393" w:type="dxa"/>
                <w:shd w:val="clear" w:color="auto" w:fill="auto"/>
                <w:vAlign w:val="center"/>
              </w:tcPr>
            </w:tcPrChange>
          </w:tcPr>
          <w:p w14:paraId="39F891DC" w14:textId="77777777" w:rsidR="00FD2F7E" w:rsidRPr="00C70237" w:rsidRDefault="00FD2F7E" w:rsidP="00FD2F7E">
            <w:pPr>
              <w:pStyle w:val="PargrafodaLista"/>
              <w:spacing w:line="300" w:lineRule="exact"/>
              <w:ind w:left="0" w:right="-2"/>
              <w:jc w:val="center"/>
              <w:rPr>
                <w:rFonts w:ascii="Arial" w:hAnsi="Arial" w:cs="Arial"/>
                <w:sz w:val="22"/>
                <w:szCs w:val="22"/>
              </w:rPr>
            </w:pPr>
            <w:r w:rsidRPr="00C70237">
              <w:rPr>
                <w:rFonts w:ascii="Arial" w:hAnsi="Arial" w:cs="Arial"/>
                <w:b/>
                <w:sz w:val="22"/>
                <w:szCs w:val="22"/>
              </w:rPr>
              <w:t>2</w:t>
            </w:r>
          </w:p>
        </w:tc>
        <w:tc>
          <w:tcPr>
            <w:tcW w:w="3870" w:type="dxa"/>
            <w:vAlign w:val="bottom"/>
            <w:tcPrChange w:id="252" w:author="Bruno Novo" w:date="2020-05-21T07:46:00Z">
              <w:tcPr>
                <w:tcW w:w="3978" w:type="dxa"/>
                <w:vAlign w:val="center"/>
              </w:tcPr>
            </w:tcPrChange>
          </w:tcPr>
          <w:p w14:paraId="10007134" w14:textId="0CE2403D" w:rsidR="00FD2F7E" w:rsidRPr="00FD2F7E" w:rsidRDefault="00FD2F7E" w:rsidP="00FD2F7E">
            <w:pPr>
              <w:pStyle w:val="PargrafodaLista"/>
              <w:spacing w:line="300" w:lineRule="exact"/>
              <w:ind w:left="0" w:right="-2"/>
              <w:jc w:val="center"/>
              <w:rPr>
                <w:rFonts w:ascii="Arial" w:hAnsi="Arial" w:cs="Arial"/>
                <w:sz w:val="22"/>
                <w:szCs w:val="22"/>
                <w:rPrChange w:id="253" w:author="Bruno Novo" w:date="2020-05-21T07:46:00Z">
                  <w:rPr>
                    <w:rFonts w:ascii="Arial" w:hAnsi="Arial" w:cs="Arial"/>
                    <w:sz w:val="22"/>
                    <w:szCs w:val="22"/>
                  </w:rPr>
                </w:rPrChange>
              </w:rPr>
            </w:pPr>
            <w:ins w:id="254" w:author="Bruno Novo" w:date="2020-05-21T07:46:00Z">
              <w:r w:rsidRPr="00FD2F7E">
                <w:rPr>
                  <w:rFonts w:ascii="Arial" w:hAnsi="Arial" w:cs="Arial"/>
                  <w:sz w:val="22"/>
                  <w:szCs w:val="22"/>
                  <w:rPrChange w:id="255" w:author="Bruno Novo" w:date="2020-05-21T07:46:00Z">
                    <w:rPr>
                      <w:rFonts w:ascii="Calibri" w:hAnsi="Calibri" w:cs="Calibri"/>
                      <w:sz w:val="22"/>
                      <w:szCs w:val="22"/>
                    </w:rPr>
                  </w:rPrChange>
                </w:rPr>
                <w:t>13 de maio de 2021</w:t>
              </w:r>
            </w:ins>
            <w:del w:id="256" w:author="Bruno Novo" w:date="2020-05-21T07:46:00Z">
              <w:r w:rsidRPr="00FD2F7E" w:rsidDel="00B87F45">
                <w:rPr>
                  <w:rFonts w:ascii="Arial" w:hAnsi="Arial" w:cs="Arial"/>
                  <w:sz w:val="22"/>
                  <w:szCs w:val="22"/>
                  <w:rPrChange w:id="257" w:author="Bruno Novo" w:date="2020-05-21T07:46:00Z">
                    <w:rPr>
                      <w:rFonts w:ascii="Arial" w:hAnsi="Arial" w:cs="Arial"/>
                      <w:sz w:val="22"/>
                      <w:szCs w:val="22"/>
                    </w:rPr>
                  </w:rPrChange>
                </w:rPr>
                <w:delText>17 de maio de 2021</w:delText>
              </w:r>
            </w:del>
          </w:p>
        </w:tc>
      </w:tr>
      <w:tr w:rsidR="00FD2F7E" w:rsidRPr="00C70237" w14:paraId="35E3FB1C"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58"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59" w:author="Bruno Novo" w:date="2020-05-21T07:46:00Z">
            <w:trPr>
              <w:jc w:val="center"/>
            </w:trPr>
          </w:trPrChange>
        </w:trPr>
        <w:tc>
          <w:tcPr>
            <w:tcW w:w="1375" w:type="dxa"/>
            <w:shd w:val="clear" w:color="auto" w:fill="auto"/>
            <w:vAlign w:val="center"/>
            <w:tcPrChange w:id="260" w:author="Bruno Novo" w:date="2020-05-21T07:46:00Z">
              <w:tcPr>
                <w:tcW w:w="1393" w:type="dxa"/>
                <w:shd w:val="clear" w:color="auto" w:fill="auto"/>
                <w:vAlign w:val="center"/>
              </w:tcPr>
            </w:tcPrChange>
          </w:tcPr>
          <w:p w14:paraId="2E822CC5"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3</w:t>
            </w:r>
          </w:p>
        </w:tc>
        <w:tc>
          <w:tcPr>
            <w:tcW w:w="3870" w:type="dxa"/>
            <w:vAlign w:val="bottom"/>
            <w:tcPrChange w:id="261" w:author="Bruno Novo" w:date="2020-05-21T07:46:00Z">
              <w:tcPr>
                <w:tcW w:w="3978" w:type="dxa"/>
                <w:vAlign w:val="center"/>
              </w:tcPr>
            </w:tcPrChange>
          </w:tcPr>
          <w:p w14:paraId="52FC58B5" w14:textId="730C07A2" w:rsidR="00FD2F7E" w:rsidRPr="00FD2F7E" w:rsidRDefault="00FD2F7E" w:rsidP="00FD2F7E">
            <w:pPr>
              <w:pStyle w:val="PargrafodaLista"/>
              <w:spacing w:line="300" w:lineRule="exact"/>
              <w:ind w:left="0" w:right="-2"/>
              <w:jc w:val="center"/>
              <w:rPr>
                <w:rFonts w:ascii="Arial" w:hAnsi="Arial" w:cs="Arial"/>
                <w:sz w:val="22"/>
                <w:szCs w:val="22"/>
                <w:rPrChange w:id="262" w:author="Bruno Novo" w:date="2020-05-21T07:46:00Z">
                  <w:rPr>
                    <w:rFonts w:ascii="Arial" w:hAnsi="Arial" w:cs="Arial"/>
                    <w:sz w:val="22"/>
                    <w:szCs w:val="22"/>
                  </w:rPr>
                </w:rPrChange>
              </w:rPr>
            </w:pPr>
            <w:ins w:id="263" w:author="Bruno Novo" w:date="2020-05-21T07:46:00Z">
              <w:r w:rsidRPr="00FD2F7E">
                <w:rPr>
                  <w:rFonts w:ascii="Arial" w:hAnsi="Arial" w:cs="Arial"/>
                  <w:sz w:val="22"/>
                  <w:szCs w:val="22"/>
                  <w:rPrChange w:id="264" w:author="Bruno Novo" w:date="2020-05-21T07:46:00Z">
                    <w:rPr>
                      <w:rFonts w:ascii="Calibri" w:hAnsi="Calibri" w:cs="Calibri"/>
                      <w:sz w:val="22"/>
                      <w:szCs w:val="22"/>
                    </w:rPr>
                  </w:rPrChange>
                </w:rPr>
                <w:t>11 de novembro de 2021</w:t>
              </w:r>
            </w:ins>
            <w:del w:id="265" w:author="Bruno Novo" w:date="2020-05-21T07:46:00Z">
              <w:r w:rsidRPr="00FD2F7E" w:rsidDel="00B87F45">
                <w:rPr>
                  <w:rFonts w:ascii="Arial" w:hAnsi="Arial" w:cs="Arial"/>
                  <w:sz w:val="22"/>
                  <w:szCs w:val="22"/>
                  <w:rPrChange w:id="266" w:author="Bruno Novo" w:date="2020-05-21T07:46:00Z">
                    <w:rPr>
                      <w:rFonts w:ascii="Arial" w:hAnsi="Arial" w:cs="Arial"/>
                      <w:sz w:val="22"/>
                      <w:szCs w:val="22"/>
                    </w:rPr>
                  </w:rPrChange>
                </w:rPr>
                <w:delText>16 de novembro de 2021</w:delText>
              </w:r>
            </w:del>
          </w:p>
        </w:tc>
      </w:tr>
      <w:tr w:rsidR="00FD2F7E" w:rsidRPr="00C70237" w14:paraId="5B837D52"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67"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68" w:author="Bruno Novo" w:date="2020-05-21T07:46:00Z">
            <w:trPr>
              <w:jc w:val="center"/>
            </w:trPr>
          </w:trPrChange>
        </w:trPr>
        <w:tc>
          <w:tcPr>
            <w:tcW w:w="1375" w:type="dxa"/>
            <w:shd w:val="clear" w:color="auto" w:fill="auto"/>
            <w:vAlign w:val="center"/>
            <w:tcPrChange w:id="269" w:author="Bruno Novo" w:date="2020-05-21T07:46:00Z">
              <w:tcPr>
                <w:tcW w:w="1393" w:type="dxa"/>
                <w:shd w:val="clear" w:color="auto" w:fill="auto"/>
                <w:vAlign w:val="center"/>
              </w:tcPr>
            </w:tcPrChange>
          </w:tcPr>
          <w:p w14:paraId="06253578"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4</w:t>
            </w:r>
          </w:p>
        </w:tc>
        <w:tc>
          <w:tcPr>
            <w:tcW w:w="3870" w:type="dxa"/>
            <w:vAlign w:val="bottom"/>
            <w:tcPrChange w:id="270" w:author="Bruno Novo" w:date="2020-05-21T07:46:00Z">
              <w:tcPr>
                <w:tcW w:w="3978" w:type="dxa"/>
                <w:vAlign w:val="center"/>
              </w:tcPr>
            </w:tcPrChange>
          </w:tcPr>
          <w:p w14:paraId="5C80FD55" w14:textId="1666E7AA" w:rsidR="00FD2F7E" w:rsidRPr="00FD2F7E" w:rsidRDefault="00FD2F7E" w:rsidP="00FD2F7E">
            <w:pPr>
              <w:pStyle w:val="PargrafodaLista"/>
              <w:spacing w:line="300" w:lineRule="exact"/>
              <w:ind w:left="0" w:right="-2"/>
              <w:jc w:val="center"/>
              <w:rPr>
                <w:rFonts w:ascii="Arial" w:hAnsi="Arial" w:cs="Arial"/>
                <w:sz w:val="22"/>
                <w:szCs w:val="22"/>
                <w:rPrChange w:id="271" w:author="Bruno Novo" w:date="2020-05-21T07:46:00Z">
                  <w:rPr>
                    <w:rFonts w:ascii="Arial" w:hAnsi="Arial" w:cs="Arial"/>
                    <w:sz w:val="22"/>
                    <w:szCs w:val="22"/>
                  </w:rPr>
                </w:rPrChange>
              </w:rPr>
            </w:pPr>
            <w:ins w:id="272" w:author="Bruno Novo" w:date="2020-05-21T07:46:00Z">
              <w:r w:rsidRPr="00FD2F7E">
                <w:rPr>
                  <w:rFonts w:ascii="Arial" w:hAnsi="Arial" w:cs="Arial"/>
                  <w:sz w:val="22"/>
                  <w:szCs w:val="22"/>
                  <w:rPrChange w:id="273" w:author="Bruno Novo" w:date="2020-05-21T07:46:00Z">
                    <w:rPr>
                      <w:rFonts w:ascii="Calibri" w:hAnsi="Calibri" w:cs="Calibri"/>
                      <w:sz w:val="22"/>
                      <w:szCs w:val="22"/>
                    </w:rPr>
                  </w:rPrChange>
                </w:rPr>
                <w:t>12 de maio de 2022</w:t>
              </w:r>
            </w:ins>
            <w:del w:id="274" w:author="Bruno Novo" w:date="2020-05-21T07:46:00Z">
              <w:r w:rsidRPr="00FD2F7E" w:rsidDel="00B87F45">
                <w:rPr>
                  <w:rFonts w:ascii="Arial" w:hAnsi="Arial" w:cs="Arial"/>
                  <w:sz w:val="22"/>
                  <w:szCs w:val="22"/>
                  <w:rPrChange w:id="275" w:author="Bruno Novo" w:date="2020-05-21T07:46:00Z">
                    <w:rPr>
                      <w:rFonts w:ascii="Arial" w:hAnsi="Arial" w:cs="Arial"/>
                      <w:sz w:val="22"/>
                      <w:szCs w:val="22"/>
                    </w:rPr>
                  </w:rPrChange>
                </w:rPr>
                <w:delText>16 de maio de 2022</w:delText>
              </w:r>
            </w:del>
          </w:p>
        </w:tc>
      </w:tr>
      <w:tr w:rsidR="00FD2F7E" w:rsidRPr="00C70237" w14:paraId="56A473B4"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76"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77" w:author="Bruno Novo" w:date="2020-05-21T07:46:00Z">
            <w:trPr>
              <w:jc w:val="center"/>
            </w:trPr>
          </w:trPrChange>
        </w:trPr>
        <w:tc>
          <w:tcPr>
            <w:tcW w:w="1375" w:type="dxa"/>
            <w:shd w:val="clear" w:color="auto" w:fill="auto"/>
            <w:vAlign w:val="center"/>
            <w:tcPrChange w:id="278" w:author="Bruno Novo" w:date="2020-05-21T07:46:00Z">
              <w:tcPr>
                <w:tcW w:w="1393" w:type="dxa"/>
                <w:shd w:val="clear" w:color="auto" w:fill="auto"/>
                <w:vAlign w:val="center"/>
              </w:tcPr>
            </w:tcPrChange>
          </w:tcPr>
          <w:p w14:paraId="5E6B8BA7"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5</w:t>
            </w:r>
          </w:p>
        </w:tc>
        <w:tc>
          <w:tcPr>
            <w:tcW w:w="3870" w:type="dxa"/>
            <w:vAlign w:val="bottom"/>
            <w:tcPrChange w:id="279" w:author="Bruno Novo" w:date="2020-05-21T07:46:00Z">
              <w:tcPr>
                <w:tcW w:w="3978" w:type="dxa"/>
              </w:tcPr>
            </w:tcPrChange>
          </w:tcPr>
          <w:p w14:paraId="5ED96FD7" w14:textId="2BF70E70" w:rsidR="00FD2F7E" w:rsidRPr="00FD2F7E" w:rsidRDefault="00FD2F7E" w:rsidP="00FD2F7E">
            <w:pPr>
              <w:pStyle w:val="PargrafodaLista"/>
              <w:spacing w:line="300" w:lineRule="exact"/>
              <w:ind w:left="0" w:right="-2"/>
              <w:jc w:val="center"/>
              <w:rPr>
                <w:rFonts w:ascii="Arial" w:hAnsi="Arial" w:cs="Arial"/>
                <w:sz w:val="22"/>
                <w:szCs w:val="22"/>
                <w:rPrChange w:id="280" w:author="Bruno Novo" w:date="2020-05-21T07:46:00Z">
                  <w:rPr>
                    <w:rFonts w:ascii="Arial" w:hAnsi="Arial" w:cs="Arial"/>
                    <w:sz w:val="22"/>
                    <w:szCs w:val="22"/>
                  </w:rPr>
                </w:rPrChange>
              </w:rPr>
            </w:pPr>
            <w:ins w:id="281" w:author="Bruno Novo" w:date="2020-05-21T07:46:00Z">
              <w:r w:rsidRPr="00FD2F7E">
                <w:rPr>
                  <w:rFonts w:ascii="Arial" w:hAnsi="Arial" w:cs="Arial"/>
                  <w:sz w:val="22"/>
                  <w:szCs w:val="22"/>
                  <w:rPrChange w:id="282" w:author="Bruno Novo" w:date="2020-05-21T07:46:00Z">
                    <w:rPr>
                      <w:rFonts w:ascii="Calibri" w:hAnsi="Calibri" w:cs="Calibri"/>
                      <w:sz w:val="22"/>
                      <w:szCs w:val="22"/>
                    </w:rPr>
                  </w:rPrChange>
                </w:rPr>
                <w:t>11 de novembro de 2022</w:t>
              </w:r>
            </w:ins>
            <w:del w:id="283" w:author="Bruno Novo" w:date="2020-05-21T07:46:00Z">
              <w:r w:rsidRPr="00FD2F7E" w:rsidDel="00B87F45">
                <w:rPr>
                  <w:rFonts w:ascii="Arial" w:hAnsi="Arial" w:cs="Arial"/>
                  <w:sz w:val="22"/>
                  <w:szCs w:val="22"/>
                  <w:rPrChange w:id="284" w:author="Bruno Novo" w:date="2020-05-21T07:46:00Z">
                    <w:rPr>
                      <w:rFonts w:ascii="Arial" w:hAnsi="Arial" w:cs="Arial"/>
                      <w:sz w:val="22"/>
                      <w:szCs w:val="22"/>
                    </w:rPr>
                  </w:rPrChange>
                </w:rPr>
                <w:delText>16 de novembro de 2022</w:delText>
              </w:r>
            </w:del>
          </w:p>
        </w:tc>
      </w:tr>
      <w:tr w:rsidR="00FD2F7E" w:rsidRPr="00C70237" w14:paraId="0B6FFC6D"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85"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86" w:author="Bruno Novo" w:date="2020-05-21T07:46:00Z">
            <w:trPr>
              <w:jc w:val="center"/>
            </w:trPr>
          </w:trPrChange>
        </w:trPr>
        <w:tc>
          <w:tcPr>
            <w:tcW w:w="1375" w:type="dxa"/>
            <w:shd w:val="clear" w:color="auto" w:fill="auto"/>
            <w:vAlign w:val="center"/>
            <w:tcPrChange w:id="287" w:author="Bruno Novo" w:date="2020-05-21T07:46:00Z">
              <w:tcPr>
                <w:tcW w:w="1393" w:type="dxa"/>
                <w:shd w:val="clear" w:color="auto" w:fill="auto"/>
                <w:vAlign w:val="center"/>
              </w:tcPr>
            </w:tcPrChange>
          </w:tcPr>
          <w:p w14:paraId="7DF7B01B"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6</w:t>
            </w:r>
          </w:p>
        </w:tc>
        <w:tc>
          <w:tcPr>
            <w:tcW w:w="3870" w:type="dxa"/>
            <w:vAlign w:val="bottom"/>
            <w:tcPrChange w:id="288" w:author="Bruno Novo" w:date="2020-05-21T07:46:00Z">
              <w:tcPr>
                <w:tcW w:w="3978" w:type="dxa"/>
                <w:vAlign w:val="center"/>
              </w:tcPr>
            </w:tcPrChange>
          </w:tcPr>
          <w:p w14:paraId="222BF558" w14:textId="4A3BC500" w:rsidR="00FD2F7E" w:rsidRPr="00FD2F7E" w:rsidRDefault="00FD2F7E" w:rsidP="00FD2F7E">
            <w:pPr>
              <w:pStyle w:val="PargrafodaLista"/>
              <w:spacing w:line="300" w:lineRule="exact"/>
              <w:ind w:left="0" w:right="-2"/>
              <w:jc w:val="center"/>
              <w:rPr>
                <w:rFonts w:ascii="Arial" w:hAnsi="Arial" w:cs="Arial"/>
                <w:sz w:val="22"/>
                <w:szCs w:val="22"/>
                <w:rPrChange w:id="289" w:author="Bruno Novo" w:date="2020-05-21T07:46:00Z">
                  <w:rPr>
                    <w:rFonts w:ascii="Arial" w:hAnsi="Arial" w:cs="Arial"/>
                    <w:sz w:val="22"/>
                    <w:szCs w:val="22"/>
                  </w:rPr>
                </w:rPrChange>
              </w:rPr>
            </w:pPr>
            <w:ins w:id="290" w:author="Bruno Novo" w:date="2020-05-21T07:46:00Z">
              <w:r w:rsidRPr="00FD2F7E">
                <w:rPr>
                  <w:rFonts w:ascii="Arial" w:hAnsi="Arial" w:cs="Arial"/>
                  <w:sz w:val="22"/>
                  <w:szCs w:val="22"/>
                  <w:rPrChange w:id="291" w:author="Bruno Novo" w:date="2020-05-21T07:46:00Z">
                    <w:rPr>
                      <w:rFonts w:ascii="Calibri" w:hAnsi="Calibri" w:cs="Calibri"/>
                      <w:sz w:val="22"/>
                      <w:szCs w:val="22"/>
                    </w:rPr>
                  </w:rPrChange>
                </w:rPr>
                <w:t>11 de maio de 2023</w:t>
              </w:r>
            </w:ins>
            <w:del w:id="292" w:author="Bruno Novo" w:date="2020-05-21T07:46:00Z">
              <w:r w:rsidRPr="00FD2F7E" w:rsidDel="00B87F45">
                <w:rPr>
                  <w:rFonts w:ascii="Arial" w:hAnsi="Arial" w:cs="Arial"/>
                  <w:sz w:val="22"/>
                  <w:szCs w:val="22"/>
                  <w:rPrChange w:id="293" w:author="Bruno Novo" w:date="2020-05-21T07:46:00Z">
                    <w:rPr>
                      <w:rFonts w:ascii="Arial" w:hAnsi="Arial" w:cs="Arial"/>
                      <w:sz w:val="22"/>
                      <w:szCs w:val="22"/>
                    </w:rPr>
                  </w:rPrChange>
                </w:rPr>
                <w:delText>15 de maio de 2023</w:delText>
              </w:r>
            </w:del>
          </w:p>
        </w:tc>
      </w:tr>
      <w:tr w:rsidR="00FD2F7E" w:rsidRPr="00C70237" w14:paraId="3B3002B6"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94"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295" w:author="Bruno Novo" w:date="2020-05-21T07:46:00Z">
            <w:trPr>
              <w:jc w:val="center"/>
            </w:trPr>
          </w:trPrChange>
        </w:trPr>
        <w:tc>
          <w:tcPr>
            <w:tcW w:w="1375" w:type="dxa"/>
            <w:shd w:val="clear" w:color="auto" w:fill="auto"/>
            <w:vAlign w:val="center"/>
            <w:tcPrChange w:id="296" w:author="Bruno Novo" w:date="2020-05-21T07:46:00Z">
              <w:tcPr>
                <w:tcW w:w="1393" w:type="dxa"/>
                <w:shd w:val="clear" w:color="auto" w:fill="auto"/>
                <w:vAlign w:val="center"/>
              </w:tcPr>
            </w:tcPrChange>
          </w:tcPr>
          <w:p w14:paraId="623391B3"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7</w:t>
            </w:r>
          </w:p>
        </w:tc>
        <w:tc>
          <w:tcPr>
            <w:tcW w:w="3870" w:type="dxa"/>
            <w:vAlign w:val="bottom"/>
            <w:tcPrChange w:id="297" w:author="Bruno Novo" w:date="2020-05-21T07:46:00Z">
              <w:tcPr>
                <w:tcW w:w="3978" w:type="dxa"/>
              </w:tcPr>
            </w:tcPrChange>
          </w:tcPr>
          <w:p w14:paraId="6F697164" w14:textId="155FBD56" w:rsidR="00FD2F7E" w:rsidRPr="00FD2F7E" w:rsidRDefault="00FD2F7E" w:rsidP="00FD2F7E">
            <w:pPr>
              <w:pStyle w:val="PargrafodaLista"/>
              <w:spacing w:line="300" w:lineRule="exact"/>
              <w:ind w:left="0" w:right="-2"/>
              <w:jc w:val="center"/>
              <w:rPr>
                <w:rFonts w:ascii="Arial" w:hAnsi="Arial" w:cs="Arial"/>
                <w:sz w:val="22"/>
                <w:szCs w:val="22"/>
                <w:rPrChange w:id="298" w:author="Bruno Novo" w:date="2020-05-21T07:46:00Z">
                  <w:rPr>
                    <w:rFonts w:ascii="Arial" w:hAnsi="Arial" w:cs="Arial"/>
                    <w:sz w:val="22"/>
                    <w:szCs w:val="22"/>
                  </w:rPr>
                </w:rPrChange>
              </w:rPr>
            </w:pPr>
            <w:ins w:id="299" w:author="Bruno Novo" w:date="2020-05-21T07:46:00Z">
              <w:r w:rsidRPr="00FD2F7E">
                <w:rPr>
                  <w:rFonts w:ascii="Arial" w:hAnsi="Arial" w:cs="Arial"/>
                  <w:sz w:val="22"/>
                  <w:szCs w:val="22"/>
                  <w:rPrChange w:id="300" w:author="Bruno Novo" w:date="2020-05-21T07:46:00Z">
                    <w:rPr>
                      <w:rFonts w:ascii="Calibri" w:hAnsi="Calibri" w:cs="Calibri"/>
                      <w:sz w:val="22"/>
                      <w:szCs w:val="22"/>
                    </w:rPr>
                  </w:rPrChange>
                </w:rPr>
                <w:t>13 de novembro de 2023</w:t>
              </w:r>
            </w:ins>
            <w:del w:id="301" w:author="Bruno Novo" w:date="2020-05-21T07:46:00Z">
              <w:r w:rsidRPr="00FD2F7E" w:rsidDel="00B87F45">
                <w:rPr>
                  <w:rFonts w:ascii="Arial" w:hAnsi="Arial" w:cs="Arial"/>
                  <w:sz w:val="22"/>
                  <w:szCs w:val="22"/>
                  <w:rPrChange w:id="302" w:author="Bruno Novo" w:date="2020-05-21T07:46:00Z">
                    <w:rPr>
                      <w:rFonts w:ascii="Arial" w:hAnsi="Arial" w:cs="Arial"/>
                      <w:sz w:val="22"/>
                      <w:szCs w:val="22"/>
                    </w:rPr>
                  </w:rPrChange>
                </w:rPr>
                <w:delText>16 de novembro de 2023</w:delText>
              </w:r>
            </w:del>
          </w:p>
        </w:tc>
      </w:tr>
      <w:tr w:rsidR="00FD2F7E" w:rsidRPr="00C70237" w14:paraId="148728CF"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3"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04" w:author="Bruno Novo" w:date="2020-05-21T07:46:00Z">
            <w:trPr>
              <w:jc w:val="center"/>
            </w:trPr>
          </w:trPrChange>
        </w:trPr>
        <w:tc>
          <w:tcPr>
            <w:tcW w:w="1375" w:type="dxa"/>
            <w:shd w:val="clear" w:color="auto" w:fill="auto"/>
            <w:vAlign w:val="center"/>
            <w:tcPrChange w:id="305" w:author="Bruno Novo" w:date="2020-05-21T07:46:00Z">
              <w:tcPr>
                <w:tcW w:w="1393" w:type="dxa"/>
                <w:shd w:val="clear" w:color="auto" w:fill="auto"/>
                <w:vAlign w:val="center"/>
              </w:tcPr>
            </w:tcPrChange>
          </w:tcPr>
          <w:p w14:paraId="3BE4E3D9"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8</w:t>
            </w:r>
          </w:p>
        </w:tc>
        <w:tc>
          <w:tcPr>
            <w:tcW w:w="3870" w:type="dxa"/>
            <w:vAlign w:val="bottom"/>
            <w:tcPrChange w:id="306" w:author="Bruno Novo" w:date="2020-05-21T07:46:00Z">
              <w:tcPr>
                <w:tcW w:w="3978" w:type="dxa"/>
                <w:vAlign w:val="center"/>
              </w:tcPr>
            </w:tcPrChange>
          </w:tcPr>
          <w:p w14:paraId="5705CC9B" w14:textId="5D9B928B" w:rsidR="00FD2F7E" w:rsidRPr="00FD2F7E" w:rsidRDefault="00FD2F7E" w:rsidP="00FD2F7E">
            <w:pPr>
              <w:pStyle w:val="PargrafodaLista"/>
              <w:spacing w:line="300" w:lineRule="exact"/>
              <w:ind w:left="0" w:right="-2"/>
              <w:jc w:val="center"/>
              <w:rPr>
                <w:rFonts w:ascii="Arial" w:hAnsi="Arial" w:cs="Arial"/>
                <w:sz w:val="22"/>
                <w:szCs w:val="22"/>
                <w:rPrChange w:id="307" w:author="Bruno Novo" w:date="2020-05-21T07:46:00Z">
                  <w:rPr>
                    <w:rFonts w:ascii="Arial" w:hAnsi="Arial" w:cs="Arial"/>
                    <w:sz w:val="22"/>
                    <w:szCs w:val="22"/>
                  </w:rPr>
                </w:rPrChange>
              </w:rPr>
            </w:pPr>
            <w:ins w:id="308" w:author="Bruno Novo" w:date="2020-05-21T07:46:00Z">
              <w:r w:rsidRPr="00FD2F7E">
                <w:rPr>
                  <w:rFonts w:ascii="Arial" w:hAnsi="Arial" w:cs="Arial"/>
                  <w:sz w:val="22"/>
                  <w:szCs w:val="22"/>
                  <w:rPrChange w:id="309" w:author="Bruno Novo" w:date="2020-05-21T07:46:00Z">
                    <w:rPr>
                      <w:rFonts w:ascii="Calibri" w:hAnsi="Calibri" w:cs="Calibri"/>
                      <w:sz w:val="22"/>
                      <w:szCs w:val="22"/>
                    </w:rPr>
                  </w:rPrChange>
                </w:rPr>
                <w:t>13 de maio de 2024</w:t>
              </w:r>
            </w:ins>
            <w:del w:id="310" w:author="Bruno Novo" w:date="2020-05-21T07:46:00Z">
              <w:r w:rsidRPr="00FD2F7E" w:rsidDel="00B87F45">
                <w:rPr>
                  <w:rFonts w:ascii="Arial" w:hAnsi="Arial" w:cs="Arial"/>
                  <w:sz w:val="22"/>
                  <w:szCs w:val="22"/>
                  <w:rPrChange w:id="311" w:author="Bruno Novo" w:date="2020-05-21T07:46:00Z">
                    <w:rPr>
                      <w:rFonts w:ascii="Arial" w:hAnsi="Arial" w:cs="Arial"/>
                      <w:sz w:val="22"/>
                      <w:szCs w:val="22"/>
                    </w:rPr>
                  </w:rPrChange>
                </w:rPr>
                <w:delText>15 de maio de 2024</w:delText>
              </w:r>
            </w:del>
          </w:p>
        </w:tc>
      </w:tr>
      <w:tr w:rsidR="00FD2F7E" w:rsidRPr="00C70237" w14:paraId="0E8A2879"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12"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13" w:author="Bruno Novo" w:date="2020-05-21T07:46:00Z">
            <w:trPr>
              <w:jc w:val="center"/>
            </w:trPr>
          </w:trPrChange>
        </w:trPr>
        <w:tc>
          <w:tcPr>
            <w:tcW w:w="1375" w:type="dxa"/>
            <w:shd w:val="clear" w:color="auto" w:fill="auto"/>
            <w:vAlign w:val="center"/>
            <w:tcPrChange w:id="314" w:author="Bruno Novo" w:date="2020-05-21T07:46:00Z">
              <w:tcPr>
                <w:tcW w:w="1393" w:type="dxa"/>
                <w:shd w:val="clear" w:color="auto" w:fill="auto"/>
                <w:vAlign w:val="center"/>
              </w:tcPr>
            </w:tcPrChange>
          </w:tcPr>
          <w:p w14:paraId="20354027"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9</w:t>
            </w:r>
          </w:p>
        </w:tc>
        <w:tc>
          <w:tcPr>
            <w:tcW w:w="3870" w:type="dxa"/>
            <w:vAlign w:val="bottom"/>
            <w:tcPrChange w:id="315" w:author="Bruno Novo" w:date="2020-05-21T07:46:00Z">
              <w:tcPr>
                <w:tcW w:w="3978" w:type="dxa"/>
              </w:tcPr>
            </w:tcPrChange>
          </w:tcPr>
          <w:p w14:paraId="35EADF6D" w14:textId="02AF1FF5" w:rsidR="00FD2F7E" w:rsidRPr="00FD2F7E" w:rsidRDefault="00FD2F7E" w:rsidP="00FD2F7E">
            <w:pPr>
              <w:pStyle w:val="PargrafodaLista"/>
              <w:spacing w:line="300" w:lineRule="exact"/>
              <w:ind w:left="0" w:right="-2"/>
              <w:jc w:val="center"/>
              <w:rPr>
                <w:rFonts w:ascii="Arial" w:hAnsi="Arial" w:cs="Arial"/>
                <w:sz w:val="22"/>
                <w:szCs w:val="22"/>
                <w:rPrChange w:id="316" w:author="Bruno Novo" w:date="2020-05-21T07:46:00Z">
                  <w:rPr>
                    <w:rFonts w:ascii="Arial" w:hAnsi="Arial" w:cs="Arial"/>
                    <w:sz w:val="22"/>
                    <w:szCs w:val="22"/>
                  </w:rPr>
                </w:rPrChange>
              </w:rPr>
            </w:pPr>
            <w:ins w:id="317" w:author="Bruno Novo" w:date="2020-05-21T07:46:00Z">
              <w:r w:rsidRPr="00FD2F7E">
                <w:rPr>
                  <w:rFonts w:ascii="Arial" w:hAnsi="Arial" w:cs="Arial"/>
                  <w:sz w:val="22"/>
                  <w:szCs w:val="22"/>
                  <w:rPrChange w:id="318" w:author="Bruno Novo" w:date="2020-05-21T07:46:00Z">
                    <w:rPr>
                      <w:rFonts w:ascii="Calibri" w:hAnsi="Calibri" w:cs="Calibri"/>
                      <w:sz w:val="22"/>
                      <w:szCs w:val="22"/>
                    </w:rPr>
                  </w:rPrChange>
                </w:rPr>
                <w:t>13 de novembro de 2024</w:t>
              </w:r>
            </w:ins>
            <w:del w:id="319" w:author="Bruno Novo" w:date="2020-05-21T07:46:00Z">
              <w:r w:rsidRPr="00FD2F7E" w:rsidDel="00B87F45">
                <w:rPr>
                  <w:rFonts w:ascii="Arial" w:hAnsi="Arial" w:cs="Arial"/>
                  <w:sz w:val="22"/>
                  <w:szCs w:val="22"/>
                  <w:rPrChange w:id="320" w:author="Bruno Novo" w:date="2020-05-21T07:46:00Z">
                    <w:rPr>
                      <w:rFonts w:ascii="Arial" w:hAnsi="Arial" w:cs="Arial"/>
                      <w:sz w:val="22"/>
                      <w:szCs w:val="22"/>
                    </w:rPr>
                  </w:rPrChange>
                </w:rPr>
                <w:delText>18 de novembro de 2024</w:delText>
              </w:r>
            </w:del>
          </w:p>
        </w:tc>
      </w:tr>
      <w:tr w:rsidR="00FD2F7E" w:rsidRPr="00C70237" w14:paraId="31F20CD2"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21"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22" w:author="Bruno Novo" w:date="2020-05-21T07:46:00Z">
            <w:trPr>
              <w:jc w:val="center"/>
            </w:trPr>
          </w:trPrChange>
        </w:trPr>
        <w:tc>
          <w:tcPr>
            <w:tcW w:w="1375" w:type="dxa"/>
            <w:shd w:val="clear" w:color="auto" w:fill="auto"/>
            <w:vAlign w:val="center"/>
            <w:tcPrChange w:id="323" w:author="Bruno Novo" w:date="2020-05-21T07:46:00Z">
              <w:tcPr>
                <w:tcW w:w="1393" w:type="dxa"/>
                <w:shd w:val="clear" w:color="auto" w:fill="auto"/>
                <w:vAlign w:val="center"/>
              </w:tcPr>
            </w:tcPrChange>
          </w:tcPr>
          <w:p w14:paraId="653F758F" w14:textId="77777777" w:rsidR="00FD2F7E" w:rsidRPr="00C70237" w:rsidRDefault="00FD2F7E" w:rsidP="00FD2F7E">
            <w:pPr>
              <w:pStyle w:val="PargrafodaLista"/>
              <w:spacing w:line="300" w:lineRule="exact"/>
              <w:ind w:left="0" w:right="-2"/>
              <w:jc w:val="center"/>
              <w:rPr>
                <w:rFonts w:ascii="Arial" w:hAnsi="Arial" w:cs="Arial"/>
                <w:b/>
                <w:sz w:val="22"/>
                <w:szCs w:val="22"/>
              </w:rPr>
            </w:pPr>
            <w:r w:rsidRPr="00C70237">
              <w:rPr>
                <w:rFonts w:ascii="Arial" w:hAnsi="Arial" w:cs="Arial"/>
                <w:b/>
                <w:sz w:val="22"/>
                <w:szCs w:val="22"/>
              </w:rPr>
              <w:t>10</w:t>
            </w:r>
          </w:p>
        </w:tc>
        <w:tc>
          <w:tcPr>
            <w:tcW w:w="3870" w:type="dxa"/>
            <w:vAlign w:val="bottom"/>
            <w:tcPrChange w:id="324" w:author="Bruno Novo" w:date="2020-05-21T07:46:00Z">
              <w:tcPr>
                <w:tcW w:w="3978" w:type="dxa"/>
                <w:vAlign w:val="center"/>
              </w:tcPr>
            </w:tcPrChange>
          </w:tcPr>
          <w:p w14:paraId="4E8DD35A" w14:textId="5389BB21" w:rsidR="00FD2F7E" w:rsidRPr="00FD2F7E" w:rsidRDefault="00FD2F7E" w:rsidP="00FD2F7E">
            <w:pPr>
              <w:pStyle w:val="PargrafodaLista"/>
              <w:spacing w:line="300" w:lineRule="exact"/>
              <w:ind w:left="0" w:right="-2"/>
              <w:jc w:val="center"/>
              <w:rPr>
                <w:rFonts w:ascii="Arial" w:hAnsi="Arial" w:cs="Arial"/>
                <w:sz w:val="22"/>
                <w:szCs w:val="22"/>
                <w:rPrChange w:id="325" w:author="Bruno Novo" w:date="2020-05-21T07:46:00Z">
                  <w:rPr>
                    <w:rFonts w:ascii="Arial" w:hAnsi="Arial" w:cs="Arial"/>
                    <w:sz w:val="22"/>
                    <w:szCs w:val="22"/>
                  </w:rPr>
                </w:rPrChange>
              </w:rPr>
            </w:pPr>
            <w:ins w:id="326" w:author="Bruno Novo" w:date="2020-05-21T07:46:00Z">
              <w:r w:rsidRPr="00FD2F7E">
                <w:rPr>
                  <w:rFonts w:ascii="Arial" w:hAnsi="Arial" w:cs="Arial"/>
                  <w:sz w:val="22"/>
                  <w:szCs w:val="22"/>
                  <w:rPrChange w:id="327" w:author="Bruno Novo" w:date="2020-05-21T07:46:00Z">
                    <w:rPr>
                      <w:rFonts w:ascii="Calibri" w:hAnsi="Calibri" w:cs="Calibri"/>
                      <w:sz w:val="22"/>
                      <w:szCs w:val="22"/>
                    </w:rPr>
                  </w:rPrChange>
                </w:rPr>
                <w:t>13 de maio de 2025</w:t>
              </w:r>
            </w:ins>
            <w:del w:id="328" w:author="Bruno Novo" w:date="2020-05-21T07:46:00Z">
              <w:r w:rsidRPr="00FD2F7E" w:rsidDel="00B87F45">
                <w:rPr>
                  <w:rFonts w:ascii="Arial" w:hAnsi="Arial" w:cs="Arial"/>
                  <w:sz w:val="22"/>
                  <w:szCs w:val="22"/>
                  <w:rPrChange w:id="329" w:author="Bruno Novo" w:date="2020-05-21T07:46:00Z">
                    <w:rPr>
                      <w:rFonts w:ascii="Arial" w:hAnsi="Arial" w:cs="Arial"/>
                      <w:sz w:val="22"/>
                      <w:szCs w:val="22"/>
                    </w:rPr>
                  </w:rPrChange>
                </w:rPr>
                <w:delText>15 de maio de 2025</w:delText>
              </w:r>
            </w:del>
          </w:p>
        </w:tc>
      </w:tr>
      <w:tr w:rsidR="00FD2F7E" w:rsidRPr="00C70237" w14:paraId="62B520A3"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30"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31" w:author="Bruno Novo" w:date="2020-05-21T07:46:00Z">
            <w:trPr>
              <w:jc w:val="center"/>
            </w:trPr>
          </w:trPrChange>
        </w:trPr>
        <w:tc>
          <w:tcPr>
            <w:tcW w:w="1375" w:type="dxa"/>
            <w:shd w:val="clear" w:color="auto" w:fill="auto"/>
            <w:vAlign w:val="center"/>
            <w:tcPrChange w:id="332" w:author="Bruno Novo" w:date="2020-05-21T07:46:00Z">
              <w:tcPr>
                <w:tcW w:w="1393" w:type="dxa"/>
                <w:shd w:val="clear" w:color="auto" w:fill="auto"/>
                <w:vAlign w:val="center"/>
              </w:tcPr>
            </w:tcPrChange>
          </w:tcPr>
          <w:p w14:paraId="2DE2A80F" w14:textId="77777777" w:rsidR="00FD2F7E" w:rsidRPr="00C70237" w:rsidRDefault="00FD2F7E" w:rsidP="00FD2F7E">
            <w:pPr>
              <w:pStyle w:val="PargrafodaLista"/>
              <w:spacing w:line="300" w:lineRule="exact"/>
              <w:ind w:left="0" w:right="-2"/>
              <w:jc w:val="center"/>
              <w:rPr>
                <w:rFonts w:ascii="Arial" w:hAnsi="Arial" w:cs="Arial"/>
                <w:b/>
                <w:sz w:val="22"/>
                <w:szCs w:val="22"/>
              </w:rPr>
            </w:pPr>
            <w:r>
              <w:rPr>
                <w:rFonts w:ascii="Arial" w:hAnsi="Arial" w:cs="Arial"/>
                <w:b/>
                <w:sz w:val="22"/>
                <w:szCs w:val="22"/>
              </w:rPr>
              <w:t>11</w:t>
            </w:r>
          </w:p>
        </w:tc>
        <w:tc>
          <w:tcPr>
            <w:tcW w:w="3870" w:type="dxa"/>
            <w:vAlign w:val="bottom"/>
            <w:tcPrChange w:id="333" w:author="Bruno Novo" w:date="2020-05-21T07:46:00Z">
              <w:tcPr>
                <w:tcW w:w="3978" w:type="dxa"/>
                <w:vAlign w:val="center"/>
              </w:tcPr>
            </w:tcPrChange>
          </w:tcPr>
          <w:p w14:paraId="6B562422" w14:textId="361B09DA" w:rsidR="00FD2F7E" w:rsidRPr="00FD2F7E" w:rsidRDefault="00FD2F7E" w:rsidP="00FD2F7E">
            <w:pPr>
              <w:pStyle w:val="PargrafodaLista"/>
              <w:spacing w:line="300" w:lineRule="exact"/>
              <w:ind w:left="0" w:right="-2"/>
              <w:jc w:val="center"/>
              <w:rPr>
                <w:rFonts w:ascii="Arial" w:hAnsi="Arial" w:cs="Arial"/>
                <w:sz w:val="22"/>
                <w:szCs w:val="22"/>
                <w:rPrChange w:id="334" w:author="Bruno Novo" w:date="2020-05-21T07:46:00Z">
                  <w:rPr>
                    <w:rFonts w:ascii="Arial" w:hAnsi="Arial" w:cs="Arial"/>
                    <w:sz w:val="22"/>
                    <w:szCs w:val="22"/>
                  </w:rPr>
                </w:rPrChange>
              </w:rPr>
            </w:pPr>
            <w:ins w:id="335" w:author="Bruno Novo" w:date="2020-05-21T07:46:00Z">
              <w:r w:rsidRPr="00FD2F7E">
                <w:rPr>
                  <w:rFonts w:ascii="Arial" w:hAnsi="Arial" w:cs="Arial"/>
                  <w:sz w:val="22"/>
                  <w:szCs w:val="22"/>
                  <w:rPrChange w:id="336" w:author="Bruno Novo" w:date="2020-05-21T07:46:00Z">
                    <w:rPr>
                      <w:rFonts w:ascii="Calibri" w:hAnsi="Calibri" w:cs="Calibri"/>
                      <w:sz w:val="22"/>
                      <w:szCs w:val="22"/>
                    </w:rPr>
                  </w:rPrChange>
                </w:rPr>
                <w:t>13 de novembro de 2025</w:t>
              </w:r>
            </w:ins>
            <w:del w:id="337" w:author="Bruno Novo" w:date="2020-05-21T07:46:00Z">
              <w:r w:rsidRPr="00FD2F7E" w:rsidDel="00B87F45">
                <w:rPr>
                  <w:rFonts w:ascii="Arial" w:hAnsi="Arial" w:cs="Arial"/>
                  <w:sz w:val="22"/>
                  <w:szCs w:val="22"/>
                  <w:rPrChange w:id="338" w:author="Bruno Novo" w:date="2020-05-21T07:46:00Z">
                    <w:rPr>
                      <w:rFonts w:ascii="Arial" w:hAnsi="Arial" w:cs="Arial"/>
                      <w:sz w:val="22"/>
                      <w:szCs w:val="22"/>
                    </w:rPr>
                  </w:rPrChange>
                </w:rPr>
                <w:delText>17 de novembro de 2025</w:delText>
              </w:r>
            </w:del>
          </w:p>
        </w:tc>
      </w:tr>
      <w:tr w:rsidR="00FD2F7E" w:rsidRPr="00C70237" w14:paraId="232A3A23" w14:textId="77777777" w:rsidTr="00FD2F7E">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39" w:author="Bruno Novo" w:date="2020-05-21T07:46:00Z">
            <w:tblPrEx>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trPrChange w:id="340" w:author="Bruno Novo" w:date="2020-05-21T07:46:00Z">
            <w:trPr>
              <w:jc w:val="center"/>
            </w:trPr>
          </w:trPrChange>
        </w:trPr>
        <w:tc>
          <w:tcPr>
            <w:tcW w:w="1375" w:type="dxa"/>
            <w:shd w:val="clear" w:color="auto" w:fill="auto"/>
            <w:vAlign w:val="center"/>
            <w:tcPrChange w:id="341" w:author="Bruno Novo" w:date="2020-05-21T07:46:00Z">
              <w:tcPr>
                <w:tcW w:w="1393" w:type="dxa"/>
                <w:shd w:val="clear" w:color="auto" w:fill="auto"/>
                <w:vAlign w:val="center"/>
              </w:tcPr>
            </w:tcPrChange>
          </w:tcPr>
          <w:p w14:paraId="59B209D2" w14:textId="77777777" w:rsidR="00FD2F7E" w:rsidRPr="00C70237" w:rsidRDefault="00FD2F7E" w:rsidP="00FD2F7E">
            <w:pPr>
              <w:pStyle w:val="PargrafodaLista"/>
              <w:spacing w:line="300" w:lineRule="exact"/>
              <w:ind w:left="0" w:right="-2"/>
              <w:jc w:val="center"/>
              <w:rPr>
                <w:rFonts w:ascii="Arial" w:hAnsi="Arial" w:cs="Arial"/>
                <w:b/>
                <w:sz w:val="22"/>
                <w:szCs w:val="22"/>
              </w:rPr>
            </w:pPr>
            <w:r>
              <w:rPr>
                <w:rFonts w:ascii="Arial" w:hAnsi="Arial" w:cs="Arial"/>
                <w:b/>
                <w:sz w:val="22"/>
                <w:szCs w:val="22"/>
              </w:rPr>
              <w:lastRenderedPageBreak/>
              <w:t>12</w:t>
            </w:r>
          </w:p>
        </w:tc>
        <w:tc>
          <w:tcPr>
            <w:tcW w:w="3870" w:type="dxa"/>
            <w:vAlign w:val="bottom"/>
            <w:tcPrChange w:id="342" w:author="Bruno Novo" w:date="2020-05-21T07:46:00Z">
              <w:tcPr>
                <w:tcW w:w="3978" w:type="dxa"/>
                <w:vAlign w:val="center"/>
              </w:tcPr>
            </w:tcPrChange>
          </w:tcPr>
          <w:p w14:paraId="1E2F99C1" w14:textId="6B25F1B8" w:rsidR="00FD2F7E" w:rsidRPr="00FD2F7E" w:rsidRDefault="00FD2F7E" w:rsidP="00FD2F7E">
            <w:pPr>
              <w:pStyle w:val="PargrafodaLista"/>
              <w:spacing w:line="300" w:lineRule="exact"/>
              <w:ind w:left="0" w:right="-2"/>
              <w:jc w:val="center"/>
              <w:rPr>
                <w:rFonts w:ascii="Arial" w:hAnsi="Arial" w:cs="Arial"/>
                <w:sz w:val="22"/>
                <w:szCs w:val="22"/>
                <w:rPrChange w:id="343" w:author="Bruno Novo" w:date="2020-05-21T07:46:00Z">
                  <w:rPr>
                    <w:rFonts w:ascii="Arial" w:hAnsi="Arial" w:cs="Arial"/>
                    <w:sz w:val="22"/>
                    <w:szCs w:val="22"/>
                  </w:rPr>
                </w:rPrChange>
              </w:rPr>
            </w:pPr>
            <w:ins w:id="344" w:author="Bruno Novo" w:date="2020-05-21T07:46:00Z">
              <w:r w:rsidRPr="00FD2F7E">
                <w:rPr>
                  <w:rFonts w:ascii="Arial" w:hAnsi="Arial" w:cs="Arial"/>
                  <w:sz w:val="22"/>
                  <w:szCs w:val="22"/>
                  <w:rPrChange w:id="345" w:author="Bruno Novo" w:date="2020-05-21T07:46:00Z">
                    <w:rPr>
                      <w:rFonts w:ascii="Calibri" w:hAnsi="Calibri" w:cs="Calibri"/>
                      <w:sz w:val="22"/>
                      <w:szCs w:val="22"/>
                    </w:rPr>
                  </w:rPrChange>
                </w:rPr>
                <w:t>13 de maio de 2026</w:t>
              </w:r>
            </w:ins>
            <w:del w:id="346" w:author="Bruno Novo" w:date="2020-05-21T07:46:00Z">
              <w:r w:rsidRPr="00FD2F7E" w:rsidDel="00B87F45">
                <w:rPr>
                  <w:rFonts w:ascii="Arial" w:hAnsi="Arial" w:cs="Arial"/>
                  <w:sz w:val="22"/>
                  <w:szCs w:val="22"/>
                  <w:rPrChange w:id="347" w:author="Bruno Novo" w:date="2020-05-21T07:46:00Z">
                    <w:rPr>
                      <w:rFonts w:ascii="Arial" w:hAnsi="Arial" w:cs="Arial"/>
                      <w:sz w:val="22"/>
                      <w:szCs w:val="22"/>
                    </w:rPr>
                  </w:rPrChange>
                </w:rPr>
                <w:delText>15 de maio de 2026</w:delText>
              </w:r>
            </w:del>
          </w:p>
        </w:tc>
      </w:tr>
    </w:tbl>
    <w:p w14:paraId="26050CF6" w14:textId="77777777" w:rsidR="00271E2F" w:rsidRPr="00213F02" w:rsidRDefault="00271E2F">
      <w:pPr>
        <w:pStyle w:val="p0"/>
        <w:widowControl w:val="0"/>
        <w:suppressAutoHyphens/>
        <w:spacing w:line="340" w:lineRule="exact"/>
        <w:rPr>
          <w:rFonts w:ascii="Arial" w:hAnsi="Arial" w:cs="Arial"/>
          <w:sz w:val="22"/>
          <w:szCs w:val="22"/>
        </w:rPr>
      </w:pPr>
    </w:p>
    <w:p w14:paraId="2ACEEE58" w14:textId="77777777" w:rsidR="007B629E" w:rsidRPr="00C70237" w:rsidRDefault="007B629E">
      <w:pPr>
        <w:widowControl w:val="0"/>
        <w:numPr>
          <w:ilvl w:val="1"/>
          <w:numId w:val="71"/>
        </w:numPr>
        <w:suppressAutoHyphens/>
        <w:spacing w:line="340" w:lineRule="exact"/>
        <w:rPr>
          <w:rFonts w:ascii="Arial" w:hAnsi="Arial" w:cs="Arial"/>
          <w:b/>
          <w:sz w:val="22"/>
          <w:szCs w:val="22"/>
        </w:rPr>
      </w:pPr>
      <w:r w:rsidRPr="00C70237">
        <w:rPr>
          <w:rFonts w:ascii="Arial" w:hAnsi="Arial" w:cs="Arial"/>
          <w:b/>
          <w:sz w:val="22"/>
          <w:szCs w:val="22"/>
        </w:rPr>
        <w:t>Repactuação</w:t>
      </w:r>
    </w:p>
    <w:p w14:paraId="5F9A698D" w14:textId="77777777" w:rsidR="007B629E" w:rsidRPr="00C70237" w:rsidRDefault="007B629E">
      <w:pPr>
        <w:widowControl w:val="0"/>
        <w:suppressAutoHyphens/>
        <w:spacing w:line="340" w:lineRule="exact"/>
        <w:rPr>
          <w:rFonts w:ascii="Arial" w:hAnsi="Arial" w:cs="Arial"/>
          <w:b/>
          <w:sz w:val="22"/>
          <w:szCs w:val="22"/>
        </w:rPr>
      </w:pPr>
    </w:p>
    <w:p w14:paraId="41D0404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4.12.1.</w:t>
      </w:r>
      <w:r w:rsidRPr="00C70237">
        <w:rPr>
          <w:rFonts w:ascii="Arial" w:hAnsi="Arial" w:cs="Arial"/>
          <w:sz w:val="22"/>
          <w:szCs w:val="22"/>
        </w:rPr>
        <w:tab/>
        <w:t>As Debêntures não serão objeto de repactuação.</w:t>
      </w:r>
    </w:p>
    <w:p w14:paraId="6D3EDFDF" w14:textId="77777777" w:rsidR="007B629E" w:rsidRPr="00C70237" w:rsidRDefault="007B629E">
      <w:pPr>
        <w:pStyle w:val="Cabealho"/>
        <w:tabs>
          <w:tab w:val="clear" w:pos="4419"/>
          <w:tab w:val="clear" w:pos="8838"/>
        </w:tabs>
        <w:suppressAutoHyphens/>
        <w:spacing w:line="340" w:lineRule="exact"/>
        <w:rPr>
          <w:rFonts w:ascii="Arial" w:hAnsi="Arial" w:cs="Arial"/>
          <w:sz w:val="22"/>
          <w:szCs w:val="22"/>
        </w:rPr>
      </w:pPr>
    </w:p>
    <w:p w14:paraId="201F666C" w14:textId="77777777" w:rsidR="007B629E" w:rsidRPr="00213F02" w:rsidRDefault="007B629E">
      <w:pPr>
        <w:widowControl w:val="0"/>
        <w:numPr>
          <w:ilvl w:val="1"/>
          <w:numId w:val="71"/>
        </w:numPr>
        <w:suppressAutoHyphens/>
        <w:spacing w:line="340" w:lineRule="exact"/>
        <w:rPr>
          <w:rFonts w:ascii="Arial" w:hAnsi="Arial" w:cs="Arial"/>
          <w:b/>
          <w:sz w:val="22"/>
          <w:szCs w:val="22"/>
        </w:rPr>
      </w:pPr>
      <w:bookmarkStart w:id="348" w:name="_DV_M234"/>
      <w:bookmarkEnd w:id="348"/>
      <w:r w:rsidRPr="00213F02">
        <w:rPr>
          <w:rFonts w:ascii="Arial" w:hAnsi="Arial" w:cs="Arial"/>
          <w:b/>
          <w:sz w:val="22"/>
          <w:szCs w:val="22"/>
        </w:rPr>
        <w:t>Aditamento à presente Escritura de Emissão</w:t>
      </w:r>
    </w:p>
    <w:p w14:paraId="6FA9132D" w14:textId="77777777" w:rsidR="007B629E" w:rsidRPr="00213F02" w:rsidRDefault="007B629E">
      <w:pPr>
        <w:widowControl w:val="0"/>
        <w:suppressAutoHyphens/>
        <w:spacing w:line="340" w:lineRule="exact"/>
        <w:rPr>
          <w:rFonts w:ascii="Arial" w:hAnsi="Arial" w:cs="Arial"/>
          <w:sz w:val="22"/>
          <w:szCs w:val="22"/>
        </w:rPr>
      </w:pPr>
    </w:p>
    <w:p w14:paraId="44518C4D" w14:textId="77777777" w:rsidR="007B629E" w:rsidRPr="00C70237" w:rsidRDefault="007B629E">
      <w:pPr>
        <w:pStyle w:val="Corpodetexto"/>
        <w:widowControl w:val="0"/>
        <w:spacing w:line="340" w:lineRule="exact"/>
        <w:rPr>
          <w:rFonts w:ascii="Arial" w:hAnsi="Arial" w:cs="Arial"/>
          <w:sz w:val="22"/>
          <w:szCs w:val="22"/>
        </w:rPr>
      </w:pPr>
      <w:bookmarkStart w:id="349" w:name="_DV_M235"/>
      <w:bookmarkEnd w:id="349"/>
      <w:r w:rsidRPr="00213F02">
        <w:rPr>
          <w:rFonts w:ascii="Arial" w:hAnsi="Arial" w:cs="Arial"/>
          <w:b/>
          <w:sz w:val="22"/>
          <w:szCs w:val="22"/>
        </w:rPr>
        <w:t>4.13.1.</w:t>
      </w:r>
      <w:r w:rsidRPr="00C70237">
        <w:rPr>
          <w:rFonts w:ascii="Arial" w:hAnsi="Arial" w:cs="Arial"/>
          <w:sz w:val="22"/>
          <w:szCs w:val="22"/>
        </w:rPr>
        <w:tab/>
        <w:t xml:space="preserve">Exceto pelo disposto na Cláusula 4.13.2. abaixo, qualquer alteração à presente Escritura de Emissão somente será considerada válida e eficaz se feita: (i) por escrito, assinada pelas Partes e registrada nos termos desta Escritura de Emissão; e (ii) após obtenção da anuência dos titulares de CRA. </w:t>
      </w:r>
    </w:p>
    <w:p w14:paraId="07802FA2" w14:textId="77777777" w:rsidR="007B629E" w:rsidRPr="00213F02" w:rsidRDefault="007B629E">
      <w:pPr>
        <w:widowControl w:val="0"/>
        <w:suppressAutoHyphens/>
        <w:spacing w:line="340" w:lineRule="exact"/>
        <w:rPr>
          <w:rFonts w:ascii="Arial" w:hAnsi="Arial" w:cs="Arial"/>
          <w:sz w:val="22"/>
          <w:szCs w:val="22"/>
        </w:rPr>
      </w:pPr>
    </w:p>
    <w:p w14:paraId="5BAFFC2B" w14:textId="77777777" w:rsidR="007B629E" w:rsidRPr="00213F02" w:rsidRDefault="007B629E">
      <w:pPr>
        <w:widowControl w:val="0"/>
        <w:spacing w:line="340" w:lineRule="exact"/>
        <w:rPr>
          <w:rFonts w:ascii="Arial" w:eastAsia="Arial Unicode MS" w:hAnsi="Arial" w:cs="Arial"/>
          <w:sz w:val="22"/>
          <w:szCs w:val="22"/>
        </w:rPr>
      </w:pPr>
      <w:r w:rsidRPr="00213F02">
        <w:rPr>
          <w:rFonts w:ascii="Arial" w:hAnsi="Arial" w:cs="Arial"/>
          <w:b/>
          <w:sz w:val="22"/>
          <w:szCs w:val="22"/>
        </w:rPr>
        <w:t>4.13.2.</w:t>
      </w:r>
      <w:r w:rsidRPr="00213F02">
        <w:rPr>
          <w:rFonts w:ascii="Arial" w:hAnsi="Arial" w:cs="Arial"/>
          <w:b/>
          <w:sz w:val="22"/>
          <w:szCs w:val="22"/>
        </w:rPr>
        <w:tab/>
      </w:r>
      <w:r w:rsidRPr="00213F02">
        <w:rPr>
          <w:rFonts w:ascii="Arial" w:hAnsi="Arial" w:cs="Arial"/>
          <w:sz w:val="22"/>
          <w:szCs w:val="22"/>
        </w:rPr>
        <w:t>A</w:t>
      </w:r>
      <w:r w:rsidRPr="00213F02">
        <w:rPr>
          <w:rFonts w:ascii="Arial" w:eastAsia="Arial Unicode MS" w:hAnsi="Arial" w:cs="Arial"/>
          <w:sz w:val="22"/>
          <w:szCs w:val="22"/>
        </w:rPr>
        <w:t xml:space="preserve">s Partes concordam que a presente Escritura de Emissão poderá ser alterada, sem a necessidade de convocação de Assembleia Geral de Titulares de CRA, sempre que tal alteração decorra exclusivamente (i) da necessidade de atendimento de exigências da </w:t>
      </w:r>
      <w:r w:rsidR="006B0222">
        <w:rPr>
          <w:rFonts w:ascii="Arial" w:eastAsia="Arial Unicode MS" w:hAnsi="Arial" w:cs="Arial"/>
          <w:sz w:val="22"/>
          <w:szCs w:val="22"/>
        </w:rPr>
        <w:t xml:space="preserve">JUCESP, </w:t>
      </w:r>
      <w:r w:rsidRPr="00213F02">
        <w:rPr>
          <w:rFonts w:ascii="Arial" w:eastAsia="Arial Unicode MS" w:hAnsi="Arial" w:cs="Arial"/>
          <w:sz w:val="22"/>
          <w:szCs w:val="22"/>
        </w:rPr>
        <w:t xml:space="preserve">B3, CVM ou das câmaras de liquidação onde os CRA estejam registrados para negociação, ou em consequência de normas legais regulamentares; (ii) da correção de erros materiais, seja ele um erro grosseiro, de digitação ou aritmético; (iii) da atualização dos dados cadastrais das Partes, tais como alteração na razão social, endereço e telefone, entre outros, desde que não haja qualquer custo ou despesa adicional para os titulares de CRA; e/ou (iv) das alterações previstas nas Cláusulas 2.3.4, </w:t>
      </w:r>
      <w:r w:rsidR="00A3382C" w:rsidRPr="00213F02">
        <w:rPr>
          <w:rFonts w:ascii="Arial" w:eastAsia="Arial Unicode MS" w:hAnsi="Arial" w:cs="Arial"/>
          <w:sz w:val="22"/>
          <w:szCs w:val="22"/>
        </w:rPr>
        <w:t xml:space="preserve">3.2.1, </w:t>
      </w:r>
      <w:r w:rsidRPr="00213F02">
        <w:rPr>
          <w:rFonts w:ascii="Arial" w:eastAsia="Arial Unicode MS" w:hAnsi="Arial" w:cs="Arial"/>
          <w:sz w:val="22"/>
          <w:szCs w:val="22"/>
        </w:rPr>
        <w:t>3.4.1, 4.9.2</w:t>
      </w:r>
      <w:r w:rsidR="00A3382C" w:rsidRPr="00213F02">
        <w:rPr>
          <w:rFonts w:ascii="Arial" w:eastAsia="Arial Unicode MS" w:hAnsi="Arial" w:cs="Arial"/>
          <w:sz w:val="22"/>
          <w:szCs w:val="22"/>
        </w:rPr>
        <w:t xml:space="preserve"> e 4.9.3</w:t>
      </w:r>
      <w:r w:rsidRPr="00213F02">
        <w:rPr>
          <w:rFonts w:ascii="Arial" w:eastAsia="Arial Unicode MS" w:hAnsi="Arial" w:cs="Arial"/>
          <w:sz w:val="22"/>
          <w:szCs w:val="22"/>
        </w:rPr>
        <w:t xml:space="preserve"> acima.</w:t>
      </w:r>
    </w:p>
    <w:p w14:paraId="0969DECF" w14:textId="77777777" w:rsidR="007B629E" w:rsidRPr="00213F02" w:rsidRDefault="007B629E">
      <w:pPr>
        <w:widowControl w:val="0"/>
        <w:spacing w:line="340" w:lineRule="exact"/>
        <w:rPr>
          <w:rFonts w:ascii="Arial" w:eastAsia="Arial Unicode MS" w:hAnsi="Arial" w:cs="Arial"/>
          <w:sz w:val="22"/>
          <w:szCs w:val="22"/>
        </w:rPr>
      </w:pPr>
    </w:p>
    <w:p w14:paraId="3D954EDE" w14:textId="77777777" w:rsidR="007B629E" w:rsidRPr="00213F02" w:rsidRDefault="007B629E">
      <w:pPr>
        <w:widowControl w:val="0"/>
        <w:spacing w:line="340" w:lineRule="exact"/>
        <w:rPr>
          <w:rFonts w:ascii="Arial" w:eastAsia="Arial Unicode MS" w:hAnsi="Arial" w:cs="Arial"/>
          <w:sz w:val="22"/>
          <w:szCs w:val="22"/>
        </w:rPr>
      </w:pPr>
      <w:r w:rsidRPr="00213F02">
        <w:rPr>
          <w:rFonts w:ascii="Arial" w:hAnsi="Arial" w:cs="Arial"/>
          <w:b/>
          <w:sz w:val="22"/>
          <w:szCs w:val="22"/>
        </w:rPr>
        <w:t>4.13.3.</w:t>
      </w:r>
      <w:r w:rsidRPr="00213F02">
        <w:rPr>
          <w:rFonts w:ascii="Arial" w:hAnsi="Arial" w:cs="Arial"/>
          <w:sz w:val="22"/>
          <w:szCs w:val="22"/>
        </w:rPr>
        <w:tab/>
        <w:t>Quaisquer aditamentos a esta Escritura de Emissão deverão ser firmados pelas Partes dessa Escritura de Emissão, e posteriormente arquivados na JUCESP</w:t>
      </w:r>
      <w:r w:rsidR="00A3382C" w:rsidRPr="00213F02">
        <w:rPr>
          <w:rFonts w:ascii="Arial" w:hAnsi="Arial" w:cs="Arial"/>
          <w:sz w:val="22"/>
          <w:szCs w:val="22"/>
        </w:rPr>
        <w:t>, às exclusivas expensas da Emissora,</w:t>
      </w:r>
      <w:r w:rsidRPr="00213F02">
        <w:rPr>
          <w:rFonts w:ascii="Arial" w:hAnsi="Arial" w:cs="Arial"/>
          <w:sz w:val="22"/>
          <w:szCs w:val="22"/>
        </w:rPr>
        <w:t xml:space="preserve"> no prazo de até 15 (quinze) Dias Úteis</w:t>
      </w:r>
      <w:r w:rsidR="00A3382C" w:rsidRPr="00213F02">
        <w:rPr>
          <w:rFonts w:ascii="Arial" w:hAnsi="Arial" w:cs="Arial"/>
          <w:sz w:val="22"/>
          <w:szCs w:val="22"/>
        </w:rPr>
        <w:t xml:space="preserve"> contados da assinatura do aditamento ou da data em que a JUCESP restabelecer a prestação regular dos seus serviços, nos termos do artigo 6º, inciso II, da Medida Provisória 931</w:t>
      </w:r>
      <w:r w:rsidRPr="00213F02">
        <w:rPr>
          <w:rFonts w:ascii="Arial" w:hAnsi="Arial" w:cs="Arial"/>
          <w:sz w:val="22"/>
          <w:szCs w:val="22"/>
        </w:rPr>
        <w:t>.</w:t>
      </w:r>
    </w:p>
    <w:p w14:paraId="23FF5FCF" w14:textId="77777777" w:rsidR="007B629E" w:rsidRPr="00213F02" w:rsidRDefault="007B629E">
      <w:pPr>
        <w:widowControl w:val="0"/>
        <w:suppressAutoHyphens/>
        <w:spacing w:line="340" w:lineRule="exact"/>
        <w:rPr>
          <w:rFonts w:ascii="Arial" w:hAnsi="Arial" w:cs="Arial"/>
          <w:sz w:val="22"/>
          <w:szCs w:val="22"/>
        </w:rPr>
      </w:pPr>
    </w:p>
    <w:p w14:paraId="170B54C7" w14:textId="77777777" w:rsidR="007B629E" w:rsidRPr="00C70237" w:rsidRDefault="007B629E">
      <w:pPr>
        <w:widowControl w:val="0"/>
        <w:numPr>
          <w:ilvl w:val="1"/>
          <w:numId w:val="71"/>
        </w:numPr>
        <w:suppressAutoHyphens/>
        <w:spacing w:line="340" w:lineRule="exact"/>
        <w:ind w:left="0" w:firstLine="0"/>
        <w:rPr>
          <w:rFonts w:ascii="Arial" w:hAnsi="Arial" w:cs="Arial"/>
          <w:b/>
          <w:sz w:val="22"/>
          <w:szCs w:val="22"/>
        </w:rPr>
      </w:pPr>
      <w:r w:rsidRPr="00C70237">
        <w:rPr>
          <w:rFonts w:ascii="Arial" w:hAnsi="Arial" w:cs="Arial"/>
          <w:b/>
          <w:sz w:val="22"/>
          <w:szCs w:val="22"/>
        </w:rPr>
        <w:t xml:space="preserve">Resgate Antecipado Facultativo Total e Oferta de Resgate Antecipado </w:t>
      </w:r>
    </w:p>
    <w:p w14:paraId="28C02232" w14:textId="77777777" w:rsidR="007B629E" w:rsidRPr="00C70237" w:rsidRDefault="007B629E">
      <w:pPr>
        <w:widowControl w:val="0"/>
        <w:suppressAutoHyphens/>
        <w:spacing w:line="340" w:lineRule="exact"/>
        <w:rPr>
          <w:rFonts w:ascii="Arial" w:hAnsi="Arial" w:cs="Arial"/>
          <w:sz w:val="22"/>
          <w:szCs w:val="22"/>
        </w:rPr>
      </w:pPr>
    </w:p>
    <w:p w14:paraId="6DECB213" w14:textId="77777777" w:rsidR="007B629E" w:rsidRPr="00307AD8"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4.14.1.</w:t>
      </w:r>
      <w:r w:rsidRPr="00C70237">
        <w:rPr>
          <w:rFonts w:ascii="Arial" w:hAnsi="Arial" w:cs="Arial"/>
          <w:b/>
          <w:sz w:val="22"/>
          <w:szCs w:val="22"/>
        </w:rPr>
        <w:tab/>
      </w:r>
      <w:r w:rsidR="00623FBE" w:rsidRPr="00C70237">
        <w:rPr>
          <w:rFonts w:ascii="Arial" w:hAnsi="Arial" w:cs="Arial"/>
          <w:b/>
          <w:sz w:val="22"/>
          <w:szCs w:val="22"/>
        </w:rPr>
        <w:t>Resgate Antecipado Facultativo Total</w:t>
      </w:r>
      <w:r w:rsidR="00AA15F1" w:rsidRPr="00C70237">
        <w:rPr>
          <w:rFonts w:ascii="Arial" w:hAnsi="Arial" w:cs="Arial"/>
          <w:b/>
          <w:sz w:val="22"/>
          <w:szCs w:val="22"/>
        </w:rPr>
        <w:t>.</w:t>
      </w:r>
      <w:r w:rsidRPr="00C70237">
        <w:rPr>
          <w:rFonts w:ascii="Arial" w:hAnsi="Arial" w:cs="Arial"/>
          <w:sz w:val="22"/>
          <w:szCs w:val="22"/>
        </w:rPr>
        <w:t xml:space="preserve"> A Emissora poderá, a seu exclusivo critério</w:t>
      </w:r>
      <w:r w:rsidR="0077134B">
        <w:rPr>
          <w:rFonts w:ascii="Arial" w:hAnsi="Arial" w:cs="Arial"/>
          <w:sz w:val="22"/>
          <w:szCs w:val="22"/>
        </w:rPr>
        <w:t>: (i) </w:t>
      </w:r>
      <w:r w:rsidRPr="00C70237">
        <w:rPr>
          <w:rFonts w:ascii="Arial" w:hAnsi="Arial" w:cs="Arial"/>
          <w:sz w:val="22"/>
          <w:szCs w:val="22"/>
        </w:rPr>
        <w:t xml:space="preserve">após </w:t>
      </w:r>
      <w:r w:rsidRPr="00213F02">
        <w:rPr>
          <w:rFonts w:ascii="Arial" w:hAnsi="Arial" w:cs="Arial"/>
          <w:sz w:val="22"/>
          <w:szCs w:val="22"/>
        </w:rPr>
        <w:t>30 (trinta) meses contados da Data de Emissão</w:t>
      </w:r>
      <w:r w:rsidR="0077134B">
        <w:rPr>
          <w:rFonts w:ascii="Arial" w:hAnsi="Arial" w:cs="Arial"/>
          <w:sz w:val="22"/>
          <w:szCs w:val="22"/>
        </w:rPr>
        <w:t>, no caso das Debêntures da Primeira Série</w:t>
      </w:r>
      <w:r w:rsidRPr="00213F02">
        <w:rPr>
          <w:rFonts w:ascii="Arial" w:hAnsi="Arial" w:cs="Arial"/>
          <w:sz w:val="22"/>
          <w:szCs w:val="22"/>
        </w:rPr>
        <w:t xml:space="preserve">, ou seja, a partir de </w:t>
      </w:r>
      <w:r w:rsidR="00B378CA">
        <w:rPr>
          <w:rFonts w:ascii="Arial" w:hAnsi="Arial" w:cs="Arial"/>
          <w:sz w:val="22"/>
          <w:szCs w:val="22"/>
        </w:rPr>
        <w:t>23</w:t>
      </w:r>
      <w:r w:rsidR="001D01A1">
        <w:rPr>
          <w:rFonts w:ascii="Arial" w:hAnsi="Arial" w:cs="Arial"/>
          <w:sz w:val="22"/>
          <w:szCs w:val="22"/>
        </w:rPr>
        <w:t xml:space="preserve"> </w:t>
      </w:r>
      <w:r w:rsidRPr="00213F02">
        <w:rPr>
          <w:rFonts w:ascii="Arial" w:hAnsi="Arial" w:cs="Arial"/>
          <w:sz w:val="22"/>
          <w:szCs w:val="22"/>
        </w:rPr>
        <w:t xml:space="preserve">de </w:t>
      </w:r>
      <w:r w:rsidR="001E6524" w:rsidRPr="00213F02">
        <w:rPr>
          <w:rFonts w:ascii="Arial" w:hAnsi="Arial" w:cs="Arial"/>
          <w:sz w:val="22"/>
          <w:szCs w:val="22"/>
        </w:rPr>
        <w:t>novembro</w:t>
      </w:r>
      <w:r w:rsidRPr="00213F02">
        <w:rPr>
          <w:rFonts w:ascii="Arial" w:hAnsi="Arial" w:cs="Arial"/>
          <w:sz w:val="22"/>
          <w:szCs w:val="22"/>
        </w:rPr>
        <w:t xml:space="preserve"> de 2022</w:t>
      </w:r>
      <w:r w:rsidRPr="00C70237">
        <w:rPr>
          <w:rFonts w:ascii="Arial" w:hAnsi="Arial" w:cs="Arial"/>
          <w:sz w:val="22"/>
          <w:szCs w:val="22"/>
        </w:rPr>
        <w:t xml:space="preserve"> (inclusive</w:t>
      </w:r>
      <w:r w:rsidRPr="00307AD8">
        <w:rPr>
          <w:rFonts w:ascii="Arial" w:hAnsi="Arial" w:cs="Arial"/>
          <w:sz w:val="22"/>
          <w:szCs w:val="22"/>
        </w:rPr>
        <w:t>)</w:t>
      </w:r>
      <w:r w:rsidR="0077134B">
        <w:rPr>
          <w:rFonts w:ascii="Arial" w:hAnsi="Arial" w:cs="Arial"/>
          <w:sz w:val="22"/>
          <w:szCs w:val="22"/>
        </w:rPr>
        <w:t>, ou (ii) </w:t>
      </w:r>
      <w:r w:rsidR="0077134B" w:rsidRPr="00C70237">
        <w:rPr>
          <w:rFonts w:ascii="Arial" w:hAnsi="Arial" w:cs="Arial"/>
          <w:sz w:val="22"/>
          <w:szCs w:val="22"/>
        </w:rPr>
        <w:t xml:space="preserve">após </w:t>
      </w:r>
      <w:r w:rsidR="0077134B">
        <w:rPr>
          <w:rFonts w:ascii="Arial" w:hAnsi="Arial" w:cs="Arial"/>
          <w:sz w:val="22"/>
          <w:szCs w:val="22"/>
        </w:rPr>
        <w:t>48</w:t>
      </w:r>
      <w:r w:rsidR="0077134B" w:rsidRPr="00213F02">
        <w:rPr>
          <w:rFonts w:ascii="Arial" w:hAnsi="Arial" w:cs="Arial"/>
          <w:sz w:val="22"/>
          <w:szCs w:val="22"/>
        </w:rPr>
        <w:t xml:space="preserve"> (</w:t>
      </w:r>
      <w:r w:rsidR="0077134B">
        <w:rPr>
          <w:rFonts w:ascii="Arial" w:hAnsi="Arial" w:cs="Arial"/>
          <w:sz w:val="22"/>
          <w:szCs w:val="22"/>
        </w:rPr>
        <w:t>quarenta e oito</w:t>
      </w:r>
      <w:r w:rsidR="0077134B" w:rsidRPr="00213F02">
        <w:rPr>
          <w:rFonts w:ascii="Arial" w:hAnsi="Arial" w:cs="Arial"/>
          <w:sz w:val="22"/>
          <w:szCs w:val="22"/>
        </w:rPr>
        <w:t>) meses contados da Data de Emissão</w:t>
      </w:r>
      <w:r w:rsidR="0077134B">
        <w:rPr>
          <w:rFonts w:ascii="Arial" w:hAnsi="Arial" w:cs="Arial"/>
          <w:sz w:val="22"/>
          <w:szCs w:val="22"/>
        </w:rPr>
        <w:t>, no caso das Debêntures da Segunda Série</w:t>
      </w:r>
      <w:r w:rsidR="0077134B" w:rsidRPr="00213F02">
        <w:rPr>
          <w:rFonts w:ascii="Arial" w:hAnsi="Arial" w:cs="Arial"/>
          <w:sz w:val="22"/>
          <w:szCs w:val="22"/>
        </w:rPr>
        <w:t xml:space="preserve">, ou seja, a </w:t>
      </w:r>
      <w:r w:rsidR="0077134B" w:rsidRPr="00213F02">
        <w:rPr>
          <w:rFonts w:ascii="Arial" w:hAnsi="Arial" w:cs="Arial"/>
          <w:sz w:val="22"/>
          <w:szCs w:val="22"/>
        </w:rPr>
        <w:lastRenderedPageBreak/>
        <w:t xml:space="preserve">partir de </w:t>
      </w:r>
      <w:r w:rsidR="0077134B">
        <w:rPr>
          <w:rFonts w:ascii="Arial" w:hAnsi="Arial" w:cs="Arial"/>
          <w:sz w:val="22"/>
          <w:szCs w:val="22"/>
        </w:rPr>
        <w:t xml:space="preserve">23 </w:t>
      </w:r>
      <w:r w:rsidR="0077134B" w:rsidRPr="00213F02">
        <w:rPr>
          <w:rFonts w:ascii="Arial" w:hAnsi="Arial" w:cs="Arial"/>
          <w:sz w:val="22"/>
          <w:szCs w:val="22"/>
        </w:rPr>
        <w:t xml:space="preserve">de </w:t>
      </w:r>
      <w:r w:rsidR="0077134B">
        <w:rPr>
          <w:rFonts w:ascii="Arial" w:hAnsi="Arial" w:cs="Arial"/>
          <w:sz w:val="22"/>
          <w:szCs w:val="22"/>
        </w:rPr>
        <w:t>maio</w:t>
      </w:r>
      <w:r w:rsidR="0077134B" w:rsidRPr="00213F02">
        <w:rPr>
          <w:rFonts w:ascii="Arial" w:hAnsi="Arial" w:cs="Arial"/>
          <w:sz w:val="22"/>
          <w:szCs w:val="22"/>
        </w:rPr>
        <w:t xml:space="preserve"> de 202</w:t>
      </w:r>
      <w:r w:rsidR="0077134B">
        <w:rPr>
          <w:rFonts w:ascii="Arial" w:hAnsi="Arial" w:cs="Arial"/>
          <w:sz w:val="22"/>
          <w:szCs w:val="22"/>
        </w:rPr>
        <w:t>4</w:t>
      </w:r>
      <w:r w:rsidR="0077134B" w:rsidRPr="00C70237">
        <w:rPr>
          <w:rFonts w:ascii="Arial" w:hAnsi="Arial" w:cs="Arial"/>
          <w:sz w:val="22"/>
          <w:szCs w:val="22"/>
        </w:rPr>
        <w:t xml:space="preserve"> (inclusive</w:t>
      </w:r>
      <w:r w:rsidR="0077134B" w:rsidRPr="00307AD8">
        <w:rPr>
          <w:rFonts w:ascii="Arial" w:hAnsi="Arial" w:cs="Arial"/>
          <w:sz w:val="22"/>
          <w:szCs w:val="22"/>
        </w:rPr>
        <w:t>)</w:t>
      </w:r>
      <w:r w:rsidRPr="00307AD8">
        <w:rPr>
          <w:rFonts w:ascii="Arial" w:hAnsi="Arial" w:cs="Arial"/>
          <w:sz w:val="22"/>
          <w:szCs w:val="22"/>
        </w:rPr>
        <w:t>, mediante envio de comunicação direta à Securitizadora, com cópia ao Agente Fiduciário dos CRA, nos termos da Cláusula 4.14.</w:t>
      </w:r>
      <w:r w:rsidR="00623FBE" w:rsidRPr="00307AD8">
        <w:rPr>
          <w:rFonts w:ascii="Arial" w:hAnsi="Arial" w:cs="Arial"/>
          <w:sz w:val="22"/>
          <w:szCs w:val="22"/>
        </w:rPr>
        <w:t>1.3</w:t>
      </w:r>
      <w:r w:rsidRPr="00307AD8">
        <w:rPr>
          <w:rFonts w:ascii="Arial" w:hAnsi="Arial" w:cs="Arial"/>
          <w:sz w:val="22"/>
          <w:szCs w:val="22"/>
        </w:rPr>
        <w:t xml:space="preserve"> abaixo, com antecedência mínima de 5 (cinco) Dias Úteis da data do resgate, realizar o resgate antecipado total das Debêntures </w:t>
      </w:r>
      <w:r w:rsidR="001E6524" w:rsidRPr="00307AD8">
        <w:rPr>
          <w:rFonts w:ascii="Arial" w:hAnsi="Arial" w:cs="Arial"/>
          <w:sz w:val="22"/>
          <w:szCs w:val="22"/>
        </w:rPr>
        <w:t xml:space="preserve">da Primeira Série e/ou das Debêntures da Segunda Série </w:t>
      </w:r>
      <w:r w:rsidRPr="00307AD8">
        <w:rPr>
          <w:rFonts w:ascii="Arial" w:hAnsi="Arial" w:cs="Arial"/>
          <w:sz w:val="22"/>
          <w:szCs w:val="22"/>
        </w:rPr>
        <w:t>(“</w:t>
      </w:r>
      <w:r w:rsidRPr="00307AD8">
        <w:rPr>
          <w:rFonts w:ascii="Arial" w:hAnsi="Arial" w:cs="Arial"/>
          <w:sz w:val="22"/>
          <w:szCs w:val="22"/>
          <w:u w:val="single"/>
        </w:rPr>
        <w:t>Resgate Antecipado Facultativo</w:t>
      </w:r>
      <w:r w:rsidRPr="00307AD8">
        <w:rPr>
          <w:rFonts w:ascii="Arial" w:hAnsi="Arial" w:cs="Arial"/>
          <w:sz w:val="22"/>
          <w:szCs w:val="22"/>
        </w:rPr>
        <w:t>”).</w:t>
      </w:r>
      <w:r w:rsidR="001E6524" w:rsidRPr="00307AD8">
        <w:rPr>
          <w:rFonts w:ascii="Arial" w:hAnsi="Arial" w:cs="Arial"/>
          <w:sz w:val="22"/>
          <w:szCs w:val="22"/>
        </w:rPr>
        <w:t xml:space="preserve"> </w:t>
      </w:r>
    </w:p>
    <w:p w14:paraId="2C7881E8" w14:textId="77777777" w:rsidR="007B629E" w:rsidRPr="00307AD8" w:rsidRDefault="007B629E">
      <w:pPr>
        <w:widowControl w:val="0"/>
        <w:suppressAutoHyphens/>
        <w:spacing w:line="340" w:lineRule="exact"/>
        <w:rPr>
          <w:rFonts w:ascii="Arial" w:hAnsi="Arial" w:cs="Arial"/>
          <w:sz w:val="22"/>
          <w:szCs w:val="22"/>
        </w:rPr>
      </w:pPr>
    </w:p>
    <w:p w14:paraId="261C76A0" w14:textId="77777777" w:rsidR="001E6524" w:rsidRPr="00307AD8" w:rsidRDefault="007B629E" w:rsidP="001E6524">
      <w:pPr>
        <w:widowControl w:val="0"/>
        <w:suppressAutoHyphens/>
        <w:spacing w:line="340" w:lineRule="exact"/>
        <w:rPr>
          <w:rFonts w:ascii="Arial" w:hAnsi="Arial" w:cs="Arial"/>
          <w:sz w:val="22"/>
          <w:szCs w:val="22"/>
        </w:rPr>
      </w:pPr>
      <w:r w:rsidRPr="00307AD8">
        <w:rPr>
          <w:rFonts w:ascii="Arial" w:hAnsi="Arial" w:cs="Arial"/>
          <w:b/>
          <w:sz w:val="22"/>
          <w:szCs w:val="22"/>
        </w:rPr>
        <w:t>4.14.1.1.</w:t>
      </w:r>
      <w:r w:rsidRPr="00307AD8">
        <w:rPr>
          <w:rFonts w:ascii="Arial" w:hAnsi="Arial" w:cs="Arial"/>
          <w:sz w:val="22"/>
          <w:szCs w:val="22"/>
        </w:rPr>
        <w:tab/>
      </w:r>
      <w:r w:rsidR="001E6524" w:rsidRPr="00307AD8">
        <w:rPr>
          <w:rFonts w:ascii="Arial" w:hAnsi="Arial" w:cs="Arial"/>
          <w:sz w:val="22"/>
          <w:szCs w:val="22"/>
        </w:rPr>
        <w:t xml:space="preserve">No caso de Resgate Antecipado Facultativo das Debêntures da Primeira Série, </w:t>
      </w:r>
      <w:r w:rsidR="00623FBE" w:rsidRPr="00307AD8">
        <w:rPr>
          <w:rFonts w:ascii="Arial" w:hAnsi="Arial" w:cs="Arial"/>
          <w:sz w:val="22"/>
          <w:szCs w:val="22"/>
        </w:rPr>
        <w:t>o</w:t>
      </w:r>
      <w:r w:rsidR="001E6524" w:rsidRPr="00307AD8">
        <w:rPr>
          <w:rFonts w:ascii="Arial" w:hAnsi="Arial" w:cs="Arial"/>
          <w:sz w:val="22"/>
          <w:szCs w:val="22"/>
        </w:rPr>
        <w:t xml:space="preserve"> valor a ser pago pela Emissora em relação a cada uma das Debêntures da Primeira Série será equivalente ao valor indicado no item (i) ou no item (ii) abaixo, dos dois o maior:</w:t>
      </w:r>
    </w:p>
    <w:p w14:paraId="2CFFADB2" w14:textId="77777777" w:rsidR="001E6524" w:rsidRPr="00307AD8" w:rsidRDefault="001E6524" w:rsidP="001E6524">
      <w:pPr>
        <w:widowControl w:val="0"/>
        <w:suppressAutoHyphens/>
        <w:spacing w:line="340" w:lineRule="exact"/>
        <w:rPr>
          <w:rFonts w:ascii="Arial" w:hAnsi="Arial" w:cs="Arial"/>
          <w:sz w:val="22"/>
          <w:szCs w:val="22"/>
        </w:rPr>
      </w:pPr>
    </w:p>
    <w:p w14:paraId="67B749C6" w14:textId="77777777" w:rsidR="001E6524" w:rsidRPr="00307AD8" w:rsidRDefault="001E6524" w:rsidP="001E6524">
      <w:pPr>
        <w:widowControl w:val="0"/>
        <w:suppressAutoHyphens/>
        <w:spacing w:line="340" w:lineRule="exact"/>
        <w:rPr>
          <w:rFonts w:ascii="Arial" w:hAnsi="Arial" w:cs="Arial"/>
          <w:sz w:val="22"/>
          <w:szCs w:val="22"/>
        </w:rPr>
      </w:pPr>
      <w:r w:rsidRPr="00307AD8">
        <w:rPr>
          <w:rFonts w:ascii="Arial" w:hAnsi="Arial" w:cs="Arial"/>
          <w:sz w:val="22"/>
          <w:szCs w:val="22"/>
        </w:rPr>
        <w:t xml:space="preserve">(i) Valor Nominal Unitário Atualizado das Debêntures da Primeira Série acrescido: (a) da Remuneração da Primeira Série, calculada, </w:t>
      </w:r>
      <w:r w:rsidRPr="00307AD8">
        <w:rPr>
          <w:rFonts w:ascii="Arial" w:hAnsi="Arial" w:cs="Arial"/>
          <w:i/>
          <w:iCs/>
          <w:sz w:val="22"/>
          <w:szCs w:val="22"/>
        </w:rPr>
        <w:t>pro rata temporis</w:t>
      </w:r>
      <w:r w:rsidRPr="00307AD8">
        <w:rPr>
          <w:rFonts w:ascii="Arial" w:hAnsi="Arial" w:cs="Arial"/>
          <w:sz w:val="22"/>
          <w:szCs w:val="22"/>
        </w:rPr>
        <w:t xml:space="preserve">, desde a primeira Data de Integralização das Debêntures da Primeira Série ou a Data de Pagamento da Remuneração imediatamente anterior, conforme o caso, até a data do efetivo resgate (exclusive); (b) dos Encargos Moratórios (conforme abaixo definido), se houver; e (c) de quaisquer obrigações pecuniárias e outros acréscimos referentes às Debêntures da Primeira Série; ou </w:t>
      </w:r>
    </w:p>
    <w:p w14:paraId="7D960F09" w14:textId="77777777" w:rsidR="001E6524" w:rsidRPr="00307AD8" w:rsidRDefault="001E6524" w:rsidP="001E6524">
      <w:pPr>
        <w:widowControl w:val="0"/>
        <w:suppressAutoHyphens/>
        <w:spacing w:line="340" w:lineRule="exact"/>
        <w:rPr>
          <w:rFonts w:ascii="Arial" w:hAnsi="Arial" w:cs="Arial"/>
          <w:sz w:val="22"/>
          <w:szCs w:val="22"/>
        </w:rPr>
      </w:pPr>
    </w:p>
    <w:p w14:paraId="00CBD1DF" w14:textId="77777777" w:rsidR="001E6524" w:rsidRPr="00307AD8" w:rsidRDefault="001E6524" w:rsidP="001E6524">
      <w:pPr>
        <w:widowControl w:val="0"/>
        <w:suppressAutoHyphens/>
        <w:spacing w:line="340" w:lineRule="exact"/>
        <w:rPr>
          <w:rFonts w:ascii="Arial" w:hAnsi="Arial" w:cs="Arial"/>
          <w:sz w:val="22"/>
          <w:szCs w:val="22"/>
        </w:rPr>
      </w:pPr>
      <w:r w:rsidRPr="00307AD8">
        <w:rPr>
          <w:rFonts w:ascii="Arial" w:hAnsi="Arial" w:cs="Arial"/>
          <w:sz w:val="22"/>
          <w:szCs w:val="22"/>
        </w:rPr>
        <w:t xml:space="preserve">(ii) valor presente das parcelas remanescentes de pagamento de amortização do Valor Nominal </w:t>
      </w:r>
      <w:r w:rsidR="003148F4">
        <w:rPr>
          <w:rFonts w:ascii="Arial" w:hAnsi="Arial" w:cs="Arial"/>
          <w:sz w:val="22"/>
          <w:szCs w:val="22"/>
        </w:rPr>
        <w:t xml:space="preserve">Unitário </w:t>
      </w:r>
      <w:r w:rsidRPr="00307AD8">
        <w:rPr>
          <w:rFonts w:ascii="Arial" w:hAnsi="Arial" w:cs="Arial"/>
          <w:sz w:val="22"/>
          <w:szCs w:val="22"/>
        </w:rPr>
        <w:t xml:space="preserve">Atualizado das Debêntures da Primeira Série e da Remuneração da Primeira Série, utilizando como taxa de desconto a taxa interna de retorno do Tesouro IPCA+ com juros semestrais com vencimento em 2025, ou na sua ausência, Tesouro IPCA+ com juros semestrais com </w:t>
      </w:r>
      <w:r w:rsidRPr="00307AD8">
        <w:rPr>
          <w:rFonts w:ascii="Arial" w:hAnsi="Arial" w:cs="Arial"/>
          <w:i/>
          <w:iCs/>
          <w:sz w:val="22"/>
          <w:szCs w:val="22"/>
        </w:rPr>
        <w:t xml:space="preserve">duration </w:t>
      </w:r>
      <w:r w:rsidRPr="00307AD8">
        <w:rPr>
          <w:rFonts w:ascii="Arial" w:hAnsi="Arial" w:cs="Arial"/>
          <w:sz w:val="22"/>
          <w:szCs w:val="22"/>
        </w:rPr>
        <w:t xml:space="preserve">aproximada equivalente à </w:t>
      </w:r>
      <w:r w:rsidRPr="00307AD8">
        <w:rPr>
          <w:rFonts w:ascii="Arial" w:hAnsi="Arial" w:cs="Arial"/>
          <w:i/>
          <w:iCs/>
          <w:sz w:val="22"/>
          <w:szCs w:val="22"/>
        </w:rPr>
        <w:t xml:space="preserve">duration </w:t>
      </w:r>
      <w:r w:rsidRPr="00307AD8">
        <w:rPr>
          <w:rFonts w:ascii="Arial" w:hAnsi="Arial" w:cs="Arial"/>
          <w:sz w:val="22"/>
          <w:szCs w:val="22"/>
        </w:rPr>
        <w:t>remanescente das Debêntures da Primeira Série na data do Resgate Antecipado Facultativo, conforme cotação indicativa divulgada pela ANBIMA em sua página na rede mundial de computadores (htttp://www.anbima.com.br) apurada no Dia Útil imediatamente anterior à data do Resgate Antecipado Facultativo (“</w:t>
      </w:r>
      <w:r w:rsidRPr="00307AD8">
        <w:rPr>
          <w:rFonts w:ascii="Arial" w:hAnsi="Arial" w:cs="Arial"/>
          <w:sz w:val="22"/>
          <w:szCs w:val="22"/>
          <w:u w:val="single"/>
        </w:rPr>
        <w:t>NTNB</w:t>
      </w:r>
      <w:r w:rsidRPr="00307AD8">
        <w:rPr>
          <w:rFonts w:ascii="Arial" w:hAnsi="Arial" w:cs="Arial"/>
          <w:sz w:val="22"/>
          <w:szCs w:val="22"/>
        </w:rPr>
        <w:t xml:space="preserve">”), calculado conforme </w:t>
      </w:r>
      <w:r w:rsidR="00623FBE" w:rsidRPr="00307AD8">
        <w:rPr>
          <w:rFonts w:ascii="Arial" w:hAnsi="Arial" w:cs="Arial"/>
          <w:sz w:val="22"/>
          <w:szCs w:val="22"/>
        </w:rPr>
        <w:t>fórmula</w:t>
      </w:r>
      <w:r w:rsidRPr="00307AD8">
        <w:rPr>
          <w:rFonts w:ascii="Arial" w:hAnsi="Arial" w:cs="Arial"/>
          <w:sz w:val="22"/>
          <w:szCs w:val="22"/>
        </w:rPr>
        <w:t xml:space="preserve"> abaixo, e somado aos Encargos Moratórios, se houver, à quaisquer obrigações pecuniárias e a outros acréscimos referentes às Debêntures</w:t>
      </w:r>
      <w:r w:rsidR="00623FBE" w:rsidRPr="00307AD8">
        <w:rPr>
          <w:rFonts w:ascii="Arial" w:hAnsi="Arial" w:cs="Arial"/>
          <w:sz w:val="22"/>
          <w:szCs w:val="22"/>
        </w:rPr>
        <w:t xml:space="preserve"> da Primeira Série</w:t>
      </w:r>
      <w:r w:rsidRPr="00307AD8">
        <w:rPr>
          <w:rFonts w:ascii="Arial" w:hAnsi="Arial" w:cs="Arial"/>
          <w:sz w:val="22"/>
          <w:szCs w:val="22"/>
        </w:rPr>
        <w:t xml:space="preserve">: </w:t>
      </w:r>
    </w:p>
    <w:p w14:paraId="263F0665" w14:textId="77777777" w:rsidR="001E6524" w:rsidRPr="00307AD8" w:rsidRDefault="001E6524" w:rsidP="00244034">
      <w:pPr>
        <w:widowControl w:val="0"/>
        <w:suppressAutoHyphens/>
        <w:spacing w:line="240" w:lineRule="atLeast"/>
        <w:rPr>
          <w:rFonts w:ascii="Arial" w:hAnsi="Arial" w:cs="Arial"/>
          <w:sz w:val="22"/>
          <w:szCs w:val="22"/>
        </w:rPr>
      </w:pPr>
    </w:p>
    <w:p w14:paraId="5AE514E0" w14:textId="77777777" w:rsidR="001E6524" w:rsidRPr="00307AD8" w:rsidRDefault="0035057F" w:rsidP="00244034">
      <w:pPr>
        <w:widowControl w:val="0"/>
        <w:suppressAutoHyphens/>
        <w:spacing w:line="240" w:lineRule="atLeast"/>
        <w:jc w:val="center"/>
        <w:rPr>
          <w:rFonts w:ascii="Arial" w:hAnsi="Arial" w:cs="Arial"/>
          <w:sz w:val="22"/>
          <w:szCs w:val="22"/>
          <w:lang w:val="en-US"/>
        </w:rPr>
      </w:pPr>
      <w:r w:rsidRPr="00307AD8">
        <w:rPr>
          <w:rFonts w:ascii="Arial" w:hAnsi="Arial" w:cs="Arial"/>
          <w:noProof/>
          <w:sz w:val="22"/>
          <w:szCs w:val="22"/>
          <w:lang w:val="en-US"/>
        </w:rPr>
        <w:drawing>
          <wp:inline distT="0" distB="0" distL="0" distR="0" wp14:anchorId="283EE4BB" wp14:editId="0FD9A0BE">
            <wp:extent cx="1234440" cy="44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234440" cy="441960"/>
                    </a:xfrm>
                    <a:prstGeom prst="rect">
                      <a:avLst/>
                    </a:prstGeom>
                    <a:noFill/>
                    <a:ln>
                      <a:noFill/>
                    </a:ln>
                  </pic:spPr>
                </pic:pic>
              </a:graphicData>
            </a:graphic>
          </wp:inline>
        </w:drawing>
      </w:r>
    </w:p>
    <w:p w14:paraId="215EC5F5" w14:textId="77777777" w:rsidR="001E6524" w:rsidRPr="00307AD8" w:rsidRDefault="001E6524" w:rsidP="00244034">
      <w:pPr>
        <w:widowControl w:val="0"/>
        <w:suppressAutoHyphens/>
        <w:spacing w:line="240" w:lineRule="atLeast"/>
        <w:rPr>
          <w:rFonts w:ascii="Arial" w:hAnsi="Arial" w:cs="Arial"/>
          <w:i/>
          <w:iCs/>
          <w:sz w:val="22"/>
          <w:szCs w:val="22"/>
        </w:rPr>
      </w:pPr>
    </w:p>
    <w:p w14:paraId="4BDD0B70" w14:textId="77777777" w:rsidR="001E6524" w:rsidRPr="00307AD8" w:rsidRDefault="001E6524" w:rsidP="00A11AE1">
      <w:pPr>
        <w:widowControl w:val="0"/>
        <w:suppressAutoHyphens/>
        <w:spacing w:line="340" w:lineRule="exact"/>
        <w:rPr>
          <w:rFonts w:ascii="Arial" w:hAnsi="Arial" w:cs="Arial"/>
          <w:sz w:val="22"/>
          <w:szCs w:val="22"/>
        </w:rPr>
      </w:pPr>
      <w:r w:rsidRPr="00307AD8">
        <w:rPr>
          <w:rFonts w:ascii="Arial" w:hAnsi="Arial" w:cs="Arial"/>
          <w:i/>
          <w:iCs/>
          <w:sz w:val="22"/>
          <w:szCs w:val="22"/>
        </w:rPr>
        <w:t>VP</w:t>
      </w:r>
      <w:r w:rsidRPr="00307AD8">
        <w:rPr>
          <w:rFonts w:ascii="Arial" w:hAnsi="Arial" w:cs="Arial"/>
          <w:sz w:val="22"/>
          <w:szCs w:val="22"/>
        </w:rPr>
        <w:t xml:space="preserve"> = somatório do valor presente das parcelas de pagamento das Debêntures</w:t>
      </w:r>
      <w:r w:rsidR="00623FBE" w:rsidRPr="00307AD8">
        <w:rPr>
          <w:rFonts w:ascii="Arial" w:hAnsi="Arial" w:cs="Arial"/>
          <w:sz w:val="22"/>
          <w:szCs w:val="22"/>
        </w:rPr>
        <w:t xml:space="preserve"> da Primeira Série</w:t>
      </w:r>
      <w:r w:rsidRPr="00307AD8">
        <w:rPr>
          <w:rFonts w:ascii="Arial" w:hAnsi="Arial" w:cs="Arial"/>
          <w:sz w:val="22"/>
          <w:szCs w:val="22"/>
        </w:rPr>
        <w:t>;</w:t>
      </w:r>
    </w:p>
    <w:p w14:paraId="7A0CB3CE" w14:textId="77777777" w:rsidR="001E6524" w:rsidRPr="00307AD8" w:rsidRDefault="001E6524" w:rsidP="00490675">
      <w:pPr>
        <w:widowControl w:val="0"/>
        <w:suppressAutoHyphens/>
        <w:spacing w:line="340" w:lineRule="exact"/>
        <w:rPr>
          <w:rFonts w:ascii="Arial" w:hAnsi="Arial" w:cs="Arial"/>
          <w:i/>
          <w:iCs/>
          <w:sz w:val="22"/>
          <w:szCs w:val="22"/>
        </w:rPr>
      </w:pPr>
    </w:p>
    <w:p w14:paraId="545AEA29" w14:textId="77777777" w:rsidR="001E6524" w:rsidRPr="00307AD8" w:rsidRDefault="001E6524" w:rsidP="003C351A">
      <w:pPr>
        <w:widowControl w:val="0"/>
        <w:suppressAutoHyphens/>
        <w:spacing w:line="340" w:lineRule="exact"/>
        <w:rPr>
          <w:rFonts w:ascii="Arial" w:hAnsi="Arial" w:cs="Arial"/>
          <w:sz w:val="22"/>
          <w:szCs w:val="22"/>
        </w:rPr>
      </w:pPr>
      <w:r w:rsidRPr="00307AD8">
        <w:rPr>
          <w:rFonts w:ascii="Arial" w:hAnsi="Arial" w:cs="Arial"/>
          <w:i/>
          <w:iCs/>
          <w:sz w:val="22"/>
          <w:szCs w:val="22"/>
        </w:rPr>
        <w:t>C</w:t>
      </w:r>
      <w:r w:rsidRPr="00307AD8">
        <w:rPr>
          <w:rFonts w:ascii="Arial" w:hAnsi="Arial" w:cs="Arial"/>
          <w:sz w:val="22"/>
          <w:szCs w:val="22"/>
        </w:rPr>
        <w:t xml:space="preserve"> = conforme definido na Cláusula 4.9.1 acima; </w:t>
      </w:r>
    </w:p>
    <w:p w14:paraId="3ED5F858" w14:textId="77777777" w:rsidR="001E6524" w:rsidRPr="00307AD8" w:rsidRDefault="001E6524" w:rsidP="005B729A">
      <w:pPr>
        <w:widowControl w:val="0"/>
        <w:suppressAutoHyphens/>
        <w:spacing w:line="340" w:lineRule="exact"/>
        <w:rPr>
          <w:rFonts w:ascii="Arial" w:hAnsi="Arial" w:cs="Arial"/>
          <w:sz w:val="22"/>
          <w:szCs w:val="22"/>
        </w:rPr>
      </w:pPr>
    </w:p>
    <w:p w14:paraId="31A50C74" w14:textId="77777777" w:rsidR="001E6524" w:rsidRPr="00307AD8" w:rsidRDefault="001E6524" w:rsidP="00244034">
      <w:pPr>
        <w:widowControl w:val="0"/>
        <w:suppressAutoHyphens/>
        <w:spacing w:line="340" w:lineRule="exact"/>
        <w:rPr>
          <w:rFonts w:ascii="Arial" w:hAnsi="Arial" w:cs="Arial"/>
          <w:sz w:val="22"/>
          <w:szCs w:val="22"/>
        </w:rPr>
      </w:pPr>
      <w:r w:rsidRPr="00307AD8">
        <w:rPr>
          <w:rFonts w:ascii="Arial" w:hAnsi="Arial" w:cs="Arial"/>
          <w:i/>
          <w:iCs/>
          <w:sz w:val="22"/>
          <w:szCs w:val="22"/>
        </w:rPr>
        <w:t>VNEk</w:t>
      </w:r>
      <w:r w:rsidRPr="00307AD8">
        <w:rPr>
          <w:rFonts w:ascii="Arial" w:hAnsi="Arial" w:cs="Arial"/>
          <w:sz w:val="22"/>
          <w:szCs w:val="22"/>
        </w:rPr>
        <w:t xml:space="preserve"> = valor unitário de cada um dos “k” valores devidos das Debêntures</w:t>
      </w:r>
      <w:r w:rsidR="00623FBE" w:rsidRPr="00307AD8">
        <w:rPr>
          <w:rFonts w:ascii="Arial" w:hAnsi="Arial" w:cs="Arial"/>
          <w:sz w:val="22"/>
          <w:szCs w:val="22"/>
        </w:rPr>
        <w:t xml:space="preserve"> da Primeira Série</w:t>
      </w:r>
      <w:r w:rsidRPr="00307AD8">
        <w:rPr>
          <w:rFonts w:ascii="Arial" w:hAnsi="Arial" w:cs="Arial"/>
          <w:sz w:val="22"/>
          <w:szCs w:val="22"/>
        </w:rPr>
        <w:t xml:space="preserve">, sendo o valor de cada parcela “k” equivalente ao pagamento da Remuneração </w:t>
      </w:r>
      <w:r w:rsidR="00623FBE" w:rsidRPr="00307AD8">
        <w:rPr>
          <w:rFonts w:ascii="Arial" w:hAnsi="Arial" w:cs="Arial"/>
          <w:sz w:val="22"/>
          <w:szCs w:val="22"/>
        </w:rPr>
        <w:t xml:space="preserve">da Primeira Série </w:t>
      </w:r>
      <w:r w:rsidRPr="00307AD8">
        <w:rPr>
          <w:rFonts w:ascii="Arial" w:hAnsi="Arial" w:cs="Arial"/>
          <w:sz w:val="22"/>
          <w:szCs w:val="22"/>
        </w:rPr>
        <w:lastRenderedPageBreak/>
        <w:t>e/ou à amortização do Valor Nominal Unitário Atualizado</w:t>
      </w:r>
      <w:r w:rsidR="00623FBE" w:rsidRPr="00307AD8">
        <w:rPr>
          <w:rFonts w:ascii="Arial" w:hAnsi="Arial" w:cs="Arial"/>
          <w:sz w:val="22"/>
          <w:szCs w:val="22"/>
        </w:rPr>
        <w:t xml:space="preserve"> das Debêntures da Primeira Série</w:t>
      </w:r>
      <w:r w:rsidRPr="00307AD8">
        <w:rPr>
          <w:rFonts w:ascii="Arial" w:hAnsi="Arial" w:cs="Arial"/>
          <w:sz w:val="22"/>
          <w:szCs w:val="22"/>
        </w:rPr>
        <w:t>, conforme o caso;</w:t>
      </w:r>
    </w:p>
    <w:p w14:paraId="23DB98BB" w14:textId="77777777" w:rsidR="001E6524" w:rsidRPr="00307AD8" w:rsidRDefault="001E6524" w:rsidP="00244034">
      <w:pPr>
        <w:widowControl w:val="0"/>
        <w:suppressAutoHyphens/>
        <w:spacing w:line="340" w:lineRule="exact"/>
        <w:rPr>
          <w:rFonts w:ascii="Arial" w:hAnsi="Arial" w:cs="Arial"/>
          <w:sz w:val="22"/>
          <w:szCs w:val="22"/>
        </w:rPr>
      </w:pPr>
    </w:p>
    <w:p w14:paraId="3A7F0890" w14:textId="77777777" w:rsidR="001E6524" w:rsidRPr="00307AD8" w:rsidRDefault="001E6524" w:rsidP="00244034">
      <w:pPr>
        <w:widowControl w:val="0"/>
        <w:suppressAutoHyphens/>
        <w:spacing w:line="340" w:lineRule="exact"/>
        <w:rPr>
          <w:rFonts w:ascii="Arial" w:hAnsi="Arial" w:cs="Arial"/>
          <w:sz w:val="22"/>
          <w:szCs w:val="22"/>
        </w:rPr>
      </w:pPr>
      <w:r w:rsidRPr="00307AD8">
        <w:rPr>
          <w:rFonts w:ascii="Arial" w:hAnsi="Arial" w:cs="Arial"/>
          <w:i/>
          <w:iCs/>
          <w:sz w:val="22"/>
          <w:szCs w:val="22"/>
        </w:rPr>
        <w:t>n</w:t>
      </w:r>
      <w:r w:rsidRPr="00307AD8">
        <w:rPr>
          <w:rFonts w:ascii="Arial" w:hAnsi="Arial" w:cs="Arial"/>
          <w:sz w:val="22"/>
          <w:szCs w:val="22"/>
        </w:rPr>
        <w:t xml:space="preserve"> = número total de eventos de pagamento a serem realizados das Debêntures</w:t>
      </w:r>
      <w:r w:rsidR="00623FBE" w:rsidRPr="00307AD8">
        <w:rPr>
          <w:rFonts w:ascii="Arial" w:hAnsi="Arial" w:cs="Arial"/>
          <w:sz w:val="22"/>
          <w:szCs w:val="22"/>
        </w:rPr>
        <w:t xml:space="preserve"> da Primeira Série</w:t>
      </w:r>
      <w:r w:rsidRPr="00307AD8">
        <w:rPr>
          <w:rFonts w:ascii="Arial" w:hAnsi="Arial" w:cs="Arial"/>
          <w:sz w:val="22"/>
          <w:szCs w:val="22"/>
        </w:rPr>
        <w:t>, sendo “n” um número inteiro;</w:t>
      </w:r>
    </w:p>
    <w:p w14:paraId="367852DB" w14:textId="77777777" w:rsidR="001E6524" w:rsidRPr="00307AD8" w:rsidRDefault="001E6524" w:rsidP="00244034">
      <w:pPr>
        <w:widowControl w:val="0"/>
        <w:suppressAutoHyphens/>
        <w:spacing w:line="340" w:lineRule="exact"/>
        <w:rPr>
          <w:rFonts w:ascii="Arial" w:hAnsi="Arial" w:cs="Arial"/>
          <w:sz w:val="22"/>
          <w:szCs w:val="22"/>
        </w:rPr>
      </w:pPr>
    </w:p>
    <w:p w14:paraId="410F6D88" w14:textId="77777777" w:rsidR="001E6524" w:rsidRPr="00307AD8" w:rsidRDefault="001E6524" w:rsidP="00244034">
      <w:pPr>
        <w:widowControl w:val="0"/>
        <w:suppressAutoHyphens/>
        <w:spacing w:line="340" w:lineRule="exact"/>
        <w:rPr>
          <w:rFonts w:ascii="Arial" w:hAnsi="Arial" w:cs="Arial"/>
          <w:sz w:val="22"/>
          <w:szCs w:val="22"/>
        </w:rPr>
      </w:pPr>
      <w:r w:rsidRPr="00307AD8">
        <w:rPr>
          <w:rFonts w:ascii="Arial" w:hAnsi="Arial" w:cs="Arial"/>
          <w:i/>
          <w:iCs/>
          <w:sz w:val="22"/>
          <w:szCs w:val="22"/>
        </w:rPr>
        <w:t>nk</w:t>
      </w:r>
      <w:r w:rsidRPr="00307AD8">
        <w:rPr>
          <w:rFonts w:ascii="Arial" w:hAnsi="Arial" w:cs="Arial"/>
          <w:sz w:val="22"/>
          <w:szCs w:val="22"/>
        </w:rPr>
        <w:t xml:space="preserve"> = número de Dias Úteis entre a data do Resgate Antecipado Facultativo e a data de vencimento programada de cada parcela “k” vincenda;</w:t>
      </w:r>
    </w:p>
    <w:p w14:paraId="07E9C94F" w14:textId="77777777" w:rsidR="001E6524" w:rsidRPr="00307AD8" w:rsidRDefault="001E6524" w:rsidP="00244034">
      <w:pPr>
        <w:widowControl w:val="0"/>
        <w:suppressAutoHyphens/>
        <w:spacing w:line="340" w:lineRule="exact"/>
        <w:rPr>
          <w:rFonts w:ascii="Arial" w:hAnsi="Arial" w:cs="Arial"/>
          <w:sz w:val="22"/>
          <w:szCs w:val="22"/>
        </w:rPr>
      </w:pPr>
    </w:p>
    <w:p w14:paraId="2EDC9971" w14:textId="77777777" w:rsidR="001E6524" w:rsidRPr="00307AD8" w:rsidRDefault="001E6524" w:rsidP="00244034">
      <w:pPr>
        <w:widowControl w:val="0"/>
        <w:suppressAutoHyphens/>
        <w:spacing w:line="340" w:lineRule="exact"/>
        <w:rPr>
          <w:rFonts w:ascii="Arial" w:hAnsi="Arial" w:cs="Arial"/>
          <w:sz w:val="22"/>
          <w:szCs w:val="22"/>
        </w:rPr>
      </w:pPr>
      <w:r w:rsidRPr="00307AD8">
        <w:rPr>
          <w:rFonts w:ascii="Arial" w:hAnsi="Arial" w:cs="Arial"/>
          <w:i/>
          <w:iCs/>
          <w:sz w:val="22"/>
          <w:szCs w:val="22"/>
        </w:rPr>
        <w:t>FVPk</w:t>
      </w:r>
      <w:r w:rsidRPr="00307AD8">
        <w:rPr>
          <w:rFonts w:ascii="Arial" w:hAnsi="Arial" w:cs="Arial"/>
          <w:sz w:val="22"/>
          <w:szCs w:val="22"/>
        </w:rPr>
        <w:t xml:space="preserve"> = fator de valor presente, apurado conforme fórmula a seguir, calculado com 9 (nove) casas decimais, com arredondamento:</w:t>
      </w:r>
    </w:p>
    <w:p w14:paraId="5FF7514D" w14:textId="77777777" w:rsidR="00623FBE" w:rsidRPr="00307AD8" w:rsidRDefault="00623FBE" w:rsidP="001E6524">
      <w:pPr>
        <w:widowControl w:val="0"/>
        <w:suppressAutoHyphens/>
        <w:spacing w:line="340" w:lineRule="exact"/>
        <w:rPr>
          <w:rFonts w:ascii="Arial" w:hAnsi="Arial" w:cs="Arial"/>
          <w:i/>
          <w:iCs/>
          <w:sz w:val="22"/>
          <w:szCs w:val="22"/>
        </w:rPr>
      </w:pPr>
    </w:p>
    <w:p w14:paraId="2DF6DB3A" w14:textId="77777777" w:rsidR="001E6524" w:rsidRDefault="001E6524" w:rsidP="00244034">
      <w:pPr>
        <w:widowControl w:val="0"/>
        <w:suppressAutoHyphens/>
        <w:spacing w:line="340" w:lineRule="exact"/>
        <w:jc w:val="center"/>
        <w:rPr>
          <w:rFonts w:ascii="Arial" w:hAnsi="Arial" w:cs="Arial"/>
          <w:i/>
          <w:iCs/>
          <w:sz w:val="22"/>
          <w:szCs w:val="22"/>
        </w:rPr>
      </w:pPr>
      <w:r w:rsidRPr="00307AD8">
        <w:rPr>
          <w:rFonts w:ascii="Arial" w:hAnsi="Arial" w:cs="Arial"/>
          <w:i/>
          <w:iCs/>
          <w:sz w:val="22"/>
          <w:szCs w:val="22"/>
        </w:rPr>
        <w:t>[(1+NTNB)^(nk/252)]</w:t>
      </w:r>
    </w:p>
    <w:p w14:paraId="72451B41" w14:textId="77777777" w:rsidR="0065103A" w:rsidRPr="00307AD8" w:rsidRDefault="0065103A" w:rsidP="00244034">
      <w:pPr>
        <w:widowControl w:val="0"/>
        <w:suppressAutoHyphens/>
        <w:spacing w:line="340" w:lineRule="exact"/>
        <w:jc w:val="center"/>
        <w:rPr>
          <w:rFonts w:ascii="Arial" w:hAnsi="Arial" w:cs="Arial"/>
          <w:sz w:val="22"/>
          <w:szCs w:val="22"/>
        </w:rPr>
      </w:pPr>
    </w:p>
    <w:p w14:paraId="60338EFD" w14:textId="3850BE7D" w:rsidR="00623FBE" w:rsidRPr="00307AD8" w:rsidRDefault="00623FBE" w:rsidP="00623FBE">
      <w:pPr>
        <w:widowControl w:val="0"/>
        <w:suppressAutoHyphens/>
        <w:spacing w:line="340" w:lineRule="exact"/>
        <w:rPr>
          <w:rFonts w:ascii="Arial" w:hAnsi="Arial" w:cs="Arial"/>
          <w:sz w:val="22"/>
          <w:szCs w:val="22"/>
        </w:rPr>
      </w:pPr>
      <w:r w:rsidRPr="00307AD8">
        <w:rPr>
          <w:rFonts w:ascii="Arial" w:hAnsi="Arial" w:cs="Arial"/>
          <w:b/>
          <w:sz w:val="22"/>
          <w:szCs w:val="22"/>
        </w:rPr>
        <w:t>4.14.1.2.</w:t>
      </w:r>
      <w:r w:rsidRPr="00307AD8">
        <w:rPr>
          <w:rFonts w:ascii="Arial" w:hAnsi="Arial" w:cs="Arial"/>
          <w:sz w:val="22"/>
          <w:szCs w:val="22"/>
        </w:rPr>
        <w:tab/>
        <w:t xml:space="preserve">No caso de Resgate Antecipado Facultativo das Debêntures da Segunda Série, o valor a ser pago pela Emissora em relação a cada uma das Debêntures da Segunda Série será equivalente: </w:t>
      </w:r>
      <w:r w:rsidRPr="00307AD8">
        <w:rPr>
          <w:rFonts w:ascii="Arial" w:hAnsi="Arial" w:cs="Arial"/>
          <w:b/>
          <w:bCs/>
          <w:sz w:val="22"/>
          <w:szCs w:val="22"/>
        </w:rPr>
        <w:t>(a)</w:t>
      </w:r>
      <w:r w:rsidRPr="00307AD8">
        <w:rPr>
          <w:rFonts w:ascii="Arial" w:hAnsi="Arial" w:cs="Arial"/>
          <w:sz w:val="22"/>
          <w:szCs w:val="22"/>
        </w:rPr>
        <w:t xml:space="preserve"> ao Valor Nominal Unitário ou saldo do Valor Nominal Unitário das Debêntures da Segunda Série, conforme o caso, acrescido; </w:t>
      </w:r>
      <w:r w:rsidRPr="00307AD8">
        <w:rPr>
          <w:rFonts w:ascii="Arial" w:hAnsi="Arial" w:cs="Arial"/>
          <w:b/>
          <w:bCs/>
          <w:sz w:val="22"/>
          <w:szCs w:val="22"/>
        </w:rPr>
        <w:t>(b)</w:t>
      </w:r>
      <w:r w:rsidRPr="00307AD8">
        <w:rPr>
          <w:rFonts w:ascii="Arial" w:hAnsi="Arial" w:cs="Arial"/>
          <w:sz w:val="22"/>
          <w:szCs w:val="22"/>
        </w:rPr>
        <w:t xml:space="preserve"> da Remuneração da Segunda Série, calculada </w:t>
      </w:r>
      <w:r w:rsidRPr="00307AD8">
        <w:rPr>
          <w:rFonts w:ascii="Arial" w:hAnsi="Arial" w:cs="Arial"/>
          <w:i/>
          <w:iCs/>
          <w:sz w:val="22"/>
          <w:szCs w:val="22"/>
        </w:rPr>
        <w:t>pro rata temporis</w:t>
      </w:r>
      <w:r w:rsidRPr="00307AD8">
        <w:rPr>
          <w:rFonts w:ascii="Arial" w:hAnsi="Arial" w:cs="Arial"/>
          <w:sz w:val="22"/>
          <w:szCs w:val="22"/>
        </w:rPr>
        <w:t xml:space="preserve">, desde a primeira Data de Integralização das Debêntures da Segunda Série ou da Data de Pagamento da </w:t>
      </w:r>
      <w:r w:rsidRPr="009B5493">
        <w:rPr>
          <w:rFonts w:ascii="Arial" w:hAnsi="Arial" w:cs="Arial"/>
          <w:sz w:val="22"/>
          <w:szCs w:val="22"/>
        </w:rPr>
        <w:t xml:space="preserve">Remuneração imediatamente anterior, conforme o caso, até a data do efetivo pagamento do Resgate Antecipado Facultativo; e </w:t>
      </w:r>
      <w:r w:rsidRPr="009B5493">
        <w:rPr>
          <w:rFonts w:ascii="Arial" w:hAnsi="Arial" w:cs="Arial"/>
          <w:b/>
          <w:bCs/>
          <w:sz w:val="22"/>
          <w:szCs w:val="22"/>
        </w:rPr>
        <w:t>(c)</w:t>
      </w:r>
      <w:r w:rsidRPr="009B5493">
        <w:rPr>
          <w:rFonts w:ascii="Arial" w:hAnsi="Arial" w:cs="Arial"/>
          <w:sz w:val="22"/>
          <w:szCs w:val="22"/>
        </w:rPr>
        <w:t xml:space="preserve"> de prêmio pelo Resgate Antecipado Facultativo correspondente a </w:t>
      </w:r>
      <w:r w:rsidRPr="00AB7489">
        <w:rPr>
          <w:rFonts w:ascii="Arial" w:hAnsi="Arial" w:cs="Arial"/>
          <w:sz w:val="22"/>
          <w:szCs w:val="22"/>
        </w:rPr>
        <w:t>1,00% (um inteiro por cento)</w:t>
      </w:r>
      <w:r w:rsidRPr="009B5493">
        <w:rPr>
          <w:rFonts w:ascii="Arial" w:hAnsi="Arial" w:cs="Arial"/>
          <w:sz w:val="22"/>
          <w:szCs w:val="22"/>
        </w:rPr>
        <w:t xml:space="preserve"> ao ano, </w:t>
      </w:r>
      <w:r w:rsidRPr="009B5493">
        <w:rPr>
          <w:rFonts w:ascii="Arial" w:hAnsi="Arial" w:cs="Arial"/>
          <w:i/>
          <w:iCs/>
          <w:sz w:val="22"/>
          <w:szCs w:val="22"/>
        </w:rPr>
        <w:t>pro rata temporis</w:t>
      </w:r>
      <w:r w:rsidRPr="009B5493">
        <w:rPr>
          <w:rFonts w:ascii="Arial" w:hAnsi="Arial" w:cs="Arial"/>
          <w:sz w:val="22"/>
          <w:szCs w:val="22"/>
        </w:rPr>
        <w:t>, base 252 (duzentos e cinquenta e dois) Dias Úteis, considerando a quantidade</w:t>
      </w:r>
      <w:r w:rsidRPr="00307AD8">
        <w:rPr>
          <w:rFonts w:ascii="Arial" w:hAnsi="Arial" w:cs="Arial"/>
          <w:sz w:val="22"/>
          <w:szCs w:val="22"/>
        </w:rPr>
        <w:t xml:space="preserve"> de Dias Úteis a transcorrer entre a data do Resgate Antecipado Facultativo e a Data de Vencimento, incidente sobre o Valor Nominal Unitário ou saldo do Valor Nominal Unitário das Debêntures da Segunda Série, conforme o caso, acrescido da Remuneração da Segunda Série calculada </w:t>
      </w:r>
      <w:r w:rsidRPr="00307AD8">
        <w:rPr>
          <w:rFonts w:ascii="Arial" w:hAnsi="Arial" w:cs="Arial"/>
          <w:i/>
          <w:iCs/>
          <w:sz w:val="22"/>
          <w:szCs w:val="22"/>
        </w:rPr>
        <w:t>pro rata temporis</w:t>
      </w:r>
      <w:r w:rsidRPr="00307AD8">
        <w:rPr>
          <w:rFonts w:ascii="Arial" w:hAnsi="Arial" w:cs="Arial"/>
          <w:sz w:val="22"/>
          <w:szCs w:val="22"/>
        </w:rPr>
        <w:t>, desde a primeira Data de Integralização das Debêntures da Segunda Série ou da Data de Pagamento da Remuneração imediatamente anterior, conforme o caso. O valor do Resgate Antecipado Facultativo, conforme descrito anteriormente, será calculado pela fórmula abaixo:</w:t>
      </w:r>
      <w:r w:rsidR="00B378CA">
        <w:rPr>
          <w:rFonts w:ascii="Arial" w:hAnsi="Arial" w:cs="Arial"/>
          <w:sz w:val="22"/>
          <w:szCs w:val="22"/>
        </w:rPr>
        <w:t xml:space="preserve"> </w:t>
      </w:r>
    </w:p>
    <w:p w14:paraId="35015BD9" w14:textId="77777777" w:rsidR="00623FBE" w:rsidRPr="00307AD8" w:rsidRDefault="00623FBE" w:rsidP="00244034">
      <w:pPr>
        <w:widowControl w:val="0"/>
        <w:suppressAutoHyphens/>
        <w:spacing w:line="340" w:lineRule="atLeast"/>
        <w:rPr>
          <w:rFonts w:ascii="Arial" w:hAnsi="Arial" w:cs="Arial"/>
          <w:sz w:val="22"/>
          <w:szCs w:val="22"/>
        </w:rPr>
      </w:pPr>
    </w:p>
    <w:p w14:paraId="102D68CE" w14:textId="77777777" w:rsidR="00623FBE" w:rsidRPr="00307AD8" w:rsidRDefault="0035057F" w:rsidP="00244034">
      <w:pPr>
        <w:widowControl w:val="0"/>
        <w:suppressAutoHyphens/>
        <w:spacing w:line="340" w:lineRule="atLeast"/>
        <w:jc w:val="center"/>
        <w:rPr>
          <w:rFonts w:ascii="Arial" w:hAnsi="Arial" w:cs="Arial"/>
          <w:sz w:val="22"/>
          <w:szCs w:val="22"/>
          <w:lang w:val="en-US"/>
        </w:rPr>
      </w:pPr>
      <w:r w:rsidRPr="00307AD8">
        <w:rPr>
          <w:rFonts w:ascii="Arial" w:hAnsi="Arial" w:cs="Arial"/>
          <w:noProof/>
          <w:sz w:val="22"/>
          <w:szCs w:val="22"/>
          <w:lang w:val="en-US"/>
        </w:rPr>
        <w:drawing>
          <wp:inline distT="0" distB="0" distL="0" distR="0" wp14:anchorId="2AF86574" wp14:editId="1658D11C">
            <wp:extent cx="1889760" cy="220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889760" cy="220980"/>
                    </a:xfrm>
                    <a:prstGeom prst="rect">
                      <a:avLst/>
                    </a:prstGeom>
                    <a:noFill/>
                    <a:ln>
                      <a:noFill/>
                    </a:ln>
                  </pic:spPr>
                </pic:pic>
              </a:graphicData>
            </a:graphic>
          </wp:inline>
        </w:drawing>
      </w:r>
    </w:p>
    <w:p w14:paraId="391A5990" w14:textId="77777777" w:rsidR="00623FBE" w:rsidRPr="00307AD8" w:rsidRDefault="00623FBE" w:rsidP="00EE2FAC">
      <w:pPr>
        <w:widowControl w:val="0"/>
        <w:suppressAutoHyphens/>
        <w:spacing w:line="340" w:lineRule="atLeast"/>
        <w:rPr>
          <w:rFonts w:ascii="Arial" w:hAnsi="Arial" w:cs="Arial"/>
          <w:sz w:val="22"/>
          <w:szCs w:val="22"/>
        </w:rPr>
      </w:pPr>
    </w:p>
    <w:p w14:paraId="42EAC207" w14:textId="77777777"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sz w:val="22"/>
          <w:szCs w:val="22"/>
        </w:rPr>
        <w:t>onde:</w:t>
      </w:r>
    </w:p>
    <w:p w14:paraId="432262C8" w14:textId="77777777" w:rsidR="00623FBE" w:rsidRPr="00307AD8" w:rsidRDefault="00623FBE" w:rsidP="00244034">
      <w:pPr>
        <w:widowControl w:val="0"/>
        <w:suppressAutoHyphens/>
        <w:spacing w:line="340" w:lineRule="atLeast"/>
        <w:rPr>
          <w:rFonts w:ascii="Arial" w:hAnsi="Arial" w:cs="Arial"/>
          <w:sz w:val="22"/>
          <w:szCs w:val="22"/>
        </w:rPr>
      </w:pPr>
    </w:p>
    <w:p w14:paraId="19345D23" w14:textId="77777777"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b/>
          <w:bCs/>
          <w:sz w:val="22"/>
          <w:szCs w:val="22"/>
        </w:rPr>
        <w:t>VRA</w:t>
      </w:r>
      <w:r w:rsidRPr="00307AD8">
        <w:rPr>
          <w:rFonts w:ascii="Arial" w:hAnsi="Arial" w:cs="Arial"/>
          <w:sz w:val="22"/>
          <w:szCs w:val="22"/>
        </w:rPr>
        <w:t xml:space="preserve"> = valor do Resgate Antecipado Facultativo;</w:t>
      </w:r>
    </w:p>
    <w:p w14:paraId="08E5D053" w14:textId="77777777" w:rsidR="00623FBE" w:rsidRPr="00307AD8" w:rsidRDefault="00623FBE" w:rsidP="00244034">
      <w:pPr>
        <w:widowControl w:val="0"/>
        <w:suppressAutoHyphens/>
        <w:spacing w:line="340" w:lineRule="atLeast"/>
        <w:rPr>
          <w:rFonts w:ascii="Arial" w:hAnsi="Arial" w:cs="Arial"/>
          <w:sz w:val="22"/>
          <w:szCs w:val="22"/>
        </w:rPr>
      </w:pPr>
    </w:p>
    <w:p w14:paraId="7375B400" w14:textId="77777777"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b/>
          <w:bCs/>
          <w:sz w:val="22"/>
          <w:szCs w:val="22"/>
        </w:rPr>
        <w:lastRenderedPageBreak/>
        <w:t>VNe</w:t>
      </w:r>
      <w:r w:rsidRPr="00307AD8">
        <w:rPr>
          <w:rFonts w:ascii="Arial" w:hAnsi="Arial" w:cs="Arial"/>
          <w:sz w:val="22"/>
          <w:szCs w:val="22"/>
        </w:rPr>
        <w:t xml:space="preserve"> = Valor Nominal Unitário ou saldo do Valor Nominal Unitário das Debêntures da Segunda Série, conforme o caso;</w:t>
      </w:r>
    </w:p>
    <w:p w14:paraId="05875884" w14:textId="77777777" w:rsidR="00623FBE" w:rsidRPr="00307AD8" w:rsidRDefault="00623FBE" w:rsidP="00244034">
      <w:pPr>
        <w:widowControl w:val="0"/>
        <w:suppressAutoHyphens/>
        <w:spacing w:line="340" w:lineRule="atLeast"/>
        <w:rPr>
          <w:rFonts w:ascii="Arial" w:hAnsi="Arial" w:cs="Arial"/>
          <w:sz w:val="22"/>
          <w:szCs w:val="22"/>
        </w:rPr>
      </w:pPr>
    </w:p>
    <w:p w14:paraId="345B84D0" w14:textId="77777777"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b/>
          <w:bCs/>
          <w:sz w:val="22"/>
          <w:szCs w:val="22"/>
        </w:rPr>
        <w:t>J</w:t>
      </w:r>
      <w:r w:rsidRPr="00307AD8">
        <w:rPr>
          <w:rFonts w:ascii="Arial" w:hAnsi="Arial" w:cs="Arial"/>
          <w:sz w:val="22"/>
          <w:szCs w:val="22"/>
        </w:rPr>
        <w:t xml:space="preserve"> = Remuneração da Segunda Série na data do Resgate Antecipado Facultativo, definido conforme Cláusula 4.9.3.1;</w:t>
      </w:r>
    </w:p>
    <w:p w14:paraId="3602F6A1" w14:textId="77777777" w:rsidR="00623FBE" w:rsidRPr="00307AD8" w:rsidRDefault="00623FBE" w:rsidP="00244034">
      <w:pPr>
        <w:widowControl w:val="0"/>
        <w:suppressAutoHyphens/>
        <w:spacing w:line="340" w:lineRule="atLeast"/>
        <w:rPr>
          <w:rFonts w:ascii="Arial" w:hAnsi="Arial" w:cs="Arial"/>
          <w:sz w:val="22"/>
          <w:szCs w:val="22"/>
        </w:rPr>
      </w:pPr>
    </w:p>
    <w:p w14:paraId="2ABC5AE0" w14:textId="3CD706B9"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b/>
          <w:bCs/>
          <w:sz w:val="22"/>
          <w:szCs w:val="22"/>
        </w:rPr>
        <w:t>P</w:t>
      </w:r>
      <w:r w:rsidRPr="00307AD8">
        <w:rPr>
          <w:rFonts w:ascii="Arial" w:hAnsi="Arial" w:cs="Arial"/>
          <w:sz w:val="22"/>
          <w:szCs w:val="22"/>
        </w:rPr>
        <w:t xml:space="preserve"> = prêmio pelo Resgate Antecipado Facultativo, </w:t>
      </w:r>
      <w:r w:rsidRPr="009B5493">
        <w:rPr>
          <w:rFonts w:ascii="Arial" w:hAnsi="Arial" w:cs="Arial"/>
          <w:sz w:val="22"/>
          <w:szCs w:val="22"/>
        </w:rPr>
        <w:t xml:space="preserve">correspondente a </w:t>
      </w:r>
      <w:r w:rsidRPr="00AB7489">
        <w:rPr>
          <w:rFonts w:ascii="Arial" w:hAnsi="Arial" w:cs="Arial"/>
          <w:sz w:val="22"/>
          <w:szCs w:val="22"/>
        </w:rPr>
        <w:t>1,00% (um por cento)</w:t>
      </w:r>
      <w:r w:rsidRPr="009B5493">
        <w:rPr>
          <w:rFonts w:ascii="Arial" w:hAnsi="Arial" w:cs="Arial"/>
          <w:sz w:val="22"/>
          <w:szCs w:val="22"/>
        </w:rPr>
        <w:t xml:space="preserve"> ao</w:t>
      </w:r>
      <w:r w:rsidRPr="00307AD8">
        <w:rPr>
          <w:rFonts w:ascii="Arial" w:hAnsi="Arial" w:cs="Arial"/>
          <w:sz w:val="22"/>
          <w:szCs w:val="22"/>
        </w:rPr>
        <w:t xml:space="preserve"> ano; e</w:t>
      </w:r>
    </w:p>
    <w:p w14:paraId="16F71BCB" w14:textId="77777777" w:rsidR="00623FBE" w:rsidRPr="00307AD8" w:rsidRDefault="00623FBE" w:rsidP="00244034">
      <w:pPr>
        <w:widowControl w:val="0"/>
        <w:suppressAutoHyphens/>
        <w:spacing w:line="340" w:lineRule="atLeast"/>
        <w:rPr>
          <w:rFonts w:ascii="Arial" w:hAnsi="Arial" w:cs="Arial"/>
          <w:sz w:val="22"/>
          <w:szCs w:val="22"/>
        </w:rPr>
      </w:pPr>
    </w:p>
    <w:p w14:paraId="20F1FB1D" w14:textId="77777777" w:rsidR="00623FBE" w:rsidRPr="00307AD8" w:rsidRDefault="00623FBE" w:rsidP="00244034">
      <w:pPr>
        <w:widowControl w:val="0"/>
        <w:suppressAutoHyphens/>
        <w:spacing w:line="340" w:lineRule="atLeast"/>
        <w:rPr>
          <w:rFonts w:ascii="Arial" w:hAnsi="Arial" w:cs="Arial"/>
          <w:sz w:val="22"/>
          <w:szCs w:val="22"/>
        </w:rPr>
      </w:pPr>
      <w:r w:rsidRPr="00307AD8">
        <w:rPr>
          <w:rFonts w:ascii="Arial" w:hAnsi="Arial" w:cs="Arial"/>
          <w:b/>
          <w:bCs/>
          <w:sz w:val="22"/>
          <w:szCs w:val="22"/>
        </w:rPr>
        <w:t>Pr</w:t>
      </w:r>
      <w:r w:rsidRPr="00307AD8">
        <w:rPr>
          <w:rFonts w:ascii="Arial" w:hAnsi="Arial" w:cs="Arial"/>
          <w:sz w:val="22"/>
          <w:szCs w:val="22"/>
        </w:rPr>
        <w:t xml:space="preserve"> = número de Dias Úteis a transcorrer entre a data do Resgate Antecipado Facultativo (inclusive) e a Data de Vencimento (exclusive).</w:t>
      </w:r>
    </w:p>
    <w:p w14:paraId="7E3B3C22" w14:textId="77777777" w:rsidR="007B629E" w:rsidRPr="00307AD8" w:rsidRDefault="007B629E">
      <w:pPr>
        <w:widowControl w:val="0"/>
        <w:suppressAutoHyphens/>
        <w:spacing w:line="340" w:lineRule="exact"/>
        <w:rPr>
          <w:rFonts w:ascii="Arial" w:hAnsi="Arial" w:cs="Arial"/>
          <w:sz w:val="22"/>
          <w:szCs w:val="22"/>
        </w:rPr>
      </w:pPr>
    </w:p>
    <w:p w14:paraId="417ED1D2"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1.3</w:t>
      </w:r>
      <w:r w:rsidRPr="00307AD8">
        <w:rPr>
          <w:rFonts w:ascii="Arial" w:hAnsi="Arial" w:cs="Arial"/>
          <w:b/>
          <w:sz w:val="22"/>
          <w:szCs w:val="22"/>
        </w:rPr>
        <w:t>.</w:t>
      </w:r>
      <w:r w:rsidRPr="00307AD8">
        <w:rPr>
          <w:rFonts w:ascii="Arial" w:hAnsi="Arial" w:cs="Arial"/>
          <w:sz w:val="22"/>
          <w:szCs w:val="22"/>
        </w:rPr>
        <w:tab/>
        <w:t>A Emissora realizará o Resgate Antecipado Facultativo por meio de envio de comunicado à Securitizadora, com cópia para o Agente Fiduciário dos CRA (“</w:t>
      </w:r>
      <w:r w:rsidRPr="00307AD8">
        <w:rPr>
          <w:rFonts w:ascii="Arial" w:hAnsi="Arial" w:cs="Arial"/>
          <w:sz w:val="22"/>
          <w:szCs w:val="22"/>
          <w:u w:val="single"/>
        </w:rPr>
        <w:t>Comunicação de Resgate Antecipado Facultativo</w:t>
      </w:r>
      <w:r w:rsidRPr="00307AD8">
        <w:rPr>
          <w:rFonts w:ascii="Arial" w:hAnsi="Arial" w:cs="Arial"/>
          <w:sz w:val="22"/>
          <w:szCs w:val="22"/>
        </w:rPr>
        <w:t xml:space="preserve">”), o qual deverá conter: (a) </w:t>
      </w:r>
      <w:r w:rsidR="00AA15F1" w:rsidRPr="00307AD8">
        <w:rPr>
          <w:rFonts w:ascii="Arial" w:hAnsi="Arial" w:cs="Arial"/>
          <w:sz w:val="22"/>
          <w:szCs w:val="22"/>
        </w:rPr>
        <w:t xml:space="preserve">a indicação de qual(is) série(s) serão objeto do Resgate Antecipado Facultativo; (b) </w:t>
      </w:r>
      <w:r w:rsidRPr="00307AD8">
        <w:rPr>
          <w:rFonts w:ascii="Arial" w:hAnsi="Arial" w:cs="Arial"/>
          <w:sz w:val="22"/>
          <w:szCs w:val="22"/>
        </w:rPr>
        <w:t>a data efetiva para o resgate antecipado e o pagamento das Debêntures, que deverá ocorrer no prazo de, no mínimo, 5 (cinco) Dias Úteis contados da data da Comunicação de Resgate Antecipado Facultativo; e (</w:t>
      </w:r>
      <w:r w:rsidR="00AA15F1" w:rsidRPr="00307AD8">
        <w:rPr>
          <w:rFonts w:ascii="Arial" w:hAnsi="Arial" w:cs="Arial"/>
          <w:sz w:val="22"/>
          <w:szCs w:val="22"/>
        </w:rPr>
        <w:t>c</w:t>
      </w:r>
      <w:r w:rsidRPr="00307AD8">
        <w:rPr>
          <w:rFonts w:ascii="Arial" w:hAnsi="Arial" w:cs="Arial"/>
          <w:sz w:val="22"/>
          <w:szCs w:val="22"/>
        </w:rPr>
        <w:t>) demais informações necessárias para a operacionalização do resgate das Debêntures no âmbito do Resgate Antecipado Facultativo, bem como de quaisquer valores eventualmente devidos pela Emissora, incluindo despesas, nos termos desta Escritura de Emissão.</w:t>
      </w:r>
    </w:p>
    <w:p w14:paraId="39444DAA" w14:textId="77777777" w:rsidR="007B629E" w:rsidRPr="00307AD8" w:rsidRDefault="007B629E">
      <w:pPr>
        <w:widowControl w:val="0"/>
        <w:suppressAutoHyphens/>
        <w:spacing w:line="340" w:lineRule="exact"/>
        <w:rPr>
          <w:rFonts w:ascii="Arial" w:hAnsi="Arial" w:cs="Arial"/>
          <w:sz w:val="22"/>
          <w:szCs w:val="22"/>
        </w:rPr>
      </w:pPr>
    </w:p>
    <w:p w14:paraId="0C644D93"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1.4</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 xml:space="preserve">Uma vez exercida pela Emissora a opção do Resgate Antecipado Facultativo, tal resgate tornar-se-á obrigatório para a Securitizadora. </w:t>
      </w:r>
    </w:p>
    <w:p w14:paraId="7F00B992" w14:textId="77777777" w:rsidR="007B629E" w:rsidRPr="00307AD8" w:rsidRDefault="007B629E">
      <w:pPr>
        <w:widowControl w:val="0"/>
        <w:suppressAutoHyphens/>
        <w:spacing w:line="340" w:lineRule="exact"/>
        <w:rPr>
          <w:rFonts w:ascii="Arial" w:hAnsi="Arial" w:cs="Arial"/>
          <w:sz w:val="22"/>
          <w:szCs w:val="22"/>
        </w:rPr>
      </w:pPr>
    </w:p>
    <w:p w14:paraId="59DC0695"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w:t>
      </w:r>
      <w:r w:rsidRPr="00307AD8">
        <w:rPr>
          <w:rFonts w:ascii="Arial" w:hAnsi="Arial" w:cs="Arial"/>
          <w:b/>
          <w:sz w:val="22"/>
          <w:szCs w:val="22"/>
        </w:rPr>
        <w:t>.</w:t>
      </w:r>
      <w:r w:rsidRPr="00307AD8">
        <w:rPr>
          <w:rFonts w:ascii="Arial" w:hAnsi="Arial" w:cs="Arial"/>
          <w:sz w:val="22"/>
          <w:szCs w:val="22"/>
        </w:rPr>
        <w:tab/>
      </w:r>
      <w:r w:rsidR="00AA15F1" w:rsidRPr="00307AD8">
        <w:rPr>
          <w:rFonts w:ascii="Arial" w:hAnsi="Arial" w:cs="Arial"/>
          <w:b/>
          <w:sz w:val="22"/>
          <w:szCs w:val="22"/>
        </w:rPr>
        <w:t>Oferta de Resgate Antecipado.</w:t>
      </w:r>
      <w:r w:rsidR="00AA15F1" w:rsidRPr="00307AD8">
        <w:rPr>
          <w:rFonts w:ascii="Arial" w:hAnsi="Arial" w:cs="Arial"/>
          <w:sz w:val="22"/>
          <w:szCs w:val="22"/>
        </w:rPr>
        <w:t xml:space="preserve"> </w:t>
      </w:r>
      <w:r w:rsidRPr="00307AD8">
        <w:rPr>
          <w:rFonts w:ascii="Arial" w:hAnsi="Arial" w:cs="Arial"/>
          <w:sz w:val="22"/>
          <w:szCs w:val="22"/>
        </w:rPr>
        <w:t>A Emissora poderá, a seu exclusivo critério, realizar oferta de resgate antecipado total das Debêntures</w:t>
      </w:r>
      <w:r w:rsidR="00AA15F1" w:rsidRPr="00307AD8">
        <w:rPr>
          <w:rFonts w:ascii="Arial" w:hAnsi="Arial" w:cs="Arial"/>
          <w:sz w:val="22"/>
          <w:szCs w:val="22"/>
        </w:rPr>
        <w:t xml:space="preserve"> da Primeira Série e/ou das Debêntures da Segunda Série</w:t>
      </w:r>
      <w:r w:rsidRPr="00307AD8">
        <w:rPr>
          <w:rFonts w:ascii="Arial" w:hAnsi="Arial" w:cs="Arial"/>
          <w:sz w:val="22"/>
          <w:szCs w:val="22"/>
        </w:rPr>
        <w:t>, que poderá ser realizada na periodicidade máxima de 1 (uma) vez a cada trimestre, endereçada à Securitizadora e ao Agente Fiduciário dos CRA, podendo a Securitizadora aceitar ou não o resgate das Debêntures por ela detidas, de acordo com deliberação tomada em Assembleia Geral de Titulares de CRA, convocada nos termos do Termo de Securitização (“</w:t>
      </w:r>
      <w:r w:rsidRPr="00307AD8">
        <w:rPr>
          <w:rFonts w:ascii="Arial" w:hAnsi="Arial" w:cs="Arial"/>
          <w:sz w:val="22"/>
          <w:szCs w:val="22"/>
          <w:u w:val="single"/>
        </w:rPr>
        <w:t>Oferta de Resgate Antecipado</w:t>
      </w:r>
      <w:r w:rsidRPr="00307AD8">
        <w:rPr>
          <w:rFonts w:ascii="Arial" w:hAnsi="Arial" w:cs="Arial"/>
          <w:sz w:val="22"/>
          <w:szCs w:val="22"/>
        </w:rPr>
        <w:t>”).</w:t>
      </w:r>
    </w:p>
    <w:p w14:paraId="68F5555F" w14:textId="77777777" w:rsidR="007B629E" w:rsidRPr="00307AD8" w:rsidRDefault="007B629E">
      <w:pPr>
        <w:widowControl w:val="0"/>
        <w:suppressAutoHyphens/>
        <w:spacing w:line="340" w:lineRule="exact"/>
        <w:rPr>
          <w:rFonts w:ascii="Arial" w:hAnsi="Arial" w:cs="Arial"/>
          <w:sz w:val="22"/>
          <w:szCs w:val="22"/>
        </w:rPr>
      </w:pPr>
    </w:p>
    <w:p w14:paraId="26D91626"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2.1</w:t>
      </w:r>
      <w:r w:rsidRPr="00307AD8">
        <w:rPr>
          <w:rFonts w:ascii="Arial" w:hAnsi="Arial" w:cs="Arial"/>
          <w:b/>
          <w:sz w:val="22"/>
          <w:szCs w:val="22"/>
        </w:rPr>
        <w:t>.</w:t>
      </w:r>
      <w:r w:rsidRPr="00307AD8">
        <w:rPr>
          <w:rFonts w:ascii="Arial" w:hAnsi="Arial" w:cs="Arial"/>
          <w:sz w:val="22"/>
          <w:szCs w:val="22"/>
        </w:rPr>
        <w:tab/>
        <w:t>Para realizar a Oferta de Resgate Antecipado, a Emissora deverá notificar, por escrito, a Securitizadora e o Agente Fiduciário dos CRA, informando que deseja realizar o resgate antecipado das Debêntures</w:t>
      </w:r>
      <w:r w:rsidR="00AA15F1" w:rsidRPr="00307AD8">
        <w:rPr>
          <w:rFonts w:ascii="Arial" w:hAnsi="Arial" w:cs="Arial"/>
          <w:sz w:val="22"/>
          <w:szCs w:val="22"/>
        </w:rPr>
        <w:t xml:space="preserve"> da Primeira Série e/ou das Debêntures da Segunda Série</w:t>
      </w:r>
      <w:r w:rsidRPr="00307AD8">
        <w:rPr>
          <w:rFonts w:ascii="Arial" w:hAnsi="Arial" w:cs="Arial"/>
          <w:sz w:val="22"/>
          <w:szCs w:val="22"/>
        </w:rPr>
        <w:t xml:space="preserve">, cuja </w:t>
      </w:r>
      <w:r w:rsidRPr="00307AD8">
        <w:rPr>
          <w:rFonts w:ascii="Arial" w:hAnsi="Arial" w:cs="Arial"/>
          <w:sz w:val="22"/>
          <w:szCs w:val="22"/>
        </w:rPr>
        <w:lastRenderedPageBreak/>
        <w:t>comunicação deverá conter, no mínimo (“</w:t>
      </w:r>
      <w:r w:rsidRPr="00307AD8">
        <w:rPr>
          <w:rFonts w:ascii="Arial" w:hAnsi="Arial" w:cs="Arial"/>
          <w:sz w:val="22"/>
          <w:szCs w:val="22"/>
          <w:u w:val="single"/>
        </w:rPr>
        <w:t>Notificação de Resgate</w:t>
      </w:r>
      <w:r w:rsidRPr="00307AD8">
        <w:rPr>
          <w:rFonts w:ascii="Arial" w:hAnsi="Arial" w:cs="Arial"/>
          <w:sz w:val="22"/>
          <w:szCs w:val="22"/>
        </w:rPr>
        <w:t xml:space="preserve">”): </w:t>
      </w:r>
    </w:p>
    <w:p w14:paraId="71337436" w14:textId="77777777" w:rsidR="007B629E" w:rsidRPr="00307AD8" w:rsidRDefault="007B629E">
      <w:pPr>
        <w:widowControl w:val="0"/>
        <w:suppressAutoHyphens/>
        <w:spacing w:line="340" w:lineRule="exact"/>
        <w:rPr>
          <w:rFonts w:ascii="Arial" w:hAnsi="Arial" w:cs="Arial"/>
          <w:sz w:val="22"/>
          <w:szCs w:val="22"/>
        </w:rPr>
      </w:pPr>
    </w:p>
    <w:p w14:paraId="5DFE3599" w14:textId="77777777" w:rsidR="00AA15F1"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w:t>
      </w:r>
      <w:r w:rsidRPr="00307AD8">
        <w:rPr>
          <w:rFonts w:ascii="Arial" w:hAnsi="Arial" w:cs="Arial"/>
          <w:sz w:val="22"/>
          <w:szCs w:val="22"/>
        </w:rPr>
        <w:tab/>
      </w:r>
      <w:r w:rsidR="00AA15F1" w:rsidRPr="00307AD8">
        <w:rPr>
          <w:rFonts w:ascii="Arial" w:hAnsi="Arial" w:cs="Arial"/>
          <w:sz w:val="22"/>
          <w:szCs w:val="22"/>
        </w:rPr>
        <w:t xml:space="preserve">a indicação de qual(is) série(s) serão objeto da Oferta de Resgate Antecipado; </w:t>
      </w:r>
    </w:p>
    <w:p w14:paraId="7C5B23B1" w14:textId="77777777" w:rsidR="00AA15F1" w:rsidRPr="00307AD8" w:rsidRDefault="00AA15F1">
      <w:pPr>
        <w:widowControl w:val="0"/>
        <w:suppressAutoHyphens/>
        <w:spacing w:line="340" w:lineRule="exact"/>
        <w:ind w:left="709" w:hanging="709"/>
        <w:rPr>
          <w:rFonts w:ascii="Arial" w:hAnsi="Arial" w:cs="Arial"/>
          <w:sz w:val="22"/>
          <w:szCs w:val="22"/>
        </w:rPr>
      </w:pPr>
    </w:p>
    <w:p w14:paraId="4F7539D5" w14:textId="77777777" w:rsidR="007B629E" w:rsidRPr="00307AD8" w:rsidRDefault="00AA15F1">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(ii)</w:t>
      </w:r>
      <w:r w:rsidRPr="00307AD8">
        <w:rPr>
          <w:rFonts w:ascii="Arial" w:hAnsi="Arial" w:cs="Arial"/>
          <w:sz w:val="22"/>
          <w:szCs w:val="22"/>
        </w:rPr>
        <w:tab/>
      </w:r>
      <w:r w:rsidR="007B629E" w:rsidRPr="00307AD8">
        <w:rPr>
          <w:rFonts w:ascii="Arial" w:hAnsi="Arial" w:cs="Arial"/>
          <w:sz w:val="22"/>
          <w:szCs w:val="22"/>
        </w:rPr>
        <w:t xml:space="preserve">o valor proposto para o resgate antecipado das Debêntures, que deverá abranger o </w:t>
      </w:r>
      <w:r w:rsidRPr="00307AD8">
        <w:rPr>
          <w:rFonts w:ascii="Arial" w:hAnsi="Arial" w:cs="Arial"/>
          <w:sz w:val="22"/>
          <w:szCs w:val="22"/>
        </w:rPr>
        <w:t xml:space="preserve">Valor Nominal Unitário Atualizado das Debêntures da Primeira Série ou o </w:t>
      </w:r>
      <w:r w:rsidR="007B629E" w:rsidRPr="00307AD8">
        <w:rPr>
          <w:rFonts w:ascii="Arial" w:hAnsi="Arial" w:cs="Arial"/>
          <w:sz w:val="22"/>
          <w:szCs w:val="22"/>
        </w:rPr>
        <w:t>saldo do Valor Nominal Unitário</w:t>
      </w:r>
      <w:r w:rsidRPr="00307AD8">
        <w:rPr>
          <w:rFonts w:ascii="Arial" w:hAnsi="Arial" w:cs="Arial"/>
          <w:sz w:val="22"/>
          <w:szCs w:val="22"/>
        </w:rPr>
        <w:t xml:space="preserve"> das Debêntures da Segunda Série</w:t>
      </w:r>
      <w:r w:rsidR="007B629E" w:rsidRPr="00307AD8">
        <w:rPr>
          <w:rFonts w:ascii="Arial" w:hAnsi="Arial" w:cs="Arial"/>
          <w:sz w:val="22"/>
          <w:szCs w:val="22"/>
        </w:rPr>
        <w:t xml:space="preserve">, acrescido </w:t>
      </w:r>
      <w:r w:rsidR="007B629E" w:rsidRPr="00307AD8">
        <w:rPr>
          <w:rFonts w:ascii="Arial" w:hAnsi="Arial" w:cs="Arial"/>
          <w:b/>
          <w:sz w:val="22"/>
          <w:szCs w:val="22"/>
        </w:rPr>
        <w:t>(a)</w:t>
      </w:r>
      <w:r w:rsidR="007B629E" w:rsidRPr="00307AD8">
        <w:rPr>
          <w:rFonts w:ascii="Arial" w:hAnsi="Arial" w:cs="Arial"/>
          <w:sz w:val="22"/>
          <w:szCs w:val="22"/>
        </w:rPr>
        <w:t xml:space="preserve"> da Remuneração, calculad</w:t>
      </w:r>
      <w:r w:rsidRPr="00307AD8">
        <w:rPr>
          <w:rFonts w:ascii="Arial" w:hAnsi="Arial" w:cs="Arial"/>
          <w:sz w:val="22"/>
          <w:szCs w:val="22"/>
        </w:rPr>
        <w:t>a</w:t>
      </w:r>
      <w:r w:rsidR="007B629E" w:rsidRPr="00307AD8">
        <w:rPr>
          <w:rFonts w:ascii="Arial" w:hAnsi="Arial" w:cs="Arial"/>
          <w:sz w:val="22"/>
          <w:szCs w:val="22"/>
        </w:rPr>
        <w:t xml:space="preserve"> </w:t>
      </w:r>
      <w:r w:rsidR="007B629E" w:rsidRPr="00307AD8">
        <w:rPr>
          <w:rFonts w:ascii="Arial" w:hAnsi="Arial" w:cs="Arial"/>
          <w:i/>
          <w:sz w:val="22"/>
          <w:szCs w:val="22"/>
        </w:rPr>
        <w:t>pro rata temporis</w:t>
      </w:r>
      <w:r w:rsidR="007B629E" w:rsidRPr="00307AD8">
        <w:rPr>
          <w:rFonts w:ascii="Arial" w:hAnsi="Arial" w:cs="Arial"/>
          <w:sz w:val="22"/>
          <w:szCs w:val="22"/>
        </w:rPr>
        <w:t>, desde a primeira Data de Integralização ou da última Data de Pagamento da Remuneração das Debêntures, conforme o caso, até a data do resgate antecipado</w:t>
      </w:r>
      <w:r w:rsidR="007B629E" w:rsidRPr="00307AD8">
        <w:rPr>
          <w:rFonts w:ascii="Arial" w:hAnsi="Arial" w:cs="Arial"/>
          <w:bCs/>
          <w:sz w:val="22"/>
          <w:szCs w:val="22"/>
        </w:rPr>
        <w:t xml:space="preserve">, </w:t>
      </w:r>
      <w:r w:rsidR="007B629E" w:rsidRPr="00307AD8">
        <w:rPr>
          <w:rFonts w:ascii="Arial" w:hAnsi="Arial" w:cs="Arial"/>
          <w:b/>
          <w:sz w:val="22"/>
          <w:szCs w:val="22"/>
        </w:rPr>
        <w:t>(b)</w:t>
      </w:r>
      <w:r w:rsidR="007B629E" w:rsidRPr="00307AD8">
        <w:rPr>
          <w:rFonts w:ascii="Arial" w:hAnsi="Arial" w:cs="Arial"/>
          <w:bCs/>
          <w:sz w:val="22"/>
          <w:szCs w:val="22"/>
        </w:rPr>
        <w:t xml:space="preserve"> </w:t>
      </w:r>
      <w:r w:rsidR="007B629E" w:rsidRPr="00307AD8">
        <w:rPr>
          <w:rFonts w:ascii="Arial" w:hAnsi="Arial" w:cs="Arial"/>
          <w:sz w:val="22"/>
          <w:szCs w:val="22"/>
        </w:rPr>
        <w:t xml:space="preserve">caso sejam devidos, dos demais tributos, </w:t>
      </w:r>
      <w:r w:rsidRPr="00307AD8">
        <w:rPr>
          <w:rFonts w:ascii="Arial" w:hAnsi="Arial" w:cs="Arial"/>
          <w:sz w:val="22"/>
          <w:szCs w:val="22"/>
        </w:rPr>
        <w:t>E</w:t>
      </w:r>
      <w:r w:rsidR="007B629E" w:rsidRPr="00307AD8">
        <w:rPr>
          <w:rFonts w:ascii="Arial" w:hAnsi="Arial" w:cs="Arial"/>
          <w:sz w:val="22"/>
          <w:szCs w:val="22"/>
        </w:rPr>
        <w:t xml:space="preserve">ncargos </w:t>
      </w:r>
      <w:r w:rsidRPr="00307AD8">
        <w:rPr>
          <w:rFonts w:ascii="Arial" w:hAnsi="Arial" w:cs="Arial"/>
          <w:sz w:val="22"/>
          <w:szCs w:val="22"/>
        </w:rPr>
        <w:t>M</w:t>
      </w:r>
      <w:r w:rsidR="007B629E" w:rsidRPr="00307AD8">
        <w:rPr>
          <w:rFonts w:ascii="Arial" w:hAnsi="Arial" w:cs="Arial"/>
          <w:sz w:val="22"/>
          <w:szCs w:val="22"/>
        </w:rPr>
        <w:t xml:space="preserve">oratórios, multas, penalidades e encargos contratuais e legais previstos nesta Escritura de Emissão ou na legislação aplicável, calculados, apurados ou incorridos, conforme o caso, </w:t>
      </w:r>
      <w:r w:rsidRPr="00307AD8">
        <w:rPr>
          <w:rFonts w:ascii="Arial" w:hAnsi="Arial" w:cs="Arial"/>
          <w:sz w:val="22"/>
          <w:szCs w:val="22"/>
        </w:rPr>
        <w:t>até a data do resgate antecipado</w:t>
      </w:r>
      <w:r w:rsidR="007B629E" w:rsidRPr="00307AD8">
        <w:rPr>
          <w:rFonts w:ascii="Arial" w:hAnsi="Arial" w:cs="Arial"/>
          <w:sz w:val="22"/>
          <w:szCs w:val="22"/>
        </w:rPr>
        <w:t xml:space="preserve">, e </w:t>
      </w:r>
      <w:r w:rsidR="007B629E" w:rsidRPr="00307AD8">
        <w:rPr>
          <w:rFonts w:ascii="Arial" w:hAnsi="Arial" w:cs="Arial"/>
          <w:b/>
          <w:sz w:val="22"/>
          <w:szCs w:val="22"/>
        </w:rPr>
        <w:t>(c)</w:t>
      </w:r>
      <w:r w:rsidR="007B629E" w:rsidRPr="00307AD8">
        <w:rPr>
          <w:rFonts w:ascii="Arial" w:hAnsi="Arial" w:cs="Arial"/>
          <w:sz w:val="22"/>
          <w:szCs w:val="22"/>
        </w:rPr>
        <w:t xml:space="preserve"> de eventual prêmio de resgate antecipado oferecido pela Emissora, a seu exclusivo critério (“</w:t>
      </w:r>
      <w:r w:rsidR="007B629E" w:rsidRPr="00307AD8">
        <w:rPr>
          <w:rFonts w:ascii="Arial" w:hAnsi="Arial" w:cs="Arial"/>
          <w:sz w:val="22"/>
          <w:szCs w:val="22"/>
          <w:u w:val="single"/>
        </w:rPr>
        <w:t>Preço da Oferta de Resgate</w:t>
      </w:r>
      <w:r w:rsidR="007B629E" w:rsidRPr="00307AD8">
        <w:rPr>
          <w:rFonts w:ascii="Arial" w:hAnsi="Arial" w:cs="Arial"/>
          <w:sz w:val="22"/>
          <w:szCs w:val="22"/>
        </w:rPr>
        <w:t xml:space="preserve">”); </w:t>
      </w:r>
    </w:p>
    <w:p w14:paraId="5F387605" w14:textId="77777777" w:rsidR="007B629E" w:rsidRPr="00307AD8" w:rsidRDefault="007B629E">
      <w:pPr>
        <w:widowControl w:val="0"/>
        <w:suppressAutoHyphens/>
        <w:spacing w:line="340" w:lineRule="exact"/>
        <w:ind w:left="709" w:hanging="709"/>
        <w:rPr>
          <w:rFonts w:ascii="Arial" w:hAnsi="Arial" w:cs="Arial"/>
          <w:sz w:val="22"/>
          <w:szCs w:val="22"/>
        </w:rPr>
      </w:pPr>
    </w:p>
    <w:p w14:paraId="14148F43"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(ii)</w:t>
      </w:r>
      <w:r w:rsidRPr="00307AD8">
        <w:rPr>
          <w:rFonts w:ascii="Arial" w:hAnsi="Arial" w:cs="Arial"/>
          <w:sz w:val="22"/>
          <w:szCs w:val="22"/>
        </w:rPr>
        <w:tab/>
        <w:t>a data em que se efetivará o resgate antecipado, que não poderá exceder 60 (sessenta) dias corridos a contar da data de envio da Notificação de Resgate;</w:t>
      </w:r>
    </w:p>
    <w:p w14:paraId="73C8B0F6" w14:textId="77777777" w:rsidR="007B629E" w:rsidRPr="00307AD8" w:rsidRDefault="007B629E">
      <w:pPr>
        <w:widowControl w:val="0"/>
        <w:suppressAutoHyphens/>
        <w:spacing w:line="340" w:lineRule="exact"/>
        <w:ind w:left="709" w:hanging="709"/>
        <w:rPr>
          <w:rFonts w:ascii="Arial" w:hAnsi="Arial" w:cs="Arial"/>
          <w:sz w:val="22"/>
          <w:szCs w:val="22"/>
        </w:rPr>
      </w:pPr>
    </w:p>
    <w:p w14:paraId="7539D356"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(iii)</w:t>
      </w:r>
      <w:r w:rsidRPr="00307AD8">
        <w:rPr>
          <w:rFonts w:ascii="Arial" w:hAnsi="Arial" w:cs="Arial"/>
          <w:sz w:val="22"/>
          <w:szCs w:val="22"/>
        </w:rPr>
        <w:tab/>
        <w:t xml:space="preserve">a forma para manifestação da Securitizadora em relação à Oferta de Resgate Antecipado; </w:t>
      </w:r>
    </w:p>
    <w:p w14:paraId="466D81C1" w14:textId="77777777" w:rsidR="007B629E" w:rsidRPr="00307AD8" w:rsidRDefault="007B629E">
      <w:pPr>
        <w:widowControl w:val="0"/>
        <w:suppressAutoHyphens/>
        <w:spacing w:line="340" w:lineRule="exact"/>
        <w:ind w:left="709" w:hanging="709"/>
        <w:rPr>
          <w:rFonts w:ascii="Arial" w:hAnsi="Arial" w:cs="Arial"/>
          <w:sz w:val="22"/>
          <w:szCs w:val="22"/>
        </w:rPr>
      </w:pPr>
    </w:p>
    <w:p w14:paraId="72179829"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(iv)</w:t>
      </w:r>
      <w:r w:rsidRPr="00307AD8">
        <w:rPr>
          <w:rFonts w:ascii="Arial" w:hAnsi="Arial" w:cs="Arial"/>
          <w:sz w:val="22"/>
          <w:szCs w:val="22"/>
        </w:rPr>
        <w:tab/>
        <w:t>o montante mínimo de adesão à Oferta de Resgate Antecipado das Debêntures que constituirá condição precedente para o resgate antecipado das Debêntures (“</w:t>
      </w:r>
      <w:r w:rsidRPr="00307AD8">
        <w:rPr>
          <w:rFonts w:ascii="Arial" w:hAnsi="Arial" w:cs="Arial"/>
          <w:sz w:val="22"/>
          <w:szCs w:val="22"/>
          <w:u w:val="single"/>
        </w:rPr>
        <w:t>Montante Mínimo de Adesão</w:t>
      </w:r>
      <w:r w:rsidRPr="00307AD8">
        <w:rPr>
          <w:rFonts w:ascii="Arial" w:hAnsi="Arial" w:cs="Arial"/>
          <w:sz w:val="22"/>
          <w:szCs w:val="22"/>
        </w:rPr>
        <w:t xml:space="preserve">”); e </w:t>
      </w:r>
    </w:p>
    <w:p w14:paraId="0E354EF0" w14:textId="77777777" w:rsidR="007B629E" w:rsidRPr="00307AD8" w:rsidRDefault="007B629E">
      <w:pPr>
        <w:widowControl w:val="0"/>
        <w:suppressAutoHyphens/>
        <w:spacing w:line="340" w:lineRule="exact"/>
        <w:ind w:left="709" w:hanging="709"/>
        <w:rPr>
          <w:rFonts w:ascii="Arial" w:hAnsi="Arial" w:cs="Arial"/>
          <w:sz w:val="22"/>
          <w:szCs w:val="22"/>
        </w:rPr>
      </w:pPr>
    </w:p>
    <w:p w14:paraId="2E221259"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(v)</w:t>
      </w:r>
      <w:r w:rsidRPr="00307AD8">
        <w:rPr>
          <w:rFonts w:ascii="Arial" w:hAnsi="Arial" w:cs="Arial"/>
          <w:sz w:val="22"/>
          <w:szCs w:val="22"/>
        </w:rPr>
        <w:tab/>
        <w:t>demais informações relevantes para a realização do resgate antecipado das Debêntures.</w:t>
      </w:r>
    </w:p>
    <w:p w14:paraId="6C26ACE8" w14:textId="77777777" w:rsidR="007B629E" w:rsidRPr="00307AD8" w:rsidRDefault="007B629E">
      <w:pPr>
        <w:widowControl w:val="0"/>
        <w:suppressAutoHyphens/>
        <w:spacing w:line="340" w:lineRule="exact"/>
        <w:rPr>
          <w:rFonts w:ascii="Arial" w:hAnsi="Arial" w:cs="Arial"/>
          <w:sz w:val="22"/>
          <w:szCs w:val="22"/>
        </w:rPr>
      </w:pPr>
    </w:p>
    <w:p w14:paraId="22C4328D"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2.2</w:t>
      </w:r>
      <w:r w:rsidRPr="00307AD8">
        <w:rPr>
          <w:rFonts w:ascii="Arial" w:hAnsi="Arial" w:cs="Arial"/>
          <w:b/>
          <w:sz w:val="22"/>
          <w:szCs w:val="22"/>
        </w:rPr>
        <w:t>.</w:t>
      </w:r>
      <w:r w:rsidRPr="00307AD8">
        <w:rPr>
          <w:rFonts w:ascii="Arial" w:hAnsi="Arial" w:cs="Arial"/>
          <w:sz w:val="22"/>
          <w:szCs w:val="22"/>
        </w:rPr>
        <w:tab/>
        <w:t>A partir do recebimento da Notificação de Resgate, a Securitizadora terá 30 (trinta) dias para responder à Emissora se concorda ou não com o resgate antecipado das Debêntures, devendo refletir a manifestação dos titulares de CRA, que terão até 10 (dez) Dias Úteis contados da divulgação de edital acerca da Oferta de Resgate Antecipado dos CRA (conforme estabelecido no Termo de Securitização) para manifestar sobre a sua adesão à Oferta de Resgate Antecipado dos CRA (conforme estabelecido no Termo de Securitização), observados os prazos e procedimentos previstos no Termo de Securitização. Caso a Securitizadora não se manifeste dentro do prazo acima mencionado, seu silêncio deverá ser interpretado, para todos os fins de direito, como rejeição total da Oferta de Resgate Antecipado.</w:t>
      </w:r>
    </w:p>
    <w:p w14:paraId="5BD3FED9" w14:textId="77777777" w:rsidR="007B629E" w:rsidRPr="00307AD8" w:rsidRDefault="007B629E">
      <w:pPr>
        <w:widowControl w:val="0"/>
        <w:suppressAutoHyphens/>
        <w:spacing w:line="340" w:lineRule="exact"/>
        <w:rPr>
          <w:rFonts w:ascii="Arial" w:hAnsi="Arial" w:cs="Arial"/>
          <w:sz w:val="22"/>
          <w:szCs w:val="22"/>
        </w:rPr>
      </w:pPr>
    </w:p>
    <w:p w14:paraId="6EE4AA70"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lastRenderedPageBreak/>
        <w:t>4.14.</w:t>
      </w:r>
      <w:r w:rsidR="00AA15F1" w:rsidRPr="00307AD8">
        <w:rPr>
          <w:rFonts w:ascii="Arial" w:hAnsi="Arial" w:cs="Arial"/>
          <w:b/>
          <w:sz w:val="22"/>
          <w:szCs w:val="22"/>
        </w:rPr>
        <w:t>2.3</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Uma vez atingido o Montante Mínimo de Adesão, a quantidade de Debêntures a serem resgatadas antecipadamente pela Emissora no âmbito da Oferta de Resgate Antecipado será proporcional à quantidade de CRA cujos titulares tenham aderido à Oferta de Resgate Antecipado dos CRA (conforme estabelecido no Termo de Securitização), conforme informado pela Securitizadora à Emissora e ao Agente Fiduciário dos CRA, desconsiderando-se eventuais frações.</w:t>
      </w:r>
    </w:p>
    <w:p w14:paraId="556B8232" w14:textId="77777777" w:rsidR="007B629E" w:rsidRPr="00307AD8" w:rsidRDefault="007B629E">
      <w:pPr>
        <w:widowControl w:val="0"/>
        <w:suppressAutoHyphens/>
        <w:spacing w:line="340" w:lineRule="exact"/>
        <w:rPr>
          <w:rFonts w:ascii="Arial" w:hAnsi="Arial" w:cs="Arial"/>
          <w:sz w:val="22"/>
          <w:szCs w:val="22"/>
        </w:rPr>
      </w:pPr>
    </w:p>
    <w:p w14:paraId="186EAD94"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2.4</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Caso a Oferta de Resgate Antecipado seja aceita, o valor a ser pago pela Emissora à Securitizadora, por cada Debênture, será equivalente ao Preço da Oferta de Resgate.</w:t>
      </w:r>
    </w:p>
    <w:p w14:paraId="6905D271" w14:textId="77777777" w:rsidR="007B629E" w:rsidRPr="00307AD8" w:rsidRDefault="007B629E">
      <w:pPr>
        <w:widowControl w:val="0"/>
        <w:suppressAutoHyphens/>
        <w:spacing w:line="340" w:lineRule="exact"/>
        <w:rPr>
          <w:rFonts w:ascii="Arial" w:hAnsi="Arial" w:cs="Arial"/>
          <w:sz w:val="22"/>
          <w:szCs w:val="22"/>
        </w:rPr>
      </w:pPr>
    </w:p>
    <w:p w14:paraId="1F67246D"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2.5</w:t>
      </w:r>
      <w:r w:rsidRPr="00307AD8">
        <w:rPr>
          <w:rFonts w:ascii="Arial" w:hAnsi="Arial" w:cs="Arial"/>
          <w:b/>
          <w:sz w:val="22"/>
          <w:szCs w:val="22"/>
        </w:rPr>
        <w:t>.</w:t>
      </w:r>
      <w:r w:rsidRPr="00307AD8">
        <w:rPr>
          <w:rFonts w:ascii="Arial" w:hAnsi="Arial" w:cs="Arial"/>
          <w:sz w:val="22"/>
          <w:szCs w:val="22"/>
        </w:rPr>
        <w:tab/>
        <w:t>As Debêntures objeto da Oferta de Resgate Antecipado serão obrigatoriamente canceladas.</w:t>
      </w:r>
    </w:p>
    <w:p w14:paraId="52ED283D" w14:textId="77777777" w:rsidR="007B629E" w:rsidRPr="00307AD8" w:rsidRDefault="007B629E">
      <w:pPr>
        <w:widowControl w:val="0"/>
        <w:suppressAutoHyphens/>
        <w:spacing w:line="340" w:lineRule="exact"/>
        <w:rPr>
          <w:rFonts w:ascii="Arial" w:hAnsi="Arial" w:cs="Arial"/>
          <w:b/>
          <w:sz w:val="22"/>
          <w:szCs w:val="22"/>
        </w:rPr>
      </w:pPr>
    </w:p>
    <w:p w14:paraId="6F2D804D" w14:textId="77777777" w:rsidR="007B629E" w:rsidRPr="00307AD8" w:rsidRDefault="007B629E">
      <w:pPr>
        <w:spacing w:line="340" w:lineRule="exact"/>
        <w:ind w:right="-2"/>
        <w:contextualSpacing/>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2.6</w:t>
      </w:r>
      <w:r w:rsidRPr="00307AD8">
        <w:rPr>
          <w:rFonts w:ascii="Arial" w:hAnsi="Arial" w:cs="Arial"/>
          <w:b/>
          <w:sz w:val="22"/>
          <w:szCs w:val="22"/>
        </w:rPr>
        <w:t>.</w:t>
      </w:r>
      <w:r w:rsidRPr="00307AD8">
        <w:rPr>
          <w:rFonts w:ascii="Arial" w:hAnsi="Arial" w:cs="Arial"/>
          <w:sz w:val="22"/>
          <w:szCs w:val="22"/>
        </w:rPr>
        <w:tab/>
        <w:t xml:space="preserve">Apesar de a Oferta de Resgate Antecipado ser sempre endereçada à totalidade dos CRA, conforme descrito acima, o resgate antecipado dos CRA poderá ser parcial, na medida em que podem existir titulares de CRA que não concordem com a Oferta de Resgate Antecipado. Nesse caso, observado o Montante Mínimo de Adesão, o número de Debêntures canceladas será proporcional aos CRA cujos titulares decidirem pela adesão à Oferta de Resgate Antecipado, subsistindo, entretanto, as Debêntures que lastreiam os CRA cujos respectivos titulares recusarem a Oferta de Resgate Antecipado. </w:t>
      </w:r>
    </w:p>
    <w:p w14:paraId="3FA00980" w14:textId="77777777" w:rsidR="007B629E" w:rsidRPr="00307AD8" w:rsidRDefault="007B629E">
      <w:pPr>
        <w:widowControl w:val="0"/>
        <w:suppressAutoHyphens/>
        <w:spacing w:line="340" w:lineRule="exact"/>
        <w:rPr>
          <w:rFonts w:ascii="Arial" w:hAnsi="Arial" w:cs="Arial"/>
          <w:b/>
          <w:sz w:val="22"/>
          <w:szCs w:val="22"/>
        </w:rPr>
      </w:pPr>
    </w:p>
    <w:p w14:paraId="79995355"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2.7</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Caso o Montante Mínimo de Adesão não seja atingido, a Oferta de Resgate Antecipado será cancelada e a quantidade de Debêntures equivalente à quantidade de CRA cujos titulares tiverem aderido à Oferta de Resgate Antecipado dos CRA não será cancelada, não sendo devidos quaisquer valores pela Emissora à Securitizadora.</w:t>
      </w:r>
    </w:p>
    <w:p w14:paraId="0A1EC9EF" w14:textId="77777777" w:rsidR="007B629E" w:rsidRPr="00307AD8" w:rsidRDefault="007B629E">
      <w:pPr>
        <w:widowControl w:val="0"/>
        <w:suppressAutoHyphens/>
        <w:spacing w:line="340" w:lineRule="exact"/>
        <w:rPr>
          <w:rFonts w:ascii="Arial" w:hAnsi="Arial" w:cs="Arial"/>
          <w:sz w:val="22"/>
          <w:szCs w:val="22"/>
        </w:rPr>
      </w:pPr>
    </w:p>
    <w:p w14:paraId="5A359896" w14:textId="77777777" w:rsidR="007B629E" w:rsidRPr="00307AD8" w:rsidRDefault="007B629E">
      <w:pPr>
        <w:widowControl w:val="0"/>
        <w:numPr>
          <w:ilvl w:val="1"/>
          <w:numId w:val="71"/>
        </w:numPr>
        <w:suppressAutoHyphens/>
        <w:spacing w:line="340" w:lineRule="exact"/>
        <w:rPr>
          <w:rFonts w:ascii="Arial" w:hAnsi="Arial" w:cs="Arial"/>
          <w:b/>
          <w:sz w:val="22"/>
          <w:szCs w:val="22"/>
        </w:rPr>
      </w:pPr>
      <w:r w:rsidRPr="00307AD8">
        <w:rPr>
          <w:rFonts w:ascii="Arial" w:hAnsi="Arial" w:cs="Arial"/>
          <w:b/>
          <w:sz w:val="22"/>
          <w:szCs w:val="22"/>
        </w:rPr>
        <w:t>Vencimento Antecipado</w:t>
      </w:r>
    </w:p>
    <w:p w14:paraId="552B8643" w14:textId="77777777" w:rsidR="007B629E" w:rsidRPr="00307AD8" w:rsidRDefault="007B629E">
      <w:pPr>
        <w:widowControl w:val="0"/>
        <w:suppressAutoHyphens/>
        <w:spacing w:line="340" w:lineRule="exact"/>
        <w:rPr>
          <w:rFonts w:ascii="Arial" w:hAnsi="Arial" w:cs="Arial"/>
          <w:sz w:val="22"/>
          <w:szCs w:val="22"/>
        </w:rPr>
      </w:pPr>
    </w:p>
    <w:p w14:paraId="01CA9508" w14:textId="77777777" w:rsidR="007B629E" w:rsidRPr="00C70237"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4.15.1.</w:t>
      </w:r>
      <w:r w:rsidRPr="00307AD8">
        <w:rPr>
          <w:rFonts w:ascii="Arial" w:hAnsi="Arial" w:cs="Arial"/>
          <w:b/>
          <w:sz w:val="22"/>
          <w:szCs w:val="22"/>
        </w:rPr>
        <w:tab/>
      </w:r>
      <w:r w:rsidRPr="00307AD8">
        <w:rPr>
          <w:rFonts w:ascii="Arial" w:hAnsi="Arial" w:cs="Arial"/>
          <w:sz w:val="22"/>
          <w:szCs w:val="22"/>
          <w:u w:val="single"/>
        </w:rPr>
        <w:t>Vencimento Antecipado</w:t>
      </w:r>
      <w:r w:rsidRPr="00307AD8">
        <w:rPr>
          <w:rFonts w:ascii="Arial" w:hAnsi="Arial" w:cs="Arial"/>
          <w:sz w:val="22"/>
          <w:szCs w:val="22"/>
        </w:rPr>
        <w:t>. A dívida representada pela presente Escritura de Emissão poderá ser considerada antecipadamente vencida e desde logo exigível, na ocorrência de qualquer dos seguintes casos apontados nesta Cláusula e na Cláusula 4.15.2 abaixo, que as Partes reconhecem, desde logo, serem causa direta para aumento indevido do risco de inadimplemento das obrigações assumidas pela Emissora, tornando mais onerosa a obrigação de concessão de crédito assumida pela Securitizadora nesta Escritura de Emissão (“</w:t>
      </w:r>
      <w:r w:rsidRPr="00307AD8">
        <w:rPr>
          <w:rFonts w:ascii="Arial" w:hAnsi="Arial" w:cs="Arial"/>
          <w:sz w:val="22"/>
          <w:szCs w:val="22"/>
          <w:u w:val="single"/>
        </w:rPr>
        <w:t>Eventos de Vencimento Antecipado</w:t>
      </w:r>
      <w:r w:rsidRPr="00307AD8">
        <w:rPr>
          <w:rFonts w:ascii="Arial" w:hAnsi="Arial" w:cs="Arial"/>
          <w:sz w:val="22"/>
          <w:szCs w:val="22"/>
        </w:rPr>
        <w:t xml:space="preserve">”). São Eventos de Vencimento Antecipado automático, que independem de qualquer aviso, notificação judicial e/ou extrajudicial: </w:t>
      </w:r>
    </w:p>
    <w:p w14:paraId="53C3FB78" w14:textId="77777777" w:rsidR="007B629E" w:rsidRPr="00C70237" w:rsidRDefault="007B629E">
      <w:pPr>
        <w:widowControl w:val="0"/>
        <w:suppressAutoHyphens/>
        <w:spacing w:line="340" w:lineRule="exact"/>
        <w:rPr>
          <w:rFonts w:ascii="Arial" w:hAnsi="Arial" w:cs="Arial"/>
          <w:sz w:val="22"/>
          <w:szCs w:val="22"/>
        </w:rPr>
      </w:pPr>
    </w:p>
    <w:p w14:paraId="209300D7" w14:textId="77777777" w:rsidR="007B629E" w:rsidRPr="00C70237" w:rsidRDefault="007B629E">
      <w:pPr>
        <w:widowControl w:val="0"/>
        <w:numPr>
          <w:ilvl w:val="0"/>
          <w:numId w:val="26"/>
        </w:numPr>
        <w:tabs>
          <w:tab w:val="clear" w:pos="1080"/>
          <w:tab w:val="left" w:pos="1134"/>
        </w:tabs>
        <w:suppressAutoHyphens/>
        <w:spacing w:line="340" w:lineRule="exact"/>
        <w:ind w:left="1134" w:hanging="709"/>
        <w:rPr>
          <w:rFonts w:ascii="Arial" w:hAnsi="Arial" w:cs="Arial"/>
          <w:b/>
          <w:sz w:val="22"/>
          <w:szCs w:val="22"/>
        </w:rPr>
      </w:pPr>
      <w:r w:rsidRPr="00C70237">
        <w:rPr>
          <w:rFonts w:ascii="Arial" w:hAnsi="Arial" w:cs="Arial"/>
          <w:sz w:val="22"/>
          <w:szCs w:val="22"/>
        </w:rPr>
        <w:t>decretação de falência, pedido de falência formulado por terceiros e não elidido no prazo legal (</w:t>
      </w:r>
      <w:r w:rsidR="00A11AE1" w:rsidRPr="00C70237">
        <w:rPr>
          <w:rFonts w:ascii="Arial" w:hAnsi="Arial" w:cs="Arial"/>
          <w:sz w:val="22"/>
          <w:szCs w:val="22"/>
        </w:rPr>
        <w:t xml:space="preserve">inclusive </w:t>
      </w:r>
      <w:r w:rsidRPr="00C70237">
        <w:rPr>
          <w:rFonts w:ascii="Arial" w:hAnsi="Arial" w:cs="Arial"/>
          <w:sz w:val="22"/>
          <w:szCs w:val="22"/>
        </w:rPr>
        <w:t>mediante depósito elisivo nos termos do parágrafo único do art</w:t>
      </w:r>
      <w:r w:rsidR="00A11AE1" w:rsidRPr="00C70237">
        <w:rPr>
          <w:rFonts w:ascii="Arial" w:hAnsi="Arial" w:cs="Arial"/>
          <w:sz w:val="22"/>
          <w:szCs w:val="22"/>
        </w:rPr>
        <w:t>igo</w:t>
      </w:r>
      <w:r w:rsidRPr="00C70237">
        <w:rPr>
          <w:rFonts w:ascii="Arial" w:hAnsi="Arial" w:cs="Arial"/>
          <w:sz w:val="22"/>
          <w:szCs w:val="22"/>
        </w:rPr>
        <w:t xml:space="preserve"> 98 da </w:t>
      </w:r>
      <w:r w:rsidR="00A11AE1" w:rsidRPr="00C70237">
        <w:rPr>
          <w:rFonts w:ascii="Arial" w:hAnsi="Arial" w:cs="Arial"/>
          <w:sz w:val="22"/>
          <w:szCs w:val="22"/>
        </w:rPr>
        <w:t>L</w:t>
      </w:r>
      <w:r w:rsidRPr="00C70237">
        <w:rPr>
          <w:rFonts w:ascii="Arial" w:hAnsi="Arial" w:cs="Arial"/>
          <w:sz w:val="22"/>
          <w:szCs w:val="22"/>
        </w:rPr>
        <w:t>ei</w:t>
      </w:r>
      <w:r w:rsidR="00A11AE1" w:rsidRPr="00C70237">
        <w:rPr>
          <w:rFonts w:ascii="Arial" w:hAnsi="Arial" w:cs="Arial"/>
          <w:sz w:val="22"/>
          <w:szCs w:val="22"/>
        </w:rPr>
        <w:t xml:space="preserve"> nº</w:t>
      </w:r>
      <w:r w:rsidRPr="00C70237">
        <w:rPr>
          <w:rFonts w:ascii="Arial" w:hAnsi="Arial" w:cs="Arial"/>
          <w:sz w:val="22"/>
          <w:szCs w:val="22"/>
        </w:rPr>
        <w:t xml:space="preserve"> 11.101, de 9 de fevereiro de 2005</w:t>
      </w:r>
      <w:r w:rsidR="00A11AE1" w:rsidRPr="00C70237">
        <w:rPr>
          <w:rFonts w:ascii="Arial" w:hAnsi="Arial" w:cs="Arial"/>
          <w:sz w:val="22"/>
          <w:szCs w:val="22"/>
        </w:rPr>
        <w:t>, conforme alterada</w:t>
      </w:r>
      <w:r w:rsidRPr="00C70237">
        <w:rPr>
          <w:rFonts w:ascii="Arial" w:hAnsi="Arial" w:cs="Arial"/>
          <w:sz w:val="22"/>
          <w:szCs w:val="22"/>
        </w:rPr>
        <w:t>) ou pedido de autofalência, independentemente de sua concessão pelo juiz competente, ou ainda pedido de recuperação extrajudicial ou judicial ou submissão a qualquer credor ou classe de credores de pedido de negociação de plano de recuperação extrajudicial, independentemente de deferimento do processamento da recuperação ou de sua concessão pelo juiz competente, formulado pela Emissora ou de quaisquer controladas da Emissora que representem, em conjunto ou individualmente, 10% (dez por cento) ou mais da receita bruta consolidada ou dos ativos consolidados da Emissora, o que for maior, apurado com base nas últimas informações financeiras auditadas divulgadas pela Emissora (“</w:t>
      </w:r>
      <w:r w:rsidRPr="00C70237">
        <w:rPr>
          <w:rFonts w:ascii="Arial" w:hAnsi="Arial" w:cs="Arial"/>
          <w:sz w:val="22"/>
          <w:szCs w:val="22"/>
          <w:u w:val="single"/>
        </w:rPr>
        <w:t>Controladas Relevantes</w:t>
      </w:r>
      <w:r w:rsidRPr="00C70237">
        <w:rPr>
          <w:rFonts w:ascii="Arial" w:hAnsi="Arial" w:cs="Arial"/>
          <w:sz w:val="22"/>
          <w:szCs w:val="22"/>
        </w:rPr>
        <w:t xml:space="preserve">”), independentemente de ter sido requerida homologação judicial do referido plano; </w:t>
      </w:r>
    </w:p>
    <w:p w14:paraId="42940535" w14:textId="77777777" w:rsidR="007B629E" w:rsidRPr="00C70237" w:rsidRDefault="007B629E">
      <w:pPr>
        <w:widowControl w:val="0"/>
        <w:suppressAutoHyphens/>
        <w:spacing w:line="340" w:lineRule="exact"/>
        <w:rPr>
          <w:rFonts w:ascii="Arial" w:hAnsi="Arial" w:cs="Arial"/>
          <w:sz w:val="22"/>
          <w:szCs w:val="22"/>
        </w:rPr>
      </w:pPr>
    </w:p>
    <w:p w14:paraId="43989892" w14:textId="77777777" w:rsidR="007B629E" w:rsidRPr="00C70237" w:rsidRDefault="007B629E">
      <w:pPr>
        <w:widowControl w:val="0"/>
        <w:numPr>
          <w:ilvl w:val="0"/>
          <w:numId w:val="26"/>
        </w:numPr>
        <w:tabs>
          <w:tab w:val="clear" w:pos="1080"/>
          <w:tab w:val="left" w:pos="1134"/>
        </w:tabs>
        <w:suppressAutoHyphens/>
        <w:spacing w:line="340" w:lineRule="exact"/>
        <w:ind w:left="1134" w:hanging="709"/>
        <w:rPr>
          <w:rFonts w:ascii="Arial" w:hAnsi="Arial" w:cs="Arial"/>
          <w:sz w:val="22"/>
          <w:szCs w:val="22"/>
        </w:rPr>
      </w:pPr>
      <w:r w:rsidRPr="00C70237">
        <w:rPr>
          <w:rFonts w:ascii="Arial" w:hAnsi="Arial" w:cs="Arial"/>
          <w:sz w:val="22"/>
          <w:szCs w:val="22"/>
        </w:rPr>
        <w:t xml:space="preserve">extinção, liquidação, insolvência ou dissolução da Emissora ou de quaisquer Controladas Relevantes exceto se a liquidação, dissolução e/ou extinção decorrer de uma operação societária que não constitua um Evento de Vencimento Antecipado; </w:t>
      </w:r>
    </w:p>
    <w:p w14:paraId="5021FC78" w14:textId="77777777" w:rsidR="007B629E" w:rsidRPr="00C70237" w:rsidRDefault="007B629E">
      <w:pPr>
        <w:widowControl w:val="0"/>
        <w:suppressAutoHyphens/>
        <w:spacing w:line="340" w:lineRule="exact"/>
        <w:rPr>
          <w:rFonts w:ascii="Arial" w:hAnsi="Arial" w:cs="Arial"/>
          <w:sz w:val="22"/>
          <w:szCs w:val="22"/>
        </w:rPr>
      </w:pPr>
    </w:p>
    <w:p w14:paraId="42DF62DB" w14:textId="77777777" w:rsidR="007B629E" w:rsidRPr="00C70237" w:rsidRDefault="007B629E">
      <w:pPr>
        <w:widowControl w:val="0"/>
        <w:numPr>
          <w:ilvl w:val="0"/>
          <w:numId w:val="26"/>
        </w:numPr>
        <w:tabs>
          <w:tab w:val="clear" w:pos="1080"/>
        </w:tabs>
        <w:suppressAutoHyphens/>
        <w:spacing w:line="340" w:lineRule="exact"/>
        <w:ind w:left="1134" w:hanging="709"/>
        <w:rPr>
          <w:rFonts w:ascii="Arial" w:hAnsi="Arial" w:cs="Arial"/>
          <w:sz w:val="22"/>
          <w:szCs w:val="22"/>
        </w:rPr>
      </w:pPr>
      <w:r w:rsidRPr="00C70237">
        <w:rPr>
          <w:rFonts w:ascii="Arial" w:hAnsi="Arial" w:cs="Arial"/>
          <w:sz w:val="22"/>
          <w:szCs w:val="22"/>
        </w:rPr>
        <w:t>não pagamento, pela Emissora, de qualquer obrigação pecuniária prevista nesta Escritura de Emissão ou em qualquer dos documentos relacionados à Operação de Securitização, na data de seu vencimento, não sanado no prazo de até 1 (um) Dia Útil contado do respectivo inadimplemento;</w:t>
      </w:r>
    </w:p>
    <w:p w14:paraId="0EE04E8B" w14:textId="77777777" w:rsidR="007B629E" w:rsidRPr="00C70237" w:rsidRDefault="007B629E">
      <w:pPr>
        <w:widowControl w:val="0"/>
        <w:suppressAutoHyphens/>
        <w:spacing w:line="340" w:lineRule="exact"/>
        <w:ind w:left="1276"/>
        <w:rPr>
          <w:rFonts w:ascii="Arial" w:hAnsi="Arial" w:cs="Arial"/>
          <w:sz w:val="22"/>
          <w:szCs w:val="22"/>
        </w:rPr>
      </w:pPr>
    </w:p>
    <w:p w14:paraId="4E31DBF3" w14:textId="77777777" w:rsidR="00322C3E" w:rsidRPr="00307AD8" w:rsidRDefault="007B629E" w:rsidP="00307AD8">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C70237">
        <w:rPr>
          <w:rFonts w:ascii="Arial" w:hAnsi="Arial" w:cs="Arial"/>
          <w:sz w:val="22"/>
          <w:szCs w:val="22"/>
        </w:rPr>
        <w:t>não pagamento, na data de vencimento original, de quaisquer obrigações financeiras da Emissora e/ou de quaisquer de suas controladas ou coligadas, no mercado local ou internacional, em valor, individual ou agregado, superior a R$</w:t>
      </w:r>
      <w:r w:rsidR="00A11AE1" w:rsidRPr="00C70237">
        <w:rPr>
          <w:rFonts w:ascii="Arial" w:hAnsi="Arial" w:cs="Arial"/>
          <w:sz w:val="22"/>
          <w:szCs w:val="22"/>
        </w:rPr>
        <w:t> </w:t>
      </w:r>
      <w:r w:rsidRPr="00C70237">
        <w:rPr>
          <w:rFonts w:ascii="Arial" w:hAnsi="Arial" w:cs="Arial"/>
          <w:sz w:val="22"/>
          <w:szCs w:val="22"/>
        </w:rPr>
        <w:t>165.000.000,00 (cento e sessenta e cinco milhões de reais), ou seu equivalente em outras moedas, observado que esse valor será objeto de atualização monetária anual pela variação acumulada do IPCA ou, na falta desse, ou, ainda, na impossibilidade de sua utilização, pelo índice que vier a substituí-lo, não sanado no prazo de até 1 (um) Dia Útil contado da ocorrência do referido vencimento;</w:t>
      </w:r>
      <w:r w:rsidR="00A11AE1" w:rsidRPr="00C70237">
        <w:rPr>
          <w:rFonts w:ascii="Arial" w:hAnsi="Arial" w:cs="Arial"/>
          <w:sz w:val="22"/>
          <w:szCs w:val="22"/>
        </w:rPr>
        <w:t xml:space="preserve"> </w:t>
      </w:r>
    </w:p>
    <w:p w14:paraId="69CFCE9E" w14:textId="77777777" w:rsidR="007B629E" w:rsidRPr="00307AD8" w:rsidRDefault="007B629E">
      <w:pPr>
        <w:widowControl w:val="0"/>
        <w:suppressAutoHyphens/>
        <w:spacing w:line="340" w:lineRule="exact"/>
        <w:rPr>
          <w:rFonts w:ascii="Arial" w:hAnsi="Arial" w:cs="Arial"/>
          <w:sz w:val="22"/>
          <w:szCs w:val="22"/>
        </w:rPr>
      </w:pPr>
    </w:p>
    <w:p w14:paraId="64367F54" w14:textId="77777777" w:rsidR="007B629E" w:rsidRPr="00307AD8" w:rsidRDefault="006B0222">
      <w:pPr>
        <w:widowControl w:val="0"/>
        <w:numPr>
          <w:ilvl w:val="0"/>
          <w:numId w:val="26"/>
        </w:numPr>
        <w:suppressAutoHyphens/>
        <w:spacing w:line="340" w:lineRule="exact"/>
        <w:rPr>
          <w:rFonts w:ascii="Arial" w:hAnsi="Arial" w:cs="Arial"/>
          <w:sz w:val="22"/>
          <w:szCs w:val="22"/>
        </w:rPr>
      </w:pPr>
      <w:r w:rsidRPr="00A13098">
        <w:rPr>
          <w:rFonts w:ascii="Arial" w:hAnsi="Arial" w:cs="Arial"/>
          <w:sz w:val="22"/>
          <w:szCs w:val="22"/>
        </w:rPr>
        <w:t xml:space="preserve">vencimento antecipado de quaisquer obrigações financeiras da Emissora e/ou de qualquer de suas </w:t>
      </w:r>
      <w:r w:rsidR="0077134B">
        <w:rPr>
          <w:rFonts w:ascii="Arial" w:hAnsi="Arial" w:cs="Arial"/>
          <w:sz w:val="22"/>
          <w:szCs w:val="22"/>
        </w:rPr>
        <w:t>c</w:t>
      </w:r>
      <w:r w:rsidRPr="00A13098">
        <w:rPr>
          <w:rFonts w:ascii="Arial" w:hAnsi="Arial" w:cs="Arial"/>
          <w:sz w:val="22"/>
          <w:szCs w:val="22"/>
        </w:rPr>
        <w:t xml:space="preserve">ontroladas ou coligadas, em especial aquelas oriundas de dívidas bancárias e operações de mercado financeiro ou de capitais local ou internacional. A </w:t>
      </w:r>
      <w:r w:rsidRPr="00A13098">
        <w:rPr>
          <w:rFonts w:ascii="Arial" w:hAnsi="Arial" w:cs="Arial"/>
          <w:sz w:val="22"/>
          <w:szCs w:val="22"/>
        </w:rPr>
        <w:lastRenderedPageBreak/>
        <w:t>partir da liquidação, repagamento ou amortização integral (em seu vencimento ordinário ou de modo antecipado), e notificação pela Emissora à Securitizadora e ao Agente Fiduciário informando sobre a ocorrência de tal liquidação, repagamento ou amortização integral, das debêntures da série única emitidas no âmbito do Instrumento Particular de Escritura da 6ª (Sexta) Emissão de Debêntures Simples, Não Conversíveis em Ações, da Espécie Quirografária, em Série Única, para Colocação Privada, da Minerva S.A., datada de 26 de abril de 2019, o Evento de Vencimento Antecipado tratado neste item ocorrerá apenas na hipótese de as respectivas obrigações financeiras inadimplidas ou vencidas antecipadamente, em especial</w:t>
      </w:r>
      <w:r>
        <w:rPr>
          <w:rFonts w:ascii="Arial" w:hAnsi="Arial" w:cs="Arial"/>
          <w:sz w:val="22"/>
          <w:szCs w:val="22"/>
        </w:rPr>
        <w:t xml:space="preserve"> aquelas oriundas de dívidas bancárias e operações de mercado financeiro ou de capital local ou internacional, perfazerem valores, individuais ou agregados, superiores a R$ 165.000.000,00 (cento e sessenta e cinco milhões de reais), ou seu equivalente em outras moedas, observado que esse valor será objeto de atualização monetária anual pela variação acumulada do IPCA ou na falta desse, ou, ainda, na impossibilidade de sua utilização, pelo índice que vier a substituí-lo, não sanado no prazo de até 1 (um) Dia Útil contado da ocorrência do referido vencimento</w:t>
      </w:r>
      <w:r w:rsidR="00A31F0E" w:rsidRPr="00307AD8">
        <w:rPr>
          <w:rFonts w:ascii="Arial" w:hAnsi="Arial" w:cs="Arial"/>
          <w:sz w:val="22"/>
          <w:szCs w:val="22"/>
        </w:rPr>
        <w:t>;</w:t>
      </w:r>
      <w:r w:rsidR="007B629E" w:rsidRPr="00307AD8">
        <w:rPr>
          <w:rFonts w:ascii="Arial" w:hAnsi="Arial" w:cs="Arial"/>
          <w:sz w:val="22"/>
          <w:szCs w:val="22"/>
        </w:rPr>
        <w:t xml:space="preserve"> </w:t>
      </w:r>
    </w:p>
    <w:p w14:paraId="19BFA3FE" w14:textId="77777777" w:rsidR="007B629E" w:rsidRPr="00307AD8" w:rsidRDefault="007B629E">
      <w:pPr>
        <w:widowControl w:val="0"/>
        <w:suppressAutoHyphens/>
        <w:spacing w:line="340" w:lineRule="exact"/>
        <w:rPr>
          <w:rFonts w:ascii="Arial" w:hAnsi="Arial" w:cs="Arial"/>
          <w:sz w:val="22"/>
          <w:szCs w:val="22"/>
        </w:rPr>
      </w:pPr>
    </w:p>
    <w:p w14:paraId="6802FF05" w14:textId="77777777" w:rsidR="007B629E" w:rsidRPr="00307AD8"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307AD8">
        <w:rPr>
          <w:rFonts w:ascii="Arial" w:hAnsi="Arial" w:cs="Arial"/>
          <w:sz w:val="22"/>
          <w:szCs w:val="22"/>
        </w:rPr>
        <w:t xml:space="preserve">transferência ou qualquer forma de cessão ou promessa de cessão, no todo ou em parte, a terceiros, pela Emissora, das obrigações assumidas na presente Escritura de Emissão ou em qualquer documento da Operação de Securitização, sem a prévia anuência da Securitizadora, mediante a consulta e aprovação dos titulares de CRA, reunidos em Assembleia Geral de Titulares de CRA; </w:t>
      </w:r>
    </w:p>
    <w:p w14:paraId="55FE420D" w14:textId="77777777" w:rsidR="007B629E" w:rsidRPr="00307AD8" w:rsidRDefault="007B629E">
      <w:pPr>
        <w:widowControl w:val="0"/>
        <w:suppressAutoHyphens/>
        <w:spacing w:line="340" w:lineRule="exact"/>
        <w:ind w:left="1276"/>
        <w:rPr>
          <w:rFonts w:ascii="Arial" w:hAnsi="Arial" w:cs="Arial"/>
          <w:sz w:val="22"/>
          <w:szCs w:val="22"/>
        </w:rPr>
      </w:pPr>
    </w:p>
    <w:p w14:paraId="1638C165" w14:textId="77777777" w:rsidR="007B629E" w:rsidRPr="00307AD8"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307AD8">
        <w:rPr>
          <w:rFonts w:ascii="Arial" w:hAnsi="Arial" w:cs="Arial"/>
          <w:sz w:val="22"/>
          <w:szCs w:val="22"/>
        </w:rPr>
        <w:t>na hipótese de a Emissora ou qualquer de suas controladas, controladoras, sociedades sob controle comum e/ou coligadas tentarem ou praticarem qualquer ato visando anular, revisar, cancelar ou repudiar, por meio judicial ou extrajudicial, a presente Escritura de Emissão qualquer documento relativo à Operação de Securitização ou a qualquer das suas respectivas cláusulas;</w:t>
      </w:r>
    </w:p>
    <w:p w14:paraId="1A5FFCE9" w14:textId="77777777" w:rsidR="007B629E" w:rsidRPr="00307AD8" w:rsidRDefault="007B629E">
      <w:pPr>
        <w:widowControl w:val="0"/>
        <w:suppressAutoHyphens/>
        <w:spacing w:line="340" w:lineRule="exact"/>
        <w:ind w:left="1276"/>
        <w:rPr>
          <w:rFonts w:ascii="Arial" w:hAnsi="Arial" w:cs="Arial"/>
          <w:sz w:val="22"/>
          <w:szCs w:val="22"/>
        </w:rPr>
      </w:pPr>
    </w:p>
    <w:p w14:paraId="6F76397A" w14:textId="77777777" w:rsidR="007B629E" w:rsidRPr="00C70237"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307AD8">
        <w:rPr>
          <w:rFonts w:ascii="Arial" w:hAnsi="Arial" w:cs="Arial"/>
          <w:sz w:val="22"/>
          <w:szCs w:val="22"/>
        </w:rPr>
        <w:t>se a presente Escritura de Emissão</w:t>
      </w:r>
      <w:r w:rsidR="00307AD8">
        <w:rPr>
          <w:rFonts w:ascii="Arial" w:hAnsi="Arial" w:cs="Arial"/>
          <w:sz w:val="22"/>
          <w:szCs w:val="22"/>
        </w:rPr>
        <w:t>,</w:t>
      </w:r>
      <w:r w:rsidRPr="00307AD8">
        <w:rPr>
          <w:rFonts w:ascii="Arial" w:hAnsi="Arial" w:cs="Arial"/>
          <w:sz w:val="22"/>
          <w:szCs w:val="22"/>
        </w:rPr>
        <w:t xml:space="preserve"> Termo de Securitização</w:t>
      </w:r>
      <w:r w:rsidR="00307AD8">
        <w:rPr>
          <w:rFonts w:ascii="Arial" w:hAnsi="Arial" w:cs="Arial"/>
          <w:sz w:val="22"/>
          <w:szCs w:val="22"/>
        </w:rPr>
        <w:t xml:space="preserve"> ou qualquer de suas disposições</w:t>
      </w:r>
      <w:r w:rsidRPr="00307AD8">
        <w:rPr>
          <w:rFonts w:ascii="Arial" w:hAnsi="Arial" w:cs="Arial"/>
          <w:sz w:val="22"/>
          <w:szCs w:val="22"/>
        </w:rPr>
        <w:t xml:space="preserve"> for declarada inválida, nula ou inexequível, por qualquer lei, decisão judicial ou sentença arbitral;</w:t>
      </w:r>
      <w:r w:rsidR="00A31F0E" w:rsidRPr="00307AD8">
        <w:rPr>
          <w:rFonts w:ascii="Arial" w:hAnsi="Arial" w:cs="Arial"/>
          <w:sz w:val="22"/>
          <w:szCs w:val="22"/>
        </w:rPr>
        <w:t xml:space="preserve"> </w:t>
      </w:r>
    </w:p>
    <w:p w14:paraId="2587FE6C" w14:textId="77777777" w:rsidR="007B629E" w:rsidRPr="00C70237" w:rsidRDefault="007B629E">
      <w:pPr>
        <w:widowControl w:val="0"/>
        <w:suppressAutoHyphens/>
        <w:spacing w:line="340" w:lineRule="exact"/>
        <w:ind w:left="1080"/>
        <w:rPr>
          <w:rFonts w:ascii="Arial" w:hAnsi="Arial" w:cs="Arial"/>
          <w:sz w:val="22"/>
          <w:szCs w:val="22"/>
        </w:rPr>
      </w:pPr>
    </w:p>
    <w:p w14:paraId="6D384DDF" w14:textId="77777777" w:rsidR="007B629E" w:rsidRPr="00C70237"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C70237">
        <w:rPr>
          <w:rFonts w:ascii="Arial" w:hAnsi="Arial" w:cs="Arial"/>
          <w:sz w:val="22"/>
          <w:szCs w:val="22"/>
        </w:rPr>
        <w:t xml:space="preserve">violação pela Emissora e suas controladas, controladoras, coligadas, sociedades sob controle comum, bem como seus respectivos dirigentes, administradores ou de qualquer pessoa natural, autora, coautora ou partícipe do ato ilícito em proveito de </w:t>
      </w:r>
      <w:r w:rsidRPr="00C70237">
        <w:rPr>
          <w:rFonts w:ascii="Arial" w:hAnsi="Arial" w:cs="Arial"/>
          <w:sz w:val="22"/>
          <w:szCs w:val="22"/>
        </w:rPr>
        <w:lastRenderedPageBreak/>
        <w:t>tais empresas, conforme reconhecido em decisão judicial, de qualquer dispositivo de qualquer lei ou regulamento aplicável contra prática de atos de corrupção ou atos lesivos à administração pública, incluindo, sem limitação, a Lei nº</w:t>
      </w:r>
      <w:r w:rsidR="00A31F0E" w:rsidRPr="00C70237">
        <w:rPr>
          <w:rFonts w:ascii="Arial" w:hAnsi="Arial" w:cs="Arial"/>
          <w:sz w:val="22"/>
          <w:szCs w:val="22"/>
        </w:rPr>
        <w:t xml:space="preserve"> </w:t>
      </w:r>
      <w:r w:rsidRPr="00C70237">
        <w:rPr>
          <w:rFonts w:ascii="Arial" w:hAnsi="Arial" w:cs="Arial"/>
          <w:sz w:val="22"/>
          <w:szCs w:val="22"/>
        </w:rPr>
        <w:t xml:space="preserve">12.529, de 30 de novembro de 2011, a Lei nº 9.613, de 3 de março de 1998, conforme alterada, a Lei nº 12.846, de 1º de agosto de 2013, conforme alterada, a </w:t>
      </w:r>
      <w:r w:rsidRPr="00C70237">
        <w:rPr>
          <w:rFonts w:ascii="Arial" w:hAnsi="Arial" w:cs="Arial"/>
          <w:i/>
          <w:sz w:val="22"/>
          <w:szCs w:val="22"/>
        </w:rPr>
        <w:t xml:space="preserve">UK Bribery Act of 2010 </w:t>
      </w:r>
      <w:r w:rsidRPr="00C70237">
        <w:rPr>
          <w:rFonts w:ascii="Arial" w:hAnsi="Arial" w:cs="Arial"/>
          <w:sz w:val="22"/>
          <w:szCs w:val="22"/>
        </w:rPr>
        <w:t xml:space="preserve">e a </w:t>
      </w:r>
      <w:r w:rsidRPr="00C70237">
        <w:rPr>
          <w:rFonts w:ascii="Arial" w:hAnsi="Arial" w:cs="Arial"/>
          <w:i/>
          <w:sz w:val="22"/>
          <w:szCs w:val="22"/>
        </w:rPr>
        <w:t xml:space="preserve">U.S. Foreign Corrupt Practices Act of 1977 </w:t>
      </w:r>
      <w:r w:rsidRPr="00C70237">
        <w:rPr>
          <w:rFonts w:ascii="Arial" w:hAnsi="Arial" w:cs="Arial"/>
          <w:sz w:val="22"/>
          <w:szCs w:val="22"/>
        </w:rPr>
        <w:t>(em conjunto, as “</w:t>
      </w:r>
      <w:r w:rsidRPr="00C70237">
        <w:rPr>
          <w:rFonts w:ascii="Arial" w:hAnsi="Arial" w:cs="Arial"/>
          <w:sz w:val="22"/>
          <w:szCs w:val="22"/>
          <w:u w:val="single"/>
        </w:rPr>
        <w:t>Leis de Prevenção à Lavagem de Dinheiro e Anticorrupção</w:t>
      </w:r>
      <w:r w:rsidRPr="00C70237">
        <w:rPr>
          <w:rFonts w:ascii="Arial" w:hAnsi="Arial" w:cs="Arial"/>
          <w:sz w:val="22"/>
          <w:szCs w:val="22"/>
        </w:rPr>
        <w:t>”); e</w:t>
      </w:r>
    </w:p>
    <w:p w14:paraId="24105FA5" w14:textId="77777777" w:rsidR="007B629E" w:rsidRPr="00C70237" w:rsidRDefault="007B629E">
      <w:pPr>
        <w:widowControl w:val="0"/>
        <w:suppressAutoHyphens/>
        <w:spacing w:line="340" w:lineRule="exact"/>
        <w:ind w:left="1145"/>
        <w:rPr>
          <w:rFonts w:ascii="Arial" w:hAnsi="Arial" w:cs="Arial"/>
          <w:sz w:val="22"/>
          <w:szCs w:val="22"/>
        </w:rPr>
      </w:pPr>
    </w:p>
    <w:p w14:paraId="23320BB1" w14:textId="77777777" w:rsidR="007B629E" w:rsidRPr="00C70237"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C70237">
        <w:rPr>
          <w:rFonts w:ascii="Arial" w:hAnsi="Arial" w:cs="Arial"/>
          <w:sz w:val="22"/>
          <w:szCs w:val="22"/>
        </w:rPr>
        <w:t>caso a Emissora (a) seja incorporada por companhia que não seja uma companhia aberta perante a CVM ou (b) deixe, por qualquer motivo e em razão de qualquer operação, de ser uma companhia aberta registrada perante a CVM</w:t>
      </w:r>
      <w:r w:rsidR="009614E0" w:rsidRPr="002B7531">
        <w:rPr>
          <w:rFonts w:ascii="Arial" w:hAnsi="Arial" w:cs="Arial"/>
          <w:sz w:val="22"/>
          <w:szCs w:val="22"/>
        </w:rPr>
        <w:t xml:space="preserve">, observado o </w:t>
      </w:r>
      <w:r w:rsidR="009614E0">
        <w:rPr>
          <w:rFonts w:ascii="Arial" w:hAnsi="Arial" w:cs="Arial"/>
          <w:sz w:val="22"/>
          <w:szCs w:val="22"/>
        </w:rPr>
        <w:t xml:space="preserve">disposto no </w:t>
      </w:r>
      <w:r w:rsidR="009614E0" w:rsidRPr="002B7531">
        <w:rPr>
          <w:rFonts w:ascii="Arial" w:hAnsi="Arial" w:cs="Arial"/>
          <w:sz w:val="22"/>
          <w:szCs w:val="22"/>
        </w:rPr>
        <w:t>art</w:t>
      </w:r>
      <w:r w:rsidR="009614E0">
        <w:rPr>
          <w:rFonts w:ascii="Arial" w:hAnsi="Arial" w:cs="Arial"/>
          <w:sz w:val="22"/>
          <w:szCs w:val="22"/>
        </w:rPr>
        <w:t>igo</w:t>
      </w:r>
      <w:r w:rsidR="009614E0" w:rsidRPr="002B7531">
        <w:rPr>
          <w:rFonts w:ascii="Arial" w:hAnsi="Arial" w:cs="Arial"/>
          <w:sz w:val="22"/>
          <w:szCs w:val="22"/>
        </w:rPr>
        <w:t xml:space="preserve"> 231 da Lei </w:t>
      </w:r>
      <w:r w:rsidR="009614E0">
        <w:rPr>
          <w:rFonts w:ascii="Arial" w:hAnsi="Arial" w:cs="Arial"/>
          <w:sz w:val="22"/>
          <w:szCs w:val="22"/>
        </w:rPr>
        <w:t>d</w:t>
      </w:r>
      <w:r w:rsidR="009614E0" w:rsidRPr="002B7531">
        <w:rPr>
          <w:rFonts w:ascii="Arial" w:hAnsi="Arial" w:cs="Arial"/>
          <w:sz w:val="22"/>
          <w:szCs w:val="22"/>
        </w:rPr>
        <w:t>as S</w:t>
      </w:r>
      <w:r w:rsidR="009614E0">
        <w:rPr>
          <w:rFonts w:ascii="Arial" w:hAnsi="Arial" w:cs="Arial"/>
          <w:sz w:val="22"/>
          <w:szCs w:val="22"/>
        </w:rPr>
        <w:t>ociedades por Ações</w:t>
      </w:r>
      <w:r w:rsidRPr="00C70237">
        <w:rPr>
          <w:rFonts w:ascii="Arial" w:hAnsi="Arial" w:cs="Arial"/>
          <w:sz w:val="22"/>
          <w:szCs w:val="22"/>
        </w:rPr>
        <w:t>.</w:t>
      </w:r>
    </w:p>
    <w:p w14:paraId="51F75B78" w14:textId="77777777" w:rsidR="007B629E" w:rsidRPr="00C70237" w:rsidRDefault="007B629E">
      <w:pPr>
        <w:widowControl w:val="0"/>
        <w:suppressAutoHyphens/>
        <w:spacing w:line="340" w:lineRule="exact"/>
        <w:ind w:left="1080"/>
        <w:rPr>
          <w:rFonts w:ascii="Arial" w:hAnsi="Arial" w:cs="Arial"/>
          <w:sz w:val="22"/>
          <w:szCs w:val="22"/>
        </w:rPr>
      </w:pPr>
    </w:p>
    <w:p w14:paraId="197CE017" w14:textId="77777777" w:rsidR="007B629E" w:rsidRPr="00C70237" w:rsidRDefault="007B629E">
      <w:pPr>
        <w:widowControl w:val="0"/>
        <w:suppressAutoHyphens/>
        <w:spacing w:line="340" w:lineRule="exact"/>
        <w:rPr>
          <w:rFonts w:ascii="Arial" w:hAnsi="Arial" w:cs="Arial"/>
          <w:sz w:val="22"/>
          <w:szCs w:val="22"/>
          <w:lang w:val="x-none"/>
        </w:rPr>
      </w:pPr>
      <w:bookmarkStart w:id="350" w:name="_DV_M166"/>
      <w:bookmarkStart w:id="351" w:name="_DV_M167"/>
      <w:bookmarkStart w:id="352" w:name="_DV_M168"/>
      <w:bookmarkStart w:id="353" w:name="_DV_M169"/>
      <w:bookmarkStart w:id="354" w:name="_DV_M170"/>
      <w:bookmarkStart w:id="355" w:name="_DV_M171"/>
      <w:bookmarkStart w:id="356" w:name="_DV_M172"/>
      <w:bookmarkStart w:id="357" w:name="_DV_M173"/>
      <w:bookmarkStart w:id="358" w:name="_DV_M174"/>
      <w:bookmarkStart w:id="359" w:name="_DV_M175"/>
      <w:bookmarkStart w:id="360" w:name="_DV_M176"/>
      <w:bookmarkStart w:id="361" w:name="_DV_M177"/>
      <w:bookmarkStart w:id="362" w:name="_DV_M178"/>
      <w:bookmarkStart w:id="363" w:name="_DV_M179"/>
      <w:bookmarkStart w:id="364" w:name="_DV_M180"/>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r w:rsidRPr="00C70237">
        <w:rPr>
          <w:rFonts w:ascii="Arial" w:hAnsi="Arial" w:cs="Arial"/>
          <w:b/>
          <w:sz w:val="22"/>
          <w:szCs w:val="22"/>
        </w:rPr>
        <w:t>4.15.2.</w:t>
      </w:r>
      <w:r w:rsidRPr="00C70237">
        <w:rPr>
          <w:rFonts w:ascii="Arial" w:hAnsi="Arial" w:cs="Arial"/>
          <w:sz w:val="22"/>
          <w:szCs w:val="22"/>
        </w:rPr>
        <w:tab/>
        <w:t>São Eventos de Vencimento Antecipado não automático, nos quais a</w:t>
      </w:r>
      <w:r w:rsidRPr="00C70237">
        <w:rPr>
          <w:rFonts w:ascii="Arial" w:hAnsi="Arial" w:cs="Arial"/>
          <w:sz w:val="22"/>
          <w:szCs w:val="22"/>
          <w:lang w:val="x-none"/>
        </w:rPr>
        <w:t xml:space="preserve"> Securitizadora </w:t>
      </w:r>
      <w:r w:rsidRPr="00C70237">
        <w:rPr>
          <w:rFonts w:ascii="Arial" w:hAnsi="Arial" w:cs="Arial"/>
          <w:bCs/>
          <w:sz w:val="22"/>
          <w:szCs w:val="22"/>
        </w:rPr>
        <w:t>deverá convocar, no prazo máximo de 2 (dois) Dias Úteis a contar do momento em que tomar ciência do referido evento, uma Assembleia Geral de Titulares de CRA, conforme disposto no Termo de Securitização, para que seja deliberada a orientação a ser tomada em relação a eventual decretação ou não de vencimento antecipado das obrigações decorrentes desta Escritura de Emissão:</w:t>
      </w:r>
      <w:r w:rsidR="00A11AE1" w:rsidRPr="00C70237">
        <w:rPr>
          <w:rFonts w:ascii="Arial" w:hAnsi="Arial" w:cs="Arial"/>
          <w:bCs/>
          <w:sz w:val="22"/>
          <w:szCs w:val="22"/>
        </w:rPr>
        <w:t xml:space="preserve"> </w:t>
      </w:r>
    </w:p>
    <w:p w14:paraId="66AD8F7F" w14:textId="77777777" w:rsidR="007B629E" w:rsidRPr="00C70237" w:rsidRDefault="007B629E">
      <w:pPr>
        <w:widowControl w:val="0"/>
        <w:suppressAutoHyphens/>
        <w:spacing w:line="340" w:lineRule="exact"/>
        <w:ind w:left="284"/>
        <w:rPr>
          <w:rFonts w:ascii="Arial" w:hAnsi="Arial" w:cs="Arial"/>
          <w:sz w:val="22"/>
          <w:szCs w:val="22"/>
          <w:lang w:val="x-none"/>
        </w:rPr>
      </w:pPr>
    </w:p>
    <w:p w14:paraId="2B66DD5F"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falta de cumprimento pela Emissora de qualquer obrigação não pecuniária prevista nesta Escritura de Emissão ou em qualquer dos documentos relacionados à Operação de Securitização, não sanado no prazo de 10 (dez) dias corridos contados da data do respectivo descumprimento, quando não houver prazo diverso expressamente definido na presente Escritura de Emissão ou em qualquer dos documentos relacionados à Operação de Securitização; </w:t>
      </w:r>
    </w:p>
    <w:p w14:paraId="24473E02" w14:textId="77777777" w:rsidR="007B629E" w:rsidRPr="00C70237" w:rsidRDefault="007B629E">
      <w:pPr>
        <w:widowControl w:val="0"/>
        <w:suppressAutoHyphens/>
        <w:spacing w:line="340" w:lineRule="exact"/>
        <w:ind w:left="284"/>
        <w:rPr>
          <w:rFonts w:ascii="Arial" w:hAnsi="Arial" w:cs="Arial"/>
          <w:sz w:val="22"/>
          <w:szCs w:val="22"/>
        </w:rPr>
      </w:pPr>
    </w:p>
    <w:p w14:paraId="5C22AAEA" w14:textId="77777777" w:rsidR="007B629E" w:rsidRPr="00307AD8" w:rsidRDefault="007B629E">
      <w:pPr>
        <w:widowControl w:val="0"/>
        <w:numPr>
          <w:ilvl w:val="0"/>
          <w:numId w:val="102"/>
        </w:numPr>
        <w:suppressAutoHyphens/>
        <w:spacing w:line="340" w:lineRule="exact"/>
        <w:rPr>
          <w:rFonts w:ascii="Arial" w:hAnsi="Arial" w:cs="Arial"/>
          <w:sz w:val="22"/>
          <w:szCs w:val="22"/>
          <w:lang w:val="x-none"/>
        </w:rPr>
      </w:pPr>
      <w:r w:rsidRPr="00C70237">
        <w:rPr>
          <w:rFonts w:ascii="Arial" w:hAnsi="Arial" w:cs="Arial"/>
          <w:sz w:val="22"/>
          <w:szCs w:val="22"/>
        </w:rPr>
        <w:t>protestos de títulos contra a Emissora e/</w:t>
      </w:r>
      <w:r w:rsidRPr="00307AD8">
        <w:rPr>
          <w:rFonts w:ascii="Arial" w:hAnsi="Arial" w:cs="Arial"/>
          <w:sz w:val="22"/>
          <w:szCs w:val="22"/>
        </w:rPr>
        <w:t>ou contra quaisquer das controladas cujo valor unitário ou agregado ultrapasse R$ 165.000.000,00 (cento e sessenta e cinco milhões de reais), ou seu equivalente em outras moedas, observado que esse valor será objeto de atualização monetária anual pela variação acumulada do IPCA ou, na falta desse, ou, ainda, na impossibilidade de sua utilização, pelo índice que vier a substituí-lo,</w:t>
      </w:r>
      <w:r w:rsidRPr="00307AD8">
        <w:rPr>
          <w:rFonts w:ascii="Arial" w:hAnsi="Arial" w:cs="Arial"/>
          <w:sz w:val="22"/>
          <w:szCs w:val="22"/>
          <w:lang w:val="x-none"/>
        </w:rPr>
        <w:t xml:space="preserve"> salvo se (i) o protesto tiver sido</w:t>
      </w:r>
      <w:r w:rsidRPr="00307AD8">
        <w:rPr>
          <w:rFonts w:ascii="Arial" w:hAnsi="Arial" w:cs="Arial"/>
          <w:sz w:val="22"/>
          <w:szCs w:val="22"/>
        </w:rPr>
        <w:t xml:space="preserve"> </w:t>
      </w:r>
      <w:r w:rsidRPr="00307AD8">
        <w:rPr>
          <w:rFonts w:ascii="Arial" w:hAnsi="Arial" w:cs="Arial"/>
          <w:sz w:val="22"/>
          <w:szCs w:val="22"/>
          <w:lang w:val="x-none"/>
        </w:rPr>
        <w:t>efetuado por erro ou má-fé de terceiros, desde que validamente comprovado</w:t>
      </w:r>
      <w:r w:rsidRPr="00307AD8">
        <w:rPr>
          <w:rFonts w:ascii="Arial" w:hAnsi="Arial" w:cs="Arial"/>
          <w:sz w:val="22"/>
          <w:szCs w:val="22"/>
        </w:rPr>
        <w:t xml:space="preserve"> </w:t>
      </w:r>
      <w:r w:rsidRPr="00307AD8">
        <w:rPr>
          <w:rFonts w:ascii="Arial" w:hAnsi="Arial" w:cs="Arial"/>
          <w:sz w:val="22"/>
          <w:szCs w:val="22"/>
          <w:lang w:val="x-none"/>
        </w:rPr>
        <w:t>pela Emissora e/ou por quaisquer das controladas, no prazo máximo de 10</w:t>
      </w:r>
      <w:r w:rsidRPr="00307AD8">
        <w:rPr>
          <w:rFonts w:ascii="Arial" w:hAnsi="Arial" w:cs="Arial"/>
          <w:sz w:val="22"/>
          <w:szCs w:val="22"/>
        </w:rPr>
        <w:t xml:space="preserve"> </w:t>
      </w:r>
      <w:r w:rsidRPr="00307AD8">
        <w:rPr>
          <w:rFonts w:ascii="Arial" w:hAnsi="Arial" w:cs="Arial"/>
          <w:sz w:val="22"/>
          <w:szCs w:val="22"/>
          <w:lang w:val="x-none"/>
        </w:rPr>
        <w:t>(dez) Dias Úteis, contados da ocorrência do referido protesto, ou (ii) se o</w:t>
      </w:r>
      <w:r w:rsidRPr="00307AD8">
        <w:rPr>
          <w:rFonts w:ascii="Arial" w:hAnsi="Arial" w:cs="Arial"/>
          <w:sz w:val="22"/>
          <w:szCs w:val="22"/>
        </w:rPr>
        <w:t xml:space="preserve"> </w:t>
      </w:r>
      <w:r w:rsidRPr="00307AD8">
        <w:rPr>
          <w:rFonts w:ascii="Arial" w:hAnsi="Arial" w:cs="Arial"/>
          <w:sz w:val="22"/>
          <w:szCs w:val="22"/>
          <w:lang w:val="x-none"/>
        </w:rPr>
        <w:t>protesto for cancelado ou sustado judicialmente no prazo máximo de 10 (dez)</w:t>
      </w:r>
      <w:r w:rsidRPr="00307AD8">
        <w:rPr>
          <w:rFonts w:ascii="Arial" w:hAnsi="Arial" w:cs="Arial"/>
          <w:sz w:val="22"/>
          <w:szCs w:val="22"/>
        </w:rPr>
        <w:t xml:space="preserve"> </w:t>
      </w:r>
      <w:r w:rsidRPr="00307AD8">
        <w:rPr>
          <w:rFonts w:ascii="Arial" w:hAnsi="Arial" w:cs="Arial"/>
          <w:sz w:val="22"/>
          <w:szCs w:val="22"/>
          <w:lang w:val="x-none"/>
        </w:rPr>
        <w:t xml:space="preserve">Dias </w:t>
      </w:r>
      <w:r w:rsidRPr="00307AD8">
        <w:rPr>
          <w:rFonts w:ascii="Arial" w:hAnsi="Arial" w:cs="Arial"/>
          <w:sz w:val="22"/>
          <w:szCs w:val="22"/>
          <w:lang w:val="x-none"/>
        </w:rPr>
        <w:lastRenderedPageBreak/>
        <w:t>Úteis</w:t>
      </w:r>
      <w:r w:rsidRPr="00307AD8">
        <w:rPr>
          <w:rFonts w:ascii="Arial" w:hAnsi="Arial" w:cs="Arial"/>
          <w:sz w:val="22"/>
          <w:szCs w:val="22"/>
        </w:rPr>
        <w:t xml:space="preserve"> contados da ocorrência do referido protesto</w:t>
      </w:r>
      <w:r w:rsidRPr="00307AD8">
        <w:rPr>
          <w:rFonts w:ascii="Arial" w:hAnsi="Arial" w:cs="Arial"/>
          <w:sz w:val="22"/>
          <w:szCs w:val="22"/>
          <w:lang w:val="x-none"/>
        </w:rPr>
        <w:t>;</w:t>
      </w:r>
    </w:p>
    <w:p w14:paraId="3903CB32" w14:textId="77777777" w:rsidR="007B629E" w:rsidRPr="00307AD8" w:rsidRDefault="007B629E">
      <w:pPr>
        <w:widowControl w:val="0"/>
        <w:suppressAutoHyphens/>
        <w:spacing w:line="340" w:lineRule="exact"/>
        <w:ind w:left="284"/>
        <w:rPr>
          <w:rFonts w:ascii="Arial" w:hAnsi="Arial" w:cs="Arial"/>
          <w:sz w:val="22"/>
          <w:szCs w:val="22"/>
          <w:lang w:val="x-none"/>
        </w:rPr>
      </w:pPr>
    </w:p>
    <w:p w14:paraId="6196FE20"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307AD8">
        <w:rPr>
          <w:rFonts w:ascii="Arial" w:hAnsi="Arial" w:cs="Arial"/>
          <w:sz w:val="22"/>
          <w:szCs w:val="22"/>
        </w:rPr>
        <w:t xml:space="preserve">não cumprimento de qualquer decisão arbitral ou administrativa definitiva, sentença judicial transitada em julgado ou qualquer decisão para a qual não tenha sido obtido o efeito suspensivo para eventual pagamento, nos termos dos parágrafos 6º ao 10º do artigo 525, da Lei </w:t>
      </w:r>
      <w:r w:rsidR="00A31F0E" w:rsidRPr="00307AD8">
        <w:rPr>
          <w:rFonts w:ascii="Arial" w:hAnsi="Arial" w:cs="Arial"/>
          <w:sz w:val="22"/>
          <w:szCs w:val="22"/>
        </w:rPr>
        <w:t xml:space="preserve">nº </w:t>
      </w:r>
      <w:r w:rsidRPr="00307AD8">
        <w:rPr>
          <w:rFonts w:ascii="Arial" w:hAnsi="Arial" w:cs="Arial"/>
          <w:sz w:val="22"/>
          <w:szCs w:val="22"/>
        </w:rPr>
        <w:t xml:space="preserve">13.105, de 16 de março de 2015, conforme alterada, contra a Emissora e/ou quaisquer das Controladas Relevantes, em valor agregado igual ou superior a R$ 165.000.000,00 (cento e sessenta e cinco milhões de reais), ou seu equivalente em outras moedas, observado que esse valor será objeto de atualização monetária anual pela variação acumulada do IPCA ou, na falta desse, ou, ainda, na impossibilidade de sua utilização, pelo índice que vier a substituí-lo, não sanado no prazo de até 1 (um) </w:t>
      </w:r>
      <w:r w:rsidR="00A31F0E" w:rsidRPr="00307AD8">
        <w:rPr>
          <w:rFonts w:ascii="Arial" w:hAnsi="Arial" w:cs="Arial"/>
          <w:sz w:val="22"/>
          <w:szCs w:val="22"/>
        </w:rPr>
        <w:t>D</w:t>
      </w:r>
      <w:r w:rsidRPr="00307AD8">
        <w:rPr>
          <w:rFonts w:ascii="Arial" w:hAnsi="Arial" w:cs="Arial"/>
          <w:sz w:val="22"/>
          <w:szCs w:val="22"/>
        </w:rPr>
        <w:t xml:space="preserve">ia </w:t>
      </w:r>
      <w:r w:rsidR="00A31F0E" w:rsidRPr="00307AD8">
        <w:rPr>
          <w:rFonts w:ascii="Arial" w:hAnsi="Arial" w:cs="Arial"/>
          <w:sz w:val="22"/>
          <w:szCs w:val="22"/>
        </w:rPr>
        <w:t>Útil</w:t>
      </w:r>
      <w:r w:rsidRPr="00307AD8">
        <w:rPr>
          <w:rFonts w:ascii="Arial" w:hAnsi="Arial" w:cs="Arial"/>
          <w:sz w:val="22"/>
          <w:szCs w:val="22"/>
        </w:rPr>
        <w:t xml:space="preserve"> contado da ocorrência do referido descumprimento; </w:t>
      </w:r>
    </w:p>
    <w:p w14:paraId="789FFDF8" w14:textId="77777777" w:rsidR="007B629E" w:rsidRPr="00C70237" w:rsidRDefault="007B629E">
      <w:pPr>
        <w:widowControl w:val="0"/>
        <w:suppressAutoHyphens/>
        <w:spacing w:line="340" w:lineRule="exact"/>
        <w:ind w:left="284"/>
        <w:rPr>
          <w:rFonts w:ascii="Arial" w:hAnsi="Arial" w:cs="Arial"/>
          <w:sz w:val="22"/>
          <w:szCs w:val="22"/>
        </w:rPr>
      </w:pPr>
    </w:p>
    <w:p w14:paraId="2CDF05F6" w14:textId="77777777" w:rsidR="007B629E"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redução de capital social da Emissora sem o prévio consentimento da Securitizadora, mediante a consulta e aprovação dos Titulares de CRA, reunidos em Assembleia Geral de Titulares de CRA, nos termos da presente Escritura de Emissão, convocada especialmente para este fim, nos termos do parágrafo terceiro do artigo 174 da Lei das Sociedades por Ações exceto para absorção de prejuízos;</w:t>
      </w:r>
      <w:r w:rsidR="003B7739" w:rsidRPr="00C70237">
        <w:rPr>
          <w:rFonts w:ascii="Arial" w:hAnsi="Arial" w:cs="Arial"/>
          <w:sz w:val="22"/>
          <w:szCs w:val="22"/>
        </w:rPr>
        <w:t xml:space="preserve"> </w:t>
      </w:r>
    </w:p>
    <w:p w14:paraId="02F47361" w14:textId="77777777" w:rsidR="007B629E" w:rsidRPr="00C70237" w:rsidRDefault="007B629E">
      <w:pPr>
        <w:widowControl w:val="0"/>
        <w:suppressAutoHyphens/>
        <w:spacing w:line="340" w:lineRule="exact"/>
        <w:ind w:left="284"/>
        <w:rPr>
          <w:rFonts w:ascii="Arial" w:hAnsi="Arial" w:cs="Arial"/>
          <w:sz w:val="22"/>
          <w:szCs w:val="22"/>
        </w:rPr>
      </w:pPr>
    </w:p>
    <w:p w14:paraId="76FB0EE0"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distribuição de dividendos, pagamento de juros sobre capital próprio ou a realização de quaisquer outros pagamentos a seus acionistas, caso a Emissora esteja em mora com quaisquer de suas obrigações pecuniárias previstas nesta Emissão, exceto os dividendos obrigatórios por lei e os juros sobre capital próprio imputados aos dividendos obrigatórios nos termos da Lei das Sociedades por Ações;</w:t>
      </w:r>
    </w:p>
    <w:p w14:paraId="1876A1E3" w14:textId="77777777" w:rsidR="007B629E" w:rsidRPr="00C70237" w:rsidRDefault="007B629E">
      <w:pPr>
        <w:widowControl w:val="0"/>
        <w:suppressAutoHyphens/>
        <w:spacing w:line="340" w:lineRule="exact"/>
        <w:ind w:left="284"/>
        <w:rPr>
          <w:rFonts w:ascii="Arial" w:hAnsi="Arial" w:cs="Arial"/>
          <w:sz w:val="22"/>
          <w:szCs w:val="22"/>
        </w:rPr>
      </w:pPr>
    </w:p>
    <w:p w14:paraId="1A2D4B46"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transformação do tipo societário da Emissora nos termos dos artigos 220 e 221, e sem prejuízo do disposto no artigo 222, todos da Lei das Sociedades por Ações;</w:t>
      </w:r>
    </w:p>
    <w:p w14:paraId="56AD6CAF" w14:textId="77777777" w:rsidR="007B629E" w:rsidRPr="00C70237" w:rsidRDefault="007B629E">
      <w:pPr>
        <w:widowControl w:val="0"/>
        <w:suppressAutoHyphens/>
        <w:spacing w:line="340" w:lineRule="exact"/>
        <w:ind w:left="284"/>
        <w:rPr>
          <w:rFonts w:ascii="Arial" w:hAnsi="Arial" w:cs="Arial"/>
          <w:sz w:val="22"/>
          <w:szCs w:val="22"/>
        </w:rPr>
      </w:pPr>
    </w:p>
    <w:p w14:paraId="562F4E83"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caso as declarações feitas pela Emissora nesta Escritura de Emissão, na data em que forem prestadas, (a) sejam falsas ou enganosas, ou ainda, (b) sejam incorretas ou inconsistentes ou incompletas;</w:t>
      </w:r>
    </w:p>
    <w:p w14:paraId="6FE3E8BB" w14:textId="77777777" w:rsidR="007B629E" w:rsidRPr="00C70237" w:rsidRDefault="007B629E">
      <w:pPr>
        <w:widowControl w:val="0"/>
        <w:suppressAutoHyphens/>
        <w:spacing w:line="340" w:lineRule="exact"/>
        <w:ind w:left="1080"/>
        <w:rPr>
          <w:rFonts w:ascii="Arial" w:hAnsi="Arial" w:cs="Arial"/>
          <w:sz w:val="22"/>
          <w:szCs w:val="22"/>
        </w:rPr>
      </w:pPr>
    </w:p>
    <w:p w14:paraId="1564326A"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aplicação dos recursos oriundos da Emissão em destinação diversa da definida nesta Escritura de Emissão;</w:t>
      </w:r>
    </w:p>
    <w:p w14:paraId="3FEED650" w14:textId="77777777" w:rsidR="007B629E" w:rsidRPr="00C70237" w:rsidRDefault="007B629E">
      <w:pPr>
        <w:widowControl w:val="0"/>
        <w:suppressAutoHyphens/>
        <w:spacing w:line="340" w:lineRule="exact"/>
        <w:ind w:left="1080"/>
        <w:rPr>
          <w:rFonts w:ascii="Arial" w:hAnsi="Arial" w:cs="Arial"/>
          <w:sz w:val="22"/>
          <w:szCs w:val="22"/>
        </w:rPr>
      </w:pPr>
    </w:p>
    <w:p w14:paraId="48A091AE" w14:textId="77777777" w:rsidR="007B629E" w:rsidRPr="00C70237" w:rsidRDefault="007B629E" w:rsidP="00244034">
      <w:pPr>
        <w:widowControl w:val="0"/>
        <w:numPr>
          <w:ilvl w:val="0"/>
          <w:numId w:val="102"/>
        </w:numPr>
        <w:tabs>
          <w:tab w:val="clear" w:pos="1080"/>
          <w:tab w:val="num" w:pos="1077"/>
          <w:tab w:val="num" w:pos="1276"/>
        </w:tabs>
        <w:suppressAutoHyphens/>
        <w:spacing w:line="340" w:lineRule="exact"/>
        <w:ind w:left="1077"/>
        <w:rPr>
          <w:rFonts w:ascii="Arial" w:hAnsi="Arial" w:cs="Arial"/>
          <w:sz w:val="22"/>
          <w:szCs w:val="22"/>
        </w:rPr>
      </w:pPr>
      <w:r w:rsidRPr="00C70237">
        <w:rPr>
          <w:rFonts w:ascii="Arial" w:hAnsi="Arial" w:cs="Arial"/>
          <w:sz w:val="22"/>
          <w:szCs w:val="22"/>
        </w:rPr>
        <w:t xml:space="preserve">se a Emissora utilizar as Debêntures objeto dessa Escritura de Emissão como lastro </w:t>
      </w:r>
      <w:r w:rsidRPr="00C70237">
        <w:rPr>
          <w:rFonts w:ascii="Arial" w:hAnsi="Arial" w:cs="Arial"/>
          <w:sz w:val="22"/>
          <w:szCs w:val="22"/>
        </w:rPr>
        <w:lastRenderedPageBreak/>
        <w:t>para qualquer outro tipo de operação de financiamento;</w:t>
      </w:r>
    </w:p>
    <w:p w14:paraId="53019926" w14:textId="77777777" w:rsidR="007B629E" w:rsidRPr="00C70237" w:rsidRDefault="007B629E">
      <w:pPr>
        <w:widowControl w:val="0"/>
        <w:suppressAutoHyphens/>
        <w:spacing w:line="340" w:lineRule="exact"/>
        <w:ind w:left="1080"/>
        <w:rPr>
          <w:rFonts w:ascii="Arial" w:hAnsi="Arial" w:cs="Arial"/>
          <w:sz w:val="22"/>
          <w:szCs w:val="22"/>
        </w:rPr>
      </w:pPr>
    </w:p>
    <w:p w14:paraId="7F5D37F1" w14:textId="77777777" w:rsidR="007B629E" w:rsidRPr="00C70237" w:rsidRDefault="007B629E">
      <w:pPr>
        <w:widowControl w:val="0"/>
        <w:numPr>
          <w:ilvl w:val="0"/>
          <w:numId w:val="102"/>
        </w:numPr>
        <w:suppressAutoHyphens/>
        <w:spacing w:line="340" w:lineRule="exact"/>
        <w:rPr>
          <w:rFonts w:ascii="Arial" w:hAnsi="Arial" w:cs="Arial"/>
          <w:b/>
          <w:sz w:val="22"/>
          <w:szCs w:val="22"/>
        </w:rPr>
      </w:pPr>
      <w:r w:rsidRPr="00C70237">
        <w:rPr>
          <w:rFonts w:ascii="Arial" w:hAnsi="Arial" w:cs="Arial"/>
          <w:sz w:val="22"/>
          <w:szCs w:val="22"/>
        </w:rPr>
        <w:t>caso a Emissora e/ou qualquer de suas controladas contraiam, a partir da data de assinatura desta Escritura de Emissão, uma ou mais dívidas, exceto: (i) na hipótese em que, na data de contratação de tal(is) dívida(s), o resultado da divisão entre a Dívida Líquida e o EBITDA seja igual ou inferior a 3,50 vezes (“</w:t>
      </w:r>
      <w:r w:rsidRPr="00C70237">
        <w:rPr>
          <w:rFonts w:ascii="Arial" w:hAnsi="Arial" w:cs="Arial"/>
          <w:sz w:val="22"/>
          <w:szCs w:val="22"/>
          <w:u w:val="single"/>
        </w:rPr>
        <w:t>Índice Financeiro</w:t>
      </w:r>
      <w:r w:rsidRPr="00C70237">
        <w:rPr>
          <w:rFonts w:ascii="Arial" w:hAnsi="Arial" w:cs="Arial"/>
          <w:sz w:val="22"/>
          <w:szCs w:val="22"/>
        </w:rPr>
        <w:t xml:space="preserve">”); ou (ii) caso sejam Dívidas Permitidas (conforme definido abaixo). O cálculo do Índice Financeiro será realizado pela Emissora e encaminhado ao Agente Fiduciário dos CRA, com base nas demonstrações financeiras trimestrais e nas demonstrações financeiras anuais consolidadas e auditadas (ou objeto de revisão especial) da Emissora, conforme aplicável, e apostas as respectivas rubricas pelos auditores independentes, ao final de cada trimestre, as quais deverão ser disponibilizadas pela Emissora juntamente com a memória de cálculo do Índice Financeiro devidamente assinada pela Emissora, observado que tais informações fornecidas pela Emissora serão consideradas como corretas e verídicas para todos os fins, até o pagamento integral dos valores devidos em virtude das Debêntures, razão pela qual o Agente Fiduciário não realizará o cálculo de tal Índice Financeiro. Além disso, para fins de verificação do disposto neste item (xi), considerar-se-á o disposto a seguir: </w:t>
      </w:r>
    </w:p>
    <w:p w14:paraId="36382365" w14:textId="77777777" w:rsidR="007B629E" w:rsidRPr="00C70237" w:rsidRDefault="007B629E">
      <w:pPr>
        <w:widowControl w:val="0"/>
        <w:suppressAutoHyphens/>
        <w:spacing w:line="340" w:lineRule="exact"/>
        <w:ind w:left="1080"/>
        <w:rPr>
          <w:rFonts w:ascii="Arial" w:hAnsi="Arial" w:cs="Arial"/>
          <w:sz w:val="22"/>
          <w:szCs w:val="22"/>
        </w:rPr>
      </w:pPr>
    </w:p>
    <w:p w14:paraId="22B2A37F"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lang w:val="x-none"/>
        </w:rPr>
        <w:t>“</w:t>
      </w:r>
      <w:r w:rsidRPr="00C70237">
        <w:rPr>
          <w:rFonts w:ascii="Arial" w:hAnsi="Arial" w:cs="Arial"/>
          <w:b/>
          <w:sz w:val="22"/>
          <w:szCs w:val="22"/>
          <w:lang w:val="x-none"/>
        </w:rPr>
        <w:t>Ativos</w:t>
      </w:r>
      <w:r w:rsidRPr="00C70237">
        <w:rPr>
          <w:rFonts w:ascii="Arial" w:hAnsi="Arial" w:cs="Arial"/>
          <w:sz w:val="22"/>
          <w:szCs w:val="22"/>
          <w:lang w:val="x-none"/>
        </w:rPr>
        <w:t xml:space="preserve"> </w:t>
      </w:r>
      <w:r w:rsidRPr="00C70237">
        <w:rPr>
          <w:rFonts w:ascii="Arial" w:hAnsi="Arial" w:cs="Arial"/>
          <w:b/>
          <w:sz w:val="22"/>
          <w:szCs w:val="22"/>
          <w:lang w:val="x-none"/>
        </w:rPr>
        <w:t>Tangíveis Consolidados</w:t>
      </w:r>
      <w:r w:rsidRPr="00C70237">
        <w:rPr>
          <w:rFonts w:ascii="Arial" w:hAnsi="Arial" w:cs="Arial"/>
          <w:sz w:val="22"/>
          <w:szCs w:val="22"/>
          <w:lang w:val="x-none"/>
        </w:rPr>
        <w:t>”: significa o montante total dos ativos da</w:t>
      </w:r>
      <w:r w:rsidRPr="00C70237">
        <w:rPr>
          <w:rFonts w:ascii="Arial" w:hAnsi="Arial" w:cs="Arial"/>
          <w:sz w:val="22"/>
          <w:szCs w:val="22"/>
        </w:rPr>
        <w:t xml:space="preserve"> </w:t>
      </w:r>
      <w:r w:rsidRPr="00C70237">
        <w:rPr>
          <w:rFonts w:ascii="Arial" w:hAnsi="Arial" w:cs="Arial"/>
          <w:sz w:val="22"/>
          <w:szCs w:val="22"/>
          <w:lang w:val="x-none"/>
        </w:rPr>
        <w:t>Emissora e de suas controladas (subtraído o valor de depreciação, amortização</w:t>
      </w:r>
      <w:r w:rsidRPr="00C70237">
        <w:rPr>
          <w:rFonts w:ascii="Arial" w:hAnsi="Arial" w:cs="Arial"/>
          <w:sz w:val="22"/>
          <w:szCs w:val="22"/>
        </w:rPr>
        <w:t xml:space="preserve"> </w:t>
      </w:r>
      <w:r w:rsidRPr="00C70237">
        <w:rPr>
          <w:rFonts w:ascii="Arial" w:hAnsi="Arial" w:cs="Arial"/>
          <w:sz w:val="22"/>
          <w:szCs w:val="22"/>
          <w:lang w:val="x-none"/>
        </w:rPr>
        <w:t>e outros valores de reserva (</w:t>
      </w:r>
      <w:r w:rsidRPr="00C70237">
        <w:rPr>
          <w:rFonts w:ascii="Arial" w:hAnsi="Arial" w:cs="Arial"/>
          <w:i/>
          <w:sz w:val="22"/>
          <w:szCs w:val="22"/>
          <w:lang w:val="x-none"/>
        </w:rPr>
        <w:t xml:space="preserve">asset valuation reserves) </w:t>
      </w:r>
      <w:r w:rsidRPr="00C70237">
        <w:rPr>
          <w:rFonts w:ascii="Arial" w:hAnsi="Arial" w:cs="Arial"/>
          <w:sz w:val="22"/>
          <w:szCs w:val="22"/>
          <w:lang w:val="x-none"/>
        </w:rPr>
        <w:t>calculado pro forma</w:t>
      </w:r>
      <w:r w:rsidRPr="00C70237">
        <w:rPr>
          <w:rFonts w:ascii="Arial" w:hAnsi="Arial" w:cs="Arial"/>
          <w:sz w:val="22"/>
          <w:szCs w:val="22"/>
        </w:rPr>
        <w:t xml:space="preserve"> </w:t>
      </w:r>
      <w:r w:rsidRPr="00C70237">
        <w:rPr>
          <w:rFonts w:ascii="Arial" w:hAnsi="Arial" w:cs="Arial"/>
          <w:sz w:val="22"/>
          <w:szCs w:val="22"/>
          <w:lang w:val="x-none"/>
        </w:rPr>
        <w:t>considerando como base a aquisição ou venda de companhias, negócios ou</w:t>
      </w:r>
      <w:r w:rsidRPr="00C70237">
        <w:rPr>
          <w:rFonts w:ascii="Arial" w:hAnsi="Arial" w:cs="Arial"/>
          <w:sz w:val="22"/>
          <w:szCs w:val="22"/>
        </w:rPr>
        <w:t xml:space="preserve"> </w:t>
      </w:r>
      <w:r w:rsidRPr="00C70237">
        <w:rPr>
          <w:rFonts w:ascii="Arial" w:hAnsi="Arial" w:cs="Arial"/>
          <w:sz w:val="22"/>
          <w:szCs w:val="22"/>
          <w:lang w:val="x-none"/>
        </w:rPr>
        <w:t>operações da Emissora e/ou de suas controladas, conforme aplicável, exceto se</w:t>
      </w:r>
      <w:r w:rsidRPr="00C70237">
        <w:rPr>
          <w:rFonts w:ascii="Arial" w:hAnsi="Arial" w:cs="Arial"/>
          <w:sz w:val="22"/>
          <w:szCs w:val="22"/>
        </w:rPr>
        <w:t xml:space="preserve"> </w:t>
      </w:r>
      <w:r w:rsidRPr="00C70237">
        <w:rPr>
          <w:rFonts w:ascii="Arial" w:hAnsi="Arial" w:cs="Arial"/>
          <w:sz w:val="22"/>
          <w:szCs w:val="22"/>
          <w:lang w:val="x-none"/>
        </w:rPr>
        <w:t xml:space="preserve">resultantes de valorização capital subsequente </w:t>
      </w:r>
      <w:r w:rsidRPr="00C70237">
        <w:rPr>
          <w:rFonts w:ascii="Arial" w:hAnsi="Arial" w:cs="Arial"/>
          <w:sz w:val="22"/>
          <w:szCs w:val="22"/>
        </w:rPr>
        <w:t>à</w:t>
      </w:r>
      <w:r w:rsidRPr="00C70237">
        <w:rPr>
          <w:rFonts w:ascii="Arial" w:hAnsi="Arial" w:cs="Arial"/>
          <w:sz w:val="22"/>
          <w:szCs w:val="22"/>
          <w:lang w:val="x-none"/>
        </w:rPr>
        <w:t xml:space="preserve"> data</w:t>
      </w:r>
      <w:r w:rsidRPr="00C70237">
        <w:rPr>
          <w:rFonts w:ascii="Arial" w:hAnsi="Arial" w:cs="Arial"/>
          <w:sz w:val="22"/>
          <w:szCs w:val="22"/>
        </w:rPr>
        <w:t xml:space="preserve"> de assinatura da Escritura de Emissão</w:t>
      </w:r>
      <w:r w:rsidRPr="00C70237">
        <w:rPr>
          <w:rFonts w:ascii="Arial" w:hAnsi="Arial" w:cs="Arial"/>
          <w:sz w:val="22"/>
          <w:szCs w:val="22"/>
          <w:lang w:val="x-none"/>
        </w:rPr>
        <w:t>, após a dedução</w:t>
      </w:r>
      <w:r w:rsidRPr="00C70237">
        <w:rPr>
          <w:rFonts w:ascii="Arial" w:hAnsi="Arial" w:cs="Arial"/>
          <w:sz w:val="22"/>
          <w:szCs w:val="22"/>
        </w:rPr>
        <w:t xml:space="preserve"> </w:t>
      </w:r>
      <w:r w:rsidRPr="00C70237">
        <w:rPr>
          <w:rFonts w:ascii="Arial" w:hAnsi="Arial" w:cs="Arial"/>
          <w:sz w:val="22"/>
          <w:szCs w:val="22"/>
          <w:lang w:val="x-none"/>
        </w:rPr>
        <w:t>de tal valorização de (i) todas as obrigações da Emissora e suas controladas</w:t>
      </w:r>
      <w:r w:rsidRPr="00C70237">
        <w:rPr>
          <w:rFonts w:ascii="Arial" w:hAnsi="Arial" w:cs="Arial"/>
          <w:sz w:val="22"/>
          <w:szCs w:val="22"/>
        </w:rPr>
        <w:t xml:space="preserve"> </w:t>
      </w:r>
      <w:r w:rsidRPr="00C70237">
        <w:rPr>
          <w:rFonts w:ascii="Arial" w:hAnsi="Arial" w:cs="Arial"/>
          <w:sz w:val="22"/>
          <w:szCs w:val="22"/>
          <w:lang w:val="x-none"/>
        </w:rPr>
        <w:t xml:space="preserve">(excluídos os itens entre companhias do mesmo grupo da Emissora) e </w:t>
      </w:r>
      <w:r w:rsidRPr="00C70237">
        <w:rPr>
          <w:rFonts w:ascii="Arial" w:hAnsi="Arial" w:cs="Arial"/>
          <w:sz w:val="22"/>
          <w:szCs w:val="22"/>
        </w:rPr>
        <w:t xml:space="preserve">de </w:t>
      </w:r>
      <w:r w:rsidRPr="00C70237">
        <w:rPr>
          <w:rFonts w:ascii="Arial" w:hAnsi="Arial" w:cs="Arial"/>
          <w:sz w:val="22"/>
          <w:szCs w:val="22"/>
          <w:lang w:val="x-none"/>
        </w:rPr>
        <w:t>(ii) ativos</w:t>
      </w:r>
      <w:r w:rsidRPr="00C70237">
        <w:rPr>
          <w:rFonts w:ascii="Arial" w:hAnsi="Arial" w:cs="Arial"/>
          <w:sz w:val="22"/>
          <w:szCs w:val="22"/>
        </w:rPr>
        <w:t xml:space="preserve"> </w:t>
      </w:r>
      <w:r w:rsidRPr="00C70237">
        <w:rPr>
          <w:rFonts w:ascii="Arial" w:hAnsi="Arial" w:cs="Arial"/>
          <w:sz w:val="22"/>
          <w:szCs w:val="22"/>
          <w:lang w:val="x-none"/>
        </w:rPr>
        <w:t xml:space="preserve">intangíveis, tais como </w:t>
      </w:r>
      <w:r w:rsidRPr="00C70237">
        <w:rPr>
          <w:rFonts w:ascii="Arial" w:hAnsi="Arial" w:cs="Arial"/>
          <w:i/>
          <w:sz w:val="22"/>
          <w:szCs w:val="22"/>
          <w:lang w:val="x-none"/>
        </w:rPr>
        <w:t xml:space="preserve">goodwill, </w:t>
      </w:r>
      <w:r w:rsidRPr="00C70237">
        <w:rPr>
          <w:rFonts w:ascii="Arial" w:hAnsi="Arial" w:cs="Arial"/>
          <w:sz w:val="22"/>
          <w:szCs w:val="22"/>
          <w:lang w:val="x-none"/>
        </w:rPr>
        <w:t>marca, patentes conforme contabilizados nas</w:t>
      </w:r>
      <w:r w:rsidRPr="00C70237">
        <w:rPr>
          <w:rFonts w:ascii="Arial" w:hAnsi="Arial" w:cs="Arial"/>
          <w:sz w:val="22"/>
          <w:szCs w:val="22"/>
        </w:rPr>
        <w:t xml:space="preserve"> </w:t>
      </w:r>
      <w:r w:rsidRPr="00C70237">
        <w:rPr>
          <w:rFonts w:ascii="Arial" w:hAnsi="Arial" w:cs="Arial"/>
          <w:sz w:val="22"/>
          <w:szCs w:val="22"/>
          <w:lang w:val="x-none"/>
        </w:rPr>
        <w:t>demonstrações financeiras mais atuais da Emissora</w:t>
      </w:r>
      <w:r w:rsidRPr="00C70237">
        <w:rPr>
          <w:rFonts w:ascii="Arial" w:hAnsi="Arial" w:cs="Arial"/>
          <w:sz w:val="22"/>
          <w:szCs w:val="22"/>
        </w:rPr>
        <w:t>.</w:t>
      </w:r>
    </w:p>
    <w:p w14:paraId="3A3715C1" w14:textId="77777777" w:rsidR="007B629E" w:rsidRPr="00C70237" w:rsidRDefault="007B629E">
      <w:pPr>
        <w:widowControl w:val="0"/>
        <w:suppressAutoHyphens/>
        <w:spacing w:line="340" w:lineRule="exact"/>
        <w:ind w:left="1276"/>
        <w:rPr>
          <w:rFonts w:ascii="Arial" w:hAnsi="Arial" w:cs="Arial"/>
          <w:sz w:val="22"/>
          <w:szCs w:val="22"/>
        </w:rPr>
      </w:pPr>
    </w:p>
    <w:p w14:paraId="6E4A660D"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w:t>
      </w:r>
      <w:r w:rsidRPr="00C70237">
        <w:rPr>
          <w:rFonts w:ascii="Arial" w:hAnsi="Arial" w:cs="Arial"/>
          <w:b/>
          <w:sz w:val="22"/>
          <w:szCs w:val="22"/>
        </w:rPr>
        <w:t>Dívida Líquida</w:t>
      </w:r>
      <w:r w:rsidRPr="00C70237">
        <w:rPr>
          <w:rFonts w:ascii="Arial" w:hAnsi="Arial" w:cs="Arial"/>
          <w:sz w:val="22"/>
          <w:szCs w:val="22"/>
        </w:rPr>
        <w:t xml:space="preserve">”: significa (A) a somatória de todos débitos incorridos pela Emissora e suas controladas, decorrentes de (i) empréstimos em dinheiro, (ii) as obrigações decorrentes da emissão de bônus, debêntures, notes ou outros instrumentos similares, (ii) linhas de crédito, aceite bancário ou instrumentos similares, com exceção à troca de cartas de crédito ou aceites bancários, emitidos em função de troca de duplicatas a pagar que ainda não estejam vencidas na data de </w:t>
      </w:r>
      <w:r w:rsidRPr="00C70237">
        <w:rPr>
          <w:rFonts w:ascii="Arial" w:hAnsi="Arial" w:cs="Arial"/>
          <w:sz w:val="22"/>
          <w:szCs w:val="22"/>
        </w:rPr>
        <w:lastRenderedPageBreak/>
        <w:t xml:space="preserve">apresentação ou, caso vencida, haja prazo de 10 (dez) Dias Úteis para seu pagamento, (iv) retenção, não pagas, de preço de pagamento de bens ou serviços, todas as obrigações de venda, com exceção de troca de duplicatas decorrentes do curso normal das atividades da Emissora, (v) obrigações de arrendatário em contratos de arrendamento de bens, (vi) dívidas de terceiros garantidas por ônus em ativos, independentemente de tal dívida ser assumida ou não da Emissora, (vii) decorrentes de contrato de hedge da Emissora e suas subsidiárias; e (viii) as obrigações decorrentes do Minerva Fundo de Investimento em Direitos Creditórios – Crédito Mercantil, (B) subtraídas pelo caixa e disponibilidades consolidados e valores mobiliários negociáveis, registrados como ativos a curto prazo. </w:t>
      </w:r>
    </w:p>
    <w:p w14:paraId="3739F1DE" w14:textId="77777777" w:rsidR="007B629E" w:rsidRPr="00C70237" w:rsidRDefault="007B629E">
      <w:pPr>
        <w:widowControl w:val="0"/>
        <w:suppressAutoHyphens/>
        <w:spacing w:line="340" w:lineRule="exact"/>
        <w:ind w:left="1276"/>
        <w:rPr>
          <w:rFonts w:ascii="Arial" w:hAnsi="Arial" w:cs="Arial"/>
          <w:sz w:val="22"/>
          <w:szCs w:val="22"/>
        </w:rPr>
      </w:pPr>
    </w:p>
    <w:p w14:paraId="45008FEA" w14:textId="4AD2806E"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w:t>
      </w:r>
      <w:r w:rsidRPr="00C70237">
        <w:rPr>
          <w:rFonts w:ascii="Arial" w:hAnsi="Arial" w:cs="Arial"/>
          <w:b/>
          <w:sz w:val="22"/>
          <w:szCs w:val="22"/>
        </w:rPr>
        <w:t>EBITDA</w:t>
      </w:r>
      <w:r w:rsidRPr="00C70237">
        <w:rPr>
          <w:rFonts w:ascii="Arial" w:hAnsi="Arial" w:cs="Arial"/>
          <w:sz w:val="22"/>
          <w:szCs w:val="22"/>
        </w:rPr>
        <w:t xml:space="preserve">”: significa a (A) receita operacional líquida consolidada, menos (B) a somatória (i) do custo consolidados dos </w:t>
      </w:r>
      <w:r w:rsidRPr="009B5493">
        <w:rPr>
          <w:rFonts w:ascii="Arial" w:hAnsi="Arial" w:cs="Arial"/>
          <w:sz w:val="22"/>
          <w:szCs w:val="22"/>
        </w:rPr>
        <w:t xml:space="preserve">bens e serviços vendidos, (ii) das despesas de venda e gastos gerais e administrativo, (iii) </w:t>
      </w:r>
      <w:r w:rsidRPr="00AB7489">
        <w:rPr>
          <w:rFonts w:ascii="Arial" w:hAnsi="Arial" w:cs="Arial"/>
          <w:sz w:val="22"/>
          <w:szCs w:val="22"/>
        </w:rPr>
        <w:t>do lucro operacional e não operacional líquido</w:t>
      </w:r>
      <w:r w:rsidRPr="009B5493">
        <w:rPr>
          <w:rFonts w:ascii="Arial" w:hAnsi="Arial" w:cs="Arial"/>
          <w:sz w:val="22"/>
          <w:szCs w:val="22"/>
        </w:rPr>
        <w:t xml:space="preserve"> e (iv) de qualquer depreciação ou</w:t>
      </w:r>
      <w:r w:rsidRPr="00C70237">
        <w:rPr>
          <w:rFonts w:ascii="Arial" w:hAnsi="Arial" w:cs="Arial"/>
          <w:sz w:val="22"/>
          <w:szCs w:val="22"/>
        </w:rPr>
        <w:t xml:space="preserve"> amortização e despesas ou perdas não recorrentes ou financeiras, incluídas na consolidação de custos de bens vendidos e serviços prestados, despesas de venda e gastos gerais e administrativos; apurado com base nos últimos 12 (doze) meses. </w:t>
      </w:r>
    </w:p>
    <w:p w14:paraId="419DDBAD" w14:textId="77777777" w:rsidR="007B629E" w:rsidRPr="00C70237" w:rsidRDefault="007B629E">
      <w:pPr>
        <w:widowControl w:val="0"/>
        <w:suppressAutoHyphens/>
        <w:spacing w:line="340" w:lineRule="exact"/>
        <w:ind w:left="1276"/>
        <w:rPr>
          <w:rFonts w:ascii="Arial" w:hAnsi="Arial" w:cs="Arial"/>
          <w:sz w:val="22"/>
          <w:szCs w:val="22"/>
        </w:rPr>
      </w:pPr>
    </w:p>
    <w:p w14:paraId="60014341"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w:t>
      </w:r>
      <w:r w:rsidRPr="00C70237">
        <w:rPr>
          <w:rFonts w:ascii="Arial" w:hAnsi="Arial" w:cs="Arial"/>
          <w:b/>
          <w:sz w:val="22"/>
          <w:szCs w:val="22"/>
        </w:rPr>
        <w:t>Dívidas Permitidas</w:t>
      </w:r>
      <w:r w:rsidRPr="00C70237">
        <w:rPr>
          <w:rFonts w:ascii="Arial" w:hAnsi="Arial" w:cs="Arial"/>
          <w:sz w:val="22"/>
          <w:szCs w:val="22"/>
        </w:rPr>
        <w:t xml:space="preserve">”: significa qualquer das seguintes dívidas que, respeitadas as demais disposições desta Escritura de Emissão, poderão ser contraídas, </w:t>
      </w:r>
      <w:r w:rsidRPr="00213F02">
        <w:rPr>
          <w:rFonts w:ascii="Arial" w:hAnsi="Arial" w:cs="Arial"/>
          <w:sz w:val="22"/>
          <w:szCs w:val="22"/>
        </w:rPr>
        <w:t>apenas uma vez durante o prazo de vigência das Debêntures,</w:t>
      </w:r>
      <w:r w:rsidRPr="00C70237">
        <w:rPr>
          <w:rFonts w:ascii="Arial" w:hAnsi="Arial" w:cs="Arial"/>
          <w:sz w:val="22"/>
          <w:szCs w:val="22"/>
        </w:rPr>
        <w:t xml:space="preserve"> pela Emissora e/ou por qualquer de suas controladas: </w:t>
      </w:r>
    </w:p>
    <w:p w14:paraId="2B7DF26D" w14:textId="77777777" w:rsidR="007B629E" w:rsidRPr="00C70237" w:rsidRDefault="007B629E">
      <w:pPr>
        <w:widowControl w:val="0"/>
        <w:suppressAutoHyphens/>
        <w:spacing w:line="340" w:lineRule="exact"/>
        <w:ind w:left="1276"/>
        <w:rPr>
          <w:rFonts w:ascii="Arial" w:hAnsi="Arial" w:cs="Arial"/>
          <w:sz w:val="22"/>
          <w:szCs w:val="22"/>
        </w:rPr>
      </w:pPr>
    </w:p>
    <w:p w14:paraId="19CA02F6"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(1) dívida da Emissora ou de qualquer de suas controladas, diretas e/ou indiretas, na qual, caso a Emissora seja a devedora, garantidora ou coobrigada de tal dívida, tal dívida seja subordinada, legal ou contratualmente, ao pagamento das Debêntures; </w:t>
      </w:r>
    </w:p>
    <w:p w14:paraId="75E05627" w14:textId="77777777" w:rsidR="007B629E" w:rsidRPr="00C70237" w:rsidRDefault="007B629E">
      <w:pPr>
        <w:widowControl w:val="0"/>
        <w:suppressAutoHyphens/>
        <w:spacing w:line="340" w:lineRule="exact"/>
        <w:ind w:left="1276"/>
        <w:rPr>
          <w:rFonts w:ascii="Arial" w:hAnsi="Arial" w:cs="Arial"/>
          <w:sz w:val="22"/>
          <w:szCs w:val="22"/>
        </w:rPr>
      </w:pPr>
    </w:p>
    <w:p w14:paraId="3A561E9D"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(2) a dívida contraída pela Emissora em decorrência das Debêntures; </w:t>
      </w:r>
    </w:p>
    <w:p w14:paraId="14E13E09" w14:textId="77777777" w:rsidR="007B629E" w:rsidRPr="00C70237" w:rsidRDefault="007B629E">
      <w:pPr>
        <w:widowControl w:val="0"/>
        <w:suppressAutoHyphens/>
        <w:spacing w:line="340" w:lineRule="exact"/>
        <w:ind w:left="1276"/>
        <w:rPr>
          <w:rFonts w:ascii="Arial" w:hAnsi="Arial" w:cs="Arial"/>
          <w:sz w:val="22"/>
          <w:szCs w:val="22"/>
        </w:rPr>
      </w:pPr>
    </w:p>
    <w:p w14:paraId="2015A04F"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(3) dívida que seja contraída com a finalidade exclusiva de quitação ou refinanciamento, total ou parcial, de outra(s) dívida(s) anteriormente contraída(s) pela Emissora e/ou qualquer de suas controladas (conforme aplicável), ficando desde já estabelecido que o valor dessa nova dívida não poderá ultrapassar o valor da(s) respectiva(s) dívida(s) que está(ão) sendo quitada(s) ou refinanciada(s), </w:t>
      </w:r>
      <w:r w:rsidRPr="00C70237">
        <w:rPr>
          <w:rFonts w:ascii="Arial" w:hAnsi="Arial" w:cs="Arial"/>
          <w:sz w:val="22"/>
          <w:szCs w:val="22"/>
        </w:rPr>
        <w:lastRenderedPageBreak/>
        <w:t>considerando-se principal, juros, comissões, custos e despesas dela(s) decorrentes (“</w:t>
      </w:r>
      <w:r w:rsidRPr="00C70237">
        <w:rPr>
          <w:rFonts w:ascii="Arial" w:hAnsi="Arial" w:cs="Arial"/>
          <w:sz w:val="22"/>
          <w:szCs w:val="22"/>
          <w:u w:val="single"/>
        </w:rPr>
        <w:t>Dívida Permitida para Refinanciamento</w:t>
      </w:r>
      <w:r w:rsidRPr="00C70237">
        <w:rPr>
          <w:rFonts w:ascii="Arial" w:hAnsi="Arial" w:cs="Arial"/>
          <w:sz w:val="22"/>
          <w:szCs w:val="22"/>
        </w:rPr>
        <w:t xml:space="preserve">”), sendo certo que: </w:t>
      </w:r>
      <w:r w:rsidRPr="00C70237">
        <w:rPr>
          <w:rFonts w:ascii="Arial" w:hAnsi="Arial" w:cs="Arial"/>
          <w:b/>
          <w:sz w:val="22"/>
          <w:szCs w:val="22"/>
        </w:rPr>
        <w:t>(A)</w:t>
      </w:r>
      <w:r w:rsidRPr="00C70237">
        <w:rPr>
          <w:rFonts w:ascii="Arial" w:hAnsi="Arial" w:cs="Arial"/>
          <w:sz w:val="22"/>
          <w:szCs w:val="22"/>
        </w:rPr>
        <w:t xml:space="preserve"> caso a(s) dívida(s) objeto da quitação ou refinanciamento seja(m) subordinada(s) ao pagamento das Debêntures, a Dívida Permitida para Refinanciamento deverá também ser subordinada em direito de pagamento às Debêntures, ao menos nos mesmos termos e condições de subordinação da(s) dívida(s) objeto da quitação ou refinanciamento; </w:t>
      </w:r>
      <w:r w:rsidRPr="00C70237">
        <w:rPr>
          <w:rFonts w:ascii="Arial" w:hAnsi="Arial" w:cs="Arial"/>
          <w:b/>
          <w:sz w:val="22"/>
          <w:szCs w:val="22"/>
        </w:rPr>
        <w:t>(B)</w:t>
      </w:r>
      <w:r w:rsidRPr="00C70237">
        <w:rPr>
          <w:rFonts w:ascii="Arial" w:hAnsi="Arial" w:cs="Arial"/>
          <w:sz w:val="22"/>
          <w:szCs w:val="22"/>
        </w:rPr>
        <w:t xml:space="preserve"> a Dívida Permitida para Refinanciamento não poderá ter prazo de vencimento final inferior ao maior dentre os seguintes prazos: (i) ao prazo de vencimento mais longo de qualquer da(s) dívida(s) objeto da quitação ou refinanciamento ou (ii) ao prazo de vencimento final das Debêntures; e </w:t>
      </w:r>
      <w:r w:rsidRPr="00C70237">
        <w:rPr>
          <w:rFonts w:ascii="Arial" w:hAnsi="Arial" w:cs="Arial"/>
          <w:b/>
          <w:sz w:val="22"/>
          <w:szCs w:val="22"/>
        </w:rPr>
        <w:t>(C)</w:t>
      </w:r>
      <w:r w:rsidRPr="00C70237">
        <w:rPr>
          <w:rFonts w:ascii="Arial" w:hAnsi="Arial" w:cs="Arial"/>
          <w:sz w:val="22"/>
          <w:szCs w:val="22"/>
        </w:rPr>
        <w:t xml:space="preserve"> qualquer Dívida Permitida contratada conforme previsto nos itens (1), (4), (5), (8), (9), (10) e (11) desta definição de “Dívidas Permitidas” não poderá ser refinanciada de nenhuma forma pela Emissora e/ou qualquer de suas controladas por uma nova Dívida Permitida nos termos aqui estabelecidos; </w:t>
      </w:r>
    </w:p>
    <w:p w14:paraId="78B3C3A6" w14:textId="77777777" w:rsidR="007B629E" w:rsidRPr="00C70237" w:rsidRDefault="007B629E">
      <w:pPr>
        <w:widowControl w:val="0"/>
        <w:suppressAutoHyphens/>
        <w:spacing w:line="340" w:lineRule="exact"/>
        <w:ind w:left="1276"/>
        <w:rPr>
          <w:rFonts w:ascii="Arial" w:hAnsi="Arial" w:cs="Arial"/>
          <w:sz w:val="22"/>
          <w:szCs w:val="22"/>
        </w:rPr>
      </w:pPr>
    </w:p>
    <w:p w14:paraId="2365A60D"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(4) contratos de derivativos (</w:t>
      </w:r>
      <w:r w:rsidRPr="00C70237">
        <w:rPr>
          <w:rFonts w:ascii="Arial" w:hAnsi="Arial" w:cs="Arial"/>
          <w:i/>
          <w:sz w:val="22"/>
          <w:szCs w:val="22"/>
        </w:rPr>
        <w:t>hedge</w:t>
      </w:r>
      <w:r w:rsidRPr="00C70237">
        <w:rPr>
          <w:rFonts w:ascii="Arial" w:hAnsi="Arial" w:cs="Arial"/>
          <w:sz w:val="22"/>
          <w:szCs w:val="22"/>
        </w:rPr>
        <w:t>) celebrados com o objetivo de proteção, sem caráter especulativo;</w:t>
      </w:r>
    </w:p>
    <w:p w14:paraId="0DA0062F" w14:textId="77777777" w:rsidR="007B629E" w:rsidRPr="00C70237" w:rsidRDefault="007B629E">
      <w:pPr>
        <w:widowControl w:val="0"/>
        <w:suppressAutoHyphens/>
        <w:spacing w:line="340" w:lineRule="exact"/>
        <w:ind w:left="1276"/>
        <w:rPr>
          <w:rFonts w:ascii="Arial" w:hAnsi="Arial" w:cs="Arial"/>
          <w:sz w:val="22"/>
          <w:szCs w:val="22"/>
        </w:rPr>
      </w:pPr>
    </w:p>
    <w:p w14:paraId="4F19FB29"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(5) dívida ou obrigações contraídas pela Emissora ou qualquer de suas controladas por meio de cartas de crédito e aceites bancários emitidos no curso normal dos negócios da Emissora ou qualquer de suas controladas, inclusive dívidas ou obrigações existentes relacionadas a garantia de performance (</w:t>
      </w:r>
      <w:r w:rsidRPr="00C70237">
        <w:rPr>
          <w:rFonts w:ascii="Arial" w:hAnsi="Arial" w:cs="Arial"/>
          <w:i/>
          <w:sz w:val="22"/>
          <w:szCs w:val="22"/>
        </w:rPr>
        <w:t>performance bonds</w:t>
      </w:r>
      <w:r w:rsidRPr="00C70237">
        <w:rPr>
          <w:rFonts w:ascii="Arial" w:hAnsi="Arial" w:cs="Arial"/>
          <w:sz w:val="22"/>
          <w:szCs w:val="22"/>
        </w:rPr>
        <w:t xml:space="preserve">), fianças ou depósitos judiciais; </w:t>
      </w:r>
    </w:p>
    <w:p w14:paraId="32C535AD" w14:textId="77777777" w:rsidR="007B629E" w:rsidRPr="00C70237" w:rsidRDefault="007B629E">
      <w:pPr>
        <w:widowControl w:val="0"/>
        <w:suppressAutoHyphens/>
        <w:spacing w:line="340" w:lineRule="exact"/>
        <w:ind w:left="1276"/>
        <w:rPr>
          <w:rFonts w:ascii="Arial" w:hAnsi="Arial" w:cs="Arial"/>
          <w:sz w:val="22"/>
          <w:szCs w:val="22"/>
        </w:rPr>
      </w:pPr>
    </w:p>
    <w:p w14:paraId="52A90942"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(6) nova dívida que contraída pela Emissora e/ou qualquer de suas controladas e devidamente contabilizada, </w:t>
      </w:r>
      <w:r w:rsidRPr="00C70237">
        <w:rPr>
          <w:rFonts w:ascii="Arial" w:hAnsi="Arial" w:cs="Arial"/>
          <w:sz w:val="22"/>
          <w:szCs w:val="22"/>
          <w:lang w:val="x-none"/>
        </w:rPr>
        <w:t xml:space="preserve">(a) </w:t>
      </w:r>
      <w:r w:rsidRPr="00C70237">
        <w:rPr>
          <w:rFonts w:ascii="Arial" w:hAnsi="Arial" w:cs="Arial"/>
          <w:sz w:val="22"/>
          <w:szCs w:val="22"/>
        </w:rPr>
        <w:t xml:space="preserve">permite à Emissora incorrer em </w:t>
      </w:r>
      <w:r w:rsidRPr="00C70237">
        <w:rPr>
          <w:rFonts w:ascii="Arial" w:hAnsi="Arial" w:cs="Arial"/>
          <w:sz w:val="22"/>
          <w:szCs w:val="22"/>
          <w:lang w:val="x-none"/>
        </w:rPr>
        <w:t xml:space="preserve">ao menos </w:t>
      </w:r>
      <w:r w:rsidRPr="00C70237">
        <w:rPr>
          <w:rFonts w:ascii="Arial" w:hAnsi="Arial" w:cs="Arial"/>
          <w:sz w:val="22"/>
          <w:szCs w:val="22"/>
        </w:rPr>
        <w:t>US$</w:t>
      </w:r>
      <w:r w:rsidRPr="00C70237">
        <w:rPr>
          <w:rFonts w:ascii="Arial" w:hAnsi="Arial" w:cs="Arial"/>
          <w:sz w:val="22"/>
          <w:szCs w:val="22"/>
          <w:lang w:val="x-none"/>
        </w:rPr>
        <w:t xml:space="preserve"> 1,00 (um dólar </w:t>
      </w:r>
      <w:r w:rsidRPr="00C70237">
        <w:rPr>
          <w:rFonts w:ascii="Arial" w:hAnsi="Arial" w:cs="Arial"/>
          <w:sz w:val="22"/>
          <w:szCs w:val="22"/>
        </w:rPr>
        <w:t>norte-americano</w:t>
      </w:r>
      <w:r w:rsidRPr="00C70237">
        <w:rPr>
          <w:rFonts w:ascii="Arial" w:hAnsi="Arial" w:cs="Arial"/>
          <w:sz w:val="22"/>
          <w:szCs w:val="22"/>
          <w:lang w:val="x-none"/>
        </w:rPr>
        <w:t xml:space="preserve">) </w:t>
      </w:r>
      <w:r w:rsidRPr="00C70237">
        <w:rPr>
          <w:rFonts w:ascii="Arial" w:hAnsi="Arial" w:cs="Arial"/>
          <w:sz w:val="22"/>
          <w:szCs w:val="22"/>
        </w:rPr>
        <w:t xml:space="preserve">(ou o equivalente a reais na data de apuração), sob o </w:t>
      </w:r>
      <w:r w:rsidRPr="00C70237">
        <w:rPr>
          <w:rFonts w:ascii="Arial" w:hAnsi="Arial" w:cs="Arial"/>
          <w:sz w:val="22"/>
          <w:szCs w:val="22"/>
          <w:lang w:val="x-none"/>
        </w:rPr>
        <w:t xml:space="preserve">cálculo do Índice Financeiro considerando </w:t>
      </w:r>
      <w:r w:rsidRPr="00C70237">
        <w:rPr>
          <w:rFonts w:ascii="Arial" w:hAnsi="Arial" w:cs="Arial"/>
          <w:sz w:val="22"/>
          <w:szCs w:val="22"/>
        </w:rPr>
        <w:t>essa</w:t>
      </w:r>
      <w:r w:rsidRPr="00C70237">
        <w:rPr>
          <w:rFonts w:ascii="Arial" w:hAnsi="Arial" w:cs="Arial"/>
          <w:sz w:val="22"/>
          <w:szCs w:val="22"/>
          <w:lang w:val="x-none"/>
        </w:rPr>
        <w:t xml:space="preserve"> nova dívida</w:t>
      </w:r>
      <w:r w:rsidRPr="00C70237">
        <w:rPr>
          <w:rFonts w:ascii="Arial" w:hAnsi="Arial" w:cs="Arial"/>
          <w:sz w:val="22"/>
          <w:szCs w:val="22"/>
        </w:rPr>
        <w:t xml:space="preserve"> </w:t>
      </w:r>
      <w:r w:rsidRPr="00C70237">
        <w:rPr>
          <w:rFonts w:ascii="Arial" w:hAnsi="Arial" w:cs="Arial"/>
          <w:sz w:val="22"/>
          <w:szCs w:val="22"/>
          <w:lang w:val="x-none"/>
        </w:rPr>
        <w:t xml:space="preserve">ou (b) </w:t>
      </w:r>
      <w:r w:rsidRPr="00C70237">
        <w:rPr>
          <w:rFonts w:ascii="Arial" w:hAnsi="Arial" w:cs="Arial"/>
          <w:sz w:val="22"/>
          <w:szCs w:val="22"/>
        </w:rPr>
        <w:t xml:space="preserve">resultaria em um Índice Financeiro menor ou igual ao Índice Financeiro calculado antes da contratação dessa nova dívida; </w:t>
      </w:r>
    </w:p>
    <w:p w14:paraId="39D519E5" w14:textId="77777777" w:rsidR="007B629E" w:rsidRPr="00C70237" w:rsidRDefault="007B629E">
      <w:pPr>
        <w:widowControl w:val="0"/>
        <w:suppressAutoHyphens/>
        <w:spacing w:line="340" w:lineRule="exact"/>
        <w:ind w:left="1276"/>
        <w:rPr>
          <w:rFonts w:ascii="Arial" w:hAnsi="Arial" w:cs="Arial"/>
          <w:sz w:val="22"/>
          <w:szCs w:val="22"/>
        </w:rPr>
      </w:pPr>
    </w:p>
    <w:p w14:paraId="3F4F35C4"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(7) dívidas em aberto da Emissora e qualquer de suas subsidiárias na Data de Emissão;</w:t>
      </w:r>
    </w:p>
    <w:p w14:paraId="5CCE764B" w14:textId="77777777" w:rsidR="007B629E" w:rsidRPr="00C70237" w:rsidRDefault="007B629E">
      <w:pPr>
        <w:widowControl w:val="0"/>
        <w:suppressAutoHyphens/>
        <w:spacing w:line="340" w:lineRule="exact"/>
        <w:ind w:left="1276"/>
        <w:rPr>
          <w:rFonts w:ascii="Arial" w:hAnsi="Arial" w:cs="Arial"/>
          <w:sz w:val="22"/>
          <w:szCs w:val="22"/>
        </w:rPr>
      </w:pPr>
    </w:p>
    <w:p w14:paraId="779D1022"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(8) dívida, incluindo arrendamento de bens (</w:t>
      </w:r>
      <w:r w:rsidRPr="00C70237">
        <w:rPr>
          <w:rFonts w:ascii="Arial" w:hAnsi="Arial" w:cs="Arial"/>
          <w:i/>
          <w:sz w:val="22"/>
          <w:szCs w:val="22"/>
        </w:rPr>
        <w:t>capital leases</w:t>
      </w:r>
      <w:r w:rsidRPr="00C70237">
        <w:rPr>
          <w:rFonts w:ascii="Arial" w:hAnsi="Arial" w:cs="Arial"/>
          <w:sz w:val="22"/>
          <w:szCs w:val="22"/>
        </w:rPr>
        <w:t xml:space="preserve">), contraída com a finalidade de financiar, total ou parcialmente, construções ou reformas de ativos </w:t>
      </w:r>
      <w:r w:rsidRPr="00C70237">
        <w:rPr>
          <w:rFonts w:ascii="Arial" w:hAnsi="Arial" w:cs="Arial"/>
          <w:sz w:val="22"/>
          <w:szCs w:val="22"/>
        </w:rPr>
        <w:lastRenderedPageBreak/>
        <w:t xml:space="preserve">imobiliários de propriedade da Emissora e/ou de qualquer de suas controladas, desde que referida dívida seja contraída em prazo inferior a 365 (trezentos e sessenta e cinco) dias contados da data em que o respectivo bem imóvel tiver sua construção ou reforma finalizada, ficando desde já estabelecido que o valor, individualmente ou no agregado, das dívidas contraídas nos termos deste item (8), deverá ser sempre inferior ao resultado da subtração de </w:t>
      </w:r>
      <w:r w:rsidRPr="00C70237">
        <w:rPr>
          <w:rFonts w:ascii="Arial" w:hAnsi="Arial" w:cs="Arial"/>
          <w:b/>
          <w:sz w:val="22"/>
          <w:szCs w:val="22"/>
        </w:rPr>
        <w:t>(A)</w:t>
      </w:r>
      <w:r w:rsidRPr="00C70237">
        <w:rPr>
          <w:rFonts w:ascii="Arial" w:hAnsi="Arial" w:cs="Arial"/>
          <w:sz w:val="22"/>
          <w:szCs w:val="22"/>
        </w:rPr>
        <w:t xml:space="preserve"> US$50.000.000,00 (cinquenta milhões de dólares norte-americanos) (ou o equivalente em outras moedas na data de apuração) e </w:t>
      </w:r>
      <w:r w:rsidRPr="00C70237">
        <w:rPr>
          <w:rFonts w:ascii="Arial" w:hAnsi="Arial" w:cs="Arial"/>
          <w:b/>
          <w:sz w:val="22"/>
          <w:szCs w:val="22"/>
        </w:rPr>
        <w:t>(B)</w:t>
      </w:r>
      <w:r w:rsidRPr="00C70237">
        <w:rPr>
          <w:rFonts w:ascii="Arial" w:hAnsi="Arial" w:cs="Arial"/>
          <w:sz w:val="22"/>
          <w:szCs w:val="22"/>
        </w:rPr>
        <w:t xml:space="preserve"> o valor total devido e não pago, na respectiva data de contratação da nova dívida, das Dívidas Permitidas para Refinanciamento contratadas para refinanciar dívidas nos termos desta definição de “Dívidas Permitidas”;</w:t>
      </w:r>
    </w:p>
    <w:p w14:paraId="5F80CFFA" w14:textId="77777777" w:rsidR="007B629E" w:rsidRPr="00C70237" w:rsidRDefault="007B629E">
      <w:pPr>
        <w:widowControl w:val="0"/>
        <w:suppressAutoHyphens/>
        <w:spacing w:line="340" w:lineRule="exact"/>
        <w:ind w:left="1276"/>
        <w:rPr>
          <w:rFonts w:ascii="Arial" w:hAnsi="Arial" w:cs="Arial"/>
          <w:sz w:val="22"/>
          <w:szCs w:val="22"/>
        </w:rPr>
      </w:pPr>
    </w:p>
    <w:p w14:paraId="6BB78BC0"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(9) dívida, incluindo arrendamento mercantil (</w:t>
      </w:r>
      <w:r w:rsidRPr="00C70237">
        <w:rPr>
          <w:rFonts w:ascii="Arial" w:hAnsi="Arial" w:cs="Arial"/>
          <w:i/>
          <w:sz w:val="22"/>
          <w:szCs w:val="22"/>
        </w:rPr>
        <w:t>leasing</w:t>
      </w:r>
      <w:r w:rsidRPr="00C70237">
        <w:rPr>
          <w:rFonts w:ascii="Arial" w:hAnsi="Arial" w:cs="Arial"/>
          <w:sz w:val="22"/>
          <w:szCs w:val="22"/>
        </w:rPr>
        <w:t xml:space="preserve">), contraída com a finalidade de pagamento, total ou parcial, do preço de aquisição (ou </w:t>
      </w:r>
      <w:r w:rsidRPr="00C70237">
        <w:rPr>
          <w:rFonts w:ascii="Arial" w:hAnsi="Arial" w:cs="Arial"/>
          <w:i/>
          <w:sz w:val="22"/>
          <w:szCs w:val="22"/>
        </w:rPr>
        <w:t>leasing</w:t>
      </w:r>
      <w:r w:rsidRPr="00C70237">
        <w:rPr>
          <w:rFonts w:ascii="Arial" w:hAnsi="Arial" w:cs="Arial"/>
          <w:sz w:val="22"/>
          <w:szCs w:val="22"/>
        </w:rPr>
        <w:t xml:space="preserve">) de </w:t>
      </w:r>
      <w:r w:rsidRPr="00C70237">
        <w:rPr>
          <w:rFonts w:ascii="Arial" w:hAnsi="Arial" w:cs="Arial"/>
          <w:b/>
          <w:sz w:val="22"/>
          <w:szCs w:val="22"/>
        </w:rPr>
        <w:t>(A)</w:t>
      </w:r>
      <w:r w:rsidRPr="00C70237">
        <w:rPr>
          <w:rFonts w:ascii="Arial" w:hAnsi="Arial" w:cs="Arial"/>
          <w:sz w:val="22"/>
          <w:szCs w:val="22"/>
        </w:rPr>
        <w:t xml:space="preserve"> equipamentos e veículos, até o valor agregado de US$5.000.000,00 (cinco milhões de dólares norte-americanos) (ou o equivalente em outras moedas na data de apuração), e/ou </w:t>
      </w:r>
      <w:r w:rsidRPr="00C70237">
        <w:rPr>
          <w:rFonts w:ascii="Arial" w:hAnsi="Arial" w:cs="Arial"/>
          <w:b/>
          <w:sz w:val="22"/>
          <w:szCs w:val="22"/>
        </w:rPr>
        <w:t>(B) </w:t>
      </w:r>
      <w:r w:rsidRPr="00C70237">
        <w:rPr>
          <w:rFonts w:ascii="Arial" w:hAnsi="Arial" w:cs="Arial"/>
          <w:sz w:val="22"/>
          <w:szCs w:val="22"/>
        </w:rPr>
        <w:t xml:space="preserve">aeronaves, até o valor agregado de US$ 3.000.000,00 (três milhões de dólares dos Estados Unidos da América) (ou o equivalente em outras moedas na data de apuração) , ficando desde já estabelecido que, em qualquer dessas hipóteses, os equipamentos, veículos ou aeronaves adquiridos deverão ser utilizados no curso normal dos negócios da Emissora e/ou de qualquer de suas controladas; </w:t>
      </w:r>
    </w:p>
    <w:p w14:paraId="7B792E19" w14:textId="77777777" w:rsidR="007B629E" w:rsidRPr="00C70237" w:rsidRDefault="007B629E">
      <w:pPr>
        <w:widowControl w:val="0"/>
        <w:suppressAutoHyphens/>
        <w:spacing w:line="340" w:lineRule="exact"/>
        <w:ind w:left="1276"/>
        <w:rPr>
          <w:rFonts w:ascii="Arial" w:hAnsi="Arial" w:cs="Arial"/>
          <w:sz w:val="22"/>
          <w:szCs w:val="22"/>
        </w:rPr>
      </w:pPr>
    </w:p>
    <w:p w14:paraId="72EA5DE7"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(10) dívida contraída pela Emissora ou por qualquer das controladas da Emissora, decorrente de garantia prestada no âmbito de qualquer Dívida Permitida; </w:t>
      </w:r>
    </w:p>
    <w:p w14:paraId="24216B9E" w14:textId="77777777" w:rsidR="007B629E" w:rsidRPr="00C70237" w:rsidRDefault="007B629E">
      <w:pPr>
        <w:widowControl w:val="0"/>
        <w:suppressAutoHyphens/>
        <w:spacing w:line="340" w:lineRule="exact"/>
        <w:ind w:left="1276"/>
        <w:rPr>
          <w:rFonts w:ascii="Arial" w:hAnsi="Arial" w:cs="Arial"/>
          <w:sz w:val="22"/>
          <w:szCs w:val="22"/>
        </w:rPr>
      </w:pPr>
    </w:p>
    <w:p w14:paraId="312A5A40"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(11) dívida(s) contraída(s) para fins de capital de giro da Emissora e/ou de qualquer de suas controladas, desde que o valor dessa(s) dívida(s) não seja superior a </w:t>
      </w:r>
      <w:r w:rsidRPr="00C70237">
        <w:rPr>
          <w:rFonts w:ascii="Arial" w:hAnsi="Arial" w:cs="Arial"/>
          <w:b/>
          <w:sz w:val="22"/>
          <w:szCs w:val="22"/>
        </w:rPr>
        <w:t>(A) </w:t>
      </w:r>
      <w:r w:rsidRPr="00C70237">
        <w:rPr>
          <w:rFonts w:ascii="Arial" w:hAnsi="Arial" w:cs="Arial"/>
          <w:sz w:val="22"/>
          <w:szCs w:val="22"/>
        </w:rPr>
        <w:t xml:space="preserve">US$ 100.000.000,00 (cem milhões de dólares norte-americanos) (ou o equivalente em outras moedas na data de apuração) ou </w:t>
      </w:r>
      <w:r w:rsidRPr="00C70237">
        <w:rPr>
          <w:rFonts w:ascii="Arial" w:hAnsi="Arial" w:cs="Arial"/>
          <w:b/>
          <w:sz w:val="22"/>
          <w:szCs w:val="22"/>
        </w:rPr>
        <w:t>(B)</w:t>
      </w:r>
      <w:r w:rsidRPr="00C70237">
        <w:rPr>
          <w:rFonts w:ascii="Arial" w:hAnsi="Arial" w:cs="Arial"/>
          <w:sz w:val="22"/>
          <w:szCs w:val="22"/>
        </w:rPr>
        <w:t xml:space="preserve"> o valor equivalente a 3,0% (três por cento) da receita líquida consolidada de vendas da Emissora, calculada com base nas demonstrações financeiras consolidadas e auditadas (ou objeto de revisão especial) da Emissora relativas aos quatro trimestres imediatamente anteriores à contratação dessa(s) nova(s) dívida(s), o que for maior; </w:t>
      </w:r>
    </w:p>
    <w:p w14:paraId="40D51886" w14:textId="77777777" w:rsidR="007B629E" w:rsidRPr="00C70237" w:rsidRDefault="007B629E">
      <w:pPr>
        <w:widowControl w:val="0"/>
        <w:suppressAutoHyphens/>
        <w:spacing w:line="340" w:lineRule="exact"/>
        <w:ind w:left="1276"/>
        <w:rPr>
          <w:rFonts w:ascii="Arial" w:hAnsi="Arial" w:cs="Arial"/>
          <w:sz w:val="22"/>
          <w:szCs w:val="22"/>
        </w:rPr>
      </w:pPr>
    </w:p>
    <w:p w14:paraId="4A1AAD43"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(12) qualquer outra dívida a ser contratada pela Emissora e/ou por qualquer de suas controladas que não seja caracterizada como uma Dívida Permitida conforme </w:t>
      </w:r>
      <w:r w:rsidRPr="00C70237">
        <w:rPr>
          <w:rFonts w:ascii="Arial" w:hAnsi="Arial" w:cs="Arial"/>
          <w:sz w:val="22"/>
          <w:szCs w:val="22"/>
        </w:rPr>
        <w:lastRenderedPageBreak/>
        <w:t xml:space="preserve">definido acima, desde que essa outra dívida a ser contraída tenha, duramente todo o seu prazo de vigência, valor agregado em aberto inferior a (A) US$ 150.000.000,00 (cento e cinquenta milhões de dólares norte-americanos) (ou o equivalente em outras moedas na data de apuração) ou (ii) o montante equivalente a 10,0% (dez por cento) do valor total líquido dos Ativos Tangíveis Consolidados da Emissora. </w:t>
      </w:r>
    </w:p>
    <w:p w14:paraId="7C75C258" w14:textId="77777777" w:rsidR="007B629E" w:rsidRPr="00C70237" w:rsidRDefault="007B629E">
      <w:pPr>
        <w:widowControl w:val="0"/>
        <w:suppressAutoHyphens/>
        <w:spacing w:line="340" w:lineRule="exact"/>
        <w:ind w:left="1276"/>
        <w:rPr>
          <w:rFonts w:ascii="Arial" w:hAnsi="Arial" w:cs="Arial"/>
          <w:sz w:val="22"/>
          <w:szCs w:val="22"/>
        </w:rPr>
      </w:pPr>
    </w:p>
    <w:p w14:paraId="4CADB675"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Sem prejuízo das demais disposições desta Escritura de Emissão, não será considerado descumprimento da Emissora ao Índice Financeiro caso a relação (</w:t>
      </w:r>
      <w:r w:rsidRPr="00C70237">
        <w:rPr>
          <w:rFonts w:ascii="Arial" w:hAnsi="Arial" w:cs="Arial"/>
          <w:i/>
          <w:sz w:val="22"/>
          <w:szCs w:val="22"/>
        </w:rPr>
        <w:t>ratio</w:t>
      </w:r>
      <w:r w:rsidRPr="00C70237">
        <w:rPr>
          <w:rFonts w:ascii="Arial" w:hAnsi="Arial" w:cs="Arial"/>
          <w:sz w:val="22"/>
          <w:szCs w:val="22"/>
        </w:rPr>
        <w:t xml:space="preserve">) de 3,50 vezes da Dívida Líquida/EBITDA deixe de ser observada única e exclusivamente por conta de flutuações na taxa de câmbio de moedas das dívidas contraídas pela Emissora e/ou suas controladas em outras moedas que não o real (R$). </w:t>
      </w:r>
    </w:p>
    <w:p w14:paraId="3F3D9686" w14:textId="77777777" w:rsidR="007B629E" w:rsidRPr="00C70237" w:rsidRDefault="007B629E">
      <w:pPr>
        <w:widowControl w:val="0"/>
        <w:suppressAutoHyphens/>
        <w:spacing w:line="340" w:lineRule="exact"/>
        <w:ind w:left="1276"/>
        <w:rPr>
          <w:rFonts w:ascii="Arial" w:hAnsi="Arial" w:cs="Arial"/>
          <w:sz w:val="22"/>
          <w:szCs w:val="22"/>
        </w:rPr>
      </w:pPr>
    </w:p>
    <w:p w14:paraId="38C45B5C"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Na </w:t>
      </w:r>
      <w:r w:rsidRPr="00C70237">
        <w:rPr>
          <w:rFonts w:ascii="Arial" w:hAnsi="Arial" w:cs="Arial"/>
          <w:sz w:val="22"/>
          <w:szCs w:val="22"/>
          <w:lang w:val="x-none"/>
        </w:rPr>
        <w:t>hipótese</w:t>
      </w:r>
      <w:r w:rsidRPr="00C70237">
        <w:rPr>
          <w:rFonts w:ascii="Arial" w:hAnsi="Arial" w:cs="Arial"/>
          <w:sz w:val="22"/>
          <w:szCs w:val="22"/>
        </w:rPr>
        <w:t xml:space="preserve"> </w:t>
      </w:r>
      <w:r w:rsidRPr="00C70237">
        <w:rPr>
          <w:rFonts w:ascii="Arial" w:hAnsi="Arial" w:cs="Arial"/>
          <w:sz w:val="22"/>
          <w:szCs w:val="22"/>
          <w:lang w:val="x-none"/>
        </w:rPr>
        <w:t>de qualquer eventual dívida compreender mais de uma das hipóteses descritas</w:t>
      </w:r>
      <w:r w:rsidRPr="00C70237">
        <w:rPr>
          <w:rFonts w:ascii="Arial" w:hAnsi="Arial" w:cs="Arial"/>
          <w:sz w:val="22"/>
          <w:szCs w:val="22"/>
        </w:rPr>
        <w:t xml:space="preserve"> </w:t>
      </w:r>
      <w:r w:rsidRPr="00C70237">
        <w:rPr>
          <w:rFonts w:ascii="Arial" w:hAnsi="Arial" w:cs="Arial"/>
          <w:sz w:val="22"/>
          <w:szCs w:val="22"/>
          <w:lang w:val="x-none"/>
        </w:rPr>
        <w:t>como Dívidas Permitidas ou como Índice Financeiro, a Emissora e suas</w:t>
      </w:r>
      <w:r w:rsidRPr="00C70237">
        <w:rPr>
          <w:rFonts w:ascii="Arial" w:hAnsi="Arial" w:cs="Arial"/>
          <w:sz w:val="22"/>
          <w:szCs w:val="22"/>
        </w:rPr>
        <w:t xml:space="preserve"> </w:t>
      </w:r>
      <w:r w:rsidRPr="00C70237">
        <w:rPr>
          <w:rFonts w:ascii="Arial" w:hAnsi="Arial" w:cs="Arial"/>
          <w:sz w:val="22"/>
          <w:szCs w:val="22"/>
          <w:lang w:val="x-none"/>
        </w:rPr>
        <w:t xml:space="preserve">controladas poderão classificar ou reclassificar, total ou parcialmente, </w:t>
      </w:r>
      <w:r w:rsidRPr="00C70237">
        <w:rPr>
          <w:rFonts w:ascii="Arial" w:hAnsi="Arial" w:cs="Arial"/>
          <w:sz w:val="22"/>
          <w:szCs w:val="22"/>
        </w:rPr>
        <w:t xml:space="preserve">a </w:t>
      </w:r>
      <w:r w:rsidRPr="00C70237">
        <w:rPr>
          <w:rFonts w:ascii="Arial" w:hAnsi="Arial" w:cs="Arial"/>
          <w:sz w:val="22"/>
          <w:szCs w:val="22"/>
          <w:lang w:val="x-none"/>
        </w:rPr>
        <w:t>referida dívida a qualquer tempo a partir de sua contratação de modo a adequá-la às Dívidas Permitidas e ao Índice Financeiro</w:t>
      </w:r>
      <w:r w:rsidRPr="00C70237">
        <w:rPr>
          <w:rFonts w:ascii="Arial" w:hAnsi="Arial" w:cs="Arial"/>
          <w:sz w:val="22"/>
          <w:szCs w:val="22"/>
        </w:rPr>
        <w:t>.</w:t>
      </w:r>
    </w:p>
    <w:p w14:paraId="5FF1B99A" w14:textId="77777777" w:rsidR="007B629E" w:rsidRPr="00C70237" w:rsidRDefault="007B629E">
      <w:pPr>
        <w:widowControl w:val="0"/>
        <w:suppressAutoHyphens/>
        <w:spacing w:line="340" w:lineRule="exact"/>
        <w:ind w:left="1276"/>
        <w:rPr>
          <w:rFonts w:ascii="Arial" w:hAnsi="Arial" w:cs="Arial"/>
          <w:sz w:val="22"/>
          <w:szCs w:val="22"/>
        </w:rPr>
      </w:pPr>
    </w:p>
    <w:p w14:paraId="576A3956" w14:textId="77777777" w:rsidR="007B629E" w:rsidRPr="00C70237" w:rsidRDefault="007B629E">
      <w:pPr>
        <w:widowControl w:val="0"/>
        <w:suppressAutoHyphens/>
        <w:spacing w:line="340" w:lineRule="exact"/>
        <w:ind w:left="1276"/>
        <w:rPr>
          <w:rFonts w:ascii="Arial" w:hAnsi="Arial" w:cs="Arial"/>
          <w:sz w:val="22"/>
          <w:szCs w:val="22"/>
          <w:lang w:val="x-none"/>
        </w:rPr>
      </w:pPr>
      <w:r w:rsidRPr="00C70237">
        <w:rPr>
          <w:rFonts w:ascii="Arial" w:hAnsi="Arial" w:cs="Arial"/>
          <w:sz w:val="22"/>
          <w:szCs w:val="22"/>
          <w:lang w:val="x-none"/>
        </w:rPr>
        <w:t>Para o cálculo da relação acima, considerar-se-á o efeito proforma na ocorrência</w:t>
      </w:r>
      <w:r w:rsidRPr="00C70237">
        <w:rPr>
          <w:rFonts w:ascii="Arial" w:hAnsi="Arial" w:cs="Arial"/>
          <w:sz w:val="22"/>
          <w:szCs w:val="22"/>
        </w:rPr>
        <w:t xml:space="preserve"> </w:t>
      </w:r>
      <w:r w:rsidRPr="00C70237">
        <w:rPr>
          <w:rFonts w:ascii="Arial" w:hAnsi="Arial" w:cs="Arial"/>
          <w:sz w:val="22"/>
          <w:szCs w:val="22"/>
          <w:lang w:val="x-none"/>
        </w:rPr>
        <w:t>de dívida durante ou após o período de referência, na medida em que a dívida</w:t>
      </w:r>
      <w:r w:rsidRPr="00C70237">
        <w:rPr>
          <w:rFonts w:ascii="Arial" w:hAnsi="Arial" w:cs="Arial"/>
          <w:sz w:val="22"/>
          <w:szCs w:val="22"/>
        </w:rPr>
        <w:t xml:space="preserve"> </w:t>
      </w:r>
      <w:r w:rsidRPr="00C70237">
        <w:rPr>
          <w:rFonts w:ascii="Arial" w:hAnsi="Arial" w:cs="Arial"/>
          <w:sz w:val="22"/>
          <w:szCs w:val="22"/>
          <w:lang w:val="x-none"/>
        </w:rPr>
        <w:t>esteja pendente ou em vias de ocorrer, na data da transação, como se tal dívida</w:t>
      </w:r>
      <w:r w:rsidRPr="00C70237">
        <w:rPr>
          <w:rFonts w:ascii="Arial" w:hAnsi="Arial" w:cs="Arial"/>
          <w:sz w:val="22"/>
          <w:szCs w:val="22"/>
        </w:rPr>
        <w:t xml:space="preserve"> </w:t>
      </w:r>
      <w:r w:rsidRPr="00C70237">
        <w:rPr>
          <w:rFonts w:ascii="Arial" w:hAnsi="Arial" w:cs="Arial"/>
          <w:sz w:val="22"/>
          <w:szCs w:val="22"/>
          <w:lang w:val="x-none"/>
        </w:rPr>
        <w:t xml:space="preserve">existisse no primeiro dia de tal período de referência. Considera-se o efeito </w:t>
      </w:r>
      <w:r w:rsidRPr="00C70237">
        <w:rPr>
          <w:rFonts w:ascii="Arial" w:hAnsi="Arial" w:cs="Arial"/>
          <w:i/>
          <w:sz w:val="22"/>
          <w:szCs w:val="22"/>
          <w:lang w:val="x-none"/>
        </w:rPr>
        <w:t>pro</w:t>
      </w:r>
      <w:r w:rsidRPr="00C70237">
        <w:rPr>
          <w:rFonts w:ascii="Arial" w:hAnsi="Arial" w:cs="Arial"/>
          <w:i/>
          <w:sz w:val="22"/>
          <w:szCs w:val="22"/>
        </w:rPr>
        <w:t xml:space="preserve"> </w:t>
      </w:r>
      <w:r w:rsidRPr="00C70237">
        <w:rPr>
          <w:rFonts w:ascii="Arial" w:hAnsi="Arial" w:cs="Arial"/>
          <w:i/>
          <w:sz w:val="22"/>
          <w:szCs w:val="22"/>
          <w:lang w:val="x-none"/>
        </w:rPr>
        <w:t xml:space="preserve">forma, </w:t>
      </w:r>
      <w:r w:rsidRPr="00C70237">
        <w:rPr>
          <w:rFonts w:ascii="Arial" w:hAnsi="Arial" w:cs="Arial"/>
          <w:sz w:val="22"/>
          <w:szCs w:val="22"/>
          <w:lang w:val="x-none"/>
        </w:rPr>
        <w:t>no caso de (i) aquisições ou alienações de sociedades, negócios ou</w:t>
      </w:r>
      <w:r w:rsidRPr="00C70237">
        <w:rPr>
          <w:rFonts w:ascii="Arial" w:hAnsi="Arial" w:cs="Arial"/>
          <w:sz w:val="22"/>
          <w:szCs w:val="22"/>
        </w:rPr>
        <w:t xml:space="preserve"> </w:t>
      </w:r>
      <w:r w:rsidRPr="00C70237">
        <w:rPr>
          <w:rFonts w:ascii="Arial" w:hAnsi="Arial" w:cs="Arial"/>
          <w:sz w:val="22"/>
          <w:szCs w:val="22"/>
          <w:lang w:val="x-none"/>
        </w:rPr>
        <w:t xml:space="preserve">ramos de atividade pela </w:t>
      </w:r>
      <w:r w:rsidRPr="00C70237">
        <w:rPr>
          <w:rFonts w:ascii="Arial" w:hAnsi="Arial" w:cs="Arial"/>
          <w:sz w:val="22"/>
          <w:szCs w:val="22"/>
        </w:rPr>
        <w:t>Emissora</w:t>
      </w:r>
      <w:r w:rsidRPr="00C70237">
        <w:rPr>
          <w:rFonts w:ascii="Arial" w:hAnsi="Arial" w:cs="Arial"/>
          <w:sz w:val="22"/>
          <w:szCs w:val="22"/>
          <w:lang w:val="x-none"/>
        </w:rPr>
        <w:t>, e suas subsidiárias, incluindo aquisição ou</w:t>
      </w:r>
      <w:r w:rsidRPr="00C70237">
        <w:rPr>
          <w:rFonts w:ascii="Arial" w:hAnsi="Arial" w:cs="Arial"/>
          <w:sz w:val="22"/>
          <w:szCs w:val="22"/>
        </w:rPr>
        <w:t xml:space="preserve"> </w:t>
      </w:r>
      <w:r w:rsidRPr="00C70237">
        <w:rPr>
          <w:rFonts w:ascii="Arial" w:hAnsi="Arial" w:cs="Arial"/>
          <w:sz w:val="22"/>
          <w:szCs w:val="22"/>
          <w:lang w:val="x-none"/>
        </w:rPr>
        <w:t>alienação de sociedade, negócios ou ramos de atividade desde que uma</w:t>
      </w:r>
      <w:r w:rsidRPr="00C70237">
        <w:rPr>
          <w:rFonts w:ascii="Arial" w:hAnsi="Arial" w:cs="Arial"/>
          <w:sz w:val="22"/>
          <w:szCs w:val="22"/>
        </w:rPr>
        <w:t xml:space="preserve"> </w:t>
      </w:r>
      <w:r w:rsidRPr="00C70237">
        <w:rPr>
          <w:rFonts w:ascii="Arial" w:hAnsi="Arial" w:cs="Arial"/>
          <w:sz w:val="22"/>
          <w:szCs w:val="22"/>
          <w:lang w:val="x-none"/>
        </w:rPr>
        <w:t>empresa se tornou uma subsidiária da Emissora; e (ii) interrupção de qualquer</w:t>
      </w:r>
      <w:r w:rsidRPr="00C70237">
        <w:rPr>
          <w:rFonts w:ascii="Arial" w:hAnsi="Arial" w:cs="Arial"/>
          <w:sz w:val="22"/>
          <w:szCs w:val="22"/>
        </w:rPr>
        <w:t xml:space="preserve"> </w:t>
      </w:r>
      <w:r w:rsidRPr="00C70237">
        <w:rPr>
          <w:rFonts w:ascii="Arial" w:hAnsi="Arial" w:cs="Arial"/>
          <w:sz w:val="22"/>
          <w:szCs w:val="22"/>
          <w:lang w:val="x-none"/>
        </w:rPr>
        <w:t>atividade que tenha ocorrido desde o começo de determinado período, de forma</w:t>
      </w:r>
      <w:r w:rsidRPr="00C70237">
        <w:rPr>
          <w:rFonts w:ascii="Arial" w:hAnsi="Arial" w:cs="Arial"/>
          <w:sz w:val="22"/>
          <w:szCs w:val="22"/>
        </w:rPr>
        <w:t xml:space="preserve"> </w:t>
      </w:r>
      <w:r w:rsidRPr="00C70237">
        <w:rPr>
          <w:rFonts w:ascii="Arial" w:hAnsi="Arial" w:cs="Arial"/>
          <w:sz w:val="22"/>
          <w:szCs w:val="22"/>
          <w:lang w:val="x-none"/>
        </w:rPr>
        <w:t>que tal evento tenha ocorrido no primeiro dia de tal período. Na medida em que</w:t>
      </w:r>
      <w:r w:rsidRPr="00C70237">
        <w:rPr>
          <w:rFonts w:ascii="Arial" w:hAnsi="Arial" w:cs="Arial"/>
          <w:sz w:val="22"/>
          <w:szCs w:val="22"/>
        </w:rPr>
        <w:t xml:space="preserve"> </w:t>
      </w:r>
      <w:r w:rsidRPr="00C70237">
        <w:rPr>
          <w:rFonts w:ascii="Arial" w:hAnsi="Arial" w:cs="Arial"/>
          <w:sz w:val="22"/>
          <w:szCs w:val="22"/>
          <w:lang w:val="x-none"/>
        </w:rPr>
        <w:t xml:space="preserve">o efeito </w:t>
      </w:r>
      <w:r w:rsidRPr="00C70237">
        <w:rPr>
          <w:rFonts w:ascii="Arial" w:hAnsi="Arial" w:cs="Arial"/>
          <w:i/>
          <w:sz w:val="22"/>
          <w:szCs w:val="22"/>
          <w:lang w:val="x-none"/>
        </w:rPr>
        <w:t xml:space="preserve">pro forma </w:t>
      </w:r>
      <w:r w:rsidRPr="00C70237">
        <w:rPr>
          <w:rFonts w:ascii="Arial" w:hAnsi="Arial" w:cs="Arial"/>
          <w:sz w:val="22"/>
          <w:szCs w:val="22"/>
          <w:lang w:val="x-none"/>
        </w:rPr>
        <w:t>deverá ser considerado na aquisição ou alienação de</w:t>
      </w:r>
      <w:r w:rsidRPr="00C70237">
        <w:rPr>
          <w:rFonts w:ascii="Arial" w:hAnsi="Arial" w:cs="Arial"/>
          <w:sz w:val="22"/>
          <w:szCs w:val="22"/>
        </w:rPr>
        <w:t xml:space="preserve"> </w:t>
      </w:r>
      <w:r w:rsidRPr="00C70237">
        <w:rPr>
          <w:rFonts w:ascii="Arial" w:hAnsi="Arial" w:cs="Arial"/>
          <w:sz w:val="22"/>
          <w:szCs w:val="22"/>
          <w:lang w:val="x-none"/>
        </w:rPr>
        <w:t>sociedades, negócios ou ramos de atividade, o seu cálculo será (i) baseado no</w:t>
      </w:r>
      <w:r w:rsidRPr="00213F02">
        <w:rPr>
          <w:rFonts w:ascii="Arial" w:hAnsi="Arial" w:cs="Arial"/>
          <w:sz w:val="22"/>
          <w:szCs w:val="22"/>
          <w:lang w:val="x-none"/>
        </w:rPr>
        <w:t xml:space="preserve"> </w:t>
      </w:r>
      <w:r w:rsidRPr="00C70237">
        <w:rPr>
          <w:rFonts w:ascii="Arial" w:hAnsi="Arial" w:cs="Arial"/>
          <w:sz w:val="22"/>
          <w:szCs w:val="22"/>
          <w:lang w:val="x-none"/>
        </w:rPr>
        <w:t>encerramento de exercício fiscal considerando quatro trimestres completos, para</w:t>
      </w:r>
      <w:r w:rsidRPr="00C70237">
        <w:rPr>
          <w:rFonts w:ascii="Arial" w:hAnsi="Arial" w:cs="Arial"/>
          <w:sz w:val="22"/>
          <w:szCs w:val="22"/>
        </w:rPr>
        <w:t xml:space="preserve"> </w:t>
      </w:r>
      <w:r w:rsidRPr="00C70237">
        <w:rPr>
          <w:rFonts w:ascii="Arial" w:hAnsi="Arial" w:cs="Arial"/>
          <w:sz w:val="22"/>
          <w:szCs w:val="22"/>
          <w:lang w:val="x-none"/>
        </w:rPr>
        <w:t>o qual a informação financeira relevante esteja disponível e (ii) determinado de</w:t>
      </w:r>
      <w:r w:rsidRPr="00C70237">
        <w:rPr>
          <w:rFonts w:ascii="Arial" w:hAnsi="Arial" w:cs="Arial"/>
          <w:sz w:val="22"/>
          <w:szCs w:val="22"/>
        </w:rPr>
        <w:t xml:space="preserve"> </w:t>
      </w:r>
      <w:r w:rsidRPr="00C70237">
        <w:rPr>
          <w:rFonts w:ascii="Arial" w:hAnsi="Arial" w:cs="Arial"/>
          <w:sz w:val="22"/>
          <w:szCs w:val="22"/>
          <w:lang w:val="x-none"/>
        </w:rPr>
        <w:t>boa-fé pelo diretor financeiro d</w:t>
      </w:r>
      <w:r w:rsidRPr="00C70237">
        <w:rPr>
          <w:rFonts w:ascii="Arial" w:hAnsi="Arial" w:cs="Arial"/>
          <w:sz w:val="22"/>
          <w:szCs w:val="22"/>
        </w:rPr>
        <w:t>a</w:t>
      </w:r>
      <w:r w:rsidRPr="00C70237">
        <w:rPr>
          <w:rFonts w:ascii="Arial" w:hAnsi="Arial" w:cs="Arial"/>
          <w:sz w:val="22"/>
          <w:szCs w:val="22"/>
          <w:lang w:val="x-none"/>
        </w:rPr>
        <w:t xml:space="preserve"> Emissora.</w:t>
      </w:r>
    </w:p>
    <w:p w14:paraId="212683C4" w14:textId="77777777" w:rsidR="007B629E" w:rsidRPr="00C70237" w:rsidRDefault="007B629E">
      <w:pPr>
        <w:widowControl w:val="0"/>
        <w:suppressAutoHyphens/>
        <w:spacing w:line="340" w:lineRule="exact"/>
        <w:ind w:left="1276"/>
        <w:rPr>
          <w:rFonts w:ascii="Arial" w:hAnsi="Arial" w:cs="Arial"/>
          <w:sz w:val="22"/>
          <w:szCs w:val="22"/>
          <w:lang w:val="x-none"/>
        </w:rPr>
      </w:pPr>
    </w:p>
    <w:p w14:paraId="5D99C2C7"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lang w:val="x-none"/>
        </w:rPr>
        <w:t>Para fins de determinar o cumprimento de qualquer restrição para contratação</w:t>
      </w:r>
      <w:r w:rsidRPr="00C70237">
        <w:rPr>
          <w:rFonts w:ascii="Arial" w:hAnsi="Arial" w:cs="Arial"/>
          <w:sz w:val="22"/>
          <w:szCs w:val="22"/>
        </w:rPr>
        <w:t xml:space="preserve"> </w:t>
      </w:r>
      <w:r w:rsidRPr="00C70237">
        <w:rPr>
          <w:rFonts w:ascii="Arial" w:hAnsi="Arial" w:cs="Arial"/>
          <w:sz w:val="22"/>
          <w:szCs w:val="22"/>
          <w:lang w:val="x-none"/>
        </w:rPr>
        <w:t xml:space="preserve">de </w:t>
      </w:r>
      <w:r w:rsidRPr="00C70237">
        <w:rPr>
          <w:rFonts w:ascii="Arial" w:hAnsi="Arial" w:cs="Arial"/>
          <w:sz w:val="22"/>
          <w:szCs w:val="22"/>
          <w:lang w:val="x-none"/>
        </w:rPr>
        <w:lastRenderedPageBreak/>
        <w:t>dívida determinada em dólares dos Estados Unidos da América, o valor</w:t>
      </w:r>
      <w:r w:rsidRPr="00C70237">
        <w:rPr>
          <w:rFonts w:ascii="Arial" w:hAnsi="Arial" w:cs="Arial"/>
          <w:sz w:val="22"/>
          <w:szCs w:val="22"/>
        </w:rPr>
        <w:t xml:space="preserve"> </w:t>
      </w:r>
      <w:r w:rsidRPr="00C70237">
        <w:rPr>
          <w:rFonts w:ascii="Arial" w:hAnsi="Arial" w:cs="Arial"/>
          <w:sz w:val="22"/>
          <w:szCs w:val="22"/>
          <w:lang w:val="x-none"/>
        </w:rPr>
        <w:t>equivalente em outra moeda que não dólares dos Estados Unidos da América</w:t>
      </w:r>
      <w:r w:rsidRPr="00C70237">
        <w:rPr>
          <w:rFonts w:ascii="Arial" w:hAnsi="Arial" w:cs="Arial"/>
          <w:sz w:val="22"/>
          <w:szCs w:val="22"/>
        </w:rPr>
        <w:t xml:space="preserve"> </w:t>
      </w:r>
      <w:r w:rsidRPr="00C70237">
        <w:rPr>
          <w:rFonts w:ascii="Arial" w:hAnsi="Arial" w:cs="Arial"/>
          <w:sz w:val="22"/>
          <w:szCs w:val="22"/>
          <w:lang w:val="x-none"/>
        </w:rPr>
        <w:t>será calculado de acordo com a taxa de câmbio da data na qual tal dívida é</w:t>
      </w:r>
      <w:r w:rsidRPr="00C70237">
        <w:rPr>
          <w:rFonts w:ascii="Arial" w:hAnsi="Arial" w:cs="Arial"/>
          <w:sz w:val="22"/>
          <w:szCs w:val="22"/>
        </w:rPr>
        <w:t xml:space="preserve"> </w:t>
      </w:r>
      <w:r w:rsidRPr="00C70237">
        <w:rPr>
          <w:rFonts w:ascii="Arial" w:hAnsi="Arial" w:cs="Arial"/>
          <w:sz w:val="22"/>
          <w:szCs w:val="22"/>
          <w:lang w:val="x-none"/>
        </w:rPr>
        <w:t>incorrida ou, no caso de créditos rotativos (</w:t>
      </w:r>
      <w:r w:rsidRPr="00C70237">
        <w:rPr>
          <w:rFonts w:ascii="Arial" w:hAnsi="Arial" w:cs="Arial"/>
          <w:i/>
          <w:sz w:val="22"/>
          <w:szCs w:val="22"/>
          <w:lang w:val="x-none"/>
        </w:rPr>
        <w:t>revolving credit debt</w:t>
      </w:r>
      <w:r w:rsidRPr="00C70237">
        <w:rPr>
          <w:rFonts w:ascii="Arial" w:hAnsi="Arial" w:cs="Arial"/>
          <w:sz w:val="22"/>
          <w:szCs w:val="22"/>
          <w:lang w:val="x-none"/>
        </w:rPr>
        <w:t>), na data do</w:t>
      </w:r>
      <w:r w:rsidRPr="00C70237">
        <w:rPr>
          <w:rFonts w:ascii="Arial" w:hAnsi="Arial" w:cs="Arial"/>
          <w:sz w:val="22"/>
          <w:szCs w:val="22"/>
        </w:rPr>
        <w:t xml:space="preserve"> </w:t>
      </w:r>
      <w:r w:rsidRPr="00C70237">
        <w:rPr>
          <w:rFonts w:ascii="Arial" w:hAnsi="Arial" w:cs="Arial"/>
          <w:sz w:val="22"/>
          <w:szCs w:val="22"/>
          <w:lang w:val="x-none"/>
        </w:rPr>
        <w:t>primeiro desembolso, observado que se tal dívida é incorrida para refinanciar</w:t>
      </w:r>
      <w:r w:rsidRPr="00C70237">
        <w:rPr>
          <w:rFonts w:ascii="Arial" w:hAnsi="Arial" w:cs="Arial"/>
          <w:sz w:val="22"/>
          <w:szCs w:val="22"/>
        </w:rPr>
        <w:t xml:space="preserve"> </w:t>
      </w:r>
      <w:r w:rsidRPr="00C70237">
        <w:rPr>
          <w:rFonts w:ascii="Arial" w:hAnsi="Arial" w:cs="Arial"/>
          <w:sz w:val="22"/>
          <w:szCs w:val="22"/>
          <w:lang w:val="x-none"/>
        </w:rPr>
        <w:t>outra dívida determinada em moeda que não dólar dos Estados Unidos da</w:t>
      </w:r>
      <w:r w:rsidRPr="00C70237">
        <w:rPr>
          <w:rFonts w:ascii="Arial" w:hAnsi="Arial" w:cs="Arial"/>
          <w:sz w:val="22"/>
          <w:szCs w:val="22"/>
        </w:rPr>
        <w:t xml:space="preserve"> </w:t>
      </w:r>
      <w:r w:rsidRPr="00C70237">
        <w:rPr>
          <w:rFonts w:ascii="Arial" w:hAnsi="Arial" w:cs="Arial"/>
          <w:sz w:val="22"/>
          <w:szCs w:val="22"/>
          <w:lang w:val="x-none"/>
        </w:rPr>
        <w:t>América, e referido refinanciamento exceda a restrição estabelecida em</w:t>
      </w:r>
      <w:r w:rsidRPr="00C70237">
        <w:rPr>
          <w:rFonts w:ascii="Arial" w:hAnsi="Arial" w:cs="Arial"/>
          <w:sz w:val="22"/>
          <w:szCs w:val="22"/>
        </w:rPr>
        <w:t xml:space="preserve"> </w:t>
      </w:r>
      <w:r w:rsidRPr="00C70237">
        <w:rPr>
          <w:rFonts w:ascii="Arial" w:hAnsi="Arial" w:cs="Arial"/>
          <w:sz w:val="22"/>
          <w:szCs w:val="22"/>
          <w:lang w:val="x-none"/>
        </w:rPr>
        <w:t>dólares dos Estados Unidos da América se calculado com a taxa de câmbio da data de tal refinanciamento, tal restrição estabelecida em dólares dos</w:t>
      </w:r>
      <w:r w:rsidRPr="00C70237">
        <w:rPr>
          <w:rFonts w:ascii="Arial" w:hAnsi="Arial" w:cs="Arial"/>
          <w:sz w:val="22"/>
          <w:szCs w:val="22"/>
        </w:rPr>
        <w:t xml:space="preserve"> </w:t>
      </w:r>
      <w:r w:rsidRPr="00C70237">
        <w:rPr>
          <w:rFonts w:ascii="Arial" w:hAnsi="Arial" w:cs="Arial"/>
          <w:sz w:val="22"/>
          <w:szCs w:val="22"/>
          <w:lang w:val="x-none"/>
        </w:rPr>
        <w:t>Estados Unidos da América não será considerada excedida desde que o valor de</w:t>
      </w:r>
      <w:r w:rsidRPr="00C70237">
        <w:rPr>
          <w:rFonts w:ascii="Arial" w:hAnsi="Arial" w:cs="Arial"/>
          <w:sz w:val="22"/>
          <w:szCs w:val="22"/>
        </w:rPr>
        <w:t xml:space="preserve"> </w:t>
      </w:r>
      <w:r w:rsidRPr="00C70237">
        <w:rPr>
          <w:rFonts w:ascii="Arial" w:hAnsi="Arial" w:cs="Arial"/>
          <w:sz w:val="22"/>
          <w:szCs w:val="22"/>
          <w:lang w:val="x-none"/>
        </w:rPr>
        <w:t>tal Dívida Permitida para Refinanciamento não excede o valor principal da dívida</w:t>
      </w:r>
      <w:r w:rsidRPr="00C70237">
        <w:rPr>
          <w:rFonts w:ascii="Arial" w:hAnsi="Arial" w:cs="Arial"/>
          <w:sz w:val="22"/>
          <w:szCs w:val="22"/>
        </w:rPr>
        <w:t xml:space="preserve"> </w:t>
      </w:r>
      <w:r w:rsidRPr="00C70237">
        <w:rPr>
          <w:rFonts w:ascii="Arial" w:hAnsi="Arial" w:cs="Arial"/>
          <w:sz w:val="22"/>
          <w:szCs w:val="22"/>
          <w:lang w:val="x-none"/>
        </w:rPr>
        <w:t>que está sendo refinanciada. O valor principal de qualquer dívida contratada</w:t>
      </w:r>
      <w:r w:rsidRPr="00C70237">
        <w:rPr>
          <w:rFonts w:ascii="Arial" w:hAnsi="Arial" w:cs="Arial"/>
          <w:sz w:val="22"/>
          <w:szCs w:val="22"/>
        </w:rPr>
        <w:t xml:space="preserve"> </w:t>
      </w:r>
      <w:r w:rsidRPr="00C70237">
        <w:rPr>
          <w:rFonts w:ascii="Arial" w:hAnsi="Arial" w:cs="Arial"/>
          <w:sz w:val="22"/>
          <w:szCs w:val="22"/>
          <w:lang w:val="x-none"/>
        </w:rPr>
        <w:t>para refinanciar outra dívida, se contratada em moeda diversa da moeda da</w:t>
      </w:r>
      <w:r w:rsidRPr="00C70237">
        <w:rPr>
          <w:rFonts w:ascii="Arial" w:hAnsi="Arial" w:cs="Arial"/>
          <w:sz w:val="22"/>
          <w:szCs w:val="22"/>
        </w:rPr>
        <w:t xml:space="preserve"> </w:t>
      </w:r>
      <w:r w:rsidRPr="00C70237">
        <w:rPr>
          <w:rFonts w:ascii="Arial" w:hAnsi="Arial" w:cs="Arial"/>
          <w:sz w:val="22"/>
          <w:szCs w:val="22"/>
          <w:lang w:val="x-none"/>
        </w:rPr>
        <w:t>dívida que está sendo refinanciada, será calculada com base na taxa de câmbio</w:t>
      </w:r>
      <w:r w:rsidRPr="00C70237">
        <w:rPr>
          <w:rFonts w:ascii="Arial" w:hAnsi="Arial" w:cs="Arial"/>
          <w:sz w:val="22"/>
          <w:szCs w:val="22"/>
        </w:rPr>
        <w:t xml:space="preserve"> </w:t>
      </w:r>
      <w:r w:rsidRPr="00C70237">
        <w:rPr>
          <w:rFonts w:ascii="Arial" w:hAnsi="Arial" w:cs="Arial"/>
          <w:sz w:val="22"/>
          <w:szCs w:val="22"/>
          <w:lang w:val="x-none"/>
        </w:rPr>
        <w:t xml:space="preserve">aplicável </w:t>
      </w:r>
      <w:r w:rsidRPr="00C70237">
        <w:rPr>
          <w:rFonts w:ascii="Arial" w:hAnsi="Arial" w:cs="Arial"/>
          <w:sz w:val="22"/>
          <w:szCs w:val="22"/>
        </w:rPr>
        <w:t xml:space="preserve">a essa </w:t>
      </w:r>
      <w:r w:rsidRPr="00C70237">
        <w:rPr>
          <w:rFonts w:ascii="Arial" w:hAnsi="Arial" w:cs="Arial"/>
          <w:sz w:val="22"/>
          <w:szCs w:val="22"/>
          <w:lang w:val="x-none"/>
        </w:rPr>
        <w:t xml:space="preserve">Dívida Permitida para Refinanciamento da data </w:t>
      </w:r>
      <w:r w:rsidRPr="00C70237">
        <w:rPr>
          <w:rFonts w:ascii="Arial" w:hAnsi="Arial" w:cs="Arial"/>
          <w:sz w:val="22"/>
          <w:szCs w:val="22"/>
        </w:rPr>
        <w:t xml:space="preserve">do </w:t>
      </w:r>
      <w:r w:rsidRPr="00C70237">
        <w:rPr>
          <w:rFonts w:ascii="Arial" w:hAnsi="Arial" w:cs="Arial"/>
          <w:sz w:val="22"/>
          <w:szCs w:val="22"/>
          <w:lang w:val="x-none"/>
        </w:rPr>
        <w:t>refinanciamento</w:t>
      </w:r>
      <w:r w:rsidRPr="00C70237">
        <w:rPr>
          <w:rFonts w:ascii="Arial" w:hAnsi="Arial" w:cs="Arial"/>
          <w:sz w:val="22"/>
          <w:szCs w:val="22"/>
        </w:rPr>
        <w:t>.</w:t>
      </w:r>
    </w:p>
    <w:p w14:paraId="6ED23E8E" w14:textId="77777777" w:rsidR="007B629E" w:rsidRPr="00C70237" w:rsidRDefault="007B629E">
      <w:pPr>
        <w:widowControl w:val="0"/>
        <w:suppressAutoHyphens/>
        <w:spacing w:line="340" w:lineRule="exact"/>
        <w:ind w:left="284"/>
        <w:rPr>
          <w:rFonts w:ascii="Arial" w:hAnsi="Arial" w:cs="Arial"/>
          <w:sz w:val="22"/>
          <w:szCs w:val="22"/>
        </w:rPr>
      </w:pPr>
    </w:p>
    <w:p w14:paraId="12B6CDDE"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exclusivamente em relação à Emissora ou quaisquer Controladas Relevantes, a não renovação, cancelamento, revogação ou suspensão das autorizações, concessões, subvenções, alvarás e licenças, inclusive ambientais, necessárias para o regular exercício das suas atividades, que possam afetar adversamente as condições financeiras da Emissora no pagamento das Debêntures e desde que não se encontrem em fase de renovação junto ao respectivo órgão competente; </w:t>
      </w:r>
    </w:p>
    <w:p w14:paraId="0A046FEE" w14:textId="77777777" w:rsidR="007B629E" w:rsidRPr="00C70237" w:rsidRDefault="007B629E">
      <w:pPr>
        <w:widowControl w:val="0"/>
        <w:suppressAutoHyphens/>
        <w:spacing w:line="340" w:lineRule="exact"/>
        <w:ind w:left="284"/>
        <w:rPr>
          <w:rFonts w:ascii="Arial" w:hAnsi="Arial" w:cs="Arial"/>
          <w:sz w:val="22"/>
          <w:szCs w:val="22"/>
        </w:rPr>
      </w:pPr>
    </w:p>
    <w:p w14:paraId="6746AC5D"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ato de qualquer autoridade governamental com o objetivo de sequestrar, expropriar, nacionalizar, desapropriar ou de qualquer modo adquirir, compulsoriamente, totalidade ou parte substancial dos ativos, propriedades, ações do capital social da Emissora ou de quaisquer Controladas Relevantes; </w:t>
      </w:r>
    </w:p>
    <w:p w14:paraId="1D4F60C0" w14:textId="77777777" w:rsidR="007B629E" w:rsidRPr="00C70237" w:rsidRDefault="007B629E">
      <w:pPr>
        <w:widowControl w:val="0"/>
        <w:suppressAutoHyphens/>
        <w:spacing w:line="340" w:lineRule="exact"/>
        <w:ind w:left="284"/>
        <w:rPr>
          <w:rFonts w:ascii="Arial" w:hAnsi="Arial" w:cs="Arial"/>
          <w:sz w:val="22"/>
          <w:szCs w:val="22"/>
        </w:rPr>
      </w:pPr>
    </w:p>
    <w:p w14:paraId="093F6DFC"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ocorrência de qualquer alteração na composição do capital social da Emissora, ou qualquer fusão, aquisição, incorporação, incorporação de ações, cisão, alienação, cessão ou transferência, direta ou indireta, de ações do capital social da Emissora, em qualquer operação isolada ou série de operações, que resultem na perda, pelos atuais acionistas controladores, do Poder de Controle da Emissora, sem prévio consentimento da Securitizadora, mediante a consulta e aprovação dos Titulares de CRA, reunidos em Assembleia Geral de Titulares de CRA. Para fins desta cláusula, os atuais acionistas controladores da Emissora são a VDQ Holding S.A., diretamente, e a Família Vilela de Queiroz, indiretamente conforme indicado no Formulário de </w:t>
      </w:r>
      <w:r w:rsidRPr="00C70237">
        <w:rPr>
          <w:rFonts w:ascii="Arial" w:hAnsi="Arial" w:cs="Arial"/>
          <w:sz w:val="22"/>
          <w:szCs w:val="22"/>
        </w:rPr>
        <w:lastRenderedPageBreak/>
        <w:t>Referência da Emissora. “</w:t>
      </w:r>
      <w:r w:rsidRPr="00C70237">
        <w:rPr>
          <w:rFonts w:ascii="Arial" w:hAnsi="Arial" w:cs="Arial"/>
          <w:sz w:val="22"/>
          <w:szCs w:val="22"/>
          <w:u w:val="single"/>
        </w:rPr>
        <w:t>Poder de Controle</w:t>
      </w:r>
      <w:r w:rsidRPr="00C70237">
        <w:rPr>
          <w:rFonts w:ascii="Arial" w:hAnsi="Arial" w:cs="Arial"/>
          <w:sz w:val="22"/>
          <w:szCs w:val="22"/>
        </w:rPr>
        <w:t>” seguirá a definição constante no Regulamento do Novo Mercado da B3 S.A. – Brasil, Bolsa, Balcão</w:t>
      </w:r>
      <w:r w:rsidRPr="00C70237">
        <w:rPr>
          <w:rFonts w:ascii="Arial" w:hAnsi="Arial" w:cs="Arial"/>
          <w:sz w:val="22"/>
          <w:szCs w:val="22"/>
          <w:lang w:eastAsia="en-US"/>
        </w:rPr>
        <w:t xml:space="preserve"> (“</w:t>
      </w:r>
      <w:r w:rsidRPr="00C70237">
        <w:rPr>
          <w:rFonts w:ascii="Arial" w:hAnsi="Arial" w:cs="Arial"/>
          <w:sz w:val="22"/>
          <w:szCs w:val="22"/>
          <w:u w:val="single"/>
          <w:lang w:eastAsia="en-US"/>
        </w:rPr>
        <w:t>B3</w:t>
      </w:r>
      <w:r w:rsidRPr="00C70237">
        <w:rPr>
          <w:rFonts w:ascii="Arial" w:hAnsi="Arial" w:cs="Arial"/>
          <w:sz w:val="22"/>
          <w:szCs w:val="22"/>
          <w:lang w:eastAsia="en-US"/>
        </w:rPr>
        <w:t>”)</w:t>
      </w:r>
      <w:r w:rsidRPr="00C70237">
        <w:rPr>
          <w:rFonts w:ascii="Arial" w:hAnsi="Arial" w:cs="Arial"/>
          <w:sz w:val="22"/>
          <w:szCs w:val="22"/>
        </w:rPr>
        <w:t xml:space="preserve">, o qual prevê que: Significa o poder efetivamente utilizado por acionista, de dirigir as atividades sociais e orientar o funcionamento dos órgãos da Emissora, de forma direta ou indireta, de fato ou de direito, independentemente da participação acionária detida. Há presunção relativa de titularidade do controle em relação à pessoa ou ao grupo de acionistas que seja titular de ações que lhe tenham assegurado a maioria absoluta dos votos dos acionistas presentes nas 3 (três) últimas assembleias gerais da Emissora, ainda que não seja titular das ações que lhe assegurem a maioria absoluta do capital votante e desde que a instituição resultante da incorporação, fusão, cisão ou após a transferência (1) tenha um rating inferior ao rating da instituição original no momento imediatamente anterior à incorporação, fusão, cisão ou transferência, conforme publicado por agências de rating de renome; ou (2) não tenha seu rating publicado por agências de rating de renome;  </w:t>
      </w:r>
    </w:p>
    <w:p w14:paraId="616B13EB" w14:textId="77777777" w:rsidR="007B629E" w:rsidRPr="00C70237" w:rsidRDefault="007B629E">
      <w:pPr>
        <w:widowControl w:val="0"/>
        <w:suppressAutoHyphens/>
        <w:spacing w:line="340" w:lineRule="exact"/>
        <w:ind w:left="284"/>
        <w:rPr>
          <w:rFonts w:ascii="Arial" w:hAnsi="Arial" w:cs="Arial"/>
          <w:sz w:val="22"/>
          <w:szCs w:val="22"/>
        </w:rPr>
      </w:pPr>
    </w:p>
    <w:p w14:paraId="63E80120"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cisão, fusão, incorporação, incorporação de ações ou qualquer forma de reorganização societária envolvendo quaisquer Controladas Relevantes, exceto se previamente autorizada pela Securitizadora ou ainda, se realizada dentro do grupo econômico da Emissora, desde que referida cisão, fusão, incorporação, incorporação de ações ou qualquer forma de reorganização societária (a) não afete a condição econômica da Emissora de modo que possa prejudicar a sua capacidade de adimplemento das obrigações pecuniárias decorrentes desta Emissão ou qualquer outra operação financeira; e (b) não cause qualquer dano reputacional à Emissora ou a qualquer parte relacionada a esta Emissão; </w:t>
      </w:r>
    </w:p>
    <w:p w14:paraId="568011E6" w14:textId="77777777" w:rsidR="007B629E" w:rsidRPr="00C70237" w:rsidRDefault="007B629E">
      <w:pPr>
        <w:widowControl w:val="0"/>
        <w:suppressAutoHyphens/>
        <w:spacing w:line="340" w:lineRule="exact"/>
        <w:ind w:left="284"/>
        <w:rPr>
          <w:rFonts w:ascii="Arial" w:hAnsi="Arial" w:cs="Arial"/>
          <w:sz w:val="22"/>
          <w:szCs w:val="22"/>
        </w:rPr>
      </w:pPr>
    </w:p>
    <w:p w14:paraId="0A3B8644"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venda, alienação, transferência e/ou promessa de transferência de ativos da Emissora ou de quaisquer Controladas Relevantes que ultrapassem a valor, individual ou agregado, igual ou superior a 20% (vinte por cento) dos ativos da Emissora e das Controladas Relevantes, respectivamente, com base nas demonstrações financeiras consolidadas e auditadas do exercício encerrado em 31 de dezembro de 201</w:t>
      </w:r>
      <w:r w:rsidR="00887E9C" w:rsidRPr="00C70237">
        <w:rPr>
          <w:rFonts w:ascii="Arial" w:hAnsi="Arial" w:cs="Arial"/>
          <w:sz w:val="22"/>
          <w:szCs w:val="22"/>
        </w:rPr>
        <w:t>9</w:t>
      </w:r>
      <w:r w:rsidRPr="00C70237">
        <w:rPr>
          <w:rFonts w:ascii="Arial" w:hAnsi="Arial" w:cs="Arial"/>
          <w:sz w:val="22"/>
          <w:szCs w:val="22"/>
        </w:rPr>
        <w:t xml:space="preserve">, valor esse devidamente corrigido pelo IPCA; </w:t>
      </w:r>
    </w:p>
    <w:p w14:paraId="289A8CC9" w14:textId="77777777" w:rsidR="007B629E" w:rsidRPr="00C70237" w:rsidRDefault="007B629E">
      <w:pPr>
        <w:widowControl w:val="0"/>
        <w:suppressAutoHyphens/>
        <w:spacing w:line="340" w:lineRule="exact"/>
        <w:ind w:left="284"/>
        <w:rPr>
          <w:rFonts w:ascii="Arial" w:hAnsi="Arial" w:cs="Arial"/>
          <w:sz w:val="22"/>
          <w:szCs w:val="22"/>
        </w:rPr>
      </w:pPr>
    </w:p>
    <w:p w14:paraId="4C17C9B2"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inobservância da Legislação Socioambiental em vigor (abaixo definida), em especial, mas não se limitando, (a) à legislação e regulamentação relacionadas à saúde e segurança ocupacional e ao meio ambiente, bem como (b) ao incentivo, de qualquer forma, à prostituição ou utilização em suas atividades mão-de-obra infantil ou em </w:t>
      </w:r>
      <w:r w:rsidRPr="00C70237">
        <w:rPr>
          <w:rFonts w:ascii="Arial" w:hAnsi="Arial" w:cs="Arial"/>
          <w:sz w:val="22"/>
          <w:szCs w:val="22"/>
        </w:rPr>
        <w:lastRenderedPageBreak/>
        <w:t xml:space="preserve">condição análoga à de escravo;  </w:t>
      </w:r>
    </w:p>
    <w:p w14:paraId="47A180DD" w14:textId="77777777" w:rsidR="007B629E" w:rsidRPr="00C70237" w:rsidRDefault="007B629E">
      <w:pPr>
        <w:widowControl w:val="0"/>
        <w:suppressAutoHyphens/>
        <w:spacing w:line="340" w:lineRule="exact"/>
        <w:ind w:left="284"/>
        <w:rPr>
          <w:rFonts w:ascii="Arial" w:hAnsi="Arial" w:cs="Arial"/>
          <w:sz w:val="22"/>
          <w:szCs w:val="22"/>
        </w:rPr>
      </w:pPr>
    </w:p>
    <w:p w14:paraId="19D977E7"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alteração ou modificação do objeto social da Emissora que possa causar qualquer efeito adverso na capacidade da Emissora de cumprir qualquer de suas obrigações nos termos desta Escritura de Emissão; </w:t>
      </w:r>
      <w:r w:rsidR="00887E9C" w:rsidRPr="00C70237">
        <w:rPr>
          <w:rFonts w:ascii="Arial" w:hAnsi="Arial" w:cs="Arial"/>
          <w:sz w:val="22"/>
          <w:szCs w:val="22"/>
        </w:rPr>
        <w:t>e</w:t>
      </w:r>
    </w:p>
    <w:p w14:paraId="46D995AF" w14:textId="77777777" w:rsidR="007B629E" w:rsidRPr="00C70237" w:rsidRDefault="007B629E">
      <w:pPr>
        <w:widowControl w:val="0"/>
        <w:suppressAutoHyphens/>
        <w:spacing w:line="340" w:lineRule="exact"/>
        <w:ind w:left="284"/>
        <w:rPr>
          <w:rFonts w:ascii="Arial" w:hAnsi="Arial" w:cs="Arial"/>
          <w:sz w:val="22"/>
          <w:szCs w:val="22"/>
        </w:rPr>
      </w:pPr>
    </w:p>
    <w:p w14:paraId="24504054"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não pagamento dos valores necessários à manutenção dos prestadores de serviços da Operação de Securitização, conforme disposto nesta Escritura de Emissão e no Termo de Securitização.</w:t>
      </w:r>
    </w:p>
    <w:p w14:paraId="35C0A39E" w14:textId="77777777" w:rsidR="007B629E" w:rsidRPr="00C70237" w:rsidRDefault="007B629E">
      <w:pPr>
        <w:widowControl w:val="0"/>
        <w:suppressAutoHyphens/>
        <w:spacing w:line="340" w:lineRule="exact"/>
        <w:ind w:left="1080"/>
        <w:rPr>
          <w:rFonts w:ascii="Arial" w:hAnsi="Arial" w:cs="Arial"/>
          <w:sz w:val="22"/>
          <w:szCs w:val="22"/>
        </w:rPr>
      </w:pPr>
    </w:p>
    <w:p w14:paraId="3A51BAB7"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4.15.3.</w:t>
      </w:r>
      <w:r w:rsidRPr="00C70237">
        <w:rPr>
          <w:rFonts w:ascii="Arial" w:hAnsi="Arial" w:cs="Arial"/>
          <w:sz w:val="22"/>
          <w:szCs w:val="22"/>
        </w:rPr>
        <w:t>A ocorrência de qualquer dos Eventos de Vencimento Antecipado acima descritos deverá ser prontamente comunicada à Securitizadora, com cópia ao Agente Fiduciário, pela Emissora, no prazo de até 3 (três) Dias Úteis contados de sua ciência. O descumprimento, pela Emissora, do dever de comunicar à Securitizadora e o Agente Fiduciário, no prazo referido acima, sobre a ocorrência de um Evento de Vencimento Antecipado, não impedirá a Securitizadora, a seu critério, de exercer seus poderes, faculdades e pretensões previstas nesta Escritura de Emissão ou nos demais documentos relacionados à Operação de Securitização, inclusive de declarar o vencimento antecipado das Debêntures, nos termos das Cláusulas 4.15.1 e 4.15.2 acima.</w:t>
      </w:r>
    </w:p>
    <w:p w14:paraId="6C74E1E8" w14:textId="77777777" w:rsidR="007B629E" w:rsidRPr="00C70237" w:rsidRDefault="007B629E">
      <w:pPr>
        <w:widowControl w:val="0"/>
        <w:suppressAutoHyphens/>
        <w:spacing w:line="340" w:lineRule="exact"/>
        <w:rPr>
          <w:rFonts w:ascii="Arial" w:hAnsi="Arial" w:cs="Arial"/>
          <w:sz w:val="22"/>
          <w:szCs w:val="22"/>
        </w:rPr>
      </w:pPr>
    </w:p>
    <w:p w14:paraId="5B0B82E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4.15.4.</w:t>
      </w:r>
      <w:r w:rsidRPr="00C70237">
        <w:rPr>
          <w:rFonts w:ascii="Arial" w:hAnsi="Arial" w:cs="Arial"/>
          <w:sz w:val="22"/>
          <w:szCs w:val="22"/>
        </w:rPr>
        <w:t xml:space="preserve"> Caso ocorra um Evento de Vencimento Antecipado automático, a Securitizadora, no prazo de até 1 (um) Dia Útil contado da data do respectivo conhecimento, declarará o vencimento antecipado das Debêntures, e/ou o Agente Fiduciário dos CRA, conforme o caso, deverá, no prazo de até 1 (um) Dia Útil contado da data do respectivo conhecimento, comunicar a Securitizadora para que esta declare o vencimento antecipado das Debêntures. </w:t>
      </w:r>
    </w:p>
    <w:p w14:paraId="63A9E169" w14:textId="77777777" w:rsidR="007B629E" w:rsidRPr="00C70237" w:rsidRDefault="007B629E" w:rsidP="00244034">
      <w:pPr>
        <w:widowControl w:val="0"/>
        <w:suppressAutoHyphens/>
        <w:spacing w:line="340" w:lineRule="atLeast"/>
        <w:rPr>
          <w:rFonts w:ascii="Arial" w:hAnsi="Arial" w:cs="Arial"/>
          <w:sz w:val="22"/>
          <w:szCs w:val="22"/>
        </w:rPr>
      </w:pPr>
    </w:p>
    <w:p w14:paraId="07395EE7" w14:textId="77777777" w:rsidR="007B629E" w:rsidRPr="00C70237" w:rsidRDefault="007B629E" w:rsidP="00244034">
      <w:pPr>
        <w:tabs>
          <w:tab w:val="left" w:pos="709"/>
          <w:tab w:val="left" w:pos="1701"/>
        </w:tabs>
        <w:spacing w:line="340" w:lineRule="atLeast"/>
        <w:ind w:right="-2"/>
        <w:rPr>
          <w:rFonts w:ascii="Arial" w:hAnsi="Arial" w:cs="Arial"/>
          <w:sz w:val="22"/>
          <w:szCs w:val="22"/>
        </w:rPr>
      </w:pPr>
      <w:r w:rsidRPr="00C70237">
        <w:rPr>
          <w:rFonts w:ascii="Arial" w:hAnsi="Arial" w:cs="Arial"/>
          <w:b/>
          <w:sz w:val="22"/>
          <w:szCs w:val="22"/>
        </w:rPr>
        <w:t>4.15.5.</w:t>
      </w:r>
      <w:r w:rsidRPr="00C70237">
        <w:rPr>
          <w:rFonts w:ascii="Arial" w:hAnsi="Arial" w:cs="Arial"/>
          <w:bCs/>
          <w:sz w:val="22"/>
          <w:szCs w:val="22"/>
        </w:rPr>
        <w:t xml:space="preserve">Caso seja verificada a ocorrência de qualquer Evento de Vencimento Antecipado não automático, desde que não sanado no prazo de cura aplicável, conforme o caso, a Securitizadora deverá convocar, no prazo máximo de 2 (dois) Dias Úteis a contar do momento em que tomar ciência do referido evento, uma assembleia geral de titulares de CRA, conforme disposto no Termo de Securitização, para que seja deliberada a orientação a ser tomada pela Securitizadora em relação a eventual decretação de vencimento antecipado das obrigações decorrentes desta Escritura de Emissão. Na </w:t>
      </w:r>
      <w:r w:rsidRPr="00C70237">
        <w:rPr>
          <w:rFonts w:ascii="Arial" w:hAnsi="Arial" w:cs="Arial"/>
          <w:sz w:val="22"/>
          <w:szCs w:val="22"/>
        </w:rPr>
        <w:t>Assembleia Geral de Titulares de CRA</w:t>
      </w:r>
      <w:r w:rsidRPr="00C70237">
        <w:rPr>
          <w:rFonts w:ascii="Arial" w:hAnsi="Arial" w:cs="Arial"/>
          <w:bCs/>
          <w:sz w:val="22"/>
          <w:szCs w:val="22"/>
        </w:rPr>
        <w:t xml:space="preserve">, caso os titulares de CRA que representem pelo menos 50% (cinquenta por cento) mais um dos CRA em </w:t>
      </w:r>
      <w:r w:rsidR="00887E9C" w:rsidRPr="00C70237">
        <w:rPr>
          <w:rFonts w:ascii="Arial" w:hAnsi="Arial" w:cs="Arial"/>
          <w:bCs/>
          <w:sz w:val="22"/>
          <w:szCs w:val="22"/>
        </w:rPr>
        <w:t>C</w:t>
      </w:r>
      <w:r w:rsidRPr="00C70237">
        <w:rPr>
          <w:rFonts w:ascii="Arial" w:hAnsi="Arial" w:cs="Arial"/>
          <w:bCs/>
          <w:sz w:val="22"/>
          <w:szCs w:val="22"/>
        </w:rPr>
        <w:t>irculação</w:t>
      </w:r>
      <w:r w:rsidR="00887E9C" w:rsidRPr="00C70237">
        <w:rPr>
          <w:rFonts w:ascii="Arial" w:hAnsi="Arial" w:cs="Arial"/>
          <w:bCs/>
          <w:sz w:val="22"/>
          <w:szCs w:val="22"/>
        </w:rPr>
        <w:t xml:space="preserve"> (conforme definido no Termo de Securitização)</w:t>
      </w:r>
      <w:r w:rsidRPr="00C70237">
        <w:rPr>
          <w:rFonts w:ascii="Arial" w:hAnsi="Arial" w:cs="Arial"/>
          <w:bCs/>
          <w:sz w:val="22"/>
          <w:szCs w:val="22"/>
        </w:rPr>
        <w:t xml:space="preserve"> votem contrariamente ao vencimento antecipado dos CRA em primeira convocação, o Agente Fiduciário não deverá declarar o vencimento antecipado dos CRA e, no âmbito desta Escritura de Emissão, a Securitizadora não deverá declarar o vencimento </w:t>
      </w:r>
      <w:r w:rsidRPr="00C70237">
        <w:rPr>
          <w:rFonts w:ascii="Arial" w:hAnsi="Arial" w:cs="Arial"/>
          <w:bCs/>
          <w:sz w:val="22"/>
          <w:szCs w:val="22"/>
        </w:rPr>
        <w:lastRenderedPageBreak/>
        <w:t xml:space="preserve">antecipado das Debêntures. Na hipótese da referida </w:t>
      </w:r>
      <w:r w:rsidRPr="00C70237">
        <w:rPr>
          <w:rFonts w:ascii="Arial" w:hAnsi="Arial" w:cs="Arial"/>
          <w:sz w:val="22"/>
          <w:szCs w:val="22"/>
        </w:rPr>
        <w:t>Assembleia Geral de Titulares de CRA</w:t>
      </w:r>
      <w:r w:rsidRPr="00C70237">
        <w:rPr>
          <w:rFonts w:ascii="Arial" w:hAnsi="Arial" w:cs="Arial"/>
          <w:bCs/>
          <w:sz w:val="22"/>
          <w:szCs w:val="22"/>
        </w:rPr>
        <w:t xml:space="preserve"> não ser realizada em decorrência da não obtenção dos quóruns de instalação previstos no Termo de Securitização (ou seja, no mínimo, 50% (cinquenta por cento) mais 1 (um) dos CRA em Circulação), será realizada segunda convocação da </w:t>
      </w:r>
      <w:r w:rsidRPr="00C70237">
        <w:rPr>
          <w:rFonts w:ascii="Arial" w:hAnsi="Arial" w:cs="Arial"/>
          <w:sz w:val="22"/>
          <w:szCs w:val="22"/>
        </w:rPr>
        <w:t>Assembleia Geral de Titulares de CRA</w:t>
      </w:r>
      <w:r w:rsidRPr="00C70237">
        <w:rPr>
          <w:rFonts w:ascii="Arial" w:hAnsi="Arial" w:cs="Arial"/>
          <w:bCs/>
          <w:sz w:val="22"/>
          <w:szCs w:val="22"/>
        </w:rPr>
        <w:t xml:space="preserve">, devendo referida assembleia geral ser realizada no prazo previsto no Termo de Securitização. Caso, em segunda convocação, os titulares de CRA que representem 50% (cinquenta por cento) mais um dos titulares de CRA presentes, percentual este que, em nenhuma hipótese, poderá ser inferior a 30% (trinta por cento) dos CRA em Circulação, votem contrariamente ao vencimento antecipado dos CRA, o Agente Fiduciário não deverá declarar o vencimento antecipado dos CRA e, no âmbito desta Escritura de Emissão, a Securitizadora, na qualidade de debenturista não deverá declarar o vencimento antecipado das Debêntures. Na hipótese de não obtenção do quórum de instalação em segunda convocação ou ausência do quórum necessário para a deliberação em segunda convocação, </w:t>
      </w:r>
      <w:r w:rsidR="00887E9C" w:rsidRPr="00C70237">
        <w:rPr>
          <w:rFonts w:ascii="Arial" w:hAnsi="Arial" w:cs="Arial"/>
          <w:bCs/>
          <w:sz w:val="22"/>
          <w:szCs w:val="22"/>
        </w:rPr>
        <w:t xml:space="preserve">o </w:t>
      </w:r>
      <w:r w:rsidRPr="00C70237">
        <w:rPr>
          <w:rFonts w:ascii="Arial" w:hAnsi="Arial" w:cs="Arial"/>
          <w:bCs/>
          <w:sz w:val="22"/>
          <w:szCs w:val="22"/>
        </w:rPr>
        <w:t>Agente Fiduciário deverá declarar o vencimento antecipado dos CRA e, no âmbito desta Escritura de Emissão, a Securitizadora deverá declarar o vencimento antecipado das Debêntures</w:t>
      </w:r>
      <w:r w:rsidRPr="00C70237">
        <w:rPr>
          <w:rFonts w:ascii="Arial" w:hAnsi="Arial" w:cs="Arial"/>
          <w:sz w:val="22"/>
          <w:szCs w:val="22"/>
        </w:rPr>
        <w:t xml:space="preserve">. </w:t>
      </w:r>
    </w:p>
    <w:p w14:paraId="3EFA6AA8" w14:textId="77777777" w:rsidR="00887E9C" w:rsidRPr="00C70237" w:rsidRDefault="00887E9C" w:rsidP="00244034">
      <w:pPr>
        <w:tabs>
          <w:tab w:val="left" w:pos="709"/>
          <w:tab w:val="left" w:pos="1701"/>
        </w:tabs>
        <w:spacing w:line="340" w:lineRule="atLeast"/>
        <w:ind w:right="-2"/>
        <w:rPr>
          <w:rFonts w:ascii="Arial" w:hAnsi="Arial" w:cs="Arial"/>
          <w:sz w:val="22"/>
          <w:szCs w:val="22"/>
        </w:rPr>
      </w:pPr>
    </w:p>
    <w:p w14:paraId="27DA855A" w14:textId="77777777" w:rsidR="00887E9C" w:rsidRPr="00C70237" w:rsidRDefault="00887E9C" w:rsidP="00244034">
      <w:pPr>
        <w:tabs>
          <w:tab w:val="left" w:pos="709"/>
          <w:tab w:val="left" w:pos="1701"/>
        </w:tabs>
        <w:spacing w:line="340" w:lineRule="atLeast"/>
        <w:ind w:right="-2"/>
        <w:rPr>
          <w:rFonts w:ascii="Arial" w:hAnsi="Arial" w:cs="Arial"/>
          <w:sz w:val="22"/>
          <w:szCs w:val="22"/>
        </w:rPr>
      </w:pPr>
      <w:r w:rsidRPr="00C70237">
        <w:rPr>
          <w:rFonts w:ascii="Arial" w:hAnsi="Arial" w:cs="Arial"/>
          <w:b/>
          <w:bCs/>
          <w:sz w:val="22"/>
          <w:szCs w:val="22"/>
        </w:rPr>
        <w:t>4.15.5.1.</w:t>
      </w:r>
      <w:r w:rsidRPr="00C70237">
        <w:rPr>
          <w:rFonts w:ascii="Arial" w:hAnsi="Arial" w:cs="Arial"/>
          <w:sz w:val="22"/>
          <w:szCs w:val="22"/>
        </w:rPr>
        <w:t xml:space="preserve"> Sem prejuízo do disposto acima, os </w:t>
      </w:r>
      <w:r w:rsidRPr="00C70237">
        <w:rPr>
          <w:rFonts w:ascii="Arial" w:hAnsi="Arial" w:cs="Arial"/>
          <w:bCs/>
          <w:sz w:val="22"/>
          <w:szCs w:val="22"/>
        </w:rPr>
        <w:t xml:space="preserve">titulares de CRA poderão se reunir em </w:t>
      </w:r>
      <w:r w:rsidRPr="00C70237">
        <w:rPr>
          <w:rFonts w:ascii="Arial" w:hAnsi="Arial" w:cs="Arial"/>
          <w:sz w:val="22"/>
          <w:szCs w:val="22"/>
        </w:rPr>
        <w:t xml:space="preserve">Assembleia Geral de Titulares de CRA para deliberar sobre pedido de renúncia prévia e/ou de perdão temporário prévio referentes aos Eventos de Vencimento Antecipado, o qual será aprovado, em primeira convocação, por </w:t>
      </w:r>
      <w:r w:rsidRPr="00C70237">
        <w:rPr>
          <w:rFonts w:ascii="Arial" w:hAnsi="Arial" w:cs="Arial"/>
          <w:bCs/>
          <w:sz w:val="22"/>
          <w:szCs w:val="22"/>
        </w:rPr>
        <w:t xml:space="preserve">titulares de CRA que representem pelo menos 50% (cinquenta por cento) mais um dos CRA em </w:t>
      </w:r>
      <w:r w:rsidR="005C644A" w:rsidRPr="00C70237">
        <w:rPr>
          <w:rFonts w:ascii="Arial" w:hAnsi="Arial" w:cs="Arial"/>
          <w:bCs/>
          <w:sz w:val="22"/>
          <w:szCs w:val="22"/>
        </w:rPr>
        <w:t>C</w:t>
      </w:r>
      <w:r w:rsidRPr="00C70237">
        <w:rPr>
          <w:rFonts w:ascii="Arial" w:hAnsi="Arial" w:cs="Arial"/>
          <w:bCs/>
          <w:sz w:val="22"/>
          <w:szCs w:val="22"/>
        </w:rPr>
        <w:t xml:space="preserve">irculação, ou, em segunda convocação, por titulares de CRA que representem 50% (cinquenta por cento) mais um dos titulares de CRA presentes, percentual este que, em nenhuma hipótese, poderá ser inferior a </w:t>
      </w:r>
      <w:r w:rsidR="005C644A" w:rsidRPr="00C70237">
        <w:rPr>
          <w:rFonts w:ascii="Arial" w:hAnsi="Arial" w:cs="Arial"/>
          <w:bCs/>
          <w:sz w:val="22"/>
          <w:szCs w:val="22"/>
        </w:rPr>
        <w:t>25</w:t>
      </w:r>
      <w:r w:rsidRPr="00C70237">
        <w:rPr>
          <w:rFonts w:ascii="Arial" w:hAnsi="Arial" w:cs="Arial"/>
          <w:bCs/>
          <w:sz w:val="22"/>
          <w:szCs w:val="22"/>
        </w:rPr>
        <w:t>% (</w:t>
      </w:r>
      <w:r w:rsidR="005C644A" w:rsidRPr="00C70237">
        <w:rPr>
          <w:rFonts w:ascii="Arial" w:hAnsi="Arial" w:cs="Arial"/>
          <w:bCs/>
          <w:sz w:val="22"/>
          <w:szCs w:val="22"/>
        </w:rPr>
        <w:t>vinte e cinco</w:t>
      </w:r>
      <w:r w:rsidRPr="00C70237">
        <w:rPr>
          <w:rFonts w:ascii="Arial" w:hAnsi="Arial" w:cs="Arial"/>
          <w:bCs/>
          <w:sz w:val="22"/>
          <w:szCs w:val="22"/>
        </w:rPr>
        <w:t xml:space="preserve"> por cento) dos CRA em Circulação.</w:t>
      </w:r>
    </w:p>
    <w:p w14:paraId="053A8AC4" w14:textId="77777777" w:rsidR="007B629E" w:rsidRPr="00C70237" w:rsidRDefault="007B629E" w:rsidP="00244034">
      <w:pPr>
        <w:tabs>
          <w:tab w:val="left" w:pos="709"/>
          <w:tab w:val="left" w:pos="1701"/>
        </w:tabs>
        <w:spacing w:line="340" w:lineRule="atLeast"/>
        <w:rPr>
          <w:rFonts w:ascii="Arial" w:hAnsi="Arial" w:cs="Arial"/>
          <w:sz w:val="22"/>
          <w:szCs w:val="22"/>
        </w:rPr>
      </w:pPr>
    </w:p>
    <w:p w14:paraId="31EA361B" w14:textId="77777777" w:rsidR="007B629E" w:rsidRPr="00C70237" w:rsidRDefault="007B629E" w:rsidP="00244034">
      <w:pPr>
        <w:tabs>
          <w:tab w:val="left" w:pos="709"/>
          <w:tab w:val="left" w:pos="1701"/>
        </w:tabs>
        <w:spacing w:line="340" w:lineRule="atLeast"/>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6</w:t>
      </w:r>
      <w:r w:rsidRPr="00C70237">
        <w:rPr>
          <w:rFonts w:ascii="Arial" w:hAnsi="Arial" w:cs="Arial"/>
          <w:b/>
          <w:sz w:val="22"/>
          <w:szCs w:val="22"/>
        </w:rPr>
        <w:t>.</w:t>
      </w:r>
      <w:r w:rsidRPr="00C70237">
        <w:rPr>
          <w:rFonts w:ascii="Arial" w:hAnsi="Arial" w:cs="Arial"/>
          <w:b/>
          <w:sz w:val="22"/>
          <w:szCs w:val="22"/>
        </w:rPr>
        <w:tab/>
      </w:r>
      <w:r w:rsidRPr="00C70237">
        <w:rPr>
          <w:rFonts w:ascii="Arial" w:hAnsi="Arial" w:cs="Arial"/>
          <w:sz w:val="22"/>
          <w:szCs w:val="22"/>
        </w:rPr>
        <w:t xml:space="preserve">A declaração do vencimento antecipado das obrigações decorrentes desta Escritura de Emissão e, consequentemente, das Debêntures e dos CRA sujeitará a Emissora ao pagamento, à Securitizadora, do saldo devedor dos Debêntures, nos termos previstos na Cláusula 4.15 da Escritura de Emissão, fora do âmbito da B3, em até 5 (cinco) Dias Úteis contados do envio, pela Securitizadora e/ou pelo Agente Fiduciário, conforme aplicável, à </w:t>
      </w:r>
      <w:r w:rsidR="001817E1" w:rsidRPr="00C70237">
        <w:rPr>
          <w:rFonts w:ascii="Arial" w:eastAsia="Calibri" w:hAnsi="Arial" w:cs="Arial"/>
          <w:sz w:val="22"/>
          <w:szCs w:val="22"/>
          <w:lang w:eastAsia="en-US"/>
        </w:rPr>
        <w:t>Emissora</w:t>
      </w:r>
      <w:r w:rsidRPr="00C70237">
        <w:rPr>
          <w:rFonts w:ascii="Arial" w:hAnsi="Arial" w:cs="Arial"/>
          <w:sz w:val="22"/>
          <w:szCs w:val="22"/>
        </w:rPr>
        <w:t xml:space="preserve">, de comunicação neste sentido, observada, ainda, a obrigação de pagamento dos Encargos Moratórios previstos na Escritura de Emissão, caso aplicáveis. </w:t>
      </w:r>
    </w:p>
    <w:p w14:paraId="012A666E" w14:textId="77777777" w:rsidR="007B629E" w:rsidRPr="00C70237" w:rsidRDefault="007B629E" w:rsidP="00244034">
      <w:pPr>
        <w:tabs>
          <w:tab w:val="left" w:pos="709"/>
          <w:tab w:val="left" w:pos="1701"/>
        </w:tabs>
        <w:spacing w:line="340" w:lineRule="atLeast"/>
        <w:rPr>
          <w:rFonts w:ascii="Arial" w:hAnsi="Arial" w:cs="Arial"/>
          <w:sz w:val="22"/>
          <w:szCs w:val="22"/>
        </w:rPr>
      </w:pPr>
    </w:p>
    <w:p w14:paraId="52A83B6A" w14:textId="77777777" w:rsidR="007B629E" w:rsidRPr="00C70237" w:rsidRDefault="007B629E" w:rsidP="00244034">
      <w:pPr>
        <w:spacing w:line="340" w:lineRule="atLeast"/>
        <w:ind w:right="-2"/>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6</w:t>
      </w:r>
      <w:r w:rsidRPr="00C70237">
        <w:rPr>
          <w:rFonts w:ascii="Arial" w:hAnsi="Arial" w:cs="Arial"/>
          <w:b/>
          <w:sz w:val="22"/>
          <w:szCs w:val="22"/>
        </w:rPr>
        <w:t>.1</w:t>
      </w:r>
      <w:r w:rsidRPr="00C70237">
        <w:rPr>
          <w:rFonts w:ascii="Arial" w:hAnsi="Arial" w:cs="Arial"/>
          <w:sz w:val="22"/>
          <w:szCs w:val="22"/>
        </w:rPr>
        <w:tab/>
      </w:r>
      <w:r w:rsidRPr="00C70237">
        <w:rPr>
          <w:rFonts w:ascii="Arial" w:hAnsi="Arial" w:cs="Arial"/>
          <w:bCs/>
          <w:sz w:val="22"/>
          <w:szCs w:val="22"/>
        </w:rPr>
        <w:t xml:space="preserve">A Securitizadora utilizará obrigatoriamente os recursos referentes ao pagamento do saldo devedor das </w:t>
      </w:r>
      <w:r w:rsidRPr="00C70237">
        <w:rPr>
          <w:rFonts w:ascii="Arial" w:hAnsi="Arial" w:cs="Arial"/>
          <w:sz w:val="22"/>
          <w:szCs w:val="22"/>
        </w:rPr>
        <w:t>Debêntures</w:t>
      </w:r>
      <w:r w:rsidRPr="00C70237">
        <w:rPr>
          <w:rFonts w:ascii="Arial" w:hAnsi="Arial" w:cs="Arial"/>
          <w:bCs/>
          <w:sz w:val="22"/>
          <w:szCs w:val="22"/>
        </w:rPr>
        <w:t xml:space="preserve"> depositados na </w:t>
      </w:r>
      <w:r w:rsidRPr="00C70237">
        <w:rPr>
          <w:rFonts w:ascii="Arial" w:hAnsi="Arial" w:cs="Arial"/>
          <w:sz w:val="22"/>
          <w:szCs w:val="22"/>
        </w:rPr>
        <w:t xml:space="preserve">conta corrente de nº </w:t>
      </w:r>
      <w:r w:rsidR="00B52566" w:rsidRPr="003D7E69">
        <w:rPr>
          <w:rFonts w:ascii="Arial" w:hAnsi="Arial" w:cs="Arial"/>
          <w:sz w:val="22"/>
          <w:szCs w:val="22"/>
        </w:rPr>
        <w:t>3.084</w:t>
      </w:r>
      <w:r w:rsidR="00B52566">
        <w:rPr>
          <w:rFonts w:ascii="Arial" w:hAnsi="Arial" w:cs="Arial"/>
          <w:sz w:val="22"/>
          <w:szCs w:val="22"/>
        </w:rPr>
        <w:t>-</w:t>
      </w:r>
      <w:r w:rsidR="00B52566" w:rsidRPr="003D7E69">
        <w:rPr>
          <w:rFonts w:ascii="Arial" w:hAnsi="Arial" w:cs="Arial"/>
          <w:sz w:val="22"/>
          <w:szCs w:val="22"/>
        </w:rPr>
        <w:t>8</w:t>
      </w:r>
      <w:r w:rsidRPr="00C70237">
        <w:rPr>
          <w:rFonts w:ascii="Arial" w:hAnsi="Arial" w:cs="Arial"/>
          <w:sz w:val="22"/>
          <w:szCs w:val="22"/>
        </w:rPr>
        <w:t xml:space="preserve">, na agência </w:t>
      </w:r>
      <w:r w:rsidR="00B52566">
        <w:rPr>
          <w:rFonts w:ascii="Arial" w:hAnsi="Arial" w:cs="Arial"/>
          <w:sz w:val="22"/>
          <w:szCs w:val="22"/>
        </w:rPr>
        <w:t>3395-2</w:t>
      </w:r>
      <w:r w:rsidRPr="00C70237">
        <w:rPr>
          <w:rFonts w:ascii="Arial" w:hAnsi="Arial" w:cs="Arial"/>
          <w:sz w:val="22"/>
          <w:szCs w:val="22"/>
        </w:rPr>
        <w:t xml:space="preserve"> do Banco </w:t>
      </w:r>
      <w:r w:rsidR="00B52566">
        <w:rPr>
          <w:rFonts w:ascii="Arial" w:hAnsi="Arial" w:cs="Arial"/>
          <w:sz w:val="22"/>
          <w:szCs w:val="22"/>
        </w:rPr>
        <w:t>Bradesco S.A.</w:t>
      </w:r>
      <w:r w:rsidR="00B52566" w:rsidRPr="00C70237">
        <w:rPr>
          <w:rFonts w:ascii="Arial" w:hAnsi="Arial" w:cs="Arial"/>
          <w:sz w:val="22"/>
          <w:szCs w:val="22"/>
        </w:rPr>
        <w:t xml:space="preserve"> </w:t>
      </w:r>
      <w:r w:rsidRPr="00C70237">
        <w:rPr>
          <w:rFonts w:ascii="Arial" w:hAnsi="Arial" w:cs="Arial"/>
          <w:bCs/>
          <w:sz w:val="22"/>
          <w:szCs w:val="22"/>
        </w:rPr>
        <w:t xml:space="preserve">(nº </w:t>
      </w:r>
      <w:r w:rsidR="00B52566">
        <w:rPr>
          <w:rFonts w:ascii="Arial" w:hAnsi="Arial" w:cs="Arial"/>
          <w:sz w:val="22"/>
          <w:szCs w:val="22"/>
        </w:rPr>
        <w:t>237</w:t>
      </w:r>
      <w:r w:rsidR="00B52566" w:rsidRPr="00C70237">
        <w:rPr>
          <w:rFonts w:ascii="Arial" w:hAnsi="Arial" w:cs="Arial"/>
          <w:bCs/>
          <w:sz w:val="22"/>
          <w:szCs w:val="22"/>
        </w:rPr>
        <w:t>)</w:t>
      </w:r>
      <w:r w:rsidR="00B52566" w:rsidRPr="00C70237">
        <w:rPr>
          <w:rFonts w:ascii="Arial" w:hAnsi="Arial" w:cs="Arial"/>
          <w:sz w:val="22"/>
          <w:szCs w:val="22"/>
        </w:rPr>
        <w:t xml:space="preserve">, </w:t>
      </w:r>
      <w:r w:rsidRPr="00C70237">
        <w:rPr>
          <w:rFonts w:ascii="Arial" w:hAnsi="Arial" w:cs="Arial"/>
          <w:sz w:val="22"/>
          <w:szCs w:val="22"/>
        </w:rPr>
        <w:t>de titularidade da Emissora</w:t>
      </w:r>
      <w:r w:rsidRPr="00C70237">
        <w:rPr>
          <w:rFonts w:ascii="Arial" w:hAnsi="Arial" w:cs="Arial"/>
          <w:bCs/>
          <w:sz w:val="22"/>
          <w:szCs w:val="22"/>
        </w:rPr>
        <w:t xml:space="preserve"> (“</w:t>
      </w:r>
      <w:r w:rsidRPr="00C70237">
        <w:rPr>
          <w:rFonts w:ascii="Arial" w:hAnsi="Arial" w:cs="Arial"/>
          <w:bCs/>
          <w:sz w:val="22"/>
          <w:szCs w:val="22"/>
          <w:u w:val="single"/>
        </w:rPr>
        <w:t>Conta Centralizadora</w:t>
      </w:r>
      <w:r w:rsidRPr="00C70237">
        <w:rPr>
          <w:rFonts w:ascii="Arial" w:hAnsi="Arial" w:cs="Arial"/>
          <w:bCs/>
          <w:sz w:val="22"/>
          <w:szCs w:val="22"/>
        </w:rPr>
        <w:t>”)</w:t>
      </w:r>
      <w:r w:rsidR="001817E1" w:rsidRPr="00C70237">
        <w:rPr>
          <w:rFonts w:ascii="Arial" w:hAnsi="Arial" w:cs="Arial"/>
          <w:bCs/>
          <w:sz w:val="22"/>
          <w:szCs w:val="22"/>
        </w:rPr>
        <w:t>,</w:t>
      </w:r>
      <w:r w:rsidRPr="00C70237">
        <w:rPr>
          <w:rFonts w:ascii="Arial" w:hAnsi="Arial" w:cs="Arial"/>
          <w:bCs/>
          <w:sz w:val="22"/>
          <w:szCs w:val="22"/>
        </w:rPr>
        <w:t xml:space="preserve"> pela </w:t>
      </w:r>
      <w:r w:rsidR="001817E1" w:rsidRPr="00C70237">
        <w:rPr>
          <w:rFonts w:ascii="Arial" w:eastAsia="Calibri" w:hAnsi="Arial" w:cs="Arial"/>
          <w:sz w:val="22"/>
          <w:szCs w:val="22"/>
          <w:lang w:eastAsia="en-US"/>
        </w:rPr>
        <w:lastRenderedPageBreak/>
        <w:t>Emissora</w:t>
      </w:r>
      <w:r w:rsidR="001817E1" w:rsidRPr="00C70237">
        <w:rPr>
          <w:rFonts w:ascii="Arial" w:hAnsi="Arial" w:cs="Arial"/>
          <w:bCs/>
          <w:sz w:val="22"/>
          <w:szCs w:val="22"/>
        </w:rPr>
        <w:t>,</w:t>
      </w:r>
      <w:r w:rsidRPr="00C70237">
        <w:rPr>
          <w:rFonts w:ascii="Arial" w:hAnsi="Arial" w:cs="Arial"/>
          <w:bCs/>
          <w:sz w:val="22"/>
          <w:szCs w:val="22"/>
        </w:rPr>
        <w:t xml:space="preserve"> para pagamento do saldo devedor dos CRA, no prazo de até 1 (um) Dia Útil contado de seu recebimento</w:t>
      </w:r>
      <w:r w:rsidRPr="00C70237">
        <w:rPr>
          <w:rFonts w:ascii="Arial" w:hAnsi="Arial" w:cs="Arial"/>
          <w:sz w:val="22"/>
          <w:szCs w:val="22"/>
        </w:rPr>
        <w:t xml:space="preserve">. </w:t>
      </w:r>
    </w:p>
    <w:p w14:paraId="1AFC26DB" w14:textId="77777777" w:rsidR="007B629E" w:rsidRPr="00C70237" w:rsidRDefault="007B629E" w:rsidP="00244034">
      <w:pPr>
        <w:pStyle w:val="PargrafodaLista"/>
        <w:tabs>
          <w:tab w:val="left" w:pos="0"/>
          <w:tab w:val="left" w:pos="1843"/>
        </w:tabs>
        <w:spacing w:line="340" w:lineRule="atLeast"/>
        <w:ind w:left="709" w:right="-2"/>
        <w:rPr>
          <w:rFonts w:ascii="Arial" w:hAnsi="Arial" w:cs="Arial"/>
          <w:sz w:val="22"/>
          <w:szCs w:val="22"/>
        </w:rPr>
      </w:pPr>
    </w:p>
    <w:p w14:paraId="566B5A3A" w14:textId="77777777" w:rsidR="007B629E" w:rsidRPr="00C70237" w:rsidRDefault="007B629E" w:rsidP="00244034">
      <w:pPr>
        <w:tabs>
          <w:tab w:val="left" w:pos="709"/>
          <w:tab w:val="left" w:pos="1701"/>
        </w:tabs>
        <w:spacing w:line="340" w:lineRule="atLeast"/>
        <w:ind w:right="-2"/>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7</w:t>
      </w:r>
      <w:r w:rsidRPr="00C70237">
        <w:rPr>
          <w:rFonts w:ascii="Arial" w:hAnsi="Arial" w:cs="Arial"/>
          <w:b/>
          <w:sz w:val="22"/>
          <w:szCs w:val="22"/>
        </w:rPr>
        <w:t>.</w:t>
      </w:r>
      <w:r w:rsidRPr="00C70237">
        <w:rPr>
          <w:rFonts w:ascii="Arial" w:hAnsi="Arial" w:cs="Arial"/>
          <w:b/>
          <w:sz w:val="22"/>
          <w:szCs w:val="22"/>
        </w:rPr>
        <w:tab/>
      </w:r>
      <w:r w:rsidRPr="00C70237">
        <w:rPr>
          <w:rFonts w:ascii="Arial" w:hAnsi="Arial" w:cs="Arial"/>
          <w:sz w:val="22"/>
          <w:szCs w:val="22"/>
        </w:rPr>
        <w:t>Na hipótese de eventual inadimplência da Emissora, a Securitizadora ou o Agente Fiduciário e/ou qualquer terceiro que venha a sucedê-la como administradora do patrimônio separado vinculado à emissão dos CRA, ou os titulares de CRA, na sua ausência, poderá promover as medidas judiciais cabíveis, iniciando a execução por quantia certa contra devedor ou qualquer outra medida que entender cabível, para fins de recebimento dos valores necessários para cumprimento com as obrigações devidas no âmbito da emissão dos CRA.</w:t>
      </w:r>
    </w:p>
    <w:p w14:paraId="6F714586" w14:textId="77777777" w:rsidR="007B629E" w:rsidRPr="00C70237" w:rsidRDefault="007B629E" w:rsidP="00244034">
      <w:pPr>
        <w:tabs>
          <w:tab w:val="left" w:pos="709"/>
          <w:tab w:val="left" w:pos="1701"/>
        </w:tabs>
        <w:spacing w:line="340" w:lineRule="atLeast"/>
        <w:ind w:right="-2"/>
        <w:rPr>
          <w:rFonts w:ascii="Arial" w:hAnsi="Arial" w:cs="Arial"/>
          <w:sz w:val="22"/>
          <w:szCs w:val="22"/>
        </w:rPr>
      </w:pPr>
    </w:p>
    <w:p w14:paraId="67851971" w14:textId="77777777" w:rsidR="007B629E" w:rsidRPr="00C70237" w:rsidRDefault="007B629E" w:rsidP="00244034">
      <w:pPr>
        <w:tabs>
          <w:tab w:val="left" w:pos="709"/>
          <w:tab w:val="left" w:pos="1701"/>
        </w:tabs>
        <w:spacing w:line="340" w:lineRule="atLeast"/>
        <w:ind w:right="-2"/>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8</w:t>
      </w:r>
      <w:r w:rsidRPr="00C70237">
        <w:rPr>
          <w:rFonts w:ascii="Arial" w:hAnsi="Arial" w:cs="Arial"/>
          <w:b/>
          <w:sz w:val="22"/>
          <w:szCs w:val="22"/>
        </w:rPr>
        <w:t xml:space="preserve">. </w:t>
      </w:r>
      <w:r w:rsidRPr="00C70237">
        <w:rPr>
          <w:rFonts w:ascii="Arial" w:hAnsi="Arial" w:cs="Arial"/>
          <w:sz w:val="22"/>
          <w:szCs w:val="22"/>
        </w:rPr>
        <w:t>No caso da declaração do vencimento antecipado, mediante o pagamento, pela Emissora, dos valores devidos no âmbito das Debêntures, os CRA deverão ser obrigatoriamente resgatados e cancelados pela Securitizadora.</w:t>
      </w:r>
    </w:p>
    <w:p w14:paraId="782DF650" w14:textId="77777777" w:rsidR="007B629E" w:rsidRPr="00C70237" w:rsidRDefault="007B629E" w:rsidP="00244034">
      <w:pPr>
        <w:tabs>
          <w:tab w:val="left" w:pos="0"/>
          <w:tab w:val="left" w:pos="1134"/>
        </w:tabs>
        <w:spacing w:line="340" w:lineRule="atLeast"/>
        <w:ind w:right="-2" w:firstLine="709"/>
        <w:rPr>
          <w:rFonts w:ascii="Arial" w:hAnsi="Arial" w:cs="Arial"/>
          <w:sz w:val="22"/>
          <w:szCs w:val="22"/>
        </w:rPr>
      </w:pPr>
    </w:p>
    <w:p w14:paraId="164F5B58" w14:textId="77777777" w:rsidR="007B629E" w:rsidRPr="00C70237" w:rsidRDefault="007B629E" w:rsidP="00244034">
      <w:pPr>
        <w:tabs>
          <w:tab w:val="left" w:pos="709"/>
          <w:tab w:val="left" w:pos="1701"/>
        </w:tabs>
        <w:spacing w:line="340" w:lineRule="atLeast"/>
        <w:ind w:right="-2"/>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9</w:t>
      </w:r>
      <w:r w:rsidRPr="00C70237">
        <w:rPr>
          <w:rFonts w:ascii="Arial" w:hAnsi="Arial" w:cs="Arial"/>
          <w:b/>
          <w:sz w:val="22"/>
          <w:szCs w:val="22"/>
        </w:rPr>
        <w:t>.</w:t>
      </w:r>
      <w:r w:rsidRPr="00C70237">
        <w:rPr>
          <w:rFonts w:ascii="Arial" w:hAnsi="Arial" w:cs="Arial"/>
          <w:sz w:val="22"/>
          <w:szCs w:val="22"/>
        </w:rPr>
        <w:tab/>
        <w:t>A deliberação tomada pelos titulares de CRA em Assembleia Geral de Titulares de CRA vinculará todos os CRA.</w:t>
      </w:r>
    </w:p>
    <w:p w14:paraId="7D6FF13E" w14:textId="77777777" w:rsidR="007B629E" w:rsidRPr="00C70237" w:rsidRDefault="007B629E" w:rsidP="00244034">
      <w:pPr>
        <w:widowControl w:val="0"/>
        <w:suppressAutoHyphens/>
        <w:spacing w:line="340" w:lineRule="atLeast"/>
        <w:rPr>
          <w:rFonts w:ascii="Arial" w:hAnsi="Arial" w:cs="Arial"/>
          <w:sz w:val="22"/>
          <w:szCs w:val="22"/>
        </w:rPr>
      </w:pPr>
    </w:p>
    <w:p w14:paraId="4A86D328" w14:textId="77777777" w:rsidR="007B629E" w:rsidRPr="00C70237" w:rsidRDefault="007B629E" w:rsidP="00244034">
      <w:pPr>
        <w:widowControl w:val="0"/>
        <w:suppressAutoHyphens/>
        <w:spacing w:line="340" w:lineRule="atLeast"/>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10</w:t>
      </w:r>
      <w:r w:rsidRPr="00C70237">
        <w:rPr>
          <w:rFonts w:ascii="Arial" w:hAnsi="Arial" w:cs="Arial"/>
          <w:b/>
          <w:sz w:val="22"/>
          <w:szCs w:val="22"/>
        </w:rPr>
        <w:t>.</w:t>
      </w:r>
      <w:r w:rsidRPr="00C70237">
        <w:rPr>
          <w:rFonts w:ascii="Arial" w:hAnsi="Arial" w:cs="Arial"/>
          <w:b/>
          <w:sz w:val="22"/>
          <w:szCs w:val="22"/>
        </w:rPr>
        <w:tab/>
      </w:r>
      <w:r w:rsidRPr="00C70237">
        <w:rPr>
          <w:rFonts w:ascii="Arial" w:hAnsi="Arial" w:cs="Arial"/>
          <w:sz w:val="22"/>
          <w:szCs w:val="22"/>
        </w:rPr>
        <w:t>Exceto se diversamente estabelecido nesta Escritura de Emissão, todo e qualquer valor a ser calculado em qualquer moeda estrangeira, nos termos desta Escritura de Emissão, que venha a ser convertido para Reais, Dólares norte-americanos ou qualquer outra moeda, deverá ser calculado com base na PTAX do Dia Útil imediatamente anterior à data de cálculo, conforme divulgada pelo Banco Central do Brasil no seu website.</w:t>
      </w:r>
    </w:p>
    <w:p w14:paraId="315F7448" w14:textId="77777777" w:rsidR="007B629E" w:rsidRPr="00C70237" w:rsidRDefault="007B629E" w:rsidP="00244034">
      <w:pPr>
        <w:widowControl w:val="0"/>
        <w:suppressAutoHyphens/>
        <w:spacing w:line="340" w:lineRule="atLeast"/>
        <w:rPr>
          <w:rFonts w:ascii="Arial" w:hAnsi="Arial" w:cs="Arial"/>
          <w:sz w:val="22"/>
          <w:szCs w:val="22"/>
        </w:rPr>
      </w:pPr>
    </w:p>
    <w:p w14:paraId="35FCC453"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4.16.</w:t>
      </w:r>
      <w:r w:rsidRPr="00C70237">
        <w:rPr>
          <w:rFonts w:ascii="Arial" w:hAnsi="Arial" w:cs="Arial"/>
          <w:b/>
          <w:sz w:val="22"/>
          <w:szCs w:val="22"/>
        </w:rPr>
        <w:tab/>
        <w:t>Multa e Encargos Moratórios</w:t>
      </w:r>
    </w:p>
    <w:p w14:paraId="3D0479A5" w14:textId="77777777" w:rsidR="007B629E" w:rsidRPr="00C70237" w:rsidRDefault="007B629E">
      <w:pPr>
        <w:widowControl w:val="0"/>
        <w:suppressAutoHyphens/>
        <w:spacing w:line="340" w:lineRule="exact"/>
        <w:rPr>
          <w:rFonts w:ascii="Arial" w:hAnsi="Arial" w:cs="Arial"/>
          <w:sz w:val="22"/>
          <w:szCs w:val="22"/>
        </w:rPr>
      </w:pPr>
    </w:p>
    <w:p w14:paraId="6FBB9272" w14:textId="77777777" w:rsidR="007B629E" w:rsidRPr="00213F02" w:rsidRDefault="007B629E">
      <w:pPr>
        <w:widowControl w:val="0"/>
        <w:autoSpaceDE w:val="0"/>
        <w:autoSpaceDN w:val="0"/>
        <w:adjustRightInd w:val="0"/>
        <w:spacing w:line="340" w:lineRule="exact"/>
        <w:ind w:left="34" w:right="-2"/>
        <w:rPr>
          <w:rFonts w:ascii="Arial" w:eastAsia="Calibri" w:hAnsi="Arial" w:cs="Arial"/>
          <w:sz w:val="22"/>
          <w:szCs w:val="22"/>
        </w:rPr>
      </w:pPr>
      <w:r w:rsidRPr="00C70237">
        <w:rPr>
          <w:rFonts w:ascii="Arial" w:hAnsi="Arial" w:cs="Arial"/>
          <w:b/>
          <w:sz w:val="22"/>
          <w:szCs w:val="22"/>
        </w:rPr>
        <w:t>4.16.1.</w:t>
      </w:r>
      <w:r w:rsidRPr="00C70237">
        <w:rPr>
          <w:rFonts w:ascii="Arial" w:hAnsi="Arial" w:cs="Arial"/>
          <w:sz w:val="22"/>
          <w:szCs w:val="22"/>
        </w:rPr>
        <w:tab/>
        <w:t>Caso a Emissora deixe de efetuar quaisquer pagamentos de quaisquer quantias devidas à Securitizadora nas datas em que são devidos, tais pagamentos devidos e não pagos continuarão sujeitos à eventual remuneração incidente sobre os mesmos e ficarão sujeitos, ainda, aos seguintes encargos moratórios (“</w:t>
      </w:r>
      <w:r w:rsidRPr="00C70237">
        <w:rPr>
          <w:rFonts w:ascii="Arial" w:hAnsi="Arial" w:cs="Arial"/>
          <w:sz w:val="22"/>
          <w:szCs w:val="22"/>
          <w:u w:val="single"/>
        </w:rPr>
        <w:t>Encargos Moratórios</w:t>
      </w:r>
      <w:r w:rsidRPr="00C70237">
        <w:rPr>
          <w:rFonts w:ascii="Arial" w:hAnsi="Arial" w:cs="Arial"/>
          <w:sz w:val="22"/>
          <w:szCs w:val="22"/>
        </w:rPr>
        <w:t xml:space="preserve">”): (a) multa moratória convencional, irredutível e de natureza não compensatória, de 2% (dois por cento) sobre o valor devido e não pago; e (b) juros de mora não compensatórios calculados à taxa de 1% (um por cento) ao mês, </w:t>
      </w:r>
      <w:r w:rsidRPr="00C70237">
        <w:rPr>
          <w:rFonts w:ascii="Arial" w:hAnsi="Arial" w:cs="Arial"/>
          <w:i/>
          <w:sz w:val="22"/>
          <w:szCs w:val="22"/>
        </w:rPr>
        <w:t>pro rata temporis</w:t>
      </w:r>
      <w:r w:rsidRPr="00C70237">
        <w:rPr>
          <w:rFonts w:ascii="Arial" w:hAnsi="Arial" w:cs="Arial"/>
          <w:sz w:val="22"/>
          <w:szCs w:val="22"/>
        </w:rPr>
        <w:t xml:space="preserve">. Os Encargos Moratórios ora estabelecidos incidirão sobre o montante devido e não pago desde o efetivo descumprimento da obrigação respectiva até a data do seu efetivo pagamento, independentemente de aviso, notificação ou interpelação judicial ou extrajudicial. </w:t>
      </w:r>
      <w:r w:rsidRPr="00213F02">
        <w:rPr>
          <w:rFonts w:ascii="Arial" w:hAnsi="Arial" w:cs="Arial"/>
          <w:sz w:val="22"/>
          <w:szCs w:val="22"/>
        </w:rPr>
        <w:t xml:space="preserve">Caso os referidos atrasos no pagamento sejam (i) decorrentes de problemas operacionais de sistema não imputados à Emissora, </w:t>
      </w:r>
      <w:r w:rsidRPr="00213F02">
        <w:rPr>
          <w:rFonts w:ascii="Arial" w:eastAsia="Calibri" w:hAnsi="Arial" w:cs="Arial"/>
          <w:sz w:val="22"/>
          <w:szCs w:val="22"/>
        </w:rPr>
        <w:t xml:space="preserve">e (ii) sanados dentro do prazo de 2 (dois) </w:t>
      </w:r>
      <w:r w:rsidRPr="00213F02">
        <w:rPr>
          <w:rFonts w:ascii="Arial" w:eastAsia="Calibri" w:hAnsi="Arial" w:cs="Arial"/>
          <w:sz w:val="22"/>
          <w:szCs w:val="22"/>
        </w:rPr>
        <w:lastRenderedPageBreak/>
        <w:t>Dias Úteis contado do descumprimento da obrigação</w:t>
      </w:r>
      <w:r w:rsidRPr="00213F02">
        <w:rPr>
          <w:rFonts w:ascii="Arial" w:hAnsi="Arial" w:cs="Arial"/>
          <w:sz w:val="22"/>
          <w:szCs w:val="22"/>
        </w:rPr>
        <w:t xml:space="preserve">, não incidirão Encargos Moratórios sobre os valores devidos aos titulares de CRA. </w:t>
      </w:r>
    </w:p>
    <w:p w14:paraId="09EE01A6" w14:textId="77777777" w:rsidR="007B629E" w:rsidRPr="00C70237" w:rsidRDefault="007B629E">
      <w:pPr>
        <w:widowControl w:val="0"/>
        <w:suppressAutoHyphens/>
        <w:spacing w:line="340" w:lineRule="exact"/>
        <w:rPr>
          <w:rFonts w:ascii="Arial" w:hAnsi="Arial" w:cs="Arial"/>
          <w:sz w:val="22"/>
          <w:szCs w:val="22"/>
        </w:rPr>
      </w:pPr>
    </w:p>
    <w:p w14:paraId="0AC1F5E1" w14:textId="77777777" w:rsidR="007B629E" w:rsidRPr="00C70237" w:rsidRDefault="007B629E">
      <w:pPr>
        <w:widowControl w:val="0"/>
        <w:suppressAutoHyphens/>
        <w:spacing w:line="340" w:lineRule="exact"/>
        <w:rPr>
          <w:rFonts w:ascii="Arial" w:hAnsi="Arial" w:cs="Arial"/>
          <w:b/>
          <w:snapToGrid w:val="0"/>
          <w:sz w:val="22"/>
          <w:szCs w:val="22"/>
        </w:rPr>
      </w:pPr>
      <w:r w:rsidRPr="00C70237">
        <w:rPr>
          <w:rFonts w:ascii="Arial" w:hAnsi="Arial" w:cs="Arial"/>
          <w:b/>
          <w:snapToGrid w:val="0"/>
          <w:sz w:val="22"/>
          <w:szCs w:val="22"/>
        </w:rPr>
        <w:t>4.17.</w:t>
      </w:r>
      <w:r w:rsidRPr="00C70237">
        <w:rPr>
          <w:rFonts w:ascii="Arial" w:hAnsi="Arial" w:cs="Arial"/>
          <w:b/>
          <w:snapToGrid w:val="0"/>
          <w:sz w:val="22"/>
          <w:szCs w:val="22"/>
        </w:rPr>
        <w:tab/>
        <w:t>Atraso no Recebimento dos Pagamentos</w:t>
      </w:r>
    </w:p>
    <w:p w14:paraId="4E027189" w14:textId="77777777" w:rsidR="007B629E" w:rsidRPr="00C70237" w:rsidRDefault="007B629E">
      <w:pPr>
        <w:widowControl w:val="0"/>
        <w:suppressAutoHyphens/>
        <w:spacing w:line="340" w:lineRule="exact"/>
        <w:rPr>
          <w:rFonts w:ascii="Arial" w:hAnsi="Arial" w:cs="Arial"/>
          <w:snapToGrid w:val="0"/>
          <w:sz w:val="22"/>
          <w:szCs w:val="22"/>
        </w:rPr>
      </w:pPr>
    </w:p>
    <w:p w14:paraId="4ECA6278" w14:textId="77777777" w:rsidR="007B629E" w:rsidRPr="00C70237" w:rsidRDefault="007B629E">
      <w:pPr>
        <w:widowControl w:val="0"/>
        <w:tabs>
          <w:tab w:val="left" w:pos="-2268"/>
        </w:tabs>
        <w:suppressAutoHyphens/>
        <w:spacing w:line="340" w:lineRule="exact"/>
        <w:rPr>
          <w:rFonts w:ascii="Arial" w:hAnsi="Arial" w:cs="Arial"/>
          <w:b/>
          <w:snapToGrid w:val="0"/>
          <w:sz w:val="22"/>
          <w:szCs w:val="22"/>
        </w:rPr>
      </w:pPr>
      <w:r w:rsidRPr="00C70237">
        <w:rPr>
          <w:rFonts w:ascii="Arial" w:hAnsi="Arial" w:cs="Arial"/>
          <w:b/>
          <w:snapToGrid w:val="0"/>
          <w:sz w:val="22"/>
          <w:szCs w:val="22"/>
        </w:rPr>
        <w:t>4.17.1.</w:t>
      </w:r>
      <w:r w:rsidRPr="00C70237">
        <w:rPr>
          <w:rFonts w:ascii="Arial" w:hAnsi="Arial" w:cs="Arial"/>
          <w:snapToGrid w:val="0"/>
          <w:sz w:val="22"/>
          <w:szCs w:val="22"/>
        </w:rPr>
        <w:tab/>
        <w:t xml:space="preserve">Sem prejuízo do disposto no item 4.16.1 acima, </w:t>
      </w:r>
      <w:r w:rsidRPr="00C70237">
        <w:rPr>
          <w:rFonts w:ascii="Arial" w:hAnsi="Arial" w:cs="Arial"/>
          <w:sz w:val="22"/>
          <w:szCs w:val="22"/>
        </w:rPr>
        <w:t>o não comparecimento da Securitizadora para receber o valor correspondente a qualquer das obrigações pecuniárias devidas pela Emissora, nas datas previstas nesta Escritura de Emissão ou em comunicado publicado pela Emissora, não lhe dará direito ao recebimento de qualquer acréscimo relativo ao atraso no recebimento, sendo-lhe, todavia, assegurados os direitos adquiridos até a data do respectivo vencimento.</w:t>
      </w:r>
    </w:p>
    <w:p w14:paraId="45307D4B" w14:textId="77777777" w:rsidR="007B629E" w:rsidRPr="00C70237" w:rsidRDefault="007B629E">
      <w:pPr>
        <w:widowControl w:val="0"/>
        <w:suppressAutoHyphens/>
        <w:spacing w:line="340" w:lineRule="exact"/>
        <w:rPr>
          <w:rFonts w:ascii="Arial" w:hAnsi="Arial" w:cs="Arial"/>
          <w:b/>
          <w:snapToGrid w:val="0"/>
          <w:sz w:val="22"/>
          <w:szCs w:val="22"/>
        </w:rPr>
      </w:pPr>
    </w:p>
    <w:p w14:paraId="70438F11"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4.18.</w:t>
      </w:r>
      <w:r w:rsidRPr="00C70237">
        <w:rPr>
          <w:rFonts w:ascii="Arial" w:hAnsi="Arial" w:cs="Arial"/>
          <w:b/>
          <w:sz w:val="22"/>
          <w:szCs w:val="22"/>
        </w:rPr>
        <w:tab/>
        <w:t>Local de Pagamento</w:t>
      </w:r>
    </w:p>
    <w:p w14:paraId="6AD483CC" w14:textId="77777777" w:rsidR="007B629E" w:rsidRPr="00C70237" w:rsidRDefault="007B629E">
      <w:pPr>
        <w:widowControl w:val="0"/>
        <w:suppressAutoHyphens/>
        <w:spacing w:line="340" w:lineRule="exact"/>
        <w:rPr>
          <w:rFonts w:ascii="Arial" w:hAnsi="Arial" w:cs="Arial"/>
          <w:sz w:val="22"/>
          <w:szCs w:val="22"/>
        </w:rPr>
      </w:pPr>
    </w:p>
    <w:p w14:paraId="75D1166D"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4.18.1.</w:t>
      </w:r>
      <w:r w:rsidRPr="00C70237">
        <w:rPr>
          <w:rFonts w:ascii="Arial" w:hAnsi="Arial" w:cs="Arial"/>
          <w:sz w:val="22"/>
          <w:szCs w:val="22"/>
        </w:rPr>
        <w:tab/>
        <w:t xml:space="preserve">Os pagamentos a que fizerem jus as Debêntures serão efetuados pela Emissora por meio de crédito na </w:t>
      </w:r>
      <w:r w:rsidR="00B52566">
        <w:rPr>
          <w:rFonts w:ascii="Arial" w:hAnsi="Arial" w:cs="Arial"/>
          <w:sz w:val="22"/>
          <w:szCs w:val="22"/>
        </w:rPr>
        <w:t>Conta Centralizadora</w:t>
      </w:r>
      <w:r w:rsidRPr="00C70237">
        <w:rPr>
          <w:rFonts w:ascii="Arial" w:hAnsi="Arial" w:cs="Arial"/>
          <w:sz w:val="22"/>
          <w:szCs w:val="22"/>
        </w:rPr>
        <w:t xml:space="preserve">. </w:t>
      </w:r>
    </w:p>
    <w:p w14:paraId="71565466" w14:textId="77777777" w:rsidR="007B629E" w:rsidRPr="00C70237" w:rsidRDefault="007B629E">
      <w:pPr>
        <w:widowControl w:val="0"/>
        <w:suppressAutoHyphens/>
        <w:spacing w:line="340" w:lineRule="exact"/>
        <w:rPr>
          <w:rFonts w:ascii="Arial" w:hAnsi="Arial" w:cs="Arial"/>
          <w:sz w:val="22"/>
          <w:szCs w:val="22"/>
        </w:rPr>
      </w:pPr>
    </w:p>
    <w:p w14:paraId="17F0B030"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4.19.</w:t>
      </w:r>
      <w:r w:rsidRPr="00C70237">
        <w:rPr>
          <w:rFonts w:ascii="Arial" w:hAnsi="Arial" w:cs="Arial"/>
          <w:b/>
          <w:sz w:val="22"/>
          <w:szCs w:val="22"/>
        </w:rPr>
        <w:tab/>
        <w:t>Prorrogação dos Prazos</w:t>
      </w:r>
    </w:p>
    <w:p w14:paraId="07A3E0E8" w14:textId="77777777" w:rsidR="007B629E" w:rsidRPr="00C70237" w:rsidRDefault="007B629E">
      <w:pPr>
        <w:widowControl w:val="0"/>
        <w:suppressAutoHyphens/>
        <w:spacing w:line="340" w:lineRule="exact"/>
        <w:rPr>
          <w:rFonts w:ascii="Arial" w:hAnsi="Arial" w:cs="Arial"/>
          <w:sz w:val="22"/>
          <w:szCs w:val="22"/>
        </w:rPr>
      </w:pPr>
    </w:p>
    <w:p w14:paraId="34F7D1FD"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4.19.1.</w:t>
      </w:r>
      <w:r w:rsidRPr="00C70237">
        <w:rPr>
          <w:rFonts w:ascii="Arial" w:hAnsi="Arial" w:cs="Arial"/>
          <w:sz w:val="22"/>
          <w:szCs w:val="22"/>
        </w:rPr>
        <w:tab/>
        <w:t xml:space="preserve">Considerar-se-ão prorrogados os prazos referentes ao pagamento de qualquer obrigação, até o primeiro Dia Útil subsequente, se o vencimento coincidir com dia em que não haja expediente bancário na Cidade de São Paulo, sem nenhum acréscimo aos valores a serem pagos. </w:t>
      </w:r>
    </w:p>
    <w:p w14:paraId="223FA91C" w14:textId="77777777" w:rsidR="007B629E" w:rsidRPr="00C70237" w:rsidRDefault="007B629E">
      <w:pPr>
        <w:widowControl w:val="0"/>
        <w:suppressAutoHyphens/>
        <w:spacing w:line="340" w:lineRule="exact"/>
        <w:rPr>
          <w:rFonts w:ascii="Arial" w:hAnsi="Arial" w:cs="Arial"/>
          <w:b/>
          <w:sz w:val="22"/>
          <w:szCs w:val="22"/>
        </w:rPr>
      </w:pPr>
    </w:p>
    <w:p w14:paraId="7F47549C" w14:textId="77777777" w:rsidR="007B629E" w:rsidRPr="00C70237" w:rsidRDefault="007B629E">
      <w:pPr>
        <w:widowControl w:val="0"/>
        <w:suppressAutoHyphens/>
        <w:spacing w:line="340" w:lineRule="exact"/>
        <w:rPr>
          <w:rFonts w:ascii="Arial" w:hAnsi="Arial" w:cs="Arial"/>
          <w:b/>
          <w:bCs/>
          <w:sz w:val="22"/>
          <w:szCs w:val="22"/>
        </w:rPr>
      </w:pPr>
      <w:r w:rsidRPr="00C70237">
        <w:rPr>
          <w:rFonts w:ascii="Arial" w:hAnsi="Arial" w:cs="Arial"/>
          <w:b/>
          <w:bCs/>
          <w:sz w:val="22"/>
          <w:szCs w:val="22"/>
        </w:rPr>
        <w:t>4.20.</w:t>
      </w:r>
      <w:r w:rsidRPr="00C70237">
        <w:rPr>
          <w:rFonts w:ascii="Arial" w:hAnsi="Arial" w:cs="Arial"/>
          <w:b/>
          <w:bCs/>
          <w:sz w:val="22"/>
          <w:szCs w:val="22"/>
        </w:rPr>
        <w:tab/>
        <w:t>Pagamento de Tributos</w:t>
      </w:r>
    </w:p>
    <w:p w14:paraId="6E85E2C6" w14:textId="77777777" w:rsidR="007B629E" w:rsidRPr="00C70237" w:rsidRDefault="007B629E">
      <w:pPr>
        <w:widowControl w:val="0"/>
        <w:suppressAutoHyphens/>
        <w:spacing w:line="340" w:lineRule="exact"/>
        <w:rPr>
          <w:rFonts w:ascii="Arial" w:hAnsi="Arial" w:cs="Arial"/>
          <w:bCs/>
          <w:sz w:val="22"/>
          <w:szCs w:val="22"/>
        </w:rPr>
      </w:pPr>
    </w:p>
    <w:p w14:paraId="2159BABF" w14:textId="77777777" w:rsidR="007B629E" w:rsidRPr="00C70237" w:rsidRDefault="007B629E">
      <w:pPr>
        <w:widowControl w:val="0"/>
        <w:suppressAutoHyphens/>
        <w:spacing w:line="340" w:lineRule="exact"/>
        <w:rPr>
          <w:rFonts w:ascii="Arial" w:hAnsi="Arial" w:cs="Arial"/>
          <w:bCs/>
          <w:sz w:val="22"/>
          <w:szCs w:val="22"/>
        </w:rPr>
      </w:pPr>
      <w:r w:rsidRPr="00C70237">
        <w:rPr>
          <w:rFonts w:ascii="Arial" w:hAnsi="Arial" w:cs="Arial"/>
          <w:b/>
          <w:bCs/>
          <w:sz w:val="22"/>
          <w:szCs w:val="22"/>
        </w:rPr>
        <w:t>4.20.1.</w:t>
      </w:r>
      <w:r w:rsidRPr="00C70237">
        <w:rPr>
          <w:rFonts w:ascii="Arial" w:hAnsi="Arial" w:cs="Arial"/>
          <w:bCs/>
          <w:sz w:val="22"/>
          <w:szCs w:val="22"/>
        </w:rPr>
        <w:tab/>
        <w:t xml:space="preserve">A Emissora será responsável pelo recolhimento e pela retenção e/ou pagamento dos tributos incidentes sobre os pagamentos e rendimentos devidos à Securitizadora e que incidam ou por ventura venham a incidir em decorrência das Debêntures. Todos os tributos, emolumentos, encargos e/ou tarifas incidentes sobre os rendimentos pagos no âmbito das Debêntures deverão ser integralmente pagos pela Emissora. Nesse sentido, os referidos pagamentos deverão ser acrescidos dos valores correspondentes aos tributos, emolumentos, encargos e/ou tarifas, atuais e futuros, que sobre eles incidam, venham a incidir ou sejam entendidos como devidos sobre os rendimentos das Debêntures. Da mesma forma, caso, por força de lei ou norma regulamentar, quaisquer tributos, emolumentos, encargos e/ou tarifas tenham que ser retidos ou deduzidos dos pagamentos feitos no âmbito das Debêntures, a Emissora deverá acrescer a tais pagamentos </w:t>
      </w:r>
      <w:r w:rsidRPr="00C70237">
        <w:rPr>
          <w:rFonts w:ascii="Arial" w:hAnsi="Arial" w:cs="Arial"/>
          <w:bCs/>
          <w:sz w:val="22"/>
          <w:szCs w:val="22"/>
        </w:rPr>
        <w:lastRenderedPageBreak/>
        <w:t>valores adicionais de modo que a Securitizadora receba os mesmos valores líquidos que seriam por ela recebidos caso nenhuma retenção, dedução houvesse ocorrido.</w:t>
      </w:r>
    </w:p>
    <w:p w14:paraId="0A5DEBC2" w14:textId="77777777" w:rsidR="007B629E" w:rsidRPr="00C70237" w:rsidRDefault="007B629E">
      <w:pPr>
        <w:widowControl w:val="0"/>
        <w:suppressAutoHyphens/>
        <w:spacing w:line="340" w:lineRule="exact"/>
        <w:rPr>
          <w:rFonts w:ascii="Arial" w:hAnsi="Arial" w:cs="Arial"/>
          <w:bCs/>
          <w:sz w:val="22"/>
          <w:szCs w:val="22"/>
        </w:rPr>
      </w:pPr>
    </w:p>
    <w:p w14:paraId="502A380F"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bCs/>
          <w:sz w:val="22"/>
          <w:szCs w:val="22"/>
        </w:rPr>
        <w:t>4.20.2.</w:t>
      </w:r>
      <w:r w:rsidRPr="00C70237">
        <w:rPr>
          <w:rFonts w:ascii="Arial" w:hAnsi="Arial" w:cs="Arial"/>
          <w:bCs/>
          <w:sz w:val="22"/>
          <w:szCs w:val="22"/>
        </w:rPr>
        <w:tab/>
      </w:r>
      <w:r w:rsidRPr="00C70237">
        <w:rPr>
          <w:rFonts w:ascii="Arial" w:hAnsi="Arial" w:cs="Arial"/>
          <w:sz w:val="22"/>
          <w:szCs w:val="22"/>
          <w:lang w:val="x-none"/>
        </w:rPr>
        <w:t>A Emissora não será responsável pelo pagamento de quaisquer tributos qu</w:t>
      </w:r>
      <w:r w:rsidRPr="00C70237">
        <w:rPr>
          <w:rFonts w:ascii="Arial" w:hAnsi="Arial" w:cs="Arial"/>
          <w:sz w:val="22"/>
          <w:szCs w:val="22"/>
        </w:rPr>
        <w:t xml:space="preserve">e </w:t>
      </w:r>
      <w:r w:rsidRPr="00C70237">
        <w:rPr>
          <w:rFonts w:ascii="Arial" w:hAnsi="Arial" w:cs="Arial"/>
          <w:sz w:val="22"/>
          <w:szCs w:val="22"/>
          <w:lang w:val="x-none"/>
        </w:rPr>
        <w:t>venham a incidir sobre o pagamento de rendimentos aos titulares de CRA e/ou que de</w:t>
      </w:r>
      <w:r w:rsidRPr="00C70237">
        <w:rPr>
          <w:rFonts w:ascii="Arial" w:hAnsi="Arial" w:cs="Arial"/>
          <w:sz w:val="22"/>
          <w:szCs w:val="22"/>
        </w:rPr>
        <w:t xml:space="preserve"> </w:t>
      </w:r>
      <w:r w:rsidRPr="00C70237">
        <w:rPr>
          <w:rFonts w:ascii="Arial" w:hAnsi="Arial" w:cs="Arial"/>
          <w:sz w:val="22"/>
          <w:szCs w:val="22"/>
          <w:lang w:val="x-none"/>
        </w:rPr>
        <w:t>qualquer outra forma incidam sobre os titulares de CRA em virtude de seu investimento nos</w:t>
      </w:r>
      <w:r w:rsidRPr="00C70237">
        <w:rPr>
          <w:rFonts w:ascii="Arial" w:hAnsi="Arial" w:cs="Arial"/>
          <w:sz w:val="22"/>
          <w:szCs w:val="22"/>
        </w:rPr>
        <w:t xml:space="preserve"> CRA.</w:t>
      </w:r>
    </w:p>
    <w:p w14:paraId="7EB57555" w14:textId="77777777" w:rsidR="007B629E" w:rsidRPr="00C70237" w:rsidRDefault="007B629E">
      <w:pPr>
        <w:widowControl w:val="0"/>
        <w:suppressAutoHyphens/>
        <w:spacing w:line="340" w:lineRule="exact"/>
        <w:rPr>
          <w:rFonts w:ascii="Arial" w:hAnsi="Arial" w:cs="Arial"/>
          <w:sz w:val="22"/>
          <w:szCs w:val="22"/>
        </w:rPr>
      </w:pPr>
    </w:p>
    <w:p w14:paraId="12632E93" w14:textId="77777777" w:rsidR="007B629E" w:rsidRPr="00C70237" w:rsidRDefault="007B629E">
      <w:pPr>
        <w:widowControl w:val="0"/>
        <w:suppressAutoHyphens/>
        <w:spacing w:line="340" w:lineRule="exact"/>
        <w:rPr>
          <w:rFonts w:ascii="Arial" w:hAnsi="Arial" w:cs="Arial"/>
          <w:bCs/>
          <w:sz w:val="22"/>
          <w:szCs w:val="22"/>
        </w:rPr>
      </w:pPr>
      <w:r w:rsidRPr="00C70237">
        <w:rPr>
          <w:rFonts w:ascii="Arial" w:hAnsi="Arial" w:cs="Arial"/>
          <w:b/>
          <w:sz w:val="22"/>
          <w:szCs w:val="22"/>
        </w:rPr>
        <w:t>4.20.3.</w:t>
      </w:r>
      <w:r w:rsidRPr="00C70237">
        <w:rPr>
          <w:rFonts w:ascii="Arial" w:hAnsi="Arial" w:cs="Arial"/>
          <w:sz w:val="22"/>
          <w:szCs w:val="22"/>
        </w:rPr>
        <w:tab/>
      </w:r>
      <w:r w:rsidRPr="00C70237">
        <w:rPr>
          <w:rFonts w:ascii="Arial" w:hAnsi="Arial" w:cs="Arial"/>
          <w:sz w:val="22"/>
          <w:szCs w:val="22"/>
          <w:lang w:val="x-none"/>
        </w:rPr>
        <w:t>Os rendimentos gerados por aplicação em CRA por pessoas físicas estão</w:t>
      </w:r>
      <w:r w:rsidRPr="00C70237">
        <w:rPr>
          <w:rFonts w:ascii="Arial" w:hAnsi="Arial" w:cs="Arial"/>
          <w:sz w:val="22"/>
          <w:szCs w:val="22"/>
        </w:rPr>
        <w:t xml:space="preserve"> </w:t>
      </w:r>
      <w:r w:rsidRPr="00C70237">
        <w:rPr>
          <w:rFonts w:ascii="Arial" w:hAnsi="Arial" w:cs="Arial"/>
          <w:sz w:val="22"/>
          <w:szCs w:val="22"/>
          <w:lang w:val="x-none"/>
        </w:rPr>
        <w:t>atualmente isentos de imposto de renda, por força do artigo 3º, inciso IV, da Lei nº 11.033,</w:t>
      </w:r>
      <w:r w:rsidRPr="00C70237">
        <w:rPr>
          <w:rFonts w:ascii="Arial" w:hAnsi="Arial" w:cs="Arial"/>
          <w:sz w:val="22"/>
          <w:szCs w:val="22"/>
        </w:rPr>
        <w:t xml:space="preserve"> </w:t>
      </w:r>
      <w:r w:rsidRPr="00C70237">
        <w:rPr>
          <w:rFonts w:ascii="Arial" w:hAnsi="Arial" w:cs="Arial"/>
          <w:sz w:val="22"/>
          <w:szCs w:val="22"/>
          <w:lang w:val="x-none"/>
        </w:rPr>
        <w:t>de 21 de dezembro de 2004, conforme alterada, isenção essa que pode sofrer alterações ao</w:t>
      </w:r>
      <w:r w:rsidRPr="00C70237">
        <w:rPr>
          <w:rFonts w:ascii="Arial" w:hAnsi="Arial" w:cs="Arial"/>
          <w:sz w:val="22"/>
          <w:szCs w:val="22"/>
        </w:rPr>
        <w:t xml:space="preserve"> </w:t>
      </w:r>
      <w:r w:rsidRPr="00C70237">
        <w:rPr>
          <w:rFonts w:ascii="Arial" w:hAnsi="Arial" w:cs="Arial"/>
          <w:sz w:val="22"/>
          <w:szCs w:val="22"/>
          <w:lang w:val="x-none"/>
        </w:rPr>
        <w:t>longo do tempo. A Emissora não será responsável pela realização de qualquer pagamento</w:t>
      </w:r>
      <w:r w:rsidRPr="00C70237">
        <w:rPr>
          <w:rFonts w:ascii="Arial" w:hAnsi="Arial" w:cs="Arial"/>
          <w:sz w:val="22"/>
          <w:szCs w:val="22"/>
        </w:rPr>
        <w:t xml:space="preserve"> </w:t>
      </w:r>
      <w:r w:rsidRPr="00C70237">
        <w:rPr>
          <w:rFonts w:ascii="Arial" w:hAnsi="Arial" w:cs="Arial"/>
          <w:sz w:val="22"/>
          <w:szCs w:val="22"/>
          <w:lang w:val="x-none"/>
        </w:rPr>
        <w:t>adicional à Securitizadora ou aos titulares dos CRA em razão de qualquer alteração na</w:t>
      </w:r>
      <w:r w:rsidRPr="00C70237">
        <w:rPr>
          <w:rFonts w:ascii="Arial" w:hAnsi="Arial" w:cs="Arial"/>
          <w:sz w:val="22"/>
          <w:szCs w:val="22"/>
        </w:rPr>
        <w:t xml:space="preserve"> </w:t>
      </w:r>
      <w:r w:rsidRPr="00C70237">
        <w:rPr>
          <w:rFonts w:ascii="Arial" w:hAnsi="Arial" w:cs="Arial"/>
          <w:sz w:val="22"/>
          <w:szCs w:val="22"/>
          <w:lang w:val="x-none"/>
        </w:rPr>
        <w:t>legislação tributária ou na tributação aplicável aos CRA, conforme descrito acima</w:t>
      </w:r>
      <w:r w:rsidRPr="00C70237">
        <w:rPr>
          <w:rFonts w:ascii="Arial" w:hAnsi="Arial" w:cs="Arial"/>
          <w:sz w:val="22"/>
          <w:szCs w:val="22"/>
        </w:rPr>
        <w:t>.</w:t>
      </w:r>
    </w:p>
    <w:p w14:paraId="01FE7813" w14:textId="77777777" w:rsidR="007B629E" w:rsidRPr="00C70237" w:rsidRDefault="007B629E">
      <w:pPr>
        <w:widowControl w:val="0"/>
        <w:suppressAutoHyphens/>
        <w:spacing w:line="340" w:lineRule="exact"/>
        <w:rPr>
          <w:rFonts w:ascii="Arial" w:hAnsi="Arial" w:cs="Arial"/>
          <w:bCs/>
          <w:sz w:val="22"/>
          <w:szCs w:val="22"/>
        </w:rPr>
      </w:pPr>
    </w:p>
    <w:p w14:paraId="1A512CFF" w14:textId="77777777" w:rsidR="007B629E" w:rsidRPr="00C70237" w:rsidRDefault="007B629E">
      <w:pPr>
        <w:pStyle w:val="Ttulo2"/>
        <w:keepNext w:val="0"/>
        <w:widowControl w:val="0"/>
        <w:suppressAutoHyphens/>
        <w:spacing w:line="340" w:lineRule="exact"/>
        <w:rPr>
          <w:rFonts w:ascii="Arial" w:hAnsi="Arial" w:cs="Arial"/>
          <w:sz w:val="22"/>
          <w:szCs w:val="22"/>
        </w:rPr>
      </w:pPr>
      <w:bookmarkStart w:id="365" w:name="_Toc482662822"/>
      <w:r w:rsidRPr="00C70237">
        <w:rPr>
          <w:rFonts w:ascii="Arial" w:hAnsi="Arial" w:cs="Arial"/>
          <w:sz w:val="22"/>
          <w:szCs w:val="22"/>
        </w:rPr>
        <w:t>CLÁUSULA QUINTA – DAS OBRIGAÇÕES ADICIONAIS DA EMISSORA</w:t>
      </w:r>
      <w:bookmarkEnd w:id="365"/>
    </w:p>
    <w:p w14:paraId="3738000A" w14:textId="77777777" w:rsidR="007B629E" w:rsidRPr="00C70237" w:rsidRDefault="007B629E">
      <w:pPr>
        <w:widowControl w:val="0"/>
        <w:suppressAutoHyphens/>
        <w:spacing w:line="340" w:lineRule="exact"/>
        <w:rPr>
          <w:rFonts w:ascii="Arial" w:hAnsi="Arial" w:cs="Arial"/>
          <w:sz w:val="22"/>
          <w:szCs w:val="22"/>
        </w:rPr>
      </w:pPr>
    </w:p>
    <w:p w14:paraId="7A666276"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5.1.</w:t>
      </w:r>
      <w:r w:rsidRPr="00C70237">
        <w:rPr>
          <w:rFonts w:ascii="Arial" w:hAnsi="Arial" w:cs="Arial"/>
          <w:b/>
          <w:sz w:val="22"/>
          <w:szCs w:val="22"/>
        </w:rPr>
        <w:tab/>
      </w:r>
      <w:r w:rsidRPr="00C70237">
        <w:rPr>
          <w:rFonts w:ascii="Arial" w:hAnsi="Arial" w:cs="Arial"/>
          <w:sz w:val="22"/>
          <w:szCs w:val="22"/>
        </w:rPr>
        <w:t xml:space="preserve">Sem prejuízo das demais obrigações previstas nesta Escritura de Emissão e na legislação e regulamentação aplicável, a Emissora está adicionalmente obrigada a: </w:t>
      </w:r>
    </w:p>
    <w:p w14:paraId="44DC391C" w14:textId="77777777" w:rsidR="007B629E" w:rsidRPr="00C70237" w:rsidRDefault="007B629E">
      <w:pPr>
        <w:widowControl w:val="0"/>
        <w:suppressAutoHyphens/>
        <w:spacing w:line="340" w:lineRule="exact"/>
        <w:ind w:left="720"/>
        <w:rPr>
          <w:rFonts w:ascii="Arial" w:hAnsi="Arial" w:cs="Arial"/>
          <w:sz w:val="22"/>
          <w:szCs w:val="22"/>
        </w:rPr>
      </w:pPr>
    </w:p>
    <w:p w14:paraId="4F87C4E8" w14:textId="77777777" w:rsidR="007B629E" w:rsidRPr="00C70237" w:rsidRDefault="007B629E">
      <w:pPr>
        <w:widowControl w:val="0"/>
        <w:numPr>
          <w:ilvl w:val="0"/>
          <w:numId w:val="30"/>
        </w:numPr>
        <w:tabs>
          <w:tab w:val="left" w:pos="1418"/>
        </w:tabs>
        <w:suppressAutoHyphens/>
        <w:spacing w:line="340" w:lineRule="exact"/>
        <w:ind w:hanging="1091"/>
        <w:rPr>
          <w:rFonts w:ascii="Arial" w:hAnsi="Arial" w:cs="Arial"/>
          <w:sz w:val="22"/>
          <w:szCs w:val="22"/>
        </w:rPr>
      </w:pPr>
      <w:r w:rsidRPr="00C70237">
        <w:rPr>
          <w:rFonts w:ascii="Arial" w:hAnsi="Arial" w:cs="Arial"/>
          <w:sz w:val="22"/>
          <w:szCs w:val="22"/>
        </w:rPr>
        <w:t>fornecer à Securitizadora e ao Agente Fiduciário dos CRA:</w:t>
      </w:r>
    </w:p>
    <w:p w14:paraId="2699DB0A" w14:textId="77777777" w:rsidR="007B629E" w:rsidRPr="00C70237" w:rsidRDefault="007B629E">
      <w:pPr>
        <w:widowControl w:val="0"/>
        <w:suppressAutoHyphens/>
        <w:spacing w:line="340" w:lineRule="exact"/>
        <w:ind w:left="1068"/>
        <w:rPr>
          <w:rFonts w:ascii="Arial" w:hAnsi="Arial" w:cs="Arial"/>
          <w:sz w:val="22"/>
          <w:szCs w:val="22"/>
        </w:rPr>
      </w:pPr>
    </w:p>
    <w:p w14:paraId="7774D18A" w14:textId="77777777" w:rsidR="007B629E" w:rsidRPr="00213F02"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em até 90 (noventa) dias da data do encerramento de cada exercício social ou em até 10 (dez) dias contados da data de sua divulgação, o que ocorrer primeiro, (i) cópia de suas demonstrações financeiras consolidadas relativas ao respectivo exercício social então encerrado, acompanhadas do relatório da administração e do parecer dos auditores independentes, (ii) relatório consolidado da memória de cálculo compreendendo todas as rubricas necessárias para a obtenção dos índices e limites financeiros da Emissora, devidamente auditados pelos auditores independentes contratados pela Emissora, sob pena de impossibilidade de acompanhamento do resultado da Emissora pela Securitizadora ou pelo Agente Fiduciário dos CRA, podendo a Securitizadora ou Agente Fiduciário dos CRA solicitar à Emissora e/ou aos seus auditores independentes todos os eventuais esclarecimentos adicionais que se façam necessários, e (iii) declaração anual de Diretor Corporativo da Emissora atestando o cumprimento das disposições desta Escritura de Emissão, em especial do subitem (xi) do item 4.15.</w:t>
      </w:r>
      <w:r w:rsidR="001817E1" w:rsidRPr="00C70237">
        <w:rPr>
          <w:rFonts w:ascii="Arial" w:hAnsi="Arial" w:cs="Arial"/>
          <w:sz w:val="22"/>
          <w:szCs w:val="22"/>
        </w:rPr>
        <w:t>2</w:t>
      </w:r>
      <w:r w:rsidRPr="00C70237">
        <w:rPr>
          <w:rFonts w:ascii="Arial" w:hAnsi="Arial" w:cs="Arial"/>
          <w:sz w:val="22"/>
          <w:szCs w:val="22"/>
        </w:rPr>
        <w:t xml:space="preserve"> desta Escritura de </w:t>
      </w:r>
      <w:r w:rsidRPr="00C70237">
        <w:rPr>
          <w:rFonts w:ascii="Arial" w:hAnsi="Arial" w:cs="Arial"/>
          <w:sz w:val="22"/>
          <w:szCs w:val="22"/>
        </w:rPr>
        <w:lastRenderedPageBreak/>
        <w:t xml:space="preserve">Emissão; </w:t>
      </w:r>
    </w:p>
    <w:p w14:paraId="5797A334" w14:textId="77777777" w:rsidR="007B629E" w:rsidRPr="00213F02" w:rsidRDefault="007B629E">
      <w:pPr>
        <w:widowControl w:val="0"/>
        <w:suppressAutoHyphens/>
        <w:spacing w:line="340" w:lineRule="exact"/>
        <w:ind w:left="1985"/>
        <w:rPr>
          <w:rFonts w:ascii="Arial" w:hAnsi="Arial" w:cs="Arial"/>
          <w:sz w:val="22"/>
          <w:szCs w:val="22"/>
        </w:rPr>
      </w:pPr>
    </w:p>
    <w:p w14:paraId="6F5CD655" w14:textId="77777777" w:rsidR="007B629E" w:rsidRPr="00C70237" w:rsidRDefault="007B629E">
      <w:pPr>
        <w:widowControl w:val="0"/>
        <w:numPr>
          <w:ilvl w:val="0"/>
          <w:numId w:val="3"/>
        </w:numPr>
        <w:tabs>
          <w:tab w:val="clear" w:pos="947"/>
        </w:tabs>
        <w:suppressAutoHyphens/>
        <w:spacing w:line="340" w:lineRule="exact"/>
        <w:ind w:left="1985" w:hanging="567"/>
        <w:rPr>
          <w:rFonts w:ascii="Arial" w:hAnsi="Arial" w:cs="Arial"/>
          <w:sz w:val="22"/>
          <w:szCs w:val="22"/>
        </w:rPr>
      </w:pPr>
      <w:r w:rsidRPr="00213F02">
        <w:rPr>
          <w:rFonts w:ascii="Arial" w:hAnsi="Arial" w:cs="Arial"/>
          <w:sz w:val="22"/>
          <w:szCs w:val="22"/>
        </w:rPr>
        <w:t xml:space="preserve">em até 45 (quarenta e cinco) dias da data do encerramento de cada trimestre ou na data de sua divulgação, o que </w:t>
      </w:r>
      <w:r w:rsidRPr="00C70237">
        <w:rPr>
          <w:rFonts w:ascii="Arial" w:hAnsi="Arial" w:cs="Arial"/>
          <w:sz w:val="22"/>
          <w:szCs w:val="22"/>
        </w:rPr>
        <w:t xml:space="preserve">ocorrer primeiro, (i) cópia de suas informações financeiras relativas ao respectivo trimestre então encerrado, acompanhadas do relatório de revisão especial dos auditores independentes; e (ii) relatório consolidado da memória de cálculo compreendendo todas as rubricas necessárias para a obtenção dos índices e limites financeiros baseado nas informações financeiras trimestrais (ITRs) da Emissora, devidamente revisados pelos auditores independentes contratados pela Emissora, sob pena de impossibilidade de acompanhamento do resultado da Emissora pela Securitizadora ou pelo Agente Fiduciário dos CRA, podendo este solicitar à Emissora e/ou aos seus auditores independentes todos os eventuais esclarecimento adicionais que se façam necessários; e (iii) eventuais esclarecimentos adicionais que se façam necessários, que serão atestados por meio de declaração anual de Diretor Corporativo da Emissora; </w:t>
      </w:r>
    </w:p>
    <w:p w14:paraId="57976FEA" w14:textId="77777777" w:rsidR="007B629E" w:rsidRPr="00C70237" w:rsidRDefault="007B629E">
      <w:pPr>
        <w:widowControl w:val="0"/>
        <w:suppressAutoHyphens/>
        <w:spacing w:line="340" w:lineRule="exact"/>
        <w:ind w:left="1985" w:hanging="569"/>
        <w:rPr>
          <w:rFonts w:ascii="Arial" w:hAnsi="Arial" w:cs="Arial"/>
          <w:sz w:val="22"/>
          <w:szCs w:val="22"/>
        </w:rPr>
      </w:pPr>
    </w:p>
    <w:p w14:paraId="67AD59B8"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todos os dados financeiros, o organograma e atos societários necessários à realização do relatório anual, conforme Instrução da CVM nº 583, de 20 de dezembro de 2016</w:t>
      </w:r>
      <w:r w:rsidR="001817E1" w:rsidRPr="00C70237">
        <w:rPr>
          <w:rFonts w:ascii="Arial" w:hAnsi="Arial" w:cs="Arial"/>
          <w:sz w:val="22"/>
          <w:szCs w:val="22"/>
        </w:rPr>
        <w:t>, conforme alterada</w:t>
      </w:r>
      <w:r w:rsidRPr="00C70237">
        <w:rPr>
          <w:rFonts w:ascii="Arial" w:hAnsi="Arial" w:cs="Arial"/>
          <w:sz w:val="22"/>
          <w:szCs w:val="22"/>
        </w:rPr>
        <w:t xml:space="preserve"> (“</w:t>
      </w:r>
      <w:r w:rsidRPr="00C70237">
        <w:rPr>
          <w:rFonts w:ascii="Arial" w:hAnsi="Arial" w:cs="Arial"/>
          <w:sz w:val="22"/>
          <w:szCs w:val="22"/>
          <w:u w:val="single"/>
        </w:rPr>
        <w:t>I</w:t>
      </w:r>
      <w:r w:rsidR="000C444B" w:rsidRPr="00C70237">
        <w:rPr>
          <w:rFonts w:ascii="Arial" w:hAnsi="Arial" w:cs="Arial"/>
          <w:sz w:val="22"/>
          <w:szCs w:val="22"/>
          <w:u w:val="single"/>
        </w:rPr>
        <w:t xml:space="preserve">nstrução </w:t>
      </w:r>
      <w:r w:rsidRPr="00C70237">
        <w:rPr>
          <w:rFonts w:ascii="Arial" w:hAnsi="Arial" w:cs="Arial"/>
          <w:sz w:val="22"/>
          <w:szCs w:val="22"/>
          <w:u w:val="single"/>
        </w:rPr>
        <w:t>CVM 583</w:t>
      </w:r>
      <w:r w:rsidRPr="00C70237">
        <w:rPr>
          <w:rFonts w:ascii="Arial" w:hAnsi="Arial" w:cs="Arial"/>
          <w:sz w:val="22"/>
          <w:szCs w:val="22"/>
        </w:rPr>
        <w:t xml:space="preserve">”), que venham a ser solicitados pelo Agente Fiduciário dos CRA, os quais deverão ser devidamente encaminhados pela Emissora em até 30 (trinta) dias antes do encerramento do prazo previsto no </w:t>
      </w:r>
      <w:r w:rsidR="001817E1" w:rsidRPr="00C70237">
        <w:rPr>
          <w:rFonts w:ascii="Arial" w:hAnsi="Arial" w:cs="Arial"/>
          <w:sz w:val="22"/>
          <w:szCs w:val="22"/>
        </w:rPr>
        <w:t>artigo</w:t>
      </w:r>
      <w:r w:rsidRPr="00C70237">
        <w:rPr>
          <w:rFonts w:ascii="Arial" w:hAnsi="Arial" w:cs="Arial"/>
          <w:sz w:val="22"/>
          <w:szCs w:val="22"/>
        </w:rPr>
        <w:t xml:space="preserve"> 15 da I</w:t>
      </w:r>
      <w:r w:rsidR="000C444B" w:rsidRPr="00C70237">
        <w:rPr>
          <w:rFonts w:ascii="Arial" w:hAnsi="Arial" w:cs="Arial"/>
          <w:sz w:val="22"/>
          <w:szCs w:val="22"/>
        </w:rPr>
        <w:t xml:space="preserve">nstrução </w:t>
      </w:r>
      <w:r w:rsidRPr="00C70237">
        <w:rPr>
          <w:rFonts w:ascii="Arial" w:hAnsi="Arial" w:cs="Arial"/>
          <w:sz w:val="22"/>
          <w:szCs w:val="22"/>
        </w:rPr>
        <w:t>CVM 583. O referido organograma do grupo societário da Emissora deverá conter, inclusive, controladores, controladas, controle comum, coligadas, e integrante de bloco de controle, no encerramento de cada exercício social;</w:t>
      </w:r>
    </w:p>
    <w:p w14:paraId="0057CF66" w14:textId="77777777" w:rsidR="007B629E" w:rsidRPr="00C70237" w:rsidRDefault="007B629E">
      <w:pPr>
        <w:widowControl w:val="0"/>
        <w:suppressAutoHyphens/>
        <w:spacing w:line="340" w:lineRule="exact"/>
        <w:ind w:left="851"/>
        <w:rPr>
          <w:rFonts w:ascii="Arial" w:hAnsi="Arial" w:cs="Arial"/>
          <w:sz w:val="22"/>
          <w:szCs w:val="22"/>
        </w:rPr>
      </w:pPr>
    </w:p>
    <w:p w14:paraId="43BC3094"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213F02">
        <w:rPr>
          <w:rFonts w:ascii="Arial" w:hAnsi="Arial" w:cs="Arial"/>
          <w:sz w:val="22"/>
          <w:szCs w:val="22"/>
        </w:rPr>
        <w:t>disponibilização em sua página na rede mundial de computadores (</w:t>
      </w:r>
      <w:hyperlink r:id="rId16" w:history="1">
        <w:r w:rsidRPr="00213F02">
          <w:rPr>
            <w:rStyle w:val="Hyperlink"/>
            <w:rFonts w:ascii="Arial" w:hAnsi="Arial" w:cs="Arial"/>
            <w:color w:val="auto"/>
            <w:sz w:val="22"/>
            <w:szCs w:val="22"/>
          </w:rPr>
          <w:t>www.minervafoods.com</w:t>
        </w:r>
      </w:hyperlink>
      <w:r w:rsidRPr="00213F02">
        <w:rPr>
          <w:rFonts w:ascii="Arial" w:hAnsi="Arial" w:cs="Arial"/>
          <w:sz w:val="22"/>
          <w:szCs w:val="22"/>
        </w:rPr>
        <w:t xml:space="preserve">), avisos à Securitizadora, fatos relevantes, conforme definidos na Instrução </w:t>
      </w:r>
      <w:r w:rsidR="000C444B" w:rsidRPr="00213F02">
        <w:rPr>
          <w:rFonts w:ascii="Arial" w:hAnsi="Arial" w:cs="Arial"/>
          <w:sz w:val="22"/>
          <w:szCs w:val="22"/>
        </w:rPr>
        <w:t xml:space="preserve">da </w:t>
      </w:r>
      <w:r w:rsidRPr="00213F02">
        <w:rPr>
          <w:rFonts w:ascii="Arial" w:hAnsi="Arial" w:cs="Arial"/>
          <w:sz w:val="22"/>
          <w:szCs w:val="22"/>
        </w:rPr>
        <w:t>CVM nº 358, de 3 de janeiro de 2002, conforme alterada (“</w:t>
      </w:r>
      <w:r w:rsidRPr="00213F02">
        <w:rPr>
          <w:rFonts w:ascii="Arial" w:hAnsi="Arial" w:cs="Arial"/>
          <w:sz w:val="22"/>
          <w:szCs w:val="22"/>
          <w:u w:val="single"/>
        </w:rPr>
        <w:t>Instrução CVM 358</w:t>
      </w:r>
      <w:r w:rsidRPr="00213F02">
        <w:rPr>
          <w:rFonts w:ascii="Arial" w:hAnsi="Arial" w:cs="Arial"/>
          <w:sz w:val="22"/>
          <w:szCs w:val="22"/>
        </w:rPr>
        <w:t>”),</w:t>
      </w:r>
      <w:r w:rsidRPr="00C70237">
        <w:rPr>
          <w:rFonts w:ascii="Arial" w:hAnsi="Arial" w:cs="Arial"/>
          <w:sz w:val="22"/>
          <w:szCs w:val="22"/>
        </w:rPr>
        <w:t xml:space="preserve"> assim como atas de assembleias gerais e reuniões do conselho de administração da Emissora que, de alguma forma, envolvam interesse da Securitizadora, nos respectivos prazos regulamentares;</w:t>
      </w:r>
    </w:p>
    <w:p w14:paraId="25A08445" w14:textId="77777777" w:rsidR="007B629E" w:rsidRPr="00C70237" w:rsidRDefault="007B629E">
      <w:pPr>
        <w:widowControl w:val="0"/>
        <w:suppressAutoHyphens/>
        <w:spacing w:line="340" w:lineRule="exact"/>
        <w:ind w:left="1985" w:hanging="569"/>
        <w:rPr>
          <w:rFonts w:ascii="Arial" w:hAnsi="Arial" w:cs="Arial"/>
          <w:sz w:val="22"/>
          <w:szCs w:val="22"/>
        </w:rPr>
      </w:pPr>
    </w:p>
    <w:p w14:paraId="19FF1F83"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lastRenderedPageBreak/>
        <w:t xml:space="preserve">desde que seja do seu conhecimento, informações sobre qualquer descumprimento não sanado, de natureza pecuniária ou não pecuniária, de quaisquer cláusulas, termos ou condições desta Escritura de Emissão, no prazo de até 10 (dez) Dias Úteis, contados da data do descumprimento; </w:t>
      </w:r>
    </w:p>
    <w:p w14:paraId="6B68B343" w14:textId="77777777" w:rsidR="007B629E" w:rsidRPr="00C70237" w:rsidRDefault="007B629E">
      <w:pPr>
        <w:pStyle w:val="PargrafodaLista"/>
        <w:widowControl w:val="0"/>
        <w:spacing w:line="340" w:lineRule="exact"/>
        <w:ind w:left="1985" w:hanging="569"/>
        <w:rPr>
          <w:rFonts w:ascii="Arial" w:hAnsi="Arial" w:cs="Arial"/>
          <w:sz w:val="22"/>
          <w:szCs w:val="22"/>
        </w:rPr>
      </w:pPr>
    </w:p>
    <w:p w14:paraId="2AB206E7"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w w:val="0"/>
          <w:sz w:val="22"/>
          <w:szCs w:val="22"/>
        </w:rPr>
        <w:t xml:space="preserve">em até 5 (cinco) Dias Úteis após seu recebimento, cópia de qualquer correspondência ou notificação judicial recebida pela Emissora que possa resultar em efeito relevante adverso aos negócios, à situação financeira e ao resultado das operações da Emissora, ou ainda ao cumprimento das obrigações previstas na presente Escritura de Emissão; </w:t>
      </w:r>
    </w:p>
    <w:p w14:paraId="0ABFA59C" w14:textId="77777777" w:rsidR="007B629E" w:rsidRPr="00C70237" w:rsidRDefault="007B629E">
      <w:pPr>
        <w:widowControl w:val="0"/>
        <w:suppressAutoHyphens/>
        <w:spacing w:line="340" w:lineRule="exact"/>
        <w:ind w:left="1985" w:hanging="569"/>
        <w:rPr>
          <w:rFonts w:ascii="Arial" w:hAnsi="Arial" w:cs="Arial"/>
          <w:sz w:val="22"/>
          <w:szCs w:val="22"/>
        </w:rPr>
      </w:pPr>
    </w:p>
    <w:p w14:paraId="75411567"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informações sobre alterações estatutárias ocorridas que possam impactar qualquer direito da Securitizadora ou dos titulares dos CRA, conforme o caso, da presente Emissão dentro de, no máximo, 15 (quinze) Dias Úteis após as referidas alterações;</w:t>
      </w:r>
      <w:r w:rsidR="001817E1" w:rsidRPr="00C70237">
        <w:rPr>
          <w:rFonts w:ascii="Arial" w:hAnsi="Arial" w:cs="Arial"/>
          <w:sz w:val="22"/>
          <w:szCs w:val="22"/>
        </w:rPr>
        <w:t xml:space="preserve"> e</w:t>
      </w:r>
    </w:p>
    <w:p w14:paraId="5CDF1869" w14:textId="77777777" w:rsidR="007B629E" w:rsidRPr="00C70237" w:rsidRDefault="007B629E">
      <w:pPr>
        <w:widowControl w:val="0"/>
        <w:suppressAutoHyphens/>
        <w:spacing w:line="340" w:lineRule="exact"/>
        <w:ind w:left="1985"/>
        <w:rPr>
          <w:rFonts w:ascii="Arial" w:hAnsi="Arial" w:cs="Arial"/>
          <w:sz w:val="22"/>
          <w:szCs w:val="22"/>
        </w:rPr>
      </w:pPr>
    </w:p>
    <w:p w14:paraId="75B8680E"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todos os demais documentos e informações que a Emissora, nos termos e condições previstos nesta Escritura de Emissão, se comprometeu a enviar à Securitizadora e ao Agente Fiduciário dos CRA;</w:t>
      </w:r>
    </w:p>
    <w:p w14:paraId="3E7CE137" w14:textId="77777777" w:rsidR="007B629E" w:rsidRPr="00C70237" w:rsidRDefault="007B629E">
      <w:pPr>
        <w:widowControl w:val="0"/>
        <w:suppressAutoHyphens/>
        <w:spacing w:line="340" w:lineRule="exact"/>
        <w:ind w:left="1276" w:hanging="709"/>
        <w:rPr>
          <w:rFonts w:ascii="Arial" w:hAnsi="Arial" w:cs="Arial"/>
          <w:sz w:val="22"/>
          <w:szCs w:val="22"/>
        </w:rPr>
      </w:pPr>
    </w:p>
    <w:p w14:paraId="57D8C5D5"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fornecer à Securitizadora, em tempo hábil, todas as informações razoáveis, de forma verdadeira, correta, suficiente e completa, que sejam necessárias para a consumação da Colocação Privada das Debêntures. A Emissora será responsável pela suficiência e veracidade das informações fornecidas, obrigando-se a indenizar a Securitizadora por eventuais prejuízos diretos e devidamente comprovados (incluindo custas judiciais e honorários advocatícios) decorrentes de imprecisões, inveracidades ou omissões relativas a tais informações;</w:t>
      </w:r>
    </w:p>
    <w:p w14:paraId="322A67D4"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1FDDF5A0" w14:textId="02BF3D6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prestar informações, dentro do prazo de 10 (dez) Dias Úteis contados da data de ciência da autuação, sobre quaisquer autuações pelos órgãos governamentais, de caráter fiscal, ambiental ou de defesa da concorrência, entre outros, em relação à Emissora, de valor individual ou agregado (sempre </w:t>
      </w:r>
      <w:r w:rsidRPr="009B5493">
        <w:rPr>
          <w:rFonts w:ascii="Arial" w:hAnsi="Arial" w:cs="Arial"/>
          <w:sz w:val="22"/>
          <w:szCs w:val="22"/>
        </w:rPr>
        <w:t>quando da mesma natureza) superior a R$12.500.000,00 (doze milhões e quinhentos mil reais)</w:t>
      </w:r>
      <w:r w:rsidR="00E64C36" w:rsidRPr="009B5493">
        <w:rPr>
          <w:rFonts w:ascii="Arial" w:hAnsi="Arial" w:cs="Arial"/>
          <w:sz w:val="22"/>
          <w:szCs w:val="22"/>
        </w:rPr>
        <w:t xml:space="preserve"> </w:t>
      </w:r>
      <w:r w:rsidR="00E64C36" w:rsidRPr="00AB7489">
        <w:rPr>
          <w:rFonts w:ascii="Arial" w:hAnsi="Arial" w:cs="Arial"/>
          <w:sz w:val="22"/>
          <w:szCs w:val="22"/>
        </w:rPr>
        <w:t>ou que possam afetar adversamente suas atividades</w:t>
      </w:r>
      <w:r w:rsidRPr="009B5493">
        <w:rPr>
          <w:rFonts w:ascii="Arial" w:hAnsi="Arial" w:cs="Arial"/>
          <w:sz w:val="22"/>
          <w:szCs w:val="22"/>
        </w:rPr>
        <w:t>;</w:t>
      </w:r>
      <w:r w:rsidR="00EE2FAC" w:rsidRPr="009B5493">
        <w:rPr>
          <w:rFonts w:ascii="Arial" w:hAnsi="Arial" w:cs="Arial"/>
          <w:sz w:val="22"/>
          <w:szCs w:val="22"/>
        </w:rPr>
        <w:t xml:space="preserve"> </w:t>
      </w:r>
    </w:p>
    <w:p w14:paraId="2124CB27"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1B924A59"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cumprir rigorosamente, sob qualquer forma, bem como as Controladas Relevantes, </w:t>
      </w:r>
      <w:r w:rsidRPr="00C70237">
        <w:rPr>
          <w:rFonts w:ascii="Arial" w:hAnsi="Arial" w:cs="Arial"/>
          <w:sz w:val="22"/>
          <w:szCs w:val="22"/>
        </w:rPr>
        <w:lastRenderedPageBreak/>
        <w:t>com o disposto na legislação em vigor pertinente à Política Nacional do Meio Ambiente, às Resoluções do CONAMA – Conselho Nacional do Meio Ambiente e às demais legislações e regulamentações ambientais supletivas e trabalhista relativa à saúde e segurança ocupacional aplicável à Emissora, assim como aquelas decorrentes da Emissão, inclusive no que se refere à inexistência de trabalho análogo ao escravo e/ou mão-de-obra infantil (“</w:t>
      </w:r>
      <w:r w:rsidRPr="00C70237">
        <w:rPr>
          <w:rFonts w:ascii="Arial" w:hAnsi="Arial" w:cs="Arial"/>
          <w:sz w:val="22"/>
          <w:szCs w:val="22"/>
          <w:u w:val="single"/>
        </w:rPr>
        <w:t>Legislação Socioambiental</w:t>
      </w:r>
      <w:r w:rsidRPr="00C70237">
        <w:rPr>
          <w:rFonts w:ascii="Arial" w:hAnsi="Arial" w:cs="Arial"/>
          <w:sz w:val="22"/>
          <w:szCs w:val="22"/>
        </w:rPr>
        <w:t>”),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distritais e federais, que subsidiariamente venham legislar ou regulamentar as normas ambientais em vigor;</w:t>
      </w:r>
    </w:p>
    <w:p w14:paraId="563AEE21" w14:textId="77777777" w:rsidR="007B629E" w:rsidRPr="00C70237" w:rsidRDefault="007B629E">
      <w:pPr>
        <w:widowControl w:val="0"/>
        <w:suppressAutoHyphens/>
        <w:spacing w:line="340" w:lineRule="exact"/>
        <w:ind w:left="1276"/>
        <w:rPr>
          <w:rFonts w:ascii="Arial" w:hAnsi="Arial" w:cs="Arial"/>
          <w:sz w:val="22"/>
          <w:szCs w:val="22"/>
        </w:rPr>
      </w:pPr>
    </w:p>
    <w:p w14:paraId="2DCE51DD"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cumprir e zelar para que as demais partes a ela subordinadas, assim entendidas como representantes que atuem a mando ou em favor da Emissora e/ou de suas Controladas Relevantes, sob qualquer forma, cumpram,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que lhes sejam aplicáveis, incluindo, mas não se limitando às Leis de Prevenção à Lavagem de Dinheiro e Anticorrupção, na medida em que: (i) está em processo de implementação de políticas e procedimentos internos que visam assegurar o integral cumprimento de tais normas; (ii) dá pleno conhecimento de tais normas a todos os profissionais que venham a se relacionar com a Emissora e/ou suas Controladas Relevantes, previamente ao início de sua atuação no âmbito desta Escritura de Emissão; (iii) abstém-se de praticar atos de corrupção e de agir de forma lesiva à administração pública, nacional e estrangeira, no seu interesse ou para seu benefício, exclusivo ou não; (iv) realizará eventuais pagamentos devidos no âmbito desta Escritura de Emissão exclusivamente por meio de transferência bancária; e (v) caso tenha conhecimento de qualquer ato ou fato que viole aludidas normas, comunicar imediatamente à Securitizadora e ao Agente Fiduciário dos CRA que poderão tomar todas as providências que entenderem necessárias;</w:t>
      </w:r>
    </w:p>
    <w:p w14:paraId="5F275803" w14:textId="77777777" w:rsidR="007B629E" w:rsidRPr="00C70237" w:rsidRDefault="007B629E">
      <w:pPr>
        <w:widowControl w:val="0"/>
        <w:suppressAutoHyphens/>
        <w:spacing w:line="340" w:lineRule="exact"/>
        <w:ind w:left="1276"/>
        <w:rPr>
          <w:rFonts w:ascii="Arial" w:hAnsi="Arial" w:cs="Arial"/>
          <w:sz w:val="22"/>
          <w:szCs w:val="22"/>
        </w:rPr>
      </w:pPr>
    </w:p>
    <w:p w14:paraId="036844EF"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lastRenderedPageBreak/>
        <w:t>não transferir ou por qualquer forma ceder, ou prometer ceder, a terceiros os direitos e obrigações que respectivamente adquiriu e assumiu na presente Escritura, sem a prévia anuência da Securitizadora;</w:t>
      </w:r>
    </w:p>
    <w:p w14:paraId="52293022"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112861BF"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informar a Securitizadora e o Agente Fiduciário dos CRA sobre a ocorrência de qualquer evento previsto na Cláusula 4.15.1 desta Escritura de Emissão, em até 1 (um) Dia Útil contado da ciência pela Emissora de sua ocorrência; </w:t>
      </w:r>
    </w:p>
    <w:p w14:paraId="553A843F"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40F05701"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cumprir todas as determinações emanadas pela CVM, inclusive mediante envio de documentos, prestando, ainda, as informações que lhe forem solicitadas;</w:t>
      </w:r>
    </w:p>
    <w:p w14:paraId="5F468D57"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30A9237D"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não realizar operações fora do seu objeto social, observadas as disposições estatutárias, legais e regulamentares em vigor;</w:t>
      </w:r>
    </w:p>
    <w:p w14:paraId="63C346ED"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5584EE1A"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notificar em até 2 (dois) Dias Úteis contados de sua ciência, a Securitizadora e o Agente Fiduciário dos CRA sobre qualquer alteração substancial nas condições financeiras, econômicas, comerciais, operacionais, regulatórias ou societárias ou nos negócios da Emissora que (i) impossibilite ou dificulte de forma relevante o cumprimento, pela Emissora, de suas obrigações decorrentes desta Escritura de Emissão e das Debêntures; ou (ii) faça com que as demonstrações ou informações financeiras fornecidas pela Emissora não mais reflitam a real condição econômica e financeira da Emissora; </w:t>
      </w:r>
    </w:p>
    <w:p w14:paraId="67AF4CE2"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4B257A74"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comunicar em até 2 (dois) Dias Úteis contados de sua ciência, à Securitizadora e ao Agente Fiduciário dos CRA, a ocorrência de quaisquer eventos ou situações que sejam de seu conhecimento e que possam afetar negativamente sua habilidade de efetuar o pontual cumprimento das obrigações, no todo ou em parte, assumidas nos termos desta Escritura de Emissão; </w:t>
      </w:r>
    </w:p>
    <w:p w14:paraId="77D793BF"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244BFDE6"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seus bens e ativos devidamente segurados, conforme práticas correntes de mercado;</w:t>
      </w:r>
    </w:p>
    <w:p w14:paraId="12582F9B"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5C2718FC"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não praticar qualquer ato em desacordo com seu estatuto social e com esta Escritura de Emissão, em especial os que possam, direta ou indiretamente, comprometer o pontual e integral cumprimento das obrigações assumidas perante à Securitizadora;</w:t>
      </w:r>
    </w:p>
    <w:p w14:paraId="62F666EB"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21D72A60"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lastRenderedPageBreak/>
        <w:t>salvo nos casos em que a Emissora esteja discutindo a aplicabilidade da lei, regra ou regulamento nas esferas administrativa ou judicial, cumprir todas as leis, regras, regulamentos e as determinações dos órgãos governamentais, autarquias ou tribunais, que sejam aplicáveis à condução de seus negócios, cujo descumprimento gere um Efeito Adverso Relevante. Para fins desta Escritura de Emissão, considera-se um “</w:t>
      </w:r>
      <w:r w:rsidRPr="00C70237">
        <w:rPr>
          <w:rFonts w:ascii="Arial" w:hAnsi="Arial" w:cs="Arial"/>
          <w:sz w:val="22"/>
          <w:szCs w:val="22"/>
          <w:u w:val="single"/>
        </w:rPr>
        <w:t>Efeito Adverso Relevante</w:t>
      </w:r>
      <w:r w:rsidRPr="00C70237">
        <w:rPr>
          <w:rFonts w:ascii="Arial" w:hAnsi="Arial" w:cs="Arial"/>
          <w:sz w:val="22"/>
          <w:szCs w:val="22"/>
        </w:rPr>
        <w:t>”, (i) qualquer situação que ocorra e cause um impacto negativo, adverso e relevante na situação (a) financeira, (b) reputacional, (c) nos bens ou (d) nos resultados operacionais da Emissora ou de suas Controladas Relevantes; ou (ii) qualquer efeito adverso na capacidade da Emissora de cumprir suas obrigações nos termos desta Escritura de Emissão;</w:t>
      </w:r>
    </w:p>
    <w:p w14:paraId="56817905"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400C8DFB"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cumprir todas as obrigações assumidas nos termos desta Escritura de Emissão, inclusive no que tange à destinação dos recursos captados por meio da Emissão;</w:t>
      </w:r>
    </w:p>
    <w:p w14:paraId="3CAFB5DE"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3BE0DDC4"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contratado durante o prazo de vigência das Debêntures, às suas expensas, o Banco Liquidante, o Escriturador e o Agente Fiduciário dos CRA, e tomar todas e quaisquer outras providências necessárias para a manutenção das Debêntures;</w:t>
      </w:r>
    </w:p>
    <w:p w14:paraId="3CA8730F"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2552CB89"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efetuar recolhimento de quaisquer tributos, </w:t>
      </w:r>
      <w:r w:rsidR="00A13098">
        <w:rPr>
          <w:rFonts w:ascii="Arial" w:hAnsi="Arial" w:cs="Arial"/>
          <w:sz w:val="22"/>
          <w:szCs w:val="22"/>
        </w:rPr>
        <w:t xml:space="preserve">taxas, </w:t>
      </w:r>
      <w:r w:rsidRPr="00C70237">
        <w:rPr>
          <w:rFonts w:ascii="Arial" w:hAnsi="Arial" w:cs="Arial"/>
          <w:sz w:val="22"/>
          <w:szCs w:val="22"/>
        </w:rPr>
        <w:t>encargos, emolumentos e/ou despesas que incidam ou venham a incidir sobre a Emissão e que sejam de responsabilidade da Emissora;</w:t>
      </w:r>
    </w:p>
    <w:p w14:paraId="74570C60"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4A82B543"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efetuar o pagamento de todas as despesas comprovadas pela Securitizadora e pelo Agente Fiduciário dos CRA, e sempre que possível previamente aprovadas pela Emissora  observados os critérios de razoabilidade e as práticas de mercado, que venham a ser necessárias para proteger os direitos e interesses da Securitizadora ou para realizar seus créditos, inclusive honorários advocatícios e outras despesas e custos incorridos em virtude da cobrança de qualquer quantia devida à Securitizadora nos termos desta Escritura de Emissão e dos demais documentos da Oferta; </w:t>
      </w:r>
    </w:p>
    <w:p w14:paraId="1370A4E2"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637227E6"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sempre válidas e em vigor as licenças</w:t>
      </w:r>
      <w:r w:rsidR="00E64C36">
        <w:rPr>
          <w:rFonts w:ascii="Arial" w:hAnsi="Arial" w:cs="Arial"/>
          <w:sz w:val="22"/>
          <w:szCs w:val="22"/>
        </w:rPr>
        <w:t>, alvarás, aprovações</w:t>
      </w:r>
      <w:r w:rsidRPr="00C70237">
        <w:rPr>
          <w:rFonts w:ascii="Arial" w:hAnsi="Arial" w:cs="Arial"/>
          <w:sz w:val="22"/>
          <w:szCs w:val="22"/>
        </w:rPr>
        <w:t xml:space="preserve"> e</w:t>
      </w:r>
      <w:r w:rsidR="00E64C36">
        <w:rPr>
          <w:rFonts w:ascii="Arial" w:hAnsi="Arial" w:cs="Arial"/>
          <w:sz w:val="22"/>
          <w:szCs w:val="22"/>
        </w:rPr>
        <w:t>/ou</w:t>
      </w:r>
      <w:r w:rsidRPr="00C70237">
        <w:rPr>
          <w:rFonts w:ascii="Arial" w:hAnsi="Arial" w:cs="Arial"/>
          <w:sz w:val="22"/>
          <w:szCs w:val="22"/>
        </w:rPr>
        <w:t xml:space="preserve"> autorizações relevantes necessárias para o regular exercício das suas atividades;</w:t>
      </w:r>
    </w:p>
    <w:p w14:paraId="2D718C6E" w14:textId="77777777" w:rsidR="007B629E" w:rsidRPr="00C70237" w:rsidRDefault="007B629E">
      <w:pPr>
        <w:widowControl w:val="0"/>
        <w:suppressAutoHyphens/>
        <w:spacing w:line="340" w:lineRule="exact"/>
        <w:ind w:left="1276"/>
        <w:rPr>
          <w:rFonts w:ascii="Arial" w:hAnsi="Arial" w:cs="Arial"/>
          <w:sz w:val="22"/>
          <w:szCs w:val="22"/>
        </w:rPr>
      </w:pPr>
    </w:p>
    <w:p w14:paraId="782524AF"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sempre atualizado seu registro de companhia aberta perante a CVM;</w:t>
      </w:r>
    </w:p>
    <w:p w14:paraId="43FD4DC7" w14:textId="77777777" w:rsidR="007B629E" w:rsidRPr="00C70237" w:rsidRDefault="007B629E">
      <w:pPr>
        <w:widowControl w:val="0"/>
        <w:suppressAutoHyphens/>
        <w:spacing w:line="340" w:lineRule="exact"/>
        <w:ind w:left="1276"/>
        <w:rPr>
          <w:rFonts w:ascii="Arial" w:hAnsi="Arial" w:cs="Arial"/>
          <w:sz w:val="22"/>
          <w:szCs w:val="22"/>
        </w:rPr>
      </w:pPr>
    </w:p>
    <w:p w14:paraId="679D9D0A"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lastRenderedPageBreak/>
        <w:t xml:space="preserve">observar o disposto no artigo 48 da Instrução </w:t>
      </w:r>
      <w:r w:rsidR="00486333" w:rsidRPr="00C70237">
        <w:rPr>
          <w:rFonts w:ascii="Arial" w:hAnsi="Arial" w:cs="Arial"/>
          <w:sz w:val="22"/>
          <w:szCs w:val="22"/>
        </w:rPr>
        <w:t xml:space="preserve">da </w:t>
      </w:r>
      <w:r w:rsidRPr="00C70237">
        <w:rPr>
          <w:rFonts w:ascii="Arial" w:hAnsi="Arial" w:cs="Arial"/>
          <w:sz w:val="22"/>
          <w:szCs w:val="22"/>
        </w:rPr>
        <w:t xml:space="preserve">CVM </w:t>
      </w:r>
      <w:r w:rsidR="00486333" w:rsidRPr="00C70237">
        <w:rPr>
          <w:rFonts w:ascii="Arial" w:hAnsi="Arial" w:cs="Arial"/>
          <w:sz w:val="22"/>
          <w:szCs w:val="22"/>
        </w:rPr>
        <w:t xml:space="preserve">nº </w:t>
      </w:r>
      <w:r w:rsidRPr="00C70237">
        <w:rPr>
          <w:rFonts w:ascii="Arial" w:hAnsi="Arial" w:cs="Arial"/>
          <w:sz w:val="22"/>
          <w:szCs w:val="22"/>
        </w:rPr>
        <w:t>400</w:t>
      </w:r>
      <w:r w:rsidR="00486333" w:rsidRPr="00C70237">
        <w:rPr>
          <w:rFonts w:ascii="Arial" w:hAnsi="Arial" w:cs="Arial"/>
          <w:sz w:val="22"/>
          <w:szCs w:val="22"/>
        </w:rPr>
        <w:t>, de 29 de dezembro de 2003, conforme alterada</w:t>
      </w:r>
      <w:r w:rsidR="003C351A" w:rsidRPr="00C70237">
        <w:rPr>
          <w:rFonts w:ascii="Arial" w:hAnsi="Arial" w:cs="Arial"/>
          <w:sz w:val="22"/>
          <w:szCs w:val="22"/>
        </w:rPr>
        <w:t>, com exceção de seu inciso III</w:t>
      </w:r>
      <w:r w:rsidRPr="00C70237">
        <w:rPr>
          <w:rFonts w:ascii="Arial" w:hAnsi="Arial" w:cs="Arial"/>
          <w:sz w:val="22"/>
          <w:szCs w:val="22"/>
        </w:rPr>
        <w:t>;</w:t>
      </w:r>
    </w:p>
    <w:p w14:paraId="249E68FE" w14:textId="77777777" w:rsidR="007B629E" w:rsidRPr="00C70237" w:rsidRDefault="007B629E">
      <w:pPr>
        <w:widowControl w:val="0"/>
        <w:suppressAutoHyphens/>
        <w:spacing w:line="340" w:lineRule="exact"/>
        <w:ind w:left="1276"/>
        <w:rPr>
          <w:rFonts w:ascii="Arial" w:hAnsi="Arial" w:cs="Arial"/>
          <w:sz w:val="22"/>
          <w:szCs w:val="22"/>
        </w:rPr>
      </w:pPr>
    </w:p>
    <w:p w14:paraId="6C2EA260"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preparar demonstrações financeiras de encerramento de exercício e, se for o caso, demonstrações consolidadas, em conformidade com a Lei das Sociedades por Ações, e com as regras emitidas pela CVM;</w:t>
      </w:r>
    </w:p>
    <w:p w14:paraId="54182F5D"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3EDDF19B"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observar as disposições da Instrução CVM 358 no tocante a dever de sigilo e vedações à negociação;</w:t>
      </w:r>
    </w:p>
    <w:p w14:paraId="638A9395" w14:textId="77777777" w:rsidR="007B629E" w:rsidRPr="00C70237" w:rsidRDefault="007B629E">
      <w:pPr>
        <w:widowControl w:val="0"/>
        <w:suppressAutoHyphens/>
        <w:spacing w:line="340" w:lineRule="exact"/>
        <w:ind w:left="1276"/>
        <w:rPr>
          <w:rFonts w:ascii="Arial" w:hAnsi="Arial" w:cs="Arial"/>
          <w:sz w:val="22"/>
          <w:szCs w:val="22"/>
        </w:rPr>
      </w:pPr>
    </w:p>
    <w:p w14:paraId="564CB7E2"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divulgar a ocorrência de fato relevante, conforme definido pelo art</w:t>
      </w:r>
      <w:r w:rsidR="003C351A" w:rsidRPr="00C70237">
        <w:rPr>
          <w:rFonts w:ascii="Arial" w:hAnsi="Arial" w:cs="Arial"/>
          <w:sz w:val="22"/>
          <w:szCs w:val="22"/>
        </w:rPr>
        <w:t>igo</w:t>
      </w:r>
      <w:r w:rsidRPr="00C70237">
        <w:rPr>
          <w:rFonts w:ascii="Arial" w:hAnsi="Arial" w:cs="Arial"/>
          <w:sz w:val="22"/>
          <w:szCs w:val="22"/>
        </w:rPr>
        <w:t xml:space="preserve"> 2º da Instrução CVM 358 em sua página na rede mundial de computadores, mantendo-as disponíveis pelo período de 3 (três) anos;</w:t>
      </w:r>
    </w:p>
    <w:p w14:paraId="58374380"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5B255CA4"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submeter suas demonstrações financeiras a auditoria, por auditor registrado na CVM; </w:t>
      </w:r>
    </w:p>
    <w:p w14:paraId="435FE2EF"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5091BF1E"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divulgar suas demonstrações financeiras, acompanhadas de notas explicativas e do relatório dos auditores independentes, relativas aos 3 (três) últimos exercícios sociais encerrados em sua página na rede mundial de computadores, mantendo-as disponíveis pelo período de 3 (três) anos; </w:t>
      </w:r>
    </w:p>
    <w:p w14:paraId="025DC901" w14:textId="77777777" w:rsidR="007B629E" w:rsidRPr="00C70237" w:rsidRDefault="007B629E">
      <w:pPr>
        <w:widowControl w:val="0"/>
        <w:suppressAutoHyphens/>
        <w:spacing w:line="340" w:lineRule="exact"/>
        <w:ind w:left="1276"/>
        <w:rPr>
          <w:rFonts w:ascii="Arial" w:hAnsi="Arial" w:cs="Arial"/>
          <w:sz w:val="22"/>
          <w:szCs w:val="22"/>
        </w:rPr>
      </w:pPr>
    </w:p>
    <w:p w14:paraId="62F4DC71"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divulgar as demonstrações financeiras subsequentes, acompanhadas de notas explicativas e relatório dos auditores independentes, dentro de 3 (três) meses contados do encerramento do exercício social, em sua página na rede mundial de computadores, mantendo-as disponíveis pelo período de 3 (três) anos;</w:t>
      </w:r>
    </w:p>
    <w:p w14:paraId="66B9B3EB" w14:textId="77777777" w:rsidR="007B629E" w:rsidRPr="00C70237" w:rsidRDefault="007B629E" w:rsidP="00920507">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 </w:t>
      </w:r>
    </w:p>
    <w:p w14:paraId="7D38192E" w14:textId="77777777" w:rsidR="00CC2008" w:rsidRPr="00C70237" w:rsidRDefault="00CC2008" w:rsidP="00920507">
      <w:pPr>
        <w:widowControl w:val="0"/>
        <w:suppressAutoHyphens/>
        <w:spacing w:line="340" w:lineRule="exact"/>
        <w:ind w:left="1276"/>
        <w:rPr>
          <w:rFonts w:ascii="Arial" w:hAnsi="Arial" w:cs="Arial"/>
          <w:sz w:val="22"/>
          <w:szCs w:val="22"/>
        </w:rPr>
      </w:pPr>
    </w:p>
    <w:p w14:paraId="6C2AFF9B"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lang w:val="x-none"/>
        </w:rPr>
      </w:pPr>
      <w:r w:rsidRPr="00C70237">
        <w:rPr>
          <w:rFonts w:ascii="Arial" w:hAnsi="Arial" w:cs="Arial"/>
          <w:sz w:val="22"/>
          <w:szCs w:val="22"/>
        </w:rPr>
        <w:t xml:space="preserve">manter: (i) seus livros contábeis e societários regularmente abertos e registrados na Junta Comercial de sua respectiva sede social, na forma exigida pela Lei das Sociedades por Ações, pela legislação tributária e pelas demais normas regulamentares, em local adequado e em </w:t>
      </w:r>
      <w:r w:rsidRPr="00C70237">
        <w:rPr>
          <w:rFonts w:ascii="Arial" w:hAnsi="Arial" w:cs="Arial"/>
          <w:sz w:val="22"/>
          <w:szCs w:val="22"/>
          <w:lang w:val="x-none"/>
        </w:rPr>
        <w:t>perfeita ordem; e (ii) em dia o pagamento de todos os tributos devidos em</w:t>
      </w:r>
      <w:r w:rsidRPr="00C70237">
        <w:rPr>
          <w:rFonts w:ascii="Arial" w:hAnsi="Arial" w:cs="Arial"/>
          <w:sz w:val="22"/>
          <w:szCs w:val="22"/>
        </w:rPr>
        <w:t xml:space="preserve"> </w:t>
      </w:r>
      <w:r w:rsidRPr="00C70237">
        <w:rPr>
          <w:rFonts w:ascii="Arial" w:hAnsi="Arial" w:cs="Arial"/>
          <w:sz w:val="22"/>
          <w:szCs w:val="22"/>
          <w:lang w:val="x-none"/>
        </w:rPr>
        <w:t>âmbito federal, estadual, distrital ou municipal;</w:t>
      </w:r>
      <w:r w:rsidR="005B729A" w:rsidRPr="00C70237">
        <w:rPr>
          <w:rFonts w:ascii="Arial" w:hAnsi="Arial" w:cs="Arial"/>
          <w:sz w:val="22"/>
          <w:szCs w:val="22"/>
        </w:rPr>
        <w:t xml:space="preserve"> </w:t>
      </w:r>
    </w:p>
    <w:p w14:paraId="489CCDED" w14:textId="77777777" w:rsidR="007B629E" w:rsidRPr="00C70237" w:rsidRDefault="007B629E">
      <w:pPr>
        <w:widowControl w:val="0"/>
        <w:suppressAutoHyphens/>
        <w:spacing w:line="340" w:lineRule="exact"/>
        <w:ind w:left="1276"/>
        <w:rPr>
          <w:rFonts w:ascii="Arial" w:hAnsi="Arial" w:cs="Arial"/>
          <w:sz w:val="22"/>
          <w:szCs w:val="22"/>
          <w:lang w:val="x-none"/>
        </w:rPr>
      </w:pPr>
    </w:p>
    <w:p w14:paraId="4294D73D"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fornecer todas as informações que vierem a ser solicitadas pela CVM ou pela B3;</w:t>
      </w:r>
      <w:r w:rsidR="005B729A" w:rsidRPr="00C70237">
        <w:rPr>
          <w:rFonts w:ascii="Arial" w:hAnsi="Arial" w:cs="Arial"/>
          <w:sz w:val="22"/>
          <w:szCs w:val="22"/>
        </w:rPr>
        <w:t xml:space="preserve"> e</w:t>
      </w:r>
    </w:p>
    <w:p w14:paraId="63120657" w14:textId="77777777" w:rsidR="007B629E" w:rsidRPr="00C70237" w:rsidRDefault="007B629E">
      <w:pPr>
        <w:widowControl w:val="0"/>
        <w:suppressAutoHyphens/>
        <w:spacing w:line="340" w:lineRule="exact"/>
        <w:rPr>
          <w:rFonts w:ascii="Arial" w:hAnsi="Arial" w:cs="Arial"/>
          <w:sz w:val="22"/>
          <w:szCs w:val="22"/>
        </w:rPr>
      </w:pPr>
    </w:p>
    <w:p w14:paraId="458A26E0"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lastRenderedPageBreak/>
        <w:t>manter válidas e regulares, durante todo o prazo de vigência das Debêntures e desde que haja Debêntures em circulação, as declarações e garantias apresentadas nesta Escritura de Emissão, no que for aplicável</w:t>
      </w:r>
      <w:r w:rsidR="005B729A" w:rsidRPr="00C70237">
        <w:rPr>
          <w:rFonts w:ascii="Arial" w:hAnsi="Arial" w:cs="Arial"/>
          <w:sz w:val="22"/>
          <w:szCs w:val="22"/>
        </w:rPr>
        <w:t>.</w:t>
      </w:r>
    </w:p>
    <w:p w14:paraId="60022F19" w14:textId="77777777" w:rsidR="007B629E" w:rsidRPr="00C70237" w:rsidRDefault="007B629E" w:rsidP="00C70237">
      <w:pPr>
        <w:widowControl w:val="0"/>
        <w:suppressAutoHyphens/>
        <w:spacing w:line="340" w:lineRule="exact"/>
        <w:ind w:left="1276"/>
        <w:rPr>
          <w:rFonts w:ascii="Arial" w:hAnsi="Arial" w:cs="Arial"/>
          <w:sz w:val="22"/>
          <w:szCs w:val="22"/>
        </w:rPr>
      </w:pPr>
      <w:bookmarkStart w:id="366" w:name="_DV_M232"/>
      <w:bookmarkStart w:id="367" w:name="_DV_M246"/>
      <w:bookmarkStart w:id="368" w:name="_DV_M247"/>
      <w:bookmarkStart w:id="369" w:name="_DV_M250"/>
      <w:bookmarkStart w:id="370" w:name="_DV_M265"/>
      <w:bookmarkStart w:id="371" w:name="_DV_M289"/>
      <w:bookmarkStart w:id="372" w:name="_DV_M290"/>
      <w:bookmarkStart w:id="373" w:name="_DV_M310"/>
      <w:bookmarkStart w:id="374" w:name="_DV_M313"/>
      <w:bookmarkStart w:id="375" w:name="_DV_M314"/>
      <w:bookmarkStart w:id="376" w:name="_DV_M315"/>
      <w:bookmarkStart w:id="377" w:name="_DV_M319"/>
      <w:bookmarkStart w:id="378" w:name="_DV_M320"/>
      <w:bookmarkStart w:id="379" w:name="_DV_M321"/>
      <w:bookmarkStart w:id="380" w:name="_DV_M322"/>
      <w:bookmarkStart w:id="381" w:name="_DV_M323"/>
      <w:bookmarkStart w:id="382" w:name="_DV_M324"/>
      <w:bookmarkStart w:id="383" w:name="_DV_M325"/>
      <w:bookmarkStart w:id="384" w:name="_DV_M326"/>
      <w:bookmarkStart w:id="385" w:name="_DV_M329"/>
      <w:bookmarkStart w:id="386" w:name="_DV_M330"/>
      <w:bookmarkStart w:id="387" w:name="_DV_M338"/>
      <w:bookmarkStart w:id="388" w:name="_DV_M349"/>
      <w:bookmarkStart w:id="389" w:name="_DV_M339"/>
      <w:bookmarkStart w:id="390" w:name="_DV_M340"/>
      <w:bookmarkStart w:id="391" w:name="_DV_M343"/>
      <w:bookmarkStart w:id="392" w:name="_DV_M344"/>
      <w:bookmarkStart w:id="393" w:name="_DV_M345"/>
      <w:bookmarkStart w:id="394" w:name="_DV_M346"/>
      <w:bookmarkStart w:id="395" w:name="_DV_M347"/>
      <w:bookmarkStart w:id="396" w:name="_DV_M348"/>
      <w:bookmarkStart w:id="397" w:name="_DV_M380"/>
      <w:bookmarkStart w:id="398" w:name="_DV_M381"/>
      <w:bookmarkStart w:id="399" w:name="_DV_M382"/>
      <w:bookmarkStart w:id="400" w:name="_DV_M383"/>
      <w:bookmarkStart w:id="401" w:name="_DV_M384"/>
      <w:bookmarkStart w:id="402" w:name="_DV_M385"/>
      <w:bookmarkStart w:id="403" w:name="_DV_M386"/>
      <w:bookmarkStart w:id="404" w:name="_DV_M388"/>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4ED5B61C" w14:textId="77777777" w:rsidR="007B629E" w:rsidRPr="00C70237" w:rsidRDefault="007B629E">
      <w:pPr>
        <w:widowControl w:val="0"/>
        <w:suppressAutoHyphens/>
        <w:spacing w:line="340" w:lineRule="exact"/>
        <w:rPr>
          <w:rFonts w:ascii="Arial" w:hAnsi="Arial" w:cs="Arial"/>
          <w:sz w:val="22"/>
          <w:szCs w:val="22"/>
          <w:lang w:val="x-none"/>
        </w:rPr>
      </w:pPr>
      <w:r w:rsidRPr="00C70237">
        <w:rPr>
          <w:rFonts w:ascii="Arial" w:hAnsi="Arial" w:cs="Arial"/>
          <w:b/>
          <w:sz w:val="22"/>
          <w:szCs w:val="22"/>
          <w:lang w:val="x-none"/>
        </w:rPr>
        <w:t>5.2.</w:t>
      </w:r>
      <w:r w:rsidRPr="00C70237">
        <w:rPr>
          <w:rFonts w:ascii="Arial" w:hAnsi="Arial" w:cs="Arial"/>
          <w:sz w:val="22"/>
          <w:szCs w:val="22"/>
          <w:lang w:val="x-none"/>
        </w:rPr>
        <w:t xml:space="preserve"> As despesas a que se refere o item 5.1 (</w:t>
      </w:r>
      <w:r w:rsidRPr="00C70237">
        <w:rPr>
          <w:rFonts w:ascii="Arial" w:hAnsi="Arial" w:cs="Arial"/>
          <w:sz w:val="22"/>
          <w:szCs w:val="22"/>
        </w:rPr>
        <w:t>r</w:t>
      </w:r>
      <w:r w:rsidRPr="00C70237">
        <w:rPr>
          <w:rFonts w:ascii="Arial" w:hAnsi="Arial" w:cs="Arial"/>
          <w:sz w:val="22"/>
          <w:szCs w:val="22"/>
          <w:lang w:val="x-none"/>
        </w:rPr>
        <w:t>) acima compreenderão, entre outras, as</w:t>
      </w:r>
      <w:r w:rsidRPr="00C70237">
        <w:rPr>
          <w:rFonts w:ascii="Arial" w:hAnsi="Arial" w:cs="Arial"/>
          <w:sz w:val="22"/>
          <w:szCs w:val="22"/>
        </w:rPr>
        <w:t xml:space="preserve"> </w:t>
      </w:r>
      <w:r w:rsidRPr="00C70237">
        <w:rPr>
          <w:rFonts w:ascii="Arial" w:hAnsi="Arial" w:cs="Arial"/>
          <w:sz w:val="22"/>
          <w:szCs w:val="22"/>
          <w:lang w:val="x-none"/>
        </w:rPr>
        <w:t>seguintes:</w:t>
      </w:r>
    </w:p>
    <w:p w14:paraId="77B83CD1" w14:textId="77777777" w:rsidR="007B629E" w:rsidRPr="00C70237" w:rsidRDefault="007B629E">
      <w:pPr>
        <w:widowControl w:val="0"/>
        <w:suppressAutoHyphens/>
        <w:spacing w:line="340" w:lineRule="exact"/>
        <w:ind w:left="1276"/>
        <w:rPr>
          <w:rFonts w:ascii="Arial" w:hAnsi="Arial" w:cs="Arial"/>
          <w:sz w:val="22"/>
          <w:szCs w:val="22"/>
          <w:lang w:val="x-none"/>
        </w:rPr>
      </w:pPr>
    </w:p>
    <w:p w14:paraId="7202064C"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lang w:val="x-none"/>
        </w:rPr>
        <w:t>publicação de relatórios, editais, avisos e notificações, conforme previsto nesta</w:t>
      </w:r>
      <w:r w:rsidRPr="00C70237">
        <w:rPr>
          <w:rFonts w:ascii="Arial" w:hAnsi="Arial" w:cs="Arial"/>
          <w:sz w:val="22"/>
          <w:szCs w:val="22"/>
        </w:rPr>
        <w:t xml:space="preserve"> </w:t>
      </w:r>
      <w:r w:rsidRPr="00C70237">
        <w:rPr>
          <w:rFonts w:ascii="Arial" w:hAnsi="Arial" w:cs="Arial"/>
          <w:sz w:val="22"/>
          <w:szCs w:val="22"/>
          <w:lang w:val="x-none"/>
        </w:rPr>
        <w:t>Escritura de Emissão, e outras que vierem a ser exigidas pela regulamentação</w:t>
      </w:r>
      <w:r w:rsidRPr="00C70237">
        <w:rPr>
          <w:rFonts w:ascii="Arial" w:hAnsi="Arial" w:cs="Arial"/>
          <w:sz w:val="22"/>
          <w:szCs w:val="22"/>
        </w:rPr>
        <w:t xml:space="preserve"> </w:t>
      </w:r>
      <w:r w:rsidRPr="00C70237">
        <w:rPr>
          <w:rFonts w:ascii="Arial" w:hAnsi="Arial" w:cs="Arial"/>
          <w:sz w:val="22"/>
          <w:szCs w:val="22"/>
          <w:lang w:val="x-none"/>
        </w:rPr>
        <w:t>aplicável;</w:t>
      </w:r>
      <w:r w:rsidRPr="00C70237">
        <w:rPr>
          <w:rFonts w:ascii="Arial" w:hAnsi="Arial" w:cs="Arial"/>
          <w:sz w:val="22"/>
          <w:szCs w:val="22"/>
        </w:rPr>
        <w:t xml:space="preserve"> </w:t>
      </w:r>
    </w:p>
    <w:p w14:paraId="52B892DC" w14:textId="77777777" w:rsidR="007B629E" w:rsidRPr="00C70237" w:rsidRDefault="007B629E">
      <w:pPr>
        <w:widowControl w:val="0"/>
        <w:suppressAutoHyphens/>
        <w:spacing w:line="340" w:lineRule="exact"/>
        <w:ind w:left="1276"/>
        <w:rPr>
          <w:rFonts w:ascii="Arial" w:hAnsi="Arial" w:cs="Arial"/>
          <w:sz w:val="22"/>
          <w:szCs w:val="22"/>
        </w:rPr>
      </w:pPr>
    </w:p>
    <w:p w14:paraId="0DE6E881"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lang w:val="x-none"/>
        </w:rPr>
        <w:t>extração de certidões atualizadas dos distribuidores cíveis, das Varas da</w:t>
      </w:r>
      <w:r w:rsidRPr="00C70237">
        <w:rPr>
          <w:rFonts w:ascii="Arial" w:hAnsi="Arial" w:cs="Arial"/>
          <w:sz w:val="22"/>
          <w:szCs w:val="22"/>
        </w:rPr>
        <w:t xml:space="preserve"> </w:t>
      </w:r>
      <w:r w:rsidRPr="00C70237">
        <w:rPr>
          <w:rFonts w:ascii="Arial" w:hAnsi="Arial" w:cs="Arial"/>
          <w:sz w:val="22"/>
          <w:szCs w:val="22"/>
          <w:lang w:val="x-none"/>
        </w:rPr>
        <w:t>Fazenda Pública, Cartórios de Protesto, Varas do Trabalho, Varas da Justiça</w:t>
      </w:r>
      <w:r w:rsidRPr="00C70237">
        <w:rPr>
          <w:rFonts w:ascii="Arial" w:hAnsi="Arial" w:cs="Arial"/>
          <w:sz w:val="22"/>
          <w:szCs w:val="22"/>
        </w:rPr>
        <w:t xml:space="preserve"> </w:t>
      </w:r>
      <w:r w:rsidRPr="00C70237">
        <w:rPr>
          <w:rFonts w:ascii="Arial" w:hAnsi="Arial" w:cs="Arial"/>
          <w:sz w:val="22"/>
          <w:szCs w:val="22"/>
          <w:lang w:val="x-none"/>
        </w:rPr>
        <w:t>Federal e da Procuradoria da Fazenda Pública do foro da sede da Emissora,</w:t>
      </w:r>
      <w:r w:rsidRPr="00C70237">
        <w:rPr>
          <w:rFonts w:ascii="Arial" w:hAnsi="Arial" w:cs="Arial"/>
          <w:sz w:val="22"/>
          <w:szCs w:val="22"/>
        </w:rPr>
        <w:t xml:space="preserve"> </w:t>
      </w:r>
      <w:r w:rsidRPr="00C70237">
        <w:rPr>
          <w:rFonts w:ascii="Arial" w:hAnsi="Arial" w:cs="Arial"/>
          <w:sz w:val="22"/>
          <w:szCs w:val="22"/>
          <w:lang w:val="x-none"/>
        </w:rPr>
        <w:t>caso tenham sido previamente solicitadas a Emissora e não entregues dentro</w:t>
      </w:r>
      <w:r w:rsidRPr="00C70237">
        <w:rPr>
          <w:rFonts w:ascii="Arial" w:hAnsi="Arial" w:cs="Arial"/>
          <w:sz w:val="22"/>
          <w:szCs w:val="22"/>
        </w:rPr>
        <w:t xml:space="preserve"> </w:t>
      </w:r>
      <w:r w:rsidRPr="00C70237">
        <w:rPr>
          <w:rFonts w:ascii="Arial" w:hAnsi="Arial" w:cs="Arial"/>
          <w:sz w:val="22"/>
          <w:szCs w:val="22"/>
          <w:lang w:val="x-none"/>
        </w:rPr>
        <w:t>de 20 (vinte) dias corridos;</w:t>
      </w:r>
      <w:r w:rsidRPr="00C70237">
        <w:rPr>
          <w:rFonts w:ascii="Arial" w:hAnsi="Arial" w:cs="Arial"/>
          <w:sz w:val="22"/>
          <w:szCs w:val="22"/>
        </w:rPr>
        <w:t xml:space="preserve"> </w:t>
      </w:r>
    </w:p>
    <w:p w14:paraId="6E724386" w14:textId="77777777" w:rsidR="007B629E" w:rsidRPr="00C70237" w:rsidRDefault="007B629E">
      <w:pPr>
        <w:widowControl w:val="0"/>
        <w:suppressAutoHyphens/>
        <w:spacing w:line="340" w:lineRule="exact"/>
        <w:ind w:left="1276"/>
        <w:rPr>
          <w:rFonts w:ascii="Arial" w:hAnsi="Arial" w:cs="Arial"/>
          <w:sz w:val="22"/>
          <w:szCs w:val="22"/>
        </w:rPr>
      </w:pPr>
    </w:p>
    <w:p w14:paraId="30956165"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lang w:val="x-none"/>
        </w:rPr>
        <w:t>despesas de viagem, alimentação, transportes e estadias quando estas sejam</w:t>
      </w:r>
      <w:r w:rsidRPr="00C70237">
        <w:rPr>
          <w:rFonts w:ascii="Arial" w:hAnsi="Arial" w:cs="Arial"/>
          <w:sz w:val="22"/>
          <w:szCs w:val="22"/>
        </w:rPr>
        <w:t xml:space="preserve"> </w:t>
      </w:r>
      <w:r w:rsidRPr="00C70237">
        <w:rPr>
          <w:rFonts w:ascii="Arial" w:hAnsi="Arial" w:cs="Arial"/>
          <w:sz w:val="22"/>
          <w:szCs w:val="22"/>
          <w:lang w:val="x-none"/>
        </w:rPr>
        <w:t>necessárias ao desempenho das funções do Agente Fiduciário</w:t>
      </w:r>
      <w:r w:rsidRPr="00C70237">
        <w:rPr>
          <w:rFonts w:ascii="Arial" w:hAnsi="Arial" w:cs="Arial"/>
          <w:sz w:val="22"/>
          <w:szCs w:val="22"/>
        </w:rPr>
        <w:t xml:space="preserve"> dos CRA</w:t>
      </w:r>
      <w:r w:rsidRPr="00C70237">
        <w:rPr>
          <w:rFonts w:ascii="Arial" w:hAnsi="Arial" w:cs="Arial"/>
          <w:sz w:val="22"/>
          <w:szCs w:val="22"/>
          <w:lang w:val="x-none"/>
        </w:rPr>
        <w:t>, desde que</w:t>
      </w:r>
      <w:r w:rsidRPr="00C70237">
        <w:rPr>
          <w:rFonts w:ascii="Arial" w:hAnsi="Arial" w:cs="Arial"/>
          <w:sz w:val="22"/>
          <w:szCs w:val="22"/>
        </w:rPr>
        <w:t xml:space="preserve"> </w:t>
      </w:r>
      <w:r w:rsidRPr="00C70237">
        <w:rPr>
          <w:rFonts w:ascii="Arial" w:hAnsi="Arial" w:cs="Arial"/>
          <w:sz w:val="22"/>
          <w:szCs w:val="22"/>
          <w:lang w:val="x-none"/>
        </w:rPr>
        <w:t>realizadas dentro de critérios de razoabilidade e bom senso e dentro da função</w:t>
      </w:r>
      <w:r w:rsidRPr="00C70237">
        <w:rPr>
          <w:rFonts w:ascii="Arial" w:hAnsi="Arial" w:cs="Arial"/>
          <w:sz w:val="22"/>
          <w:szCs w:val="22"/>
        </w:rPr>
        <w:t xml:space="preserve"> </w:t>
      </w:r>
      <w:r w:rsidRPr="00C70237">
        <w:rPr>
          <w:rFonts w:ascii="Arial" w:hAnsi="Arial" w:cs="Arial"/>
          <w:sz w:val="22"/>
          <w:szCs w:val="22"/>
          <w:lang w:val="x-none"/>
        </w:rPr>
        <w:t>fiduciária que lhe é inerente;</w:t>
      </w:r>
      <w:r w:rsidRPr="00C70237">
        <w:rPr>
          <w:rFonts w:ascii="Arial" w:hAnsi="Arial" w:cs="Arial"/>
          <w:sz w:val="22"/>
          <w:szCs w:val="22"/>
        </w:rPr>
        <w:t xml:space="preserve"> </w:t>
      </w:r>
    </w:p>
    <w:p w14:paraId="6DC620F4" w14:textId="77777777" w:rsidR="007B629E" w:rsidRPr="00C70237" w:rsidRDefault="007B629E">
      <w:pPr>
        <w:widowControl w:val="0"/>
        <w:suppressAutoHyphens/>
        <w:spacing w:line="340" w:lineRule="exact"/>
        <w:ind w:left="1276"/>
        <w:rPr>
          <w:rFonts w:ascii="Arial" w:hAnsi="Arial" w:cs="Arial"/>
          <w:sz w:val="22"/>
          <w:szCs w:val="22"/>
        </w:rPr>
      </w:pPr>
    </w:p>
    <w:p w14:paraId="64EB127F"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lang w:val="x-none"/>
        </w:rPr>
      </w:pPr>
      <w:r w:rsidRPr="00C70237">
        <w:rPr>
          <w:rFonts w:ascii="Arial" w:hAnsi="Arial" w:cs="Arial"/>
          <w:sz w:val="22"/>
          <w:szCs w:val="22"/>
          <w:lang w:val="x-none"/>
        </w:rPr>
        <w:t xml:space="preserve">despesas com </w:t>
      </w:r>
      <w:r w:rsidRPr="00C70237">
        <w:rPr>
          <w:rFonts w:ascii="Arial" w:hAnsi="Arial" w:cs="Arial"/>
          <w:i/>
          <w:sz w:val="22"/>
          <w:szCs w:val="22"/>
          <w:lang w:val="x-none"/>
        </w:rPr>
        <w:t xml:space="preserve">conference calls </w:t>
      </w:r>
      <w:r w:rsidRPr="00C70237">
        <w:rPr>
          <w:rFonts w:ascii="Arial" w:hAnsi="Arial" w:cs="Arial"/>
          <w:sz w:val="22"/>
          <w:szCs w:val="22"/>
          <w:lang w:val="x-none"/>
        </w:rPr>
        <w:t>e contatos telefônicos;</w:t>
      </w:r>
    </w:p>
    <w:p w14:paraId="293174AB" w14:textId="77777777" w:rsidR="007B629E" w:rsidRPr="00C70237" w:rsidRDefault="007B629E">
      <w:pPr>
        <w:widowControl w:val="0"/>
        <w:suppressAutoHyphens/>
        <w:spacing w:line="340" w:lineRule="exact"/>
        <w:ind w:left="1276"/>
        <w:rPr>
          <w:rFonts w:ascii="Arial" w:hAnsi="Arial" w:cs="Arial"/>
          <w:sz w:val="22"/>
          <w:szCs w:val="22"/>
          <w:lang w:val="x-none"/>
        </w:rPr>
      </w:pPr>
    </w:p>
    <w:p w14:paraId="6955987D"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lang w:val="x-none"/>
        </w:rPr>
      </w:pPr>
      <w:r w:rsidRPr="00C70237">
        <w:rPr>
          <w:rFonts w:ascii="Arial" w:hAnsi="Arial" w:cs="Arial"/>
          <w:sz w:val="22"/>
          <w:szCs w:val="22"/>
          <w:lang w:val="x-none"/>
        </w:rPr>
        <w:t>eventuais levantamentos adicionais, especiais e/ou periciais que vierem a ser</w:t>
      </w:r>
      <w:r w:rsidRPr="00C70237">
        <w:rPr>
          <w:rFonts w:ascii="Arial" w:hAnsi="Arial" w:cs="Arial"/>
          <w:sz w:val="22"/>
          <w:szCs w:val="22"/>
        </w:rPr>
        <w:t xml:space="preserve"> </w:t>
      </w:r>
      <w:r w:rsidRPr="00C70237">
        <w:rPr>
          <w:rFonts w:ascii="Arial" w:hAnsi="Arial" w:cs="Arial"/>
          <w:sz w:val="22"/>
          <w:szCs w:val="22"/>
          <w:lang w:val="x-none"/>
        </w:rPr>
        <w:t>justificadamente necessários, se ocorrerem omissões e/ou obscuridades nas</w:t>
      </w:r>
      <w:r w:rsidRPr="00C70237">
        <w:rPr>
          <w:rFonts w:ascii="Arial" w:hAnsi="Arial" w:cs="Arial"/>
          <w:sz w:val="22"/>
          <w:szCs w:val="22"/>
        </w:rPr>
        <w:t xml:space="preserve"> </w:t>
      </w:r>
      <w:r w:rsidRPr="00C70237">
        <w:rPr>
          <w:rFonts w:ascii="Arial" w:hAnsi="Arial" w:cs="Arial"/>
          <w:sz w:val="22"/>
          <w:szCs w:val="22"/>
          <w:lang w:val="x-none"/>
        </w:rPr>
        <w:t xml:space="preserve">informações pertinentes aos estritos interesses dos </w:t>
      </w:r>
      <w:r w:rsidRPr="00C70237">
        <w:rPr>
          <w:rFonts w:ascii="Arial" w:hAnsi="Arial" w:cs="Arial"/>
          <w:sz w:val="22"/>
          <w:szCs w:val="22"/>
        </w:rPr>
        <w:t>titulares de CRA</w:t>
      </w:r>
      <w:r w:rsidRPr="00C70237">
        <w:rPr>
          <w:rFonts w:ascii="Arial" w:hAnsi="Arial" w:cs="Arial"/>
          <w:sz w:val="22"/>
          <w:szCs w:val="22"/>
          <w:lang w:val="x-none"/>
        </w:rPr>
        <w:t>; e</w:t>
      </w:r>
    </w:p>
    <w:p w14:paraId="13C7E17C" w14:textId="77777777" w:rsidR="007B629E" w:rsidRPr="00C70237" w:rsidRDefault="007B629E">
      <w:pPr>
        <w:widowControl w:val="0"/>
        <w:suppressAutoHyphens/>
        <w:spacing w:line="340" w:lineRule="exact"/>
        <w:ind w:left="1276"/>
        <w:rPr>
          <w:rFonts w:ascii="Arial" w:hAnsi="Arial" w:cs="Arial"/>
          <w:sz w:val="22"/>
          <w:szCs w:val="22"/>
          <w:lang w:val="x-none"/>
        </w:rPr>
      </w:pPr>
    </w:p>
    <w:p w14:paraId="7621FF00"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lang w:val="x-none"/>
        </w:rPr>
      </w:pPr>
      <w:r w:rsidRPr="00C70237">
        <w:rPr>
          <w:rFonts w:ascii="Arial" w:hAnsi="Arial" w:cs="Arial"/>
          <w:sz w:val="22"/>
          <w:szCs w:val="22"/>
          <w:lang w:val="x-none"/>
        </w:rPr>
        <w:t xml:space="preserve">custos com a contratação dos prestadores de serviços necessários à </w:t>
      </w:r>
      <w:r w:rsidRPr="00C70237">
        <w:rPr>
          <w:rFonts w:ascii="Arial" w:hAnsi="Arial" w:cs="Arial"/>
          <w:sz w:val="22"/>
          <w:szCs w:val="22"/>
        </w:rPr>
        <w:t>Operação de Securitização.</w:t>
      </w:r>
    </w:p>
    <w:p w14:paraId="1140A29B" w14:textId="77777777" w:rsidR="007B629E" w:rsidRPr="00C70237" w:rsidRDefault="007B629E">
      <w:pPr>
        <w:widowControl w:val="0"/>
        <w:suppressAutoHyphens/>
        <w:spacing w:line="340" w:lineRule="exact"/>
        <w:ind w:left="1276"/>
        <w:rPr>
          <w:rFonts w:ascii="Arial" w:hAnsi="Arial" w:cs="Arial"/>
          <w:sz w:val="22"/>
          <w:szCs w:val="22"/>
          <w:lang w:val="x-none"/>
        </w:rPr>
      </w:pPr>
    </w:p>
    <w:p w14:paraId="77AAD4AB" w14:textId="77777777" w:rsidR="007B629E" w:rsidRPr="00C70237" w:rsidRDefault="007B629E">
      <w:pPr>
        <w:pStyle w:val="Ttulo1"/>
        <w:spacing w:line="340" w:lineRule="exact"/>
        <w:jc w:val="both"/>
        <w:rPr>
          <w:rFonts w:ascii="Arial" w:hAnsi="Arial" w:cs="Arial"/>
          <w:sz w:val="22"/>
          <w:szCs w:val="22"/>
        </w:rPr>
      </w:pPr>
      <w:bookmarkStart w:id="405" w:name="_Toc482662823"/>
      <w:r w:rsidRPr="00C70237">
        <w:rPr>
          <w:rFonts w:ascii="Arial" w:hAnsi="Arial" w:cs="Arial"/>
          <w:sz w:val="22"/>
          <w:szCs w:val="22"/>
        </w:rPr>
        <w:t>CLÁUSULA SEXTA – DA ASSEMBLEIA GERAL DE DEBENTURISTAS</w:t>
      </w:r>
      <w:bookmarkEnd w:id="405"/>
    </w:p>
    <w:p w14:paraId="6FADA572" w14:textId="77777777" w:rsidR="007B629E" w:rsidRPr="00C70237" w:rsidRDefault="007B629E">
      <w:pPr>
        <w:spacing w:line="340" w:lineRule="exact"/>
        <w:rPr>
          <w:rFonts w:ascii="Arial" w:hAnsi="Arial" w:cs="Arial"/>
          <w:sz w:val="22"/>
          <w:szCs w:val="22"/>
        </w:rPr>
      </w:pPr>
    </w:p>
    <w:p w14:paraId="73B0F40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6.1.</w:t>
      </w:r>
      <w:r w:rsidRPr="00C70237">
        <w:rPr>
          <w:rFonts w:ascii="Arial" w:hAnsi="Arial" w:cs="Arial"/>
          <w:sz w:val="22"/>
          <w:szCs w:val="22"/>
        </w:rPr>
        <w:tab/>
        <w:t>Os titulares das Debêntures poderão, a qualquer tempo, reunir-se em assembleia geral de Debenturistas (“</w:t>
      </w:r>
      <w:r w:rsidRPr="00C70237">
        <w:rPr>
          <w:rFonts w:ascii="Arial" w:hAnsi="Arial" w:cs="Arial"/>
          <w:sz w:val="22"/>
          <w:szCs w:val="22"/>
          <w:u w:val="single"/>
        </w:rPr>
        <w:t>Assembleia Geral de Debenturistas</w:t>
      </w:r>
      <w:r w:rsidRPr="00C70237">
        <w:rPr>
          <w:rFonts w:ascii="Arial" w:hAnsi="Arial" w:cs="Arial"/>
          <w:sz w:val="22"/>
          <w:szCs w:val="22"/>
        </w:rPr>
        <w:t>”), de acordo com o disposto no artigo 71 da Lei das Sociedades por Ações, a fim de deliberarem sobre matéria de seu interesse.</w:t>
      </w:r>
    </w:p>
    <w:p w14:paraId="668ECD37" w14:textId="77777777" w:rsidR="007B629E" w:rsidRPr="00C70237" w:rsidRDefault="007B629E">
      <w:pPr>
        <w:widowControl w:val="0"/>
        <w:suppressAutoHyphens/>
        <w:spacing w:line="340" w:lineRule="exact"/>
        <w:rPr>
          <w:rFonts w:ascii="Arial" w:hAnsi="Arial" w:cs="Arial"/>
          <w:sz w:val="22"/>
          <w:szCs w:val="22"/>
        </w:rPr>
      </w:pPr>
    </w:p>
    <w:p w14:paraId="0F63AFFE"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lastRenderedPageBreak/>
        <w:t>6.2.</w:t>
      </w:r>
      <w:r w:rsidRPr="00C70237">
        <w:rPr>
          <w:rFonts w:ascii="Arial" w:hAnsi="Arial" w:cs="Arial"/>
          <w:sz w:val="22"/>
          <w:szCs w:val="22"/>
        </w:rPr>
        <w:tab/>
        <w:t>A Assembleia Geral de Debenturistas deverá observar os mesmos ritos, procedimentos e quóruns estabelecidos para as Assembleias Gerais de Titulares de CRA, conforme descritos no Termo de Securitização.</w:t>
      </w:r>
    </w:p>
    <w:p w14:paraId="7E636428" w14:textId="77777777" w:rsidR="007B629E" w:rsidRPr="00C70237" w:rsidRDefault="007B629E">
      <w:pPr>
        <w:widowControl w:val="0"/>
        <w:suppressAutoHyphens/>
        <w:spacing w:line="340" w:lineRule="exact"/>
        <w:rPr>
          <w:rFonts w:ascii="Arial" w:hAnsi="Arial" w:cs="Arial"/>
          <w:sz w:val="22"/>
          <w:szCs w:val="22"/>
        </w:rPr>
      </w:pPr>
    </w:p>
    <w:p w14:paraId="46065E46" w14:textId="77777777" w:rsidR="007B629E" w:rsidRPr="00C70237" w:rsidRDefault="007B629E">
      <w:pPr>
        <w:widowControl w:val="0"/>
        <w:spacing w:line="340" w:lineRule="exact"/>
        <w:rPr>
          <w:rFonts w:ascii="Arial" w:hAnsi="Arial" w:cs="Arial"/>
          <w:sz w:val="22"/>
          <w:szCs w:val="22"/>
        </w:rPr>
      </w:pPr>
      <w:r w:rsidRPr="00C70237">
        <w:rPr>
          <w:rFonts w:ascii="Arial" w:hAnsi="Arial" w:cs="Arial"/>
          <w:b/>
          <w:sz w:val="22"/>
          <w:szCs w:val="22"/>
        </w:rPr>
        <w:t>6.3.</w:t>
      </w:r>
      <w:r w:rsidRPr="00C70237">
        <w:rPr>
          <w:rFonts w:ascii="Arial" w:hAnsi="Arial" w:cs="Arial"/>
          <w:sz w:val="22"/>
          <w:szCs w:val="22"/>
        </w:rPr>
        <w:tab/>
        <w:t xml:space="preserve">Nas deliberações da Assembleia Geral de Debenturistas, as manifestações e votos da Debenturista, no âmbito desta Escritura de Emissão, </w:t>
      </w:r>
      <w:r w:rsidRPr="00213F02">
        <w:rPr>
          <w:rFonts w:ascii="Arial" w:eastAsia="Arial Unicode MS" w:hAnsi="Arial" w:cs="Arial"/>
          <w:sz w:val="22"/>
          <w:szCs w:val="22"/>
        </w:rPr>
        <w:t>enquanto</w:t>
      </w:r>
      <w:r w:rsidRPr="00C70237">
        <w:rPr>
          <w:rFonts w:ascii="Arial" w:hAnsi="Arial" w:cs="Arial"/>
          <w:sz w:val="22"/>
          <w:szCs w:val="22"/>
        </w:rPr>
        <w:t xml:space="preserve"> titular de Debêntures, deverão observar o disposto no Termo de Securitização e conforme instruída pelos titulares de CRA, representados pelo Agente Fiduciário dos CRA, após ter sido realizada uma Assembleia Geral de titulares dos CRA de acordo com o Termo de Securitização.</w:t>
      </w:r>
    </w:p>
    <w:p w14:paraId="7D5B7420" w14:textId="77777777" w:rsidR="007B629E" w:rsidRPr="00C70237" w:rsidRDefault="007B629E">
      <w:pPr>
        <w:widowControl w:val="0"/>
        <w:suppressAutoHyphens/>
        <w:spacing w:line="340" w:lineRule="exact"/>
        <w:rPr>
          <w:rFonts w:ascii="Arial" w:hAnsi="Arial" w:cs="Arial"/>
          <w:sz w:val="22"/>
          <w:szCs w:val="22"/>
        </w:rPr>
      </w:pPr>
    </w:p>
    <w:p w14:paraId="3882E18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6.4.</w:t>
      </w:r>
      <w:r w:rsidRPr="00C70237">
        <w:rPr>
          <w:rFonts w:ascii="Arial" w:hAnsi="Arial" w:cs="Arial"/>
          <w:sz w:val="22"/>
          <w:szCs w:val="22"/>
        </w:rPr>
        <w:tab/>
        <w:t>Aplicar-se-á à Assembleia Geral de Debenturistas, no que couber, o disposto na Lei das Sociedades por Ações a respeito das assembleias gerais de acionistas.</w:t>
      </w:r>
    </w:p>
    <w:p w14:paraId="10126264" w14:textId="77777777" w:rsidR="007B629E" w:rsidRPr="00C70237" w:rsidRDefault="007B629E">
      <w:pPr>
        <w:widowControl w:val="0"/>
        <w:suppressAutoHyphens/>
        <w:spacing w:line="340" w:lineRule="exact"/>
        <w:rPr>
          <w:rFonts w:ascii="Arial" w:hAnsi="Arial" w:cs="Arial"/>
          <w:sz w:val="22"/>
          <w:szCs w:val="22"/>
        </w:rPr>
      </w:pPr>
    </w:p>
    <w:p w14:paraId="2C555D36"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6.4.1.</w:t>
      </w:r>
      <w:r w:rsidRPr="00C70237">
        <w:rPr>
          <w:rFonts w:ascii="Arial" w:hAnsi="Arial" w:cs="Arial"/>
          <w:sz w:val="22"/>
          <w:szCs w:val="22"/>
        </w:rPr>
        <w:tab/>
        <w:t xml:space="preserve">A presidência da Assembleia Geral de Debenturistas caberá ao titular de Debêntures eleito pelos demais titulares de Debêntures presentes ou àquele que for designado pela CVM. </w:t>
      </w:r>
    </w:p>
    <w:p w14:paraId="61E5B403" w14:textId="77777777" w:rsidR="007B629E" w:rsidRPr="00C70237" w:rsidRDefault="007B629E">
      <w:pPr>
        <w:widowControl w:val="0"/>
        <w:suppressAutoHyphens/>
        <w:spacing w:line="340" w:lineRule="exact"/>
        <w:rPr>
          <w:rFonts w:ascii="Arial" w:hAnsi="Arial" w:cs="Arial"/>
          <w:sz w:val="22"/>
          <w:szCs w:val="22"/>
        </w:rPr>
      </w:pPr>
    </w:p>
    <w:p w14:paraId="4437B74C"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6.4.2.</w:t>
      </w:r>
      <w:r w:rsidRPr="00C70237">
        <w:rPr>
          <w:rFonts w:ascii="Arial" w:hAnsi="Arial" w:cs="Arial"/>
          <w:sz w:val="22"/>
          <w:szCs w:val="22"/>
        </w:rPr>
        <w:tab/>
        <w:t>Os casos previstos na presente Escritura de Emissão que necessitarem de manifestação dos titulares de CRA reunidos em Assembleia Geral de Titulares de CRA, deverão observar os prazos e procedimentos previstos no Termo de Securitização.</w:t>
      </w:r>
    </w:p>
    <w:p w14:paraId="287FC124" w14:textId="77777777" w:rsidR="007B629E" w:rsidRPr="00C70237" w:rsidRDefault="007B629E">
      <w:pPr>
        <w:widowControl w:val="0"/>
        <w:suppressAutoHyphens/>
        <w:spacing w:line="340" w:lineRule="exact"/>
        <w:rPr>
          <w:rFonts w:ascii="Arial" w:hAnsi="Arial" w:cs="Arial"/>
          <w:sz w:val="22"/>
          <w:szCs w:val="22"/>
        </w:rPr>
      </w:pPr>
    </w:p>
    <w:p w14:paraId="48215672" w14:textId="77777777" w:rsidR="007B629E" w:rsidRPr="00C70237" w:rsidRDefault="007B629E">
      <w:pPr>
        <w:pStyle w:val="Ttulo1"/>
        <w:spacing w:line="340" w:lineRule="exact"/>
        <w:jc w:val="center"/>
        <w:rPr>
          <w:rFonts w:ascii="Arial" w:hAnsi="Arial" w:cs="Arial"/>
          <w:sz w:val="22"/>
          <w:szCs w:val="22"/>
        </w:rPr>
      </w:pPr>
    </w:p>
    <w:p w14:paraId="41FE417C" w14:textId="77777777" w:rsidR="007B629E" w:rsidRPr="00C70237" w:rsidRDefault="007B629E">
      <w:pPr>
        <w:pStyle w:val="Ttulo1"/>
        <w:spacing w:line="340" w:lineRule="exact"/>
        <w:jc w:val="center"/>
        <w:rPr>
          <w:rFonts w:ascii="Arial" w:hAnsi="Arial" w:cs="Arial"/>
          <w:sz w:val="22"/>
          <w:szCs w:val="22"/>
        </w:rPr>
      </w:pPr>
      <w:bookmarkStart w:id="406" w:name="_Toc482662824"/>
      <w:r w:rsidRPr="00C70237">
        <w:rPr>
          <w:rFonts w:ascii="Arial" w:hAnsi="Arial" w:cs="Arial"/>
          <w:sz w:val="22"/>
          <w:szCs w:val="22"/>
        </w:rPr>
        <w:t>CLÁUSULA SÉTIMA – DAS DECLARAÇÕES DA EMISSORA</w:t>
      </w:r>
      <w:bookmarkEnd w:id="406"/>
      <w:r w:rsidRPr="00C70237">
        <w:rPr>
          <w:rFonts w:ascii="Arial" w:hAnsi="Arial" w:cs="Arial"/>
          <w:sz w:val="22"/>
          <w:szCs w:val="22"/>
        </w:rPr>
        <w:t xml:space="preserve"> </w:t>
      </w:r>
    </w:p>
    <w:p w14:paraId="5223055E" w14:textId="77777777" w:rsidR="007B629E" w:rsidRPr="00C70237" w:rsidRDefault="007B629E">
      <w:pPr>
        <w:pStyle w:val="Ttulo2"/>
        <w:keepNext w:val="0"/>
        <w:widowControl w:val="0"/>
        <w:suppressAutoHyphens/>
        <w:spacing w:line="340" w:lineRule="exact"/>
        <w:rPr>
          <w:rFonts w:ascii="Arial" w:hAnsi="Arial" w:cs="Arial"/>
          <w:sz w:val="22"/>
          <w:szCs w:val="22"/>
        </w:rPr>
      </w:pPr>
    </w:p>
    <w:p w14:paraId="2491C06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7.1.</w:t>
      </w:r>
      <w:r w:rsidRPr="00C70237">
        <w:rPr>
          <w:rFonts w:ascii="Arial" w:hAnsi="Arial" w:cs="Arial"/>
          <w:sz w:val="22"/>
          <w:szCs w:val="22"/>
        </w:rPr>
        <w:tab/>
        <w:t>A Emissora neste ato declara e garante nesta data que:</w:t>
      </w:r>
    </w:p>
    <w:p w14:paraId="068E7C9F" w14:textId="77777777" w:rsidR="007B629E" w:rsidRPr="00C70237" w:rsidRDefault="007B629E">
      <w:pPr>
        <w:widowControl w:val="0"/>
        <w:suppressAutoHyphens/>
        <w:spacing w:line="340" w:lineRule="exact"/>
        <w:rPr>
          <w:rFonts w:ascii="Arial" w:hAnsi="Arial" w:cs="Arial"/>
          <w:sz w:val="22"/>
          <w:szCs w:val="22"/>
        </w:rPr>
      </w:pPr>
    </w:p>
    <w:p w14:paraId="234F8D65"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é sociedade devidamente organizada, constituída e existente sob a forma de sociedade por ações de acordo com as leis brasileiras;</w:t>
      </w:r>
    </w:p>
    <w:p w14:paraId="3DF026EB"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4111ED4C"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está devidamente autorizada e obteve todas as licenças e autorizações necessárias, inclusive as societárias, à celebração desta Escritura de Emissão, à emissão das Debêntures e ao cumprimento de suas obrigações aqui previstas, tendo sido satisfeitos todos os requisitos legais e estatutários necessários para tanto;</w:t>
      </w:r>
    </w:p>
    <w:p w14:paraId="67C953F9"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31A76FB8"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os representantes legais que assinam esta Escritura de Emissão têm poderes estatutários e/ou delegados para assumir, em seu nome, as obrigações ora estabelecidas e, sendo mandatários, tiveram os poderes legitimamente outorgados, </w:t>
      </w:r>
      <w:r w:rsidRPr="00C70237">
        <w:rPr>
          <w:rFonts w:ascii="Arial" w:hAnsi="Arial" w:cs="Arial"/>
          <w:sz w:val="22"/>
          <w:szCs w:val="22"/>
        </w:rPr>
        <w:lastRenderedPageBreak/>
        <w:t xml:space="preserve">estando os respectivos mandatos em pleno vigor; </w:t>
      </w:r>
    </w:p>
    <w:p w14:paraId="7F75ADC5"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60986D27"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a celebração desta Escritura de Emissão, o cumprimento de suas obrigações previstas nesta Escritura de Emissão, a Emissão e a Colocação Privada não infringem ou contrariam (i) qualquer contrato ou documento no qual a Emissora seja parte ou pelo qual quaisquer de seus bens e propriedades estejam vinculados, nem irá resultar em (A) vencimento antecipado de qualquer obrigação estabelecida em qualquer destes contratos ou instrumentos; (B) criação de qualquer ônus sobre qualquer ativo ou bem da Emissora; ou (C) rescisão de qualquer desses contratos ou instrumentos; (ii) qualquer lei, decreto ou regulamento a que a Emissora ou quaisquer de seus bens e propriedades estejam sujeitos; ou (iii) qualquer ordem, decisão ou sentença administrativa, judicial ou arbitral que afete a Emissora ou quaisquer de seus bens e propriedades; </w:t>
      </w:r>
    </w:p>
    <w:p w14:paraId="52A0647B"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6E3BB16D"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salvo nos casos em que, de boa-fé, a Emissora esteja discutindo a aplicabilidade da lei, regra ou regulamento nas esferas administrativa ou judicial, a Emissora está cumprindo, em todos os aspectos relevantes, todas as leis, regulamentos, normas administrativas e determinações dos órgãos governamentais, autarquias ou tribunais, aplicáveis à condução de seus negócios para a execução das atividades da Emissora, inclusive com o disposto na Legislação Socioambiental, adotando as medidas e ações preventivas ou reparatórias destinadas a evitar ou corrigir eventuais danos socioambientais decorrentes do exercício das atividades descritas em seu objeto social; </w:t>
      </w:r>
    </w:p>
    <w:p w14:paraId="03128E46" w14:textId="77777777" w:rsidR="007B629E" w:rsidRPr="00C70237" w:rsidRDefault="007B629E">
      <w:pPr>
        <w:widowControl w:val="0"/>
        <w:suppressAutoHyphens/>
        <w:spacing w:line="340" w:lineRule="exact"/>
        <w:ind w:left="1276" w:hanging="709"/>
        <w:rPr>
          <w:rFonts w:ascii="Arial" w:hAnsi="Arial" w:cs="Arial"/>
          <w:sz w:val="22"/>
          <w:szCs w:val="22"/>
        </w:rPr>
      </w:pPr>
    </w:p>
    <w:p w14:paraId="79E8C7A7"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exceto por obrigações que estão sendo questionadas de boa-fé nas esferas administrativa, arbitral e/ou judicial, está, e as suas Controladas Relevantes estão, em dia com pagamento de todas as obrigações de natureza tributária (em âmbito municipal, estadual, distrital e federal), trabalhista, previdenciária, ambiental e de quaisquer outras obrigações impostas por lei, que sejam relevantes e aplicáveis à condução de seus negócios, cujo descumprimento gere um Efeito Adverso Relevante;</w:t>
      </w:r>
    </w:p>
    <w:p w14:paraId="724042A9" w14:textId="77777777" w:rsidR="007B629E" w:rsidRPr="00C70237" w:rsidRDefault="007B629E">
      <w:pPr>
        <w:pStyle w:val="p0"/>
        <w:widowControl w:val="0"/>
        <w:tabs>
          <w:tab w:val="clear" w:pos="720"/>
        </w:tabs>
        <w:suppressAutoHyphens/>
        <w:spacing w:line="340" w:lineRule="exact"/>
        <w:ind w:left="720"/>
        <w:rPr>
          <w:rFonts w:ascii="Arial" w:hAnsi="Arial" w:cs="Arial"/>
          <w:sz w:val="22"/>
          <w:szCs w:val="22"/>
        </w:rPr>
      </w:pPr>
    </w:p>
    <w:p w14:paraId="264A3B04"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exceto pelas contingências informadas </w:t>
      </w:r>
      <w:r w:rsidR="00EE4029" w:rsidRPr="00C70237">
        <w:rPr>
          <w:rFonts w:ascii="Arial" w:hAnsi="Arial" w:cs="Arial"/>
          <w:sz w:val="22"/>
          <w:szCs w:val="22"/>
        </w:rPr>
        <w:t xml:space="preserve">no Formulário de Referência e </w:t>
      </w:r>
      <w:r w:rsidRPr="00C70237">
        <w:rPr>
          <w:rFonts w:ascii="Arial" w:hAnsi="Arial" w:cs="Arial"/>
          <w:sz w:val="22"/>
          <w:szCs w:val="22"/>
        </w:rPr>
        <w:t xml:space="preserve">nas demonstrações financeiras da Emissora, desconhece a existência de, inclusive com relação a suas Controladas Relevantes: (1) descumprimento de qualquer disposição contratual ou legal ou de ordem judicial, administrativa ou arbitral; ou (2) qualquer </w:t>
      </w:r>
      <w:r w:rsidRPr="00C70237">
        <w:rPr>
          <w:rFonts w:ascii="Arial" w:hAnsi="Arial" w:cs="Arial"/>
          <w:sz w:val="22"/>
          <w:szCs w:val="22"/>
        </w:rPr>
        <w:lastRenderedPageBreak/>
        <w:t>ação judicial ou procedimento judicial ou extrajudicial, inquérito ou qualquer outro tipo de investigação governamental: (i) que possa ter um Efeito Adverso Relevante na capacidade da Emissora de honrar suas obrigações nos termos desta Escritura de Emissão; ou (ii) visando anular, alterar, invalidar, questionar ou, de qualquer forma, afetar esta Escritura de Emissão;</w:t>
      </w:r>
      <w:r w:rsidR="00EE4029" w:rsidRPr="00C70237">
        <w:rPr>
          <w:rFonts w:ascii="Arial" w:hAnsi="Arial" w:cs="Arial"/>
          <w:sz w:val="22"/>
          <w:szCs w:val="22"/>
        </w:rPr>
        <w:t xml:space="preserve"> </w:t>
      </w:r>
    </w:p>
    <w:p w14:paraId="08C6D868" w14:textId="77777777" w:rsidR="007B629E" w:rsidRPr="00C70237" w:rsidRDefault="007B629E">
      <w:pPr>
        <w:pStyle w:val="p0"/>
        <w:widowControl w:val="0"/>
        <w:tabs>
          <w:tab w:val="clear" w:pos="720"/>
        </w:tabs>
        <w:suppressAutoHyphens/>
        <w:spacing w:line="340" w:lineRule="exact"/>
        <w:ind w:left="720"/>
        <w:rPr>
          <w:rFonts w:ascii="Arial" w:hAnsi="Arial" w:cs="Arial"/>
          <w:sz w:val="22"/>
          <w:szCs w:val="22"/>
        </w:rPr>
      </w:pPr>
    </w:p>
    <w:p w14:paraId="4F68B9FD"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as demonstrações financeiras da Emissora disponíveis representam corretamente a posição financeira da Emissora naquelas datas e foram devidamente elaboradas em conformidade com os princípios contábeis geralmente aceitos no Brasil;</w:t>
      </w:r>
    </w:p>
    <w:p w14:paraId="7FB3FF30" w14:textId="77777777" w:rsidR="00CC2008" w:rsidRPr="00C70237" w:rsidRDefault="00CC2008" w:rsidP="00213F02">
      <w:pPr>
        <w:pStyle w:val="p0"/>
        <w:widowControl w:val="0"/>
        <w:tabs>
          <w:tab w:val="clear" w:pos="720"/>
        </w:tabs>
        <w:suppressAutoHyphens/>
        <w:spacing w:line="340" w:lineRule="exact"/>
        <w:rPr>
          <w:rFonts w:ascii="Arial" w:hAnsi="Arial" w:cs="Arial"/>
          <w:sz w:val="22"/>
          <w:szCs w:val="22"/>
        </w:rPr>
      </w:pPr>
    </w:p>
    <w:p w14:paraId="3751E44D"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tem plena ciência e concorda integralmente com a forma de divulgação e apuração do IPCA, divulgado pelo </w:t>
      </w:r>
      <w:r w:rsidRPr="00C70237">
        <w:rPr>
          <w:rFonts w:ascii="Arial" w:hAnsi="Arial" w:cs="Arial"/>
          <w:sz w:val="22"/>
          <w:szCs w:val="22"/>
          <w:lang w:val="x-none"/>
        </w:rPr>
        <w:t>Instituto Brasileiro de Geografia e</w:t>
      </w:r>
      <w:r w:rsidRPr="00C70237">
        <w:rPr>
          <w:rFonts w:ascii="Arial" w:hAnsi="Arial" w:cs="Arial"/>
          <w:sz w:val="22"/>
          <w:szCs w:val="22"/>
        </w:rPr>
        <w:t xml:space="preserve"> </w:t>
      </w:r>
      <w:r w:rsidRPr="00C70237">
        <w:rPr>
          <w:rFonts w:ascii="Arial" w:hAnsi="Arial" w:cs="Arial"/>
          <w:sz w:val="22"/>
          <w:szCs w:val="22"/>
          <w:lang w:val="x-none"/>
        </w:rPr>
        <w:t>Estatística</w:t>
      </w:r>
      <w:r w:rsidRPr="00C70237">
        <w:rPr>
          <w:rFonts w:ascii="Arial" w:hAnsi="Arial" w:cs="Arial"/>
          <w:sz w:val="22"/>
          <w:szCs w:val="22"/>
        </w:rPr>
        <w:t>, e que a forma de cálculo d</w:t>
      </w:r>
      <w:r w:rsidR="00EE4029" w:rsidRPr="00C70237">
        <w:rPr>
          <w:rFonts w:ascii="Arial" w:hAnsi="Arial" w:cs="Arial"/>
          <w:sz w:val="22"/>
          <w:szCs w:val="22"/>
        </w:rPr>
        <w:t>a Remuneração</w:t>
      </w:r>
      <w:r w:rsidRPr="00C70237">
        <w:rPr>
          <w:rFonts w:ascii="Arial" w:hAnsi="Arial" w:cs="Arial"/>
          <w:sz w:val="22"/>
          <w:szCs w:val="22"/>
        </w:rPr>
        <w:t xml:space="preserve"> das Debêntures foi definida por livre vontade da Emissora, em observância ao princípio da boa-fé;</w:t>
      </w:r>
    </w:p>
    <w:p w14:paraId="5BB02E38"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10EA08CB"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as declarações, informações e fatos contidos nos documentos da Oferta em relação à Emissora e/ou qualquer controlada da Emissora são verdadeiras e não são enganosas, incorretas ou inverídicas; </w:t>
      </w:r>
    </w:p>
    <w:p w14:paraId="7D5FFD2E" w14:textId="77777777" w:rsidR="007B629E" w:rsidRPr="00C70237" w:rsidRDefault="007B629E">
      <w:pPr>
        <w:pStyle w:val="p0"/>
        <w:widowControl w:val="0"/>
        <w:tabs>
          <w:tab w:val="clear" w:pos="720"/>
        </w:tabs>
        <w:suppressAutoHyphens/>
        <w:spacing w:line="340" w:lineRule="exact"/>
        <w:ind w:left="1276"/>
        <w:rPr>
          <w:rFonts w:ascii="Arial" w:hAnsi="Arial" w:cs="Arial"/>
          <w:sz w:val="22"/>
          <w:szCs w:val="22"/>
        </w:rPr>
      </w:pPr>
    </w:p>
    <w:p w14:paraId="6680B8B5"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não há qualquer ação judicial, processo administrativo ou arbitral, inquérito ou outro tipo de investigação governamental, que seja de conhecimento da Emissora, que possa vir a causar impacto adverso relevante na Emissora ou em sua condição financeira;</w:t>
      </w:r>
    </w:p>
    <w:p w14:paraId="733AE047" w14:textId="77777777" w:rsidR="007B629E" w:rsidRPr="00C70237" w:rsidRDefault="007B629E">
      <w:pPr>
        <w:pStyle w:val="p0"/>
        <w:widowControl w:val="0"/>
        <w:tabs>
          <w:tab w:val="clear" w:pos="720"/>
        </w:tabs>
        <w:suppressAutoHyphens/>
        <w:spacing w:line="340" w:lineRule="exact"/>
        <w:ind w:left="1276"/>
        <w:rPr>
          <w:rFonts w:ascii="Arial" w:hAnsi="Arial" w:cs="Arial"/>
          <w:sz w:val="22"/>
          <w:szCs w:val="22"/>
        </w:rPr>
      </w:pPr>
    </w:p>
    <w:p w14:paraId="34BAEC8B"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esta Escritura de Emissão constitui obrigação legal, válida e vinculativa da Emissora, exequível de acordo com os seus termos e condições, nos termos do artigo 784 do Código de Processo Civil;</w:t>
      </w:r>
    </w:p>
    <w:p w14:paraId="021167F1"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70CD3B0D"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a Emissora tem todas as autorizações e licenças (inclusive ambientais) relevantes e exigidas pelas autoridades federais, estaduais, distritais e municipais relevantes para o exercício de suas atividades, estando todas elas válidas ou em processo de renovação e/ou obtenção, e todas estas autorizações e licenças detidas pela Emissora são suficientes para manutenção da sua condição econômica, financeira, jurídica, reputacional, societária e/ou operacional; </w:t>
      </w:r>
    </w:p>
    <w:p w14:paraId="0C5F4BE7" w14:textId="77777777" w:rsidR="007B629E" w:rsidRPr="00C70237" w:rsidRDefault="007B629E">
      <w:pPr>
        <w:pStyle w:val="PargrafodaLista"/>
        <w:widowControl w:val="0"/>
        <w:spacing w:line="340" w:lineRule="exact"/>
        <w:ind w:left="1276" w:hanging="709"/>
        <w:rPr>
          <w:rFonts w:ascii="Arial" w:hAnsi="Arial" w:cs="Arial"/>
          <w:sz w:val="22"/>
          <w:szCs w:val="22"/>
        </w:rPr>
      </w:pPr>
    </w:p>
    <w:p w14:paraId="3EEF8FCB"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kern w:val="16"/>
          <w:sz w:val="22"/>
          <w:szCs w:val="22"/>
        </w:rPr>
        <w:t xml:space="preserve">não omitiu qualquer fato, de qualquer natureza, que seja de seu conhecimento e que </w:t>
      </w:r>
      <w:r w:rsidRPr="00C70237">
        <w:rPr>
          <w:rFonts w:ascii="Arial" w:hAnsi="Arial" w:cs="Arial"/>
          <w:kern w:val="16"/>
          <w:sz w:val="22"/>
          <w:szCs w:val="22"/>
        </w:rPr>
        <w:lastRenderedPageBreak/>
        <w:t>possa resultar em alteração substancial na situação econômico-financeira ou jurídica da Emissora em prejuízo da Securitizadora;</w:t>
      </w:r>
    </w:p>
    <w:p w14:paraId="076C4567"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5FAF2E0C"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nenhum registro, consentimento, autorização, aprovação, licença, ordem de, ou qualificação junto a qualquer autoridade governamental ou órgão regulatório é exigido para o cumprimento pela Emissora de suas obrigações nos termos da presente Escritura de Emissão;</w:t>
      </w:r>
    </w:p>
    <w:p w14:paraId="5E8673F3" w14:textId="77777777" w:rsidR="007B629E" w:rsidRPr="00C70237" w:rsidRDefault="007B629E">
      <w:pPr>
        <w:widowControl w:val="0"/>
        <w:tabs>
          <w:tab w:val="left" w:pos="709"/>
        </w:tabs>
        <w:spacing w:line="340" w:lineRule="exact"/>
        <w:ind w:left="1276" w:hanging="709"/>
        <w:rPr>
          <w:rFonts w:ascii="Arial" w:hAnsi="Arial" w:cs="Arial"/>
          <w:b/>
          <w:bCs/>
          <w:sz w:val="22"/>
          <w:szCs w:val="22"/>
          <w:highlight w:val="yellow"/>
        </w:rPr>
      </w:pPr>
    </w:p>
    <w:p w14:paraId="671B1933" w14:textId="77777777" w:rsidR="007B629E" w:rsidRPr="00213F02" w:rsidRDefault="007B629E">
      <w:pPr>
        <w:widowControl w:val="0"/>
        <w:numPr>
          <w:ilvl w:val="0"/>
          <w:numId w:val="8"/>
        </w:numPr>
        <w:tabs>
          <w:tab w:val="clear" w:pos="720"/>
        </w:tabs>
        <w:suppressAutoHyphens/>
        <w:spacing w:line="340" w:lineRule="exact"/>
        <w:ind w:left="1276" w:hanging="709"/>
        <w:rPr>
          <w:rFonts w:ascii="Arial" w:eastAsia="Arial Unicode MS" w:hAnsi="Arial" w:cs="Arial"/>
          <w:sz w:val="22"/>
          <w:szCs w:val="22"/>
        </w:rPr>
      </w:pPr>
      <w:r w:rsidRPr="00C70237">
        <w:rPr>
          <w:rFonts w:ascii="Arial" w:hAnsi="Arial" w:cs="Arial"/>
          <w:sz w:val="22"/>
          <w:szCs w:val="22"/>
        </w:rPr>
        <w:t>que a forma de cálculo da remuneração das Debêntures foi estabelecida por livre vontade pela Emissora, em observância ao princípio da boa-fé;</w:t>
      </w:r>
    </w:p>
    <w:p w14:paraId="15A2B743" w14:textId="77777777" w:rsidR="007B629E" w:rsidRPr="00213F02" w:rsidRDefault="007B629E">
      <w:pPr>
        <w:widowControl w:val="0"/>
        <w:suppressAutoHyphens/>
        <w:spacing w:line="340" w:lineRule="exact"/>
        <w:ind w:left="1276"/>
        <w:rPr>
          <w:rFonts w:ascii="Arial" w:eastAsia="Arial Unicode MS" w:hAnsi="Arial" w:cs="Arial"/>
          <w:sz w:val="22"/>
          <w:szCs w:val="22"/>
        </w:rPr>
      </w:pPr>
    </w:p>
    <w:p w14:paraId="1E5D30E0" w14:textId="77777777" w:rsidR="007B629E" w:rsidRPr="00C70237" w:rsidRDefault="007B629E">
      <w:pPr>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no melhor conhecimento, inexistem quaisquer indícios, investigação, inquérito ou procedimento administrativo ou judicial relacionados a práticas contrárias às Leis de Prevenção à Lavagem de Dinheiro e Anticorrupção ou atos lesivos à administração pública, pela Emissora e/ou por qualquer sociedade do Grupo Econômico desta, bem como, no melhor de seu conhecimento, inexistem a veiculação de notícias relacionadas a tais matérias que, na opinião d</w:t>
      </w:r>
      <w:r w:rsidR="007E7152" w:rsidRPr="00C70237">
        <w:rPr>
          <w:rFonts w:ascii="Arial" w:hAnsi="Arial" w:cs="Arial"/>
          <w:sz w:val="22"/>
          <w:szCs w:val="22"/>
        </w:rPr>
        <w:t>as instituições financeiras responsáveis pela intermediação da Operação de Securitização (“</w:t>
      </w:r>
      <w:r w:rsidRPr="00C70237">
        <w:rPr>
          <w:rFonts w:ascii="Arial" w:hAnsi="Arial" w:cs="Arial"/>
          <w:sz w:val="22"/>
          <w:szCs w:val="22"/>
          <w:u w:val="single"/>
        </w:rPr>
        <w:t>Coordenador</w:t>
      </w:r>
      <w:r w:rsidR="007E7152" w:rsidRPr="00C70237">
        <w:rPr>
          <w:rFonts w:ascii="Arial" w:hAnsi="Arial" w:cs="Arial"/>
          <w:sz w:val="22"/>
          <w:szCs w:val="22"/>
          <w:u w:val="single"/>
        </w:rPr>
        <w:t>es</w:t>
      </w:r>
      <w:r w:rsidR="007E7152" w:rsidRPr="00C70237">
        <w:rPr>
          <w:rFonts w:ascii="Arial" w:hAnsi="Arial" w:cs="Arial"/>
          <w:sz w:val="22"/>
          <w:szCs w:val="22"/>
        </w:rPr>
        <w:t>”)</w:t>
      </w:r>
      <w:r w:rsidRPr="00C70237">
        <w:rPr>
          <w:rFonts w:ascii="Arial" w:hAnsi="Arial" w:cs="Arial"/>
          <w:sz w:val="22"/>
          <w:szCs w:val="22"/>
        </w:rPr>
        <w:t xml:space="preserve">, possam prejudicar de maneira substancial ou inviabilizar a Operação de Securitização. Para fins deste item, considera-se “Grupo Econômico” empresas controladas, coligadas, controladoras (ou grupo de controle), sociedades sob controle comum (diretas ou indiretas) e/ou administradores e/ou pessoas relacionadas diretamente às demais pessoas anteriormente mencionadas. </w:t>
      </w:r>
    </w:p>
    <w:p w14:paraId="7828C94E" w14:textId="77777777" w:rsidR="007B629E" w:rsidRPr="00C70237" w:rsidRDefault="007B629E">
      <w:pPr>
        <w:pStyle w:val="Corpodetexto"/>
        <w:widowControl w:val="0"/>
        <w:suppressAutoHyphens/>
        <w:spacing w:line="340" w:lineRule="exact"/>
        <w:rPr>
          <w:rFonts w:ascii="Arial" w:hAnsi="Arial" w:cs="Arial"/>
          <w:sz w:val="22"/>
          <w:szCs w:val="22"/>
        </w:rPr>
      </w:pPr>
    </w:p>
    <w:p w14:paraId="4FBF9D90" w14:textId="77777777" w:rsidR="007B629E" w:rsidRPr="00C70237" w:rsidRDefault="007B629E">
      <w:pPr>
        <w:pStyle w:val="Corpodetexto"/>
        <w:widowControl w:val="0"/>
        <w:suppressAutoHyphens/>
        <w:spacing w:line="340" w:lineRule="exact"/>
        <w:rPr>
          <w:rFonts w:ascii="Arial" w:hAnsi="Arial" w:cs="Arial"/>
          <w:sz w:val="22"/>
          <w:szCs w:val="22"/>
        </w:rPr>
      </w:pPr>
      <w:bookmarkStart w:id="407" w:name="_Ref130286824"/>
      <w:r w:rsidRPr="00C70237">
        <w:rPr>
          <w:rFonts w:ascii="Arial" w:hAnsi="Arial" w:cs="Arial"/>
          <w:b/>
          <w:sz w:val="22"/>
          <w:szCs w:val="22"/>
        </w:rPr>
        <w:t>7.1.1.</w:t>
      </w:r>
      <w:r w:rsidRPr="00C70237">
        <w:rPr>
          <w:rFonts w:ascii="Arial" w:hAnsi="Arial" w:cs="Arial"/>
          <w:sz w:val="22"/>
          <w:szCs w:val="22"/>
        </w:rPr>
        <w:tab/>
        <w:t>A Emissora obriga</w:t>
      </w:r>
      <w:r w:rsidRPr="00C70237">
        <w:rPr>
          <w:rFonts w:ascii="Arial" w:hAnsi="Arial" w:cs="Arial"/>
          <w:sz w:val="22"/>
          <w:szCs w:val="22"/>
        </w:rPr>
        <w:noBreakHyphen/>
        <w:t xml:space="preserve">se, de forma irrevogável e irretratável, a indenizar a Securitizadora e o Agente Fiduciário dos CRA por todos e quaisquer prejuízos, danos, perdas, custos e/ou despesas (incluindo custas judiciais e honorários advocatícios) incorridos e comprovados pela Securitizadora e pelo Agente Fiduciário dos CRA em razão da falta de veracidade, consistência, qualidade e suficiência de quaisquer das suas declarações prestadas nos termos desta Cláusula 7. </w:t>
      </w:r>
    </w:p>
    <w:p w14:paraId="050C6A45" w14:textId="77777777" w:rsidR="007B629E" w:rsidRPr="00C70237" w:rsidRDefault="007B629E">
      <w:pPr>
        <w:pStyle w:val="Corpodetexto"/>
        <w:widowControl w:val="0"/>
        <w:suppressAutoHyphens/>
        <w:spacing w:line="340" w:lineRule="exact"/>
        <w:rPr>
          <w:rFonts w:ascii="Arial" w:hAnsi="Arial" w:cs="Arial"/>
          <w:sz w:val="22"/>
          <w:szCs w:val="22"/>
        </w:rPr>
      </w:pPr>
    </w:p>
    <w:p w14:paraId="48557B15" w14:textId="77777777" w:rsidR="007B629E" w:rsidRPr="00C70237" w:rsidRDefault="007B629E">
      <w:pPr>
        <w:pStyle w:val="Corpodetexto"/>
        <w:widowControl w:val="0"/>
        <w:suppressAutoHyphens/>
        <w:spacing w:line="340" w:lineRule="exact"/>
        <w:rPr>
          <w:rFonts w:ascii="Arial" w:hAnsi="Arial" w:cs="Arial"/>
          <w:sz w:val="22"/>
          <w:szCs w:val="22"/>
        </w:rPr>
      </w:pPr>
      <w:r w:rsidRPr="00C70237">
        <w:rPr>
          <w:rFonts w:ascii="Arial" w:hAnsi="Arial" w:cs="Arial"/>
          <w:b/>
          <w:sz w:val="22"/>
          <w:szCs w:val="22"/>
        </w:rPr>
        <w:t>7.1.2.</w:t>
      </w:r>
      <w:r w:rsidRPr="00C70237">
        <w:rPr>
          <w:rFonts w:ascii="Arial" w:hAnsi="Arial" w:cs="Arial"/>
          <w:b/>
          <w:sz w:val="22"/>
          <w:szCs w:val="22"/>
        </w:rPr>
        <w:tab/>
      </w:r>
      <w:r w:rsidRPr="00C70237">
        <w:rPr>
          <w:rFonts w:ascii="Arial" w:hAnsi="Arial" w:cs="Arial"/>
          <w:sz w:val="22"/>
          <w:szCs w:val="22"/>
        </w:rPr>
        <w:t>Sem prejuízo do disposto na Cláusula 7.1.1 acima, a Emissora obriga</w:t>
      </w:r>
      <w:r w:rsidRPr="00C70237">
        <w:rPr>
          <w:rFonts w:ascii="Arial" w:hAnsi="Arial" w:cs="Arial"/>
          <w:sz w:val="22"/>
          <w:szCs w:val="22"/>
        </w:rPr>
        <w:noBreakHyphen/>
        <w:t>se a notificar em até 2 (dois) Dias Úteis a Securitizadora e o Agente Fiduciário dos CRA caso quaisquer das declarações ora prestadas tornem</w:t>
      </w:r>
      <w:r w:rsidRPr="00C70237">
        <w:rPr>
          <w:rFonts w:ascii="Arial" w:hAnsi="Arial" w:cs="Arial"/>
          <w:sz w:val="22"/>
          <w:szCs w:val="22"/>
        </w:rPr>
        <w:noBreakHyphen/>
        <w:t>se inverídicas ou incorretas a partir da data em que foram prestadas. </w:t>
      </w:r>
      <w:bookmarkEnd w:id="407"/>
    </w:p>
    <w:p w14:paraId="125FC04E" w14:textId="77777777" w:rsidR="007B629E" w:rsidRPr="00C70237" w:rsidRDefault="007B629E">
      <w:pPr>
        <w:pStyle w:val="PargrafodaLista"/>
        <w:widowControl w:val="0"/>
        <w:shd w:val="clear" w:color="auto" w:fill="FFFFFF"/>
        <w:tabs>
          <w:tab w:val="left" w:pos="1134"/>
        </w:tabs>
        <w:spacing w:line="340" w:lineRule="exact"/>
        <w:ind w:left="0"/>
        <w:rPr>
          <w:rFonts w:ascii="Arial" w:hAnsi="Arial" w:cs="Arial"/>
          <w:sz w:val="22"/>
          <w:szCs w:val="22"/>
        </w:rPr>
      </w:pPr>
    </w:p>
    <w:p w14:paraId="7E61247C" w14:textId="77777777" w:rsidR="007B629E" w:rsidRPr="00C70237" w:rsidRDefault="007B629E">
      <w:pPr>
        <w:pStyle w:val="Ttulo1"/>
        <w:spacing w:line="340" w:lineRule="exact"/>
        <w:jc w:val="center"/>
        <w:rPr>
          <w:rFonts w:ascii="Arial" w:hAnsi="Arial" w:cs="Arial"/>
          <w:sz w:val="22"/>
          <w:szCs w:val="22"/>
        </w:rPr>
      </w:pPr>
      <w:bookmarkStart w:id="408" w:name="_Toc481094907"/>
      <w:bookmarkStart w:id="409" w:name="_Toc482300360"/>
      <w:bookmarkStart w:id="410" w:name="_Toc482662825"/>
      <w:r w:rsidRPr="00C70237">
        <w:rPr>
          <w:rFonts w:ascii="Arial" w:hAnsi="Arial" w:cs="Arial"/>
          <w:sz w:val="22"/>
          <w:szCs w:val="22"/>
        </w:rPr>
        <w:lastRenderedPageBreak/>
        <w:t>CLÁUSULA OITAVA - DAS DESPESAS</w:t>
      </w:r>
      <w:bookmarkEnd w:id="408"/>
      <w:bookmarkEnd w:id="409"/>
      <w:bookmarkEnd w:id="410"/>
    </w:p>
    <w:p w14:paraId="6FC19311" w14:textId="77777777" w:rsidR="007B629E" w:rsidRPr="00C70237" w:rsidRDefault="007B629E">
      <w:pPr>
        <w:pStyle w:val="GradeClara-nfase32"/>
        <w:tabs>
          <w:tab w:val="left" w:pos="1134"/>
        </w:tabs>
        <w:spacing w:line="340" w:lineRule="exact"/>
        <w:ind w:left="0" w:right="-2"/>
        <w:jc w:val="both"/>
        <w:rPr>
          <w:rFonts w:ascii="Arial" w:hAnsi="Arial" w:cs="Arial"/>
          <w:sz w:val="22"/>
          <w:szCs w:val="22"/>
        </w:rPr>
      </w:pPr>
    </w:p>
    <w:p w14:paraId="7033F446" w14:textId="77777777" w:rsidR="007B629E" w:rsidRPr="00C70237" w:rsidRDefault="007B629E">
      <w:pPr>
        <w:pStyle w:val="Corpodetexto"/>
        <w:widowControl w:val="0"/>
        <w:suppressAutoHyphens/>
        <w:spacing w:line="340" w:lineRule="exact"/>
        <w:rPr>
          <w:rFonts w:ascii="Arial" w:hAnsi="Arial" w:cs="Arial"/>
          <w:sz w:val="22"/>
          <w:szCs w:val="22"/>
        </w:rPr>
      </w:pPr>
      <w:r w:rsidRPr="00C70237">
        <w:rPr>
          <w:rFonts w:ascii="Arial" w:hAnsi="Arial" w:cs="Arial"/>
          <w:b/>
          <w:sz w:val="22"/>
          <w:szCs w:val="22"/>
        </w:rPr>
        <w:t>8.1.</w:t>
      </w:r>
      <w:r w:rsidRPr="00C70237">
        <w:rPr>
          <w:rFonts w:ascii="Arial" w:hAnsi="Arial" w:cs="Arial"/>
          <w:sz w:val="22"/>
          <w:szCs w:val="22"/>
        </w:rPr>
        <w:tab/>
        <w:t>As seguintes despesas da Operação de Securitização serão de responsabilidade exclusiva da Emissora, observado o disposto na Cláusula 8.3 abaixo (em conjunto, “</w:t>
      </w:r>
      <w:r w:rsidRPr="00C70237">
        <w:rPr>
          <w:rFonts w:ascii="Arial" w:hAnsi="Arial" w:cs="Arial"/>
          <w:sz w:val="22"/>
          <w:szCs w:val="22"/>
          <w:u w:val="single"/>
        </w:rPr>
        <w:t>Despesas</w:t>
      </w:r>
      <w:r w:rsidRPr="00C70237">
        <w:rPr>
          <w:rFonts w:ascii="Arial" w:hAnsi="Arial" w:cs="Arial"/>
          <w:sz w:val="22"/>
          <w:szCs w:val="22"/>
        </w:rPr>
        <w:t>”):</w:t>
      </w:r>
    </w:p>
    <w:p w14:paraId="142F2070" w14:textId="77777777" w:rsidR="007B629E" w:rsidRPr="00C70237" w:rsidRDefault="007B629E">
      <w:pPr>
        <w:pStyle w:val="GradeClara-nfase32"/>
        <w:tabs>
          <w:tab w:val="left" w:pos="1134"/>
        </w:tabs>
        <w:spacing w:line="340" w:lineRule="exact"/>
        <w:ind w:left="0" w:right="-2"/>
        <w:jc w:val="both"/>
        <w:rPr>
          <w:rFonts w:ascii="Arial" w:hAnsi="Arial" w:cs="Arial"/>
          <w:sz w:val="22"/>
          <w:szCs w:val="22"/>
        </w:rPr>
      </w:pPr>
    </w:p>
    <w:p w14:paraId="6EFC17AA" w14:textId="53DC623A"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 xml:space="preserve">todas as despesas com a emissão dos CRA e a gestão, realização e administração do Patrimônio Separado (conforme definido no Termo de Securitização), incluindo, sem limitação, o pagamento da Taxa de Administração, no valor de R$ </w:t>
      </w:r>
      <w:r w:rsidR="00B52566" w:rsidRPr="00322F1F">
        <w:rPr>
          <w:rFonts w:ascii="Arial" w:hAnsi="Arial" w:cs="Arial"/>
          <w:sz w:val="22"/>
          <w:szCs w:val="22"/>
        </w:rPr>
        <w:t>1.300,00 (mil e trezentos</w:t>
      </w:r>
      <w:r w:rsidRPr="00C70237">
        <w:rPr>
          <w:rFonts w:ascii="Arial" w:hAnsi="Arial" w:cs="Arial"/>
          <w:sz w:val="22"/>
          <w:szCs w:val="22"/>
        </w:rPr>
        <w:t>, atualizada pelo IPCA, e os honorários previstos na Cláusula 9.6.2 do Termo de Securitização;</w:t>
      </w:r>
      <w:r w:rsidR="0053489F" w:rsidRPr="00C70237">
        <w:rPr>
          <w:rFonts w:ascii="Arial" w:hAnsi="Arial" w:cs="Arial"/>
          <w:sz w:val="22"/>
          <w:szCs w:val="22"/>
        </w:rPr>
        <w:t xml:space="preserve"> </w:t>
      </w:r>
    </w:p>
    <w:p w14:paraId="5824D0B0" w14:textId="77777777" w:rsidR="007B629E" w:rsidRPr="00C70237" w:rsidRDefault="007B629E">
      <w:pPr>
        <w:spacing w:line="340" w:lineRule="exact"/>
        <w:ind w:left="709" w:right="-2" w:hanging="709"/>
        <w:rPr>
          <w:rFonts w:ascii="Arial" w:hAnsi="Arial" w:cs="Arial"/>
          <w:sz w:val="22"/>
          <w:szCs w:val="22"/>
        </w:rPr>
      </w:pPr>
    </w:p>
    <w:p w14:paraId="1766DA90"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 xml:space="preserve">a remuneração recorrente do Agente Fiduciário e do Agente Escriturador, se houver; </w:t>
      </w:r>
    </w:p>
    <w:p w14:paraId="5FDB8BFF" w14:textId="77777777" w:rsidR="007B629E" w:rsidRPr="00C70237" w:rsidRDefault="007B629E">
      <w:pPr>
        <w:spacing w:line="340" w:lineRule="exact"/>
        <w:ind w:left="709" w:right="-2"/>
        <w:rPr>
          <w:rFonts w:ascii="Arial" w:hAnsi="Arial" w:cs="Arial"/>
          <w:sz w:val="22"/>
          <w:szCs w:val="22"/>
        </w:rPr>
      </w:pPr>
    </w:p>
    <w:p w14:paraId="04968CA2"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as despesas com a gestão, cobrança, realização, administração, custódia, escrituração e liquidação dos Créditos do Agronegócio e do Patrimônio Separado, incluindo, mas não se limitando, (a) as despesas com sistema de processamento de dados, (b) as despesas cartorárias com autenticações, reconhecimento de firmas, emissões de certidões, registros de atos em cartórios e emolumentos em geral, (c) as despesas com cópias, impressões, expedições de documentos e envio de correspondências, (d) as despesas com publicações de balanços, relatórios e informações periódicas, (e) as despesas com empresas especializadas em cobrança, leiloeiros e comissões de corretoras imobiliárias; e (f) quaisquer outras despesas relacionadas à administração dos Créditos do Agronegócio e do Patrimônio Separado, inclusive as referentes à sua transferência para outra companhia securitizadora e/ou Agente Fiduciário dos CRA e/ou pela instituição administradora cuja contratação seja aprovada pelos Titulares de CRA, na Assembleia Geral de Titulares de CRA prevista na Cláusula 12.2 do Termo de Securitização, na hipótese em que esses venham a assumir a sua administração, conforme o caso;</w:t>
      </w:r>
    </w:p>
    <w:p w14:paraId="1E9DD1E9" w14:textId="77777777" w:rsidR="007B629E" w:rsidRPr="00C70237" w:rsidRDefault="007B629E">
      <w:pPr>
        <w:spacing w:line="340" w:lineRule="exact"/>
        <w:ind w:left="709" w:right="-2"/>
        <w:rPr>
          <w:rFonts w:ascii="Arial" w:hAnsi="Arial" w:cs="Arial"/>
          <w:sz w:val="22"/>
          <w:szCs w:val="22"/>
        </w:rPr>
      </w:pPr>
    </w:p>
    <w:p w14:paraId="278A8DD2"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as despesas com publicações do edital de Oferta de Resgate Antecipado, para fins do disposto na Cláusula 7.3 do Termo de Securitização;</w:t>
      </w:r>
    </w:p>
    <w:p w14:paraId="096F7148" w14:textId="77777777" w:rsidR="007B629E" w:rsidRPr="00C70237" w:rsidRDefault="007B629E">
      <w:pPr>
        <w:spacing w:line="340" w:lineRule="exact"/>
        <w:ind w:left="709" w:right="-2"/>
        <w:rPr>
          <w:rFonts w:ascii="Arial" w:hAnsi="Arial" w:cs="Arial"/>
          <w:sz w:val="22"/>
          <w:szCs w:val="22"/>
        </w:rPr>
      </w:pPr>
    </w:p>
    <w:p w14:paraId="13598F48"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as despesas com prestadores de serviços contratados para a Emissão e para a Operação de Securitização, tais como o Coordenador</w:t>
      </w:r>
      <w:r w:rsidR="007E7152" w:rsidRPr="00C70237">
        <w:rPr>
          <w:rFonts w:ascii="Arial" w:hAnsi="Arial" w:cs="Arial"/>
          <w:sz w:val="22"/>
          <w:szCs w:val="22"/>
        </w:rPr>
        <w:t>es</w:t>
      </w:r>
      <w:r w:rsidRPr="00C70237">
        <w:rPr>
          <w:rFonts w:ascii="Arial" w:hAnsi="Arial" w:cs="Arial"/>
          <w:sz w:val="22"/>
          <w:szCs w:val="22"/>
        </w:rPr>
        <w:t xml:space="preserve">, o(s) </w:t>
      </w:r>
      <w:r w:rsidR="007E7152" w:rsidRPr="00C70237">
        <w:rPr>
          <w:rFonts w:ascii="Arial" w:hAnsi="Arial" w:cs="Arial"/>
          <w:sz w:val="22"/>
          <w:szCs w:val="22"/>
        </w:rPr>
        <w:t>a</w:t>
      </w:r>
      <w:r w:rsidRPr="00C70237">
        <w:rPr>
          <w:rFonts w:ascii="Arial" w:hAnsi="Arial" w:cs="Arial"/>
          <w:sz w:val="22"/>
          <w:szCs w:val="22"/>
        </w:rPr>
        <w:t xml:space="preserve">ssessor(es) </w:t>
      </w:r>
      <w:r w:rsidR="007E7152" w:rsidRPr="00C70237">
        <w:rPr>
          <w:rFonts w:ascii="Arial" w:hAnsi="Arial" w:cs="Arial"/>
          <w:sz w:val="22"/>
          <w:szCs w:val="22"/>
        </w:rPr>
        <w:t>l</w:t>
      </w:r>
      <w:r w:rsidRPr="00C70237">
        <w:rPr>
          <w:rFonts w:ascii="Arial" w:hAnsi="Arial" w:cs="Arial"/>
          <w:sz w:val="22"/>
          <w:szCs w:val="22"/>
        </w:rPr>
        <w:t>egal(is)</w:t>
      </w:r>
      <w:r w:rsidR="007E7152" w:rsidRPr="00C70237">
        <w:rPr>
          <w:rFonts w:ascii="Arial" w:hAnsi="Arial" w:cs="Arial"/>
          <w:sz w:val="22"/>
          <w:szCs w:val="22"/>
        </w:rPr>
        <w:t xml:space="preserve"> contratados para a Operação de Securitização</w:t>
      </w:r>
      <w:r w:rsidRPr="00C70237">
        <w:rPr>
          <w:rFonts w:ascii="Arial" w:hAnsi="Arial" w:cs="Arial"/>
          <w:sz w:val="22"/>
          <w:szCs w:val="22"/>
        </w:rPr>
        <w:t xml:space="preserve">, o Escriturador, o Agente Fiduciário dos CRA, o Banco Liquidante, a agência de </w:t>
      </w:r>
      <w:r w:rsidRPr="00C70237">
        <w:rPr>
          <w:rFonts w:ascii="Arial" w:hAnsi="Arial" w:cs="Arial"/>
          <w:i/>
          <w:sz w:val="22"/>
          <w:szCs w:val="22"/>
        </w:rPr>
        <w:t>rating</w:t>
      </w:r>
      <w:r w:rsidR="007E7152" w:rsidRPr="00C70237">
        <w:rPr>
          <w:rFonts w:ascii="Arial" w:hAnsi="Arial" w:cs="Arial"/>
          <w:sz w:val="22"/>
          <w:szCs w:val="22"/>
        </w:rPr>
        <w:t xml:space="preserve"> e</w:t>
      </w:r>
      <w:r w:rsidRPr="00C70237">
        <w:rPr>
          <w:rFonts w:ascii="Arial" w:hAnsi="Arial" w:cs="Arial"/>
          <w:sz w:val="22"/>
          <w:szCs w:val="22"/>
        </w:rPr>
        <w:t xml:space="preserve"> a </w:t>
      </w:r>
      <w:r w:rsidRPr="00C70237">
        <w:rPr>
          <w:rFonts w:ascii="Arial" w:hAnsi="Arial" w:cs="Arial"/>
          <w:sz w:val="22"/>
          <w:szCs w:val="22"/>
          <w:lang w:eastAsia="en-US"/>
        </w:rPr>
        <w:t>B3</w:t>
      </w:r>
      <w:r w:rsidRPr="00C70237">
        <w:rPr>
          <w:rFonts w:ascii="Arial" w:hAnsi="Arial" w:cs="Arial"/>
          <w:sz w:val="22"/>
          <w:szCs w:val="22"/>
        </w:rPr>
        <w:t>;</w:t>
      </w:r>
    </w:p>
    <w:p w14:paraId="6DDA7281" w14:textId="77777777" w:rsidR="007B629E" w:rsidRPr="00C70237" w:rsidRDefault="007B629E">
      <w:pPr>
        <w:tabs>
          <w:tab w:val="left" w:pos="1134"/>
        </w:tabs>
        <w:spacing w:line="340" w:lineRule="exact"/>
        <w:ind w:left="709" w:right="-2" w:hanging="709"/>
        <w:rPr>
          <w:rFonts w:ascii="Arial" w:hAnsi="Arial" w:cs="Arial"/>
          <w:sz w:val="22"/>
          <w:szCs w:val="22"/>
        </w:rPr>
      </w:pPr>
    </w:p>
    <w:p w14:paraId="7067A54A"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lastRenderedPageBreak/>
        <w:t>os honorários, despesas e custos de terceiros especialistas, advogados, contadores, auditores ou fiscais relacionados com procedimentos legais incorridos para resguardar os interesses dos titulares de CRA e realização dos Créditos do Patrimônio Separado;</w:t>
      </w:r>
    </w:p>
    <w:p w14:paraId="533CED69" w14:textId="77777777" w:rsidR="007B629E" w:rsidRPr="00C70237" w:rsidRDefault="007B629E">
      <w:pPr>
        <w:tabs>
          <w:tab w:val="left" w:pos="1134"/>
        </w:tabs>
        <w:spacing w:line="340" w:lineRule="exact"/>
        <w:ind w:left="709" w:right="-2" w:hanging="709"/>
        <w:rPr>
          <w:rFonts w:ascii="Arial" w:hAnsi="Arial" w:cs="Arial"/>
          <w:sz w:val="22"/>
          <w:szCs w:val="22"/>
        </w:rPr>
      </w:pPr>
    </w:p>
    <w:p w14:paraId="636CB3C7"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as eventuais despesas, depósitos e custas judiciais decorrentes da sucumbência em ações judiciais ajuizadas com a finalidade de resguardar os interesses dos titulares de CRA e a realização dos Créditos do Patrimônio Separado;</w:t>
      </w:r>
    </w:p>
    <w:p w14:paraId="5C39C2F1" w14:textId="77777777" w:rsidR="007B629E" w:rsidRPr="00C70237" w:rsidRDefault="007B629E">
      <w:pPr>
        <w:pStyle w:val="GradeClara-nfase32"/>
        <w:spacing w:line="340" w:lineRule="exact"/>
        <w:ind w:left="709" w:hanging="709"/>
        <w:rPr>
          <w:rFonts w:ascii="Arial" w:hAnsi="Arial" w:cs="Arial"/>
          <w:sz w:val="22"/>
          <w:szCs w:val="22"/>
        </w:rPr>
      </w:pPr>
    </w:p>
    <w:p w14:paraId="2EF875BD"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eventuais despesas com registros perante órgãos de registro do comércio e publicação de documentação de convocação e societária da Emissora relacionada aos CRA, bem como de eventuais aditamentos aos mesmos, na forma da regulamentação aplicável;</w:t>
      </w:r>
    </w:p>
    <w:p w14:paraId="0CC99381" w14:textId="77777777" w:rsidR="007B629E" w:rsidRPr="00C70237" w:rsidRDefault="007B629E">
      <w:pPr>
        <w:tabs>
          <w:tab w:val="left" w:pos="1134"/>
        </w:tabs>
        <w:spacing w:line="340" w:lineRule="exact"/>
        <w:ind w:left="709" w:right="-2" w:hanging="709"/>
        <w:rPr>
          <w:rFonts w:ascii="Arial" w:hAnsi="Arial" w:cs="Arial"/>
          <w:sz w:val="22"/>
          <w:szCs w:val="22"/>
        </w:rPr>
      </w:pPr>
    </w:p>
    <w:p w14:paraId="2C2C660D"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honorários e demais verbas e despesas do Agente Fiduciário dos CRA, bem como demais prestadores de serviços eventualmente contratados mediante aprovação prévia em Assembleia Geral, em razão do exercício de suas funções nos termos do Termo de Securitização;</w:t>
      </w:r>
    </w:p>
    <w:p w14:paraId="3E53BE50" w14:textId="77777777" w:rsidR="007B629E" w:rsidRPr="00C70237" w:rsidRDefault="007B629E">
      <w:pPr>
        <w:tabs>
          <w:tab w:val="left" w:pos="1134"/>
        </w:tabs>
        <w:spacing w:line="340" w:lineRule="exact"/>
        <w:ind w:left="709" w:right="-2" w:hanging="709"/>
        <w:rPr>
          <w:rFonts w:ascii="Arial" w:hAnsi="Arial" w:cs="Arial"/>
          <w:sz w:val="22"/>
          <w:szCs w:val="22"/>
        </w:rPr>
      </w:pPr>
    </w:p>
    <w:p w14:paraId="2DB8E8BE"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remuneração e todas as verbas devidas às instituições financeiras onde se encontrem abertas as contas correntes integrantes do Patrimônio Separado, inclusive verbas devidas para a abertura das referidas contas correntes;</w:t>
      </w:r>
    </w:p>
    <w:p w14:paraId="29C58728" w14:textId="77777777" w:rsidR="007B629E" w:rsidRPr="00C70237" w:rsidRDefault="007B629E">
      <w:pPr>
        <w:tabs>
          <w:tab w:val="left" w:pos="1134"/>
        </w:tabs>
        <w:spacing w:line="340" w:lineRule="exact"/>
        <w:ind w:left="709" w:right="-2" w:hanging="709"/>
        <w:rPr>
          <w:rFonts w:ascii="Arial" w:hAnsi="Arial" w:cs="Arial"/>
          <w:sz w:val="22"/>
          <w:szCs w:val="22"/>
        </w:rPr>
      </w:pPr>
    </w:p>
    <w:p w14:paraId="19DEE3F9"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 xml:space="preserve">despesas com registros perante a </w:t>
      </w:r>
      <w:r w:rsidRPr="00C70237">
        <w:rPr>
          <w:rFonts w:ascii="Arial" w:hAnsi="Arial" w:cs="Arial"/>
          <w:sz w:val="22"/>
          <w:szCs w:val="22"/>
          <w:lang w:eastAsia="en-US"/>
        </w:rPr>
        <w:t>B3</w:t>
      </w:r>
      <w:r w:rsidRPr="00C70237">
        <w:rPr>
          <w:rFonts w:ascii="Arial" w:hAnsi="Arial" w:cs="Arial"/>
          <w:sz w:val="22"/>
          <w:szCs w:val="22"/>
        </w:rPr>
        <w:t>, Juntas Comerciais e Cartórios de Registro de Títulos e Documentos, conforme o caso, da documentação societária da Emissora relacionada aos CRA, ao Termo de Securitização e aos demais Documentos da Operação, bem como de eventuais aditamentos aos mesmos;</w:t>
      </w:r>
    </w:p>
    <w:p w14:paraId="16DC8427" w14:textId="77777777" w:rsidR="007B629E" w:rsidRPr="00C70237" w:rsidRDefault="007B629E">
      <w:pPr>
        <w:tabs>
          <w:tab w:val="left" w:pos="1134"/>
        </w:tabs>
        <w:spacing w:line="340" w:lineRule="exact"/>
        <w:ind w:left="709" w:right="-2" w:hanging="709"/>
        <w:rPr>
          <w:rFonts w:ascii="Arial" w:hAnsi="Arial" w:cs="Arial"/>
          <w:sz w:val="22"/>
          <w:szCs w:val="22"/>
        </w:rPr>
      </w:pPr>
    </w:p>
    <w:p w14:paraId="24C68497"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despesas necessárias para a realização das Assembleias Gerais dos Titulares dos CRA, na forma da regulamentação aplicável, incluindo as despesas com sua convocação, no exclusivo interesse dos titulares dos CRA;</w:t>
      </w:r>
    </w:p>
    <w:p w14:paraId="6ED96613" w14:textId="77777777" w:rsidR="007B629E" w:rsidRPr="00C70237" w:rsidRDefault="007B629E">
      <w:pPr>
        <w:tabs>
          <w:tab w:val="left" w:pos="1134"/>
        </w:tabs>
        <w:spacing w:line="340" w:lineRule="exact"/>
        <w:ind w:left="709" w:right="-2" w:hanging="709"/>
        <w:rPr>
          <w:rFonts w:ascii="Arial" w:hAnsi="Arial" w:cs="Arial"/>
          <w:sz w:val="22"/>
          <w:szCs w:val="22"/>
        </w:rPr>
      </w:pPr>
    </w:p>
    <w:p w14:paraId="252DE336"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honorários de advogados, custas e despesas correlatas (incluindo verbas de sucumbência) incorridas pela Securitizadora e/ou pelo Agente Fiduciário dos CRA na defesa de eventuais processos administrativos, e/ou judiciais propostos contra o Patrimônio Separado, contra a Securitizadora e/ou contra a Emissora, em razão da presente Emissão;</w:t>
      </w:r>
    </w:p>
    <w:p w14:paraId="6C724F47" w14:textId="77777777" w:rsidR="007B629E" w:rsidRPr="00C70237" w:rsidRDefault="007B629E">
      <w:pPr>
        <w:pStyle w:val="GradeClara-nfase32"/>
        <w:spacing w:line="340" w:lineRule="exact"/>
        <w:ind w:left="709" w:hanging="709"/>
        <w:rPr>
          <w:rFonts w:ascii="Arial" w:hAnsi="Arial" w:cs="Arial"/>
          <w:sz w:val="22"/>
          <w:szCs w:val="22"/>
        </w:rPr>
      </w:pPr>
    </w:p>
    <w:p w14:paraId="78584DA0"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lastRenderedPageBreak/>
        <w:t>eventuais despesas, perdas, danos, taxas, depósitos e custas judiciais decorrentes da sucumbência em ações judiciais ajuizadas com a finalidade de resguardar os interesses dos titulares dos CRA e a realização dos Créditos Agronegócio integrantes do Patrimônio Separado;</w:t>
      </w:r>
    </w:p>
    <w:p w14:paraId="6EA6F69F" w14:textId="77777777" w:rsidR="007B629E" w:rsidRPr="00C70237" w:rsidRDefault="007B629E">
      <w:pPr>
        <w:tabs>
          <w:tab w:val="left" w:pos="1134"/>
        </w:tabs>
        <w:spacing w:line="340" w:lineRule="exact"/>
        <w:ind w:left="709" w:right="-2" w:hanging="709"/>
        <w:rPr>
          <w:rFonts w:ascii="Arial" w:hAnsi="Arial" w:cs="Arial"/>
          <w:sz w:val="22"/>
          <w:szCs w:val="22"/>
        </w:rPr>
      </w:pPr>
    </w:p>
    <w:p w14:paraId="16502993"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honorários e despesas incorridas na contratação de serviços para procedimentos extraordinários especificamente previstos nos Documentos da Operação e que sejam atribuídos à Securitizadora; e</w:t>
      </w:r>
    </w:p>
    <w:p w14:paraId="1C57B0F7" w14:textId="77777777" w:rsidR="007B629E" w:rsidRPr="00C70237" w:rsidRDefault="007B629E">
      <w:pPr>
        <w:pStyle w:val="GradeClara-nfase32"/>
        <w:spacing w:line="340" w:lineRule="exact"/>
        <w:ind w:left="709" w:hanging="709"/>
        <w:rPr>
          <w:rFonts w:ascii="Arial" w:hAnsi="Arial" w:cs="Arial"/>
          <w:sz w:val="22"/>
          <w:szCs w:val="22"/>
        </w:rPr>
      </w:pPr>
    </w:p>
    <w:p w14:paraId="6B2CAEEC"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quaisquer outros honorários, custos e despesas previstos no Termo de Securitização e atribuídos à Emissora.</w:t>
      </w:r>
    </w:p>
    <w:p w14:paraId="2C3F809B" w14:textId="77777777" w:rsidR="007B629E" w:rsidRPr="00C70237" w:rsidRDefault="007B629E">
      <w:pPr>
        <w:tabs>
          <w:tab w:val="left" w:pos="1134"/>
        </w:tabs>
        <w:spacing w:line="340" w:lineRule="exact"/>
        <w:ind w:right="-2"/>
        <w:rPr>
          <w:rFonts w:ascii="Arial" w:hAnsi="Arial" w:cs="Arial"/>
          <w:sz w:val="22"/>
          <w:szCs w:val="22"/>
        </w:rPr>
      </w:pPr>
    </w:p>
    <w:p w14:paraId="1B35914E" w14:textId="77777777" w:rsidR="007B629E" w:rsidRPr="00C70237" w:rsidRDefault="007B629E">
      <w:pPr>
        <w:tabs>
          <w:tab w:val="left" w:pos="1134"/>
        </w:tabs>
        <w:spacing w:line="340" w:lineRule="exact"/>
        <w:ind w:right="-2"/>
        <w:rPr>
          <w:rFonts w:ascii="Arial" w:hAnsi="Arial" w:cs="Arial"/>
          <w:sz w:val="22"/>
          <w:szCs w:val="22"/>
        </w:rPr>
      </w:pPr>
      <w:r w:rsidRPr="00C70237">
        <w:rPr>
          <w:rFonts w:ascii="Arial" w:hAnsi="Arial" w:cs="Arial"/>
          <w:b/>
          <w:sz w:val="22"/>
          <w:szCs w:val="22"/>
        </w:rPr>
        <w:t>8.1.1.</w:t>
      </w:r>
      <w:r w:rsidRPr="00C70237">
        <w:rPr>
          <w:rFonts w:ascii="Arial" w:hAnsi="Arial" w:cs="Arial"/>
          <w:sz w:val="22"/>
          <w:szCs w:val="22"/>
        </w:rPr>
        <w:tab/>
        <w:t xml:space="preserve">A Emissora pagará ou adiantará à Securitizadora todas as despesas necessárias com relação ao exercício de </w:t>
      </w:r>
      <w:r w:rsidRPr="00C70237">
        <w:rPr>
          <w:rFonts w:ascii="Arial" w:hAnsi="Arial" w:cs="Arial"/>
          <w:iCs/>
          <w:sz w:val="22"/>
          <w:szCs w:val="22"/>
        </w:rPr>
        <w:t>suas</w:t>
      </w:r>
      <w:r w:rsidRPr="00C70237">
        <w:rPr>
          <w:rFonts w:ascii="Arial" w:hAnsi="Arial" w:cs="Arial"/>
          <w:sz w:val="22"/>
          <w:szCs w:val="22"/>
        </w:rPr>
        <w:t xml:space="preserve"> funções, tais como, notificações, extração de certidões, contratação de especialistas, tais como auditoria e/ou fiscalização, ou assessoria legal aos titulares de CRA, publicações em </w:t>
      </w:r>
      <w:r w:rsidRPr="00C70237">
        <w:rPr>
          <w:rFonts w:ascii="Arial" w:hAnsi="Arial" w:cs="Arial"/>
          <w:bCs/>
          <w:sz w:val="22"/>
          <w:szCs w:val="22"/>
        </w:rPr>
        <w:t>geral</w:t>
      </w:r>
      <w:r w:rsidRPr="00C70237">
        <w:rPr>
          <w:rFonts w:ascii="Arial" w:hAnsi="Arial" w:cs="Arial"/>
          <w:sz w:val="22"/>
          <w:szCs w:val="22"/>
        </w:rPr>
        <w:t>, transportes, alimentação, viagens e estadias, voltadas à proteção dos direitos e interesses dos titulares de CRA ou para realizar os Créditos do Agronegócio. O pagamento ou adiantamento a que se refere esta cláusula será efetuado em até 10 (dez) Dias Úteis após solicitação da Securitizadora nesse sentido e desde que tenha havido aprovação prévia e por escrito (ainda que de forma eletrônica) da Emissora para despesas superiores a R$ 5.000,00 (cinco mil reais).</w:t>
      </w:r>
    </w:p>
    <w:p w14:paraId="71140C63" w14:textId="77777777" w:rsidR="007B629E" w:rsidRPr="00C70237" w:rsidRDefault="007B629E">
      <w:pPr>
        <w:tabs>
          <w:tab w:val="left" w:pos="1134"/>
        </w:tabs>
        <w:spacing w:line="340" w:lineRule="exact"/>
        <w:ind w:right="-2"/>
        <w:rPr>
          <w:rFonts w:ascii="Arial" w:hAnsi="Arial" w:cs="Arial"/>
          <w:sz w:val="22"/>
          <w:szCs w:val="22"/>
        </w:rPr>
      </w:pPr>
    </w:p>
    <w:p w14:paraId="292C34DE" w14:textId="77777777" w:rsidR="007B629E" w:rsidRPr="00C70237" w:rsidRDefault="007B629E">
      <w:pPr>
        <w:pStyle w:val="GradeClara-nfase32"/>
        <w:tabs>
          <w:tab w:val="left" w:pos="709"/>
        </w:tabs>
        <w:spacing w:line="340" w:lineRule="exact"/>
        <w:ind w:left="0" w:right="-2"/>
        <w:jc w:val="both"/>
        <w:rPr>
          <w:rFonts w:ascii="Arial" w:hAnsi="Arial" w:cs="Arial"/>
          <w:sz w:val="22"/>
          <w:szCs w:val="22"/>
        </w:rPr>
      </w:pPr>
      <w:r w:rsidRPr="00C70237">
        <w:rPr>
          <w:rFonts w:ascii="Arial" w:hAnsi="Arial" w:cs="Arial"/>
          <w:b/>
          <w:sz w:val="22"/>
          <w:szCs w:val="22"/>
        </w:rPr>
        <w:t>8.2.</w:t>
      </w:r>
      <w:r w:rsidRPr="00C70237">
        <w:rPr>
          <w:rFonts w:ascii="Arial" w:hAnsi="Arial" w:cs="Arial"/>
          <w:sz w:val="22"/>
          <w:szCs w:val="22"/>
        </w:rPr>
        <w:tab/>
        <w:t>Os tributos que não incidem no Patrimônio Separado constituirão despesas de responsabilidade dos titulares de CRA, quando forem os sujeitos passivos por força da legislação em vigor.</w:t>
      </w:r>
    </w:p>
    <w:p w14:paraId="1FF4E8B7" w14:textId="77777777" w:rsidR="007B629E" w:rsidRPr="00C70237" w:rsidRDefault="007B629E">
      <w:pPr>
        <w:pStyle w:val="GradeClara-nfase32"/>
        <w:tabs>
          <w:tab w:val="left" w:pos="709"/>
        </w:tabs>
        <w:spacing w:line="340" w:lineRule="exact"/>
        <w:ind w:left="0" w:right="-2"/>
        <w:jc w:val="both"/>
        <w:rPr>
          <w:rFonts w:ascii="Arial" w:hAnsi="Arial" w:cs="Arial"/>
          <w:sz w:val="22"/>
          <w:szCs w:val="22"/>
        </w:rPr>
      </w:pPr>
    </w:p>
    <w:p w14:paraId="11907393" w14:textId="77777777" w:rsidR="007B629E" w:rsidRPr="00C70237" w:rsidRDefault="007B629E">
      <w:pPr>
        <w:pStyle w:val="GradeClara-nfase32"/>
        <w:tabs>
          <w:tab w:val="left" w:pos="709"/>
        </w:tabs>
        <w:spacing w:line="340" w:lineRule="exact"/>
        <w:ind w:left="0" w:right="-2"/>
        <w:jc w:val="both"/>
        <w:rPr>
          <w:rFonts w:ascii="Arial" w:hAnsi="Arial" w:cs="Arial"/>
          <w:sz w:val="22"/>
          <w:szCs w:val="22"/>
        </w:rPr>
      </w:pPr>
      <w:r w:rsidRPr="00C70237">
        <w:rPr>
          <w:rFonts w:ascii="Arial" w:hAnsi="Arial" w:cs="Arial"/>
          <w:b/>
          <w:sz w:val="22"/>
          <w:szCs w:val="22"/>
        </w:rPr>
        <w:t>8.3.</w:t>
      </w:r>
      <w:r w:rsidRPr="00C70237">
        <w:rPr>
          <w:rFonts w:ascii="Arial" w:hAnsi="Arial" w:cs="Arial"/>
          <w:sz w:val="22"/>
          <w:szCs w:val="22"/>
        </w:rPr>
        <w:tab/>
        <w:t xml:space="preserve">Em caso de não recebimento de recursos da Emissora até a respectiva data de vencimento, as Despesas serão suportadas pelo Patrimônio Separado, sem prejuízo da obrigação da Emissora reembolsar o Patrimônio Separado, incluindo a aplicação de multa e encargos moratórios. Caso os recursos disponíveis no Patrimônio Separado não sejam suficientes, poderá ser deliberado pelos titulares do CRA, reunidos em Assembleia Geral de Titulares de CRA, a liquidação do Patrimônio Separado ou a realização de aporte de recursos adicionais, nos termos da Cláusula 13.7 do Termo de Securitização. Em última instância, as Despesas que eventualmente não tenham sido saldadas na forma desta </w:t>
      </w:r>
      <w:r w:rsidRPr="00C70237">
        <w:rPr>
          <w:rFonts w:ascii="Arial" w:hAnsi="Arial" w:cs="Arial"/>
          <w:iCs/>
          <w:sz w:val="22"/>
          <w:szCs w:val="22"/>
        </w:rPr>
        <w:t>cláusula</w:t>
      </w:r>
      <w:r w:rsidRPr="00C70237">
        <w:rPr>
          <w:rFonts w:ascii="Arial" w:hAnsi="Arial" w:cs="Arial"/>
          <w:sz w:val="22"/>
          <w:szCs w:val="22"/>
        </w:rPr>
        <w:t xml:space="preserve"> serão acrescidas à dívida dos Créditos do Agronegócio e gozarão das mesmas garantias dos CRA, preferindo a estes na ordem de pagamento.</w:t>
      </w:r>
    </w:p>
    <w:p w14:paraId="6DAE7FA1" w14:textId="77777777" w:rsidR="007B629E" w:rsidRPr="00B52566" w:rsidRDefault="007B629E">
      <w:pPr>
        <w:pStyle w:val="GradeClara-nfase32"/>
        <w:widowControl w:val="0"/>
        <w:shd w:val="clear" w:color="auto" w:fill="FFFFFF"/>
        <w:tabs>
          <w:tab w:val="left" w:pos="709"/>
        </w:tabs>
        <w:spacing w:line="340" w:lineRule="exact"/>
        <w:ind w:left="0" w:right="-2"/>
        <w:jc w:val="both"/>
        <w:rPr>
          <w:rFonts w:ascii="Arial" w:hAnsi="Arial" w:cs="Arial"/>
          <w:color w:val="000000"/>
          <w:sz w:val="22"/>
          <w:szCs w:val="22"/>
        </w:rPr>
      </w:pPr>
    </w:p>
    <w:p w14:paraId="5A632A4A" w14:textId="77777777" w:rsidR="007B629E" w:rsidRPr="00B52566" w:rsidRDefault="007B629E">
      <w:pPr>
        <w:pStyle w:val="PargrafodaLista"/>
        <w:widowControl w:val="0"/>
        <w:shd w:val="clear" w:color="auto" w:fill="FFFFFF"/>
        <w:spacing w:line="340" w:lineRule="exact"/>
        <w:ind w:left="0"/>
        <w:rPr>
          <w:rFonts w:ascii="Arial" w:hAnsi="Arial" w:cs="Arial"/>
          <w:color w:val="000000"/>
          <w:sz w:val="22"/>
          <w:szCs w:val="22"/>
        </w:rPr>
      </w:pPr>
      <w:r w:rsidRPr="00B52566">
        <w:rPr>
          <w:rFonts w:ascii="Arial" w:hAnsi="Arial" w:cs="Arial"/>
          <w:b/>
          <w:color w:val="000000"/>
          <w:sz w:val="22"/>
          <w:szCs w:val="22"/>
        </w:rPr>
        <w:t>8.4.</w:t>
      </w:r>
      <w:r w:rsidRPr="00B52566">
        <w:rPr>
          <w:rFonts w:ascii="Arial" w:hAnsi="Arial" w:cs="Arial"/>
          <w:color w:val="000000"/>
          <w:sz w:val="22"/>
          <w:szCs w:val="22"/>
        </w:rPr>
        <w:tab/>
        <w:t xml:space="preserve">Em quaisquer renegociações que ocorrerem ao longo da Operação de Securitização, que impliquem na elaboração de aditivos aos documentos relacionados à Operação de Securitização ou na realização de assembleias gerais, será devida pela Emissora à Securitizadora uma remuneração adicional, pelo trabalho de profissionais da Securitizadora dedicados a tais atividades, equivalente a: (a) R$ </w:t>
      </w:r>
      <w:r w:rsidR="00B52566">
        <w:rPr>
          <w:rFonts w:ascii="Arial" w:hAnsi="Arial" w:cs="Arial"/>
          <w:sz w:val="22"/>
          <w:szCs w:val="22"/>
        </w:rPr>
        <w:t>75</w:t>
      </w:r>
      <w:r w:rsidR="00B52566" w:rsidRPr="007D12C7">
        <w:rPr>
          <w:rFonts w:ascii="Arial" w:hAnsi="Arial" w:cs="Arial"/>
          <w:sz w:val="22"/>
          <w:szCs w:val="22"/>
        </w:rPr>
        <w:t>0,00 (</w:t>
      </w:r>
      <w:r w:rsidR="00B52566">
        <w:rPr>
          <w:rFonts w:ascii="Arial" w:hAnsi="Arial" w:cs="Arial"/>
          <w:sz w:val="22"/>
          <w:szCs w:val="22"/>
        </w:rPr>
        <w:t>setecentos</w:t>
      </w:r>
      <w:r w:rsidR="00B52566" w:rsidRPr="007D12C7">
        <w:rPr>
          <w:rFonts w:ascii="Arial" w:hAnsi="Arial" w:cs="Arial"/>
          <w:sz w:val="22"/>
          <w:szCs w:val="22"/>
        </w:rPr>
        <w:t xml:space="preserve"> e cinquenta reais)</w:t>
      </w:r>
      <w:r w:rsidRPr="00B52566">
        <w:rPr>
          <w:rFonts w:ascii="Arial" w:hAnsi="Arial" w:cs="Arial"/>
          <w:color w:val="000000"/>
          <w:sz w:val="22"/>
          <w:szCs w:val="22"/>
        </w:rPr>
        <w:t xml:space="preserve"> hora/homem, pelo trabalho de profissionais dedicados a tais atividades, e (b) R$ </w:t>
      </w:r>
      <w:r w:rsidR="00B52566" w:rsidRPr="007D12C7">
        <w:rPr>
          <w:rFonts w:ascii="Arial" w:hAnsi="Arial" w:cs="Arial"/>
          <w:sz w:val="22"/>
          <w:szCs w:val="22"/>
        </w:rPr>
        <w:t>1.250,00 (mil duzentos e cinquenta</w:t>
      </w:r>
      <w:r w:rsidRPr="00B52566">
        <w:rPr>
          <w:rFonts w:ascii="Arial" w:hAnsi="Arial" w:cs="Arial"/>
          <w:color w:val="000000"/>
          <w:sz w:val="22"/>
          <w:szCs w:val="22"/>
        </w:rPr>
        <w:t xml:space="preserve"> reais) por verificação, em caso de verificação de </w:t>
      </w:r>
      <w:r w:rsidRPr="00B52566">
        <w:rPr>
          <w:rFonts w:ascii="Arial" w:hAnsi="Arial" w:cs="Arial"/>
          <w:i/>
          <w:color w:val="000000"/>
          <w:sz w:val="22"/>
          <w:szCs w:val="22"/>
        </w:rPr>
        <w:t>covenants</w:t>
      </w:r>
      <w:r w:rsidRPr="00B52566">
        <w:rPr>
          <w:rFonts w:ascii="Arial" w:hAnsi="Arial" w:cs="Arial"/>
          <w:color w:val="000000"/>
          <w:sz w:val="22"/>
          <w:szCs w:val="22"/>
        </w:rPr>
        <w:t>, caso aplicável. Estes valores serão corrigidos a partir da data da emissão do CRA pelo IPCA, acrescido de impostos (</w:t>
      </w:r>
      <w:r w:rsidRPr="00B52566">
        <w:rPr>
          <w:rFonts w:ascii="Arial" w:hAnsi="Arial" w:cs="Arial"/>
          <w:i/>
          <w:color w:val="000000"/>
          <w:sz w:val="22"/>
          <w:szCs w:val="22"/>
        </w:rPr>
        <w:t>gross up</w:t>
      </w:r>
      <w:r w:rsidRPr="00B52566">
        <w:rPr>
          <w:rFonts w:ascii="Arial" w:hAnsi="Arial" w:cs="Arial"/>
          <w:color w:val="000000"/>
          <w:sz w:val="22"/>
          <w:szCs w:val="22"/>
        </w:rPr>
        <w:t xml:space="preserve">), para cada uma das eventuais renegociações que venham a ser realizadas, bem como deverá arcar com todos os custos decorrentes da formalização e constituição dessas alterações, inclusive aqueles relativos a honorários advocatícios devidos ao assessor legal escolhido a critério da Securitizadora, acrescido das despesas e custos devidos a tal assessor legal. Caso a Emissora não realize os pagamentos das despesas referidas nas datas devidas, fica a Securitizadora autorizada a descontar os respectivos valores do Patrimônio Separado, conforme definido no Termo de Securitização, sem prejuízo da obrigação da Emissora reembolsar o Patrimônio Separado. </w:t>
      </w:r>
    </w:p>
    <w:p w14:paraId="295A3AD1" w14:textId="77777777" w:rsidR="007B629E" w:rsidRPr="00B52566" w:rsidRDefault="007B629E">
      <w:pPr>
        <w:pStyle w:val="PargrafodaLista"/>
        <w:widowControl w:val="0"/>
        <w:shd w:val="clear" w:color="auto" w:fill="FFFFFF"/>
        <w:spacing w:line="340" w:lineRule="exact"/>
        <w:ind w:left="0"/>
        <w:rPr>
          <w:rFonts w:ascii="Arial" w:hAnsi="Arial" w:cs="Arial"/>
          <w:b/>
          <w:color w:val="000000"/>
          <w:sz w:val="22"/>
          <w:szCs w:val="22"/>
        </w:rPr>
      </w:pPr>
    </w:p>
    <w:p w14:paraId="058F26EA" w14:textId="77777777" w:rsidR="007B629E" w:rsidRPr="00C70237" w:rsidRDefault="007B629E">
      <w:pPr>
        <w:pStyle w:val="PargrafodaLista"/>
        <w:widowControl w:val="0"/>
        <w:shd w:val="clear" w:color="auto" w:fill="FFFFFF"/>
        <w:spacing w:line="340" w:lineRule="exact"/>
        <w:ind w:left="0"/>
        <w:rPr>
          <w:rFonts w:ascii="Arial" w:hAnsi="Arial" w:cs="Arial"/>
          <w:sz w:val="22"/>
          <w:szCs w:val="22"/>
        </w:rPr>
      </w:pPr>
      <w:r w:rsidRPr="00B52566">
        <w:rPr>
          <w:rFonts w:ascii="Arial" w:hAnsi="Arial" w:cs="Arial"/>
          <w:b/>
          <w:color w:val="000000"/>
          <w:sz w:val="22"/>
          <w:szCs w:val="22"/>
        </w:rPr>
        <w:t>8.5.</w:t>
      </w:r>
      <w:r w:rsidRPr="00B52566">
        <w:rPr>
          <w:rFonts w:ascii="Arial" w:hAnsi="Arial" w:cs="Arial"/>
          <w:color w:val="000000"/>
          <w:sz w:val="22"/>
          <w:szCs w:val="22"/>
        </w:rPr>
        <w:tab/>
        <w:t xml:space="preserve">As Despesas com a Operação de Securitização incorridas até a data de emissão dos CRA poderão ser descontadas pela Securitizadora do preço a ser pago pela aquisição das Debêntures, nos termos do Termo de Securitização. </w:t>
      </w:r>
    </w:p>
    <w:p w14:paraId="5FD4A151" w14:textId="77777777" w:rsidR="007B629E" w:rsidRPr="00C70237" w:rsidRDefault="007B629E">
      <w:pPr>
        <w:pStyle w:val="Corpodetexto"/>
        <w:widowControl w:val="0"/>
        <w:suppressAutoHyphens/>
        <w:spacing w:line="340" w:lineRule="exact"/>
        <w:rPr>
          <w:rFonts w:ascii="Arial" w:hAnsi="Arial" w:cs="Arial"/>
          <w:sz w:val="22"/>
          <w:szCs w:val="22"/>
        </w:rPr>
      </w:pPr>
    </w:p>
    <w:p w14:paraId="7B3D971C" w14:textId="77777777" w:rsidR="007B629E" w:rsidRPr="00B52566" w:rsidRDefault="007B629E">
      <w:pPr>
        <w:pStyle w:val="PargrafodaLista"/>
        <w:widowControl w:val="0"/>
        <w:shd w:val="clear" w:color="auto" w:fill="FFFFFF"/>
        <w:spacing w:line="340" w:lineRule="exact"/>
        <w:ind w:left="0"/>
        <w:rPr>
          <w:rFonts w:ascii="Arial" w:hAnsi="Arial" w:cs="Arial"/>
          <w:color w:val="000000"/>
          <w:sz w:val="22"/>
          <w:szCs w:val="22"/>
        </w:rPr>
      </w:pPr>
      <w:r w:rsidRPr="00B52566">
        <w:rPr>
          <w:rFonts w:ascii="Arial" w:hAnsi="Arial" w:cs="Arial"/>
          <w:b/>
          <w:color w:val="000000"/>
          <w:sz w:val="22"/>
          <w:szCs w:val="22"/>
        </w:rPr>
        <w:t>8.6.</w:t>
      </w:r>
      <w:r w:rsidRPr="00B52566">
        <w:rPr>
          <w:rFonts w:ascii="Arial" w:hAnsi="Arial" w:cs="Arial"/>
          <w:color w:val="000000"/>
          <w:sz w:val="22"/>
          <w:szCs w:val="22"/>
        </w:rPr>
        <w:tab/>
        <w:t xml:space="preserve">Considerando-se que a responsabilidade da Securitizadora se limita ao Patrimônio Separado, nos termos da Lei 9.514, caso o Patrimônio Separado seja insuficiente para arcar com as despesas mencionadas no item </w:t>
      </w:r>
      <w:r w:rsidRPr="00C70237">
        <w:rPr>
          <w:rFonts w:ascii="Arial" w:hAnsi="Arial" w:cs="Arial"/>
          <w:sz w:val="22"/>
          <w:szCs w:val="22"/>
        </w:rPr>
        <w:t>14.2 do Termo de Securitização</w:t>
      </w:r>
      <w:r w:rsidRPr="00B52566">
        <w:rPr>
          <w:rFonts w:ascii="Arial" w:hAnsi="Arial" w:cs="Arial"/>
          <w:color w:val="000000"/>
          <w:sz w:val="22"/>
          <w:szCs w:val="22"/>
        </w:rPr>
        <w:t xml:space="preserve">, tais despesas serão suportadas pelos Titulares de CRA, na proporção dos CRA detidos por cada um deles. </w:t>
      </w:r>
    </w:p>
    <w:p w14:paraId="04DB0297" w14:textId="77777777" w:rsidR="007B629E" w:rsidRPr="00B52566" w:rsidRDefault="007B629E">
      <w:pPr>
        <w:pStyle w:val="Corpodetexto"/>
        <w:widowControl w:val="0"/>
        <w:suppressAutoHyphens/>
        <w:spacing w:line="340" w:lineRule="exact"/>
        <w:rPr>
          <w:rFonts w:ascii="Arial" w:hAnsi="Arial" w:cs="Arial"/>
          <w:color w:val="000000"/>
          <w:sz w:val="22"/>
          <w:szCs w:val="22"/>
        </w:rPr>
      </w:pPr>
    </w:p>
    <w:p w14:paraId="60FF003E" w14:textId="77777777" w:rsidR="007B629E" w:rsidRPr="00213F02" w:rsidRDefault="007B629E">
      <w:pPr>
        <w:pStyle w:val="Corpodetexto"/>
        <w:widowControl w:val="0"/>
        <w:suppressAutoHyphens/>
        <w:spacing w:line="340" w:lineRule="exact"/>
        <w:rPr>
          <w:rFonts w:ascii="Arial" w:hAnsi="Arial" w:cs="Arial"/>
          <w:sz w:val="22"/>
          <w:szCs w:val="22"/>
        </w:rPr>
      </w:pPr>
      <w:r w:rsidRPr="00B52566">
        <w:rPr>
          <w:rFonts w:ascii="Arial" w:hAnsi="Arial" w:cs="Arial"/>
          <w:b/>
          <w:color w:val="000000"/>
          <w:sz w:val="22"/>
          <w:szCs w:val="22"/>
        </w:rPr>
        <w:t>8.7.</w:t>
      </w:r>
      <w:r w:rsidRPr="00B52566">
        <w:rPr>
          <w:rFonts w:ascii="Arial" w:hAnsi="Arial" w:cs="Arial"/>
          <w:color w:val="000000"/>
          <w:sz w:val="22"/>
          <w:szCs w:val="22"/>
        </w:rPr>
        <w:tab/>
        <w:t xml:space="preserve">Em nenhuma </w:t>
      </w:r>
      <w:r w:rsidRPr="00213F02">
        <w:rPr>
          <w:rFonts w:ascii="Arial" w:hAnsi="Arial" w:cs="Arial"/>
          <w:sz w:val="22"/>
          <w:szCs w:val="22"/>
        </w:rPr>
        <w:t>hipótese, a Securitizadora incorrerá em antecipação de despesas e/ou suportará despesas com recursos próprios.</w:t>
      </w:r>
    </w:p>
    <w:p w14:paraId="31B93CDD" w14:textId="77777777" w:rsidR="007B629E" w:rsidRPr="00C70237" w:rsidRDefault="007B629E">
      <w:pPr>
        <w:pStyle w:val="Corpodetexto"/>
        <w:widowControl w:val="0"/>
        <w:suppressAutoHyphens/>
        <w:spacing w:line="340" w:lineRule="exact"/>
        <w:rPr>
          <w:rFonts w:ascii="Arial" w:hAnsi="Arial" w:cs="Arial"/>
          <w:sz w:val="22"/>
          <w:szCs w:val="22"/>
        </w:rPr>
      </w:pPr>
    </w:p>
    <w:p w14:paraId="2A60CB2B" w14:textId="77777777" w:rsidR="007B629E" w:rsidRPr="00C70237" w:rsidRDefault="007B629E">
      <w:pPr>
        <w:pStyle w:val="Ttulo2"/>
        <w:keepNext w:val="0"/>
        <w:widowControl w:val="0"/>
        <w:suppressAutoHyphens/>
        <w:spacing w:line="340" w:lineRule="exact"/>
        <w:rPr>
          <w:rFonts w:ascii="Arial" w:hAnsi="Arial" w:cs="Arial"/>
          <w:sz w:val="22"/>
          <w:szCs w:val="22"/>
        </w:rPr>
      </w:pPr>
      <w:bookmarkStart w:id="411" w:name="_Toc482662826"/>
      <w:r w:rsidRPr="00C70237">
        <w:rPr>
          <w:rFonts w:ascii="Arial" w:hAnsi="Arial" w:cs="Arial"/>
          <w:sz w:val="22"/>
          <w:szCs w:val="22"/>
        </w:rPr>
        <w:t>CLÁUSULA NONA – DAS NOTIFICAÇÕES</w:t>
      </w:r>
      <w:bookmarkEnd w:id="411"/>
    </w:p>
    <w:p w14:paraId="5E5F0524" w14:textId="77777777" w:rsidR="007B629E" w:rsidRPr="00C70237" w:rsidRDefault="007B629E">
      <w:pPr>
        <w:pStyle w:val="Ttulo2"/>
        <w:keepNext w:val="0"/>
        <w:widowControl w:val="0"/>
        <w:suppressAutoHyphens/>
        <w:spacing w:line="340" w:lineRule="exact"/>
        <w:rPr>
          <w:rFonts w:ascii="Arial" w:hAnsi="Arial" w:cs="Arial"/>
          <w:sz w:val="22"/>
          <w:szCs w:val="22"/>
        </w:rPr>
      </w:pPr>
    </w:p>
    <w:p w14:paraId="7E550BB8" w14:textId="77777777" w:rsidR="007B629E" w:rsidRPr="00C70237" w:rsidRDefault="007B629E">
      <w:pPr>
        <w:pStyle w:val="Corpodetexto"/>
        <w:widowControl w:val="0"/>
        <w:suppressAutoHyphens/>
        <w:spacing w:line="340" w:lineRule="exact"/>
        <w:rPr>
          <w:rFonts w:ascii="Arial" w:hAnsi="Arial" w:cs="Arial"/>
          <w:sz w:val="22"/>
          <w:szCs w:val="22"/>
        </w:rPr>
      </w:pPr>
      <w:r w:rsidRPr="00C70237">
        <w:rPr>
          <w:rFonts w:ascii="Arial" w:hAnsi="Arial" w:cs="Arial"/>
          <w:b/>
          <w:sz w:val="22"/>
          <w:szCs w:val="22"/>
        </w:rPr>
        <w:t>9.1.</w:t>
      </w:r>
      <w:r w:rsidRPr="00C70237">
        <w:rPr>
          <w:rFonts w:ascii="Arial" w:hAnsi="Arial" w:cs="Arial"/>
          <w:sz w:val="22"/>
          <w:szCs w:val="22"/>
        </w:rPr>
        <w:tab/>
        <w:t>Todos os documentos e as comunicações, que deverão ser sempre feitos por escrito, assim como os meios físicos que contenham documentos ou comunicações, a serem enviados por qualquer das partes nos termos desta Escritura de Emissão ou ao Agente Fiduciário dos CRA, deverão ser encaminhados para os seguintes endereços:</w:t>
      </w:r>
    </w:p>
    <w:p w14:paraId="1FAF834A" w14:textId="77777777" w:rsidR="007B629E" w:rsidRPr="00C70237" w:rsidRDefault="007B629E">
      <w:pPr>
        <w:widowControl w:val="0"/>
        <w:suppressAutoHyphens/>
        <w:spacing w:line="340" w:lineRule="exact"/>
        <w:rPr>
          <w:rFonts w:ascii="Arial" w:hAnsi="Arial" w:cs="Arial"/>
          <w:sz w:val="22"/>
          <w:szCs w:val="22"/>
        </w:rPr>
      </w:pPr>
    </w:p>
    <w:p w14:paraId="2B4C61A9"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Para a Emissora:</w:t>
      </w:r>
    </w:p>
    <w:p w14:paraId="2C4B5794" w14:textId="77777777" w:rsidR="007B629E" w:rsidRPr="00C70237" w:rsidRDefault="007B629E">
      <w:pPr>
        <w:pStyle w:val="Recuodecorpodetexto"/>
        <w:widowControl w:val="0"/>
        <w:suppressAutoHyphens/>
        <w:spacing w:line="340" w:lineRule="exact"/>
        <w:ind w:left="0" w:firstLine="0"/>
        <w:rPr>
          <w:rFonts w:ascii="Arial" w:hAnsi="Arial" w:cs="Arial"/>
          <w:b/>
          <w:sz w:val="22"/>
          <w:szCs w:val="22"/>
        </w:rPr>
      </w:pPr>
      <w:r w:rsidRPr="00C70237">
        <w:rPr>
          <w:rFonts w:ascii="Arial" w:hAnsi="Arial" w:cs="Arial"/>
          <w:b/>
          <w:sz w:val="22"/>
          <w:szCs w:val="22"/>
        </w:rPr>
        <w:t>Minerva S.A.</w:t>
      </w:r>
    </w:p>
    <w:p w14:paraId="616B91AB"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r w:rsidRPr="00C70237">
        <w:rPr>
          <w:rFonts w:ascii="Arial" w:hAnsi="Arial" w:cs="Arial"/>
          <w:sz w:val="22"/>
          <w:szCs w:val="22"/>
        </w:rPr>
        <w:t>Prolongamento da Avenida Antonio Manço Bernardes, s/n°,</w:t>
      </w:r>
    </w:p>
    <w:p w14:paraId="76C04334"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r w:rsidRPr="00C70237">
        <w:rPr>
          <w:rFonts w:ascii="Arial" w:hAnsi="Arial" w:cs="Arial"/>
          <w:sz w:val="22"/>
          <w:szCs w:val="22"/>
        </w:rPr>
        <w:t xml:space="preserve">Rotatória Família Vilela de Queiroz, Chácara Minerva </w:t>
      </w:r>
    </w:p>
    <w:p w14:paraId="48DF2C48"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r w:rsidRPr="00C70237">
        <w:rPr>
          <w:rFonts w:ascii="Arial" w:hAnsi="Arial" w:cs="Arial"/>
          <w:sz w:val="22"/>
          <w:szCs w:val="22"/>
        </w:rPr>
        <w:t>CEP 14781-545, Barretos – SP</w:t>
      </w:r>
    </w:p>
    <w:p w14:paraId="34B2B2E1" w14:textId="77777777" w:rsidR="007B629E" w:rsidRPr="00C70237" w:rsidRDefault="007B629E">
      <w:pPr>
        <w:pStyle w:val="Corpodetexto3"/>
        <w:widowControl w:val="0"/>
        <w:suppressAutoHyphens/>
        <w:spacing w:line="340" w:lineRule="exact"/>
        <w:jc w:val="left"/>
        <w:rPr>
          <w:rFonts w:ascii="Arial" w:hAnsi="Arial" w:cs="Arial"/>
          <w:sz w:val="22"/>
          <w:szCs w:val="22"/>
        </w:rPr>
      </w:pPr>
      <w:r w:rsidRPr="00C70237">
        <w:rPr>
          <w:rFonts w:ascii="Arial" w:hAnsi="Arial" w:cs="Arial"/>
          <w:sz w:val="22"/>
          <w:szCs w:val="22"/>
        </w:rPr>
        <w:t>At.: Sr. Fernando Galletti de Queiroz</w:t>
      </w:r>
    </w:p>
    <w:p w14:paraId="46852AB8" w14:textId="77777777" w:rsidR="007B629E" w:rsidRPr="00C70237" w:rsidRDefault="007B629E">
      <w:pPr>
        <w:pStyle w:val="Corpodetexto3"/>
        <w:widowControl w:val="0"/>
        <w:suppressAutoHyphens/>
        <w:spacing w:line="340" w:lineRule="exact"/>
        <w:jc w:val="left"/>
        <w:rPr>
          <w:rFonts w:ascii="Arial" w:hAnsi="Arial" w:cs="Arial"/>
          <w:sz w:val="22"/>
          <w:szCs w:val="22"/>
        </w:rPr>
      </w:pPr>
      <w:r w:rsidRPr="00C70237">
        <w:rPr>
          <w:rFonts w:ascii="Arial" w:hAnsi="Arial" w:cs="Arial"/>
          <w:sz w:val="22"/>
          <w:szCs w:val="22"/>
        </w:rPr>
        <w:t>Tel.: (17) 3321-3333</w:t>
      </w:r>
    </w:p>
    <w:p w14:paraId="7DC4AB88" w14:textId="77777777" w:rsidR="007B629E" w:rsidRPr="00C70237" w:rsidRDefault="007B629E">
      <w:pPr>
        <w:pStyle w:val="Corpodetexto3"/>
        <w:widowControl w:val="0"/>
        <w:suppressAutoHyphens/>
        <w:spacing w:line="340" w:lineRule="exact"/>
        <w:jc w:val="left"/>
        <w:rPr>
          <w:rFonts w:ascii="Arial" w:hAnsi="Arial" w:cs="Arial"/>
          <w:sz w:val="22"/>
          <w:szCs w:val="22"/>
        </w:rPr>
      </w:pPr>
      <w:r w:rsidRPr="00C70237">
        <w:rPr>
          <w:rFonts w:ascii="Arial" w:hAnsi="Arial" w:cs="Arial"/>
          <w:sz w:val="22"/>
          <w:szCs w:val="22"/>
        </w:rPr>
        <w:t>Fac-símile: (17) 3323-3041</w:t>
      </w:r>
    </w:p>
    <w:p w14:paraId="7CF586AD" w14:textId="77777777" w:rsidR="007B629E" w:rsidRPr="00C70237" w:rsidRDefault="007B629E">
      <w:pPr>
        <w:pStyle w:val="Corpodetexto3"/>
        <w:widowControl w:val="0"/>
        <w:suppressAutoHyphens/>
        <w:spacing w:line="340" w:lineRule="exact"/>
        <w:jc w:val="left"/>
        <w:rPr>
          <w:rFonts w:ascii="Arial" w:hAnsi="Arial" w:cs="Arial"/>
          <w:sz w:val="22"/>
          <w:szCs w:val="22"/>
        </w:rPr>
      </w:pPr>
      <w:r w:rsidRPr="00C70237">
        <w:rPr>
          <w:rFonts w:ascii="Arial" w:hAnsi="Arial" w:cs="Arial"/>
          <w:sz w:val="22"/>
          <w:szCs w:val="22"/>
        </w:rPr>
        <w:t>E-mail: fernando.queiroz@minervafoods.com</w:t>
      </w:r>
    </w:p>
    <w:p w14:paraId="723C87DE" w14:textId="77777777" w:rsidR="007B629E" w:rsidRPr="00C70237" w:rsidRDefault="007B629E">
      <w:pPr>
        <w:widowControl w:val="0"/>
        <w:suppressAutoHyphens/>
        <w:spacing w:line="340" w:lineRule="exact"/>
        <w:rPr>
          <w:rFonts w:ascii="Arial" w:hAnsi="Arial" w:cs="Arial"/>
          <w:sz w:val="22"/>
          <w:szCs w:val="22"/>
        </w:rPr>
      </w:pPr>
    </w:p>
    <w:p w14:paraId="1735349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 xml:space="preserve">Com cópia: </w:t>
      </w:r>
    </w:p>
    <w:p w14:paraId="6F2EDF04" w14:textId="77777777" w:rsidR="007B629E" w:rsidRPr="00C70237" w:rsidRDefault="007B629E">
      <w:pPr>
        <w:pStyle w:val="Corpodetexto"/>
        <w:widowControl w:val="0"/>
        <w:suppressAutoHyphens/>
        <w:spacing w:line="340" w:lineRule="exact"/>
        <w:rPr>
          <w:rFonts w:ascii="Arial" w:hAnsi="Arial" w:cs="Arial"/>
          <w:sz w:val="22"/>
          <w:szCs w:val="22"/>
        </w:rPr>
      </w:pPr>
      <w:r w:rsidRPr="00C70237">
        <w:rPr>
          <w:rFonts w:ascii="Arial" w:hAnsi="Arial" w:cs="Arial"/>
          <w:sz w:val="22"/>
          <w:szCs w:val="22"/>
        </w:rPr>
        <w:t xml:space="preserve">Departamento Jurídico: </w:t>
      </w:r>
    </w:p>
    <w:p w14:paraId="742E80B4" w14:textId="77777777" w:rsidR="007B629E" w:rsidRPr="00C70237" w:rsidRDefault="007B629E">
      <w:pPr>
        <w:pStyle w:val="Corpodetexto"/>
        <w:widowControl w:val="0"/>
        <w:suppressAutoHyphens/>
        <w:spacing w:line="340" w:lineRule="exact"/>
        <w:rPr>
          <w:rFonts w:ascii="Arial" w:hAnsi="Arial" w:cs="Arial"/>
          <w:sz w:val="22"/>
          <w:szCs w:val="22"/>
        </w:rPr>
      </w:pPr>
      <w:r w:rsidRPr="00C70237">
        <w:rPr>
          <w:rFonts w:ascii="Arial" w:hAnsi="Arial" w:cs="Arial"/>
          <w:sz w:val="22"/>
          <w:szCs w:val="22"/>
        </w:rPr>
        <w:t>At. Sra. Flávia Regina Ribeiro da Silva Villa</w:t>
      </w:r>
    </w:p>
    <w:p w14:paraId="370C7B1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Tel.: (17) 3312-3538</w:t>
      </w:r>
    </w:p>
    <w:p w14:paraId="74DB0B60"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Fac-símile: (17) 3323-3041</w:t>
      </w:r>
    </w:p>
    <w:p w14:paraId="125062E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 xml:space="preserve">E-mail: </w:t>
      </w:r>
      <w:hyperlink r:id="rId17" w:history="1">
        <w:r w:rsidRPr="00C70237">
          <w:rPr>
            <w:rFonts w:ascii="Arial" w:hAnsi="Arial" w:cs="Arial"/>
            <w:sz w:val="22"/>
            <w:szCs w:val="22"/>
          </w:rPr>
          <w:t>flavia.ribeiro@minervafoods.com</w:t>
        </w:r>
      </w:hyperlink>
    </w:p>
    <w:p w14:paraId="30EF09AA" w14:textId="77777777" w:rsidR="007B629E" w:rsidRPr="00C70237" w:rsidRDefault="007B629E">
      <w:pPr>
        <w:widowControl w:val="0"/>
        <w:suppressAutoHyphens/>
        <w:spacing w:line="340" w:lineRule="exact"/>
        <w:rPr>
          <w:rFonts w:ascii="Arial" w:hAnsi="Arial" w:cs="Arial"/>
          <w:b/>
          <w:sz w:val="22"/>
          <w:szCs w:val="22"/>
        </w:rPr>
      </w:pPr>
    </w:p>
    <w:p w14:paraId="5D529F1D" w14:textId="77777777" w:rsidR="007B629E" w:rsidRPr="00C70237" w:rsidRDefault="007B629E">
      <w:pPr>
        <w:widowControl w:val="0"/>
        <w:shd w:val="clear" w:color="auto" w:fill="FFFFFF"/>
        <w:suppressAutoHyphens/>
        <w:spacing w:line="340" w:lineRule="exact"/>
        <w:rPr>
          <w:rFonts w:ascii="Arial" w:hAnsi="Arial" w:cs="Arial"/>
          <w:b/>
          <w:sz w:val="22"/>
          <w:szCs w:val="22"/>
        </w:rPr>
      </w:pPr>
      <w:r w:rsidRPr="00C70237">
        <w:rPr>
          <w:rFonts w:ascii="Arial" w:hAnsi="Arial" w:cs="Arial"/>
          <w:b/>
          <w:sz w:val="22"/>
          <w:szCs w:val="22"/>
        </w:rPr>
        <w:t>Para a Securitizadora:</w:t>
      </w:r>
    </w:p>
    <w:p w14:paraId="45AF0C01" w14:textId="77777777" w:rsidR="007B629E" w:rsidRPr="00C70237" w:rsidRDefault="007B629E">
      <w:pPr>
        <w:pStyle w:val="Recuodecorpodetexto"/>
        <w:widowControl w:val="0"/>
        <w:suppressAutoHyphens/>
        <w:spacing w:line="340" w:lineRule="exact"/>
        <w:ind w:left="0" w:firstLine="0"/>
        <w:rPr>
          <w:rFonts w:ascii="Arial" w:hAnsi="Arial" w:cs="Arial"/>
          <w:b/>
          <w:caps/>
          <w:sz w:val="22"/>
          <w:szCs w:val="22"/>
        </w:rPr>
      </w:pPr>
      <w:r w:rsidRPr="00C70237">
        <w:rPr>
          <w:rFonts w:ascii="Arial" w:hAnsi="Arial" w:cs="Arial"/>
          <w:b/>
          <w:sz w:val="22"/>
          <w:szCs w:val="22"/>
        </w:rPr>
        <w:t xml:space="preserve">ISEC Securitizadora S.A. </w:t>
      </w:r>
    </w:p>
    <w:p w14:paraId="676C4E7D"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r w:rsidRPr="00C70237">
        <w:rPr>
          <w:rFonts w:ascii="Arial" w:hAnsi="Arial" w:cs="Arial"/>
          <w:sz w:val="22"/>
          <w:szCs w:val="22"/>
        </w:rPr>
        <w:t xml:space="preserve">Rua Tabapuã, n° 1.123, 21º andar </w:t>
      </w:r>
    </w:p>
    <w:p w14:paraId="410C003B"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r w:rsidRPr="00C70237">
        <w:rPr>
          <w:rFonts w:ascii="Arial" w:hAnsi="Arial" w:cs="Arial"/>
          <w:sz w:val="22"/>
          <w:szCs w:val="22"/>
        </w:rPr>
        <w:t>CEP: 04533-004, São Paulo - SP</w:t>
      </w:r>
    </w:p>
    <w:p w14:paraId="0471A3B7"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r w:rsidRPr="00C70237">
        <w:rPr>
          <w:rFonts w:ascii="Arial" w:hAnsi="Arial" w:cs="Arial"/>
          <w:sz w:val="22"/>
          <w:szCs w:val="22"/>
        </w:rPr>
        <w:t>At.: Departamento Jurídico</w:t>
      </w:r>
    </w:p>
    <w:p w14:paraId="16A25383"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r w:rsidRPr="00C70237">
        <w:rPr>
          <w:rFonts w:ascii="Arial" w:hAnsi="Arial" w:cs="Arial"/>
          <w:sz w:val="22"/>
          <w:szCs w:val="22"/>
        </w:rPr>
        <w:t>Tel.: (11) 3320-7474</w:t>
      </w:r>
    </w:p>
    <w:p w14:paraId="6C6A8C9F"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r w:rsidRPr="00C70237">
        <w:rPr>
          <w:rFonts w:ascii="Arial" w:hAnsi="Arial" w:cs="Arial"/>
          <w:sz w:val="22"/>
          <w:szCs w:val="22"/>
        </w:rPr>
        <w:t xml:space="preserve">E-mail: </w:t>
      </w:r>
      <w:hyperlink r:id="rId18" w:history="1">
        <w:r w:rsidRPr="00213F02">
          <w:rPr>
            <w:rStyle w:val="Hyperlink"/>
            <w:rFonts w:ascii="Arial" w:hAnsi="Arial" w:cs="Arial"/>
            <w:color w:val="auto"/>
            <w:sz w:val="22"/>
            <w:szCs w:val="22"/>
          </w:rPr>
          <w:t>juridico@isecbrasil.com.br</w:t>
        </w:r>
      </w:hyperlink>
      <w:r w:rsidRPr="00C70237">
        <w:rPr>
          <w:rFonts w:ascii="Arial" w:hAnsi="Arial" w:cs="Arial"/>
          <w:sz w:val="22"/>
          <w:szCs w:val="22"/>
        </w:rPr>
        <w:t xml:space="preserve"> e </w:t>
      </w:r>
      <w:hyperlink r:id="rId19" w:history="1">
        <w:r w:rsidRPr="00213F02">
          <w:rPr>
            <w:rStyle w:val="Hyperlink"/>
            <w:rFonts w:ascii="Arial" w:hAnsi="Arial" w:cs="Arial"/>
            <w:color w:val="auto"/>
            <w:sz w:val="22"/>
            <w:szCs w:val="22"/>
          </w:rPr>
          <w:t>gestão@isecbrasil.com.br</w:t>
        </w:r>
      </w:hyperlink>
      <w:r w:rsidRPr="00C70237">
        <w:rPr>
          <w:rFonts w:ascii="Arial" w:hAnsi="Arial" w:cs="Arial"/>
          <w:sz w:val="22"/>
          <w:szCs w:val="22"/>
        </w:rPr>
        <w:t xml:space="preserve"> </w:t>
      </w:r>
    </w:p>
    <w:p w14:paraId="4EA1AD44" w14:textId="77777777" w:rsidR="007B629E" w:rsidRPr="00C70237" w:rsidRDefault="007B629E">
      <w:pPr>
        <w:pStyle w:val="Recuodecorpodetexto"/>
        <w:widowControl w:val="0"/>
        <w:suppressAutoHyphens/>
        <w:spacing w:line="340" w:lineRule="exact"/>
        <w:ind w:left="0" w:firstLine="0"/>
        <w:rPr>
          <w:rFonts w:ascii="Arial" w:hAnsi="Arial" w:cs="Arial"/>
          <w:sz w:val="22"/>
          <w:szCs w:val="22"/>
        </w:rPr>
      </w:pPr>
    </w:p>
    <w:p w14:paraId="2B80ED22" w14:textId="77777777" w:rsidR="007B629E" w:rsidRPr="00C70237" w:rsidRDefault="007B629E">
      <w:pPr>
        <w:pStyle w:val="Corpodetexto3"/>
        <w:widowControl w:val="0"/>
        <w:suppressAutoHyphens/>
        <w:spacing w:line="340" w:lineRule="exact"/>
        <w:rPr>
          <w:rFonts w:ascii="Arial" w:hAnsi="Arial" w:cs="Arial"/>
          <w:sz w:val="22"/>
          <w:szCs w:val="22"/>
        </w:rPr>
      </w:pPr>
      <w:r w:rsidRPr="00C70237">
        <w:rPr>
          <w:rFonts w:ascii="Arial" w:hAnsi="Arial" w:cs="Arial"/>
          <w:b/>
          <w:sz w:val="22"/>
          <w:szCs w:val="22"/>
        </w:rPr>
        <w:t>9.2.</w:t>
      </w:r>
      <w:r w:rsidRPr="00C70237">
        <w:rPr>
          <w:rFonts w:ascii="Arial" w:hAnsi="Arial" w:cs="Arial"/>
          <w:sz w:val="22"/>
          <w:szCs w:val="22"/>
        </w:rPr>
        <w:tab/>
        <w:t xml:space="preserve">As comunicações serão consideradas entregues quando recebidas sob protocolo ou com “aviso de recebimento” (i) expedido pela Empresa Brasileira de Correios, por fax, por e-mail, ou por telegrama nos endereços acima, ou (ii) por correio eletrônico serão consideradas recebidas na data da confirmação de recebimento eletrônico. Os originais dos documentos enviados por fac-símile ou e-mail deverão ser encaminhados para os endereços acima em até 2 (dois) Dias Úteis após o envio da mensagem. </w:t>
      </w:r>
    </w:p>
    <w:p w14:paraId="0C160C9E" w14:textId="77777777" w:rsidR="007B629E" w:rsidRPr="00C70237" w:rsidRDefault="007B629E">
      <w:pPr>
        <w:widowControl w:val="0"/>
        <w:suppressAutoHyphens/>
        <w:spacing w:line="340" w:lineRule="exact"/>
        <w:rPr>
          <w:rFonts w:ascii="Arial" w:hAnsi="Arial" w:cs="Arial"/>
          <w:sz w:val="22"/>
          <w:szCs w:val="22"/>
        </w:rPr>
      </w:pPr>
    </w:p>
    <w:p w14:paraId="44EEC60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9.2.1.</w:t>
      </w:r>
      <w:r w:rsidRPr="00C70237">
        <w:rPr>
          <w:rFonts w:ascii="Arial" w:hAnsi="Arial" w:cs="Arial"/>
          <w:sz w:val="22"/>
          <w:szCs w:val="22"/>
        </w:rPr>
        <w:tab/>
        <w:t>A mudança de qualquer dos endereços acima deverá ser comunicada à outra Parte pela Parte que tiver seu endereço alterado, sob pena de serem considerados entregues as comunicações enviadas aos endereços anteriormente indicados.</w:t>
      </w:r>
    </w:p>
    <w:p w14:paraId="172F5F46" w14:textId="77777777" w:rsidR="007B629E" w:rsidRPr="00C70237" w:rsidRDefault="007B629E">
      <w:pPr>
        <w:widowControl w:val="0"/>
        <w:suppressAutoHyphens/>
        <w:spacing w:line="340" w:lineRule="exact"/>
        <w:rPr>
          <w:rFonts w:ascii="Arial" w:hAnsi="Arial" w:cs="Arial"/>
          <w:sz w:val="22"/>
          <w:szCs w:val="22"/>
        </w:rPr>
      </w:pPr>
    </w:p>
    <w:p w14:paraId="0F66AF6A" w14:textId="77777777" w:rsidR="007B629E" w:rsidRPr="00C70237" w:rsidRDefault="007B629E">
      <w:pPr>
        <w:pStyle w:val="Ttulo2"/>
        <w:keepNext w:val="0"/>
        <w:widowControl w:val="0"/>
        <w:suppressAutoHyphens/>
        <w:spacing w:line="340" w:lineRule="exact"/>
        <w:rPr>
          <w:rFonts w:ascii="Arial" w:hAnsi="Arial" w:cs="Arial"/>
          <w:sz w:val="22"/>
          <w:szCs w:val="22"/>
        </w:rPr>
      </w:pPr>
      <w:bookmarkStart w:id="412" w:name="_Toc482662827"/>
      <w:r w:rsidRPr="00C70237">
        <w:rPr>
          <w:rFonts w:ascii="Arial" w:hAnsi="Arial" w:cs="Arial"/>
          <w:sz w:val="22"/>
          <w:szCs w:val="22"/>
        </w:rPr>
        <w:t xml:space="preserve">CLÁUSULA DÉCIMA </w:t>
      </w:r>
      <w:r w:rsidRPr="00C70237">
        <w:rPr>
          <w:rFonts w:ascii="Arial" w:hAnsi="Arial" w:cs="Arial"/>
          <w:b w:val="0"/>
          <w:sz w:val="22"/>
          <w:szCs w:val="22"/>
        </w:rPr>
        <w:t xml:space="preserve">– </w:t>
      </w:r>
      <w:r w:rsidRPr="00C70237">
        <w:rPr>
          <w:rFonts w:ascii="Arial" w:hAnsi="Arial" w:cs="Arial"/>
          <w:sz w:val="22"/>
          <w:szCs w:val="22"/>
        </w:rPr>
        <w:t>DAS DISPOSIÇÕES GERAIS</w:t>
      </w:r>
      <w:bookmarkEnd w:id="412"/>
    </w:p>
    <w:p w14:paraId="716424B6" w14:textId="77777777" w:rsidR="007B629E" w:rsidRPr="00C70237" w:rsidRDefault="007B629E">
      <w:pPr>
        <w:widowControl w:val="0"/>
        <w:suppressAutoHyphens/>
        <w:spacing w:line="340" w:lineRule="exact"/>
        <w:rPr>
          <w:rFonts w:ascii="Arial" w:hAnsi="Arial" w:cs="Arial"/>
          <w:sz w:val="22"/>
          <w:szCs w:val="22"/>
        </w:rPr>
      </w:pPr>
    </w:p>
    <w:p w14:paraId="29E1449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10.1.</w:t>
      </w:r>
      <w:r w:rsidRPr="00C70237">
        <w:rPr>
          <w:rFonts w:ascii="Arial" w:hAnsi="Arial" w:cs="Arial"/>
          <w:sz w:val="22"/>
          <w:szCs w:val="22"/>
        </w:rPr>
        <w:tab/>
        <w:t>Não se presume a renúncia a qualquer dos direitos decorrentes da presente Escritura de Emissão. Dessa forma, nenhum atraso, omissão ou liberalidade no exercício de qualquer direito, faculdade ou remédio que caiba à Securitizadora e/ou ao Agente Fiduciário dos CRA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211330A" w14:textId="77777777" w:rsidR="007B629E" w:rsidRPr="00C70237" w:rsidRDefault="007B629E">
      <w:pPr>
        <w:widowControl w:val="0"/>
        <w:suppressAutoHyphens/>
        <w:spacing w:line="340" w:lineRule="exact"/>
        <w:rPr>
          <w:rFonts w:ascii="Arial" w:hAnsi="Arial" w:cs="Arial"/>
          <w:sz w:val="22"/>
          <w:szCs w:val="22"/>
        </w:rPr>
      </w:pPr>
    </w:p>
    <w:p w14:paraId="28DFECD6"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10.2.</w:t>
      </w:r>
      <w:r w:rsidRPr="00C70237">
        <w:rPr>
          <w:rFonts w:ascii="Arial" w:hAnsi="Arial" w:cs="Arial"/>
          <w:sz w:val="22"/>
          <w:szCs w:val="22"/>
        </w:rPr>
        <w:tab/>
        <w:t>A presente Escritura de Emissão é firmada em caráter irrevogável e irretratável, obrigando as partes por si e seus sucessores.</w:t>
      </w:r>
    </w:p>
    <w:p w14:paraId="318D9E4B" w14:textId="77777777" w:rsidR="007B629E" w:rsidRPr="00C70237" w:rsidRDefault="007B629E">
      <w:pPr>
        <w:widowControl w:val="0"/>
        <w:suppressAutoHyphens/>
        <w:spacing w:line="340" w:lineRule="exact"/>
        <w:rPr>
          <w:rFonts w:ascii="Arial" w:hAnsi="Arial" w:cs="Arial"/>
          <w:sz w:val="22"/>
          <w:szCs w:val="22"/>
        </w:rPr>
      </w:pPr>
    </w:p>
    <w:p w14:paraId="20FE60D7"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10.3.</w:t>
      </w:r>
      <w:r w:rsidRPr="00C70237">
        <w:rPr>
          <w:rFonts w:ascii="Arial" w:hAnsi="Arial" w:cs="Arial"/>
          <w:sz w:val="22"/>
          <w:szCs w:val="22"/>
        </w:rPr>
        <w:tab/>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59D5D76B" w14:textId="77777777" w:rsidR="007B629E" w:rsidRPr="00C70237" w:rsidRDefault="007B629E">
      <w:pPr>
        <w:widowControl w:val="0"/>
        <w:suppressAutoHyphens/>
        <w:spacing w:line="340" w:lineRule="exact"/>
        <w:rPr>
          <w:rFonts w:ascii="Arial" w:hAnsi="Arial" w:cs="Arial"/>
          <w:sz w:val="22"/>
          <w:szCs w:val="22"/>
        </w:rPr>
      </w:pPr>
    </w:p>
    <w:p w14:paraId="7BB6105D"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10.4.</w:t>
      </w:r>
      <w:r w:rsidRPr="00C70237">
        <w:rPr>
          <w:rFonts w:ascii="Arial" w:hAnsi="Arial" w:cs="Arial"/>
          <w:sz w:val="22"/>
          <w:szCs w:val="22"/>
        </w:rPr>
        <w:tab/>
        <w:t>A presente Escritura de Emissão e as Debêntures constituem título executivo extrajudicial, nos termos do artigo 784 do Código de Processo Civil, e as obrigações nelas encerradas estão sujeitas a execução específica, de acordo com os artigos 815 e seguintes, do Código de Processo Civil.</w:t>
      </w:r>
    </w:p>
    <w:p w14:paraId="129EC097" w14:textId="77777777" w:rsidR="007B629E" w:rsidRPr="00C70237" w:rsidRDefault="007B629E">
      <w:pPr>
        <w:widowControl w:val="0"/>
        <w:suppressAutoHyphens/>
        <w:spacing w:line="340" w:lineRule="exact"/>
        <w:rPr>
          <w:rFonts w:ascii="Arial" w:hAnsi="Arial" w:cs="Arial"/>
          <w:sz w:val="22"/>
          <w:szCs w:val="22"/>
        </w:rPr>
      </w:pPr>
    </w:p>
    <w:p w14:paraId="6F4F1D9F" w14:textId="77777777" w:rsidR="007B629E" w:rsidRPr="00213F02" w:rsidRDefault="007B629E">
      <w:pPr>
        <w:widowControl w:val="0"/>
        <w:suppressAutoHyphens/>
        <w:spacing w:line="340" w:lineRule="exact"/>
        <w:rPr>
          <w:rFonts w:ascii="Arial" w:hAnsi="Arial" w:cs="Arial"/>
          <w:sz w:val="22"/>
          <w:szCs w:val="22"/>
        </w:rPr>
      </w:pPr>
      <w:r w:rsidRPr="00213F02">
        <w:rPr>
          <w:rFonts w:ascii="Arial" w:hAnsi="Arial" w:cs="Arial"/>
          <w:b/>
          <w:sz w:val="22"/>
          <w:szCs w:val="22"/>
        </w:rPr>
        <w:t>10.5.</w:t>
      </w:r>
      <w:r w:rsidRPr="00213F02">
        <w:rPr>
          <w:rFonts w:ascii="Arial" w:hAnsi="Arial" w:cs="Arial"/>
          <w:sz w:val="22"/>
          <w:szCs w:val="22"/>
        </w:rPr>
        <w:tab/>
        <w:t>Todos e quaisquer custos incorridos em razão do registro desta Escritura e seus eventuais aditamentos, e dos atos societários relacionados a esta Emissão, nos registros competentes, serão de responsabilidade exclusiva da Emissora.</w:t>
      </w:r>
    </w:p>
    <w:p w14:paraId="49304284" w14:textId="77777777" w:rsidR="007B629E" w:rsidRPr="00213F02" w:rsidRDefault="007B629E">
      <w:pPr>
        <w:widowControl w:val="0"/>
        <w:suppressAutoHyphens/>
        <w:spacing w:line="340" w:lineRule="exact"/>
        <w:rPr>
          <w:rFonts w:ascii="Arial" w:hAnsi="Arial" w:cs="Arial"/>
          <w:sz w:val="22"/>
          <w:szCs w:val="22"/>
        </w:rPr>
      </w:pPr>
    </w:p>
    <w:p w14:paraId="5B748F34" w14:textId="77777777" w:rsidR="007B629E" w:rsidRPr="00213F02"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10.6.</w:t>
      </w:r>
      <w:r w:rsidRPr="00C70237">
        <w:rPr>
          <w:rFonts w:ascii="Arial" w:hAnsi="Arial" w:cs="Arial"/>
          <w:sz w:val="22"/>
          <w:szCs w:val="22"/>
        </w:rPr>
        <w:tab/>
        <w:t>Para fins desta Escritura, “</w:t>
      </w:r>
      <w:r w:rsidRPr="00C70237">
        <w:rPr>
          <w:rFonts w:ascii="Arial" w:hAnsi="Arial" w:cs="Arial"/>
          <w:sz w:val="22"/>
          <w:szCs w:val="22"/>
          <w:u w:val="single"/>
        </w:rPr>
        <w:t>Dia Útil</w:t>
      </w:r>
      <w:r w:rsidRPr="00C70237">
        <w:rPr>
          <w:rFonts w:ascii="Arial" w:hAnsi="Arial" w:cs="Arial"/>
          <w:sz w:val="22"/>
          <w:szCs w:val="22"/>
        </w:rPr>
        <w:t xml:space="preserve">” significa todo dia que não seja sábado, domingo ou feriado declarado nacional na República Federativa do Brasil. </w:t>
      </w:r>
    </w:p>
    <w:p w14:paraId="21A6A226" w14:textId="77777777" w:rsidR="007B629E" w:rsidRPr="00C70237" w:rsidRDefault="007B629E">
      <w:pPr>
        <w:widowControl w:val="0"/>
        <w:suppressAutoHyphens/>
        <w:spacing w:line="340" w:lineRule="exact"/>
        <w:rPr>
          <w:rFonts w:ascii="Arial" w:hAnsi="Arial" w:cs="Arial"/>
          <w:sz w:val="22"/>
          <w:szCs w:val="22"/>
        </w:rPr>
      </w:pPr>
    </w:p>
    <w:p w14:paraId="10A740A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10.7.</w:t>
      </w:r>
      <w:r w:rsidRPr="00C70237">
        <w:rPr>
          <w:rFonts w:ascii="Arial" w:hAnsi="Arial" w:cs="Arial"/>
          <w:sz w:val="22"/>
          <w:szCs w:val="22"/>
        </w:rPr>
        <w:tab/>
        <w:t>Esta Escritura é regida pelas Leis da República Federativa do Brasil.</w:t>
      </w:r>
    </w:p>
    <w:p w14:paraId="7B673C7F" w14:textId="77777777" w:rsidR="007B629E" w:rsidRPr="00C70237" w:rsidRDefault="007B629E">
      <w:pPr>
        <w:widowControl w:val="0"/>
        <w:suppressAutoHyphens/>
        <w:spacing w:line="340" w:lineRule="exact"/>
        <w:rPr>
          <w:rFonts w:ascii="Arial" w:hAnsi="Arial" w:cs="Arial"/>
          <w:b/>
          <w:sz w:val="22"/>
          <w:szCs w:val="22"/>
        </w:rPr>
      </w:pPr>
    </w:p>
    <w:p w14:paraId="4288D670" w14:textId="77777777" w:rsidR="007B629E" w:rsidRPr="00C70237" w:rsidRDefault="007B629E">
      <w:pPr>
        <w:widowControl w:val="0"/>
        <w:suppressAutoHyphens/>
        <w:spacing w:line="340" w:lineRule="exact"/>
        <w:rPr>
          <w:rFonts w:ascii="Arial" w:hAnsi="Arial" w:cs="Arial"/>
          <w:sz w:val="22"/>
          <w:szCs w:val="22"/>
          <w:u w:val="single"/>
        </w:rPr>
      </w:pPr>
      <w:r w:rsidRPr="00C70237">
        <w:rPr>
          <w:rFonts w:ascii="Arial" w:hAnsi="Arial" w:cs="Arial"/>
          <w:b/>
          <w:sz w:val="22"/>
          <w:szCs w:val="22"/>
        </w:rPr>
        <w:t>10.8.</w:t>
      </w:r>
      <w:r w:rsidRPr="00C70237">
        <w:rPr>
          <w:rFonts w:ascii="Arial" w:hAnsi="Arial" w:cs="Arial"/>
          <w:sz w:val="22"/>
          <w:szCs w:val="22"/>
        </w:rPr>
        <w:tab/>
        <w:t xml:space="preserve">Os prazos estabelecidos na presente Escritura de Emissão serão computados de acordo com a regra prescrita no artigo 132 do Código Civil, sendo excluído o dia do começo e incluído o </w:t>
      </w:r>
      <w:r w:rsidRPr="00C70237">
        <w:rPr>
          <w:rFonts w:ascii="Arial" w:hAnsi="Arial" w:cs="Arial"/>
          <w:sz w:val="22"/>
          <w:szCs w:val="22"/>
        </w:rPr>
        <w:lastRenderedPageBreak/>
        <w:t>do vencimento.</w:t>
      </w:r>
      <w:r w:rsidRPr="00C70237">
        <w:rPr>
          <w:rFonts w:ascii="Arial" w:hAnsi="Arial" w:cs="Arial"/>
          <w:sz w:val="22"/>
          <w:szCs w:val="22"/>
          <w:u w:val="single"/>
        </w:rPr>
        <w:t xml:space="preserve"> </w:t>
      </w:r>
    </w:p>
    <w:p w14:paraId="16975BBC" w14:textId="77777777" w:rsidR="007B629E" w:rsidRPr="00C70237" w:rsidRDefault="007B629E">
      <w:pPr>
        <w:widowControl w:val="0"/>
        <w:suppressAutoHyphens/>
        <w:spacing w:line="340" w:lineRule="exact"/>
        <w:rPr>
          <w:rFonts w:ascii="Arial" w:hAnsi="Arial" w:cs="Arial"/>
          <w:b/>
          <w:sz w:val="22"/>
          <w:szCs w:val="22"/>
        </w:rPr>
      </w:pPr>
    </w:p>
    <w:p w14:paraId="47A6F4FE" w14:textId="77777777" w:rsidR="007B629E"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10.9.</w:t>
      </w:r>
      <w:r w:rsidRPr="00C70237">
        <w:rPr>
          <w:rFonts w:ascii="Arial" w:hAnsi="Arial" w:cs="Arial"/>
          <w:sz w:val="22"/>
          <w:szCs w:val="22"/>
        </w:rPr>
        <w:tab/>
        <w:t>Todos os termos em letra maiúscula não definidos nessa Escritura de Emissão terão o significado a eles atribuídos no Termo de Securitização.</w:t>
      </w:r>
    </w:p>
    <w:p w14:paraId="63146BCF" w14:textId="77777777" w:rsidR="007B629E" w:rsidRPr="00C70237" w:rsidRDefault="007B629E">
      <w:pPr>
        <w:widowControl w:val="0"/>
        <w:suppressAutoHyphens/>
        <w:spacing w:line="340" w:lineRule="exact"/>
        <w:rPr>
          <w:rFonts w:ascii="Arial" w:hAnsi="Arial" w:cs="Arial"/>
          <w:sz w:val="22"/>
          <w:szCs w:val="22"/>
        </w:rPr>
      </w:pPr>
    </w:p>
    <w:p w14:paraId="2178C875" w14:textId="77777777" w:rsidR="007B629E" w:rsidRPr="00C70237" w:rsidRDefault="007B629E">
      <w:pPr>
        <w:pStyle w:val="Ttulo2"/>
        <w:keepNext w:val="0"/>
        <w:widowControl w:val="0"/>
        <w:suppressAutoHyphens/>
        <w:spacing w:line="340" w:lineRule="exact"/>
        <w:rPr>
          <w:rFonts w:ascii="Arial" w:hAnsi="Arial" w:cs="Arial"/>
          <w:sz w:val="22"/>
          <w:szCs w:val="22"/>
        </w:rPr>
      </w:pPr>
      <w:bookmarkStart w:id="413" w:name="_Toc482662828"/>
      <w:r w:rsidRPr="00C70237">
        <w:rPr>
          <w:rFonts w:ascii="Arial" w:hAnsi="Arial" w:cs="Arial"/>
          <w:sz w:val="22"/>
          <w:szCs w:val="22"/>
        </w:rPr>
        <w:t>CLÁUSULA DÉCIMA</w:t>
      </w:r>
      <w:r w:rsidRPr="00C70237">
        <w:rPr>
          <w:rFonts w:ascii="Arial" w:hAnsi="Arial" w:cs="Arial"/>
          <w:b w:val="0"/>
          <w:sz w:val="22"/>
          <w:szCs w:val="22"/>
        </w:rPr>
        <w:t xml:space="preserve"> </w:t>
      </w:r>
      <w:r w:rsidRPr="00C70237">
        <w:rPr>
          <w:rFonts w:ascii="Arial" w:hAnsi="Arial" w:cs="Arial"/>
          <w:sz w:val="22"/>
          <w:szCs w:val="22"/>
        </w:rPr>
        <w:t>PRIMEIRA</w:t>
      </w:r>
      <w:r w:rsidRPr="00C70237">
        <w:rPr>
          <w:rFonts w:ascii="Arial" w:hAnsi="Arial" w:cs="Arial"/>
          <w:b w:val="0"/>
          <w:sz w:val="22"/>
          <w:szCs w:val="22"/>
        </w:rPr>
        <w:t xml:space="preserve"> – </w:t>
      </w:r>
      <w:r w:rsidRPr="00C70237">
        <w:rPr>
          <w:rFonts w:ascii="Arial" w:hAnsi="Arial" w:cs="Arial"/>
          <w:sz w:val="22"/>
          <w:szCs w:val="22"/>
        </w:rPr>
        <w:t>DO FORO</w:t>
      </w:r>
      <w:bookmarkEnd w:id="413"/>
    </w:p>
    <w:p w14:paraId="31AEE554" w14:textId="77777777" w:rsidR="007B629E" w:rsidRPr="00C70237" w:rsidRDefault="007B629E">
      <w:pPr>
        <w:widowControl w:val="0"/>
        <w:suppressAutoHyphens/>
        <w:spacing w:line="340" w:lineRule="exact"/>
        <w:rPr>
          <w:rFonts w:ascii="Arial" w:hAnsi="Arial" w:cs="Arial"/>
          <w:sz w:val="22"/>
          <w:szCs w:val="22"/>
        </w:rPr>
      </w:pPr>
    </w:p>
    <w:p w14:paraId="1DA0A38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11.1.</w:t>
      </w:r>
      <w:r w:rsidRPr="00C70237">
        <w:rPr>
          <w:rFonts w:ascii="Arial" w:hAnsi="Arial" w:cs="Arial"/>
          <w:sz w:val="22"/>
          <w:szCs w:val="22"/>
        </w:rPr>
        <w:tab/>
        <w:t>Fica eleito o foro da Comarca da Cidade de São Paulo, com exclusão de qualquer outro, por mais privilegiado que seja, para dirimir as questões porventura oriundas desta Escritura de Emissão.</w:t>
      </w:r>
    </w:p>
    <w:p w14:paraId="36AE4DFB" w14:textId="77777777" w:rsidR="007B629E" w:rsidRPr="00C70237" w:rsidRDefault="007B629E">
      <w:pPr>
        <w:widowControl w:val="0"/>
        <w:suppressAutoHyphens/>
        <w:spacing w:line="340" w:lineRule="exact"/>
        <w:rPr>
          <w:rFonts w:ascii="Arial" w:hAnsi="Arial" w:cs="Arial"/>
          <w:sz w:val="22"/>
          <w:szCs w:val="22"/>
        </w:rPr>
      </w:pPr>
    </w:p>
    <w:p w14:paraId="57F26B27"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E por estarem assim justas e contratadas, firmam a presente Escritura de Emissão a Emissora e a Securitizadora, em 5 (cinco) vias de igual forma e teor e para o mesmo fim, em conjunto com as 2 (duas) testemunhas abaixo assinadas.</w:t>
      </w:r>
    </w:p>
    <w:p w14:paraId="0A059043" w14:textId="77777777" w:rsidR="007B629E" w:rsidRPr="00C70237" w:rsidRDefault="007B629E">
      <w:pPr>
        <w:widowControl w:val="0"/>
        <w:suppressAutoHyphens/>
        <w:spacing w:line="340" w:lineRule="exact"/>
        <w:rPr>
          <w:rFonts w:ascii="Arial" w:hAnsi="Arial" w:cs="Arial"/>
          <w:sz w:val="22"/>
          <w:szCs w:val="22"/>
        </w:rPr>
      </w:pPr>
    </w:p>
    <w:p w14:paraId="127C0CB2" w14:textId="77777777" w:rsidR="007B629E" w:rsidRPr="00C70237" w:rsidRDefault="007B629E">
      <w:pPr>
        <w:widowControl w:val="0"/>
        <w:suppressAutoHyphens/>
        <w:spacing w:line="340" w:lineRule="exact"/>
        <w:jc w:val="center"/>
        <w:rPr>
          <w:rFonts w:ascii="Arial" w:hAnsi="Arial" w:cs="Arial"/>
          <w:sz w:val="22"/>
          <w:szCs w:val="22"/>
        </w:rPr>
      </w:pPr>
      <w:r w:rsidRPr="00C70237">
        <w:rPr>
          <w:rFonts w:ascii="Arial" w:hAnsi="Arial" w:cs="Arial"/>
          <w:sz w:val="22"/>
          <w:szCs w:val="22"/>
        </w:rPr>
        <w:t xml:space="preserve">São Paulo, </w:t>
      </w:r>
      <w:r w:rsidR="00D22214">
        <w:rPr>
          <w:rFonts w:ascii="Arial" w:hAnsi="Arial" w:cs="Arial"/>
          <w:sz w:val="22"/>
          <w:szCs w:val="22"/>
        </w:rPr>
        <w:t>18</w:t>
      </w:r>
      <w:r w:rsidRPr="00C70237">
        <w:rPr>
          <w:rFonts w:ascii="Arial" w:hAnsi="Arial" w:cs="Arial"/>
          <w:sz w:val="22"/>
          <w:szCs w:val="22"/>
        </w:rPr>
        <w:t xml:space="preserve"> de </w:t>
      </w:r>
      <w:r w:rsidR="0053489F" w:rsidRPr="00C70237">
        <w:rPr>
          <w:rFonts w:ascii="Arial" w:hAnsi="Arial" w:cs="Arial"/>
          <w:sz w:val="22"/>
          <w:szCs w:val="22"/>
        </w:rPr>
        <w:t>maio</w:t>
      </w:r>
      <w:r w:rsidRPr="00C70237">
        <w:rPr>
          <w:rFonts w:ascii="Arial" w:hAnsi="Arial" w:cs="Arial"/>
          <w:sz w:val="22"/>
          <w:szCs w:val="22"/>
        </w:rPr>
        <w:t xml:space="preserve"> de 20</w:t>
      </w:r>
      <w:r w:rsidR="0053489F" w:rsidRPr="00C70237">
        <w:rPr>
          <w:rFonts w:ascii="Arial" w:hAnsi="Arial" w:cs="Arial"/>
          <w:sz w:val="22"/>
          <w:szCs w:val="22"/>
        </w:rPr>
        <w:t>20</w:t>
      </w:r>
      <w:r w:rsidRPr="00C70237">
        <w:rPr>
          <w:rFonts w:ascii="Arial" w:hAnsi="Arial" w:cs="Arial"/>
          <w:sz w:val="22"/>
          <w:szCs w:val="22"/>
        </w:rPr>
        <w:t>.</w:t>
      </w:r>
    </w:p>
    <w:p w14:paraId="3BFFBE8A" w14:textId="77777777" w:rsidR="007B629E" w:rsidRPr="00C70237" w:rsidRDefault="007B629E">
      <w:pPr>
        <w:widowControl w:val="0"/>
        <w:suppressAutoHyphens/>
        <w:spacing w:line="340" w:lineRule="exact"/>
        <w:rPr>
          <w:rFonts w:ascii="Arial" w:hAnsi="Arial" w:cs="Arial"/>
          <w:sz w:val="22"/>
          <w:szCs w:val="22"/>
        </w:rPr>
      </w:pPr>
    </w:p>
    <w:p w14:paraId="5D3D7E9C" w14:textId="77777777" w:rsidR="007B629E" w:rsidRPr="00C70237" w:rsidRDefault="007B629E">
      <w:pPr>
        <w:widowControl w:val="0"/>
        <w:suppressAutoHyphens/>
        <w:spacing w:line="340" w:lineRule="exact"/>
        <w:rPr>
          <w:rFonts w:ascii="Arial" w:hAnsi="Arial" w:cs="Arial"/>
          <w:sz w:val="22"/>
          <w:szCs w:val="22"/>
        </w:rPr>
      </w:pPr>
    </w:p>
    <w:p w14:paraId="1B2F15A5" w14:textId="77777777" w:rsidR="007B629E" w:rsidRPr="00C70237" w:rsidRDefault="007B629E">
      <w:pPr>
        <w:widowControl w:val="0"/>
        <w:suppressAutoHyphens/>
        <w:spacing w:line="340" w:lineRule="exact"/>
        <w:jc w:val="center"/>
        <w:rPr>
          <w:rFonts w:ascii="Arial" w:hAnsi="Arial" w:cs="Arial"/>
          <w:sz w:val="22"/>
          <w:szCs w:val="22"/>
        </w:rPr>
      </w:pPr>
      <w:r w:rsidRPr="00C70237">
        <w:rPr>
          <w:rFonts w:ascii="Arial" w:hAnsi="Arial" w:cs="Arial"/>
          <w:sz w:val="22"/>
          <w:szCs w:val="22"/>
        </w:rPr>
        <w:t>(O restante da página foi deixado intencionalmente em branco.)</w:t>
      </w:r>
    </w:p>
    <w:p w14:paraId="785E0ECA" w14:textId="77777777" w:rsidR="007B629E" w:rsidRPr="00C70237" w:rsidRDefault="007B629E">
      <w:pPr>
        <w:widowControl w:val="0"/>
        <w:suppressAutoHyphens/>
        <w:spacing w:line="340" w:lineRule="exact"/>
        <w:jc w:val="center"/>
        <w:rPr>
          <w:rFonts w:ascii="Arial" w:hAnsi="Arial" w:cs="Arial"/>
          <w:sz w:val="22"/>
          <w:szCs w:val="22"/>
        </w:rPr>
      </w:pPr>
    </w:p>
    <w:p w14:paraId="4B6A4FE5" w14:textId="77777777" w:rsidR="007B629E" w:rsidRPr="00C70237" w:rsidRDefault="007B629E">
      <w:pPr>
        <w:widowControl w:val="0"/>
        <w:suppressAutoHyphens/>
        <w:spacing w:line="340" w:lineRule="exact"/>
        <w:jc w:val="center"/>
        <w:rPr>
          <w:rFonts w:ascii="Arial" w:hAnsi="Arial" w:cs="Arial"/>
          <w:sz w:val="22"/>
          <w:szCs w:val="22"/>
        </w:rPr>
        <w:sectPr w:rsidR="007B629E" w:rsidRPr="00C70237">
          <w:headerReference w:type="default" r:id="rId20"/>
          <w:footerReference w:type="even" r:id="rId21"/>
          <w:footerReference w:type="default" r:id="rId22"/>
          <w:headerReference w:type="first" r:id="rId23"/>
          <w:pgSz w:w="12242" w:h="15842" w:code="1"/>
          <w:pgMar w:top="1701" w:right="1418" w:bottom="1701" w:left="1418" w:header="567" w:footer="851" w:gutter="0"/>
          <w:paperSrc w:first="7" w:other="7"/>
          <w:pgNumType w:chapStyle="1"/>
          <w:cols w:space="720"/>
          <w:noEndnote/>
          <w:titlePg/>
          <w:docGrid w:linePitch="354"/>
        </w:sectPr>
      </w:pPr>
    </w:p>
    <w:p w14:paraId="4887EF6A" w14:textId="77777777" w:rsidR="007B629E" w:rsidRPr="00C70237" w:rsidRDefault="007B629E">
      <w:pPr>
        <w:widowControl w:val="0"/>
        <w:suppressAutoHyphens/>
        <w:spacing w:line="340" w:lineRule="exact"/>
        <w:rPr>
          <w:rFonts w:ascii="Arial" w:hAnsi="Arial" w:cs="Arial"/>
          <w:i/>
          <w:color w:val="000000"/>
          <w:sz w:val="22"/>
          <w:szCs w:val="22"/>
        </w:rPr>
      </w:pPr>
      <w:r w:rsidRPr="00213F02">
        <w:rPr>
          <w:rFonts w:ascii="Arial" w:hAnsi="Arial" w:cs="Arial"/>
          <w:i/>
          <w:sz w:val="22"/>
          <w:szCs w:val="22"/>
        </w:rPr>
        <w:lastRenderedPageBreak/>
        <w:t xml:space="preserve">Página de assinaturas 1/3 do </w:t>
      </w:r>
      <w:r w:rsidRPr="00C70237">
        <w:rPr>
          <w:rFonts w:ascii="Arial" w:hAnsi="Arial" w:cs="Arial"/>
          <w:i/>
          <w:sz w:val="22"/>
          <w:szCs w:val="22"/>
        </w:rPr>
        <w:t xml:space="preserve">Instrumento Particular de Escritura da </w:t>
      </w:r>
      <w:r w:rsidR="0053489F" w:rsidRPr="00C70237">
        <w:rPr>
          <w:rFonts w:ascii="Arial" w:hAnsi="Arial" w:cs="Arial"/>
          <w:i/>
          <w:sz w:val="22"/>
          <w:szCs w:val="22"/>
        </w:rPr>
        <w:t>8</w:t>
      </w:r>
      <w:r w:rsidRPr="00C70237">
        <w:rPr>
          <w:rFonts w:ascii="Arial" w:hAnsi="Arial" w:cs="Arial"/>
          <w:i/>
          <w:sz w:val="22"/>
          <w:szCs w:val="22"/>
        </w:rPr>
        <w:t>ª (</w:t>
      </w:r>
      <w:r w:rsidR="0053489F" w:rsidRPr="00C70237">
        <w:rPr>
          <w:rFonts w:ascii="Arial" w:hAnsi="Arial" w:cs="Arial"/>
          <w:i/>
          <w:sz w:val="22"/>
          <w:szCs w:val="22"/>
        </w:rPr>
        <w:t>Oitava</w:t>
      </w:r>
      <w:r w:rsidRPr="00C70237">
        <w:rPr>
          <w:rFonts w:ascii="Arial" w:hAnsi="Arial" w:cs="Arial"/>
          <w:i/>
          <w:sz w:val="22"/>
          <w:szCs w:val="22"/>
        </w:rPr>
        <w:t xml:space="preserve">) Emissão de Debêntures Simples, Não Conversíveis em Ações, da Espécie Quirografária, em </w:t>
      </w:r>
      <w:r w:rsidR="0053489F" w:rsidRPr="00C70237">
        <w:rPr>
          <w:rFonts w:ascii="Arial" w:hAnsi="Arial" w:cs="Arial"/>
          <w:i/>
          <w:sz w:val="22"/>
          <w:szCs w:val="22"/>
        </w:rPr>
        <w:t xml:space="preserve">até Duas </w:t>
      </w:r>
      <w:r w:rsidRPr="00C70237">
        <w:rPr>
          <w:rFonts w:ascii="Arial" w:hAnsi="Arial" w:cs="Arial"/>
          <w:i/>
          <w:sz w:val="22"/>
          <w:szCs w:val="22"/>
        </w:rPr>
        <w:t>Série</w:t>
      </w:r>
      <w:r w:rsidR="0053489F" w:rsidRPr="00C70237">
        <w:rPr>
          <w:rFonts w:ascii="Arial" w:hAnsi="Arial" w:cs="Arial"/>
          <w:i/>
          <w:sz w:val="22"/>
          <w:szCs w:val="22"/>
        </w:rPr>
        <w:t>s</w:t>
      </w:r>
      <w:r w:rsidRPr="00C70237">
        <w:rPr>
          <w:rFonts w:ascii="Arial" w:hAnsi="Arial" w:cs="Arial"/>
          <w:i/>
          <w:sz w:val="22"/>
          <w:szCs w:val="22"/>
        </w:rPr>
        <w:t>, para Colocação Privada, da Minerva S.A.</w:t>
      </w:r>
      <w:r w:rsidRPr="00C70237">
        <w:rPr>
          <w:rFonts w:ascii="Arial" w:hAnsi="Arial" w:cs="Arial"/>
          <w:i/>
          <w:color w:val="000000"/>
          <w:sz w:val="22"/>
          <w:szCs w:val="22"/>
        </w:rPr>
        <w:t xml:space="preserve">, celebrado em </w:t>
      </w:r>
      <w:r w:rsidR="00D22214">
        <w:rPr>
          <w:rFonts w:ascii="Arial" w:hAnsi="Arial" w:cs="Arial"/>
          <w:i/>
          <w:color w:val="000000"/>
          <w:sz w:val="22"/>
          <w:szCs w:val="22"/>
        </w:rPr>
        <w:t>18</w:t>
      </w:r>
      <w:r w:rsidRPr="00C70237">
        <w:rPr>
          <w:rFonts w:ascii="Arial" w:hAnsi="Arial" w:cs="Arial"/>
          <w:i/>
          <w:color w:val="000000"/>
          <w:sz w:val="22"/>
          <w:szCs w:val="22"/>
        </w:rPr>
        <w:t xml:space="preserve"> de </w:t>
      </w:r>
      <w:r w:rsidR="0053489F" w:rsidRPr="00C70237">
        <w:rPr>
          <w:rFonts w:ascii="Arial" w:hAnsi="Arial" w:cs="Arial"/>
          <w:i/>
          <w:color w:val="000000"/>
          <w:sz w:val="22"/>
          <w:szCs w:val="22"/>
        </w:rPr>
        <w:t>maio</w:t>
      </w:r>
      <w:r w:rsidRPr="00C70237">
        <w:rPr>
          <w:rFonts w:ascii="Arial" w:hAnsi="Arial" w:cs="Arial"/>
          <w:i/>
          <w:color w:val="000000"/>
          <w:sz w:val="22"/>
          <w:szCs w:val="22"/>
        </w:rPr>
        <w:t xml:space="preserve"> de 20</w:t>
      </w:r>
      <w:r w:rsidR="0053489F" w:rsidRPr="00C70237">
        <w:rPr>
          <w:rFonts w:ascii="Arial" w:hAnsi="Arial" w:cs="Arial"/>
          <w:i/>
          <w:color w:val="000000"/>
          <w:sz w:val="22"/>
          <w:szCs w:val="22"/>
        </w:rPr>
        <w:t>20</w:t>
      </w:r>
      <w:r w:rsidRPr="00C70237">
        <w:rPr>
          <w:rFonts w:ascii="Arial" w:hAnsi="Arial" w:cs="Arial"/>
          <w:i/>
          <w:color w:val="000000"/>
          <w:sz w:val="22"/>
          <w:szCs w:val="22"/>
        </w:rPr>
        <w:t>.</w:t>
      </w:r>
    </w:p>
    <w:p w14:paraId="21F88C94" w14:textId="77777777" w:rsidR="007B629E" w:rsidRPr="00C70237" w:rsidRDefault="007B629E">
      <w:pPr>
        <w:widowControl w:val="0"/>
        <w:suppressAutoHyphens/>
        <w:spacing w:line="340" w:lineRule="exact"/>
        <w:rPr>
          <w:rFonts w:ascii="Arial" w:hAnsi="Arial" w:cs="Arial"/>
          <w:i/>
          <w:sz w:val="22"/>
          <w:szCs w:val="22"/>
        </w:rPr>
      </w:pPr>
    </w:p>
    <w:p w14:paraId="5735BFCA" w14:textId="77777777" w:rsidR="007B629E" w:rsidRPr="00C70237" w:rsidRDefault="007B629E">
      <w:pPr>
        <w:widowControl w:val="0"/>
        <w:suppressAutoHyphens/>
        <w:spacing w:line="340" w:lineRule="exact"/>
        <w:rPr>
          <w:rFonts w:ascii="Arial" w:hAnsi="Arial" w:cs="Arial"/>
          <w:i/>
          <w:sz w:val="22"/>
          <w:szCs w:val="22"/>
        </w:rPr>
      </w:pPr>
    </w:p>
    <w:p w14:paraId="440B80CC" w14:textId="77777777" w:rsidR="007B629E" w:rsidRPr="00C70237" w:rsidRDefault="007B629E">
      <w:pPr>
        <w:widowControl w:val="0"/>
        <w:suppressAutoHyphens/>
        <w:spacing w:line="340" w:lineRule="exact"/>
        <w:rPr>
          <w:rFonts w:ascii="Arial" w:hAnsi="Arial" w:cs="Arial"/>
          <w:sz w:val="22"/>
          <w:szCs w:val="22"/>
        </w:rPr>
      </w:pPr>
    </w:p>
    <w:p w14:paraId="0858F8D7" w14:textId="77777777" w:rsidR="007B629E" w:rsidRPr="00C70237" w:rsidRDefault="007B629E">
      <w:pPr>
        <w:widowControl w:val="0"/>
        <w:suppressAutoHyphens/>
        <w:spacing w:line="340" w:lineRule="exact"/>
        <w:rPr>
          <w:rFonts w:ascii="Arial" w:hAnsi="Arial" w:cs="Arial"/>
          <w:sz w:val="22"/>
          <w:szCs w:val="22"/>
        </w:rPr>
      </w:pPr>
    </w:p>
    <w:p w14:paraId="584F04B4" w14:textId="77777777" w:rsidR="007B629E" w:rsidRPr="00C70237" w:rsidRDefault="007B629E">
      <w:pPr>
        <w:widowControl w:val="0"/>
        <w:suppressAutoHyphens/>
        <w:spacing w:line="340" w:lineRule="exact"/>
        <w:jc w:val="center"/>
        <w:rPr>
          <w:rFonts w:ascii="Arial" w:hAnsi="Arial" w:cs="Arial"/>
          <w:b/>
          <w:sz w:val="22"/>
          <w:szCs w:val="22"/>
        </w:rPr>
      </w:pPr>
      <w:r w:rsidRPr="00C70237">
        <w:rPr>
          <w:rFonts w:ascii="Arial" w:hAnsi="Arial" w:cs="Arial"/>
          <w:b/>
          <w:sz w:val="22"/>
          <w:szCs w:val="22"/>
        </w:rPr>
        <w:t>MINERVA S.A.</w:t>
      </w:r>
    </w:p>
    <w:p w14:paraId="6A745ADC" w14:textId="77777777" w:rsidR="007B629E" w:rsidRPr="00C70237" w:rsidRDefault="007B629E">
      <w:pPr>
        <w:widowControl w:val="0"/>
        <w:suppressAutoHyphens/>
        <w:spacing w:line="340" w:lineRule="exact"/>
        <w:jc w:val="center"/>
        <w:rPr>
          <w:rFonts w:ascii="Arial" w:hAnsi="Arial" w:cs="Arial"/>
          <w:sz w:val="22"/>
          <w:szCs w:val="22"/>
        </w:rPr>
      </w:pPr>
    </w:p>
    <w:p w14:paraId="0CCE923A" w14:textId="77777777" w:rsidR="007B629E" w:rsidRPr="00C70237" w:rsidRDefault="007B629E">
      <w:pPr>
        <w:widowControl w:val="0"/>
        <w:suppressAutoHyphens/>
        <w:spacing w:line="340" w:lineRule="exact"/>
        <w:rPr>
          <w:rFonts w:ascii="Arial" w:hAnsi="Arial" w:cs="Arial"/>
          <w:sz w:val="22"/>
          <w:szCs w:val="22"/>
        </w:rPr>
      </w:pPr>
    </w:p>
    <w:p w14:paraId="6BCC688D" w14:textId="77777777" w:rsidR="007B629E" w:rsidRPr="00C70237" w:rsidRDefault="007B629E">
      <w:pPr>
        <w:widowControl w:val="0"/>
        <w:suppressAutoHyphens/>
        <w:spacing w:line="340" w:lineRule="exact"/>
        <w:rPr>
          <w:rFonts w:ascii="Arial" w:hAnsi="Arial" w:cs="Arial"/>
          <w:sz w:val="22"/>
          <w:szCs w:val="22"/>
        </w:rPr>
      </w:pPr>
    </w:p>
    <w:p w14:paraId="1BD3CCE1"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___________________________</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______________________________</w:t>
      </w:r>
    </w:p>
    <w:p w14:paraId="27679DB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Nome:</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Nome:</w:t>
      </w:r>
    </w:p>
    <w:p w14:paraId="4D1973DB"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Cargo:</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Cargo:</w:t>
      </w:r>
    </w:p>
    <w:p w14:paraId="647E6941" w14:textId="77777777" w:rsidR="007B629E" w:rsidRPr="00C70237" w:rsidRDefault="007B629E">
      <w:pPr>
        <w:widowControl w:val="0"/>
        <w:suppressAutoHyphens/>
        <w:spacing w:line="340" w:lineRule="exact"/>
        <w:rPr>
          <w:rFonts w:ascii="Arial" w:hAnsi="Arial" w:cs="Arial"/>
          <w:sz w:val="22"/>
          <w:szCs w:val="22"/>
        </w:rPr>
      </w:pPr>
    </w:p>
    <w:p w14:paraId="6098D481" w14:textId="77777777" w:rsidR="007B629E" w:rsidRPr="00C70237" w:rsidRDefault="007B629E">
      <w:pPr>
        <w:widowControl w:val="0"/>
        <w:suppressAutoHyphens/>
        <w:spacing w:line="340" w:lineRule="exact"/>
        <w:jc w:val="center"/>
        <w:rPr>
          <w:rFonts w:ascii="Arial" w:hAnsi="Arial" w:cs="Arial"/>
          <w:sz w:val="22"/>
          <w:szCs w:val="22"/>
        </w:rPr>
        <w:sectPr w:rsidR="007B629E" w:rsidRPr="00C70237">
          <w:footerReference w:type="default" r:id="rId24"/>
          <w:pgSz w:w="12242" w:h="15842" w:code="1"/>
          <w:pgMar w:top="1701" w:right="1418" w:bottom="1701" w:left="1418" w:header="567" w:footer="851" w:gutter="0"/>
          <w:paperSrc w:first="7" w:other="7"/>
          <w:pgNumType w:chapStyle="1"/>
          <w:cols w:space="720"/>
          <w:noEndnote/>
        </w:sectPr>
      </w:pPr>
    </w:p>
    <w:p w14:paraId="621D364C" w14:textId="77777777" w:rsidR="007B629E" w:rsidRPr="00C70237" w:rsidRDefault="007B629E">
      <w:pPr>
        <w:widowControl w:val="0"/>
        <w:suppressAutoHyphens/>
        <w:spacing w:line="340" w:lineRule="exact"/>
        <w:rPr>
          <w:rFonts w:ascii="Arial" w:hAnsi="Arial" w:cs="Arial"/>
          <w:i/>
          <w:sz w:val="22"/>
          <w:szCs w:val="22"/>
        </w:rPr>
      </w:pPr>
      <w:r w:rsidRPr="00213F02">
        <w:rPr>
          <w:rFonts w:ascii="Arial" w:hAnsi="Arial" w:cs="Arial"/>
          <w:i/>
          <w:sz w:val="22"/>
          <w:szCs w:val="22"/>
        </w:rPr>
        <w:lastRenderedPageBreak/>
        <w:t xml:space="preserve">Página de assinaturas 2/3 do </w:t>
      </w:r>
      <w:r w:rsidR="0053489F" w:rsidRPr="00C70237">
        <w:rPr>
          <w:rFonts w:ascii="Arial" w:hAnsi="Arial" w:cs="Arial"/>
          <w:i/>
          <w:sz w:val="22"/>
          <w:szCs w:val="22"/>
        </w:rPr>
        <w:t>Instrumento Particular de Escritura da 8ª (Oitava) Emissão de Debêntures Simples, Não Conversíveis em Ações, da Espécie Quirografária, em até Duas Séries, para Colocação Privada, da Minerva S.A.</w:t>
      </w:r>
      <w:r w:rsidR="0053489F" w:rsidRPr="00C70237">
        <w:rPr>
          <w:rFonts w:ascii="Arial" w:hAnsi="Arial" w:cs="Arial"/>
          <w:i/>
          <w:color w:val="000000"/>
          <w:sz w:val="22"/>
          <w:szCs w:val="22"/>
        </w:rPr>
        <w:t xml:space="preserve">, celebrado em </w:t>
      </w:r>
      <w:r w:rsidR="00D22214">
        <w:rPr>
          <w:rFonts w:ascii="Arial" w:hAnsi="Arial" w:cs="Arial"/>
          <w:i/>
          <w:color w:val="000000"/>
          <w:sz w:val="22"/>
          <w:szCs w:val="22"/>
        </w:rPr>
        <w:t>18</w:t>
      </w:r>
      <w:r w:rsidR="0053489F" w:rsidRPr="00C70237">
        <w:rPr>
          <w:rFonts w:ascii="Arial" w:hAnsi="Arial" w:cs="Arial"/>
          <w:i/>
          <w:color w:val="000000"/>
          <w:sz w:val="22"/>
          <w:szCs w:val="22"/>
        </w:rPr>
        <w:t xml:space="preserve"> de maio de 2020</w:t>
      </w:r>
      <w:r w:rsidRPr="00C70237">
        <w:rPr>
          <w:rFonts w:ascii="Arial" w:hAnsi="Arial" w:cs="Arial"/>
          <w:i/>
          <w:color w:val="000000"/>
          <w:sz w:val="22"/>
          <w:szCs w:val="22"/>
        </w:rPr>
        <w:t>.</w:t>
      </w:r>
    </w:p>
    <w:p w14:paraId="15B8EEDC" w14:textId="77777777" w:rsidR="007B629E" w:rsidRPr="00C70237" w:rsidRDefault="007B629E">
      <w:pPr>
        <w:widowControl w:val="0"/>
        <w:suppressAutoHyphens/>
        <w:spacing w:line="340" w:lineRule="exact"/>
        <w:rPr>
          <w:rFonts w:ascii="Arial" w:hAnsi="Arial" w:cs="Arial"/>
          <w:i/>
          <w:color w:val="000000"/>
          <w:sz w:val="22"/>
          <w:szCs w:val="22"/>
        </w:rPr>
      </w:pPr>
    </w:p>
    <w:p w14:paraId="72B01AF3" w14:textId="77777777" w:rsidR="007B629E" w:rsidRPr="00213F02" w:rsidRDefault="007B629E">
      <w:pPr>
        <w:widowControl w:val="0"/>
        <w:suppressAutoHyphens/>
        <w:spacing w:line="340" w:lineRule="exact"/>
        <w:rPr>
          <w:rFonts w:ascii="Arial" w:hAnsi="Arial" w:cs="Arial"/>
          <w:i/>
          <w:sz w:val="22"/>
          <w:szCs w:val="22"/>
        </w:rPr>
      </w:pPr>
    </w:p>
    <w:p w14:paraId="6906E2D9" w14:textId="77777777" w:rsidR="007B629E" w:rsidRPr="00213F02" w:rsidRDefault="007B629E">
      <w:pPr>
        <w:widowControl w:val="0"/>
        <w:suppressAutoHyphens/>
        <w:spacing w:line="340" w:lineRule="exact"/>
        <w:rPr>
          <w:rFonts w:ascii="Arial" w:hAnsi="Arial" w:cs="Arial"/>
          <w:i/>
          <w:sz w:val="22"/>
          <w:szCs w:val="22"/>
        </w:rPr>
      </w:pPr>
    </w:p>
    <w:p w14:paraId="4839815D" w14:textId="77777777" w:rsidR="007B629E" w:rsidRPr="00213F02" w:rsidRDefault="007B629E">
      <w:pPr>
        <w:widowControl w:val="0"/>
        <w:suppressAutoHyphens/>
        <w:spacing w:line="340" w:lineRule="exact"/>
        <w:rPr>
          <w:rFonts w:ascii="Arial" w:hAnsi="Arial" w:cs="Arial"/>
          <w:i/>
          <w:sz w:val="22"/>
          <w:szCs w:val="22"/>
        </w:rPr>
      </w:pPr>
    </w:p>
    <w:p w14:paraId="6124A127" w14:textId="77777777" w:rsidR="007B629E" w:rsidRPr="00C70237" w:rsidRDefault="007B629E">
      <w:pPr>
        <w:widowControl w:val="0"/>
        <w:suppressAutoHyphens/>
        <w:spacing w:line="340" w:lineRule="exact"/>
        <w:jc w:val="center"/>
        <w:rPr>
          <w:rFonts w:ascii="Arial" w:hAnsi="Arial" w:cs="Arial"/>
          <w:b/>
          <w:sz w:val="22"/>
          <w:szCs w:val="22"/>
        </w:rPr>
      </w:pPr>
      <w:r w:rsidRPr="00C70237">
        <w:rPr>
          <w:rFonts w:ascii="Arial" w:hAnsi="Arial" w:cs="Arial"/>
          <w:b/>
          <w:sz w:val="22"/>
          <w:szCs w:val="22"/>
        </w:rPr>
        <w:t>ISEC SECURITIZADORA S.A.</w:t>
      </w:r>
    </w:p>
    <w:p w14:paraId="5547433D" w14:textId="77777777" w:rsidR="007B629E" w:rsidRPr="00C70237" w:rsidRDefault="007B629E">
      <w:pPr>
        <w:widowControl w:val="0"/>
        <w:suppressAutoHyphens/>
        <w:spacing w:line="340" w:lineRule="exact"/>
        <w:jc w:val="center"/>
        <w:rPr>
          <w:rFonts w:ascii="Arial" w:hAnsi="Arial" w:cs="Arial"/>
          <w:sz w:val="22"/>
          <w:szCs w:val="22"/>
        </w:rPr>
      </w:pPr>
    </w:p>
    <w:p w14:paraId="29EB4E7B" w14:textId="77777777" w:rsidR="007B629E" w:rsidRPr="00C70237" w:rsidRDefault="007B629E">
      <w:pPr>
        <w:widowControl w:val="0"/>
        <w:suppressAutoHyphens/>
        <w:spacing w:line="340" w:lineRule="exact"/>
        <w:rPr>
          <w:rFonts w:ascii="Arial" w:hAnsi="Arial" w:cs="Arial"/>
          <w:sz w:val="22"/>
          <w:szCs w:val="22"/>
        </w:rPr>
      </w:pPr>
    </w:p>
    <w:p w14:paraId="432E9DEC" w14:textId="77777777" w:rsidR="007B629E" w:rsidRPr="00C70237" w:rsidRDefault="007B629E">
      <w:pPr>
        <w:widowControl w:val="0"/>
        <w:suppressAutoHyphens/>
        <w:spacing w:line="340" w:lineRule="exact"/>
        <w:rPr>
          <w:rFonts w:ascii="Arial" w:hAnsi="Arial" w:cs="Arial"/>
          <w:sz w:val="22"/>
          <w:szCs w:val="22"/>
        </w:rPr>
      </w:pPr>
    </w:p>
    <w:p w14:paraId="6E6D4D6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___________________________</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______________________________</w:t>
      </w:r>
    </w:p>
    <w:p w14:paraId="723EA2F5"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Nome:</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Nome:</w:t>
      </w:r>
    </w:p>
    <w:p w14:paraId="67FE82AB"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Cargo:</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Cargo:</w:t>
      </w:r>
    </w:p>
    <w:p w14:paraId="29E7C917" w14:textId="77777777" w:rsidR="007B629E" w:rsidRPr="00213F02" w:rsidRDefault="007B629E">
      <w:pPr>
        <w:widowControl w:val="0"/>
        <w:suppressAutoHyphens/>
        <w:spacing w:line="340" w:lineRule="exact"/>
        <w:rPr>
          <w:rFonts w:ascii="Arial" w:hAnsi="Arial" w:cs="Arial"/>
          <w:i/>
          <w:sz w:val="22"/>
          <w:szCs w:val="22"/>
        </w:rPr>
      </w:pPr>
    </w:p>
    <w:p w14:paraId="3C1A5192" w14:textId="77777777" w:rsidR="007B629E" w:rsidRPr="00213F02" w:rsidRDefault="007B629E">
      <w:pPr>
        <w:widowControl w:val="0"/>
        <w:suppressAutoHyphens/>
        <w:spacing w:line="340" w:lineRule="exact"/>
        <w:rPr>
          <w:rFonts w:ascii="Arial" w:hAnsi="Arial" w:cs="Arial"/>
          <w:i/>
          <w:sz w:val="22"/>
          <w:szCs w:val="22"/>
        </w:rPr>
      </w:pPr>
    </w:p>
    <w:p w14:paraId="58B81C30" w14:textId="77777777" w:rsidR="007B629E" w:rsidRPr="00213F02" w:rsidRDefault="007B629E">
      <w:pPr>
        <w:widowControl w:val="0"/>
        <w:suppressAutoHyphens/>
        <w:spacing w:line="340" w:lineRule="exact"/>
        <w:rPr>
          <w:rFonts w:ascii="Arial" w:hAnsi="Arial" w:cs="Arial"/>
          <w:i/>
          <w:sz w:val="22"/>
          <w:szCs w:val="22"/>
        </w:rPr>
      </w:pPr>
    </w:p>
    <w:p w14:paraId="2A1E4896" w14:textId="77777777" w:rsidR="007B629E" w:rsidRPr="00213F02" w:rsidRDefault="007B629E">
      <w:pPr>
        <w:widowControl w:val="0"/>
        <w:suppressAutoHyphens/>
        <w:spacing w:line="340" w:lineRule="exact"/>
        <w:rPr>
          <w:rFonts w:ascii="Arial" w:hAnsi="Arial" w:cs="Arial"/>
          <w:i/>
          <w:sz w:val="22"/>
          <w:szCs w:val="22"/>
        </w:rPr>
      </w:pPr>
    </w:p>
    <w:p w14:paraId="66D37297" w14:textId="77777777" w:rsidR="007B629E" w:rsidRPr="00C70237" w:rsidRDefault="007B629E">
      <w:pPr>
        <w:widowControl w:val="0"/>
        <w:suppressAutoHyphens/>
        <w:spacing w:line="340" w:lineRule="exact"/>
        <w:rPr>
          <w:rFonts w:ascii="Arial" w:hAnsi="Arial" w:cs="Arial"/>
          <w:b/>
          <w:i/>
          <w:sz w:val="22"/>
          <w:szCs w:val="22"/>
        </w:rPr>
      </w:pPr>
      <w:r w:rsidRPr="00213F02">
        <w:rPr>
          <w:rFonts w:ascii="Arial" w:hAnsi="Arial" w:cs="Arial"/>
          <w:i/>
          <w:sz w:val="22"/>
          <w:szCs w:val="22"/>
        </w:rPr>
        <w:br w:type="page"/>
      </w:r>
      <w:r w:rsidRPr="00213F02">
        <w:rPr>
          <w:rFonts w:ascii="Arial" w:hAnsi="Arial" w:cs="Arial"/>
          <w:i/>
          <w:sz w:val="22"/>
          <w:szCs w:val="22"/>
        </w:rPr>
        <w:lastRenderedPageBreak/>
        <w:t xml:space="preserve">Página de assinaturas 3/3 do </w:t>
      </w:r>
      <w:r w:rsidR="0053489F" w:rsidRPr="00C70237">
        <w:rPr>
          <w:rFonts w:ascii="Arial" w:hAnsi="Arial" w:cs="Arial"/>
          <w:i/>
          <w:sz w:val="22"/>
          <w:szCs w:val="22"/>
        </w:rPr>
        <w:t>Instrumento Particular de Escritura da 8ª (Oitava) Emissão de Debêntures Simples, Não Conversíveis em Ações, da Espécie Quirografária, em até Duas Séries, para Colocação Privada, da Minerva S.A.</w:t>
      </w:r>
      <w:r w:rsidR="0053489F" w:rsidRPr="00C70237">
        <w:rPr>
          <w:rFonts w:ascii="Arial" w:hAnsi="Arial" w:cs="Arial"/>
          <w:i/>
          <w:color w:val="000000"/>
          <w:sz w:val="22"/>
          <w:szCs w:val="22"/>
        </w:rPr>
        <w:t xml:space="preserve">, celebrado em </w:t>
      </w:r>
      <w:r w:rsidR="00D22214">
        <w:rPr>
          <w:rFonts w:ascii="Arial" w:hAnsi="Arial" w:cs="Arial"/>
          <w:i/>
          <w:color w:val="000000"/>
          <w:sz w:val="22"/>
          <w:szCs w:val="22"/>
        </w:rPr>
        <w:t>18</w:t>
      </w:r>
      <w:r w:rsidR="0053489F" w:rsidRPr="00C70237">
        <w:rPr>
          <w:rFonts w:ascii="Arial" w:hAnsi="Arial" w:cs="Arial"/>
          <w:i/>
          <w:color w:val="000000"/>
          <w:sz w:val="22"/>
          <w:szCs w:val="22"/>
        </w:rPr>
        <w:t xml:space="preserve"> de maio de 2020.</w:t>
      </w:r>
    </w:p>
    <w:p w14:paraId="58DFEB5D" w14:textId="77777777" w:rsidR="007B629E" w:rsidRPr="00C70237" w:rsidRDefault="007B629E">
      <w:pPr>
        <w:widowControl w:val="0"/>
        <w:suppressAutoHyphens/>
        <w:spacing w:line="340" w:lineRule="exact"/>
        <w:rPr>
          <w:rFonts w:ascii="Arial" w:hAnsi="Arial" w:cs="Arial"/>
          <w:i/>
          <w:sz w:val="22"/>
          <w:szCs w:val="22"/>
        </w:rPr>
      </w:pPr>
    </w:p>
    <w:p w14:paraId="215526D4" w14:textId="77777777" w:rsidR="007B629E" w:rsidRPr="00C70237" w:rsidRDefault="007B629E">
      <w:pPr>
        <w:widowControl w:val="0"/>
        <w:suppressAutoHyphens/>
        <w:spacing w:line="340" w:lineRule="exact"/>
        <w:rPr>
          <w:rFonts w:ascii="Arial" w:hAnsi="Arial" w:cs="Arial"/>
          <w:b/>
          <w:sz w:val="22"/>
          <w:szCs w:val="22"/>
        </w:rPr>
      </w:pPr>
    </w:p>
    <w:p w14:paraId="5ABF56E6" w14:textId="77777777" w:rsidR="007B629E" w:rsidRPr="00C70237" w:rsidRDefault="007B629E">
      <w:pPr>
        <w:widowControl w:val="0"/>
        <w:suppressAutoHyphens/>
        <w:spacing w:line="340" w:lineRule="exact"/>
        <w:rPr>
          <w:rFonts w:ascii="Arial" w:hAnsi="Arial" w:cs="Arial"/>
          <w:b/>
          <w:sz w:val="22"/>
          <w:szCs w:val="22"/>
        </w:rPr>
      </w:pPr>
    </w:p>
    <w:p w14:paraId="7975A51F" w14:textId="77777777" w:rsidR="007B629E" w:rsidRPr="00C70237" w:rsidRDefault="007B629E">
      <w:pPr>
        <w:widowControl w:val="0"/>
        <w:suppressAutoHyphens/>
        <w:spacing w:line="340" w:lineRule="exact"/>
        <w:rPr>
          <w:rFonts w:ascii="Arial" w:hAnsi="Arial" w:cs="Arial"/>
          <w:b/>
          <w:sz w:val="22"/>
          <w:szCs w:val="22"/>
        </w:rPr>
      </w:pPr>
    </w:p>
    <w:p w14:paraId="314C81DC"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Testemunhas</w:t>
      </w:r>
      <w:r w:rsidRPr="00C70237">
        <w:rPr>
          <w:rFonts w:ascii="Arial" w:hAnsi="Arial" w:cs="Arial"/>
          <w:sz w:val="22"/>
          <w:szCs w:val="22"/>
        </w:rPr>
        <w:t>:</w:t>
      </w:r>
    </w:p>
    <w:p w14:paraId="5F1EA877" w14:textId="77777777" w:rsidR="007B629E" w:rsidRPr="00C70237" w:rsidRDefault="007B629E">
      <w:pPr>
        <w:widowControl w:val="0"/>
        <w:suppressAutoHyphens/>
        <w:spacing w:line="340" w:lineRule="exact"/>
        <w:rPr>
          <w:rFonts w:ascii="Arial" w:hAnsi="Arial" w:cs="Arial"/>
          <w:sz w:val="22"/>
          <w:szCs w:val="22"/>
        </w:rPr>
      </w:pPr>
    </w:p>
    <w:p w14:paraId="3631CB60" w14:textId="77777777" w:rsidR="007B629E" w:rsidRPr="00C70237" w:rsidRDefault="007B629E">
      <w:pPr>
        <w:widowControl w:val="0"/>
        <w:suppressAutoHyphens/>
        <w:spacing w:line="340" w:lineRule="exact"/>
        <w:rPr>
          <w:rFonts w:ascii="Arial" w:hAnsi="Arial" w:cs="Arial"/>
          <w:sz w:val="22"/>
          <w:szCs w:val="22"/>
        </w:rPr>
      </w:pPr>
    </w:p>
    <w:p w14:paraId="2F53FC2A" w14:textId="77777777" w:rsidR="007B629E" w:rsidRPr="00C70237" w:rsidRDefault="007B629E">
      <w:pPr>
        <w:widowControl w:val="0"/>
        <w:suppressAutoHyphens/>
        <w:spacing w:line="340" w:lineRule="exact"/>
        <w:rPr>
          <w:rFonts w:ascii="Arial" w:hAnsi="Arial" w:cs="Arial"/>
          <w:sz w:val="22"/>
          <w:szCs w:val="22"/>
        </w:rPr>
      </w:pPr>
    </w:p>
    <w:p w14:paraId="43FDAC60"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___________________________</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______________________________</w:t>
      </w:r>
    </w:p>
    <w:p w14:paraId="75CAC5E6"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Nome:</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Nome:</w:t>
      </w:r>
    </w:p>
    <w:p w14:paraId="7F16FF63"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RG:</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RG:</w:t>
      </w:r>
    </w:p>
    <w:p w14:paraId="30507C77"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CPF:</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CPF:</w:t>
      </w:r>
    </w:p>
    <w:p w14:paraId="1AC3B2AE" w14:textId="77777777" w:rsidR="007B629E" w:rsidRPr="00C70237" w:rsidRDefault="007B629E">
      <w:pPr>
        <w:widowControl w:val="0"/>
        <w:suppressAutoHyphens/>
        <w:spacing w:line="340" w:lineRule="exact"/>
        <w:rPr>
          <w:rFonts w:ascii="Arial" w:hAnsi="Arial" w:cs="Arial"/>
          <w:sz w:val="22"/>
          <w:szCs w:val="22"/>
        </w:rPr>
      </w:pPr>
    </w:p>
    <w:p w14:paraId="60AA81B2" w14:textId="77777777" w:rsidR="007B629E" w:rsidRPr="00C70237" w:rsidRDefault="007B629E">
      <w:pPr>
        <w:widowControl w:val="0"/>
        <w:tabs>
          <w:tab w:val="left" w:pos="851"/>
          <w:tab w:val="left" w:pos="1357"/>
        </w:tabs>
        <w:spacing w:line="340" w:lineRule="exact"/>
        <w:jc w:val="center"/>
        <w:outlineLvl w:val="0"/>
        <w:rPr>
          <w:rFonts w:ascii="Arial" w:hAnsi="Arial" w:cs="Arial"/>
          <w:b/>
          <w:sz w:val="22"/>
          <w:szCs w:val="22"/>
        </w:rPr>
      </w:pPr>
      <w:r w:rsidRPr="00C70237">
        <w:rPr>
          <w:rFonts w:ascii="Arial" w:hAnsi="Arial" w:cs="Arial"/>
          <w:sz w:val="22"/>
          <w:szCs w:val="22"/>
        </w:rPr>
        <w:br w:type="page"/>
      </w:r>
      <w:bookmarkStart w:id="414" w:name="_Toc482662829"/>
      <w:r w:rsidRPr="00C70237">
        <w:rPr>
          <w:rFonts w:ascii="Arial" w:hAnsi="Arial" w:cs="Arial"/>
          <w:b/>
          <w:sz w:val="22"/>
          <w:szCs w:val="22"/>
        </w:rPr>
        <w:lastRenderedPageBreak/>
        <w:t>ANEXO I</w:t>
      </w:r>
      <w:bookmarkEnd w:id="414"/>
    </w:p>
    <w:p w14:paraId="083E6442" w14:textId="77777777" w:rsidR="007B629E" w:rsidRPr="00C70237" w:rsidRDefault="007B629E">
      <w:pPr>
        <w:pStyle w:val="p0"/>
        <w:widowControl w:val="0"/>
        <w:tabs>
          <w:tab w:val="clear" w:pos="720"/>
        </w:tabs>
        <w:suppressAutoHyphens/>
        <w:spacing w:line="340" w:lineRule="exact"/>
        <w:jc w:val="center"/>
        <w:rPr>
          <w:rFonts w:ascii="Arial" w:hAnsi="Arial" w:cs="Arial"/>
          <w:b/>
          <w:sz w:val="22"/>
          <w:szCs w:val="22"/>
        </w:rPr>
      </w:pPr>
      <w:r w:rsidRPr="00C70237">
        <w:rPr>
          <w:rFonts w:ascii="Arial" w:hAnsi="Arial" w:cs="Arial"/>
          <w:b/>
          <w:sz w:val="22"/>
          <w:szCs w:val="22"/>
        </w:rPr>
        <w:t>Boletim de Subscrição das Debêntures</w:t>
      </w:r>
    </w:p>
    <w:p w14:paraId="5C98DC3E" w14:textId="77777777" w:rsidR="007B629E" w:rsidRPr="00C70237" w:rsidRDefault="007B629E">
      <w:pPr>
        <w:widowControl w:val="0"/>
        <w:spacing w:line="340" w:lineRule="exact"/>
        <w:rPr>
          <w:rFonts w:ascii="Arial" w:hAnsi="Arial" w:cs="Arial"/>
          <w:b/>
          <w:sz w:val="22"/>
          <w:szCs w:val="22"/>
        </w:rPr>
      </w:pPr>
    </w:p>
    <w:p w14:paraId="6F460D10"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Emissora</w:t>
      </w:r>
    </w:p>
    <w:p w14:paraId="6D701725" w14:textId="77777777" w:rsidR="007B629E" w:rsidRPr="00C70237" w:rsidRDefault="007B629E">
      <w:pPr>
        <w:widowControl w:val="0"/>
        <w:spacing w:line="340" w:lineRule="exact"/>
        <w:rPr>
          <w:rFonts w:ascii="Arial" w:hAnsi="Arial" w:cs="Arial"/>
          <w:sz w:val="2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390"/>
      </w:tblGrid>
      <w:tr w:rsidR="007B629E" w:rsidRPr="00C70237" w14:paraId="06E32C51" w14:textId="77777777">
        <w:tc>
          <w:tcPr>
            <w:tcW w:w="5000" w:type="pct"/>
            <w:tcBorders>
              <w:top w:val="single" w:sz="6" w:space="0" w:color="auto"/>
              <w:left w:val="single" w:sz="6" w:space="0" w:color="auto"/>
              <w:bottom w:val="single" w:sz="6" w:space="0" w:color="auto"/>
              <w:right w:val="single" w:sz="6" w:space="0" w:color="auto"/>
            </w:tcBorders>
          </w:tcPr>
          <w:p w14:paraId="0034DBDC" w14:textId="77777777" w:rsidR="007B629E" w:rsidRPr="00C70237" w:rsidRDefault="007B629E">
            <w:pPr>
              <w:widowControl w:val="0"/>
              <w:spacing w:line="340" w:lineRule="exact"/>
              <w:rPr>
                <w:rFonts w:ascii="Arial" w:hAnsi="Arial" w:cs="Arial"/>
                <w:sz w:val="22"/>
                <w:szCs w:val="22"/>
              </w:rPr>
            </w:pPr>
            <w:r w:rsidRPr="00C70237">
              <w:rPr>
                <w:rFonts w:ascii="Arial" w:hAnsi="Arial" w:cs="Arial"/>
                <w:b/>
                <w:sz w:val="22"/>
                <w:szCs w:val="22"/>
              </w:rPr>
              <w:t>MINERVA S.A.</w:t>
            </w:r>
            <w:r w:rsidRPr="00C70237">
              <w:rPr>
                <w:rFonts w:ascii="Arial" w:hAnsi="Arial" w:cs="Arial"/>
                <w:sz w:val="22"/>
                <w:szCs w:val="22"/>
              </w:rPr>
              <w:t>, companhia aberta, com sede na Cidade de Barretos, Estado de São Paulo, no prolongamento da Avenida Antonio Manço Bernardes, s/n°, Rotatória Família Vilela de Queiroz, Chácara Minerva, CEP 14.781-545, inscrita no Cadastro Nacional da Pessoa Jurídica do Ministério da Economia (“</w:t>
            </w:r>
            <w:r w:rsidRPr="00C70237">
              <w:rPr>
                <w:rFonts w:ascii="Arial" w:hAnsi="Arial" w:cs="Arial"/>
                <w:sz w:val="22"/>
                <w:szCs w:val="22"/>
                <w:u w:val="single"/>
              </w:rPr>
              <w:t>CNPJ</w:t>
            </w:r>
            <w:r w:rsidRPr="00C70237">
              <w:rPr>
                <w:rFonts w:ascii="Arial" w:hAnsi="Arial" w:cs="Arial"/>
                <w:sz w:val="22"/>
                <w:szCs w:val="22"/>
              </w:rPr>
              <w:t>”) sob o nº 67.620.377/0001-14, com seus atos constitutivos arquivados na Junta Comercial do Estado de São Paulo (“</w:t>
            </w:r>
            <w:r w:rsidRPr="00C70237">
              <w:rPr>
                <w:rFonts w:ascii="Arial" w:hAnsi="Arial" w:cs="Arial"/>
                <w:sz w:val="22"/>
                <w:szCs w:val="22"/>
                <w:u w:val="single"/>
              </w:rPr>
              <w:t>JUCESP</w:t>
            </w:r>
            <w:r w:rsidRPr="00C70237">
              <w:rPr>
                <w:rFonts w:ascii="Arial" w:hAnsi="Arial" w:cs="Arial"/>
                <w:sz w:val="22"/>
                <w:szCs w:val="22"/>
              </w:rPr>
              <w:t>”) sob o NIRE 35.300.344.022, neste ato representada na forma de seu estatuto social (“</w:t>
            </w:r>
            <w:r w:rsidRPr="00C70237">
              <w:rPr>
                <w:rFonts w:ascii="Arial" w:hAnsi="Arial" w:cs="Arial"/>
                <w:sz w:val="22"/>
                <w:szCs w:val="22"/>
                <w:u w:val="single"/>
              </w:rPr>
              <w:t>Emissora</w:t>
            </w:r>
            <w:r w:rsidRPr="00C70237">
              <w:rPr>
                <w:rFonts w:ascii="Arial" w:hAnsi="Arial" w:cs="Arial"/>
                <w:sz w:val="22"/>
                <w:szCs w:val="22"/>
              </w:rPr>
              <w:t>”).</w:t>
            </w:r>
          </w:p>
        </w:tc>
      </w:tr>
    </w:tbl>
    <w:p w14:paraId="5427C50A" w14:textId="77777777" w:rsidR="007B629E" w:rsidRPr="00C70237" w:rsidRDefault="007B629E">
      <w:pPr>
        <w:widowControl w:val="0"/>
        <w:autoSpaceDE w:val="0"/>
        <w:autoSpaceDN w:val="0"/>
        <w:adjustRightInd w:val="0"/>
        <w:spacing w:line="340" w:lineRule="exact"/>
        <w:rPr>
          <w:rFonts w:ascii="Arial" w:hAnsi="Arial" w:cs="Arial"/>
          <w:b/>
          <w:sz w:val="22"/>
          <w:szCs w:val="22"/>
        </w:rPr>
      </w:pPr>
    </w:p>
    <w:p w14:paraId="14BEFFE5"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Securitizadora</w:t>
      </w:r>
    </w:p>
    <w:p w14:paraId="7E6BB4A0" w14:textId="77777777" w:rsidR="007B629E" w:rsidRPr="00C70237" w:rsidRDefault="007B629E">
      <w:pPr>
        <w:widowControl w:val="0"/>
        <w:spacing w:line="340" w:lineRule="exact"/>
        <w:rPr>
          <w:rFonts w:ascii="Arial" w:hAnsi="Arial" w:cs="Arial"/>
          <w:b/>
          <w:sz w:val="2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390"/>
      </w:tblGrid>
      <w:tr w:rsidR="007B629E" w:rsidRPr="00C70237" w14:paraId="084F004D" w14:textId="77777777">
        <w:tc>
          <w:tcPr>
            <w:tcW w:w="5000" w:type="pct"/>
            <w:tcBorders>
              <w:top w:val="single" w:sz="6" w:space="0" w:color="auto"/>
              <w:left w:val="single" w:sz="6" w:space="0" w:color="auto"/>
              <w:bottom w:val="single" w:sz="6" w:space="0" w:color="auto"/>
              <w:right w:val="single" w:sz="6" w:space="0" w:color="auto"/>
            </w:tcBorders>
          </w:tcPr>
          <w:p w14:paraId="04FD666C" w14:textId="77777777" w:rsidR="007B629E" w:rsidRPr="00C70237" w:rsidRDefault="007B629E">
            <w:pPr>
              <w:widowControl w:val="0"/>
              <w:spacing w:line="340" w:lineRule="exact"/>
              <w:rPr>
                <w:rFonts w:ascii="Arial" w:hAnsi="Arial" w:cs="Arial"/>
                <w:bCs/>
                <w:sz w:val="22"/>
                <w:szCs w:val="22"/>
              </w:rPr>
            </w:pPr>
            <w:r w:rsidRPr="00C70237">
              <w:rPr>
                <w:rFonts w:ascii="Arial" w:hAnsi="Arial" w:cs="Arial"/>
                <w:b/>
                <w:sz w:val="22"/>
                <w:szCs w:val="22"/>
              </w:rPr>
              <w:t>ISEC SECURITIZADORA S.A.</w:t>
            </w:r>
            <w:r w:rsidRPr="00C70237">
              <w:rPr>
                <w:rFonts w:ascii="Arial" w:hAnsi="Arial" w:cs="Arial"/>
                <w:sz w:val="22"/>
                <w:szCs w:val="22"/>
              </w:rPr>
              <w:t>, sociedade anônima, com sede na Cidade de São Paulo, Estado de São Paulo, na Rua Tabapuã, n° 1.123, 21º andar, CEP 04.533-004, inscrita no CNPJ sob o nº 08.769.451/0001-08</w:t>
            </w:r>
            <w:r w:rsidRPr="00C70237">
              <w:rPr>
                <w:rFonts w:ascii="Arial" w:hAnsi="Arial" w:cs="Arial"/>
                <w:bCs/>
                <w:sz w:val="22"/>
                <w:szCs w:val="22"/>
              </w:rPr>
              <w:t xml:space="preserve">, neste ato representada em </w:t>
            </w:r>
            <w:r w:rsidRPr="00C70237">
              <w:rPr>
                <w:rFonts w:ascii="Arial" w:hAnsi="Arial" w:cs="Arial"/>
                <w:sz w:val="22"/>
                <w:szCs w:val="22"/>
              </w:rPr>
              <w:t>na forma dos seus documentos constitutivos</w:t>
            </w:r>
            <w:r w:rsidRPr="00C70237">
              <w:rPr>
                <w:rFonts w:ascii="Arial" w:hAnsi="Arial" w:cs="Arial"/>
                <w:bCs/>
                <w:sz w:val="22"/>
                <w:szCs w:val="22"/>
              </w:rPr>
              <w:t>, por seus representantes legais ao final assinados (“</w:t>
            </w:r>
            <w:r w:rsidRPr="00C70237">
              <w:rPr>
                <w:rFonts w:ascii="Arial" w:hAnsi="Arial" w:cs="Arial"/>
                <w:bCs/>
                <w:sz w:val="22"/>
                <w:szCs w:val="22"/>
                <w:u w:val="single"/>
              </w:rPr>
              <w:t>Securitizadora</w:t>
            </w:r>
            <w:r w:rsidRPr="00C70237">
              <w:rPr>
                <w:rFonts w:ascii="Arial" w:hAnsi="Arial" w:cs="Arial"/>
                <w:bCs/>
                <w:sz w:val="22"/>
                <w:szCs w:val="22"/>
              </w:rPr>
              <w:t>”).</w:t>
            </w:r>
          </w:p>
        </w:tc>
      </w:tr>
    </w:tbl>
    <w:p w14:paraId="59CB2CE3" w14:textId="77777777" w:rsidR="007B629E" w:rsidRPr="00C70237" w:rsidRDefault="007B629E">
      <w:pPr>
        <w:widowControl w:val="0"/>
        <w:autoSpaceDE w:val="0"/>
        <w:autoSpaceDN w:val="0"/>
        <w:adjustRightInd w:val="0"/>
        <w:spacing w:line="340" w:lineRule="exact"/>
        <w:rPr>
          <w:rFonts w:ascii="Arial" w:hAnsi="Arial" w:cs="Arial"/>
          <w:b/>
          <w:sz w:val="22"/>
          <w:szCs w:val="22"/>
        </w:rPr>
      </w:pPr>
    </w:p>
    <w:p w14:paraId="6285F307"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Características da Emissão</w:t>
      </w:r>
    </w:p>
    <w:p w14:paraId="47C94955" w14:textId="77777777" w:rsidR="007B629E" w:rsidRPr="00C70237" w:rsidRDefault="007B629E">
      <w:pPr>
        <w:widowControl w:val="0"/>
        <w:spacing w:line="340" w:lineRule="exact"/>
        <w:rPr>
          <w:rFonts w:ascii="Arial" w:hAnsi="Arial" w:cs="Arial"/>
          <w:b/>
          <w:sz w:val="2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390"/>
      </w:tblGrid>
      <w:tr w:rsidR="007B629E" w:rsidRPr="00C70237" w14:paraId="623B9D65" w14:textId="77777777">
        <w:tc>
          <w:tcPr>
            <w:tcW w:w="5000" w:type="pct"/>
            <w:tcBorders>
              <w:top w:val="single" w:sz="6" w:space="0" w:color="auto"/>
              <w:left w:val="single" w:sz="6" w:space="0" w:color="auto"/>
              <w:bottom w:val="single" w:sz="6" w:space="0" w:color="auto"/>
              <w:right w:val="single" w:sz="6" w:space="0" w:color="auto"/>
            </w:tcBorders>
          </w:tcPr>
          <w:p w14:paraId="100F0A0A"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Foram emitidas </w:t>
            </w:r>
            <w:r w:rsidR="006068C6">
              <w:rPr>
                <w:rFonts w:ascii="Arial" w:hAnsi="Arial" w:cs="Arial"/>
                <w:sz w:val="22"/>
                <w:szCs w:val="22"/>
              </w:rPr>
              <w:t>6</w:t>
            </w:r>
            <w:r w:rsidRPr="00C70237">
              <w:rPr>
                <w:rFonts w:ascii="Arial" w:hAnsi="Arial" w:cs="Arial"/>
                <w:sz w:val="22"/>
                <w:szCs w:val="22"/>
              </w:rPr>
              <w:t>00.000 (</w:t>
            </w:r>
            <w:r w:rsidR="006068C6">
              <w:rPr>
                <w:rFonts w:ascii="Arial" w:hAnsi="Arial" w:cs="Arial"/>
                <w:sz w:val="22"/>
                <w:szCs w:val="22"/>
              </w:rPr>
              <w:t>seiscentas</w:t>
            </w:r>
            <w:r w:rsidRPr="00C70237">
              <w:rPr>
                <w:rFonts w:ascii="Arial" w:hAnsi="Arial" w:cs="Arial"/>
                <w:sz w:val="22"/>
                <w:szCs w:val="22"/>
              </w:rPr>
              <w:t xml:space="preserve"> mil) Debêntures</w:t>
            </w:r>
            <w:r w:rsidR="00486333" w:rsidRPr="00C70237">
              <w:rPr>
                <w:rFonts w:ascii="Arial" w:hAnsi="Arial" w:cs="Arial"/>
                <w:sz w:val="22"/>
                <w:szCs w:val="22"/>
              </w:rPr>
              <w:t xml:space="preserve">, sendo </w:t>
            </w:r>
            <w:r w:rsidR="001D01A1">
              <w:rPr>
                <w:rFonts w:ascii="Arial" w:hAnsi="Arial" w:cs="Arial"/>
                <w:sz w:val="22"/>
                <w:szCs w:val="22"/>
              </w:rPr>
              <w:t>400.000 (quatrocentas mil)</w:t>
            </w:r>
            <w:r w:rsidR="001D01A1" w:rsidRPr="00C70237">
              <w:rPr>
                <w:rFonts w:ascii="Arial" w:hAnsi="Arial" w:cs="Arial"/>
                <w:sz w:val="22"/>
                <w:szCs w:val="22"/>
              </w:rPr>
              <w:t xml:space="preserve"> </w:t>
            </w:r>
            <w:r w:rsidR="00486333" w:rsidRPr="00C70237">
              <w:rPr>
                <w:rFonts w:ascii="Arial" w:hAnsi="Arial" w:cs="Arial"/>
                <w:sz w:val="22"/>
                <w:szCs w:val="22"/>
              </w:rPr>
              <w:t xml:space="preserve">Debêntures da primeira série e </w:t>
            </w:r>
            <w:r w:rsidR="00CA006E">
              <w:rPr>
                <w:rFonts w:ascii="Arial" w:hAnsi="Arial" w:cs="Arial"/>
                <w:sz w:val="22"/>
                <w:szCs w:val="22"/>
              </w:rPr>
              <w:t>200.000 (duzentas mil)</w:t>
            </w:r>
            <w:r w:rsidR="003B6ED9" w:rsidRPr="00C70237">
              <w:rPr>
                <w:rFonts w:ascii="Arial" w:hAnsi="Arial" w:cs="Arial"/>
                <w:sz w:val="22"/>
                <w:szCs w:val="22"/>
              </w:rPr>
              <w:t xml:space="preserve"> Debêntures da segunda série</w:t>
            </w:r>
            <w:r w:rsidRPr="00C70237">
              <w:rPr>
                <w:rFonts w:ascii="Arial" w:hAnsi="Arial" w:cs="Arial"/>
                <w:sz w:val="22"/>
                <w:szCs w:val="22"/>
              </w:rPr>
              <w:t xml:space="preserve">, com valor nominal unitário de R$1.000,00 (mil reais) em </w:t>
            </w:r>
            <w:r w:rsidR="001D01A1">
              <w:rPr>
                <w:rFonts w:ascii="Arial" w:hAnsi="Arial" w:cs="Arial"/>
                <w:sz w:val="22"/>
                <w:szCs w:val="22"/>
              </w:rPr>
              <w:t>22</w:t>
            </w:r>
            <w:r w:rsidR="001D01A1" w:rsidRPr="00C70237">
              <w:rPr>
                <w:rFonts w:ascii="Arial" w:hAnsi="Arial" w:cs="Arial"/>
                <w:sz w:val="22"/>
                <w:szCs w:val="22"/>
              </w:rPr>
              <w:t xml:space="preserve"> </w:t>
            </w:r>
            <w:r w:rsidRPr="00C70237">
              <w:rPr>
                <w:rFonts w:ascii="Arial" w:hAnsi="Arial" w:cs="Arial"/>
                <w:sz w:val="22"/>
                <w:szCs w:val="22"/>
              </w:rPr>
              <w:t xml:space="preserve">de </w:t>
            </w:r>
            <w:r w:rsidR="0053489F" w:rsidRPr="00C70237">
              <w:rPr>
                <w:rFonts w:ascii="Arial" w:hAnsi="Arial" w:cs="Arial"/>
                <w:sz w:val="22"/>
                <w:szCs w:val="22"/>
              </w:rPr>
              <w:t>maio</w:t>
            </w:r>
            <w:r w:rsidRPr="00C70237">
              <w:rPr>
                <w:rFonts w:ascii="Arial" w:hAnsi="Arial" w:cs="Arial"/>
                <w:sz w:val="22"/>
                <w:szCs w:val="22"/>
              </w:rPr>
              <w:t xml:space="preserve"> de 20</w:t>
            </w:r>
            <w:r w:rsidR="0053489F" w:rsidRPr="00C70237">
              <w:rPr>
                <w:rFonts w:ascii="Arial" w:hAnsi="Arial" w:cs="Arial"/>
                <w:sz w:val="22"/>
                <w:szCs w:val="22"/>
              </w:rPr>
              <w:t>20</w:t>
            </w:r>
            <w:r w:rsidRPr="00C70237">
              <w:rPr>
                <w:rFonts w:ascii="Arial" w:hAnsi="Arial" w:cs="Arial"/>
                <w:sz w:val="22"/>
                <w:szCs w:val="22"/>
              </w:rPr>
              <w:t xml:space="preserve"> (“</w:t>
            </w:r>
            <w:r w:rsidRPr="00C70237">
              <w:rPr>
                <w:rFonts w:ascii="Arial" w:hAnsi="Arial" w:cs="Arial"/>
                <w:sz w:val="22"/>
                <w:szCs w:val="22"/>
                <w:u w:val="single"/>
              </w:rPr>
              <w:t>Emissão</w:t>
            </w:r>
            <w:r w:rsidRPr="00C70237">
              <w:rPr>
                <w:rFonts w:ascii="Arial" w:hAnsi="Arial" w:cs="Arial"/>
                <w:sz w:val="22"/>
                <w:szCs w:val="22"/>
              </w:rPr>
              <w:t xml:space="preserve">”) nos termos </w:t>
            </w:r>
            <w:r w:rsidRPr="00C70237">
              <w:rPr>
                <w:rFonts w:ascii="Arial" w:hAnsi="Arial" w:cs="Arial"/>
                <w:color w:val="000000"/>
                <w:sz w:val="22"/>
                <w:szCs w:val="22"/>
              </w:rPr>
              <w:t>do “</w:t>
            </w:r>
            <w:r w:rsidRPr="00C70237">
              <w:rPr>
                <w:rFonts w:ascii="Arial" w:hAnsi="Arial" w:cs="Arial"/>
                <w:i/>
                <w:sz w:val="22"/>
                <w:szCs w:val="22"/>
              </w:rPr>
              <w:t xml:space="preserve">Instrumento Particular de Escritura da </w:t>
            </w:r>
            <w:r w:rsidR="0053489F" w:rsidRPr="00C70237">
              <w:rPr>
                <w:rFonts w:ascii="Arial" w:hAnsi="Arial" w:cs="Arial"/>
                <w:i/>
                <w:sz w:val="22"/>
                <w:szCs w:val="22"/>
              </w:rPr>
              <w:t>8</w:t>
            </w:r>
            <w:r w:rsidRPr="00C70237">
              <w:rPr>
                <w:rFonts w:ascii="Arial" w:hAnsi="Arial" w:cs="Arial"/>
                <w:i/>
                <w:sz w:val="22"/>
                <w:szCs w:val="22"/>
              </w:rPr>
              <w:t>ª (</w:t>
            </w:r>
            <w:r w:rsidR="0053489F" w:rsidRPr="00C70237">
              <w:rPr>
                <w:rFonts w:ascii="Arial" w:hAnsi="Arial" w:cs="Arial"/>
                <w:i/>
                <w:sz w:val="22"/>
                <w:szCs w:val="22"/>
              </w:rPr>
              <w:t>Oitava</w:t>
            </w:r>
            <w:r w:rsidRPr="00C70237">
              <w:rPr>
                <w:rFonts w:ascii="Arial" w:hAnsi="Arial" w:cs="Arial"/>
                <w:i/>
                <w:sz w:val="22"/>
                <w:szCs w:val="22"/>
              </w:rPr>
              <w:t xml:space="preserve">) Emissão de Debêntures Simples, Não Conversíveis em Ações, da Espécie Quirografária, em </w:t>
            </w:r>
            <w:r w:rsidR="0053489F" w:rsidRPr="00C70237">
              <w:rPr>
                <w:rFonts w:ascii="Arial" w:hAnsi="Arial" w:cs="Arial"/>
                <w:i/>
                <w:sz w:val="22"/>
                <w:szCs w:val="22"/>
              </w:rPr>
              <w:t>até Duas Séries</w:t>
            </w:r>
            <w:r w:rsidRPr="00C70237">
              <w:rPr>
                <w:rFonts w:ascii="Arial" w:hAnsi="Arial" w:cs="Arial"/>
                <w:i/>
                <w:sz w:val="22"/>
                <w:szCs w:val="22"/>
              </w:rPr>
              <w:t>, para Colocação Privada, da Minerva S.A.”</w:t>
            </w:r>
            <w:r w:rsidRPr="00C70237">
              <w:rPr>
                <w:rFonts w:ascii="Arial" w:hAnsi="Arial" w:cs="Arial"/>
                <w:color w:val="000000"/>
                <w:sz w:val="22"/>
                <w:szCs w:val="22"/>
              </w:rPr>
              <w:t xml:space="preserve"> </w:t>
            </w:r>
            <w:r w:rsidRPr="00213F02">
              <w:rPr>
                <w:rFonts w:ascii="Arial" w:hAnsi="Arial" w:cs="Arial"/>
                <w:sz w:val="22"/>
                <w:szCs w:val="22"/>
              </w:rPr>
              <w:t>(“</w:t>
            </w:r>
            <w:r w:rsidRPr="00213F02">
              <w:rPr>
                <w:rFonts w:ascii="Arial" w:hAnsi="Arial" w:cs="Arial"/>
                <w:sz w:val="22"/>
                <w:szCs w:val="22"/>
                <w:u w:val="single"/>
              </w:rPr>
              <w:t>Escritura de Emissão</w:t>
            </w:r>
            <w:r w:rsidRPr="00213F02">
              <w:rPr>
                <w:rFonts w:ascii="Arial" w:hAnsi="Arial" w:cs="Arial"/>
                <w:sz w:val="22"/>
                <w:szCs w:val="22"/>
              </w:rPr>
              <w:t>”)</w:t>
            </w:r>
            <w:r w:rsidRPr="00C70237">
              <w:rPr>
                <w:rFonts w:ascii="Arial" w:hAnsi="Arial" w:cs="Arial"/>
                <w:sz w:val="22"/>
                <w:szCs w:val="22"/>
              </w:rPr>
              <w:t>.</w:t>
            </w:r>
          </w:p>
          <w:p w14:paraId="2C00D20A" w14:textId="77777777" w:rsidR="007B629E" w:rsidRPr="00C70237" w:rsidRDefault="007B629E">
            <w:pPr>
              <w:widowControl w:val="0"/>
              <w:spacing w:line="340" w:lineRule="exact"/>
              <w:rPr>
                <w:rFonts w:ascii="Arial" w:hAnsi="Arial" w:cs="Arial"/>
                <w:sz w:val="22"/>
                <w:szCs w:val="22"/>
              </w:rPr>
            </w:pPr>
          </w:p>
          <w:p w14:paraId="36868A26" w14:textId="77777777" w:rsidR="007B629E" w:rsidRPr="00C70237" w:rsidRDefault="007B629E">
            <w:pPr>
              <w:widowControl w:val="0"/>
              <w:autoSpaceDE w:val="0"/>
              <w:autoSpaceDN w:val="0"/>
              <w:adjustRightInd w:val="0"/>
              <w:spacing w:line="340" w:lineRule="exact"/>
              <w:rPr>
                <w:rFonts w:ascii="Arial" w:hAnsi="Arial" w:cs="Arial"/>
                <w:sz w:val="22"/>
                <w:szCs w:val="22"/>
              </w:rPr>
            </w:pPr>
            <w:r w:rsidRPr="00C70237">
              <w:rPr>
                <w:rFonts w:ascii="Arial" w:hAnsi="Arial" w:cs="Arial"/>
                <w:sz w:val="22"/>
                <w:szCs w:val="22"/>
              </w:rPr>
              <w:t>Após a subscrição da totalidade das Debêntures pela Securitizadora, esta será a única titular das Debêntures, passando a ser credora de todas as obrigações</w:t>
            </w:r>
            <w:r w:rsidRPr="00C70237">
              <w:rPr>
                <w:rFonts w:ascii="Arial" w:hAnsi="Arial" w:cs="Arial"/>
                <w:bCs/>
                <w:sz w:val="22"/>
                <w:szCs w:val="22"/>
              </w:rPr>
              <w:t>, principais e acessórias, devidas pela Emissora no âmbito das Debêntures,</w:t>
            </w:r>
            <w:r w:rsidRPr="00C70237">
              <w:rPr>
                <w:rFonts w:ascii="Arial" w:hAnsi="Arial" w:cs="Arial"/>
                <w:sz w:val="22"/>
                <w:szCs w:val="22"/>
              </w:rPr>
              <w:t xml:space="preserve"> as quais representam direitos creditórios do agronegócio nos termos do parágrafo primeiro, do artigo 23 da Lei nº 11.076, de 30 de dezembro de 2004, conforme alterada (“</w:t>
            </w:r>
            <w:r w:rsidRPr="00C70237">
              <w:rPr>
                <w:rFonts w:ascii="Arial" w:hAnsi="Arial" w:cs="Arial"/>
                <w:sz w:val="22"/>
                <w:szCs w:val="22"/>
                <w:u w:val="single"/>
              </w:rPr>
              <w:t>Lei 11.076</w:t>
            </w:r>
            <w:r w:rsidRPr="00C70237">
              <w:rPr>
                <w:rFonts w:ascii="Arial" w:hAnsi="Arial" w:cs="Arial"/>
                <w:sz w:val="22"/>
                <w:szCs w:val="22"/>
              </w:rPr>
              <w:t>”), nos termos da Escritura de Emissão (“</w:t>
            </w:r>
            <w:r w:rsidRPr="00C70237">
              <w:rPr>
                <w:rFonts w:ascii="Arial" w:hAnsi="Arial" w:cs="Arial"/>
                <w:sz w:val="22"/>
                <w:szCs w:val="22"/>
                <w:u w:val="single"/>
              </w:rPr>
              <w:t>Créditos do Agronegócio</w:t>
            </w:r>
            <w:r w:rsidRPr="00C70237">
              <w:rPr>
                <w:rFonts w:ascii="Arial" w:hAnsi="Arial" w:cs="Arial"/>
                <w:sz w:val="22"/>
                <w:szCs w:val="22"/>
              </w:rPr>
              <w:t>”);</w:t>
            </w:r>
          </w:p>
          <w:p w14:paraId="626E9657" w14:textId="77777777" w:rsidR="007B629E" w:rsidRPr="00C70237" w:rsidRDefault="007B629E">
            <w:pPr>
              <w:widowControl w:val="0"/>
              <w:autoSpaceDE w:val="0"/>
              <w:autoSpaceDN w:val="0"/>
              <w:adjustRightInd w:val="0"/>
              <w:spacing w:line="340" w:lineRule="exact"/>
              <w:rPr>
                <w:rFonts w:ascii="Arial" w:hAnsi="Arial" w:cs="Arial"/>
                <w:sz w:val="22"/>
                <w:szCs w:val="22"/>
              </w:rPr>
            </w:pPr>
          </w:p>
          <w:p w14:paraId="478A6CD5"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A emissão das Debêntures insere-se no contexto de uma operação de securitização de </w:t>
            </w:r>
            <w:r w:rsidRPr="00C70237">
              <w:rPr>
                <w:rFonts w:ascii="Arial" w:hAnsi="Arial" w:cs="Arial"/>
                <w:sz w:val="22"/>
                <w:szCs w:val="22"/>
              </w:rPr>
              <w:lastRenderedPageBreak/>
              <w:t xml:space="preserve">recebíveis do agronegócio que resultará na emissão de certificados de recebíveis do agronegócio objeto da </w:t>
            </w:r>
            <w:r w:rsidR="001D01A1">
              <w:rPr>
                <w:rFonts w:ascii="Arial" w:hAnsi="Arial" w:cs="Arial"/>
                <w:sz w:val="22"/>
                <w:szCs w:val="22"/>
              </w:rPr>
              <w:t>14</w:t>
            </w:r>
            <w:r w:rsidRPr="00C70237">
              <w:rPr>
                <w:rFonts w:ascii="Arial" w:hAnsi="Arial" w:cs="Arial"/>
                <w:sz w:val="22"/>
                <w:szCs w:val="22"/>
              </w:rPr>
              <w:t xml:space="preserve">ª </w:t>
            </w:r>
            <w:r w:rsidR="00486333" w:rsidRPr="00C70237">
              <w:rPr>
                <w:rFonts w:ascii="Arial" w:hAnsi="Arial" w:cs="Arial"/>
                <w:sz w:val="22"/>
                <w:szCs w:val="22"/>
              </w:rPr>
              <w:t>e</w:t>
            </w:r>
            <w:r w:rsidRPr="00C70237">
              <w:rPr>
                <w:rFonts w:ascii="Arial" w:hAnsi="Arial" w:cs="Arial"/>
                <w:sz w:val="22"/>
                <w:szCs w:val="22"/>
              </w:rPr>
              <w:t>missão</w:t>
            </w:r>
            <w:r w:rsidR="00486333" w:rsidRPr="00C70237">
              <w:rPr>
                <w:rFonts w:ascii="Arial" w:hAnsi="Arial" w:cs="Arial"/>
                <w:sz w:val="22"/>
                <w:szCs w:val="22"/>
              </w:rPr>
              <w:t>, em até duas séries,</w:t>
            </w:r>
            <w:r w:rsidRPr="00C70237">
              <w:rPr>
                <w:rFonts w:ascii="Arial" w:hAnsi="Arial" w:cs="Arial"/>
                <w:sz w:val="22"/>
                <w:szCs w:val="22"/>
              </w:rPr>
              <w:t xml:space="preserve"> da Securitizadora (“</w:t>
            </w:r>
            <w:r w:rsidRPr="00C70237">
              <w:rPr>
                <w:rFonts w:ascii="Arial" w:hAnsi="Arial" w:cs="Arial"/>
                <w:sz w:val="22"/>
                <w:szCs w:val="22"/>
                <w:u w:val="single"/>
              </w:rPr>
              <w:t>CRA</w:t>
            </w:r>
            <w:r w:rsidRPr="00C70237">
              <w:rPr>
                <w:rFonts w:ascii="Arial" w:hAnsi="Arial" w:cs="Arial"/>
                <w:sz w:val="22"/>
                <w:szCs w:val="22"/>
              </w:rPr>
              <w:t>”) em relação aos quais os Créditos do Agronegócio serão vinculados como lastro (“</w:t>
            </w:r>
            <w:r w:rsidRPr="00C70237">
              <w:rPr>
                <w:rFonts w:ascii="Arial" w:hAnsi="Arial" w:cs="Arial"/>
                <w:sz w:val="22"/>
                <w:szCs w:val="22"/>
                <w:u w:val="single"/>
              </w:rPr>
              <w:t>Operação de Securitização</w:t>
            </w:r>
            <w:r w:rsidRPr="00C70237">
              <w:rPr>
                <w:rFonts w:ascii="Arial" w:hAnsi="Arial" w:cs="Arial"/>
                <w:sz w:val="22"/>
                <w:szCs w:val="22"/>
              </w:rPr>
              <w:t>”).</w:t>
            </w:r>
          </w:p>
          <w:p w14:paraId="247E106E" w14:textId="77777777" w:rsidR="007B629E" w:rsidRPr="00C70237" w:rsidRDefault="007B629E">
            <w:pPr>
              <w:widowControl w:val="0"/>
              <w:spacing w:line="340" w:lineRule="exact"/>
              <w:rPr>
                <w:rFonts w:ascii="Arial" w:hAnsi="Arial" w:cs="Arial"/>
                <w:sz w:val="22"/>
                <w:szCs w:val="22"/>
              </w:rPr>
            </w:pPr>
          </w:p>
          <w:p w14:paraId="134918C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Os CRA serão distribuídos por meio de oferta pública de distribuição</w:t>
            </w:r>
            <w:r w:rsidR="0053489F" w:rsidRPr="00C70237">
              <w:rPr>
                <w:rFonts w:ascii="Arial" w:hAnsi="Arial" w:cs="Arial"/>
                <w:sz w:val="22"/>
                <w:szCs w:val="22"/>
              </w:rPr>
              <w:t>, com esforços restritos,</w:t>
            </w:r>
            <w:r w:rsidRPr="00C70237">
              <w:rPr>
                <w:rFonts w:ascii="Arial" w:hAnsi="Arial" w:cs="Arial"/>
                <w:sz w:val="22"/>
                <w:szCs w:val="22"/>
              </w:rPr>
              <w:t xml:space="preserve"> em regime</w:t>
            </w:r>
            <w:r w:rsidR="006068C6">
              <w:rPr>
                <w:rFonts w:ascii="Arial" w:hAnsi="Arial" w:cs="Arial"/>
                <w:sz w:val="22"/>
                <w:szCs w:val="22"/>
              </w:rPr>
              <w:t xml:space="preserve"> misto</w:t>
            </w:r>
            <w:r w:rsidRPr="00C70237">
              <w:rPr>
                <w:rFonts w:ascii="Arial" w:hAnsi="Arial" w:cs="Arial"/>
                <w:sz w:val="22"/>
                <w:szCs w:val="22"/>
              </w:rPr>
              <w:t xml:space="preserve"> de garantia firme </w:t>
            </w:r>
            <w:r w:rsidR="006068C6">
              <w:rPr>
                <w:rFonts w:ascii="Arial" w:hAnsi="Arial" w:cs="Arial"/>
                <w:sz w:val="22"/>
                <w:szCs w:val="22"/>
              </w:rPr>
              <w:t xml:space="preserve">e melhores esforços </w:t>
            </w:r>
            <w:r w:rsidRPr="00C70237">
              <w:rPr>
                <w:rFonts w:ascii="Arial" w:hAnsi="Arial" w:cs="Arial"/>
                <w:sz w:val="22"/>
                <w:szCs w:val="22"/>
              </w:rPr>
              <w:t>de colocação, nos termos da Instrução da Comissão de Valores Mobiliários (“</w:t>
            </w:r>
            <w:r w:rsidRPr="00C70237">
              <w:rPr>
                <w:rFonts w:ascii="Arial" w:hAnsi="Arial" w:cs="Arial"/>
                <w:sz w:val="22"/>
                <w:szCs w:val="22"/>
                <w:u w:val="single"/>
              </w:rPr>
              <w:t>CVM</w:t>
            </w:r>
            <w:r w:rsidRPr="00C70237">
              <w:rPr>
                <w:rFonts w:ascii="Arial" w:hAnsi="Arial" w:cs="Arial"/>
                <w:sz w:val="22"/>
                <w:szCs w:val="22"/>
              </w:rPr>
              <w:t xml:space="preserve">”) nº </w:t>
            </w:r>
            <w:r w:rsidR="00C56605" w:rsidRPr="00C70237">
              <w:rPr>
                <w:rFonts w:ascii="Arial" w:hAnsi="Arial" w:cs="Arial"/>
                <w:sz w:val="22"/>
                <w:szCs w:val="22"/>
              </w:rPr>
              <w:t>476, de 16 de janeiro de 2009</w:t>
            </w:r>
            <w:r w:rsidRPr="00C70237">
              <w:rPr>
                <w:rFonts w:ascii="Arial" w:hAnsi="Arial" w:cs="Arial"/>
                <w:sz w:val="22"/>
                <w:szCs w:val="22"/>
              </w:rPr>
              <w:t>, conforme alterada (“</w:t>
            </w:r>
            <w:r w:rsidRPr="00C70237">
              <w:rPr>
                <w:rFonts w:ascii="Arial" w:hAnsi="Arial" w:cs="Arial"/>
                <w:sz w:val="22"/>
                <w:szCs w:val="22"/>
                <w:u w:val="single"/>
              </w:rPr>
              <w:t>Oferta</w:t>
            </w:r>
            <w:r w:rsidRPr="00C70237">
              <w:rPr>
                <w:rFonts w:ascii="Arial" w:hAnsi="Arial" w:cs="Arial"/>
                <w:sz w:val="22"/>
                <w:szCs w:val="22"/>
              </w:rPr>
              <w:t>” e “</w:t>
            </w:r>
            <w:r w:rsidRPr="00C70237">
              <w:rPr>
                <w:rFonts w:ascii="Arial" w:hAnsi="Arial" w:cs="Arial"/>
                <w:sz w:val="22"/>
                <w:szCs w:val="22"/>
                <w:u w:val="single"/>
              </w:rPr>
              <w:t>Instrução CVM 4</w:t>
            </w:r>
            <w:r w:rsidR="00C56605" w:rsidRPr="00C70237">
              <w:rPr>
                <w:rFonts w:ascii="Arial" w:hAnsi="Arial" w:cs="Arial"/>
                <w:sz w:val="22"/>
                <w:szCs w:val="22"/>
                <w:u w:val="single"/>
              </w:rPr>
              <w:t>76</w:t>
            </w:r>
            <w:r w:rsidRPr="00C70237">
              <w:rPr>
                <w:rFonts w:ascii="Arial" w:hAnsi="Arial" w:cs="Arial"/>
                <w:sz w:val="22"/>
                <w:szCs w:val="22"/>
              </w:rPr>
              <w:t>”) e serão destinados a Investidores, conforme definidos no Termo de Securitização (“</w:t>
            </w:r>
            <w:r w:rsidRPr="00C70237">
              <w:rPr>
                <w:rFonts w:ascii="Arial" w:hAnsi="Arial" w:cs="Arial"/>
                <w:sz w:val="22"/>
                <w:szCs w:val="22"/>
                <w:u w:val="single"/>
              </w:rPr>
              <w:t>Titulares de CRA</w:t>
            </w:r>
            <w:r w:rsidRPr="00C70237">
              <w:rPr>
                <w:rFonts w:ascii="Arial" w:hAnsi="Arial" w:cs="Arial"/>
                <w:sz w:val="22"/>
                <w:szCs w:val="22"/>
              </w:rPr>
              <w:t xml:space="preserve">”). </w:t>
            </w:r>
          </w:p>
          <w:p w14:paraId="7647D1A5" w14:textId="77777777" w:rsidR="007B629E" w:rsidRPr="00C70237" w:rsidRDefault="007B629E">
            <w:pPr>
              <w:widowControl w:val="0"/>
              <w:spacing w:line="340" w:lineRule="exact"/>
              <w:rPr>
                <w:rFonts w:ascii="Arial" w:hAnsi="Arial" w:cs="Arial"/>
                <w:sz w:val="22"/>
                <w:szCs w:val="22"/>
              </w:rPr>
            </w:pPr>
          </w:p>
          <w:p w14:paraId="3C429ADB" w14:textId="77777777" w:rsidR="007B629E" w:rsidRPr="00C70237" w:rsidRDefault="007B629E">
            <w:pPr>
              <w:widowControl w:val="0"/>
              <w:spacing w:line="340" w:lineRule="exact"/>
              <w:rPr>
                <w:rFonts w:ascii="Arial" w:hAnsi="Arial" w:cs="Arial"/>
                <w:sz w:val="22"/>
                <w:szCs w:val="22"/>
              </w:rPr>
            </w:pPr>
            <w:r w:rsidRPr="00213F02">
              <w:rPr>
                <w:rFonts w:ascii="Arial" w:eastAsia="Arial Unicode MS" w:hAnsi="Arial" w:cs="Arial"/>
                <w:sz w:val="22"/>
                <w:szCs w:val="22"/>
              </w:rPr>
              <w:t xml:space="preserve">A Emissão é realizada e a Escritura de Emissão é celebrada com base nas deliberações </w:t>
            </w:r>
            <w:r w:rsidRPr="00C70237">
              <w:rPr>
                <w:rFonts w:ascii="Arial" w:hAnsi="Arial" w:cs="Arial"/>
                <w:sz w:val="22"/>
                <w:szCs w:val="22"/>
              </w:rPr>
              <w:t>tomadas</w:t>
            </w:r>
            <w:r w:rsidRPr="00213F02">
              <w:rPr>
                <w:rFonts w:ascii="Arial" w:eastAsia="Arial Unicode MS" w:hAnsi="Arial" w:cs="Arial"/>
                <w:sz w:val="22"/>
                <w:szCs w:val="22"/>
              </w:rPr>
              <w:t xml:space="preserve"> pelo Conselho de Administração da Emissora em reunião realizada em </w:t>
            </w:r>
            <w:r w:rsidR="00D22214">
              <w:rPr>
                <w:rFonts w:ascii="Arial" w:eastAsia="Arial Unicode MS" w:hAnsi="Arial" w:cs="Arial"/>
                <w:sz w:val="22"/>
                <w:szCs w:val="22"/>
              </w:rPr>
              <w:t>18</w:t>
            </w:r>
            <w:r w:rsidRPr="00213F02">
              <w:rPr>
                <w:rFonts w:ascii="Arial" w:eastAsia="Arial Unicode MS" w:hAnsi="Arial" w:cs="Arial"/>
                <w:sz w:val="22"/>
                <w:szCs w:val="22"/>
              </w:rPr>
              <w:t xml:space="preserve"> de </w:t>
            </w:r>
            <w:r w:rsidR="00C56605" w:rsidRPr="00213F02">
              <w:rPr>
                <w:rFonts w:ascii="Arial" w:eastAsia="Arial Unicode MS" w:hAnsi="Arial" w:cs="Arial"/>
                <w:sz w:val="22"/>
                <w:szCs w:val="22"/>
              </w:rPr>
              <w:t>maio</w:t>
            </w:r>
            <w:r w:rsidRPr="00213F02">
              <w:rPr>
                <w:rFonts w:ascii="Arial" w:eastAsia="Arial Unicode MS" w:hAnsi="Arial" w:cs="Arial"/>
                <w:sz w:val="22"/>
                <w:szCs w:val="22"/>
              </w:rPr>
              <w:t xml:space="preserve"> de 20</w:t>
            </w:r>
            <w:r w:rsidR="00C56605" w:rsidRPr="00213F02">
              <w:rPr>
                <w:rFonts w:ascii="Arial" w:eastAsia="Arial Unicode MS" w:hAnsi="Arial" w:cs="Arial"/>
                <w:sz w:val="22"/>
                <w:szCs w:val="22"/>
              </w:rPr>
              <w:t>20</w:t>
            </w:r>
            <w:r w:rsidRPr="00213F02">
              <w:rPr>
                <w:rFonts w:ascii="Arial" w:eastAsia="Arial Unicode MS" w:hAnsi="Arial" w:cs="Arial"/>
                <w:sz w:val="22"/>
                <w:szCs w:val="22"/>
              </w:rPr>
              <w:t xml:space="preserve"> (“</w:t>
            </w:r>
            <w:r w:rsidRPr="00213F02">
              <w:rPr>
                <w:rFonts w:ascii="Arial" w:eastAsia="Arial Unicode MS" w:hAnsi="Arial" w:cs="Arial"/>
                <w:sz w:val="22"/>
                <w:szCs w:val="22"/>
                <w:u w:val="single"/>
              </w:rPr>
              <w:t>RCA da Emissão</w:t>
            </w:r>
            <w:r w:rsidRPr="00213F02">
              <w:rPr>
                <w:rFonts w:ascii="Arial" w:eastAsia="Arial Unicode MS" w:hAnsi="Arial" w:cs="Arial"/>
                <w:sz w:val="22"/>
                <w:szCs w:val="22"/>
              </w:rPr>
              <w:t>”), por meio da qual se aprovou a presente Emissão, incluindo seus termos e condições, conforme o disposto no artigo 59</w:t>
            </w:r>
            <w:r w:rsidR="00C56605" w:rsidRPr="00213F02">
              <w:rPr>
                <w:rFonts w:ascii="Arial" w:eastAsia="Arial Unicode MS" w:hAnsi="Arial" w:cs="Arial"/>
                <w:sz w:val="22"/>
                <w:szCs w:val="22"/>
              </w:rPr>
              <w:t>, §1º,</w:t>
            </w:r>
            <w:r w:rsidRPr="00213F02">
              <w:rPr>
                <w:rFonts w:ascii="Arial" w:eastAsia="Arial Unicode MS" w:hAnsi="Arial" w:cs="Arial"/>
                <w:sz w:val="22"/>
                <w:szCs w:val="22"/>
              </w:rPr>
              <w:t xml:space="preserve"> da Lei </w:t>
            </w:r>
            <w:r w:rsidR="00C56605" w:rsidRPr="00213F02">
              <w:rPr>
                <w:rFonts w:ascii="Arial" w:eastAsia="Arial Unicode MS" w:hAnsi="Arial" w:cs="Arial"/>
                <w:sz w:val="22"/>
                <w:szCs w:val="22"/>
              </w:rPr>
              <w:t xml:space="preserve">nº </w:t>
            </w:r>
            <w:r w:rsidRPr="00213F02">
              <w:rPr>
                <w:rFonts w:ascii="Arial" w:eastAsia="Arial Unicode MS" w:hAnsi="Arial" w:cs="Arial"/>
                <w:sz w:val="22"/>
                <w:szCs w:val="22"/>
              </w:rPr>
              <w:t>6.404, de 15 de dezembro de 1976, conforme alterada (“</w:t>
            </w:r>
            <w:r w:rsidRPr="00213F02">
              <w:rPr>
                <w:rFonts w:ascii="Arial" w:eastAsia="Arial Unicode MS" w:hAnsi="Arial" w:cs="Arial"/>
                <w:sz w:val="22"/>
                <w:szCs w:val="22"/>
                <w:u w:val="single"/>
              </w:rPr>
              <w:t>Lei das Sociedades por Ações</w:t>
            </w:r>
            <w:r w:rsidRPr="00213F02">
              <w:rPr>
                <w:rFonts w:ascii="Arial" w:eastAsia="Arial Unicode MS" w:hAnsi="Arial" w:cs="Arial"/>
                <w:sz w:val="22"/>
                <w:szCs w:val="22"/>
              </w:rPr>
              <w:t>”).</w:t>
            </w:r>
          </w:p>
        </w:tc>
      </w:tr>
    </w:tbl>
    <w:p w14:paraId="241223BB" w14:textId="77777777" w:rsidR="007B629E" w:rsidRPr="00C70237" w:rsidRDefault="007B629E">
      <w:pPr>
        <w:widowControl w:val="0"/>
        <w:spacing w:line="340" w:lineRule="exact"/>
        <w:rPr>
          <w:rFonts w:ascii="Arial" w:hAnsi="Arial" w:cs="Arial"/>
          <w:b/>
          <w:sz w:val="22"/>
          <w:szCs w:val="22"/>
        </w:rPr>
      </w:pPr>
    </w:p>
    <w:p w14:paraId="66F16FF5"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Identificação do Subscritor</w:t>
      </w:r>
    </w:p>
    <w:p w14:paraId="5760FE97" w14:textId="77777777" w:rsidR="007B629E" w:rsidRPr="00C70237" w:rsidRDefault="007B629E">
      <w:pPr>
        <w:widowControl w:val="0"/>
        <w:spacing w:line="340" w:lineRule="exact"/>
        <w:rPr>
          <w:rFonts w:ascii="Arial" w:hAnsi="Arial" w:cs="Arial"/>
          <w:b/>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11"/>
        <w:gridCol w:w="1435"/>
        <w:gridCol w:w="1181"/>
        <w:gridCol w:w="1480"/>
        <w:gridCol w:w="9"/>
        <w:gridCol w:w="1174"/>
        <w:gridCol w:w="1700"/>
      </w:tblGrid>
      <w:tr w:rsidR="007B629E" w:rsidRPr="00C70237" w14:paraId="576690D9" w14:textId="77777777">
        <w:tc>
          <w:tcPr>
            <w:tcW w:w="4095" w:type="pct"/>
            <w:gridSpan w:val="6"/>
            <w:tcBorders>
              <w:top w:val="single" w:sz="6" w:space="0" w:color="auto"/>
              <w:left w:val="single" w:sz="6" w:space="0" w:color="auto"/>
              <w:bottom w:val="single" w:sz="6" w:space="0" w:color="auto"/>
              <w:right w:val="single" w:sz="6" w:space="0" w:color="auto"/>
            </w:tcBorders>
          </w:tcPr>
          <w:p w14:paraId="3F13D8F9"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Nome: </w:t>
            </w:r>
            <w:r w:rsidRPr="00C70237">
              <w:rPr>
                <w:rFonts w:ascii="Arial" w:hAnsi="Arial" w:cs="Arial"/>
                <w:b/>
                <w:sz w:val="22"/>
                <w:szCs w:val="22"/>
              </w:rPr>
              <w:t>ISEC SECURITIZADORA S.A.</w:t>
            </w:r>
          </w:p>
        </w:tc>
        <w:tc>
          <w:tcPr>
            <w:tcW w:w="905" w:type="pct"/>
            <w:tcBorders>
              <w:top w:val="single" w:sz="6" w:space="0" w:color="auto"/>
              <w:left w:val="single" w:sz="6" w:space="0" w:color="auto"/>
              <w:bottom w:val="single" w:sz="6" w:space="0" w:color="auto"/>
              <w:right w:val="single" w:sz="6" w:space="0" w:color="auto"/>
            </w:tcBorders>
          </w:tcPr>
          <w:p w14:paraId="7777946E"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Tel.: (11) 3320-7474</w:t>
            </w:r>
          </w:p>
          <w:p w14:paraId="41864735" w14:textId="77777777" w:rsidR="007B629E" w:rsidRPr="00C70237" w:rsidRDefault="007B629E">
            <w:pPr>
              <w:widowControl w:val="0"/>
              <w:spacing w:line="340" w:lineRule="exact"/>
              <w:rPr>
                <w:rFonts w:ascii="Arial" w:hAnsi="Arial" w:cs="Arial"/>
                <w:b/>
                <w:sz w:val="22"/>
                <w:szCs w:val="22"/>
              </w:rPr>
            </w:pPr>
          </w:p>
        </w:tc>
      </w:tr>
      <w:tr w:rsidR="007B629E" w:rsidRPr="00C70237" w14:paraId="6DEDFD83" w14:textId="77777777">
        <w:trPr>
          <w:cantSplit/>
          <w:trHeight w:val="412"/>
        </w:trPr>
        <w:tc>
          <w:tcPr>
            <w:tcW w:w="3465" w:type="pct"/>
            <w:gridSpan w:val="4"/>
            <w:tcBorders>
              <w:top w:val="single" w:sz="6" w:space="0" w:color="auto"/>
              <w:left w:val="single" w:sz="6" w:space="0" w:color="auto"/>
              <w:bottom w:val="single" w:sz="6" w:space="0" w:color="auto"/>
              <w:right w:val="single" w:sz="6" w:space="0" w:color="auto"/>
            </w:tcBorders>
          </w:tcPr>
          <w:p w14:paraId="14CFB172"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Endereço: Rua Tabapuã, n° 1.123</w:t>
            </w:r>
          </w:p>
          <w:p w14:paraId="7ED7295E" w14:textId="77777777" w:rsidR="007B629E" w:rsidRPr="00C70237" w:rsidRDefault="007B629E">
            <w:pPr>
              <w:widowControl w:val="0"/>
              <w:spacing w:line="340" w:lineRule="exact"/>
              <w:rPr>
                <w:rFonts w:ascii="Arial" w:hAnsi="Arial" w:cs="Arial"/>
                <w:sz w:val="22"/>
                <w:szCs w:val="22"/>
              </w:rPr>
            </w:pPr>
          </w:p>
        </w:tc>
        <w:tc>
          <w:tcPr>
            <w:tcW w:w="1535" w:type="pct"/>
            <w:gridSpan w:val="3"/>
            <w:tcBorders>
              <w:top w:val="single" w:sz="6" w:space="0" w:color="auto"/>
              <w:left w:val="single" w:sz="6" w:space="0" w:color="auto"/>
              <w:bottom w:val="single" w:sz="6" w:space="0" w:color="auto"/>
              <w:right w:val="single" w:sz="6" w:space="0" w:color="auto"/>
            </w:tcBorders>
          </w:tcPr>
          <w:p w14:paraId="1F5AFBE1"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E-mail: </w:t>
            </w:r>
            <w:hyperlink r:id="rId25" w:history="1">
              <w:r w:rsidRPr="00213F02">
                <w:rPr>
                  <w:rStyle w:val="Hyperlink"/>
                  <w:rFonts w:ascii="Arial" w:hAnsi="Arial" w:cs="Arial"/>
                  <w:color w:val="auto"/>
                  <w:sz w:val="22"/>
                  <w:szCs w:val="22"/>
                </w:rPr>
                <w:t>gestao@isecbrasil.com.br</w:t>
              </w:r>
            </w:hyperlink>
          </w:p>
          <w:p w14:paraId="007D9C9E" w14:textId="77777777" w:rsidR="007B629E" w:rsidRPr="00C70237" w:rsidRDefault="007B629E">
            <w:pPr>
              <w:widowControl w:val="0"/>
              <w:spacing w:line="340" w:lineRule="exact"/>
              <w:rPr>
                <w:rFonts w:ascii="Arial" w:hAnsi="Arial" w:cs="Arial"/>
                <w:sz w:val="22"/>
                <w:szCs w:val="22"/>
              </w:rPr>
            </w:pPr>
          </w:p>
        </w:tc>
      </w:tr>
      <w:tr w:rsidR="007B629E" w:rsidRPr="00C70237" w14:paraId="0ABE4AEA" w14:textId="77777777">
        <w:tc>
          <w:tcPr>
            <w:tcW w:w="1284" w:type="pct"/>
            <w:tcBorders>
              <w:top w:val="single" w:sz="6" w:space="0" w:color="auto"/>
              <w:left w:val="single" w:sz="6" w:space="0" w:color="auto"/>
              <w:bottom w:val="single" w:sz="6" w:space="0" w:color="auto"/>
              <w:right w:val="single" w:sz="6" w:space="0" w:color="auto"/>
            </w:tcBorders>
          </w:tcPr>
          <w:p w14:paraId="5E23798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Bairro: Itaim Bibi</w:t>
            </w:r>
          </w:p>
          <w:p w14:paraId="11FB48C8" w14:textId="77777777" w:rsidR="007B629E" w:rsidRPr="00C70237" w:rsidRDefault="007B629E">
            <w:pPr>
              <w:widowControl w:val="0"/>
              <w:spacing w:line="340" w:lineRule="exact"/>
              <w:rPr>
                <w:rFonts w:ascii="Arial" w:hAnsi="Arial" w:cs="Arial"/>
                <w:sz w:val="22"/>
                <w:szCs w:val="22"/>
              </w:rPr>
            </w:pPr>
          </w:p>
        </w:tc>
        <w:tc>
          <w:tcPr>
            <w:tcW w:w="1393" w:type="pct"/>
            <w:gridSpan w:val="2"/>
            <w:tcBorders>
              <w:top w:val="single" w:sz="6" w:space="0" w:color="auto"/>
              <w:left w:val="single" w:sz="6" w:space="0" w:color="auto"/>
              <w:bottom w:val="single" w:sz="6" w:space="0" w:color="auto"/>
              <w:right w:val="single" w:sz="6" w:space="0" w:color="auto"/>
            </w:tcBorders>
          </w:tcPr>
          <w:p w14:paraId="7023CE5C"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CEP: 04533-004</w:t>
            </w:r>
          </w:p>
          <w:p w14:paraId="28B097FC" w14:textId="77777777" w:rsidR="007B629E" w:rsidRPr="00C70237" w:rsidRDefault="007B629E">
            <w:pPr>
              <w:widowControl w:val="0"/>
              <w:spacing w:line="340" w:lineRule="exact"/>
              <w:rPr>
                <w:rFonts w:ascii="Arial" w:hAnsi="Arial" w:cs="Arial"/>
                <w:sz w:val="22"/>
                <w:szCs w:val="22"/>
              </w:rPr>
            </w:pPr>
          </w:p>
        </w:tc>
        <w:tc>
          <w:tcPr>
            <w:tcW w:w="1417" w:type="pct"/>
            <w:gridSpan w:val="3"/>
            <w:tcBorders>
              <w:top w:val="single" w:sz="6" w:space="0" w:color="auto"/>
              <w:left w:val="single" w:sz="6" w:space="0" w:color="auto"/>
              <w:bottom w:val="single" w:sz="6" w:space="0" w:color="auto"/>
              <w:right w:val="single" w:sz="6" w:space="0" w:color="auto"/>
            </w:tcBorders>
          </w:tcPr>
          <w:p w14:paraId="19C35C11"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Cidade: São Paulo</w:t>
            </w:r>
          </w:p>
          <w:p w14:paraId="76AFB085" w14:textId="77777777" w:rsidR="007B629E" w:rsidRPr="00C70237" w:rsidRDefault="007B629E">
            <w:pPr>
              <w:widowControl w:val="0"/>
              <w:spacing w:line="340" w:lineRule="exact"/>
              <w:rPr>
                <w:rFonts w:ascii="Arial" w:hAnsi="Arial" w:cs="Arial"/>
                <w:sz w:val="22"/>
                <w:szCs w:val="22"/>
              </w:rPr>
            </w:pPr>
          </w:p>
        </w:tc>
        <w:tc>
          <w:tcPr>
            <w:tcW w:w="905" w:type="pct"/>
            <w:tcBorders>
              <w:top w:val="single" w:sz="6" w:space="0" w:color="auto"/>
              <w:left w:val="single" w:sz="6" w:space="0" w:color="auto"/>
              <w:bottom w:val="single" w:sz="6" w:space="0" w:color="auto"/>
              <w:right w:val="single" w:sz="6" w:space="0" w:color="auto"/>
            </w:tcBorders>
          </w:tcPr>
          <w:p w14:paraId="4D13CEE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UF: SP</w:t>
            </w:r>
          </w:p>
          <w:p w14:paraId="0BF680F7" w14:textId="77777777" w:rsidR="007B629E" w:rsidRPr="00C70237" w:rsidRDefault="007B629E">
            <w:pPr>
              <w:widowControl w:val="0"/>
              <w:spacing w:line="340" w:lineRule="exact"/>
              <w:rPr>
                <w:rFonts w:ascii="Arial" w:hAnsi="Arial" w:cs="Arial"/>
                <w:sz w:val="22"/>
                <w:szCs w:val="22"/>
              </w:rPr>
            </w:pPr>
          </w:p>
        </w:tc>
      </w:tr>
      <w:tr w:rsidR="007B629E" w:rsidRPr="00C70237" w14:paraId="221BE50C" w14:textId="77777777">
        <w:tc>
          <w:tcPr>
            <w:tcW w:w="1284" w:type="pct"/>
            <w:tcBorders>
              <w:top w:val="single" w:sz="6" w:space="0" w:color="auto"/>
              <w:left w:val="single" w:sz="6" w:space="0" w:color="auto"/>
              <w:bottom w:val="single" w:sz="6" w:space="0" w:color="auto"/>
              <w:right w:val="single" w:sz="6" w:space="0" w:color="auto"/>
            </w:tcBorders>
          </w:tcPr>
          <w:p w14:paraId="414CBBEA"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Nacionalidade: N/A</w:t>
            </w:r>
          </w:p>
          <w:p w14:paraId="37D1CFBB" w14:textId="77777777" w:rsidR="007B629E" w:rsidRPr="00C70237" w:rsidRDefault="007B629E">
            <w:pPr>
              <w:widowControl w:val="0"/>
              <w:spacing w:line="340" w:lineRule="exact"/>
              <w:rPr>
                <w:rFonts w:ascii="Arial" w:hAnsi="Arial" w:cs="Arial"/>
                <w:sz w:val="22"/>
                <w:szCs w:val="22"/>
              </w:rPr>
            </w:pPr>
          </w:p>
        </w:tc>
        <w:tc>
          <w:tcPr>
            <w:tcW w:w="1393" w:type="pct"/>
            <w:gridSpan w:val="2"/>
            <w:tcBorders>
              <w:top w:val="single" w:sz="6" w:space="0" w:color="auto"/>
              <w:left w:val="single" w:sz="6" w:space="0" w:color="auto"/>
              <w:bottom w:val="single" w:sz="6" w:space="0" w:color="auto"/>
              <w:right w:val="single" w:sz="6" w:space="0" w:color="auto"/>
            </w:tcBorders>
          </w:tcPr>
          <w:p w14:paraId="071B1CF7"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Data de Nascimento: N/A</w:t>
            </w:r>
          </w:p>
        </w:tc>
        <w:tc>
          <w:tcPr>
            <w:tcW w:w="2322" w:type="pct"/>
            <w:gridSpan w:val="4"/>
            <w:tcBorders>
              <w:top w:val="single" w:sz="6" w:space="0" w:color="auto"/>
              <w:left w:val="single" w:sz="6" w:space="0" w:color="auto"/>
              <w:bottom w:val="single" w:sz="6" w:space="0" w:color="auto"/>
              <w:right w:val="single" w:sz="6" w:space="0" w:color="auto"/>
            </w:tcBorders>
          </w:tcPr>
          <w:p w14:paraId="3632F60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Estado Civil: N/A</w:t>
            </w:r>
          </w:p>
          <w:p w14:paraId="5C14B977" w14:textId="77777777" w:rsidR="007B629E" w:rsidRPr="00C70237" w:rsidRDefault="007B629E">
            <w:pPr>
              <w:widowControl w:val="0"/>
              <w:spacing w:line="340" w:lineRule="exact"/>
              <w:rPr>
                <w:rFonts w:ascii="Arial" w:hAnsi="Arial" w:cs="Arial"/>
                <w:sz w:val="22"/>
                <w:szCs w:val="22"/>
              </w:rPr>
            </w:pPr>
          </w:p>
        </w:tc>
      </w:tr>
      <w:tr w:rsidR="007B629E" w:rsidRPr="00C70237" w14:paraId="7C6738E1" w14:textId="77777777">
        <w:tc>
          <w:tcPr>
            <w:tcW w:w="2048" w:type="pct"/>
            <w:gridSpan w:val="2"/>
            <w:tcBorders>
              <w:top w:val="single" w:sz="6" w:space="0" w:color="auto"/>
              <w:left w:val="single" w:sz="6" w:space="0" w:color="auto"/>
              <w:bottom w:val="single" w:sz="6" w:space="0" w:color="auto"/>
              <w:right w:val="single" w:sz="6" w:space="0" w:color="auto"/>
            </w:tcBorders>
          </w:tcPr>
          <w:p w14:paraId="232EB688"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Doc. de identidade: N/A</w:t>
            </w:r>
          </w:p>
          <w:p w14:paraId="521D4996" w14:textId="77777777" w:rsidR="007B629E" w:rsidRPr="00C70237" w:rsidRDefault="007B629E">
            <w:pPr>
              <w:widowControl w:val="0"/>
              <w:spacing w:line="340" w:lineRule="exact"/>
              <w:rPr>
                <w:rFonts w:ascii="Arial" w:hAnsi="Arial" w:cs="Arial"/>
                <w:sz w:val="22"/>
                <w:szCs w:val="22"/>
              </w:rPr>
            </w:pPr>
          </w:p>
        </w:tc>
        <w:tc>
          <w:tcPr>
            <w:tcW w:w="1422" w:type="pct"/>
            <w:gridSpan w:val="3"/>
            <w:tcBorders>
              <w:top w:val="single" w:sz="6" w:space="0" w:color="auto"/>
              <w:left w:val="single" w:sz="6" w:space="0" w:color="auto"/>
              <w:bottom w:val="single" w:sz="6" w:space="0" w:color="auto"/>
              <w:right w:val="single" w:sz="6" w:space="0" w:color="auto"/>
            </w:tcBorders>
          </w:tcPr>
          <w:p w14:paraId="489CD296"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Órgão Emissor: N/A</w:t>
            </w:r>
          </w:p>
          <w:p w14:paraId="4347AF31" w14:textId="77777777" w:rsidR="007B629E" w:rsidRPr="00C70237" w:rsidRDefault="007B629E">
            <w:pPr>
              <w:widowControl w:val="0"/>
              <w:spacing w:line="340" w:lineRule="exact"/>
              <w:rPr>
                <w:rFonts w:ascii="Arial" w:hAnsi="Arial" w:cs="Arial"/>
                <w:sz w:val="22"/>
                <w:szCs w:val="22"/>
              </w:rPr>
            </w:pPr>
          </w:p>
        </w:tc>
        <w:tc>
          <w:tcPr>
            <w:tcW w:w="1530" w:type="pct"/>
            <w:gridSpan w:val="2"/>
            <w:tcBorders>
              <w:top w:val="single" w:sz="6" w:space="0" w:color="auto"/>
              <w:left w:val="single" w:sz="6" w:space="0" w:color="auto"/>
              <w:bottom w:val="single" w:sz="6" w:space="0" w:color="auto"/>
              <w:right w:val="single" w:sz="6" w:space="0" w:color="auto"/>
            </w:tcBorders>
          </w:tcPr>
          <w:p w14:paraId="3018B77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CPF/CNPJ: 08.769.451/0001-08</w:t>
            </w:r>
          </w:p>
          <w:p w14:paraId="3F42B003" w14:textId="77777777" w:rsidR="007B629E" w:rsidRPr="00C70237" w:rsidRDefault="007B629E">
            <w:pPr>
              <w:widowControl w:val="0"/>
              <w:spacing w:line="340" w:lineRule="exact"/>
              <w:rPr>
                <w:rFonts w:ascii="Arial" w:hAnsi="Arial" w:cs="Arial"/>
                <w:sz w:val="22"/>
                <w:szCs w:val="22"/>
              </w:rPr>
            </w:pPr>
          </w:p>
        </w:tc>
      </w:tr>
      <w:tr w:rsidR="007B629E" w:rsidRPr="00C70237" w14:paraId="6BE00864" w14:textId="77777777">
        <w:tc>
          <w:tcPr>
            <w:tcW w:w="4095" w:type="pct"/>
            <w:gridSpan w:val="6"/>
            <w:tcBorders>
              <w:top w:val="single" w:sz="6" w:space="0" w:color="auto"/>
              <w:left w:val="single" w:sz="6" w:space="0" w:color="auto"/>
              <w:bottom w:val="single" w:sz="6" w:space="0" w:color="auto"/>
              <w:right w:val="single" w:sz="6" w:space="0" w:color="auto"/>
            </w:tcBorders>
          </w:tcPr>
          <w:p w14:paraId="1EFE0F1E"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Representante Legal (se for o caso): [•]</w:t>
            </w:r>
          </w:p>
          <w:p w14:paraId="1396C3A6" w14:textId="77777777" w:rsidR="007B629E" w:rsidRPr="00C70237" w:rsidRDefault="007B629E">
            <w:pPr>
              <w:widowControl w:val="0"/>
              <w:spacing w:line="340" w:lineRule="exact"/>
              <w:rPr>
                <w:rFonts w:ascii="Arial" w:hAnsi="Arial" w:cs="Arial"/>
                <w:sz w:val="22"/>
                <w:szCs w:val="22"/>
              </w:rPr>
            </w:pPr>
          </w:p>
        </w:tc>
        <w:tc>
          <w:tcPr>
            <w:tcW w:w="905" w:type="pct"/>
            <w:tcBorders>
              <w:top w:val="single" w:sz="6" w:space="0" w:color="auto"/>
              <w:left w:val="single" w:sz="6" w:space="0" w:color="auto"/>
              <w:bottom w:val="single" w:sz="6" w:space="0" w:color="auto"/>
              <w:right w:val="single" w:sz="6" w:space="0" w:color="auto"/>
            </w:tcBorders>
          </w:tcPr>
          <w:p w14:paraId="19DC714D"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Tel.: [•]</w:t>
            </w:r>
          </w:p>
          <w:p w14:paraId="38F36114" w14:textId="77777777" w:rsidR="007B629E" w:rsidRPr="00C70237" w:rsidRDefault="007B629E">
            <w:pPr>
              <w:widowControl w:val="0"/>
              <w:spacing w:line="340" w:lineRule="exact"/>
              <w:rPr>
                <w:rFonts w:ascii="Arial" w:hAnsi="Arial" w:cs="Arial"/>
                <w:sz w:val="22"/>
                <w:szCs w:val="22"/>
              </w:rPr>
            </w:pPr>
          </w:p>
        </w:tc>
      </w:tr>
      <w:tr w:rsidR="007B629E" w:rsidRPr="00C70237" w14:paraId="5AD5F8AC" w14:textId="77777777">
        <w:trPr>
          <w:trHeight w:val="333"/>
        </w:trPr>
        <w:tc>
          <w:tcPr>
            <w:tcW w:w="2048" w:type="pct"/>
            <w:gridSpan w:val="2"/>
            <w:tcBorders>
              <w:top w:val="single" w:sz="6" w:space="0" w:color="auto"/>
              <w:left w:val="single" w:sz="6" w:space="0" w:color="auto"/>
              <w:bottom w:val="single" w:sz="6" w:space="0" w:color="auto"/>
              <w:right w:val="single" w:sz="6" w:space="0" w:color="auto"/>
            </w:tcBorders>
          </w:tcPr>
          <w:p w14:paraId="0CAED327"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Doc. de Identidade: [•]</w:t>
            </w:r>
          </w:p>
          <w:p w14:paraId="29E72529" w14:textId="77777777" w:rsidR="007B629E" w:rsidRPr="00C70237" w:rsidRDefault="007B629E">
            <w:pPr>
              <w:widowControl w:val="0"/>
              <w:spacing w:line="340" w:lineRule="exact"/>
              <w:rPr>
                <w:rFonts w:ascii="Arial" w:hAnsi="Arial" w:cs="Arial"/>
                <w:sz w:val="22"/>
                <w:szCs w:val="22"/>
              </w:rPr>
            </w:pPr>
          </w:p>
        </w:tc>
        <w:tc>
          <w:tcPr>
            <w:tcW w:w="1417" w:type="pct"/>
            <w:gridSpan w:val="2"/>
            <w:tcBorders>
              <w:top w:val="single" w:sz="6" w:space="0" w:color="auto"/>
              <w:left w:val="single" w:sz="6" w:space="0" w:color="auto"/>
              <w:bottom w:val="single" w:sz="6" w:space="0" w:color="auto"/>
              <w:right w:val="single" w:sz="6" w:space="0" w:color="auto"/>
            </w:tcBorders>
          </w:tcPr>
          <w:p w14:paraId="23894CE5"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Órgão Emissor: [•]</w:t>
            </w:r>
          </w:p>
          <w:p w14:paraId="6557AD1A" w14:textId="77777777" w:rsidR="007B629E" w:rsidRPr="00C70237" w:rsidRDefault="007B629E">
            <w:pPr>
              <w:widowControl w:val="0"/>
              <w:spacing w:line="340" w:lineRule="exact"/>
              <w:rPr>
                <w:rFonts w:ascii="Arial" w:hAnsi="Arial" w:cs="Arial"/>
                <w:sz w:val="22"/>
                <w:szCs w:val="22"/>
              </w:rPr>
            </w:pPr>
          </w:p>
        </w:tc>
        <w:tc>
          <w:tcPr>
            <w:tcW w:w="1535" w:type="pct"/>
            <w:gridSpan w:val="3"/>
            <w:tcBorders>
              <w:top w:val="single" w:sz="6" w:space="0" w:color="auto"/>
              <w:left w:val="single" w:sz="6" w:space="0" w:color="auto"/>
              <w:bottom w:val="single" w:sz="6" w:space="0" w:color="auto"/>
              <w:right w:val="single" w:sz="6" w:space="0" w:color="auto"/>
            </w:tcBorders>
          </w:tcPr>
          <w:p w14:paraId="6F98BC52"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CPF/CNPJ: [•]</w:t>
            </w:r>
          </w:p>
          <w:p w14:paraId="517D9BFC" w14:textId="77777777" w:rsidR="007B629E" w:rsidRPr="00C70237" w:rsidRDefault="007B629E">
            <w:pPr>
              <w:widowControl w:val="0"/>
              <w:spacing w:line="340" w:lineRule="exact"/>
              <w:rPr>
                <w:rFonts w:ascii="Arial" w:hAnsi="Arial" w:cs="Arial"/>
                <w:sz w:val="22"/>
                <w:szCs w:val="22"/>
              </w:rPr>
            </w:pPr>
          </w:p>
        </w:tc>
      </w:tr>
    </w:tbl>
    <w:p w14:paraId="5DB1CE6D" w14:textId="77777777" w:rsidR="007B629E" w:rsidRPr="00C70237" w:rsidRDefault="007B629E">
      <w:pPr>
        <w:widowControl w:val="0"/>
        <w:spacing w:line="340" w:lineRule="exact"/>
        <w:rPr>
          <w:rFonts w:ascii="Arial" w:hAnsi="Arial" w:cs="Arial"/>
          <w:b/>
          <w:sz w:val="22"/>
          <w:szCs w:val="22"/>
        </w:rPr>
      </w:pPr>
    </w:p>
    <w:p w14:paraId="094913AD"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Cálculo da Subscrição</w:t>
      </w:r>
    </w:p>
    <w:p w14:paraId="538492C9" w14:textId="77777777" w:rsidR="007B629E" w:rsidRPr="00C70237" w:rsidRDefault="007B629E">
      <w:pPr>
        <w:widowControl w:val="0"/>
        <w:spacing w:line="340" w:lineRule="exact"/>
        <w:rPr>
          <w:rFonts w:ascii="Arial" w:hAnsi="Arial" w:cs="Arial"/>
          <w:sz w:val="22"/>
          <w:szCs w:val="22"/>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382"/>
        <w:gridCol w:w="1971"/>
        <w:gridCol w:w="1970"/>
        <w:gridCol w:w="3067"/>
      </w:tblGrid>
      <w:tr w:rsidR="00C70237" w:rsidRPr="00C70237" w14:paraId="61A84C25" w14:textId="77777777" w:rsidTr="00213F02">
        <w:tc>
          <w:tcPr>
            <w:tcW w:w="1268" w:type="pct"/>
            <w:tcBorders>
              <w:top w:val="single" w:sz="6" w:space="0" w:color="auto"/>
              <w:left w:val="single" w:sz="6" w:space="0" w:color="auto"/>
              <w:bottom w:val="single" w:sz="6" w:space="0" w:color="auto"/>
              <w:right w:val="single" w:sz="6" w:space="0" w:color="auto"/>
            </w:tcBorders>
          </w:tcPr>
          <w:p w14:paraId="2000190A"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Quantidade de Debêntures da Primeira Série subscritas:</w:t>
            </w:r>
          </w:p>
          <w:p w14:paraId="3ECD5D50"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w:t>
            </w:r>
          </w:p>
        </w:tc>
        <w:tc>
          <w:tcPr>
            <w:tcW w:w="1049" w:type="pct"/>
            <w:tcBorders>
              <w:top w:val="single" w:sz="6" w:space="0" w:color="auto"/>
              <w:left w:val="single" w:sz="6" w:space="0" w:color="auto"/>
              <w:bottom w:val="single" w:sz="6" w:space="0" w:color="auto"/>
              <w:right w:val="single" w:sz="6" w:space="0" w:color="auto"/>
            </w:tcBorders>
          </w:tcPr>
          <w:p w14:paraId="6781A73E" w14:textId="77777777" w:rsidR="00C70237" w:rsidRPr="00C70237" w:rsidRDefault="00C70237" w:rsidP="00C70237">
            <w:pPr>
              <w:widowControl w:val="0"/>
              <w:spacing w:line="340" w:lineRule="exact"/>
              <w:jc w:val="center"/>
              <w:rPr>
                <w:rFonts w:ascii="Arial" w:hAnsi="Arial" w:cs="Arial"/>
                <w:sz w:val="22"/>
                <w:szCs w:val="22"/>
              </w:rPr>
            </w:pPr>
            <w:r w:rsidRPr="00C70237">
              <w:rPr>
                <w:rFonts w:ascii="Arial" w:hAnsi="Arial" w:cs="Arial"/>
                <w:sz w:val="22"/>
                <w:szCs w:val="22"/>
              </w:rPr>
              <w:t xml:space="preserve">Quantidade de Debêntures da </w:t>
            </w:r>
            <w:r>
              <w:rPr>
                <w:rFonts w:ascii="Arial" w:hAnsi="Arial" w:cs="Arial"/>
                <w:sz w:val="22"/>
                <w:szCs w:val="22"/>
              </w:rPr>
              <w:t>Segunda</w:t>
            </w:r>
            <w:r w:rsidRPr="00C70237">
              <w:rPr>
                <w:rFonts w:ascii="Arial" w:hAnsi="Arial" w:cs="Arial"/>
                <w:sz w:val="22"/>
                <w:szCs w:val="22"/>
              </w:rPr>
              <w:t xml:space="preserve"> Série subscritas:</w:t>
            </w:r>
          </w:p>
          <w:p w14:paraId="73F9E5EA" w14:textId="77777777" w:rsidR="00C70237" w:rsidRPr="00C70237" w:rsidRDefault="00C70237" w:rsidP="00C70237">
            <w:pPr>
              <w:widowControl w:val="0"/>
              <w:spacing w:line="340" w:lineRule="exact"/>
              <w:jc w:val="center"/>
              <w:rPr>
                <w:rFonts w:ascii="Arial" w:hAnsi="Arial" w:cs="Arial"/>
                <w:sz w:val="22"/>
                <w:szCs w:val="22"/>
              </w:rPr>
            </w:pPr>
            <w:r w:rsidRPr="00C70237">
              <w:rPr>
                <w:rFonts w:ascii="Arial" w:hAnsi="Arial" w:cs="Arial"/>
                <w:sz w:val="22"/>
                <w:szCs w:val="22"/>
              </w:rPr>
              <w:t>[●]</w:t>
            </w:r>
          </w:p>
        </w:tc>
        <w:tc>
          <w:tcPr>
            <w:tcW w:w="1049" w:type="pct"/>
            <w:tcBorders>
              <w:top w:val="single" w:sz="6" w:space="0" w:color="auto"/>
              <w:left w:val="single" w:sz="6" w:space="0" w:color="auto"/>
              <w:bottom w:val="single" w:sz="6" w:space="0" w:color="auto"/>
              <w:right w:val="single" w:sz="6" w:space="0" w:color="auto"/>
            </w:tcBorders>
          </w:tcPr>
          <w:p w14:paraId="54F62D87"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Valor Nominal Unitário:</w:t>
            </w:r>
          </w:p>
          <w:p w14:paraId="033D8710"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R$1.000,00 (um mil reais)</w:t>
            </w:r>
          </w:p>
        </w:tc>
        <w:tc>
          <w:tcPr>
            <w:tcW w:w="1633" w:type="pct"/>
            <w:tcBorders>
              <w:top w:val="single" w:sz="6" w:space="0" w:color="auto"/>
              <w:left w:val="single" w:sz="6" w:space="0" w:color="auto"/>
              <w:bottom w:val="single" w:sz="6" w:space="0" w:color="auto"/>
              <w:right w:val="single" w:sz="6" w:space="0" w:color="auto"/>
            </w:tcBorders>
          </w:tcPr>
          <w:p w14:paraId="6A731D51"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Valor de integralização:</w:t>
            </w:r>
          </w:p>
          <w:p w14:paraId="5D38A895"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Integralização a ser realizada na periodicidade e conforme valores previstos na Escritura de Emissão</w:t>
            </w:r>
          </w:p>
        </w:tc>
      </w:tr>
    </w:tbl>
    <w:p w14:paraId="107E167D" w14:textId="77777777" w:rsidR="007B629E" w:rsidRPr="00C70237" w:rsidRDefault="007B629E">
      <w:pPr>
        <w:widowControl w:val="0"/>
        <w:spacing w:line="340" w:lineRule="exact"/>
        <w:rPr>
          <w:rFonts w:ascii="Arial" w:hAnsi="Arial" w:cs="Arial"/>
          <w:sz w:val="22"/>
          <w:szCs w:val="22"/>
        </w:rPr>
      </w:pPr>
    </w:p>
    <w:p w14:paraId="5031743A"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Integralização</w:t>
      </w:r>
    </w:p>
    <w:p w14:paraId="1444C577" w14:textId="77777777" w:rsidR="007B629E" w:rsidRPr="00C70237" w:rsidRDefault="007B629E">
      <w:pPr>
        <w:widowControl w:val="0"/>
        <w:spacing w:line="340" w:lineRule="exact"/>
        <w:rPr>
          <w:rFonts w:ascii="Arial" w:hAnsi="Arial" w:cs="Arial"/>
          <w:b/>
          <w:sz w:val="22"/>
          <w:szCs w:val="22"/>
        </w:rPr>
      </w:pPr>
    </w:p>
    <w:tbl>
      <w:tblPr>
        <w:tblW w:w="5000" w:type="pct"/>
        <w:tblLook w:val="04A0" w:firstRow="1" w:lastRow="0" w:firstColumn="1" w:lastColumn="0" w:noHBand="0" w:noVBand="1"/>
      </w:tblPr>
      <w:tblGrid>
        <w:gridCol w:w="4507"/>
        <w:gridCol w:w="4883"/>
      </w:tblGrid>
      <w:tr w:rsidR="007B629E" w:rsidRPr="00C70237" w14:paraId="438413FD" w14:textId="77777777">
        <w:tc>
          <w:tcPr>
            <w:tcW w:w="5000" w:type="pct"/>
            <w:gridSpan w:val="2"/>
            <w:tcBorders>
              <w:top w:val="single" w:sz="6" w:space="0" w:color="auto"/>
              <w:left w:val="single" w:sz="6" w:space="0" w:color="auto"/>
              <w:bottom w:val="single" w:sz="6" w:space="0" w:color="auto"/>
              <w:right w:val="single" w:sz="6" w:space="0" w:color="auto"/>
            </w:tcBorders>
          </w:tcPr>
          <w:p w14:paraId="2D582B6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O Subscritor, neste ato, declara para todos os fins que conhece, está de acordo e por isso adere a todas as disposições constantes deste Boletim de Subscrição e da Escritura de Emissão, firmada, em caráter irrevogável e irretratável, referente à emissão privada de debêntures da Emissora. </w:t>
            </w:r>
          </w:p>
          <w:p w14:paraId="2A8567E8" w14:textId="77777777" w:rsidR="007B629E" w:rsidRPr="00C70237" w:rsidRDefault="007B629E">
            <w:pPr>
              <w:widowControl w:val="0"/>
              <w:spacing w:line="340" w:lineRule="exact"/>
              <w:rPr>
                <w:rFonts w:ascii="Arial" w:hAnsi="Arial" w:cs="Arial"/>
                <w:sz w:val="22"/>
                <w:szCs w:val="22"/>
              </w:rPr>
            </w:pPr>
          </w:p>
          <w:p w14:paraId="5AEFFB2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A integralização das Debêntures ocorrerá na forma e periodicidade prevista na Escritura.</w:t>
            </w:r>
          </w:p>
        </w:tc>
      </w:tr>
      <w:tr w:rsidR="007B629E" w:rsidRPr="00C70237" w14:paraId="42064679" w14:textId="77777777">
        <w:trPr>
          <w:trHeight w:val="780"/>
        </w:trPr>
        <w:tc>
          <w:tcPr>
            <w:tcW w:w="2400" w:type="pct"/>
            <w:tcBorders>
              <w:top w:val="single" w:sz="6" w:space="0" w:color="auto"/>
              <w:left w:val="single" w:sz="6" w:space="0" w:color="auto"/>
              <w:bottom w:val="single" w:sz="6" w:space="0" w:color="auto"/>
              <w:right w:val="single" w:sz="6" w:space="0" w:color="auto"/>
            </w:tcBorders>
          </w:tcPr>
          <w:p w14:paraId="3CFFA98D"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Declaro, para todos os fins, </w:t>
            </w:r>
            <w:r w:rsidRPr="00C70237">
              <w:rPr>
                <w:rFonts w:ascii="Arial" w:hAnsi="Arial" w:cs="Arial"/>
                <w:b/>
                <w:sz w:val="22"/>
                <w:szCs w:val="22"/>
              </w:rPr>
              <w:t>(i)</w:t>
            </w:r>
            <w:r w:rsidRPr="00C70237">
              <w:rPr>
                <w:rFonts w:ascii="Arial" w:hAnsi="Arial" w:cs="Arial"/>
                <w:sz w:val="22"/>
                <w:szCs w:val="22"/>
              </w:rPr>
              <w:t xml:space="preserve"> estar de acordo com as condições expressas no presente Boletim de Subscrição; </w:t>
            </w:r>
            <w:r w:rsidRPr="00C70237">
              <w:rPr>
                <w:rFonts w:ascii="Arial" w:hAnsi="Arial" w:cs="Arial"/>
                <w:b/>
                <w:sz w:val="22"/>
                <w:szCs w:val="22"/>
              </w:rPr>
              <w:t>(ii)</w:t>
            </w:r>
            <w:r w:rsidRPr="00C70237">
              <w:rPr>
                <w:rFonts w:ascii="Arial" w:hAnsi="Arial" w:cs="Arial"/>
                <w:sz w:val="22"/>
                <w:szCs w:val="22"/>
              </w:rPr>
              <w:t xml:space="preserve"> ter conhecimento integral, entender, anuir, aderir e subscrever os termos e condições previstos na Escritura de Emissão.</w:t>
            </w:r>
          </w:p>
          <w:p w14:paraId="37185B7E" w14:textId="77777777" w:rsidR="007B629E" w:rsidRPr="00C70237" w:rsidRDefault="007B629E">
            <w:pPr>
              <w:widowControl w:val="0"/>
              <w:spacing w:line="340" w:lineRule="exact"/>
              <w:rPr>
                <w:rFonts w:ascii="Arial" w:hAnsi="Arial" w:cs="Arial"/>
                <w:sz w:val="22"/>
                <w:szCs w:val="22"/>
              </w:rPr>
            </w:pPr>
          </w:p>
          <w:p w14:paraId="3C7ABF60" w14:textId="77777777" w:rsidR="007B629E" w:rsidRPr="00C70237" w:rsidRDefault="007B629E">
            <w:pPr>
              <w:widowControl w:val="0"/>
              <w:spacing w:line="340" w:lineRule="exact"/>
              <w:rPr>
                <w:rFonts w:ascii="Arial" w:hAnsi="Arial" w:cs="Arial"/>
                <w:sz w:val="22"/>
                <w:szCs w:val="22"/>
              </w:rPr>
            </w:pPr>
          </w:p>
          <w:p w14:paraId="4C0C8E1B" w14:textId="77777777" w:rsidR="007B629E" w:rsidRPr="00C70237" w:rsidRDefault="007B629E">
            <w:pPr>
              <w:widowControl w:val="0"/>
              <w:spacing w:line="340" w:lineRule="exact"/>
              <w:rPr>
                <w:rFonts w:ascii="Arial" w:hAnsi="Arial" w:cs="Arial"/>
                <w:sz w:val="22"/>
                <w:szCs w:val="22"/>
              </w:rPr>
            </w:pPr>
          </w:p>
          <w:p w14:paraId="18B47F8C" w14:textId="77777777" w:rsidR="007B629E" w:rsidRPr="00C70237" w:rsidRDefault="007B629E">
            <w:pPr>
              <w:widowControl w:val="0"/>
              <w:spacing w:line="340" w:lineRule="exact"/>
              <w:rPr>
                <w:rFonts w:ascii="Arial" w:hAnsi="Arial" w:cs="Arial"/>
                <w:sz w:val="22"/>
                <w:szCs w:val="22"/>
              </w:rPr>
            </w:pPr>
          </w:p>
          <w:p w14:paraId="5F8DDA40" w14:textId="77777777" w:rsidR="007B629E" w:rsidRPr="00C70237" w:rsidRDefault="007B629E">
            <w:pPr>
              <w:widowControl w:val="0"/>
              <w:spacing w:line="340" w:lineRule="exact"/>
              <w:rPr>
                <w:rFonts w:ascii="Arial" w:hAnsi="Arial" w:cs="Arial"/>
                <w:sz w:val="22"/>
                <w:szCs w:val="22"/>
              </w:rPr>
            </w:pPr>
          </w:p>
          <w:p w14:paraId="5FFAB286" w14:textId="77777777" w:rsidR="007B629E" w:rsidRPr="00C70237" w:rsidRDefault="007B629E">
            <w:pPr>
              <w:widowControl w:val="0"/>
              <w:spacing w:line="340" w:lineRule="exact"/>
              <w:jc w:val="center"/>
              <w:rPr>
                <w:rFonts w:ascii="Arial" w:hAnsi="Arial" w:cs="Arial"/>
                <w:sz w:val="22"/>
                <w:szCs w:val="22"/>
              </w:rPr>
            </w:pPr>
            <w:r w:rsidRPr="00C70237">
              <w:rPr>
                <w:rFonts w:ascii="Arial" w:hAnsi="Arial" w:cs="Arial"/>
                <w:sz w:val="22"/>
                <w:szCs w:val="22"/>
              </w:rPr>
              <w:t>São Paulo, [</w:t>
            </w:r>
            <w:r w:rsidRPr="00C70237">
              <w:rPr>
                <w:rFonts w:ascii="Arial" w:hAnsi="Arial" w:cs="Arial"/>
                <w:sz w:val="22"/>
                <w:szCs w:val="22"/>
              </w:rPr>
              <w:sym w:font="Symbol" w:char="F0B7"/>
            </w:r>
            <w:r w:rsidRPr="00C70237">
              <w:rPr>
                <w:rFonts w:ascii="Arial" w:hAnsi="Arial" w:cs="Arial"/>
                <w:sz w:val="22"/>
                <w:szCs w:val="22"/>
              </w:rPr>
              <w:t xml:space="preserve">] de </w:t>
            </w:r>
            <w:r w:rsidR="00C56605" w:rsidRPr="00C70237">
              <w:rPr>
                <w:rFonts w:ascii="Arial" w:hAnsi="Arial" w:cs="Arial"/>
                <w:sz w:val="22"/>
                <w:szCs w:val="22"/>
              </w:rPr>
              <w:t>maio</w:t>
            </w:r>
            <w:r w:rsidRPr="00C70237">
              <w:rPr>
                <w:rFonts w:ascii="Arial" w:hAnsi="Arial" w:cs="Arial"/>
                <w:sz w:val="22"/>
                <w:szCs w:val="22"/>
              </w:rPr>
              <w:t xml:space="preserve"> de 20</w:t>
            </w:r>
            <w:r w:rsidR="00C56605" w:rsidRPr="00C70237">
              <w:rPr>
                <w:rFonts w:ascii="Arial" w:hAnsi="Arial" w:cs="Arial"/>
                <w:sz w:val="22"/>
                <w:szCs w:val="22"/>
              </w:rPr>
              <w:t>20</w:t>
            </w:r>
            <w:r w:rsidRPr="00C70237">
              <w:rPr>
                <w:rFonts w:ascii="Arial" w:hAnsi="Arial" w:cs="Arial"/>
                <w:sz w:val="22"/>
                <w:szCs w:val="22"/>
              </w:rPr>
              <w:t>.</w:t>
            </w:r>
          </w:p>
          <w:p w14:paraId="2F9FA063" w14:textId="77777777" w:rsidR="007B629E" w:rsidRPr="00C70237" w:rsidRDefault="007B629E">
            <w:pPr>
              <w:widowControl w:val="0"/>
              <w:spacing w:line="340" w:lineRule="exact"/>
              <w:rPr>
                <w:rFonts w:ascii="Arial" w:hAnsi="Arial" w:cs="Arial"/>
                <w:sz w:val="22"/>
                <w:szCs w:val="22"/>
              </w:rPr>
            </w:pPr>
          </w:p>
          <w:p w14:paraId="19D8CA69" w14:textId="77777777" w:rsidR="007B629E" w:rsidRPr="00C70237" w:rsidRDefault="007B629E">
            <w:pPr>
              <w:widowControl w:val="0"/>
              <w:spacing w:line="340" w:lineRule="exact"/>
              <w:rPr>
                <w:rFonts w:ascii="Arial" w:hAnsi="Arial" w:cs="Arial"/>
                <w:sz w:val="22"/>
                <w:szCs w:val="22"/>
              </w:rPr>
            </w:pPr>
          </w:p>
          <w:p w14:paraId="2CD9ECD2" w14:textId="77777777" w:rsidR="007B629E" w:rsidRPr="00C70237" w:rsidRDefault="007B629E">
            <w:pPr>
              <w:widowControl w:val="0"/>
              <w:spacing w:line="340" w:lineRule="exact"/>
              <w:rPr>
                <w:rFonts w:ascii="Arial" w:hAnsi="Arial" w:cs="Arial"/>
                <w:sz w:val="22"/>
                <w:szCs w:val="22"/>
              </w:rPr>
            </w:pPr>
          </w:p>
          <w:p w14:paraId="3F5F037D"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______________________________</w:t>
            </w:r>
          </w:p>
          <w:p w14:paraId="3B15AC06" w14:textId="77777777" w:rsidR="007B629E" w:rsidRPr="00C70237" w:rsidRDefault="007B629E">
            <w:pPr>
              <w:widowControl w:val="0"/>
              <w:tabs>
                <w:tab w:val="left" w:pos="78"/>
              </w:tabs>
              <w:spacing w:line="340" w:lineRule="exact"/>
              <w:jc w:val="center"/>
              <w:rPr>
                <w:rFonts w:ascii="Arial" w:hAnsi="Arial" w:cs="Arial"/>
                <w:sz w:val="22"/>
                <w:szCs w:val="22"/>
              </w:rPr>
            </w:pPr>
            <w:r w:rsidRPr="00C70237">
              <w:rPr>
                <w:rFonts w:ascii="Arial" w:hAnsi="Arial" w:cs="Arial"/>
                <w:b/>
                <w:bCs/>
                <w:sz w:val="22"/>
                <w:szCs w:val="22"/>
              </w:rPr>
              <w:t>MINERVA S.A.</w:t>
            </w:r>
          </w:p>
          <w:p w14:paraId="4975454F" w14:textId="77777777" w:rsidR="007B629E" w:rsidRPr="00C70237" w:rsidRDefault="007B629E">
            <w:pPr>
              <w:widowControl w:val="0"/>
              <w:tabs>
                <w:tab w:val="left" w:pos="78"/>
              </w:tabs>
              <w:spacing w:line="340" w:lineRule="exact"/>
              <w:jc w:val="center"/>
              <w:rPr>
                <w:rFonts w:ascii="Arial" w:hAnsi="Arial" w:cs="Arial"/>
                <w:b/>
                <w:sz w:val="22"/>
                <w:szCs w:val="22"/>
              </w:rPr>
            </w:pPr>
          </w:p>
        </w:tc>
        <w:tc>
          <w:tcPr>
            <w:tcW w:w="2600" w:type="pct"/>
            <w:tcBorders>
              <w:top w:val="single" w:sz="6" w:space="0" w:color="auto"/>
              <w:left w:val="nil"/>
              <w:bottom w:val="single" w:sz="6" w:space="0" w:color="auto"/>
              <w:right w:val="single" w:sz="6" w:space="0" w:color="auto"/>
            </w:tcBorders>
          </w:tcPr>
          <w:p w14:paraId="32F0CD7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Declaro, para todos os fins, </w:t>
            </w:r>
            <w:r w:rsidRPr="00C70237">
              <w:rPr>
                <w:rFonts w:ascii="Arial" w:hAnsi="Arial" w:cs="Arial"/>
                <w:b/>
                <w:sz w:val="22"/>
                <w:szCs w:val="22"/>
              </w:rPr>
              <w:t>(i)</w:t>
            </w:r>
            <w:r w:rsidRPr="00C70237">
              <w:rPr>
                <w:rFonts w:ascii="Arial" w:hAnsi="Arial" w:cs="Arial"/>
                <w:sz w:val="22"/>
                <w:szCs w:val="22"/>
              </w:rPr>
              <w:t xml:space="preserve"> estar de acordo com as condições expressas no presente Boletim de Subscrição; </w:t>
            </w:r>
            <w:r w:rsidRPr="00C70237">
              <w:rPr>
                <w:rFonts w:ascii="Arial" w:hAnsi="Arial" w:cs="Arial"/>
                <w:b/>
                <w:sz w:val="22"/>
                <w:szCs w:val="22"/>
              </w:rPr>
              <w:t>(ii)</w:t>
            </w:r>
            <w:r w:rsidRPr="00C70237">
              <w:rPr>
                <w:rFonts w:ascii="Arial" w:hAnsi="Arial" w:cs="Arial"/>
                <w:sz w:val="22"/>
                <w:szCs w:val="22"/>
              </w:rPr>
              <w:t xml:space="preserve"> ter conhecimento integral, entender, anuir, aderir e subscrever os termos e condições previstos na Escritura de Emissão; e </w:t>
            </w:r>
            <w:r w:rsidRPr="00C70237">
              <w:rPr>
                <w:rFonts w:ascii="Arial" w:hAnsi="Arial" w:cs="Arial"/>
                <w:b/>
                <w:sz w:val="22"/>
                <w:szCs w:val="22"/>
              </w:rPr>
              <w:t xml:space="preserve">(iii) </w:t>
            </w:r>
            <w:r w:rsidRPr="00C70237">
              <w:rPr>
                <w:rFonts w:ascii="Arial" w:hAnsi="Arial" w:cs="Arial"/>
                <w:sz w:val="22"/>
                <w:szCs w:val="22"/>
              </w:rPr>
              <w:t>que os recursos utilizados para a integralização das Debêntures não são provenientes, direta ou indiretamente, de infração penal, nos termos da Lei nº 9.613, de 03 de março de 1998, conforme alterada.</w:t>
            </w:r>
          </w:p>
          <w:p w14:paraId="5B06A83E" w14:textId="77777777" w:rsidR="007B629E" w:rsidRPr="00C70237" w:rsidRDefault="007B629E">
            <w:pPr>
              <w:widowControl w:val="0"/>
              <w:spacing w:line="340" w:lineRule="exact"/>
              <w:rPr>
                <w:rFonts w:ascii="Arial" w:hAnsi="Arial" w:cs="Arial"/>
                <w:sz w:val="22"/>
                <w:szCs w:val="22"/>
              </w:rPr>
            </w:pPr>
          </w:p>
          <w:p w14:paraId="297128D8" w14:textId="77777777" w:rsidR="007B629E" w:rsidRPr="00C70237" w:rsidRDefault="007B629E">
            <w:pPr>
              <w:widowControl w:val="0"/>
              <w:spacing w:line="340" w:lineRule="exact"/>
              <w:jc w:val="center"/>
              <w:rPr>
                <w:rFonts w:ascii="Arial" w:hAnsi="Arial" w:cs="Arial"/>
                <w:sz w:val="22"/>
                <w:szCs w:val="22"/>
              </w:rPr>
            </w:pPr>
            <w:r w:rsidRPr="00C70237">
              <w:rPr>
                <w:rFonts w:ascii="Arial" w:hAnsi="Arial" w:cs="Arial"/>
                <w:sz w:val="22"/>
                <w:szCs w:val="22"/>
              </w:rPr>
              <w:t>São Paulo, [</w:t>
            </w:r>
            <w:r w:rsidRPr="00C70237">
              <w:rPr>
                <w:rFonts w:ascii="Arial" w:hAnsi="Arial" w:cs="Arial"/>
                <w:sz w:val="22"/>
                <w:szCs w:val="22"/>
              </w:rPr>
              <w:sym w:font="Symbol" w:char="F0B7"/>
            </w:r>
            <w:r w:rsidRPr="00C70237">
              <w:rPr>
                <w:rFonts w:ascii="Arial" w:hAnsi="Arial" w:cs="Arial"/>
                <w:sz w:val="22"/>
                <w:szCs w:val="22"/>
              </w:rPr>
              <w:t xml:space="preserve">] de </w:t>
            </w:r>
            <w:r w:rsidR="00C56605" w:rsidRPr="00C70237">
              <w:rPr>
                <w:rFonts w:ascii="Arial" w:hAnsi="Arial" w:cs="Arial"/>
                <w:sz w:val="22"/>
                <w:szCs w:val="22"/>
              </w:rPr>
              <w:t>maio</w:t>
            </w:r>
            <w:r w:rsidRPr="00C70237">
              <w:rPr>
                <w:rFonts w:ascii="Arial" w:hAnsi="Arial" w:cs="Arial"/>
                <w:sz w:val="22"/>
                <w:szCs w:val="22"/>
              </w:rPr>
              <w:t xml:space="preserve"> de 20</w:t>
            </w:r>
            <w:r w:rsidR="00C56605" w:rsidRPr="00C70237">
              <w:rPr>
                <w:rFonts w:ascii="Arial" w:hAnsi="Arial" w:cs="Arial"/>
                <w:sz w:val="22"/>
                <w:szCs w:val="22"/>
              </w:rPr>
              <w:t>20</w:t>
            </w:r>
            <w:r w:rsidRPr="00C70237">
              <w:rPr>
                <w:rFonts w:ascii="Arial" w:hAnsi="Arial" w:cs="Arial"/>
                <w:sz w:val="22"/>
                <w:szCs w:val="22"/>
              </w:rPr>
              <w:t>.</w:t>
            </w:r>
          </w:p>
          <w:p w14:paraId="7538A388" w14:textId="77777777" w:rsidR="007B629E" w:rsidRPr="00C70237" w:rsidRDefault="007B629E">
            <w:pPr>
              <w:widowControl w:val="0"/>
              <w:spacing w:line="340" w:lineRule="exact"/>
              <w:rPr>
                <w:rFonts w:ascii="Arial" w:hAnsi="Arial" w:cs="Arial"/>
                <w:sz w:val="22"/>
                <w:szCs w:val="22"/>
              </w:rPr>
            </w:pPr>
          </w:p>
          <w:p w14:paraId="18E69A09" w14:textId="77777777" w:rsidR="007B629E" w:rsidRPr="00C70237" w:rsidRDefault="007B629E">
            <w:pPr>
              <w:widowControl w:val="0"/>
              <w:spacing w:line="340" w:lineRule="exact"/>
              <w:rPr>
                <w:rFonts w:ascii="Arial" w:hAnsi="Arial" w:cs="Arial"/>
                <w:sz w:val="22"/>
                <w:szCs w:val="22"/>
              </w:rPr>
            </w:pPr>
          </w:p>
          <w:p w14:paraId="61B00809" w14:textId="77777777" w:rsidR="007B629E" w:rsidRPr="00C70237" w:rsidRDefault="007B629E">
            <w:pPr>
              <w:widowControl w:val="0"/>
              <w:spacing w:line="340" w:lineRule="exact"/>
              <w:rPr>
                <w:rFonts w:ascii="Arial" w:hAnsi="Arial" w:cs="Arial"/>
                <w:sz w:val="22"/>
                <w:szCs w:val="22"/>
              </w:rPr>
            </w:pPr>
          </w:p>
          <w:p w14:paraId="39312706"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______________________________</w:t>
            </w:r>
          </w:p>
          <w:p w14:paraId="2DB2DE48"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ISEC SECURITIZADORA S.A.</w:t>
            </w:r>
          </w:p>
        </w:tc>
      </w:tr>
    </w:tbl>
    <w:p w14:paraId="05CA7364" w14:textId="77777777" w:rsidR="007B629E" w:rsidRPr="00C70237" w:rsidRDefault="007B629E">
      <w:pPr>
        <w:widowControl w:val="0"/>
        <w:spacing w:line="340" w:lineRule="exact"/>
        <w:jc w:val="center"/>
        <w:rPr>
          <w:rFonts w:ascii="Arial" w:hAnsi="Arial" w:cs="Arial"/>
          <w:sz w:val="22"/>
          <w:szCs w:val="22"/>
        </w:rPr>
      </w:pPr>
      <w:r w:rsidRPr="00C70237">
        <w:rPr>
          <w:rFonts w:ascii="Arial" w:hAnsi="Arial" w:cs="Arial"/>
          <w:sz w:val="22"/>
          <w:szCs w:val="22"/>
        </w:rPr>
        <w:br w:type="page"/>
      </w:r>
    </w:p>
    <w:p w14:paraId="42B9783A" w14:textId="77777777" w:rsidR="007B629E" w:rsidRPr="00C70237" w:rsidRDefault="007B629E">
      <w:pPr>
        <w:widowControl w:val="0"/>
        <w:tabs>
          <w:tab w:val="left" w:pos="851"/>
          <w:tab w:val="left" w:pos="1357"/>
        </w:tabs>
        <w:spacing w:line="340" w:lineRule="exact"/>
        <w:jc w:val="center"/>
        <w:outlineLvl w:val="0"/>
        <w:rPr>
          <w:rFonts w:ascii="Arial" w:hAnsi="Arial" w:cs="Arial"/>
          <w:b/>
          <w:sz w:val="22"/>
          <w:szCs w:val="22"/>
        </w:rPr>
      </w:pPr>
      <w:r w:rsidRPr="00C70237">
        <w:rPr>
          <w:rFonts w:ascii="Arial" w:hAnsi="Arial" w:cs="Arial"/>
          <w:b/>
          <w:sz w:val="22"/>
          <w:szCs w:val="22"/>
        </w:rPr>
        <w:lastRenderedPageBreak/>
        <w:t>ANEXO II</w:t>
      </w:r>
    </w:p>
    <w:p w14:paraId="60462C0D" w14:textId="77777777" w:rsidR="007B629E" w:rsidRPr="00C70237" w:rsidRDefault="007B629E">
      <w:pPr>
        <w:pStyle w:val="p0"/>
        <w:widowControl w:val="0"/>
        <w:tabs>
          <w:tab w:val="clear" w:pos="720"/>
        </w:tabs>
        <w:suppressAutoHyphens/>
        <w:spacing w:line="340" w:lineRule="exact"/>
        <w:jc w:val="center"/>
        <w:rPr>
          <w:rFonts w:ascii="Arial" w:hAnsi="Arial" w:cs="Arial"/>
          <w:b/>
          <w:sz w:val="22"/>
          <w:szCs w:val="22"/>
        </w:rPr>
      </w:pPr>
      <w:r w:rsidRPr="00C70237">
        <w:rPr>
          <w:rFonts w:ascii="Arial" w:hAnsi="Arial" w:cs="Arial"/>
          <w:b/>
          <w:sz w:val="22"/>
          <w:szCs w:val="22"/>
        </w:rPr>
        <w:t>Cronograma Indicativo</w:t>
      </w:r>
    </w:p>
    <w:p w14:paraId="7F14C689" w14:textId="77777777" w:rsidR="007B629E" w:rsidRPr="00C70237" w:rsidRDefault="007B629E">
      <w:pPr>
        <w:pStyle w:val="p0"/>
        <w:widowControl w:val="0"/>
        <w:tabs>
          <w:tab w:val="clear" w:pos="720"/>
        </w:tabs>
        <w:suppressAutoHyphens/>
        <w:spacing w:line="340" w:lineRule="exact"/>
        <w:jc w:val="center"/>
        <w:rPr>
          <w:rFonts w:ascii="Arial" w:hAnsi="Arial" w:cs="Arial"/>
          <w:b/>
          <w:sz w:val="22"/>
          <w:szCs w:val="22"/>
        </w:rPr>
      </w:pPr>
    </w:p>
    <w:tbl>
      <w:tblPr>
        <w:tblW w:w="0" w:type="auto"/>
        <w:jc w:val="center"/>
        <w:tblCellMar>
          <w:left w:w="0" w:type="dxa"/>
          <w:right w:w="0" w:type="dxa"/>
        </w:tblCellMar>
        <w:tblLook w:val="04A0" w:firstRow="1" w:lastRow="0" w:firstColumn="1" w:lastColumn="0" w:noHBand="0" w:noVBand="1"/>
      </w:tblPr>
      <w:tblGrid>
        <w:gridCol w:w="2914"/>
        <w:gridCol w:w="2410"/>
        <w:gridCol w:w="3672"/>
      </w:tblGrid>
      <w:tr w:rsidR="007B629E" w:rsidRPr="00C70237" w14:paraId="524DAF30" w14:textId="77777777">
        <w:trPr>
          <w:jc w:val="center"/>
        </w:trPr>
        <w:tc>
          <w:tcPr>
            <w:tcW w:w="291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5B11717A"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DATA</w:t>
            </w:r>
          </w:p>
        </w:tc>
        <w:tc>
          <w:tcPr>
            <w:tcW w:w="2410" w:type="dxa"/>
            <w:tcBorders>
              <w:top w:val="single" w:sz="8" w:space="0" w:color="auto"/>
              <w:left w:val="nil"/>
              <w:bottom w:val="single" w:sz="8" w:space="0" w:color="auto"/>
              <w:right w:val="single" w:sz="8" w:space="0" w:color="auto"/>
            </w:tcBorders>
            <w:shd w:val="clear" w:color="auto" w:fill="D9D9D9"/>
          </w:tcPr>
          <w:p w14:paraId="473B2AF7"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PERCENTUAL A SER UTILIZADO</w:t>
            </w:r>
          </w:p>
        </w:tc>
        <w:tc>
          <w:tcPr>
            <w:tcW w:w="3672" w:type="dxa"/>
            <w:tcBorders>
              <w:top w:val="single" w:sz="8" w:space="0" w:color="auto"/>
              <w:left w:val="nil"/>
              <w:bottom w:val="single" w:sz="8" w:space="0" w:color="auto"/>
              <w:right w:val="single" w:sz="8" w:space="0" w:color="auto"/>
            </w:tcBorders>
            <w:shd w:val="clear" w:color="auto" w:fill="D9D9D9"/>
          </w:tcPr>
          <w:p w14:paraId="43EC10CF"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MONTANTE DE RECURSOS JÁ PROGRAMADOS EM FUNÇÃO DE OUTROS CRA JÁ EMITIDOS (R$)</w:t>
            </w:r>
          </w:p>
        </w:tc>
      </w:tr>
      <w:tr w:rsidR="00CF1EAF" w:rsidRPr="00C70237" w14:paraId="76AEEABF"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46A40D"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Data emissão até 6 meses</w:t>
            </w:r>
          </w:p>
        </w:tc>
        <w:tc>
          <w:tcPr>
            <w:tcW w:w="2410" w:type="dxa"/>
            <w:tcBorders>
              <w:top w:val="nil"/>
              <w:left w:val="nil"/>
              <w:bottom w:val="single" w:sz="8" w:space="0" w:color="auto"/>
              <w:right w:val="single" w:sz="8" w:space="0" w:color="auto"/>
            </w:tcBorders>
          </w:tcPr>
          <w:p w14:paraId="76103181" w14:textId="13C32475"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25%</w:t>
            </w:r>
          </w:p>
        </w:tc>
        <w:tc>
          <w:tcPr>
            <w:tcW w:w="3672" w:type="dxa"/>
            <w:tcBorders>
              <w:top w:val="nil"/>
              <w:left w:val="nil"/>
              <w:bottom w:val="single" w:sz="8" w:space="0" w:color="auto"/>
              <w:right w:val="single" w:sz="8" w:space="0" w:color="auto"/>
            </w:tcBorders>
          </w:tcPr>
          <w:p w14:paraId="66481733"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679897D4"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709ED1"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6 meses a 12 meses</w:t>
            </w:r>
          </w:p>
        </w:tc>
        <w:tc>
          <w:tcPr>
            <w:tcW w:w="2410" w:type="dxa"/>
            <w:tcBorders>
              <w:top w:val="nil"/>
              <w:left w:val="nil"/>
              <w:bottom w:val="single" w:sz="8" w:space="0" w:color="auto"/>
              <w:right w:val="single" w:sz="8" w:space="0" w:color="auto"/>
            </w:tcBorders>
          </w:tcPr>
          <w:p w14:paraId="0E899477" w14:textId="3A8EEDC3"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50%</w:t>
            </w:r>
          </w:p>
        </w:tc>
        <w:tc>
          <w:tcPr>
            <w:tcW w:w="3672" w:type="dxa"/>
            <w:tcBorders>
              <w:top w:val="nil"/>
              <w:left w:val="nil"/>
              <w:bottom w:val="single" w:sz="8" w:space="0" w:color="auto"/>
              <w:right w:val="single" w:sz="8" w:space="0" w:color="auto"/>
            </w:tcBorders>
          </w:tcPr>
          <w:p w14:paraId="4F115938"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177089F3"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057BBA"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12 meses a 18 meses</w:t>
            </w:r>
          </w:p>
        </w:tc>
        <w:tc>
          <w:tcPr>
            <w:tcW w:w="2410" w:type="dxa"/>
            <w:tcBorders>
              <w:top w:val="nil"/>
              <w:left w:val="nil"/>
              <w:bottom w:val="single" w:sz="8" w:space="0" w:color="auto"/>
              <w:right w:val="single" w:sz="8" w:space="0" w:color="auto"/>
            </w:tcBorders>
          </w:tcPr>
          <w:p w14:paraId="416874FF" w14:textId="034B8E82"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25%</w:t>
            </w:r>
          </w:p>
        </w:tc>
        <w:tc>
          <w:tcPr>
            <w:tcW w:w="3672" w:type="dxa"/>
            <w:tcBorders>
              <w:top w:val="nil"/>
              <w:left w:val="nil"/>
              <w:bottom w:val="single" w:sz="8" w:space="0" w:color="auto"/>
              <w:right w:val="single" w:sz="8" w:space="0" w:color="auto"/>
            </w:tcBorders>
          </w:tcPr>
          <w:p w14:paraId="5F5D4017"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1405A49A"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68EFB7"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18 meses a 24 meses</w:t>
            </w:r>
          </w:p>
        </w:tc>
        <w:tc>
          <w:tcPr>
            <w:tcW w:w="2410" w:type="dxa"/>
            <w:tcBorders>
              <w:top w:val="nil"/>
              <w:left w:val="nil"/>
              <w:bottom w:val="single" w:sz="8" w:space="0" w:color="auto"/>
              <w:right w:val="single" w:sz="8" w:space="0" w:color="auto"/>
            </w:tcBorders>
          </w:tcPr>
          <w:p w14:paraId="7BC12169" w14:textId="34D7E43B"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3B2BA27F"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1FDDE0AD"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885FD8"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24 meses a 30 meses</w:t>
            </w:r>
          </w:p>
        </w:tc>
        <w:tc>
          <w:tcPr>
            <w:tcW w:w="2410" w:type="dxa"/>
            <w:tcBorders>
              <w:top w:val="nil"/>
              <w:left w:val="nil"/>
              <w:bottom w:val="single" w:sz="8" w:space="0" w:color="auto"/>
              <w:right w:val="single" w:sz="8" w:space="0" w:color="auto"/>
            </w:tcBorders>
          </w:tcPr>
          <w:p w14:paraId="05D1A848" w14:textId="6D311F78"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57317838"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4AF2DBBA"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0108A5"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30 meses a 36 meses</w:t>
            </w:r>
          </w:p>
        </w:tc>
        <w:tc>
          <w:tcPr>
            <w:tcW w:w="2410" w:type="dxa"/>
            <w:tcBorders>
              <w:top w:val="nil"/>
              <w:left w:val="nil"/>
              <w:bottom w:val="single" w:sz="8" w:space="0" w:color="auto"/>
              <w:right w:val="single" w:sz="8" w:space="0" w:color="auto"/>
            </w:tcBorders>
          </w:tcPr>
          <w:p w14:paraId="28B55379" w14:textId="426F9CC9"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4F4FFEE8"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1F6ACBAE" w14:textId="77777777" w:rsidTr="00DB2304">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4596B"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36 meses a 42 meses</w:t>
            </w:r>
          </w:p>
        </w:tc>
        <w:tc>
          <w:tcPr>
            <w:tcW w:w="2410" w:type="dxa"/>
            <w:tcBorders>
              <w:top w:val="nil"/>
              <w:left w:val="nil"/>
              <w:bottom w:val="single" w:sz="8" w:space="0" w:color="auto"/>
              <w:right w:val="single" w:sz="8" w:space="0" w:color="auto"/>
            </w:tcBorders>
          </w:tcPr>
          <w:p w14:paraId="10473876" w14:textId="4F5579F2"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174DD180"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6868DA90" w14:textId="77777777" w:rsidTr="00DB2304">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14A42E"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42 meses a 48 meses</w:t>
            </w:r>
          </w:p>
        </w:tc>
        <w:tc>
          <w:tcPr>
            <w:tcW w:w="2410" w:type="dxa"/>
            <w:tcBorders>
              <w:top w:val="nil"/>
              <w:left w:val="nil"/>
              <w:bottom w:val="single" w:sz="8" w:space="0" w:color="auto"/>
              <w:right w:val="single" w:sz="8" w:space="0" w:color="auto"/>
            </w:tcBorders>
          </w:tcPr>
          <w:p w14:paraId="35EB6DFA" w14:textId="31C78814"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23E6CD90"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59CC608C"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95AA92"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48 meses a 54 meses</w:t>
            </w:r>
          </w:p>
        </w:tc>
        <w:tc>
          <w:tcPr>
            <w:tcW w:w="2410" w:type="dxa"/>
            <w:tcBorders>
              <w:top w:val="nil"/>
              <w:left w:val="nil"/>
              <w:bottom w:val="single" w:sz="8" w:space="0" w:color="auto"/>
              <w:right w:val="single" w:sz="8" w:space="0" w:color="auto"/>
            </w:tcBorders>
          </w:tcPr>
          <w:p w14:paraId="1DBD57DE" w14:textId="24271C64"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03E0954D"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33A53DEB"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A0AFD5"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54 meses a 60 meses</w:t>
            </w:r>
          </w:p>
        </w:tc>
        <w:tc>
          <w:tcPr>
            <w:tcW w:w="2410" w:type="dxa"/>
            <w:tcBorders>
              <w:top w:val="nil"/>
              <w:left w:val="nil"/>
              <w:bottom w:val="single" w:sz="8" w:space="0" w:color="auto"/>
              <w:right w:val="single" w:sz="8" w:space="0" w:color="auto"/>
            </w:tcBorders>
          </w:tcPr>
          <w:p w14:paraId="7F86311A" w14:textId="5193A623"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5A16B186"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7B629E" w:rsidRPr="00C70237" w14:paraId="44675516"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452AD9"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Total</w:t>
            </w:r>
          </w:p>
        </w:tc>
        <w:tc>
          <w:tcPr>
            <w:tcW w:w="2410" w:type="dxa"/>
            <w:tcBorders>
              <w:top w:val="nil"/>
              <w:left w:val="nil"/>
              <w:bottom w:val="single" w:sz="8" w:space="0" w:color="auto"/>
              <w:right w:val="single" w:sz="8" w:space="0" w:color="auto"/>
            </w:tcBorders>
          </w:tcPr>
          <w:p w14:paraId="2989B5CD"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sz w:val="22"/>
                <w:szCs w:val="22"/>
              </w:rPr>
              <w:t>100%</w:t>
            </w:r>
          </w:p>
        </w:tc>
        <w:tc>
          <w:tcPr>
            <w:tcW w:w="3672" w:type="dxa"/>
            <w:tcBorders>
              <w:top w:val="nil"/>
              <w:left w:val="nil"/>
              <w:bottom w:val="single" w:sz="8" w:space="0" w:color="auto"/>
              <w:right w:val="single" w:sz="8" w:space="0" w:color="auto"/>
            </w:tcBorders>
          </w:tcPr>
          <w:p w14:paraId="231053B0"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0</w:t>
            </w:r>
          </w:p>
        </w:tc>
      </w:tr>
    </w:tbl>
    <w:p w14:paraId="4B381824" w14:textId="77777777" w:rsidR="007B629E" w:rsidRPr="00C70237" w:rsidRDefault="007B629E">
      <w:pPr>
        <w:pStyle w:val="p0"/>
        <w:widowControl w:val="0"/>
        <w:tabs>
          <w:tab w:val="clear" w:pos="720"/>
        </w:tabs>
        <w:suppressAutoHyphens/>
        <w:spacing w:line="340" w:lineRule="exact"/>
        <w:jc w:val="center"/>
        <w:rPr>
          <w:rFonts w:ascii="Arial" w:hAnsi="Arial" w:cs="Arial"/>
          <w:b/>
          <w:sz w:val="22"/>
          <w:szCs w:val="22"/>
        </w:rPr>
      </w:pPr>
    </w:p>
    <w:p w14:paraId="4202ED2D" w14:textId="77777777" w:rsidR="007B629E" w:rsidRPr="00C70237" w:rsidRDefault="007B629E">
      <w:pPr>
        <w:widowControl w:val="0"/>
        <w:spacing w:line="340" w:lineRule="exact"/>
        <w:rPr>
          <w:rFonts w:ascii="Arial" w:hAnsi="Arial" w:cs="Arial"/>
          <w:sz w:val="22"/>
          <w:szCs w:val="22"/>
        </w:rPr>
      </w:pPr>
      <w:r w:rsidRPr="00C70237">
        <w:rPr>
          <w:rFonts w:ascii="Arial" w:hAnsi="Arial" w:cs="Arial"/>
          <w:bCs/>
          <w:sz w:val="22"/>
          <w:szCs w:val="22"/>
        </w:rPr>
        <w:t>Este cronograma é indicativo e não vinculante</w:t>
      </w:r>
      <w:r w:rsidRPr="00C70237">
        <w:rPr>
          <w:rFonts w:ascii="Arial" w:hAnsi="Arial" w:cs="Arial"/>
          <w:sz w:val="22"/>
          <w:szCs w:val="22"/>
        </w:rPr>
        <w:t xml:space="preserve">, sendo que, caso necessário, considerando a dinâmica comercial do setor no qual atua, </w:t>
      </w:r>
      <w:r w:rsidRPr="00C70237">
        <w:rPr>
          <w:rFonts w:ascii="Arial" w:hAnsi="Arial" w:cs="Arial"/>
          <w:bCs/>
          <w:sz w:val="22"/>
          <w:szCs w:val="22"/>
        </w:rPr>
        <w:t>a Emissora poderá destinar os recursos provenientes da integralização das Debêntures em datas diversas das previstas neste Cronograma Indicativo</w:t>
      </w:r>
      <w:r w:rsidRPr="00C70237">
        <w:rPr>
          <w:rFonts w:ascii="Arial" w:hAnsi="Arial" w:cs="Arial"/>
          <w:sz w:val="22"/>
          <w:szCs w:val="22"/>
        </w:rPr>
        <w:t xml:space="preserve">, observada a </w:t>
      </w:r>
      <w:r w:rsidRPr="00C70237">
        <w:rPr>
          <w:rFonts w:ascii="Arial" w:hAnsi="Arial" w:cs="Arial"/>
          <w:bCs/>
          <w:sz w:val="22"/>
          <w:szCs w:val="22"/>
        </w:rPr>
        <w:t>obrigação desta de realizar a integral Destinação de Recursos até a Data de Vencimento ou até que a Emissora comprove a aplicação da totalidade dos recursos obtidos com a Emissão, o que ocorrer primeiro</w:t>
      </w:r>
      <w:r w:rsidRPr="00C70237">
        <w:rPr>
          <w:rFonts w:ascii="Arial" w:hAnsi="Arial" w:cs="Arial"/>
          <w:sz w:val="22"/>
          <w:szCs w:val="22"/>
        </w:rPr>
        <w:t xml:space="preserve">. </w:t>
      </w:r>
    </w:p>
    <w:p w14:paraId="0551B7DC" w14:textId="77777777" w:rsidR="007B629E" w:rsidRPr="00C70237" w:rsidRDefault="007B629E">
      <w:pPr>
        <w:widowControl w:val="0"/>
        <w:spacing w:line="340" w:lineRule="exact"/>
        <w:rPr>
          <w:rFonts w:ascii="Arial" w:hAnsi="Arial" w:cs="Arial"/>
          <w:sz w:val="22"/>
          <w:szCs w:val="22"/>
        </w:rPr>
      </w:pPr>
    </w:p>
    <w:p w14:paraId="2B07249A"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Por se tratar de cronograma tentativo e indicativo, se, por qualquer motivo, ocorrer qualquer atraso ou antecipação do Cronograma Indicativo: (i) não será necessário notificar o Agente Fiduciário dos CRA, bem como tampouco aditar esta Escritura ou quaisquer outros documentos da Emissão; e (ii) não será configurada qualquer hipótese de vencimento antecipado ou resgate antecipado das Debêntures, desde que a Emissora realize a integral Destinação de Recursos até a Data de Vencimento. Fica facultado à Emissora adquirir montantes de produtos agropecuários dos produtores rurais superiores aos volumes que serão utilizados para realização da Destinação de Recursos no âmbito desta Emissão, tendo em vista a sua demanda sazonal por produtos agropecuários.</w:t>
      </w:r>
    </w:p>
    <w:p w14:paraId="4C13EBD4" w14:textId="77777777" w:rsidR="007B629E" w:rsidRPr="00C70237" w:rsidRDefault="007B629E">
      <w:pPr>
        <w:widowControl w:val="0"/>
        <w:spacing w:line="340" w:lineRule="exact"/>
        <w:rPr>
          <w:rFonts w:ascii="Arial" w:hAnsi="Arial" w:cs="Arial"/>
          <w:sz w:val="22"/>
          <w:szCs w:val="22"/>
        </w:rPr>
      </w:pPr>
    </w:p>
    <w:p w14:paraId="334B1396"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lastRenderedPageBreak/>
        <w:t>O Cronograma Indicativo da destinação dos recursos pela Emitente é feito com base na sua capacidade de aplicação de recursos dado (i) o histórico de recursos por ela aplicados nas atividades, no âmbito da indústria e comércio de carnes, em especial por meio do emprego dos recursos em investimentos, custos e despesas relacionados com a produção, processamento, industrialização, comercialização, compra, venda, importação, exportação, distribuição e/ou beneficiamento de (a) gado bovino, ovino, suíno, aves e outros animais, em pé ou abatidos, bem como carnes, miúdos, produtos e subprodutos derivados dos mesmos, quer em estado natural, quer manufaturados, quer manipulados de qualquer forma ou maneira, e (b) proteínas e produtos alimentícios em geral, frescos ou preparados, transformados ou não, para os mercados brasileiro e estrangeiro; e (ii) a projeção dos recursos a serem investidos em tais atividades, conforme apresentado nas tabelas a seguir:</w:t>
      </w:r>
    </w:p>
    <w:p w14:paraId="623B26B9" w14:textId="77777777" w:rsidR="007B629E" w:rsidRPr="00C70237" w:rsidRDefault="007B629E">
      <w:pPr>
        <w:widowControl w:val="0"/>
        <w:spacing w:line="340" w:lineRule="exact"/>
        <w:rPr>
          <w:rFonts w:ascii="Arial" w:hAnsi="Arial" w:cs="Arial"/>
          <w:sz w:val="22"/>
          <w:szCs w:val="22"/>
        </w:rPr>
      </w:pPr>
    </w:p>
    <w:p w14:paraId="1249811E" w14:textId="77777777" w:rsidR="007B629E" w:rsidRPr="00C70237" w:rsidRDefault="007B629E">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7B629E" w:rsidRPr="00C70237" w14:paraId="5FC4A47F" w14:textId="77777777">
        <w:trPr>
          <w:jc w:val="center"/>
        </w:trPr>
        <w:tc>
          <w:tcPr>
            <w:tcW w:w="5954" w:type="dxa"/>
            <w:gridSpan w:val="2"/>
            <w:shd w:val="pct15" w:color="auto" w:fill="auto"/>
          </w:tcPr>
          <w:p w14:paraId="28EB23AE" w14:textId="77777777" w:rsidR="007B629E" w:rsidRPr="00C70237" w:rsidRDefault="007B629E">
            <w:pPr>
              <w:jc w:val="center"/>
              <w:rPr>
                <w:rFonts w:ascii="Arial" w:hAnsi="Arial" w:cs="Arial"/>
                <w:sz w:val="22"/>
                <w:szCs w:val="22"/>
              </w:rPr>
            </w:pPr>
            <w:r w:rsidRPr="00C70237">
              <w:rPr>
                <w:rFonts w:ascii="Arial" w:hAnsi="Arial" w:cs="Arial"/>
                <w:b/>
                <w:smallCaps/>
                <w:sz w:val="22"/>
                <w:szCs w:val="22"/>
              </w:rPr>
              <w:t>Compra de Gado</w:t>
            </w:r>
          </w:p>
        </w:tc>
      </w:tr>
      <w:tr w:rsidR="007B629E" w:rsidRPr="00C70237" w14:paraId="3BAF7912" w14:textId="77777777">
        <w:trPr>
          <w:jc w:val="center"/>
        </w:trPr>
        <w:tc>
          <w:tcPr>
            <w:tcW w:w="2836" w:type="dxa"/>
            <w:shd w:val="clear" w:color="auto" w:fill="auto"/>
          </w:tcPr>
          <w:p w14:paraId="15E7979F" w14:textId="77777777" w:rsidR="007B629E" w:rsidRPr="00C70237" w:rsidRDefault="007B629E">
            <w:pPr>
              <w:jc w:val="center"/>
              <w:rPr>
                <w:rFonts w:ascii="Arial" w:hAnsi="Arial" w:cs="Arial"/>
                <w:sz w:val="22"/>
                <w:szCs w:val="22"/>
              </w:rPr>
            </w:pPr>
            <w:r w:rsidRPr="00C70237">
              <w:rPr>
                <w:rFonts w:ascii="Arial" w:hAnsi="Arial" w:cs="Arial"/>
                <w:sz w:val="22"/>
                <w:szCs w:val="22"/>
              </w:rPr>
              <w:t>01 a 12 de 2017</w:t>
            </w:r>
          </w:p>
        </w:tc>
        <w:tc>
          <w:tcPr>
            <w:tcW w:w="3118" w:type="dxa"/>
            <w:shd w:val="clear" w:color="auto" w:fill="auto"/>
          </w:tcPr>
          <w:p w14:paraId="70B06F6C" w14:textId="77777777" w:rsidR="007B629E" w:rsidRPr="00C70237" w:rsidRDefault="007B629E">
            <w:pPr>
              <w:jc w:val="center"/>
              <w:rPr>
                <w:rFonts w:ascii="Arial" w:hAnsi="Arial" w:cs="Arial"/>
                <w:sz w:val="22"/>
                <w:szCs w:val="22"/>
              </w:rPr>
            </w:pPr>
            <w:r w:rsidRPr="00C70237">
              <w:rPr>
                <w:rFonts w:ascii="Arial" w:hAnsi="Arial" w:cs="Arial"/>
                <w:sz w:val="22"/>
                <w:szCs w:val="22"/>
              </w:rPr>
              <w:t>R$3.799.086.041,58</w:t>
            </w:r>
          </w:p>
        </w:tc>
      </w:tr>
      <w:tr w:rsidR="007B629E" w:rsidRPr="00C70237" w14:paraId="211BF23A" w14:textId="77777777">
        <w:trPr>
          <w:jc w:val="center"/>
        </w:trPr>
        <w:tc>
          <w:tcPr>
            <w:tcW w:w="2836" w:type="dxa"/>
            <w:shd w:val="clear" w:color="auto" w:fill="auto"/>
          </w:tcPr>
          <w:p w14:paraId="55C484AD" w14:textId="77777777" w:rsidR="007B629E" w:rsidRPr="00C70237" w:rsidRDefault="007B629E">
            <w:pPr>
              <w:jc w:val="center"/>
              <w:rPr>
                <w:rFonts w:ascii="Arial" w:hAnsi="Arial" w:cs="Arial"/>
                <w:sz w:val="22"/>
                <w:szCs w:val="22"/>
              </w:rPr>
            </w:pPr>
            <w:r w:rsidRPr="00C70237">
              <w:rPr>
                <w:rFonts w:ascii="Arial" w:hAnsi="Arial" w:cs="Arial"/>
                <w:sz w:val="22"/>
                <w:szCs w:val="22"/>
              </w:rPr>
              <w:t>01 a 12 de 2018</w:t>
            </w:r>
          </w:p>
        </w:tc>
        <w:tc>
          <w:tcPr>
            <w:tcW w:w="3118" w:type="dxa"/>
            <w:shd w:val="clear" w:color="auto" w:fill="auto"/>
          </w:tcPr>
          <w:p w14:paraId="6F22B238" w14:textId="77777777" w:rsidR="007B629E" w:rsidRPr="00C70237" w:rsidRDefault="007B629E">
            <w:pPr>
              <w:jc w:val="center"/>
              <w:rPr>
                <w:rFonts w:ascii="Arial" w:hAnsi="Arial" w:cs="Arial"/>
                <w:sz w:val="22"/>
                <w:szCs w:val="22"/>
              </w:rPr>
            </w:pPr>
            <w:r w:rsidRPr="00C70237">
              <w:rPr>
                <w:rFonts w:ascii="Arial" w:hAnsi="Arial" w:cs="Arial"/>
                <w:sz w:val="22"/>
                <w:szCs w:val="22"/>
              </w:rPr>
              <w:t>R$4.745.017.474,94</w:t>
            </w:r>
          </w:p>
        </w:tc>
      </w:tr>
      <w:tr w:rsidR="00CA006E" w:rsidRPr="00C70237" w14:paraId="0412E195" w14:textId="77777777">
        <w:trPr>
          <w:jc w:val="center"/>
        </w:trPr>
        <w:tc>
          <w:tcPr>
            <w:tcW w:w="2836" w:type="dxa"/>
            <w:tcBorders>
              <w:bottom w:val="single" w:sz="4" w:space="0" w:color="auto"/>
            </w:tcBorders>
            <w:shd w:val="clear" w:color="auto" w:fill="auto"/>
          </w:tcPr>
          <w:p w14:paraId="4828537E" w14:textId="77777777" w:rsidR="00CA006E" w:rsidRPr="00C70237" w:rsidRDefault="00CA006E" w:rsidP="00CA006E">
            <w:pPr>
              <w:jc w:val="center"/>
              <w:rPr>
                <w:rFonts w:ascii="Arial" w:hAnsi="Arial" w:cs="Arial"/>
                <w:sz w:val="22"/>
                <w:szCs w:val="22"/>
              </w:rPr>
            </w:pPr>
            <w:r w:rsidRPr="00C70237">
              <w:rPr>
                <w:rFonts w:ascii="Arial" w:hAnsi="Arial" w:cs="Arial"/>
                <w:sz w:val="22"/>
                <w:szCs w:val="22"/>
              </w:rPr>
              <w:t>01 a 12 de 2019</w:t>
            </w:r>
          </w:p>
        </w:tc>
        <w:tc>
          <w:tcPr>
            <w:tcW w:w="3118" w:type="dxa"/>
            <w:tcBorders>
              <w:bottom w:val="single" w:sz="4" w:space="0" w:color="auto"/>
            </w:tcBorders>
            <w:shd w:val="clear" w:color="auto" w:fill="auto"/>
          </w:tcPr>
          <w:p w14:paraId="4E17D9FF" w14:textId="77777777" w:rsidR="00CA006E" w:rsidRPr="00C70237" w:rsidRDefault="00CA006E" w:rsidP="00CA006E">
            <w:pPr>
              <w:jc w:val="center"/>
              <w:rPr>
                <w:rFonts w:ascii="Arial" w:hAnsi="Arial" w:cs="Arial"/>
                <w:sz w:val="22"/>
                <w:szCs w:val="22"/>
              </w:rPr>
            </w:pPr>
            <w:r w:rsidRPr="002B7531">
              <w:rPr>
                <w:rFonts w:ascii="Arial" w:hAnsi="Arial" w:cs="Arial"/>
                <w:sz w:val="22"/>
                <w:szCs w:val="22"/>
              </w:rPr>
              <w:t>R$</w:t>
            </w:r>
            <w:r w:rsidRPr="004E06EB">
              <w:rPr>
                <w:rFonts w:ascii="Arial" w:hAnsi="Arial" w:cs="Arial"/>
                <w:sz w:val="22"/>
                <w:szCs w:val="22"/>
              </w:rPr>
              <w:t xml:space="preserve"> 5.479.740.912,63</w:t>
            </w:r>
          </w:p>
        </w:tc>
      </w:tr>
      <w:tr w:rsidR="00CA006E" w:rsidRPr="00C70237" w14:paraId="11A9FE1D" w14:textId="77777777">
        <w:trPr>
          <w:jc w:val="center"/>
        </w:trPr>
        <w:tc>
          <w:tcPr>
            <w:tcW w:w="2836" w:type="dxa"/>
            <w:shd w:val="pct15" w:color="auto" w:fill="auto"/>
          </w:tcPr>
          <w:p w14:paraId="6364D1B7" w14:textId="77777777" w:rsidR="00CA006E" w:rsidRPr="00C70237" w:rsidRDefault="00CA006E" w:rsidP="00CA006E">
            <w:pPr>
              <w:jc w:val="center"/>
              <w:rPr>
                <w:rFonts w:ascii="Arial" w:hAnsi="Arial" w:cs="Arial"/>
                <w:b/>
                <w:sz w:val="22"/>
                <w:szCs w:val="22"/>
              </w:rPr>
            </w:pPr>
            <w:r w:rsidRPr="00C70237">
              <w:rPr>
                <w:rFonts w:ascii="Arial" w:hAnsi="Arial" w:cs="Arial"/>
                <w:b/>
                <w:sz w:val="22"/>
                <w:szCs w:val="22"/>
              </w:rPr>
              <w:t>Total</w:t>
            </w:r>
          </w:p>
        </w:tc>
        <w:tc>
          <w:tcPr>
            <w:tcW w:w="3118" w:type="dxa"/>
            <w:shd w:val="pct15" w:color="auto" w:fill="auto"/>
          </w:tcPr>
          <w:p w14:paraId="2DCE495A" w14:textId="77777777" w:rsidR="00CA006E" w:rsidRPr="00C41F8C" w:rsidRDefault="00CA006E" w:rsidP="00CA006E">
            <w:pPr>
              <w:spacing w:line="276" w:lineRule="auto"/>
              <w:jc w:val="center"/>
              <w:rPr>
                <w:rFonts w:ascii="Arial" w:eastAsia="MS Mincho" w:hAnsi="Arial" w:cs="Arial"/>
                <w:sz w:val="22"/>
                <w:szCs w:val="22"/>
              </w:rPr>
            </w:pPr>
            <w:r w:rsidRPr="002B7531">
              <w:rPr>
                <w:rFonts w:ascii="Arial" w:hAnsi="Arial" w:cs="Arial"/>
                <w:b/>
                <w:sz w:val="22"/>
                <w:szCs w:val="22"/>
              </w:rPr>
              <w:t>R$</w:t>
            </w:r>
            <w:r>
              <w:rPr>
                <w:rFonts w:ascii="Arial" w:hAnsi="Arial" w:cs="Arial"/>
                <w:b/>
                <w:sz w:val="22"/>
                <w:szCs w:val="22"/>
              </w:rPr>
              <w:t xml:space="preserve"> </w:t>
            </w:r>
            <w:r w:rsidRPr="00CA006E">
              <w:rPr>
                <w:rFonts w:ascii="Arial" w:hAnsi="Arial" w:cs="Arial"/>
                <w:b/>
                <w:bCs/>
                <w:sz w:val="22"/>
                <w:szCs w:val="22"/>
              </w:rPr>
              <w:t>14.023.844.429,15</w:t>
            </w:r>
            <w:r w:rsidRPr="00C41F8C">
              <w:rPr>
                <w:rFonts w:ascii="Arial" w:hAnsi="Arial" w:cs="Arial"/>
                <w:sz w:val="22"/>
                <w:szCs w:val="22"/>
              </w:rPr>
              <w:t xml:space="preserve"> </w:t>
            </w:r>
          </w:p>
          <w:p w14:paraId="5DE0BC70" w14:textId="77777777" w:rsidR="00CA006E" w:rsidRPr="00C70237" w:rsidRDefault="00CA006E" w:rsidP="00CA006E">
            <w:pPr>
              <w:jc w:val="center"/>
              <w:rPr>
                <w:rFonts w:ascii="Arial" w:hAnsi="Arial" w:cs="Arial"/>
                <w:b/>
                <w:sz w:val="22"/>
                <w:szCs w:val="22"/>
              </w:rPr>
            </w:pPr>
          </w:p>
        </w:tc>
      </w:tr>
    </w:tbl>
    <w:p w14:paraId="418667D1" w14:textId="77777777" w:rsidR="007B629E" w:rsidRPr="00C70237" w:rsidRDefault="007B629E">
      <w:pPr>
        <w:widowControl w:val="0"/>
        <w:spacing w:line="340" w:lineRule="exact"/>
        <w:rPr>
          <w:rFonts w:ascii="Arial" w:hAnsi="Arial" w:cs="Arial"/>
          <w:sz w:val="22"/>
          <w:szCs w:val="22"/>
        </w:rPr>
      </w:pPr>
    </w:p>
    <w:p w14:paraId="5C498920" w14:textId="77777777" w:rsidR="007B629E" w:rsidRPr="00C70237" w:rsidRDefault="007B629E">
      <w:pPr>
        <w:widowControl w:val="0"/>
        <w:spacing w:line="340" w:lineRule="exact"/>
        <w:rPr>
          <w:rFonts w:ascii="Arial" w:hAnsi="Arial" w:cs="Arial"/>
          <w:sz w:val="22"/>
          <w:szCs w:val="22"/>
        </w:rPr>
      </w:pPr>
    </w:p>
    <w:p w14:paraId="0C1E866A"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sz w:val="22"/>
          <w:szCs w:val="22"/>
        </w:rPr>
        <w:br w:type="page"/>
      </w:r>
      <w:r w:rsidRPr="00C70237">
        <w:rPr>
          <w:rFonts w:ascii="Arial" w:hAnsi="Arial" w:cs="Arial"/>
          <w:b/>
          <w:sz w:val="22"/>
          <w:szCs w:val="22"/>
        </w:rPr>
        <w:lastRenderedPageBreak/>
        <w:t>ANEXO III</w:t>
      </w:r>
    </w:p>
    <w:p w14:paraId="0A1758AB"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Modelo do Relatório com a Indicação das Notas Fiscais Faturadas Semestralmente</w:t>
      </w:r>
    </w:p>
    <w:p w14:paraId="3CB14886" w14:textId="77777777" w:rsidR="007B629E" w:rsidRPr="00C70237" w:rsidRDefault="007B629E">
      <w:pPr>
        <w:widowControl w:val="0"/>
        <w:spacing w:line="340" w:lineRule="exact"/>
        <w:rPr>
          <w:rFonts w:ascii="Arial" w:hAnsi="Arial" w:cs="Arial"/>
          <w:sz w:val="22"/>
          <w:szCs w:val="22"/>
        </w:rPr>
      </w:pPr>
    </w:p>
    <w:p w14:paraId="7838238E"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À</w:t>
      </w:r>
    </w:p>
    <w:p w14:paraId="1CB8E77D" w14:textId="77777777" w:rsidR="007B629E" w:rsidRPr="00C70237" w:rsidRDefault="007B629E">
      <w:pPr>
        <w:widowControl w:val="0"/>
        <w:spacing w:line="340" w:lineRule="exact"/>
        <w:rPr>
          <w:rFonts w:ascii="Arial" w:hAnsi="Arial" w:cs="Arial"/>
          <w:sz w:val="22"/>
          <w:szCs w:val="22"/>
        </w:rPr>
      </w:pPr>
    </w:p>
    <w:p w14:paraId="7C956546"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OLIVEIRA TRUST DISTRIBUIDORA DE TÍTULOS E VALORES MOBILIÁRIOS S.A.</w:t>
      </w:r>
    </w:p>
    <w:p w14:paraId="0A5B177C" w14:textId="77777777" w:rsidR="007B629E" w:rsidRPr="00C70237" w:rsidRDefault="007B629E">
      <w:pPr>
        <w:spacing w:line="300" w:lineRule="exact"/>
        <w:rPr>
          <w:rFonts w:ascii="Arial" w:hAnsi="Arial" w:cs="Arial"/>
          <w:sz w:val="22"/>
          <w:szCs w:val="22"/>
        </w:rPr>
      </w:pPr>
      <w:r w:rsidRPr="00C70237">
        <w:rPr>
          <w:rFonts w:ascii="Arial" w:hAnsi="Arial" w:cs="Arial"/>
          <w:sz w:val="22"/>
          <w:szCs w:val="22"/>
        </w:rPr>
        <w:t>Rua Joaquim Floriano, nº 1.052, 13º andar, sala 132 (parte)</w:t>
      </w:r>
    </w:p>
    <w:p w14:paraId="63A096A2" w14:textId="77777777" w:rsidR="007B629E" w:rsidRPr="00C70237" w:rsidRDefault="007B629E">
      <w:pPr>
        <w:autoSpaceDE w:val="0"/>
        <w:autoSpaceDN w:val="0"/>
        <w:adjustRightInd w:val="0"/>
        <w:spacing w:line="280" w:lineRule="exact"/>
        <w:rPr>
          <w:rFonts w:ascii="Arial" w:hAnsi="Arial" w:cs="Arial"/>
          <w:sz w:val="22"/>
          <w:szCs w:val="22"/>
        </w:rPr>
      </w:pPr>
      <w:r w:rsidRPr="00C70237">
        <w:rPr>
          <w:rFonts w:ascii="Arial" w:hAnsi="Arial" w:cs="Arial"/>
          <w:sz w:val="22"/>
          <w:szCs w:val="22"/>
        </w:rPr>
        <w:t>São Paulo - SP</w:t>
      </w:r>
    </w:p>
    <w:p w14:paraId="22BFB399" w14:textId="77777777" w:rsidR="007B629E" w:rsidRPr="00C70237" w:rsidRDefault="007B629E">
      <w:pPr>
        <w:autoSpaceDE w:val="0"/>
        <w:autoSpaceDN w:val="0"/>
        <w:adjustRightInd w:val="0"/>
        <w:spacing w:line="280" w:lineRule="exact"/>
        <w:rPr>
          <w:rFonts w:ascii="Arial" w:hAnsi="Arial" w:cs="Arial"/>
          <w:sz w:val="22"/>
          <w:szCs w:val="22"/>
        </w:rPr>
      </w:pPr>
      <w:r w:rsidRPr="00C70237">
        <w:rPr>
          <w:rFonts w:ascii="Arial" w:hAnsi="Arial" w:cs="Arial"/>
          <w:sz w:val="22"/>
          <w:szCs w:val="22"/>
        </w:rPr>
        <w:t>CEP 04.534-004</w:t>
      </w:r>
    </w:p>
    <w:p w14:paraId="2F59B9E4" w14:textId="77777777" w:rsidR="007B629E" w:rsidRPr="00213F02" w:rsidRDefault="007B629E">
      <w:pPr>
        <w:spacing w:line="300" w:lineRule="exact"/>
        <w:rPr>
          <w:rFonts w:ascii="Arial" w:hAnsi="Arial" w:cs="Arial"/>
          <w:b/>
          <w:sz w:val="22"/>
          <w:szCs w:val="22"/>
        </w:rPr>
      </w:pPr>
      <w:r w:rsidRPr="00213F02">
        <w:rPr>
          <w:rFonts w:ascii="Arial" w:hAnsi="Arial" w:cs="Arial"/>
          <w:sz w:val="22"/>
          <w:szCs w:val="22"/>
        </w:rPr>
        <w:t>At.: Antônio Amaro e/ou Maria Carolina Abrantes Lodi de Oliveira</w:t>
      </w:r>
    </w:p>
    <w:p w14:paraId="203D3A58" w14:textId="77777777" w:rsidR="007B629E" w:rsidRPr="00213F02" w:rsidRDefault="007B629E">
      <w:pPr>
        <w:spacing w:line="300" w:lineRule="exact"/>
        <w:rPr>
          <w:rFonts w:ascii="Arial" w:hAnsi="Arial" w:cs="Arial"/>
          <w:sz w:val="22"/>
          <w:szCs w:val="22"/>
        </w:rPr>
      </w:pPr>
      <w:r w:rsidRPr="00213F02">
        <w:rPr>
          <w:rFonts w:ascii="Arial" w:hAnsi="Arial" w:cs="Arial"/>
          <w:sz w:val="22"/>
          <w:szCs w:val="22"/>
        </w:rPr>
        <w:t xml:space="preserve">Tel.: (21) 3514-0000 </w:t>
      </w:r>
    </w:p>
    <w:p w14:paraId="67F405A0" w14:textId="77777777" w:rsidR="007B629E" w:rsidRPr="00C70237" w:rsidRDefault="007B629E">
      <w:pPr>
        <w:widowControl w:val="0"/>
        <w:spacing w:line="340" w:lineRule="exact"/>
        <w:rPr>
          <w:rFonts w:ascii="Arial" w:hAnsi="Arial" w:cs="Arial"/>
          <w:sz w:val="22"/>
          <w:szCs w:val="22"/>
        </w:rPr>
      </w:pPr>
      <w:r w:rsidRPr="00213F02">
        <w:rPr>
          <w:rFonts w:ascii="Arial" w:hAnsi="Arial" w:cs="Arial"/>
          <w:sz w:val="22"/>
          <w:szCs w:val="22"/>
        </w:rPr>
        <w:t xml:space="preserve">E-mail: </w:t>
      </w:r>
      <w:hyperlink r:id="rId26" w:history="1">
        <w:r w:rsidRPr="00213F02">
          <w:rPr>
            <w:rStyle w:val="Hyperlink"/>
            <w:rFonts w:ascii="Arial" w:hAnsi="Arial" w:cs="Arial"/>
            <w:color w:val="auto"/>
            <w:sz w:val="22"/>
            <w:szCs w:val="22"/>
          </w:rPr>
          <w:t>ger1.agente@oliveiratrust.com.br</w:t>
        </w:r>
      </w:hyperlink>
      <w:r w:rsidRPr="00C70237">
        <w:rPr>
          <w:rFonts w:ascii="Arial" w:hAnsi="Arial" w:cs="Arial"/>
          <w:sz w:val="22"/>
          <w:szCs w:val="22"/>
        </w:rPr>
        <w:t xml:space="preserve"> </w:t>
      </w:r>
    </w:p>
    <w:p w14:paraId="1788CC28" w14:textId="77777777" w:rsidR="007B629E" w:rsidRPr="00C70237" w:rsidRDefault="007B629E">
      <w:pPr>
        <w:widowControl w:val="0"/>
        <w:spacing w:line="340" w:lineRule="exact"/>
        <w:rPr>
          <w:rFonts w:ascii="Arial" w:hAnsi="Arial" w:cs="Arial"/>
          <w:sz w:val="22"/>
          <w:szCs w:val="22"/>
        </w:rPr>
      </w:pPr>
    </w:p>
    <w:p w14:paraId="760CC5C3" w14:textId="77777777" w:rsidR="007B629E" w:rsidRPr="00C70237" w:rsidRDefault="007B629E">
      <w:pPr>
        <w:widowControl w:val="0"/>
        <w:spacing w:line="340" w:lineRule="exact"/>
        <w:rPr>
          <w:rFonts w:ascii="Arial" w:hAnsi="Arial" w:cs="Arial"/>
          <w:sz w:val="22"/>
          <w:szCs w:val="22"/>
        </w:rPr>
      </w:pPr>
      <w:r w:rsidRPr="00C70237">
        <w:rPr>
          <w:rFonts w:ascii="Arial" w:hAnsi="Arial" w:cs="Arial"/>
          <w:b/>
          <w:sz w:val="22"/>
          <w:szCs w:val="22"/>
        </w:rPr>
        <w:t>ISEC SECURITIZADORA S.A.</w:t>
      </w:r>
    </w:p>
    <w:p w14:paraId="630BC29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Rua Tabapuã, nº 1.123, 21º andar</w:t>
      </w:r>
    </w:p>
    <w:p w14:paraId="55364678"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São Paulo - SP</w:t>
      </w:r>
    </w:p>
    <w:p w14:paraId="1E3A5B56"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CEP </w:t>
      </w:r>
      <w:r w:rsidRPr="00C70237">
        <w:rPr>
          <w:rFonts w:ascii="Arial" w:hAnsi="Arial" w:cs="Arial"/>
          <w:bCs/>
          <w:sz w:val="22"/>
          <w:szCs w:val="22"/>
        </w:rPr>
        <w:t>04.533-004</w:t>
      </w:r>
    </w:p>
    <w:p w14:paraId="3FCEC1BE"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At.: Departamento Jurídico </w:t>
      </w:r>
    </w:p>
    <w:p w14:paraId="79EB6525" w14:textId="77777777" w:rsidR="007B629E" w:rsidRPr="00C70237" w:rsidRDefault="007B629E">
      <w:pPr>
        <w:spacing w:line="300" w:lineRule="exact"/>
        <w:rPr>
          <w:rFonts w:ascii="Arial" w:hAnsi="Arial" w:cs="Arial"/>
          <w:sz w:val="22"/>
          <w:szCs w:val="22"/>
        </w:rPr>
      </w:pPr>
      <w:r w:rsidRPr="00C70237">
        <w:rPr>
          <w:rFonts w:ascii="Arial" w:hAnsi="Arial" w:cs="Arial"/>
          <w:sz w:val="22"/>
          <w:szCs w:val="22"/>
        </w:rPr>
        <w:t>Telefone: (11) 3320 7474</w:t>
      </w:r>
    </w:p>
    <w:p w14:paraId="56943573"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E-mail: </w:t>
      </w:r>
      <w:hyperlink r:id="rId27" w:history="1">
        <w:r w:rsidRPr="00213F02">
          <w:rPr>
            <w:rStyle w:val="Hyperlink"/>
            <w:rFonts w:ascii="Arial" w:hAnsi="Arial" w:cs="Arial"/>
            <w:color w:val="auto"/>
            <w:sz w:val="22"/>
            <w:szCs w:val="22"/>
          </w:rPr>
          <w:t>juridico@isecbrasil.com.br</w:t>
        </w:r>
      </w:hyperlink>
      <w:r w:rsidRPr="00C70237">
        <w:rPr>
          <w:rFonts w:ascii="Arial" w:hAnsi="Arial" w:cs="Arial"/>
          <w:sz w:val="22"/>
          <w:szCs w:val="22"/>
        </w:rPr>
        <w:t xml:space="preserve"> e </w:t>
      </w:r>
      <w:hyperlink r:id="rId28" w:history="1">
        <w:r w:rsidRPr="00213F02">
          <w:rPr>
            <w:rStyle w:val="Hyperlink"/>
            <w:rFonts w:ascii="Arial" w:hAnsi="Arial" w:cs="Arial"/>
            <w:color w:val="auto"/>
            <w:sz w:val="22"/>
            <w:szCs w:val="22"/>
          </w:rPr>
          <w:t>gestão@isecbrasil.com.br</w:t>
        </w:r>
      </w:hyperlink>
      <w:r w:rsidRPr="00C70237">
        <w:rPr>
          <w:rFonts w:ascii="Arial" w:hAnsi="Arial" w:cs="Arial"/>
          <w:sz w:val="22"/>
          <w:szCs w:val="22"/>
        </w:rPr>
        <w:t xml:space="preserve"> </w:t>
      </w:r>
    </w:p>
    <w:p w14:paraId="0ED3641B" w14:textId="77777777" w:rsidR="007B629E" w:rsidRPr="00C70237" w:rsidRDefault="007B629E">
      <w:pPr>
        <w:widowControl w:val="0"/>
        <w:spacing w:line="340" w:lineRule="exact"/>
        <w:rPr>
          <w:rFonts w:ascii="Arial" w:hAnsi="Arial" w:cs="Arial"/>
          <w:sz w:val="22"/>
          <w:szCs w:val="22"/>
        </w:rPr>
      </w:pPr>
    </w:p>
    <w:p w14:paraId="5EB425CA" w14:textId="77777777" w:rsidR="007B629E" w:rsidRPr="00C70237" w:rsidRDefault="007B629E">
      <w:pPr>
        <w:widowControl w:val="0"/>
        <w:spacing w:line="340" w:lineRule="exact"/>
        <w:rPr>
          <w:rFonts w:ascii="Arial" w:hAnsi="Arial" w:cs="Arial"/>
          <w:sz w:val="22"/>
          <w:szCs w:val="22"/>
          <w:u w:val="single"/>
        </w:rPr>
      </w:pPr>
      <w:r w:rsidRPr="00C70237">
        <w:rPr>
          <w:rFonts w:ascii="Arial" w:hAnsi="Arial" w:cs="Arial"/>
          <w:b/>
          <w:sz w:val="22"/>
          <w:szCs w:val="22"/>
        </w:rPr>
        <w:t>Ref.</w:t>
      </w:r>
      <w:r w:rsidRPr="00C70237">
        <w:rPr>
          <w:rFonts w:ascii="Arial" w:hAnsi="Arial" w:cs="Arial"/>
          <w:sz w:val="22"/>
          <w:szCs w:val="22"/>
        </w:rPr>
        <w:t xml:space="preserve">: </w:t>
      </w:r>
      <w:r w:rsidRPr="00C70237">
        <w:rPr>
          <w:rFonts w:ascii="Arial" w:hAnsi="Arial" w:cs="Arial"/>
          <w:sz w:val="22"/>
          <w:szCs w:val="22"/>
          <w:u w:val="single"/>
        </w:rPr>
        <w:t xml:space="preserve">Relatório de Comprovação de Destinação de Recursos – </w:t>
      </w:r>
      <w:r w:rsidR="00C56605" w:rsidRPr="00C70237">
        <w:rPr>
          <w:rFonts w:ascii="Arial" w:hAnsi="Arial" w:cs="Arial"/>
          <w:sz w:val="22"/>
          <w:szCs w:val="22"/>
          <w:u w:val="single"/>
        </w:rPr>
        <w:t>8</w:t>
      </w:r>
      <w:r w:rsidRPr="00C70237">
        <w:rPr>
          <w:rFonts w:ascii="Arial" w:hAnsi="Arial" w:cs="Arial"/>
          <w:sz w:val="22"/>
          <w:szCs w:val="22"/>
          <w:u w:val="single"/>
        </w:rPr>
        <w:t>ª (</w:t>
      </w:r>
      <w:r w:rsidR="00C56605" w:rsidRPr="00C70237">
        <w:rPr>
          <w:rFonts w:ascii="Arial" w:hAnsi="Arial" w:cs="Arial"/>
          <w:sz w:val="22"/>
          <w:szCs w:val="22"/>
          <w:u w:val="single"/>
        </w:rPr>
        <w:t>Oitava</w:t>
      </w:r>
      <w:r w:rsidRPr="00C70237">
        <w:rPr>
          <w:rFonts w:ascii="Arial" w:hAnsi="Arial" w:cs="Arial"/>
          <w:sz w:val="22"/>
          <w:szCs w:val="22"/>
          <w:u w:val="single"/>
        </w:rPr>
        <w:t xml:space="preserve">) Emissão de Debêntures Simples, Não Conversíveis em Ações, da Espécie Quirografária, em </w:t>
      </w:r>
      <w:r w:rsidR="00C56605" w:rsidRPr="00C70237">
        <w:rPr>
          <w:rFonts w:ascii="Arial" w:hAnsi="Arial" w:cs="Arial"/>
          <w:sz w:val="22"/>
          <w:szCs w:val="22"/>
          <w:u w:val="single"/>
        </w:rPr>
        <w:t xml:space="preserve">até Duas </w:t>
      </w:r>
      <w:r w:rsidRPr="00C70237">
        <w:rPr>
          <w:rFonts w:ascii="Arial" w:hAnsi="Arial" w:cs="Arial"/>
          <w:sz w:val="22"/>
          <w:szCs w:val="22"/>
          <w:u w:val="single"/>
        </w:rPr>
        <w:t>Série</w:t>
      </w:r>
      <w:r w:rsidR="00C56605" w:rsidRPr="00C70237">
        <w:rPr>
          <w:rFonts w:ascii="Arial" w:hAnsi="Arial" w:cs="Arial"/>
          <w:sz w:val="22"/>
          <w:szCs w:val="22"/>
          <w:u w:val="single"/>
        </w:rPr>
        <w:t>s</w:t>
      </w:r>
      <w:r w:rsidRPr="00C70237">
        <w:rPr>
          <w:rFonts w:ascii="Arial" w:hAnsi="Arial" w:cs="Arial"/>
          <w:sz w:val="22"/>
          <w:szCs w:val="22"/>
          <w:u w:val="single"/>
        </w:rPr>
        <w:t>, para Colocação Privada, da Minerva S.A. (“</w:t>
      </w:r>
      <w:r w:rsidRPr="00C70237">
        <w:rPr>
          <w:rFonts w:ascii="Arial" w:hAnsi="Arial" w:cs="Arial"/>
          <w:b/>
          <w:sz w:val="22"/>
          <w:szCs w:val="22"/>
          <w:u w:val="single"/>
        </w:rPr>
        <w:t>Emissão</w:t>
      </w:r>
      <w:r w:rsidRPr="00C70237">
        <w:rPr>
          <w:rFonts w:ascii="Arial" w:hAnsi="Arial" w:cs="Arial"/>
          <w:sz w:val="22"/>
          <w:szCs w:val="22"/>
          <w:u w:val="single"/>
        </w:rPr>
        <w:t>”)</w:t>
      </w:r>
    </w:p>
    <w:p w14:paraId="401AA940" w14:textId="77777777" w:rsidR="007B629E" w:rsidRPr="00C70237" w:rsidRDefault="007B629E">
      <w:pPr>
        <w:widowControl w:val="0"/>
        <w:spacing w:line="340" w:lineRule="exact"/>
        <w:rPr>
          <w:rFonts w:ascii="Arial" w:hAnsi="Arial" w:cs="Arial"/>
          <w:sz w:val="22"/>
          <w:szCs w:val="22"/>
        </w:rPr>
      </w:pPr>
    </w:p>
    <w:p w14:paraId="59DBC12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Prezados,</w:t>
      </w:r>
    </w:p>
    <w:p w14:paraId="5E8F061C" w14:textId="77777777" w:rsidR="007B629E" w:rsidRPr="00C70237" w:rsidRDefault="007B629E">
      <w:pPr>
        <w:widowControl w:val="0"/>
        <w:spacing w:line="340" w:lineRule="exact"/>
        <w:rPr>
          <w:rFonts w:ascii="Arial" w:hAnsi="Arial" w:cs="Arial"/>
          <w:sz w:val="22"/>
          <w:szCs w:val="22"/>
        </w:rPr>
      </w:pPr>
    </w:p>
    <w:p w14:paraId="2FEA3870"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No âmbito dos termos e condições acordados no “Instrumento Particular de Escritura da </w:t>
      </w:r>
      <w:r w:rsidR="00C56605" w:rsidRPr="00C70237">
        <w:rPr>
          <w:rFonts w:ascii="Arial" w:hAnsi="Arial" w:cs="Arial"/>
          <w:sz w:val="22"/>
          <w:szCs w:val="22"/>
        </w:rPr>
        <w:t>8</w:t>
      </w:r>
      <w:r w:rsidRPr="00C70237">
        <w:rPr>
          <w:rFonts w:ascii="Arial" w:hAnsi="Arial" w:cs="Arial"/>
          <w:sz w:val="22"/>
          <w:szCs w:val="22"/>
        </w:rPr>
        <w:t>ª (</w:t>
      </w:r>
      <w:r w:rsidR="00C56605" w:rsidRPr="00C70237">
        <w:rPr>
          <w:rFonts w:ascii="Arial" w:hAnsi="Arial" w:cs="Arial"/>
          <w:sz w:val="22"/>
          <w:szCs w:val="22"/>
        </w:rPr>
        <w:t>Oitava</w:t>
      </w:r>
      <w:r w:rsidRPr="00C70237">
        <w:rPr>
          <w:rFonts w:ascii="Arial" w:hAnsi="Arial" w:cs="Arial"/>
          <w:sz w:val="22"/>
          <w:szCs w:val="22"/>
        </w:rPr>
        <w:t xml:space="preserve">) Emissão de Debêntures Simples, Não Conversíveis em Ações, da Espécie Quirografária, em </w:t>
      </w:r>
      <w:r w:rsidR="00C56605" w:rsidRPr="00C70237">
        <w:rPr>
          <w:rFonts w:ascii="Arial" w:hAnsi="Arial" w:cs="Arial"/>
          <w:sz w:val="22"/>
          <w:szCs w:val="22"/>
        </w:rPr>
        <w:t xml:space="preserve">até Duas </w:t>
      </w:r>
      <w:r w:rsidRPr="00C70237">
        <w:rPr>
          <w:rFonts w:ascii="Arial" w:hAnsi="Arial" w:cs="Arial"/>
          <w:sz w:val="22"/>
          <w:szCs w:val="22"/>
        </w:rPr>
        <w:t>Série</w:t>
      </w:r>
      <w:r w:rsidR="00C56605" w:rsidRPr="00C70237">
        <w:rPr>
          <w:rFonts w:ascii="Arial" w:hAnsi="Arial" w:cs="Arial"/>
          <w:sz w:val="22"/>
          <w:szCs w:val="22"/>
        </w:rPr>
        <w:t>s</w:t>
      </w:r>
      <w:r w:rsidRPr="00C70237">
        <w:rPr>
          <w:rFonts w:ascii="Arial" w:hAnsi="Arial" w:cs="Arial"/>
          <w:sz w:val="22"/>
          <w:szCs w:val="22"/>
        </w:rPr>
        <w:t xml:space="preserve">, para Colocação Privada, da Minerva S.A.”, celebrado em </w:t>
      </w:r>
      <w:r w:rsidR="00D22214">
        <w:rPr>
          <w:rFonts w:ascii="Arial" w:hAnsi="Arial" w:cs="Arial"/>
          <w:sz w:val="22"/>
          <w:szCs w:val="22"/>
        </w:rPr>
        <w:t>18</w:t>
      </w:r>
      <w:r w:rsidRPr="00C70237">
        <w:rPr>
          <w:rFonts w:ascii="Arial" w:hAnsi="Arial" w:cs="Arial"/>
          <w:sz w:val="22"/>
          <w:szCs w:val="22"/>
        </w:rPr>
        <w:t xml:space="preserve"> de </w:t>
      </w:r>
      <w:r w:rsidR="00C56605" w:rsidRPr="00C70237">
        <w:rPr>
          <w:rFonts w:ascii="Arial" w:hAnsi="Arial" w:cs="Arial"/>
          <w:sz w:val="22"/>
          <w:szCs w:val="22"/>
        </w:rPr>
        <w:t>maio</w:t>
      </w:r>
      <w:r w:rsidRPr="00C70237">
        <w:rPr>
          <w:rFonts w:ascii="Arial" w:hAnsi="Arial" w:cs="Arial"/>
          <w:sz w:val="22"/>
          <w:szCs w:val="22"/>
        </w:rPr>
        <w:t xml:space="preserve"> de 20</w:t>
      </w:r>
      <w:r w:rsidR="00C56605" w:rsidRPr="00C70237">
        <w:rPr>
          <w:rFonts w:ascii="Arial" w:hAnsi="Arial" w:cs="Arial"/>
          <w:sz w:val="22"/>
          <w:szCs w:val="22"/>
        </w:rPr>
        <w:t>20</w:t>
      </w:r>
      <w:r w:rsidRPr="00C70237">
        <w:rPr>
          <w:rFonts w:ascii="Arial" w:hAnsi="Arial" w:cs="Arial"/>
          <w:sz w:val="22"/>
          <w:szCs w:val="22"/>
        </w:rPr>
        <w:t xml:space="preserve"> (“</w:t>
      </w:r>
      <w:r w:rsidRPr="00C70237">
        <w:rPr>
          <w:rFonts w:ascii="Arial" w:hAnsi="Arial" w:cs="Arial"/>
          <w:sz w:val="22"/>
          <w:szCs w:val="22"/>
          <w:u w:val="single"/>
        </w:rPr>
        <w:t>Escritura de Emissão</w:t>
      </w:r>
      <w:r w:rsidRPr="00C70237">
        <w:rPr>
          <w:rFonts w:ascii="Arial" w:hAnsi="Arial" w:cs="Arial"/>
          <w:sz w:val="22"/>
          <w:szCs w:val="22"/>
        </w:rPr>
        <w:t>”), ficou estabelecido que os recursos líquidos obtidos pela Minerva S.A. (“</w:t>
      </w:r>
      <w:r w:rsidRPr="00C70237">
        <w:rPr>
          <w:rFonts w:ascii="Arial" w:hAnsi="Arial" w:cs="Arial"/>
          <w:sz w:val="22"/>
          <w:szCs w:val="22"/>
          <w:u w:val="single"/>
        </w:rPr>
        <w:t>Companhia</w:t>
      </w:r>
      <w:r w:rsidRPr="00C70237">
        <w:rPr>
          <w:rFonts w:ascii="Arial" w:hAnsi="Arial" w:cs="Arial"/>
          <w:sz w:val="22"/>
          <w:szCs w:val="22"/>
        </w:rPr>
        <w:t xml:space="preserve">”) com a emissão de Debêntures seriam destinados pela Companhia, integral e exclusivamente, para o custeio e/ou financiamento </w:t>
      </w:r>
      <w:r w:rsidRPr="00213F02">
        <w:rPr>
          <w:rFonts w:ascii="Arial" w:hAnsi="Arial" w:cs="Arial"/>
          <w:sz w:val="22"/>
          <w:szCs w:val="22"/>
        </w:rPr>
        <w:t xml:space="preserve">das suas atividades no agronegócio e relações com produtores rurais, no âmbito da indústria e comércio de carnes, em especial por meio do emprego dos recursos em investimentos, custos e despesas relacionados com a produção, processamento, industrialização, comercialização, compra, venda, importação, exportação, distribuição e/ou beneficiamento de </w:t>
      </w:r>
      <w:r w:rsidRPr="00213F02">
        <w:rPr>
          <w:rFonts w:ascii="Arial" w:hAnsi="Arial" w:cs="Arial"/>
          <w:b/>
          <w:sz w:val="22"/>
          <w:szCs w:val="22"/>
        </w:rPr>
        <w:t>(a)</w:t>
      </w:r>
      <w:r w:rsidRPr="00213F02">
        <w:rPr>
          <w:rFonts w:ascii="Arial" w:hAnsi="Arial" w:cs="Arial"/>
          <w:sz w:val="22"/>
          <w:szCs w:val="22"/>
        </w:rPr>
        <w:t xml:space="preserve"> gado bovino, ovino, suíno, aves e outros </w:t>
      </w:r>
      <w:r w:rsidRPr="00213F02">
        <w:rPr>
          <w:rFonts w:ascii="Arial" w:hAnsi="Arial" w:cs="Arial"/>
          <w:sz w:val="22"/>
          <w:szCs w:val="22"/>
        </w:rPr>
        <w:lastRenderedPageBreak/>
        <w:t xml:space="preserve">animais, em pé ou abatidos, bem como carnes, miúdos, produtos e subprodutos derivados dos mesmos, quer em estado natural, quer manufaturados, quer manipulados de qualquer forma ou maneira, e </w:t>
      </w:r>
      <w:r w:rsidRPr="00213F02">
        <w:rPr>
          <w:rFonts w:ascii="Arial" w:hAnsi="Arial" w:cs="Arial"/>
          <w:b/>
          <w:sz w:val="22"/>
          <w:szCs w:val="22"/>
        </w:rPr>
        <w:t>(b)</w:t>
      </w:r>
      <w:r w:rsidRPr="00213F02">
        <w:rPr>
          <w:rFonts w:ascii="Arial" w:hAnsi="Arial" w:cs="Arial"/>
          <w:sz w:val="22"/>
          <w:szCs w:val="22"/>
        </w:rPr>
        <w:t xml:space="preserve"> proteínas e produtos alimentícios em geral, frescos ou preparados, transformados ou não, para os mercados brasileiro e estrangeiro, nos termos do parágrafo 1º do artigo 23 da </w:t>
      </w:r>
      <w:r w:rsidR="00486333" w:rsidRPr="00C70237">
        <w:rPr>
          <w:rFonts w:ascii="Arial" w:hAnsi="Arial" w:cs="Arial"/>
          <w:sz w:val="22"/>
          <w:szCs w:val="22"/>
        </w:rPr>
        <w:t>Lei nº 11.076, de 30 de dezembro de 2004, conforme alterada (“</w:t>
      </w:r>
      <w:r w:rsidR="00486333" w:rsidRPr="00C70237">
        <w:rPr>
          <w:rFonts w:ascii="Arial" w:hAnsi="Arial" w:cs="Arial"/>
          <w:sz w:val="22"/>
          <w:szCs w:val="22"/>
          <w:u w:val="single"/>
        </w:rPr>
        <w:t>Lei 11.076</w:t>
      </w:r>
      <w:r w:rsidR="00486333" w:rsidRPr="00C70237">
        <w:rPr>
          <w:rFonts w:ascii="Arial" w:hAnsi="Arial" w:cs="Arial"/>
          <w:sz w:val="22"/>
          <w:szCs w:val="22"/>
        </w:rPr>
        <w:t>”)</w:t>
      </w:r>
      <w:r w:rsidRPr="00213F02">
        <w:rPr>
          <w:rFonts w:ascii="Arial" w:hAnsi="Arial" w:cs="Arial"/>
          <w:sz w:val="22"/>
          <w:szCs w:val="22"/>
        </w:rPr>
        <w:t xml:space="preserve"> e do artigo 3º, inciso I e II, e parágrafos 1°, 2°, 7º e 8º, da Instrução </w:t>
      </w:r>
      <w:r w:rsidR="000C444B" w:rsidRPr="00213F02">
        <w:rPr>
          <w:rFonts w:ascii="Arial" w:hAnsi="Arial" w:cs="Arial"/>
          <w:sz w:val="22"/>
          <w:szCs w:val="22"/>
        </w:rPr>
        <w:t xml:space="preserve">da </w:t>
      </w:r>
      <w:r w:rsidRPr="00213F02">
        <w:rPr>
          <w:rFonts w:ascii="Arial" w:hAnsi="Arial" w:cs="Arial"/>
          <w:sz w:val="22"/>
          <w:szCs w:val="22"/>
        </w:rPr>
        <w:t xml:space="preserve">CVM </w:t>
      </w:r>
      <w:r w:rsidR="000C444B" w:rsidRPr="00C70237">
        <w:rPr>
          <w:rFonts w:ascii="Arial" w:hAnsi="Arial" w:cs="Arial"/>
          <w:sz w:val="22"/>
          <w:szCs w:val="22"/>
        </w:rPr>
        <w:t>nº 600, de 1º de agosto de 2018, conforme alterada (“</w:t>
      </w:r>
      <w:r w:rsidR="000C444B" w:rsidRPr="00C70237">
        <w:rPr>
          <w:rFonts w:ascii="Arial" w:hAnsi="Arial" w:cs="Arial"/>
          <w:sz w:val="22"/>
          <w:szCs w:val="22"/>
          <w:u w:val="single"/>
        </w:rPr>
        <w:t>Instrução CVM 600</w:t>
      </w:r>
      <w:r w:rsidR="000C444B" w:rsidRPr="00C70237">
        <w:rPr>
          <w:rFonts w:ascii="Arial" w:hAnsi="Arial" w:cs="Arial"/>
          <w:sz w:val="22"/>
          <w:szCs w:val="22"/>
        </w:rPr>
        <w:t>”)</w:t>
      </w:r>
      <w:r w:rsidRPr="00213F02">
        <w:rPr>
          <w:rFonts w:ascii="Arial" w:hAnsi="Arial" w:cs="Arial"/>
          <w:sz w:val="22"/>
          <w:szCs w:val="22"/>
        </w:rPr>
        <w:t>, bem como o inciso II do parágrafo 4º do artigo 3º da Instrução CVM 600, na forma prevista em seu objeto social e no curso ordinário de seus negócios</w:t>
      </w:r>
      <w:r w:rsidRPr="00C70237">
        <w:rPr>
          <w:rFonts w:ascii="Arial" w:hAnsi="Arial" w:cs="Arial"/>
          <w:sz w:val="22"/>
          <w:szCs w:val="22"/>
        </w:rPr>
        <w:t>, até a Data de Vencimento ou até que a Companhia comprove a aplicação da totalidade dos recursos obtidos com a Emissão, o que ocorrer primeiro.</w:t>
      </w:r>
    </w:p>
    <w:p w14:paraId="4783F97A" w14:textId="77777777" w:rsidR="007B629E" w:rsidRPr="00C70237" w:rsidRDefault="007B629E">
      <w:pPr>
        <w:widowControl w:val="0"/>
        <w:spacing w:line="340" w:lineRule="exact"/>
        <w:rPr>
          <w:rFonts w:ascii="Arial" w:hAnsi="Arial" w:cs="Arial"/>
          <w:sz w:val="22"/>
          <w:szCs w:val="22"/>
        </w:rPr>
      </w:pPr>
    </w:p>
    <w:p w14:paraId="2D06A087"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Em conformidade com a Cláusula 3.5.2 da Escritura de Emissão, a Companhia obrigou-se a comprovar a Destinação de Recursos, exclusivamente por meio deste relatório, acompanhado das notas fiscais e seus arquivos XML emitidos automaticamente durante a emissão das notas fiscais mencionadas este relatório, (i) nos termos do parágrafo 8º do artigo 3º da Instrução CVM 600, a cada 6 (seis) meses contados da Data de Integralização das Debêntures, até a data de liquidação integral dos CRA ou até que se comprove a aplicação da totalidade dos recursos obtidos, o que ocorrer primeiro; (ii) na data de pagamento da totalidade dos valores devidos pela Emissora no âmbito da emissão das Debêntures em virtude da Oferta de Resgate Antecipado, do Resgate Antecipado Facultativo ou do vencimento antecipado das Debêntures, a fim de comprovar o emprego dos recursos oriundos das Debêntures; e/ou (iii) dentro do prazo solicitado por autoridades ou órgãos reguladores, regulamentos, leis ou determinações judiciais, administrativas ou arbitrais. </w:t>
      </w:r>
    </w:p>
    <w:p w14:paraId="72492166" w14:textId="77777777" w:rsidR="007B629E" w:rsidRPr="00C70237" w:rsidRDefault="007B629E">
      <w:pPr>
        <w:widowControl w:val="0"/>
        <w:spacing w:line="340" w:lineRule="exact"/>
        <w:rPr>
          <w:rFonts w:ascii="Arial" w:hAnsi="Arial" w:cs="Arial"/>
          <w:sz w:val="22"/>
          <w:szCs w:val="22"/>
        </w:rPr>
      </w:pPr>
    </w:p>
    <w:p w14:paraId="7A933565"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Neste sentido, a Companhia, por meio desta notificação, encaminha ao Agente Fiduciário, na qualidade de representante dos titulares de CRA, o relatório de comprovação da Destinação de Recursos, de forma a cumprir os requisitos previstos na Lei 11.076 e Instrução CVM 600, conforme características descritas abaixo:</w:t>
      </w:r>
    </w:p>
    <w:p w14:paraId="7C7460E5" w14:textId="77777777" w:rsidR="007B629E" w:rsidRPr="00C70237" w:rsidRDefault="007B629E">
      <w:pPr>
        <w:widowControl w:val="0"/>
        <w:spacing w:line="340" w:lineRule="exact"/>
        <w:rPr>
          <w:rFonts w:ascii="Arial" w:hAnsi="Arial" w:cs="Arial"/>
          <w:sz w:val="22"/>
          <w:szCs w:val="22"/>
        </w:rPr>
      </w:pPr>
    </w:p>
    <w:p w14:paraId="17B61F1D"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Período: _____ / _____ / 20_____ até _____ / _____ / 20_____</w:t>
      </w:r>
    </w:p>
    <w:p w14:paraId="40D460FE" w14:textId="77777777" w:rsidR="007B629E" w:rsidRPr="00C70237" w:rsidRDefault="007B629E">
      <w:pPr>
        <w:widowControl w:val="0"/>
        <w:spacing w:line="340" w:lineRule="exact"/>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1796"/>
        <w:gridCol w:w="1796"/>
        <w:gridCol w:w="1796"/>
        <w:gridCol w:w="1796"/>
      </w:tblGrid>
      <w:tr w:rsidR="007B629E" w:rsidRPr="00C70237" w14:paraId="54C4549B" w14:textId="77777777">
        <w:trPr>
          <w:jc w:val="center"/>
        </w:trPr>
        <w:tc>
          <w:tcPr>
            <w:tcW w:w="2117" w:type="dxa"/>
            <w:shd w:val="clear" w:color="auto" w:fill="D9D9D9"/>
            <w:vAlign w:val="center"/>
          </w:tcPr>
          <w:p w14:paraId="2E99D8BA"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Nº da Nota Fiscal</w:t>
            </w:r>
          </w:p>
        </w:tc>
        <w:tc>
          <w:tcPr>
            <w:tcW w:w="1796" w:type="dxa"/>
            <w:shd w:val="clear" w:color="auto" w:fill="D9D9D9"/>
            <w:vAlign w:val="center"/>
          </w:tcPr>
          <w:p w14:paraId="5F1C12FD"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Descrição do Produto</w:t>
            </w:r>
          </w:p>
        </w:tc>
        <w:tc>
          <w:tcPr>
            <w:tcW w:w="1796" w:type="dxa"/>
            <w:shd w:val="clear" w:color="auto" w:fill="D9D9D9"/>
            <w:vAlign w:val="center"/>
          </w:tcPr>
          <w:p w14:paraId="53114F52"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Razão Social do Fornecedor</w:t>
            </w:r>
          </w:p>
        </w:tc>
        <w:tc>
          <w:tcPr>
            <w:tcW w:w="1796" w:type="dxa"/>
            <w:shd w:val="clear" w:color="auto" w:fill="D9D9D9"/>
            <w:vAlign w:val="center"/>
          </w:tcPr>
          <w:p w14:paraId="5A1CEDB4"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Valor Total do Produto (R$)</w:t>
            </w:r>
          </w:p>
        </w:tc>
        <w:tc>
          <w:tcPr>
            <w:tcW w:w="1796" w:type="dxa"/>
            <w:shd w:val="clear" w:color="auto" w:fill="D9D9D9"/>
            <w:vAlign w:val="center"/>
          </w:tcPr>
          <w:p w14:paraId="22D80854"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Porcentagem do Lastro utilizado (%)</w:t>
            </w:r>
          </w:p>
        </w:tc>
      </w:tr>
      <w:tr w:rsidR="007B629E" w:rsidRPr="00C70237" w14:paraId="5F7589B4" w14:textId="77777777">
        <w:trPr>
          <w:jc w:val="center"/>
        </w:trPr>
        <w:tc>
          <w:tcPr>
            <w:tcW w:w="2117" w:type="dxa"/>
            <w:shd w:val="clear" w:color="auto" w:fill="auto"/>
            <w:vAlign w:val="center"/>
          </w:tcPr>
          <w:p w14:paraId="0AEEB333"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025D6CCB"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5523633D"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49A2FD8B"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0CE59AEF" w14:textId="77777777" w:rsidR="007B629E" w:rsidRPr="00C70237" w:rsidRDefault="007B629E">
            <w:pPr>
              <w:spacing w:line="340" w:lineRule="atLeast"/>
              <w:rPr>
                <w:rFonts w:ascii="Arial" w:hAnsi="Arial" w:cs="Arial"/>
                <w:sz w:val="22"/>
                <w:szCs w:val="22"/>
              </w:rPr>
            </w:pPr>
          </w:p>
        </w:tc>
      </w:tr>
      <w:tr w:rsidR="007B629E" w:rsidRPr="00C70237" w14:paraId="466F4D83" w14:textId="77777777">
        <w:trPr>
          <w:jc w:val="center"/>
        </w:trPr>
        <w:tc>
          <w:tcPr>
            <w:tcW w:w="2117" w:type="dxa"/>
            <w:shd w:val="clear" w:color="auto" w:fill="auto"/>
            <w:vAlign w:val="center"/>
          </w:tcPr>
          <w:p w14:paraId="3B30B826"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57156A03"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6B90D79E"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2EACC322"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34C6B735" w14:textId="77777777" w:rsidR="007B629E" w:rsidRPr="00C70237" w:rsidRDefault="007B629E">
            <w:pPr>
              <w:spacing w:line="340" w:lineRule="atLeast"/>
              <w:rPr>
                <w:rFonts w:ascii="Arial" w:hAnsi="Arial" w:cs="Arial"/>
                <w:sz w:val="22"/>
                <w:szCs w:val="22"/>
              </w:rPr>
            </w:pPr>
          </w:p>
        </w:tc>
      </w:tr>
      <w:tr w:rsidR="007B629E" w:rsidRPr="00C70237" w14:paraId="1922AFE2" w14:textId="77777777">
        <w:trPr>
          <w:jc w:val="center"/>
        </w:trPr>
        <w:tc>
          <w:tcPr>
            <w:tcW w:w="2117" w:type="dxa"/>
            <w:shd w:val="clear" w:color="auto" w:fill="auto"/>
            <w:vAlign w:val="center"/>
          </w:tcPr>
          <w:p w14:paraId="36FD6B97"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331540E5"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51675E24"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059379D3"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05B558F7" w14:textId="77777777" w:rsidR="007B629E" w:rsidRPr="00C70237" w:rsidRDefault="007B629E">
            <w:pPr>
              <w:spacing w:line="340" w:lineRule="atLeast"/>
              <w:rPr>
                <w:rFonts w:ascii="Arial" w:hAnsi="Arial" w:cs="Arial"/>
                <w:sz w:val="22"/>
                <w:szCs w:val="22"/>
              </w:rPr>
            </w:pPr>
          </w:p>
        </w:tc>
      </w:tr>
      <w:tr w:rsidR="007B629E" w:rsidRPr="00C70237" w14:paraId="64D4F5CF" w14:textId="77777777">
        <w:trPr>
          <w:jc w:val="center"/>
        </w:trPr>
        <w:tc>
          <w:tcPr>
            <w:tcW w:w="2117" w:type="dxa"/>
            <w:shd w:val="clear" w:color="auto" w:fill="auto"/>
            <w:vAlign w:val="center"/>
          </w:tcPr>
          <w:p w14:paraId="62C234C3"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4F6EF781"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6F19E175"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4EEB3E4A"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31C16F3B" w14:textId="77777777" w:rsidR="007B629E" w:rsidRPr="00C70237" w:rsidRDefault="007B629E">
            <w:pPr>
              <w:spacing w:line="340" w:lineRule="atLeast"/>
              <w:rPr>
                <w:rFonts w:ascii="Arial" w:hAnsi="Arial" w:cs="Arial"/>
                <w:sz w:val="22"/>
                <w:szCs w:val="22"/>
              </w:rPr>
            </w:pPr>
          </w:p>
        </w:tc>
      </w:tr>
    </w:tbl>
    <w:p w14:paraId="58E6FC0F" w14:textId="77777777" w:rsidR="007B629E" w:rsidRPr="00C70237" w:rsidRDefault="007B629E">
      <w:pPr>
        <w:widowControl w:val="0"/>
        <w:spacing w:line="340" w:lineRule="exact"/>
        <w:rPr>
          <w:rFonts w:ascii="Arial" w:hAnsi="Arial" w:cs="Arial"/>
          <w:sz w:val="22"/>
          <w:szCs w:val="22"/>
        </w:rPr>
      </w:pPr>
    </w:p>
    <w:p w14:paraId="3060C0F0"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Os representantes legais da Emissora declaram, neste ato, de forma irrevogável e irretratável, que (i) as informações aqui apresentadas são verídicas.</w:t>
      </w:r>
    </w:p>
    <w:p w14:paraId="0AD689D6" w14:textId="77777777" w:rsidR="007B629E" w:rsidRPr="00C70237" w:rsidRDefault="007B629E">
      <w:pPr>
        <w:widowControl w:val="0"/>
        <w:spacing w:line="340" w:lineRule="exact"/>
        <w:rPr>
          <w:rFonts w:ascii="Arial" w:hAnsi="Arial" w:cs="Arial"/>
          <w:sz w:val="22"/>
          <w:szCs w:val="22"/>
        </w:rPr>
      </w:pPr>
    </w:p>
    <w:p w14:paraId="637297A1"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As informações constantes da presente notificação são confidenciais, prestadas exclusivamente ao Agente Fiduciário, não devendo ser de forma alguma divulgadas a quaisquer terceiros, seja total ou parcialmente, sem a prévia e expressa aprovação da Companhia, exceto em decorrência de ordem administrativa ou judicial.</w:t>
      </w:r>
    </w:p>
    <w:p w14:paraId="3E2FE0DE" w14:textId="77777777" w:rsidR="007B629E" w:rsidRPr="00C70237" w:rsidRDefault="007B629E">
      <w:pPr>
        <w:widowControl w:val="0"/>
        <w:spacing w:line="340" w:lineRule="exact"/>
        <w:rPr>
          <w:rFonts w:ascii="Arial" w:hAnsi="Arial" w:cs="Arial"/>
          <w:sz w:val="22"/>
          <w:szCs w:val="22"/>
        </w:rPr>
      </w:pPr>
    </w:p>
    <w:p w14:paraId="4DD27545" w14:textId="77777777" w:rsidR="007B629E" w:rsidRPr="00C70237" w:rsidRDefault="007B629E">
      <w:pPr>
        <w:widowControl w:val="0"/>
        <w:spacing w:line="340" w:lineRule="exact"/>
        <w:jc w:val="center"/>
        <w:rPr>
          <w:rFonts w:ascii="Arial" w:hAnsi="Arial" w:cs="Arial"/>
          <w:sz w:val="22"/>
          <w:szCs w:val="22"/>
        </w:rPr>
      </w:pPr>
      <w:r w:rsidRPr="00C70237">
        <w:rPr>
          <w:rFonts w:ascii="Arial" w:hAnsi="Arial" w:cs="Arial"/>
          <w:sz w:val="22"/>
          <w:szCs w:val="22"/>
        </w:rPr>
        <w:t>São Paulo, [•] de [•] de [•].</w:t>
      </w:r>
    </w:p>
    <w:p w14:paraId="1DE9C2FE" w14:textId="77777777" w:rsidR="007B629E" w:rsidRPr="00C70237" w:rsidRDefault="007B629E">
      <w:pPr>
        <w:widowControl w:val="0"/>
        <w:spacing w:line="340" w:lineRule="exact"/>
        <w:jc w:val="center"/>
        <w:rPr>
          <w:rFonts w:ascii="Arial" w:hAnsi="Arial" w:cs="Arial"/>
          <w:sz w:val="22"/>
          <w:szCs w:val="22"/>
        </w:rPr>
      </w:pPr>
    </w:p>
    <w:p w14:paraId="2BEA4578" w14:textId="77777777" w:rsidR="007B629E" w:rsidRPr="00C70237" w:rsidRDefault="007B629E">
      <w:pPr>
        <w:widowControl w:val="0"/>
        <w:spacing w:line="340" w:lineRule="exact"/>
        <w:jc w:val="center"/>
        <w:rPr>
          <w:rFonts w:ascii="Arial" w:hAnsi="Arial" w:cs="Arial"/>
          <w:i/>
          <w:sz w:val="22"/>
          <w:szCs w:val="22"/>
        </w:rPr>
      </w:pPr>
      <w:r w:rsidRPr="00C70237">
        <w:rPr>
          <w:rFonts w:ascii="Arial" w:hAnsi="Arial" w:cs="Arial"/>
          <w:i/>
          <w:sz w:val="22"/>
          <w:szCs w:val="22"/>
        </w:rPr>
        <w:t>(Restante da página deixado intencionalmente em branco.)</w:t>
      </w:r>
    </w:p>
    <w:p w14:paraId="5577D31A" w14:textId="77777777" w:rsidR="007B629E" w:rsidRPr="00C70237" w:rsidRDefault="007B629E">
      <w:pPr>
        <w:widowControl w:val="0"/>
        <w:spacing w:line="340" w:lineRule="exact"/>
        <w:rPr>
          <w:rFonts w:ascii="Arial" w:hAnsi="Arial" w:cs="Arial"/>
          <w:i/>
          <w:sz w:val="22"/>
          <w:szCs w:val="22"/>
        </w:rPr>
      </w:pPr>
      <w:r w:rsidRPr="00C70237">
        <w:rPr>
          <w:rFonts w:ascii="Arial" w:hAnsi="Arial" w:cs="Arial"/>
          <w:i/>
          <w:sz w:val="22"/>
          <w:szCs w:val="22"/>
        </w:rPr>
        <w:br w:type="page"/>
      </w:r>
      <w:r w:rsidRPr="00C70237">
        <w:rPr>
          <w:rFonts w:ascii="Arial" w:hAnsi="Arial" w:cs="Arial"/>
          <w:i/>
          <w:sz w:val="22"/>
          <w:szCs w:val="22"/>
        </w:rPr>
        <w:lastRenderedPageBreak/>
        <w:t xml:space="preserve">Página de assinaturas do Relatório de Comprovação de Destinação de Recursos – </w:t>
      </w:r>
      <w:r w:rsidR="00486333" w:rsidRPr="00C70237">
        <w:rPr>
          <w:rFonts w:ascii="Arial" w:hAnsi="Arial" w:cs="Arial"/>
          <w:i/>
          <w:sz w:val="22"/>
          <w:szCs w:val="22"/>
        </w:rPr>
        <w:t>8</w:t>
      </w:r>
      <w:r w:rsidRPr="00C70237">
        <w:rPr>
          <w:rFonts w:ascii="Arial" w:hAnsi="Arial" w:cs="Arial"/>
          <w:i/>
          <w:sz w:val="22"/>
          <w:szCs w:val="22"/>
        </w:rPr>
        <w:t>ª (</w:t>
      </w:r>
      <w:r w:rsidR="00486333" w:rsidRPr="00C70237">
        <w:rPr>
          <w:rFonts w:ascii="Arial" w:hAnsi="Arial" w:cs="Arial"/>
          <w:i/>
          <w:sz w:val="22"/>
          <w:szCs w:val="22"/>
        </w:rPr>
        <w:t>Oitava</w:t>
      </w:r>
      <w:r w:rsidRPr="00C70237">
        <w:rPr>
          <w:rFonts w:ascii="Arial" w:hAnsi="Arial" w:cs="Arial"/>
          <w:i/>
          <w:sz w:val="22"/>
          <w:szCs w:val="22"/>
        </w:rPr>
        <w:t xml:space="preserve">) Emissão de Debêntures Simples, Não Conversíveis em Ações, da Espécie Quirografária, em </w:t>
      </w:r>
      <w:r w:rsidR="00486333" w:rsidRPr="00C70237">
        <w:rPr>
          <w:rFonts w:ascii="Arial" w:hAnsi="Arial" w:cs="Arial"/>
          <w:i/>
          <w:sz w:val="22"/>
          <w:szCs w:val="22"/>
        </w:rPr>
        <w:t xml:space="preserve">até Duas </w:t>
      </w:r>
      <w:r w:rsidRPr="00C70237">
        <w:rPr>
          <w:rFonts w:ascii="Arial" w:hAnsi="Arial" w:cs="Arial"/>
          <w:i/>
          <w:sz w:val="22"/>
          <w:szCs w:val="22"/>
        </w:rPr>
        <w:t>Série</w:t>
      </w:r>
      <w:r w:rsidR="00486333" w:rsidRPr="00C70237">
        <w:rPr>
          <w:rFonts w:ascii="Arial" w:hAnsi="Arial" w:cs="Arial"/>
          <w:i/>
          <w:sz w:val="22"/>
          <w:szCs w:val="22"/>
        </w:rPr>
        <w:t>s</w:t>
      </w:r>
      <w:r w:rsidRPr="00C70237">
        <w:rPr>
          <w:rFonts w:ascii="Arial" w:hAnsi="Arial" w:cs="Arial"/>
          <w:i/>
          <w:sz w:val="22"/>
          <w:szCs w:val="22"/>
        </w:rPr>
        <w:t>, para Colocação Privada, da Minerva S.A.</w:t>
      </w:r>
    </w:p>
    <w:p w14:paraId="70EA635C" w14:textId="77777777" w:rsidR="007B629E" w:rsidRPr="00C70237" w:rsidRDefault="007B629E">
      <w:pPr>
        <w:widowControl w:val="0"/>
        <w:spacing w:line="340" w:lineRule="exact"/>
        <w:rPr>
          <w:rFonts w:ascii="Arial" w:hAnsi="Arial" w:cs="Arial"/>
          <w:sz w:val="22"/>
          <w:szCs w:val="22"/>
        </w:rPr>
      </w:pPr>
    </w:p>
    <w:p w14:paraId="6AF2B53C" w14:textId="77777777" w:rsidR="007B629E" w:rsidRPr="00C70237" w:rsidRDefault="007B629E">
      <w:pPr>
        <w:widowControl w:val="0"/>
        <w:spacing w:line="340" w:lineRule="exact"/>
        <w:rPr>
          <w:rFonts w:ascii="Arial" w:hAnsi="Arial" w:cs="Arial"/>
          <w:sz w:val="22"/>
          <w:szCs w:val="22"/>
        </w:rPr>
      </w:pPr>
    </w:p>
    <w:p w14:paraId="7C1F9F87" w14:textId="77777777" w:rsidR="007B629E" w:rsidRPr="00C70237" w:rsidRDefault="007B629E">
      <w:pPr>
        <w:widowControl w:val="0"/>
        <w:spacing w:line="340" w:lineRule="exact"/>
        <w:rPr>
          <w:rFonts w:ascii="Arial" w:hAnsi="Arial" w:cs="Arial"/>
          <w:sz w:val="22"/>
          <w:szCs w:val="22"/>
        </w:rPr>
      </w:pPr>
    </w:p>
    <w:p w14:paraId="6437EB10"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MINERVA S.A.</w:t>
      </w:r>
    </w:p>
    <w:p w14:paraId="5041A9BE" w14:textId="77777777" w:rsidR="007B629E" w:rsidRPr="00C70237" w:rsidRDefault="007B629E">
      <w:pPr>
        <w:widowControl w:val="0"/>
        <w:spacing w:line="340" w:lineRule="exact"/>
        <w:jc w:val="center"/>
        <w:rPr>
          <w:rFonts w:ascii="Arial" w:hAnsi="Arial" w:cs="Arial"/>
          <w:sz w:val="22"/>
          <w:szCs w:val="22"/>
        </w:rPr>
      </w:pPr>
    </w:p>
    <w:p w14:paraId="0219AB34" w14:textId="77777777" w:rsidR="007B629E" w:rsidRPr="00C70237" w:rsidRDefault="007B629E">
      <w:pPr>
        <w:widowControl w:val="0"/>
        <w:spacing w:line="340" w:lineRule="exact"/>
        <w:jc w:val="center"/>
        <w:rPr>
          <w:rFonts w:ascii="Arial" w:hAnsi="Arial" w:cs="Arial"/>
          <w:sz w:val="22"/>
          <w:szCs w:val="22"/>
        </w:rPr>
      </w:pPr>
    </w:p>
    <w:p w14:paraId="2DC9A0D1"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___________________________</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______________________________</w:t>
      </w:r>
    </w:p>
    <w:p w14:paraId="2B2B2AE0"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Nome:</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Nome:</w:t>
      </w:r>
    </w:p>
    <w:p w14:paraId="32189FA7"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Cargo:</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Cargo:</w:t>
      </w:r>
    </w:p>
    <w:p w14:paraId="75B1A00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w:t>
      </w:r>
    </w:p>
    <w:p w14:paraId="3A5649D9" w14:textId="77777777" w:rsidR="007B629E" w:rsidRPr="00C70237" w:rsidRDefault="007B629E">
      <w:pPr>
        <w:pStyle w:val="Ttulo1"/>
        <w:jc w:val="center"/>
        <w:rPr>
          <w:rFonts w:ascii="Arial" w:hAnsi="Arial" w:cs="Arial"/>
          <w:sz w:val="22"/>
          <w:szCs w:val="22"/>
        </w:rPr>
      </w:pPr>
      <w:r w:rsidRPr="00C70237">
        <w:rPr>
          <w:rFonts w:ascii="Arial" w:hAnsi="Arial" w:cs="Arial"/>
          <w:sz w:val="22"/>
          <w:szCs w:val="22"/>
        </w:rPr>
        <w:br w:type="page"/>
      </w:r>
      <w:bookmarkStart w:id="415" w:name="_Toc10193451"/>
      <w:r w:rsidRPr="00C70237">
        <w:rPr>
          <w:rFonts w:ascii="Arial" w:hAnsi="Arial" w:cs="Arial"/>
          <w:sz w:val="22"/>
          <w:szCs w:val="22"/>
        </w:rPr>
        <w:lastRenderedPageBreak/>
        <w:t>ANEXO IV</w:t>
      </w:r>
      <w:bookmarkEnd w:id="415"/>
    </w:p>
    <w:p w14:paraId="1B5BE0FA" w14:textId="77777777" w:rsidR="007B629E" w:rsidRPr="00C70237" w:rsidRDefault="007B629E">
      <w:pPr>
        <w:spacing w:line="340" w:lineRule="atLeast"/>
        <w:jc w:val="center"/>
        <w:rPr>
          <w:rFonts w:ascii="Arial" w:hAnsi="Arial" w:cs="Arial"/>
          <w:b/>
          <w:sz w:val="22"/>
          <w:szCs w:val="22"/>
        </w:rPr>
      </w:pPr>
    </w:p>
    <w:p w14:paraId="2ED293D0"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Relação dos Produtores Rurais</w:t>
      </w:r>
    </w:p>
    <w:p w14:paraId="5F7D66DB" w14:textId="77777777" w:rsidR="007B629E" w:rsidRPr="00C70237" w:rsidRDefault="007B629E">
      <w:pPr>
        <w:spacing w:line="340" w:lineRule="atLeast"/>
        <w:jc w:val="center"/>
        <w:rPr>
          <w:rFonts w:ascii="Arial" w:hAnsi="Arial" w:cs="Arial"/>
          <w:b/>
          <w:sz w:val="22"/>
          <w:szCs w:val="22"/>
          <w:highlight w:val="yellow"/>
        </w:rPr>
      </w:pPr>
    </w:p>
    <w:tbl>
      <w:tblPr>
        <w:tblW w:w="10560" w:type="dxa"/>
        <w:jc w:val="center"/>
        <w:tblCellMar>
          <w:left w:w="70" w:type="dxa"/>
          <w:right w:w="70" w:type="dxa"/>
        </w:tblCellMar>
        <w:tblLook w:val="04A0" w:firstRow="1" w:lastRow="0" w:firstColumn="1" w:lastColumn="0" w:noHBand="0" w:noVBand="1"/>
      </w:tblPr>
      <w:tblGrid>
        <w:gridCol w:w="1143"/>
        <w:gridCol w:w="5240"/>
        <w:gridCol w:w="2000"/>
        <w:gridCol w:w="2380"/>
      </w:tblGrid>
      <w:tr w:rsidR="00CF1EAF" w:rsidRPr="00CF1EAF" w14:paraId="666E51A2" w14:textId="77777777" w:rsidTr="00AB7489">
        <w:trPr>
          <w:trHeight w:val="288"/>
          <w:jc w:val="center"/>
        </w:trPr>
        <w:tc>
          <w:tcPr>
            <w:tcW w:w="9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68D14EB" w14:textId="679976B0" w:rsidR="00CF1EAF" w:rsidRPr="00AB7489" w:rsidRDefault="00CF1EAF" w:rsidP="00CF1EAF">
            <w:pPr>
              <w:jc w:val="center"/>
              <w:rPr>
                <w:rFonts w:ascii="Arial" w:hAnsi="Arial" w:cs="Arial"/>
                <w:b/>
                <w:bCs/>
                <w:color w:val="000000"/>
                <w:sz w:val="22"/>
                <w:szCs w:val="22"/>
              </w:rPr>
            </w:pPr>
            <w:r w:rsidRPr="00CF1EAF">
              <w:rPr>
                <w:rFonts w:ascii="Arial" w:hAnsi="Arial" w:cs="Arial"/>
                <w:b/>
                <w:bCs/>
                <w:color w:val="000000"/>
                <w:sz w:val="22"/>
                <w:szCs w:val="22"/>
              </w:rPr>
              <w:t>UNIDADE</w:t>
            </w:r>
          </w:p>
        </w:tc>
        <w:tc>
          <w:tcPr>
            <w:tcW w:w="5240" w:type="dxa"/>
            <w:tcBorders>
              <w:top w:val="single" w:sz="4" w:space="0" w:color="auto"/>
              <w:left w:val="nil"/>
              <w:bottom w:val="single" w:sz="4" w:space="0" w:color="auto"/>
              <w:right w:val="single" w:sz="4" w:space="0" w:color="auto"/>
            </w:tcBorders>
            <w:shd w:val="clear" w:color="000000" w:fill="A6A6A6"/>
            <w:noWrap/>
            <w:vAlign w:val="bottom"/>
            <w:hideMark/>
          </w:tcPr>
          <w:p w14:paraId="4D685F8D" w14:textId="791737FA" w:rsidR="00CF1EAF" w:rsidRPr="00AB7489" w:rsidRDefault="00CF1EAF" w:rsidP="00CF1EAF">
            <w:pPr>
              <w:jc w:val="center"/>
              <w:rPr>
                <w:rFonts w:ascii="Arial" w:hAnsi="Arial" w:cs="Arial"/>
                <w:b/>
                <w:bCs/>
                <w:color w:val="000000"/>
                <w:sz w:val="22"/>
                <w:szCs w:val="22"/>
              </w:rPr>
            </w:pPr>
            <w:r w:rsidRPr="00CF1EAF">
              <w:rPr>
                <w:rFonts w:ascii="Arial" w:hAnsi="Arial" w:cs="Arial"/>
                <w:b/>
                <w:bCs/>
                <w:color w:val="000000"/>
                <w:sz w:val="22"/>
                <w:szCs w:val="22"/>
              </w:rPr>
              <w:t>NOME / RAZÃO</w:t>
            </w:r>
          </w:p>
        </w:tc>
        <w:tc>
          <w:tcPr>
            <w:tcW w:w="2000" w:type="dxa"/>
            <w:tcBorders>
              <w:top w:val="single" w:sz="4" w:space="0" w:color="auto"/>
              <w:left w:val="nil"/>
              <w:bottom w:val="single" w:sz="4" w:space="0" w:color="auto"/>
              <w:right w:val="single" w:sz="4" w:space="0" w:color="auto"/>
            </w:tcBorders>
            <w:shd w:val="clear" w:color="000000" w:fill="A6A6A6"/>
            <w:noWrap/>
            <w:vAlign w:val="bottom"/>
            <w:hideMark/>
          </w:tcPr>
          <w:p w14:paraId="38267871" w14:textId="3AF61583" w:rsidR="00CF1EAF" w:rsidRPr="00AB7489" w:rsidRDefault="00CF1EAF" w:rsidP="00CF1EAF">
            <w:pPr>
              <w:jc w:val="center"/>
              <w:rPr>
                <w:rFonts w:ascii="Arial" w:hAnsi="Arial" w:cs="Arial"/>
                <w:b/>
                <w:bCs/>
                <w:color w:val="000000"/>
                <w:sz w:val="22"/>
                <w:szCs w:val="22"/>
              </w:rPr>
            </w:pPr>
            <w:r w:rsidRPr="00CF1EAF">
              <w:rPr>
                <w:rFonts w:ascii="Arial" w:hAnsi="Arial" w:cs="Arial"/>
                <w:b/>
                <w:bCs/>
                <w:color w:val="000000"/>
                <w:sz w:val="22"/>
                <w:szCs w:val="22"/>
              </w:rPr>
              <w:t>CPF / CNPJ</w:t>
            </w:r>
          </w:p>
        </w:tc>
        <w:tc>
          <w:tcPr>
            <w:tcW w:w="2380" w:type="dxa"/>
            <w:tcBorders>
              <w:top w:val="single" w:sz="4" w:space="0" w:color="auto"/>
              <w:left w:val="nil"/>
              <w:bottom w:val="single" w:sz="4" w:space="0" w:color="auto"/>
              <w:right w:val="single" w:sz="4" w:space="0" w:color="auto"/>
            </w:tcBorders>
            <w:shd w:val="clear" w:color="000000" w:fill="A6A6A6"/>
            <w:noWrap/>
            <w:vAlign w:val="bottom"/>
            <w:hideMark/>
          </w:tcPr>
          <w:p w14:paraId="36E7672F" w14:textId="6B11A312" w:rsidR="00CF1EAF" w:rsidRPr="00AB7489" w:rsidRDefault="00CF1EAF" w:rsidP="00CF1EAF">
            <w:pPr>
              <w:jc w:val="center"/>
              <w:rPr>
                <w:rFonts w:ascii="Arial" w:hAnsi="Arial" w:cs="Arial"/>
                <w:b/>
                <w:bCs/>
                <w:color w:val="000000"/>
                <w:sz w:val="22"/>
                <w:szCs w:val="22"/>
              </w:rPr>
            </w:pPr>
            <w:r w:rsidRPr="00CF1EAF">
              <w:rPr>
                <w:rFonts w:ascii="Arial" w:hAnsi="Arial" w:cs="Arial"/>
                <w:b/>
                <w:bCs/>
                <w:color w:val="000000"/>
                <w:sz w:val="22"/>
                <w:szCs w:val="22"/>
              </w:rPr>
              <w:t xml:space="preserve">INSCRIÇÃO ESTADUAL </w:t>
            </w:r>
          </w:p>
        </w:tc>
      </w:tr>
      <w:tr w:rsidR="00CF1EAF" w:rsidRPr="00CF1EAF" w14:paraId="7067CB7C"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13EB2B5" w14:textId="767EDAF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4D5A9116" w14:textId="1EC5FAD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ADALBERTO JOSE QUEIROZ</w:t>
            </w:r>
          </w:p>
        </w:tc>
        <w:tc>
          <w:tcPr>
            <w:tcW w:w="2000" w:type="dxa"/>
            <w:tcBorders>
              <w:top w:val="nil"/>
              <w:left w:val="nil"/>
              <w:bottom w:val="single" w:sz="4" w:space="0" w:color="auto"/>
              <w:right w:val="single" w:sz="4" w:space="0" w:color="auto"/>
            </w:tcBorders>
            <w:shd w:val="clear" w:color="auto" w:fill="auto"/>
            <w:noWrap/>
            <w:vAlign w:val="bottom"/>
          </w:tcPr>
          <w:p w14:paraId="267CCFD6" w14:textId="6890A2B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D3E0C3A" w14:textId="283C36A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037.166.946-49</w:t>
            </w:r>
          </w:p>
        </w:tc>
      </w:tr>
      <w:tr w:rsidR="00CF1EAF" w:rsidRPr="00CF1EAF" w14:paraId="544FEEB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F639A6" w14:textId="40658C4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790E7AD4" w14:textId="125FEBB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ADEMIR FERREIRA DE MELLO E OUTROS</w:t>
            </w:r>
          </w:p>
        </w:tc>
        <w:tc>
          <w:tcPr>
            <w:tcW w:w="2000" w:type="dxa"/>
            <w:tcBorders>
              <w:top w:val="nil"/>
              <w:left w:val="nil"/>
              <w:bottom w:val="single" w:sz="4" w:space="0" w:color="auto"/>
              <w:right w:val="single" w:sz="4" w:space="0" w:color="auto"/>
            </w:tcBorders>
            <w:shd w:val="clear" w:color="auto" w:fill="auto"/>
            <w:noWrap/>
            <w:vAlign w:val="bottom"/>
          </w:tcPr>
          <w:p w14:paraId="3B8B1BF0" w14:textId="0FBEB07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2BBA904" w14:textId="5D75E49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11,400,000,343</w:t>
            </w:r>
          </w:p>
        </w:tc>
      </w:tr>
      <w:tr w:rsidR="00CF1EAF" w:rsidRPr="00CF1EAF" w14:paraId="2B886B7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9850041" w14:textId="3696D84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1E676C12" w14:textId="265B464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ALBERTO SAMAIA NETO</w:t>
            </w:r>
          </w:p>
        </w:tc>
        <w:tc>
          <w:tcPr>
            <w:tcW w:w="2000" w:type="dxa"/>
            <w:tcBorders>
              <w:top w:val="nil"/>
              <w:left w:val="nil"/>
              <w:bottom w:val="single" w:sz="4" w:space="0" w:color="auto"/>
              <w:right w:val="single" w:sz="4" w:space="0" w:color="auto"/>
            </w:tcBorders>
            <w:shd w:val="clear" w:color="auto" w:fill="auto"/>
            <w:noWrap/>
            <w:vAlign w:val="bottom"/>
          </w:tcPr>
          <w:p w14:paraId="00A9B9B2" w14:textId="21841C8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A459C43" w14:textId="52C5927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34,792,650,089</w:t>
            </w:r>
          </w:p>
        </w:tc>
      </w:tr>
      <w:tr w:rsidR="00CF1EAF" w:rsidRPr="00CF1EAF" w14:paraId="07A2DAA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B8F9141" w14:textId="2974BCA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3DC444B7" w14:textId="325254F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ANA JULIA FERREIRA JACINTHO JORGE E OUTROS</w:t>
            </w:r>
          </w:p>
        </w:tc>
        <w:tc>
          <w:tcPr>
            <w:tcW w:w="2000" w:type="dxa"/>
            <w:tcBorders>
              <w:top w:val="nil"/>
              <w:left w:val="nil"/>
              <w:bottom w:val="single" w:sz="4" w:space="0" w:color="auto"/>
              <w:right w:val="single" w:sz="4" w:space="0" w:color="auto"/>
            </w:tcBorders>
            <w:shd w:val="clear" w:color="auto" w:fill="auto"/>
            <w:noWrap/>
            <w:vAlign w:val="bottom"/>
          </w:tcPr>
          <w:p w14:paraId="2D8CF75C" w14:textId="6447E87F"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3FA6289" w14:textId="418F778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269,008,703,113</w:t>
            </w:r>
          </w:p>
        </w:tc>
      </w:tr>
      <w:tr w:rsidR="00CF1EAF" w:rsidRPr="00CF1EAF" w14:paraId="504A7598"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DAA9A40" w14:textId="6EC0BB4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64EC4677" w14:textId="2AC1EC3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ANDRE GUSTAVO DE CARVALHO                         </w:t>
            </w:r>
          </w:p>
        </w:tc>
        <w:tc>
          <w:tcPr>
            <w:tcW w:w="2000" w:type="dxa"/>
            <w:tcBorders>
              <w:top w:val="nil"/>
              <w:left w:val="nil"/>
              <w:bottom w:val="single" w:sz="4" w:space="0" w:color="auto"/>
              <w:right w:val="single" w:sz="4" w:space="0" w:color="auto"/>
            </w:tcBorders>
            <w:shd w:val="clear" w:color="auto" w:fill="auto"/>
            <w:noWrap/>
            <w:vAlign w:val="bottom"/>
          </w:tcPr>
          <w:p w14:paraId="57582C6E" w14:textId="35AF2E7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CAD52B2" w14:textId="48E7765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204,152,916,110</w:t>
            </w:r>
          </w:p>
        </w:tc>
      </w:tr>
      <w:tr w:rsidR="00CF1EAF" w:rsidRPr="00CF1EAF" w14:paraId="48F245D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38E16AB" w14:textId="7153CF2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0D087EC8" w14:textId="01859F4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ANDRE LUIZ PERRONE DOS REIS                       </w:t>
            </w:r>
          </w:p>
        </w:tc>
        <w:tc>
          <w:tcPr>
            <w:tcW w:w="2000" w:type="dxa"/>
            <w:tcBorders>
              <w:top w:val="nil"/>
              <w:left w:val="nil"/>
              <w:bottom w:val="single" w:sz="4" w:space="0" w:color="auto"/>
              <w:right w:val="single" w:sz="4" w:space="0" w:color="auto"/>
            </w:tcBorders>
            <w:shd w:val="clear" w:color="auto" w:fill="auto"/>
            <w:noWrap/>
            <w:vAlign w:val="bottom"/>
          </w:tcPr>
          <w:p w14:paraId="19F47E46" w14:textId="1C96A5B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39CFF12" w14:textId="63C1F09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204,216,296,112</w:t>
            </w:r>
          </w:p>
        </w:tc>
      </w:tr>
      <w:tr w:rsidR="00CF1EAF" w:rsidRPr="00CF1EAF" w14:paraId="6D2175C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16EC71E" w14:textId="52957B8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61D9743B" w14:textId="61EB4CF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BLT ADMINISTRACAO DE BENS E EMPRESAS LTDA         </w:t>
            </w:r>
          </w:p>
        </w:tc>
        <w:tc>
          <w:tcPr>
            <w:tcW w:w="2000" w:type="dxa"/>
            <w:tcBorders>
              <w:top w:val="nil"/>
              <w:left w:val="nil"/>
              <w:bottom w:val="single" w:sz="4" w:space="0" w:color="auto"/>
              <w:right w:val="single" w:sz="4" w:space="0" w:color="auto"/>
            </w:tcBorders>
            <w:shd w:val="clear" w:color="auto" w:fill="auto"/>
            <w:noWrap/>
            <w:vAlign w:val="bottom"/>
          </w:tcPr>
          <w:p w14:paraId="6E4CED52" w14:textId="5A60E59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8396697" w14:textId="2DC177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322,050,945,117</w:t>
            </w:r>
          </w:p>
        </w:tc>
      </w:tr>
      <w:tr w:rsidR="00CF1EAF" w:rsidRPr="00CF1EAF" w14:paraId="62B4FDD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7B186ED" w14:textId="72914A8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30920E56" w14:textId="30C251A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CSAP (ALTINONPOLIS)</w:t>
            </w:r>
          </w:p>
        </w:tc>
        <w:tc>
          <w:tcPr>
            <w:tcW w:w="2000" w:type="dxa"/>
            <w:tcBorders>
              <w:top w:val="nil"/>
              <w:left w:val="nil"/>
              <w:bottom w:val="single" w:sz="4" w:space="0" w:color="auto"/>
              <w:right w:val="single" w:sz="4" w:space="0" w:color="auto"/>
            </w:tcBorders>
            <w:shd w:val="clear" w:color="auto" w:fill="auto"/>
            <w:noWrap/>
            <w:vAlign w:val="bottom"/>
          </w:tcPr>
          <w:p w14:paraId="6E3CC3B8" w14:textId="525529A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C2D58D0" w14:textId="13A984A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159,020,825,114</w:t>
            </w:r>
          </w:p>
        </w:tc>
      </w:tr>
      <w:tr w:rsidR="00CF1EAF" w:rsidRPr="00CF1EAF" w14:paraId="3E69C2E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47B6950" w14:textId="242BF06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1D840917" w14:textId="06991E9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DIEGO PALUCCI PANTONI</w:t>
            </w:r>
          </w:p>
        </w:tc>
        <w:tc>
          <w:tcPr>
            <w:tcW w:w="2000" w:type="dxa"/>
            <w:tcBorders>
              <w:top w:val="nil"/>
              <w:left w:val="nil"/>
              <w:bottom w:val="single" w:sz="4" w:space="0" w:color="auto"/>
              <w:right w:val="single" w:sz="4" w:space="0" w:color="auto"/>
            </w:tcBorders>
            <w:shd w:val="clear" w:color="auto" w:fill="auto"/>
            <w:noWrap/>
            <w:vAlign w:val="bottom"/>
          </w:tcPr>
          <w:p w14:paraId="6D5D87D3" w14:textId="282BA3F1"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830AD01" w14:textId="293F10D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664,236,419,114</w:t>
            </w:r>
          </w:p>
        </w:tc>
      </w:tr>
      <w:tr w:rsidR="00CF1EAF" w:rsidRPr="00CF1EAF" w14:paraId="5D70C1E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A65D819" w14:textId="78421AB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30203749" w14:textId="2262394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FABRICIO MANZINI MOLINA E OUTRO</w:t>
            </w:r>
          </w:p>
        </w:tc>
        <w:tc>
          <w:tcPr>
            <w:tcW w:w="2000" w:type="dxa"/>
            <w:tcBorders>
              <w:top w:val="nil"/>
              <w:left w:val="nil"/>
              <w:bottom w:val="single" w:sz="4" w:space="0" w:color="auto"/>
              <w:right w:val="single" w:sz="4" w:space="0" w:color="auto"/>
            </w:tcBorders>
            <w:shd w:val="clear" w:color="auto" w:fill="auto"/>
            <w:noWrap/>
            <w:vAlign w:val="bottom"/>
          </w:tcPr>
          <w:p w14:paraId="5EF5BD44" w14:textId="2D3D17D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46ABA10" w14:textId="6E73018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321.992.938-90</w:t>
            </w:r>
          </w:p>
        </w:tc>
      </w:tr>
      <w:tr w:rsidR="00CF1EAF" w:rsidRPr="00CF1EAF" w14:paraId="3B63CE4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CC207F" w14:textId="71B7EB8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370796F5" w14:textId="1FA7D15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FINPEC AGRONEGOCIOS LTDA</w:t>
            </w:r>
          </w:p>
        </w:tc>
        <w:tc>
          <w:tcPr>
            <w:tcW w:w="2000" w:type="dxa"/>
            <w:tcBorders>
              <w:top w:val="nil"/>
              <w:left w:val="nil"/>
              <w:bottom w:val="single" w:sz="4" w:space="0" w:color="auto"/>
              <w:right w:val="single" w:sz="4" w:space="0" w:color="auto"/>
            </w:tcBorders>
            <w:shd w:val="clear" w:color="auto" w:fill="auto"/>
            <w:noWrap/>
            <w:vAlign w:val="bottom"/>
          </w:tcPr>
          <w:p w14:paraId="39370148" w14:textId="1BC84AE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E38FD8D" w14:textId="0989CD0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210,111,057,112</w:t>
            </w:r>
          </w:p>
        </w:tc>
      </w:tr>
      <w:tr w:rsidR="00CF1EAF" w:rsidRPr="00CF1EAF" w14:paraId="57809DD3"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EEC911D" w14:textId="37BB1B5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54880F41" w14:textId="33E06F3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LAERCIO CARRARO E OUTRO</w:t>
            </w:r>
          </w:p>
        </w:tc>
        <w:tc>
          <w:tcPr>
            <w:tcW w:w="2000" w:type="dxa"/>
            <w:tcBorders>
              <w:top w:val="nil"/>
              <w:left w:val="nil"/>
              <w:bottom w:val="single" w:sz="4" w:space="0" w:color="auto"/>
              <w:right w:val="single" w:sz="4" w:space="0" w:color="auto"/>
            </w:tcBorders>
            <w:shd w:val="clear" w:color="auto" w:fill="auto"/>
            <w:noWrap/>
            <w:vAlign w:val="bottom"/>
          </w:tcPr>
          <w:p w14:paraId="02BE0510" w14:textId="6DEF4C4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ED4DF20" w14:textId="4AA6940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453,139,665,118</w:t>
            </w:r>
          </w:p>
        </w:tc>
      </w:tr>
      <w:tr w:rsidR="00CF1EAF" w:rsidRPr="00CF1EAF" w14:paraId="39C74C86"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C339844" w14:textId="6BC2F2F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62656921" w14:textId="5FDA496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LEANDRO BOVO E SILVA</w:t>
            </w:r>
          </w:p>
        </w:tc>
        <w:tc>
          <w:tcPr>
            <w:tcW w:w="2000" w:type="dxa"/>
            <w:tcBorders>
              <w:top w:val="nil"/>
              <w:left w:val="nil"/>
              <w:bottom w:val="single" w:sz="4" w:space="0" w:color="auto"/>
              <w:right w:val="single" w:sz="4" w:space="0" w:color="auto"/>
            </w:tcBorders>
            <w:shd w:val="clear" w:color="auto" w:fill="auto"/>
            <w:noWrap/>
            <w:vAlign w:val="bottom"/>
          </w:tcPr>
          <w:p w14:paraId="677EFDB6" w14:textId="104EF68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DD83072" w14:textId="3E7600C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627,021,306,118</w:t>
            </w:r>
          </w:p>
        </w:tc>
      </w:tr>
      <w:tr w:rsidR="00CF1EAF" w:rsidRPr="00CF1EAF" w14:paraId="5033899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DCF729E" w14:textId="6952AC3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0A6CEB3F" w14:textId="16CA93B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MARCELO LUIZ DINARDI E OUTROS                     </w:t>
            </w:r>
          </w:p>
        </w:tc>
        <w:tc>
          <w:tcPr>
            <w:tcW w:w="2000" w:type="dxa"/>
            <w:tcBorders>
              <w:top w:val="nil"/>
              <w:left w:val="nil"/>
              <w:bottom w:val="single" w:sz="4" w:space="0" w:color="auto"/>
              <w:right w:val="single" w:sz="4" w:space="0" w:color="auto"/>
            </w:tcBorders>
            <w:shd w:val="clear" w:color="auto" w:fill="auto"/>
            <w:noWrap/>
            <w:vAlign w:val="bottom"/>
          </w:tcPr>
          <w:p w14:paraId="0F898D2E" w14:textId="4054305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AF9E784" w14:textId="5518ABE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210,126,852,117</w:t>
            </w:r>
          </w:p>
        </w:tc>
      </w:tr>
      <w:tr w:rsidR="00CF1EAF" w:rsidRPr="00CF1EAF" w14:paraId="0C4723F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4317EFA" w14:textId="7E87829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59E12DF6" w14:textId="0A9FF08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MARCELO OSTO PARO E OUTROS</w:t>
            </w:r>
          </w:p>
        </w:tc>
        <w:tc>
          <w:tcPr>
            <w:tcW w:w="2000" w:type="dxa"/>
            <w:tcBorders>
              <w:top w:val="nil"/>
              <w:left w:val="nil"/>
              <w:bottom w:val="single" w:sz="4" w:space="0" w:color="auto"/>
              <w:right w:val="single" w:sz="4" w:space="0" w:color="auto"/>
            </w:tcBorders>
            <w:shd w:val="clear" w:color="auto" w:fill="auto"/>
            <w:noWrap/>
            <w:vAlign w:val="bottom"/>
          </w:tcPr>
          <w:p w14:paraId="2EAD1AD9" w14:textId="78CF8C9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1EBC090" w14:textId="5B0B344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543,086,295,110</w:t>
            </w:r>
          </w:p>
        </w:tc>
      </w:tr>
      <w:tr w:rsidR="00CF1EAF" w:rsidRPr="00CF1EAF" w14:paraId="5054C7D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3B716E" w14:textId="1818F6B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237B535E" w14:textId="7430F79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NELLA PICCININI</w:t>
            </w:r>
          </w:p>
        </w:tc>
        <w:tc>
          <w:tcPr>
            <w:tcW w:w="2000" w:type="dxa"/>
            <w:tcBorders>
              <w:top w:val="nil"/>
              <w:left w:val="nil"/>
              <w:bottom w:val="single" w:sz="4" w:space="0" w:color="auto"/>
              <w:right w:val="single" w:sz="4" w:space="0" w:color="auto"/>
            </w:tcBorders>
            <w:shd w:val="clear" w:color="auto" w:fill="auto"/>
            <w:noWrap/>
            <w:vAlign w:val="bottom"/>
          </w:tcPr>
          <w:p w14:paraId="4D39FEC9" w14:textId="4D524B6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4F0435B" w14:textId="217E3D2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204,258,290,112</w:t>
            </w:r>
          </w:p>
        </w:tc>
      </w:tr>
      <w:tr w:rsidR="00CF1EAF" w:rsidRPr="00CF1EAF" w14:paraId="6B84F4F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F83250C" w14:textId="2E0510A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45312210" w14:textId="60A1E45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ICIL INDUSTRIA E COMERCIO ITACARAMBI S/A</w:t>
            </w:r>
          </w:p>
        </w:tc>
        <w:tc>
          <w:tcPr>
            <w:tcW w:w="2000" w:type="dxa"/>
            <w:tcBorders>
              <w:top w:val="nil"/>
              <w:left w:val="nil"/>
              <w:bottom w:val="single" w:sz="4" w:space="0" w:color="auto"/>
              <w:right w:val="single" w:sz="4" w:space="0" w:color="auto"/>
            </w:tcBorders>
            <w:shd w:val="clear" w:color="auto" w:fill="auto"/>
            <w:noWrap/>
            <w:vAlign w:val="bottom"/>
          </w:tcPr>
          <w:p w14:paraId="08F49E73" w14:textId="6923D60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B6F6511" w14:textId="564004E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3210640190055</w:t>
            </w:r>
          </w:p>
        </w:tc>
      </w:tr>
      <w:tr w:rsidR="00CF1EAF" w:rsidRPr="00CF1EAF" w14:paraId="67D68C2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6B7C0D6" w14:textId="77FCABB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326DC8A8" w14:textId="3236849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ELIESIO CARLOS RODRIGUES </w:t>
            </w:r>
          </w:p>
        </w:tc>
        <w:tc>
          <w:tcPr>
            <w:tcW w:w="2000" w:type="dxa"/>
            <w:tcBorders>
              <w:top w:val="nil"/>
              <w:left w:val="nil"/>
              <w:bottom w:val="single" w:sz="4" w:space="0" w:color="auto"/>
              <w:right w:val="single" w:sz="4" w:space="0" w:color="auto"/>
            </w:tcBorders>
            <w:shd w:val="clear" w:color="auto" w:fill="auto"/>
            <w:noWrap/>
            <w:vAlign w:val="bottom"/>
          </w:tcPr>
          <w:p w14:paraId="38B792A0" w14:textId="1ED6D76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580C370" w14:textId="251C6A9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11205111174</w:t>
            </w:r>
          </w:p>
        </w:tc>
      </w:tr>
      <w:tr w:rsidR="00CF1EAF" w:rsidRPr="00CF1EAF" w14:paraId="4C62AEB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CCCC184" w14:textId="051048F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4628A1A5" w14:textId="2C7FAE9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EDISON MINOHARA</w:t>
            </w:r>
          </w:p>
        </w:tc>
        <w:tc>
          <w:tcPr>
            <w:tcW w:w="2000" w:type="dxa"/>
            <w:tcBorders>
              <w:top w:val="nil"/>
              <w:left w:val="nil"/>
              <w:bottom w:val="single" w:sz="4" w:space="0" w:color="auto"/>
              <w:right w:val="single" w:sz="4" w:space="0" w:color="auto"/>
            </w:tcBorders>
            <w:shd w:val="clear" w:color="auto" w:fill="auto"/>
            <w:noWrap/>
            <w:vAlign w:val="bottom"/>
          </w:tcPr>
          <w:p w14:paraId="1FCE15BA" w14:textId="33129D3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02451CB" w14:textId="07DF0A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14060320366</w:t>
            </w:r>
          </w:p>
        </w:tc>
      </w:tr>
      <w:tr w:rsidR="00CF1EAF" w:rsidRPr="00CF1EAF" w14:paraId="54CA86E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0D47CE5" w14:textId="4C4DE1A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72C80054" w14:textId="64C60C7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RENATO AKIO MINOHARA </w:t>
            </w:r>
          </w:p>
        </w:tc>
        <w:tc>
          <w:tcPr>
            <w:tcW w:w="2000" w:type="dxa"/>
            <w:tcBorders>
              <w:top w:val="nil"/>
              <w:left w:val="nil"/>
              <w:bottom w:val="single" w:sz="4" w:space="0" w:color="auto"/>
              <w:right w:val="single" w:sz="4" w:space="0" w:color="auto"/>
            </w:tcBorders>
            <w:shd w:val="clear" w:color="auto" w:fill="auto"/>
            <w:noWrap/>
            <w:vAlign w:val="bottom"/>
          </w:tcPr>
          <w:p w14:paraId="7DC19DFC" w14:textId="6C25A75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7D6C184" w14:textId="2CF7B13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22166880002</w:t>
            </w:r>
          </w:p>
        </w:tc>
      </w:tr>
      <w:tr w:rsidR="00CF1EAF" w:rsidRPr="00CF1EAF" w14:paraId="6E6D1C9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8A5E3E4" w14:textId="4DEDEEE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0F24A6D4" w14:textId="656A997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PAULO SILVIO NOGUEIRA </w:t>
            </w:r>
          </w:p>
        </w:tc>
        <w:tc>
          <w:tcPr>
            <w:tcW w:w="2000" w:type="dxa"/>
            <w:tcBorders>
              <w:top w:val="nil"/>
              <w:left w:val="nil"/>
              <w:bottom w:val="single" w:sz="4" w:space="0" w:color="auto"/>
              <w:right w:val="single" w:sz="4" w:space="0" w:color="auto"/>
            </w:tcBorders>
            <w:shd w:val="clear" w:color="auto" w:fill="auto"/>
            <w:noWrap/>
            <w:vAlign w:val="bottom"/>
          </w:tcPr>
          <w:p w14:paraId="0C20D661" w14:textId="7B925B9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2CD0607" w14:textId="6DD2854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13502890048</w:t>
            </w:r>
          </w:p>
        </w:tc>
      </w:tr>
      <w:tr w:rsidR="00CF1EAF" w:rsidRPr="00CF1EAF" w14:paraId="7A22F55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AEFF70C" w14:textId="30DEDD5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12E567CC" w14:textId="10DFBD8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JOÃO PAULO SILVA DE OLIVEIRA E OUTROS</w:t>
            </w:r>
          </w:p>
        </w:tc>
        <w:tc>
          <w:tcPr>
            <w:tcW w:w="2000" w:type="dxa"/>
            <w:tcBorders>
              <w:top w:val="nil"/>
              <w:left w:val="nil"/>
              <w:bottom w:val="single" w:sz="4" w:space="0" w:color="auto"/>
              <w:right w:val="single" w:sz="4" w:space="0" w:color="auto"/>
            </w:tcBorders>
            <w:shd w:val="clear" w:color="auto" w:fill="auto"/>
            <w:noWrap/>
            <w:vAlign w:val="bottom"/>
          </w:tcPr>
          <w:p w14:paraId="05CBA7E6" w14:textId="38D0DB11"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0F4CB2A" w14:textId="06101E0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33386150136</w:t>
            </w:r>
          </w:p>
        </w:tc>
      </w:tr>
      <w:tr w:rsidR="00CF1EAF" w:rsidRPr="00CF1EAF" w14:paraId="06F6C03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2A8716" w14:textId="13A7CF3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3C8D1C4D" w14:textId="5A1E661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AGROPECUARIA VARZELANDIA / FIMPEC</w:t>
            </w:r>
          </w:p>
        </w:tc>
        <w:tc>
          <w:tcPr>
            <w:tcW w:w="2000" w:type="dxa"/>
            <w:tcBorders>
              <w:top w:val="nil"/>
              <w:left w:val="nil"/>
              <w:bottom w:val="single" w:sz="4" w:space="0" w:color="auto"/>
              <w:right w:val="single" w:sz="4" w:space="0" w:color="auto"/>
            </w:tcBorders>
            <w:shd w:val="clear" w:color="auto" w:fill="auto"/>
            <w:noWrap/>
            <w:vAlign w:val="bottom"/>
          </w:tcPr>
          <w:p w14:paraId="0C83907D" w14:textId="3F70F6F7"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E4ACF12" w14:textId="1BBB050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10830740465</w:t>
            </w:r>
          </w:p>
        </w:tc>
      </w:tr>
      <w:tr w:rsidR="00CF1EAF" w:rsidRPr="00CF1EAF" w14:paraId="55A93DC6"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3385C7D" w14:textId="732720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440F9D4" w14:textId="1D68910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ANGELA MARIA CASTRO MACHADO DE ARAÚJO</w:t>
            </w:r>
          </w:p>
        </w:tc>
        <w:tc>
          <w:tcPr>
            <w:tcW w:w="2000" w:type="dxa"/>
            <w:tcBorders>
              <w:top w:val="nil"/>
              <w:left w:val="nil"/>
              <w:bottom w:val="single" w:sz="4" w:space="0" w:color="auto"/>
              <w:right w:val="single" w:sz="4" w:space="0" w:color="auto"/>
            </w:tcBorders>
            <w:shd w:val="clear" w:color="auto" w:fill="auto"/>
            <w:noWrap/>
            <w:vAlign w:val="bottom"/>
          </w:tcPr>
          <w:p w14:paraId="2BBD32BA" w14:textId="6BBF28C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44FD4F3" w14:textId="35C9352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11.441.043-7 </w:t>
            </w:r>
          </w:p>
        </w:tc>
      </w:tr>
      <w:tr w:rsidR="00CF1EAF" w:rsidRPr="00CF1EAF" w14:paraId="174DAFB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B3CA6B" w14:textId="11470A5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4693D85" w14:textId="57B6306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ANGELA MARIA CASTRO MACHADO DE ARAÚJO</w:t>
            </w:r>
          </w:p>
        </w:tc>
        <w:tc>
          <w:tcPr>
            <w:tcW w:w="2000" w:type="dxa"/>
            <w:tcBorders>
              <w:top w:val="nil"/>
              <w:left w:val="nil"/>
              <w:bottom w:val="single" w:sz="4" w:space="0" w:color="auto"/>
              <w:right w:val="single" w:sz="4" w:space="0" w:color="auto"/>
            </w:tcBorders>
            <w:shd w:val="clear" w:color="auto" w:fill="auto"/>
            <w:noWrap/>
            <w:vAlign w:val="bottom"/>
          </w:tcPr>
          <w:p w14:paraId="5469D834" w14:textId="1F8BA22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B982844" w14:textId="10F3DAE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114.408.90-4</w:t>
            </w:r>
          </w:p>
        </w:tc>
      </w:tr>
      <w:tr w:rsidR="00CF1EAF" w:rsidRPr="00CF1EAF" w14:paraId="50A85E4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A59DDDD" w14:textId="1D172DA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4A1227C" w14:textId="094218E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DALVA LOPES MIGUEL</w:t>
            </w:r>
          </w:p>
        </w:tc>
        <w:tc>
          <w:tcPr>
            <w:tcW w:w="2000" w:type="dxa"/>
            <w:tcBorders>
              <w:top w:val="nil"/>
              <w:left w:val="nil"/>
              <w:bottom w:val="single" w:sz="4" w:space="0" w:color="auto"/>
              <w:right w:val="single" w:sz="4" w:space="0" w:color="auto"/>
            </w:tcBorders>
            <w:shd w:val="clear" w:color="auto" w:fill="auto"/>
            <w:noWrap/>
            <w:vAlign w:val="bottom"/>
          </w:tcPr>
          <w:p w14:paraId="34B48F31" w14:textId="4AD94A0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DE621B9" w14:textId="485594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11.235.779-2</w:t>
            </w:r>
          </w:p>
        </w:tc>
      </w:tr>
      <w:tr w:rsidR="00CF1EAF" w:rsidRPr="00CF1EAF" w14:paraId="7E1C963C"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63643E7" w14:textId="3D1D82C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AD7DAE5" w14:textId="290AB17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KLEBERT FRANKLIN BORGES</w:t>
            </w:r>
          </w:p>
        </w:tc>
        <w:tc>
          <w:tcPr>
            <w:tcW w:w="2000" w:type="dxa"/>
            <w:tcBorders>
              <w:top w:val="nil"/>
              <w:left w:val="nil"/>
              <w:bottom w:val="single" w:sz="4" w:space="0" w:color="auto"/>
              <w:right w:val="single" w:sz="4" w:space="0" w:color="auto"/>
            </w:tcBorders>
            <w:shd w:val="clear" w:color="auto" w:fill="auto"/>
            <w:noWrap/>
            <w:vAlign w:val="bottom"/>
          </w:tcPr>
          <w:p w14:paraId="55F56532" w14:textId="0CF9B26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2381F7B" w14:textId="11CA868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11.251.853-2 </w:t>
            </w:r>
          </w:p>
        </w:tc>
      </w:tr>
      <w:tr w:rsidR="00CF1EAF" w:rsidRPr="00CF1EAF" w14:paraId="63BF37E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BC72DC" w14:textId="001AC61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D8F2D86" w14:textId="758E505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KLEBERT FRANKLIN BORGES</w:t>
            </w:r>
          </w:p>
        </w:tc>
        <w:tc>
          <w:tcPr>
            <w:tcW w:w="2000" w:type="dxa"/>
            <w:tcBorders>
              <w:top w:val="nil"/>
              <w:left w:val="nil"/>
              <w:bottom w:val="single" w:sz="4" w:space="0" w:color="auto"/>
              <w:right w:val="single" w:sz="4" w:space="0" w:color="auto"/>
            </w:tcBorders>
            <w:shd w:val="clear" w:color="auto" w:fill="auto"/>
            <w:noWrap/>
            <w:vAlign w:val="bottom"/>
          </w:tcPr>
          <w:p w14:paraId="38D25216" w14:textId="623EEF2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7A3D8C0" w14:textId="140EA51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11.228.667-4</w:t>
            </w:r>
          </w:p>
        </w:tc>
      </w:tr>
      <w:tr w:rsidR="00CF1EAF" w:rsidRPr="00CF1EAF" w14:paraId="5BA8E31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9CFB5F0" w14:textId="302C8E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083940C" w14:textId="7CF77E7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KLEBERT FRANKLIN BORGES</w:t>
            </w:r>
          </w:p>
        </w:tc>
        <w:tc>
          <w:tcPr>
            <w:tcW w:w="2000" w:type="dxa"/>
            <w:tcBorders>
              <w:top w:val="nil"/>
              <w:left w:val="nil"/>
              <w:bottom w:val="single" w:sz="4" w:space="0" w:color="auto"/>
              <w:right w:val="single" w:sz="4" w:space="0" w:color="auto"/>
            </w:tcBorders>
            <w:shd w:val="clear" w:color="auto" w:fill="auto"/>
            <w:noWrap/>
            <w:vAlign w:val="bottom"/>
          </w:tcPr>
          <w:p w14:paraId="02D384BA" w14:textId="236A09DB"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7978A7F" w14:textId="50AF76C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11.299.218-8</w:t>
            </w:r>
          </w:p>
        </w:tc>
      </w:tr>
      <w:tr w:rsidR="00CF1EAF" w:rsidRPr="00CF1EAF" w14:paraId="6D6776B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91C8F42" w14:textId="66FD883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7B0C472" w14:textId="166F64B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ELMO AGROPECUARIA LTDA</w:t>
            </w:r>
          </w:p>
        </w:tc>
        <w:tc>
          <w:tcPr>
            <w:tcW w:w="2000" w:type="dxa"/>
            <w:tcBorders>
              <w:top w:val="nil"/>
              <w:left w:val="nil"/>
              <w:bottom w:val="single" w:sz="4" w:space="0" w:color="auto"/>
              <w:right w:val="single" w:sz="4" w:space="0" w:color="auto"/>
            </w:tcBorders>
            <w:shd w:val="clear" w:color="auto" w:fill="auto"/>
            <w:noWrap/>
            <w:vAlign w:val="bottom"/>
          </w:tcPr>
          <w:p w14:paraId="336D31CA" w14:textId="3608EA1B"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F1BED31" w14:textId="3EF03C6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106.168.36-3</w:t>
            </w:r>
          </w:p>
        </w:tc>
      </w:tr>
      <w:tr w:rsidR="00CF1EAF" w:rsidRPr="00CF1EAF" w14:paraId="3513536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5417B48" w14:textId="5C2872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C23534C" w14:textId="22FC9CD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ELMO AGROPECUARIA LTDA</w:t>
            </w:r>
          </w:p>
        </w:tc>
        <w:tc>
          <w:tcPr>
            <w:tcW w:w="2000" w:type="dxa"/>
            <w:tcBorders>
              <w:top w:val="nil"/>
              <w:left w:val="nil"/>
              <w:bottom w:val="single" w:sz="4" w:space="0" w:color="auto"/>
              <w:right w:val="single" w:sz="4" w:space="0" w:color="auto"/>
            </w:tcBorders>
            <w:shd w:val="clear" w:color="auto" w:fill="auto"/>
            <w:noWrap/>
            <w:vAlign w:val="bottom"/>
          </w:tcPr>
          <w:p w14:paraId="623F51CA" w14:textId="0F09D59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231A1A7" w14:textId="67CE59D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106.230.28-0</w:t>
            </w:r>
          </w:p>
        </w:tc>
      </w:tr>
      <w:tr w:rsidR="00CF1EAF" w:rsidRPr="00CF1EAF" w14:paraId="1B6695E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173075C" w14:textId="69C0EFB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4EE1AB4" w14:textId="65C9DB4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FRANCISCO ANTÔNIO DE OLIVEIRA</w:t>
            </w:r>
          </w:p>
        </w:tc>
        <w:tc>
          <w:tcPr>
            <w:tcW w:w="2000" w:type="dxa"/>
            <w:tcBorders>
              <w:top w:val="nil"/>
              <w:left w:val="nil"/>
              <w:bottom w:val="single" w:sz="4" w:space="0" w:color="auto"/>
              <w:right w:val="single" w:sz="4" w:space="0" w:color="auto"/>
            </w:tcBorders>
            <w:shd w:val="clear" w:color="auto" w:fill="auto"/>
            <w:noWrap/>
            <w:vAlign w:val="bottom"/>
          </w:tcPr>
          <w:p w14:paraId="6D8353C3" w14:textId="0753DC2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2316117" w14:textId="7D48CE7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11.197.069-5</w:t>
            </w:r>
          </w:p>
        </w:tc>
      </w:tr>
      <w:tr w:rsidR="00CF1EAF" w:rsidRPr="00CF1EAF" w14:paraId="0DEE1E6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92BEDA" w14:textId="7216343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lastRenderedPageBreak/>
              <w:t>PG</w:t>
            </w:r>
          </w:p>
        </w:tc>
        <w:tc>
          <w:tcPr>
            <w:tcW w:w="5240" w:type="dxa"/>
            <w:tcBorders>
              <w:top w:val="nil"/>
              <w:left w:val="nil"/>
              <w:bottom w:val="single" w:sz="4" w:space="0" w:color="auto"/>
              <w:right w:val="single" w:sz="4" w:space="0" w:color="auto"/>
            </w:tcBorders>
            <w:shd w:val="clear" w:color="auto" w:fill="auto"/>
            <w:noWrap/>
            <w:vAlign w:val="bottom"/>
            <w:hideMark/>
          </w:tcPr>
          <w:p w14:paraId="1DB0808C" w14:textId="67CD785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FRANCISCO ANTÔNIO DE OLIVEIRA</w:t>
            </w:r>
          </w:p>
        </w:tc>
        <w:tc>
          <w:tcPr>
            <w:tcW w:w="2000" w:type="dxa"/>
            <w:tcBorders>
              <w:top w:val="nil"/>
              <w:left w:val="nil"/>
              <w:bottom w:val="single" w:sz="4" w:space="0" w:color="auto"/>
              <w:right w:val="single" w:sz="4" w:space="0" w:color="auto"/>
            </w:tcBorders>
            <w:shd w:val="clear" w:color="auto" w:fill="auto"/>
            <w:noWrap/>
            <w:vAlign w:val="bottom"/>
          </w:tcPr>
          <w:p w14:paraId="17403C0D" w14:textId="37314C9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64C7340" w14:textId="0C5A90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11.443.768-8 </w:t>
            </w:r>
          </w:p>
        </w:tc>
      </w:tr>
      <w:tr w:rsidR="00CF1EAF" w:rsidRPr="00CF1EAF" w14:paraId="2D2799B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310A864" w14:textId="0C2CDB3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118B170" w14:textId="1F35FC6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FRANCISCO ANTÔNIO DE OLIVEIRA</w:t>
            </w:r>
          </w:p>
        </w:tc>
        <w:tc>
          <w:tcPr>
            <w:tcW w:w="2000" w:type="dxa"/>
            <w:tcBorders>
              <w:top w:val="nil"/>
              <w:left w:val="nil"/>
              <w:bottom w:val="single" w:sz="4" w:space="0" w:color="auto"/>
              <w:right w:val="single" w:sz="4" w:space="0" w:color="auto"/>
            </w:tcBorders>
            <w:shd w:val="clear" w:color="auto" w:fill="auto"/>
            <w:noWrap/>
            <w:vAlign w:val="bottom"/>
          </w:tcPr>
          <w:p w14:paraId="1B5BD681" w14:textId="7952F0F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D40E1EA" w14:textId="3E213BC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11.176.687-7</w:t>
            </w:r>
          </w:p>
        </w:tc>
      </w:tr>
      <w:tr w:rsidR="00CF1EAF" w:rsidRPr="00CF1EAF" w14:paraId="05544F96"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33FB9F2" w14:textId="2BEAA68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ECD5DEB" w14:textId="5C9134A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SÉRGIO DAHER</w:t>
            </w:r>
          </w:p>
        </w:tc>
        <w:tc>
          <w:tcPr>
            <w:tcW w:w="2000" w:type="dxa"/>
            <w:tcBorders>
              <w:top w:val="nil"/>
              <w:left w:val="nil"/>
              <w:bottom w:val="single" w:sz="4" w:space="0" w:color="auto"/>
              <w:right w:val="single" w:sz="4" w:space="0" w:color="auto"/>
            </w:tcBorders>
            <w:shd w:val="clear" w:color="auto" w:fill="auto"/>
            <w:noWrap/>
            <w:vAlign w:val="bottom"/>
          </w:tcPr>
          <w:p w14:paraId="4798D484" w14:textId="7DF3774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D1DA51E" w14:textId="734DDA2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11.454.750-5</w:t>
            </w:r>
          </w:p>
        </w:tc>
      </w:tr>
      <w:tr w:rsidR="00CF1EAF" w:rsidRPr="00CF1EAF" w14:paraId="5D2967C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E7DDF3F" w14:textId="45885BA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DEA3EBE" w14:textId="50C5B79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SÉRGIO DAHER</w:t>
            </w:r>
          </w:p>
        </w:tc>
        <w:tc>
          <w:tcPr>
            <w:tcW w:w="2000" w:type="dxa"/>
            <w:tcBorders>
              <w:top w:val="nil"/>
              <w:left w:val="nil"/>
              <w:bottom w:val="single" w:sz="4" w:space="0" w:color="auto"/>
              <w:right w:val="single" w:sz="4" w:space="0" w:color="auto"/>
            </w:tcBorders>
            <w:shd w:val="clear" w:color="auto" w:fill="auto"/>
            <w:noWrap/>
            <w:vAlign w:val="bottom"/>
          </w:tcPr>
          <w:p w14:paraId="6E75C41B" w14:textId="0034556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6F12BC8" w14:textId="58ABFE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11.44.844-30</w:t>
            </w:r>
          </w:p>
        </w:tc>
      </w:tr>
      <w:tr w:rsidR="00CF1EAF" w:rsidRPr="00CF1EAF" w14:paraId="2B7751B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87E37A0" w14:textId="6FB6515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D28A6CE" w14:textId="0F121E9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IVO DA COSTA</w:t>
            </w:r>
          </w:p>
        </w:tc>
        <w:tc>
          <w:tcPr>
            <w:tcW w:w="2000" w:type="dxa"/>
            <w:tcBorders>
              <w:top w:val="nil"/>
              <w:left w:val="nil"/>
              <w:bottom w:val="single" w:sz="4" w:space="0" w:color="auto"/>
              <w:right w:val="single" w:sz="4" w:space="0" w:color="auto"/>
            </w:tcBorders>
            <w:shd w:val="clear" w:color="auto" w:fill="auto"/>
            <w:noWrap/>
            <w:vAlign w:val="bottom"/>
          </w:tcPr>
          <w:p w14:paraId="5B93F0B8" w14:textId="72BC620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586B269" w14:textId="37055CA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11.178.549-9</w:t>
            </w:r>
          </w:p>
        </w:tc>
      </w:tr>
      <w:tr w:rsidR="00CF1EAF" w:rsidRPr="00CF1EAF" w14:paraId="2DB3322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B87B992" w14:textId="6C03242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0E6DDD2" w14:textId="3512581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IVO DA COSTA</w:t>
            </w:r>
          </w:p>
        </w:tc>
        <w:tc>
          <w:tcPr>
            <w:tcW w:w="2000" w:type="dxa"/>
            <w:tcBorders>
              <w:top w:val="nil"/>
              <w:left w:val="nil"/>
              <w:bottom w:val="single" w:sz="4" w:space="0" w:color="auto"/>
              <w:right w:val="single" w:sz="4" w:space="0" w:color="auto"/>
            </w:tcBorders>
            <w:shd w:val="clear" w:color="auto" w:fill="auto"/>
            <w:noWrap/>
            <w:vAlign w:val="bottom"/>
          </w:tcPr>
          <w:p w14:paraId="73D89B93" w14:textId="400A5135"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7D551E2" w14:textId="5C05C52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11.018.120-4</w:t>
            </w:r>
          </w:p>
        </w:tc>
      </w:tr>
      <w:tr w:rsidR="00CF1EAF" w:rsidRPr="00CF1EAF" w14:paraId="4E7223A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E96EC76" w14:textId="4B5E167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EFA47DB" w14:textId="3FC89A4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DE FÁTIMA ALVES</w:t>
            </w:r>
          </w:p>
        </w:tc>
        <w:tc>
          <w:tcPr>
            <w:tcW w:w="2000" w:type="dxa"/>
            <w:tcBorders>
              <w:top w:val="nil"/>
              <w:left w:val="nil"/>
              <w:bottom w:val="single" w:sz="4" w:space="0" w:color="auto"/>
              <w:right w:val="single" w:sz="4" w:space="0" w:color="auto"/>
            </w:tcBorders>
            <w:shd w:val="clear" w:color="auto" w:fill="auto"/>
            <w:noWrap/>
            <w:vAlign w:val="bottom"/>
          </w:tcPr>
          <w:p w14:paraId="32A35FFF" w14:textId="66DA473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0A67F65" w14:textId="523CFA3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11.110.392-4 </w:t>
            </w:r>
          </w:p>
        </w:tc>
      </w:tr>
      <w:tr w:rsidR="00CF1EAF" w:rsidRPr="00CF1EAF" w14:paraId="509365C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BCE8EF8" w14:textId="2790CC9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E4F76A5" w14:textId="6AD409E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DE FÁTIMA ALVES</w:t>
            </w:r>
          </w:p>
        </w:tc>
        <w:tc>
          <w:tcPr>
            <w:tcW w:w="2000" w:type="dxa"/>
            <w:tcBorders>
              <w:top w:val="nil"/>
              <w:left w:val="nil"/>
              <w:bottom w:val="single" w:sz="4" w:space="0" w:color="auto"/>
              <w:right w:val="single" w:sz="4" w:space="0" w:color="auto"/>
            </w:tcBorders>
            <w:shd w:val="clear" w:color="auto" w:fill="auto"/>
            <w:noWrap/>
            <w:vAlign w:val="bottom"/>
          </w:tcPr>
          <w:p w14:paraId="19875469" w14:textId="5EEB684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7BE0A05" w14:textId="5B3F873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11.203.570-1</w:t>
            </w:r>
          </w:p>
        </w:tc>
      </w:tr>
      <w:tr w:rsidR="00CF1EAF" w:rsidRPr="00CF1EAF" w14:paraId="40C94853"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1B3E519" w14:textId="3C68BF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D68C234" w14:textId="5466DB2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DE FÁTIMA ALVES</w:t>
            </w:r>
          </w:p>
        </w:tc>
        <w:tc>
          <w:tcPr>
            <w:tcW w:w="2000" w:type="dxa"/>
            <w:tcBorders>
              <w:top w:val="nil"/>
              <w:left w:val="nil"/>
              <w:bottom w:val="single" w:sz="4" w:space="0" w:color="auto"/>
              <w:right w:val="single" w:sz="4" w:space="0" w:color="auto"/>
            </w:tcBorders>
            <w:shd w:val="clear" w:color="auto" w:fill="auto"/>
            <w:noWrap/>
            <w:vAlign w:val="bottom"/>
          </w:tcPr>
          <w:p w14:paraId="26EF21BB" w14:textId="080BDDA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EEDB86F" w14:textId="522FE9B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11.378.566-6</w:t>
            </w:r>
          </w:p>
        </w:tc>
      </w:tr>
      <w:tr w:rsidR="00CF1EAF" w:rsidRPr="00CF1EAF" w14:paraId="60FC6CA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4E8755E" w14:textId="0A57D4E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4EB4920" w14:textId="0F8D1E8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DE FÁTIMA ALVES</w:t>
            </w:r>
          </w:p>
        </w:tc>
        <w:tc>
          <w:tcPr>
            <w:tcW w:w="2000" w:type="dxa"/>
            <w:tcBorders>
              <w:top w:val="nil"/>
              <w:left w:val="nil"/>
              <w:bottom w:val="single" w:sz="4" w:space="0" w:color="auto"/>
              <w:right w:val="single" w:sz="4" w:space="0" w:color="auto"/>
            </w:tcBorders>
            <w:shd w:val="clear" w:color="auto" w:fill="auto"/>
            <w:noWrap/>
            <w:vAlign w:val="bottom"/>
          </w:tcPr>
          <w:p w14:paraId="31613062" w14:textId="4A425D07"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889FEAF" w14:textId="5A30F73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11.428.748-1</w:t>
            </w:r>
          </w:p>
        </w:tc>
      </w:tr>
      <w:tr w:rsidR="00CF1EAF" w:rsidRPr="00CF1EAF" w14:paraId="5759BF1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EE1C7F1" w14:textId="3725755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6C05100" w14:textId="03DCE1D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NILTON CÉSAR CHAVES</w:t>
            </w:r>
          </w:p>
        </w:tc>
        <w:tc>
          <w:tcPr>
            <w:tcW w:w="2000" w:type="dxa"/>
            <w:tcBorders>
              <w:top w:val="nil"/>
              <w:left w:val="nil"/>
              <w:bottom w:val="single" w:sz="4" w:space="0" w:color="auto"/>
              <w:right w:val="single" w:sz="4" w:space="0" w:color="auto"/>
            </w:tcBorders>
            <w:shd w:val="clear" w:color="auto" w:fill="auto"/>
            <w:noWrap/>
            <w:vAlign w:val="bottom"/>
          </w:tcPr>
          <w:p w14:paraId="5AF04EC8" w14:textId="6EF7B2D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00B2A11" w14:textId="690EB4B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11.391.989-1</w:t>
            </w:r>
          </w:p>
        </w:tc>
      </w:tr>
      <w:tr w:rsidR="00CF1EAF" w:rsidRPr="00CF1EAF" w14:paraId="647FEFE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04CB4B" w14:textId="1F0AFB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7F7D257" w14:textId="0F4C383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VLADIMIR RIBEIRO RESENDE</w:t>
            </w:r>
          </w:p>
        </w:tc>
        <w:tc>
          <w:tcPr>
            <w:tcW w:w="2000" w:type="dxa"/>
            <w:tcBorders>
              <w:top w:val="nil"/>
              <w:left w:val="nil"/>
              <w:bottom w:val="single" w:sz="4" w:space="0" w:color="auto"/>
              <w:right w:val="single" w:sz="4" w:space="0" w:color="auto"/>
            </w:tcBorders>
            <w:shd w:val="clear" w:color="auto" w:fill="auto"/>
            <w:noWrap/>
            <w:vAlign w:val="bottom"/>
          </w:tcPr>
          <w:p w14:paraId="394D2222" w14:textId="2F944E5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F23339D" w14:textId="1627A3D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11.097.546-4</w:t>
            </w:r>
          </w:p>
        </w:tc>
      </w:tr>
      <w:tr w:rsidR="00CF1EAF" w:rsidRPr="00CF1EAF" w14:paraId="130C165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B22E036" w14:textId="46AA5FF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4003E0D" w14:textId="1192240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VLADIMIR RIBEIRO RESENDE</w:t>
            </w:r>
          </w:p>
        </w:tc>
        <w:tc>
          <w:tcPr>
            <w:tcW w:w="2000" w:type="dxa"/>
            <w:tcBorders>
              <w:top w:val="nil"/>
              <w:left w:val="nil"/>
              <w:bottom w:val="single" w:sz="4" w:space="0" w:color="auto"/>
              <w:right w:val="single" w:sz="4" w:space="0" w:color="auto"/>
            </w:tcBorders>
            <w:shd w:val="clear" w:color="auto" w:fill="auto"/>
            <w:noWrap/>
            <w:vAlign w:val="bottom"/>
          </w:tcPr>
          <w:p w14:paraId="385948AC" w14:textId="678DA1C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445C10E" w14:textId="193C4C2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11.135.665-2 </w:t>
            </w:r>
          </w:p>
        </w:tc>
      </w:tr>
      <w:tr w:rsidR="00CF1EAF" w:rsidRPr="00CF1EAF" w14:paraId="2DA9397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1C2FDA6" w14:textId="4665C7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089998E" w14:textId="4F6EBA4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VLADIMIR RIBEIRO RESENDE</w:t>
            </w:r>
          </w:p>
        </w:tc>
        <w:tc>
          <w:tcPr>
            <w:tcW w:w="2000" w:type="dxa"/>
            <w:tcBorders>
              <w:top w:val="nil"/>
              <w:left w:val="nil"/>
              <w:bottom w:val="single" w:sz="4" w:space="0" w:color="auto"/>
              <w:right w:val="single" w:sz="4" w:space="0" w:color="auto"/>
            </w:tcBorders>
            <w:shd w:val="clear" w:color="auto" w:fill="auto"/>
            <w:noWrap/>
            <w:vAlign w:val="bottom"/>
          </w:tcPr>
          <w:p w14:paraId="79D4A4AA" w14:textId="3F84A1D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DBE03EB" w14:textId="2741DA8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11.398.195-3</w:t>
            </w:r>
          </w:p>
        </w:tc>
      </w:tr>
      <w:tr w:rsidR="00CF1EAF" w:rsidRPr="00CF1EAF" w14:paraId="79B2CAF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00D939E" w14:textId="6D56DF6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3E4FFFF" w14:textId="15D1A51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VLADIMIR RIBEIRO RESENDE</w:t>
            </w:r>
          </w:p>
        </w:tc>
        <w:tc>
          <w:tcPr>
            <w:tcW w:w="2000" w:type="dxa"/>
            <w:tcBorders>
              <w:top w:val="nil"/>
              <w:left w:val="nil"/>
              <w:bottom w:val="single" w:sz="4" w:space="0" w:color="auto"/>
              <w:right w:val="single" w:sz="4" w:space="0" w:color="auto"/>
            </w:tcBorders>
            <w:shd w:val="clear" w:color="auto" w:fill="auto"/>
            <w:noWrap/>
            <w:vAlign w:val="bottom"/>
          </w:tcPr>
          <w:p w14:paraId="733DAD2E" w14:textId="5E419EA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029ABDC" w14:textId="24796DB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11.413.000-0</w:t>
            </w:r>
          </w:p>
        </w:tc>
      </w:tr>
      <w:tr w:rsidR="00CF1EAF" w:rsidRPr="00CF1EAF" w14:paraId="15A2F518"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B227BB1" w14:textId="33BF966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4F0143C" w14:textId="22F0F11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 JÚNIOR</w:t>
            </w:r>
          </w:p>
        </w:tc>
        <w:tc>
          <w:tcPr>
            <w:tcW w:w="2000" w:type="dxa"/>
            <w:tcBorders>
              <w:top w:val="nil"/>
              <w:left w:val="nil"/>
              <w:bottom w:val="single" w:sz="4" w:space="0" w:color="auto"/>
              <w:right w:val="single" w:sz="4" w:space="0" w:color="auto"/>
            </w:tcBorders>
            <w:shd w:val="clear" w:color="auto" w:fill="auto"/>
            <w:noWrap/>
            <w:vAlign w:val="bottom"/>
          </w:tcPr>
          <w:p w14:paraId="194520F5" w14:textId="1671506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C0E24B5" w14:textId="040EB3F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11.196.327-3</w:t>
            </w:r>
          </w:p>
        </w:tc>
      </w:tr>
      <w:tr w:rsidR="00CF1EAF" w:rsidRPr="00CF1EAF" w14:paraId="7DFE942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7A15C2F" w14:textId="1C241A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45A2EF8" w14:textId="5AAF5F8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tcPr>
          <w:p w14:paraId="42C8CD44" w14:textId="14274FE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C777635" w14:textId="6B3BFAD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11.279.67-10</w:t>
            </w:r>
          </w:p>
        </w:tc>
      </w:tr>
      <w:tr w:rsidR="00CF1EAF" w:rsidRPr="00CF1EAF" w14:paraId="28758588"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87D379" w14:textId="3698244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7C8A14C" w14:textId="1824F8E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tcPr>
          <w:p w14:paraId="26E0C05F" w14:textId="4331E0E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740B53C" w14:textId="41FDF3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11.882.62-9</w:t>
            </w:r>
          </w:p>
        </w:tc>
      </w:tr>
      <w:tr w:rsidR="00CF1EAF" w:rsidRPr="00CF1EAF" w14:paraId="323F52C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F9077DD" w14:textId="6F2E73E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45341BD" w14:textId="2F432BD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tcPr>
          <w:p w14:paraId="290DAB14" w14:textId="6B8E0BC1"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C68F9AE" w14:textId="5D3DD3F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11.341.408-0</w:t>
            </w:r>
          </w:p>
        </w:tc>
      </w:tr>
      <w:tr w:rsidR="00CF1EAF" w:rsidRPr="00CF1EAF" w14:paraId="2E63F62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256F8C7" w14:textId="1AB2DB4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D92C063" w14:textId="2DCF876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tcPr>
          <w:p w14:paraId="21EB647E" w14:textId="4365E565"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E7AF709" w14:textId="7AD622C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11.315.732-0</w:t>
            </w:r>
          </w:p>
        </w:tc>
      </w:tr>
      <w:tr w:rsidR="00CF1EAF" w:rsidRPr="00CF1EAF" w14:paraId="6881EBE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BE60C01" w14:textId="5F20222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3676F29" w14:textId="2B011AE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tcPr>
          <w:p w14:paraId="422047D8" w14:textId="371E3E51"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B70FC0A" w14:textId="3EAB820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11.346.745-1</w:t>
            </w:r>
          </w:p>
        </w:tc>
      </w:tr>
      <w:tr w:rsidR="00CF1EAF" w:rsidRPr="00CF1EAF" w14:paraId="0C5B935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B445995" w14:textId="57DF91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82D8058" w14:textId="15C20AD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tcPr>
          <w:p w14:paraId="34A19A4B" w14:textId="1E496F1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6A8FF6C" w14:textId="449085E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11.402.288-7</w:t>
            </w:r>
          </w:p>
        </w:tc>
      </w:tr>
      <w:tr w:rsidR="00CF1EAF" w:rsidRPr="00CF1EAF" w14:paraId="14AFF77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0309141" w14:textId="67C1F25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2412EDF" w14:textId="7F70248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tcPr>
          <w:p w14:paraId="29B00D0F" w14:textId="02385C2B"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1F1CF70" w14:textId="2641322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11.218.912-1</w:t>
            </w:r>
          </w:p>
        </w:tc>
      </w:tr>
      <w:tr w:rsidR="00CF1EAF" w:rsidRPr="00CF1EAF" w14:paraId="2AAD0B7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DB59321" w14:textId="4893739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9DA3F56" w14:textId="454D8CC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tcPr>
          <w:p w14:paraId="44BCCB17" w14:textId="47348CA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9C80D25" w14:textId="459C2DC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11.011.841-3</w:t>
            </w:r>
          </w:p>
        </w:tc>
      </w:tr>
      <w:tr w:rsidR="00CF1EAF" w:rsidRPr="00CF1EAF" w14:paraId="628A442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B9E024A" w14:textId="5BD802A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7CAA8DA" w14:textId="15177DA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tcPr>
          <w:p w14:paraId="04BC701E" w14:textId="4605A56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C25D5DC" w14:textId="4B7199A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11.297.736-7</w:t>
            </w:r>
          </w:p>
        </w:tc>
      </w:tr>
      <w:tr w:rsidR="00CF1EAF" w:rsidRPr="00CF1EAF" w14:paraId="231133B8"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651681" w14:textId="6F3C458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A1D559D" w14:textId="5A1375A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tcPr>
          <w:p w14:paraId="326A4087" w14:textId="61A69DF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13A4260" w14:textId="2EF2C57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11.102.073-5</w:t>
            </w:r>
          </w:p>
        </w:tc>
      </w:tr>
      <w:tr w:rsidR="00CF1EAF" w:rsidRPr="00CF1EAF" w14:paraId="4FE18C2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5F9E153" w14:textId="164283F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E4611EE" w14:textId="22712C5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tcPr>
          <w:p w14:paraId="212ABD11" w14:textId="5006956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FA3F456" w14:textId="668056B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11.230-100-2</w:t>
            </w:r>
          </w:p>
        </w:tc>
      </w:tr>
      <w:tr w:rsidR="00CF1EAF" w:rsidRPr="00CF1EAF" w14:paraId="5089174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ACB0A17" w14:textId="6B9BE66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A4EDE3B" w14:textId="6B096EA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tcPr>
          <w:p w14:paraId="3EB08162" w14:textId="279F2CC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4606180" w14:textId="31BC38B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11.011.846-4</w:t>
            </w:r>
          </w:p>
        </w:tc>
      </w:tr>
      <w:tr w:rsidR="00CF1EAF" w:rsidRPr="00CF1EAF" w14:paraId="05D72F0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64E1BD0" w14:textId="3D58604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D8DD66C" w14:textId="155D350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tcPr>
          <w:p w14:paraId="7567E198" w14:textId="208567E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D4687DF" w14:textId="3D8E88E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11.392.291-4</w:t>
            </w:r>
          </w:p>
        </w:tc>
      </w:tr>
      <w:tr w:rsidR="00CF1EAF" w:rsidRPr="00CF1EAF" w14:paraId="258A80C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B342883" w14:textId="6486C94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B0304EE" w14:textId="5355367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tcPr>
          <w:p w14:paraId="0DE0E20D" w14:textId="38F080DB"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74CBA0F" w14:textId="5AE734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11.444.220-7</w:t>
            </w:r>
          </w:p>
        </w:tc>
      </w:tr>
      <w:tr w:rsidR="00CF1EAF" w:rsidRPr="00CF1EAF" w14:paraId="5054B08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D7C30E2" w14:textId="65F91A1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06C23F8" w14:textId="200E015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 JÚNIOR</w:t>
            </w:r>
          </w:p>
        </w:tc>
        <w:tc>
          <w:tcPr>
            <w:tcW w:w="2000" w:type="dxa"/>
            <w:tcBorders>
              <w:top w:val="nil"/>
              <w:left w:val="nil"/>
              <w:bottom w:val="single" w:sz="4" w:space="0" w:color="auto"/>
              <w:right w:val="single" w:sz="4" w:space="0" w:color="auto"/>
            </w:tcBorders>
            <w:shd w:val="clear" w:color="auto" w:fill="auto"/>
            <w:noWrap/>
            <w:vAlign w:val="bottom"/>
          </w:tcPr>
          <w:p w14:paraId="3FACC114" w14:textId="7D8C2D4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177E9E4" w14:textId="3EB175F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11.196.327-3</w:t>
            </w:r>
          </w:p>
        </w:tc>
      </w:tr>
      <w:tr w:rsidR="00CF1EAF" w:rsidRPr="00CF1EAF" w14:paraId="2A50A7B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C064AE5" w14:textId="7C92CB9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8741113" w14:textId="6E53061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17BFF699" w14:textId="05B1967F"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A640640" w14:textId="5524674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104.396.87-3</w:t>
            </w:r>
          </w:p>
        </w:tc>
      </w:tr>
      <w:tr w:rsidR="00CF1EAF" w:rsidRPr="00CF1EAF" w14:paraId="3D662F8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3E9827" w14:textId="17422A0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360025C" w14:textId="72A5793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5547565E" w14:textId="08E7454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CC930E9" w14:textId="706B220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104.396.90-3</w:t>
            </w:r>
          </w:p>
        </w:tc>
      </w:tr>
      <w:tr w:rsidR="00CF1EAF" w:rsidRPr="00CF1EAF" w14:paraId="41705BF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43A9342" w14:textId="2F71556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6300174" w14:textId="2481DB6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1AB474A4" w14:textId="2B5A798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7EB8595" w14:textId="1D794BB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10.440.139-7</w:t>
            </w:r>
          </w:p>
        </w:tc>
      </w:tr>
      <w:tr w:rsidR="00CF1EAF" w:rsidRPr="00CF1EAF" w14:paraId="41C3934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E855E2A" w14:textId="2F34298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D7A2AA8" w14:textId="2A7B1C2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42C327C1" w14:textId="48F5391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3D8DDD8" w14:textId="47B05B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10.439.919-8</w:t>
            </w:r>
          </w:p>
        </w:tc>
      </w:tr>
      <w:tr w:rsidR="00CF1EAF" w:rsidRPr="00CF1EAF" w14:paraId="24E168B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6F66656" w14:textId="1E31B34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5C0ACA9" w14:textId="02FDD53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3BACAACF" w14:textId="029BE34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A2191C0" w14:textId="4671A1C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10.440.216-4</w:t>
            </w:r>
          </w:p>
        </w:tc>
      </w:tr>
      <w:tr w:rsidR="00CF1EAF" w:rsidRPr="00CF1EAF" w14:paraId="699CC2B6"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679FE07" w14:textId="152279C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113476E" w14:textId="34326FB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1BA82E97" w14:textId="316BC07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E10125A" w14:textId="654B700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10.444.469-0</w:t>
            </w:r>
          </w:p>
        </w:tc>
      </w:tr>
      <w:tr w:rsidR="00CF1EAF" w:rsidRPr="00CF1EAF" w14:paraId="2F9E6B13"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DE6ACEA" w14:textId="50F6660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5845CF5" w14:textId="248BE76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51EEF593" w14:textId="0DC25CC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74FE8AF" w14:textId="5A5DD6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10.584.814-0</w:t>
            </w:r>
          </w:p>
        </w:tc>
      </w:tr>
      <w:tr w:rsidR="00CF1EAF" w:rsidRPr="00CF1EAF" w14:paraId="4230C15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B7E8826" w14:textId="7416128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03A083F" w14:textId="6EB2628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7D5B4F32" w14:textId="746D67A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2FA2A2D" w14:textId="47EE23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10.439.683-0</w:t>
            </w:r>
          </w:p>
        </w:tc>
      </w:tr>
      <w:tr w:rsidR="00CF1EAF" w:rsidRPr="00CF1EAF" w14:paraId="1CD26E8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374E00B" w14:textId="6AC79BA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5C3F8DD" w14:textId="76D074C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1A2EFB39" w14:textId="242F329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7687162" w14:textId="39B914E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104.396.81-4</w:t>
            </w:r>
          </w:p>
        </w:tc>
      </w:tr>
      <w:tr w:rsidR="00CF1EAF" w:rsidRPr="00CF1EAF" w14:paraId="67B0EA7C"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FE623A7" w14:textId="110627E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AF2A0DF" w14:textId="1741F66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tcPr>
          <w:p w14:paraId="591277BB" w14:textId="41B47D22"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4883047" w14:textId="467F144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10.439.685-7</w:t>
            </w:r>
          </w:p>
        </w:tc>
      </w:tr>
      <w:tr w:rsidR="00CF1EAF" w:rsidRPr="00CF1EAF" w14:paraId="0FFFF1E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92076F5" w14:textId="6CFB7E9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lastRenderedPageBreak/>
              <w:t>PG</w:t>
            </w:r>
          </w:p>
        </w:tc>
        <w:tc>
          <w:tcPr>
            <w:tcW w:w="5240" w:type="dxa"/>
            <w:tcBorders>
              <w:top w:val="nil"/>
              <w:left w:val="nil"/>
              <w:bottom w:val="single" w:sz="4" w:space="0" w:color="auto"/>
              <w:right w:val="single" w:sz="4" w:space="0" w:color="auto"/>
            </w:tcBorders>
            <w:shd w:val="clear" w:color="auto" w:fill="auto"/>
            <w:noWrap/>
            <w:vAlign w:val="bottom"/>
            <w:hideMark/>
          </w:tcPr>
          <w:p w14:paraId="3D805BA9" w14:textId="735EF20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ALEXANDRE RICCIOPO DA COSTA</w:t>
            </w:r>
          </w:p>
        </w:tc>
        <w:tc>
          <w:tcPr>
            <w:tcW w:w="2000" w:type="dxa"/>
            <w:tcBorders>
              <w:top w:val="nil"/>
              <w:left w:val="nil"/>
              <w:bottom w:val="single" w:sz="4" w:space="0" w:color="auto"/>
              <w:right w:val="single" w:sz="4" w:space="0" w:color="auto"/>
            </w:tcBorders>
            <w:shd w:val="clear" w:color="auto" w:fill="auto"/>
            <w:noWrap/>
            <w:vAlign w:val="bottom"/>
          </w:tcPr>
          <w:p w14:paraId="00494741" w14:textId="4431569F"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63F2876" w14:textId="44D40F7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11.482.038-4</w:t>
            </w:r>
          </w:p>
        </w:tc>
      </w:tr>
      <w:tr w:rsidR="00CF1EAF" w:rsidRPr="00CF1EAF" w14:paraId="2013D98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F064F2" w14:textId="7DD9544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95D7A20" w14:textId="0B4DCA6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BRUNO SIQUEIRA DE CAMPOS MEIRELLES</w:t>
            </w:r>
          </w:p>
        </w:tc>
        <w:tc>
          <w:tcPr>
            <w:tcW w:w="2000" w:type="dxa"/>
            <w:tcBorders>
              <w:top w:val="nil"/>
              <w:left w:val="nil"/>
              <w:bottom w:val="single" w:sz="4" w:space="0" w:color="auto"/>
              <w:right w:val="single" w:sz="4" w:space="0" w:color="auto"/>
            </w:tcBorders>
            <w:shd w:val="clear" w:color="auto" w:fill="auto"/>
            <w:noWrap/>
            <w:vAlign w:val="bottom"/>
          </w:tcPr>
          <w:p w14:paraId="4223045A" w14:textId="33D4E05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46ACBA8" w14:textId="32C29C8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11.444.006-9</w:t>
            </w:r>
          </w:p>
        </w:tc>
      </w:tr>
      <w:tr w:rsidR="00CF1EAF" w:rsidRPr="00CF1EAF" w14:paraId="4A3A21A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48BEBCD" w14:textId="54DF9F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6E1EB50" w14:textId="6D850FA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BRUNO SIQUEIRA DE CAMPOS MEIRELLES</w:t>
            </w:r>
          </w:p>
        </w:tc>
        <w:tc>
          <w:tcPr>
            <w:tcW w:w="2000" w:type="dxa"/>
            <w:tcBorders>
              <w:top w:val="nil"/>
              <w:left w:val="nil"/>
              <w:bottom w:val="single" w:sz="4" w:space="0" w:color="auto"/>
              <w:right w:val="single" w:sz="4" w:space="0" w:color="auto"/>
            </w:tcBorders>
            <w:shd w:val="clear" w:color="auto" w:fill="auto"/>
            <w:noWrap/>
            <w:vAlign w:val="bottom"/>
          </w:tcPr>
          <w:p w14:paraId="540D6614" w14:textId="08B01805"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111FD96" w14:textId="34E00F1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11.482.033-3</w:t>
            </w:r>
          </w:p>
        </w:tc>
      </w:tr>
      <w:tr w:rsidR="00CF1EAF" w:rsidRPr="00CF1EAF" w14:paraId="43B0B838"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32B0746" w14:textId="61DDB78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4C2D3F6" w14:textId="47980CB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ROGÉRIO RIBEIRO DE LIMA</w:t>
            </w:r>
          </w:p>
        </w:tc>
        <w:tc>
          <w:tcPr>
            <w:tcW w:w="2000" w:type="dxa"/>
            <w:tcBorders>
              <w:top w:val="nil"/>
              <w:left w:val="nil"/>
              <w:bottom w:val="single" w:sz="4" w:space="0" w:color="auto"/>
              <w:right w:val="single" w:sz="4" w:space="0" w:color="auto"/>
            </w:tcBorders>
            <w:shd w:val="clear" w:color="auto" w:fill="auto"/>
            <w:noWrap/>
            <w:vAlign w:val="bottom"/>
          </w:tcPr>
          <w:p w14:paraId="114A3B71" w14:textId="66962F3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7D724EE" w14:textId="31C9AD8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11.155.689-9</w:t>
            </w:r>
          </w:p>
        </w:tc>
      </w:tr>
      <w:tr w:rsidR="00CF1EAF" w:rsidRPr="00CF1EAF" w14:paraId="317C203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81C8D" w14:textId="6A20B81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F8C2FC0" w14:textId="378FC6C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DIOGO LACERDA PARTATA</w:t>
            </w:r>
          </w:p>
        </w:tc>
        <w:tc>
          <w:tcPr>
            <w:tcW w:w="2000" w:type="dxa"/>
            <w:tcBorders>
              <w:top w:val="nil"/>
              <w:left w:val="nil"/>
              <w:bottom w:val="single" w:sz="4" w:space="0" w:color="auto"/>
              <w:right w:val="single" w:sz="4" w:space="0" w:color="auto"/>
            </w:tcBorders>
            <w:shd w:val="clear" w:color="auto" w:fill="auto"/>
            <w:noWrap/>
            <w:vAlign w:val="bottom"/>
          </w:tcPr>
          <w:p w14:paraId="4010D38F" w14:textId="2A9D2732"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090E3B2" w14:textId="3A7D352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11.431.751-8</w:t>
            </w:r>
          </w:p>
        </w:tc>
      </w:tr>
      <w:tr w:rsidR="00CF1EAF" w:rsidRPr="00CF1EAF" w14:paraId="3E63DB6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1EBF3A9" w14:textId="2FDB9FC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3EF5789" w14:textId="4B025F4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DIOGO LACERDA PARTATA</w:t>
            </w:r>
          </w:p>
        </w:tc>
        <w:tc>
          <w:tcPr>
            <w:tcW w:w="2000" w:type="dxa"/>
            <w:tcBorders>
              <w:top w:val="nil"/>
              <w:left w:val="nil"/>
              <w:bottom w:val="single" w:sz="4" w:space="0" w:color="auto"/>
              <w:right w:val="single" w:sz="4" w:space="0" w:color="auto"/>
            </w:tcBorders>
            <w:shd w:val="clear" w:color="auto" w:fill="auto"/>
            <w:noWrap/>
            <w:vAlign w:val="bottom"/>
          </w:tcPr>
          <w:p w14:paraId="1FFE0501" w14:textId="69F56C1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F12C6DC" w14:textId="063BFCE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11.258.406-3</w:t>
            </w:r>
          </w:p>
        </w:tc>
      </w:tr>
      <w:tr w:rsidR="00CF1EAF" w:rsidRPr="00CF1EAF" w14:paraId="15782103"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E51DCB" w14:textId="5BA9EE6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BB4B5A2" w14:textId="007E0C7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MARCELO NOGUEIRA FERREIRA</w:t>
            </w:r>
          </w:p>
        </w:tc>
        <w:tc>
          <w:tcPr>
            <w:tcW w:w="2000" w:type="dxa"/>
            <w:tcBorders>
              <w:top w:val="nil"/>
              <w:left w:val="nil"/>
              <w:bottom w:val="single" w:sz="4" w:space="0" w:color="auto"/>
              <w:right w:val="single" w:sz="4" w:space="0" w:color="auto"/>
            </w:tcBorders>
            <w:shd w:val="clear" w:color="auto" w:fill="auto"/>
            <w:noWrap/>
            <w:vAlign w:val="bottom"/>
          </w:tcPr>
          <w:p w14:paraId="6EA8ED3A" w14:textId="073FF69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1A1C10E" w14:textId="63BA668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11.349.530-7</w:t>
            </w:r>
          </w:p>
        </w:tc>
      </w:tr>
      <w:tr w:rsidR="00CF1EAF" w:rsidRPr="00CF1EAF" w14:paraId="645E561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972B49" w14:textId="1360861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E645608" w14:textId="3E13503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MARCELO NOGUEIRA FERREIRA</w:t>
            </w:r>
          </w:p>
        </w:tc>
        <w:tc>
          <w:tcPr>
            <w:tcW w:w="2000" w:type="dxa"/>
            <w:tcBorders>
              <w:top w:val="nil"/>
              <w:left w:val="nil"/>
              <w:bottom w:val="single" w:sz="4" w:space="0" w:color="auto"/>
              <w:right w:val="single" w:sz="4" w:space="0" w:color="auto"/>
            </w:tcBorders>
            <w:shd w:val="clear" w:color="auto" w:fill="auto"/>
            <w:noWrap/>
            <w:vAlign w:val="bottom"/>
          </w:tcPr>
          <w:p w14:paraId="3A452176" w14:textId="3BE4931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9217A52" w14:textId="5B180CB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11.187.138-7</w:t>
            </w:r>
          </w:p>
        </w:tc>
      </w:tr>
      <w:tr w:rsidR="00CF1EAF" w:rsidRPr="00CF1EAF" w14:paraId="6B75EF5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219499C" w14:textId="47D1CA7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F29A150" w14:textId="7726CBF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AGROPECUÁRIA NELORE MACHADINHO LTDA. ME.</w:t>
            </w:r>
          </w:p>
        </w:tc>
        <w:tc>
          <w:tcPr>
            <w:tcW w:w="2000" w:type="dxa"/>
            <w:tcBorders>
              <w:top w:val="nil"/>
              <w:left w:val="nil"/>
              <w:bottom w:val="single" w:sz="4" w:space="0" w:color="auto"/>
              <w:right w:val="single" w:sz="4" w:space="0" w:color="auto"/>
            </w:tcBorders>
            <w:shd w:val="clear" w:color="auto" w:fill="auto"/>
            <w:noWrap/>
            <w:vAlign w:val="bottom"/>
          </w:tcPr>
          <w:p w14:paraId="2B1E6A62" w14:textId="4AECB49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8E3EFDE" w14:textId="6108EC3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10.717.463-4</w:t>
            </w:r>
          </w:p>
        </w:tc>
      </w:tr>
      <w:tr w:rsidR="00CF1EAF" w:rsidRPr="00CF1EAF" w14:paraId="26910DA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66ABDD6" w14:textId="0F7FC93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8017243" w14:textId="277664E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EDAFOPEC AGRONEGÓCIOS EIRELI</w:t>
            </w:r>
          </w:p>
        </w:tc>
        <w:tc>
          <w:tcPr>
            <w:tcW w:w="2000" w:type="dxa"/>
            <w:tcBorders>
              <w:top w:val="nil"/>
              <w:left w:val="nil"/>
              <w:bottom w:val="single" w:sz="4" w:space="0" w:color="auto"/>
              <w:right w:val="single" w:sz="4" w:space="0" w:color="auto"/>
            </w:tcBorders>
            <w:shd w:val="clear" w:color="auto" w:fill="auto"/>
            <w:noWrap/>
            <w:vAlign w:val="bottom"/>
          </w:tcPr>
          <w:p w14:paraId="1A896509" w14:textId="75D83A9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3F5C4F1" w14:textId="3F6CCE3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10.772.845-1</w:t>
            </w:r>
          </w:p>
        </w:tc>
      </w:tr>
      <w:tr w:rsidR="00CF1EAF" w:rsidRPr="00CF1EAF" w14:paraId="4900CEB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5C54058" w14:textId="00B34CB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B423BCC" w14:textId="0922872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JOÃO MAURICIO MARTINS NORMANHA</w:t>
            </w:r>
          </w:p>
        </w:tc>
        <w:tc>
          <w:tcPr>
            <w:tcW w:w="2000" w:type="dxa"/>
            <w:tcBorders>
              <w:top w:val="nil"/>
              <w:left w:val="nil"/>
              <w:bottom w:val="single" w:sz="4" w:space="0" w:color="auto"/>
              <w:right w:val="single" w:sz="4" w:space="0" w:color="auto"/>
            </w:tcBorders>
            <w:shd w:val="clear" w:color="auto" w:fill="auto"/>
            <w:noWrap/>
            <w:vAlign w:val="bottom"/>
          </w:tcPr>
          <w:p w14:paraId="56FCD40E" w14:textId="034CFF9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C5FF9D9" w14:textId="565C879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11.305.677-0</w:t>
            </w:r>
          </w:p>
        </w:tc>
      </w:tr>
      <w:tr w:rsidR="00CF1EAF" w:rsidRPr="00CF1EAF" w14:paraId="6F1CFB6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F0787B1" w14:textId="0CEBCF3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EED6E24" w14:textId="4D0823E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EDUARDO CASTROVIEJO VILELA</w:t>
            </w:r>
          </w:p>
        </w:tc>
        <w:tc>
          <w:tcPr>
            <w:tcW w:w="2000" w:type="dxa"/>
            <w:tcBorders>
              <w:top w:val="nil"/>
              <w:left w:val="nil"/>
              <w:bottom w:val="single" w:sz="4" w:space="0" w:color="auto"/>
              <w:right w:val="single" w:sz="4" w:space="0" w:color="auto"/>
            </w:tcBorders>
            <w:shd w:val="clear" w:color="auto" w:fill="auto"/>
            <w:noWrap/>
            <w:vAlign w:val="bottom"/>
          </w:tcPr>
          <w:p w14:paraId="15A71094" w14:textId="3BF4F41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533CBC4" w14:textId="5A8F62F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11.143.170-0</w:t>
            </w:r>
          </w:p>
        </w:tc>
      </w:tr>
      <w:tr w:rsidR="00CF1EAF" w:rsidRPr="00CF1EAF" w14:paraId="2115BE2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5E5E9D9" w14:textId="2264B9B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04909AB" w14:textId="7886D15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EDUARDO CASTROVIEJO VILELA</w:t>
            </w:r>
          </w:p>
        </w:tc>
        <w:tc>
          <w:tcPr>
            <w:tcW w:w="2000" w:type="dxa"/>
            <w:tcBorders>
              <w:top w:val="nil"/>
              <w:left w:val="nil"/>
              <w:bottom w:val="single" w:sz="4" w:space="0" w:color="auto"/>
              <w:right w:val="single" w:sz="4" w:space="0" w:color="auto"/>
            </w:tcBorders>
            <w:shd w:val="clear" w:color="auto" w:fill="auto"/>
            <w:noWrap/>
            <w:vAlign w:val="bottom"/>
          </w:tcPr>
          <w:p w14:paraId="2D04A4D0" w14:textId="3F448905"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633822D" w14:textId="1D43DCF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11.328.527-2 </w:t>
            </w:r>
          </w:p>
        </w:tc>
      </w:tr>
      <w:tr w:rsidR="00CF1EAF" w:rsidRPr="00CF1EAF" w14:paraId="0EE3036D"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A2DCFA3" w14:textId="4090244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A8393C2" w14:textId="5D34162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EDUARDO CASTROVIEJO VILELA</w:t>
            </w:r>
          </w:p>
        </w:tc>
        <w:tc>
          <w:tcPr>
            <w:tcW w:w="2000" w:type="dxa"/>
            <w:tcBorders>
              <w:top w:val="nil"/>
              <w:left w:val="nil"/>
              <w:bottom w:val="single" w:sz="4" w:space="0" w:color="auto"/>
              <w:right w:val="single" w:sz="4" w:space="0" w:color="auto"/>
            </w:tcBorders>
            <w:shd w:val="clear" w:color="auto" w:fill="auto"/>
            <w:noWrap/>
            <w:vAlign w:val="bottom"/>
          </w:tcPr>
          <w:p w14:paraId="14C83067" w14:textId="434968E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EF5985D" w14:textId="38BA089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11.425.795-7</w:t>
            </w:r>
          </w:p>
        </w:tc>
      </w:tr>
      <w:tr w:rsidR="00CF1EAF" w:rsidRPr="00CF1EAF" w14:paraId="5F0C3BE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60725B2" w14:textId="042A9B9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B3DE0E0" w14:textId="436726E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EDUARDO CASTROVIEJO VILELA</w:t>
            </w:r>
          </w:p>
        </w:tc>
        <w:tc>
          <w:tcPr>
            <w:tcW w:w="2000" w:type="dxa"/>
            <w:tcBorders>
              <w:top w:val="nil"/>
              <w:left w:val="nil"/>
              <w:bottom w:val="single" w:sz="4" w:space="0" w:color="auto"/>
              <w:right w:val="single" w:sz="4" w:space="0" w:color="auto"/>
            </w:tcBorders>
            <w:shd w:val="clear" w:color="auto" w:fill="auto"/>
            <w:noWrap/>
            <w:vAlign w:val="bottom"/>
          </w:tcPr>
          <w:p w14:paraId="1FE8C898" w14:textId="724AF2F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064332E" w14:textId="1597DA9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11.398.172-4 </w:t>
            </w:r>
          </w:p>
        </w:tc>
      </w:tr>
      <w:tr w:rsidR="00CF1EAF" w:rsidRPr="00CF1EAF" w14:paraId="761A2D9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623493" w14:textId="02F10F6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987E5B0" w14:textId="3ED9191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RIBEIRO MEROLA</w:t>
            </w:r>
          </w:p>
        </w:tc>
        <w:tc>
          <w:tcPr>
            <w:tcW w:w="2000" w:type="dxa"/>
            <w:tcBorders>
              <w:top w:val="nil"/>
              <w:left w:val="nil"/>
              <w:bottom w:val="single" w:sz="4" w:space="0" w:color="auto"/>
              <w:right w:val="single" w:sz="4" w:space="0" w:color="auto"/>
            </w:tcBorders>
            <w:shd w:val="clear" w:color="auto" w:fill="auto"/>
            <w:noWrap/>
            <w:vAlign w:val="bottom"/>
          </w:tcPr>
          <w:p w14:paraId="0D835533" w14:textId="405891C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2684B37" w14:textId="2B6FDBB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11.425.730-2</w:t>
            </w:r>
          </w:p>
        </w:tc>
      </w:tr>
      <w:tr w:rsidR="00CF1EAF" w:rsidRPr="00CF1EAF" w14:paraId="4C5F0D1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5548F17" w14:textId="07E5795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80258F7" w14:textId="4918BAC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RIBEIRO MEROLA</w:t>
            </w:r>
          </w:p>
        </w:tc>
        <w:tc>
          <w:tcPr>
            <w:tcW w:w="2000" w:type="dxa"/>
            <w:tcBorders>
              <w:top w:val="nil"/>
              <w:left w:val="nil"/>
              <w:bottom w:val="single" w:sz="4" w:space="0" w:color="auto"/>
              <w:right w:val="single" w:sz="4" w:space="0" w:color="auto"/>
            </w:tcBorders>
            <w:shd w:val="clear" w:color="auto" w:fill="auto"/>
            <w:noWrap/>
            <w:vAlign w:val="bottom"/>
          </w:tcPr>
          <w:p w14:paraId="0D1C065A" w14:textId="20DE40D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72C5FAC" w14:textId="3C56B7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11.384.015-2 </w:t>
            </w:r>
          </w:p>
        </w:tc>
      </w:tr>
      <w:tr w:rsidR="00CF1EAF" w:rsidRPr="00CF1EAF" w14:paraId="0626FDA3"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5853F3B" w14:textId="580BB2F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3D7B685" w14:textId="7D96D6C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RIBEIRO MEROLA</w:t>
            </w:r>
          </w:p>
        </w:tc>
        <w:tc>
          <w:tcPr>
            <w:tcW w:w="2000" w:type="dxa"/>
            <w:tcBorders>
              <w:top w:val="nil"/>
              <w:left w:val="nil"/>
              <w:bottom w:val="single" w:sz="4" w:space="0" w:color="auto"/>
              <w:right w:val="single" w:sz="4" w:space="0" w:color="auto"/>
            </w:tcBorders>
            <w:shd w:val="clear" w:color="auto" w:fill="auto"/>
            <w:noWrap/>
            <w:vAlign w:val="bottom"/>
          </w:tcPr>
          <w:p w14:paraId="5581B800" w14:textId="09692F27"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C7CADDE" w14:textId="747C229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11.353.669-0</w:t>
            </w:r>
          </w:p>
        </w:tc>
      </w:tr>
      <w:tr w:rsidR="00CF1EAF" w:rsidRPr="00CF1EAF" w14:paraId="5887256C"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DCFD8E" w14:textId="2E50E0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8F7F1EC" w14:textId="039F955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RIBEIRO MEROLA</w:t>
            </w:r>
          </w:p>
        </w:tc>
        <w:tc>
          <w:tcPr>
            <w:tcW w:w="2000" w:type="dxa"/>
            <w:tcBorders>
              <w:top w:val="nil"/>
              <w:left w:val="nil"/>
              <w:bottom w:val="single" w:sz="4" w:space="0" w:color="auto"/>
              <w:right w:val="single" w:sz="4" w:space="0" w:color="auto"/>
            </w:tcBorders>
            <w:shd w:val="clear" w:color="auto" w:fill="auto"/>
            <w:noWrap/>
            <w:vAlign w:val="bottom"/>
          </w:tcPr>
          <w:p w14:paraId="3B08D38F" w14:textId="2342988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CA8F335" w14:textId="50C5BD6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11.181.917-2</w:t>
            </w:r>
          </w:p>
        </w:tc>
      </w:tr>
      <w:tr w:rsidR="00CF1EAF" w:rsidRPr="00CF1EAF" w14:paraId="5F10C32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3B39306" w14:textId="2B46FC6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B1C3183" w14:textId="14280F8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 AVILA</w:t>
            </w:r>
          </w:p>
        </w:tc>
        <w:tc>
          <w:tcPr>
            <w:tcW w:w="2000" w:type="dxa"/>
            <w:tcBorders>
              <w:top w:val="nil"/>
              <w:left w:val="nil"/>
              <w:bottom w:val="single" w:sz="4" w:space="0" w:color="auto"/>
              <w:right w:val="single" w:sz="4" w:space="0" w:color="auto"/>
            </w:tcBorders>
            <w:shd w:val="clear" w:color="auto" w:fill="auto"/>
            <w:noWrap/>
            <w:vAlign w:val="bottom"/>
          </w:tcPr>
          <w:p w14:paraId="73A42A61" w14:textId="4CE13C3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BFAC97D" w14:textId="279699A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10.210.141-8</w:t>
            </w:r>
          </w:p>
        </w:tc>
      </w:tr>
      <w:tr w:rsidR="00CF1EAF" w:rsidRPr="00CF1EAF" w14:paraId="193D4C8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11BD463" w14:textId="7CCF8D8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3AFA14C" w14:textId="4B4DF37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ALEXANDRE PASQUALLI PARISE</w:t>
            </w:r>
          </w:p>
        </w:tc>
        <w:tc>
          <w:tcPr>
            <w:tcW w:w="2000" w:type="dxa"/>
            <w:tcBorders>
              <w:top w:val="nil"/>
              <w:left w:val="nil"/>
              <w:bottom w:val="single" w:sz="4" w:space="0" w:color="auto"/>
              <w:right w:val="single" w:sz="4" w:space="0" w:color="auto"/>
            </w:tcBorders>
            <w:shd w:val="clear" w:color="auto" w:fill="auto"/>
            <w:noWrap/>
            <w:vAlign w:val="bottom"/>
          </w:tcPr>
          <w:p w14:paraId="43CBB774" w14:textId="77D0026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949A49E" w14:textId="43A2706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11.316.199-9</w:t>
            </w:r>
          </w:p>
        </w:tc>
      </w:tr>
      <w:tr w:rsidR="00CF1EAF" w:rsidRPr="00CF1EAF" w14:paraId="38DDC84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FAE2FCF" w14:textId="5B347F2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86D04B2" w14:textId="0810A19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TALITA LOBO MULSER TAVARES</w:t>
            </w:r>
          </w:p>
        </w:tc>
        <w:tc>
          <w:tcPr>
            <w:tcW w:w="2000" w:type="dxa"/>
            <w:tcBorders>
              <w:top w:val="nil"/>
              <w:left w:val="nil"/>
              <w:bottom w:val="single" w:sz="4" w:space="0" w:color="auto"/>
              <w:right w:val="single" w:sz="4" w:space="0" w:color="auto"/>
            </w:tcBorders>
            <w:shd w:val="clear" w:color="auto" w:fill="auto"/>
            <w:noWrap/>
            <w:vAlign w:val="bottom"/>
          </w:tcPr>
          <w:p w14:paraId="4959FB1A" w14:textId="01F88C3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C02F781" w14:textId="06764B3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11.341.705-5</w:t>
            </w:r>
          </w:p>
        </w:tc>
      </w:tr>
      <w:tr w:rsidR="00CF1EAF" w:rsidRPr="00CF1EAF" w14:paraId="649CF05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F5969BE" w14:textId="5758A9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43A73F8" w14:textId="354B4E8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WALDOMIRO GUARNIERE</w:t>
            </w:r>
          </w:p>
        </w:tc>
        <w:tc>
          <w:tcPr>
            <w:tcW w:w="2000" w:type="dxa"/>
            <w:tcBorders>
              <w:top w:val="nil"/>
              <w:left w:val="nil"/>
              <w:bottom w:val="single" w:sz="4" w:space="0" w:color="auto"/>
              <w:right w:val="single" w:sz="4" w:space="0" w:color="auto"/>
            </w:tcBorders>
            <w:shd w:val="clear" w:color="auto" w:fill="auto"/>
            <w:noWrap/>
            <w:vAlign w:val="bottom"/>
          </w:tcPr>
          <w:p w14:paraId="217FB1AF" w14:textId="37273A4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AD05014" w14:textId="3FB79D5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11.107.494-0</w:t>
            </w:r>
          </w:p>
        </w:tc>
      </w:tr>
      <w:tr w:rsidR="00CF1EAF" w:rsidRPr="00CF1EAF" w14:paraId="5475C4B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BE55EF" w14:textId="29D6F29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7F3A177" w14:textId="003FA6E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WALDOMIRO GUARNIERE</w:t>
            </w:r>
          </w:p>
        </w:tc>
        <w:tc>
          <w:tcPr>
            <w:tcW w:w="2000" w:type="dxa"/>
            <w:tcBorders>
              <w:top w:val="nil"/>
              <w:left w:val="nil"/>
              <w:bottom w:val="single" w:sz="4" w:space="0" w:color="auto"/>
              <w:right w:val="single" w:sz="4" w:space="0" w:color="auto"/>
            </w:tcBorders>
            <w:shd w:val="clear" w:color="auto" w:fill="auto"/>
            <w:noWrap/>
            <w:vAlign w:val="bottom"/>
          </w:tcPr>
          <w:p w14:paraId="088644F3" w14:textId="76F4512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20FD547" w14:textId="24CAE45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11.334.912-2 </w:t>
            </w:r>
          </w:p>
        </w:tc>
      </w:tr>
      <w:tr w:rsidR="00CF1EAF" w:rsidRPr="00CF1EAF" w14:paraId="37DF9B5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5082B45" w14:textId="0A2D9CF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570D5E6" w14:textId="5484403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DIVINO ANSELMO ORLANDO</w:t>
            </w:r>
          </w:p>
        </w:tc>
        <w:tc>
          <w:tcPr>
            <w:tcW w:w="2000" w:type="dxa"/>
            <w:tcBorders>
              <w:top w:val="nil"/>
              <w:left w:val="nil"/>
              <w:bottom w:val="single" w:sz="4" w:space="0" w:color="auto"/>
              <w:right w:val="single" w:sz="4" w:space="0" w:color="auto"/>
            </w:tcBorders>
            <w:shd w:val="clear" w:color="auto" w:fill="auto"/>
            <w:noWrap/>
            <w:vAlign w:val="bottom"/>
          </w:tcPr>
          <w:p w14:paraId="34CABE9C" w14:textId="15DAF47B"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0FF2948" w14:textId="170DB2D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11.111.124-2</w:t>
            </w:r>
          </w:p>
        </w:tc>
      </w:tr>
      <w:tr w:rsidR="00CF1EAF" w:rsidRPr="00CF1EAF" w14:paraId="661BF50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857B0A0" w14:textId="022ECBB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71FB74C" w14:textId="14C4696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DIVINO ANSELMO ORLANDO</w:t>
            </w:r>
          </w:p>
        </w:tc>
        <w:tc>
          <w:tcPr>
            <w:tcW w:w="2000" w:type="dxa"/>
            <w:tcBorders>
              <w:top w:val="nil"/>
              <w:left w:val="nil"/>
              <w:bottom w:val="single" w:sz="4" w:space="0" w:color="auto"/>
              <w:right w:val="single" w:sz="4" w:space="0" w:color="auto"/>
            </w:tcBorders>
            <w:shd w:val="clear" w:color="auto" w:fill="auto"/>
            <w:noWrap/>
            <w:vAlign w:val="bottom"/>
          </w:tcPr>
          <w:p w14:paraId="16C7E243" w14:textId="0BE1D0F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D3FDD5D" w14:textId="2CB4135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11.325.014-2</w:t>
            </w:r>
          </w:p>
        </w:tc>
      </w:tr>
      <w:tr w:rsidR="00CF1EAF" w:rsidRPr="00CF1EAF" w14:paraId="15FD771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993E8E1" w14:textId="6610BD9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A59E9B1" w14:textId="4D1959F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IRENE DUARTE MARTINS TAVARES</w:t>
            </w:r>
          </w:p>
        </w:tc>
        <w:tc>
          <w:tcPr>
            <w:tcW w:w="2000" w:type="dxa"/>
            <w:tcBorders>
              <w:top w:val="nil"/>
              <w:left w:val="nil"/>
              <w:bottom w:val="single" w:sz="4" w:space="0" w:color="auto"/>
              <w:right w:val="single" w:sz="4" w:space="0" w:color="auto"/>
            </w:tcBorders>
            <w:shd w:val="clear" w:color="auto" w:fill="auto"/>
            <w:noWrap/>
            <w:vAlign w:val="bottom"/>
          </w:tcPr>
          <w:p w14:paraId="0666D8A3" w14:textId="7119D1F1"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2919492" w14:textId="2F4E6C3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11.348.236-1</w:t>
            </w:r>
          </w:p>
        </w:tc>
      </w:tr>
      <w:tr w:rsidR="00CF1EAF" w:rsidRPr="00CF1EAF" w14:paraId="569A900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7CE5CDC" w14:textId="426ECE9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2CD43E9" w14:textId="5BD0AF5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tcPr>
          <w:p w14:paraId="17B2E8E9" w14:textId="0697F85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59DED04" w14:textId="10EB1DC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11.004.095-3 </w:t>
            </w:r>
          </w:p>
        </w:tc>
      </w:tr>
      <w:tr w:rsidR="00CF1EAF" w:rsidRPr="00CF1EAF" w14:paraId="16DC740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294A475" w14:textId="522827F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B75C14C" w14:textId="5F28F12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tcPr>
          <w:p w14:paraId="0F853B35" w14:textId="0F1E3FA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53D2C63" w14:textId="23C1EB1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11.163.166-1</w:t>
            </w:r>
          </w:p>
        </w:tc>
      </w:tr>
      <w:tr w:rsidR="00CF1EAF" w:rsidRPr="00CF1EAF" w14:paraId="40A3D853"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25D2FBA" w14:textId="10FCBC3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BFCC8F6" w14:textId="7014EAC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tcPr>
          <w:p w14:paraId="5BB66FC4" w14:textId="167D9A2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0EA8959" w14:textId="44A74C0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11.205.327-0</w:t>
            </w:r>
          </w:p>
        </w:tc>
      </w:tr>
      <w:tr w:rsidR="00CF1EAF" w:rsidRPr="00CF1EAF" w14:paraId="03EB8EC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AEBC72" w14:textId="73AD1FF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28053FC" w14:textId="47181F9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tcPr>
          <w:p w14:paraId="6022939B" w14:textId="6B909161"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9858FD4" w14:textId="15A4410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11.191.971-1 </w:t>
            </w:r>
          </w:p>
        </w:tc>
      </w:tr>
      <w:tr w:rsidR="00CF1EAF" w:rsidRPr="00CF1EAF" w14:paraId="2308199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ED17587" w14:textId="394148D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496CB4E" w14:textId="0EBE2E3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tcPr>
          <w:p w14:paraId="68025490" w14:textId="242618B2"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C73015D" w14:textId="602B5F5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11.197.676-6</w:t>
            </w:r>
          </w:p>
        </w:tc>
      </w:tr>
      <w:tr w:rsidR="00CF1EAF" w:rsidRPr="00CF1EAF" w14:paraId="7383BD7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8CA704E" w14:textId="44930F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9430786" w14:textId="6FC531B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tcPr>
          <w:p w14:paraId="7B847971" w14:textId="648E3237"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433D51F" w14:textId="7A368BA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11.069.498-8</w:t>
            </w:r>
          </w:p>
        </w:tc>
      </w:tr>
      <w:tr w:rsidR="00CF1EAF" w:rsidRPr="00CF1EAF" w14:paraId="6A24C64C"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0912DE" w14:textId="61BA8CF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72599CE" w14:textId="6AA3257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tcPr>
          <w:p w14:paraId="188A2E6F" w14:textId="3E2941BF"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8240D74" w14:textId="4B8ED20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11.398.604-1</w:t>
            </w:r>
          </w:p>
        </w:tc>
      </w:tr>
      <w:tr w:rsidR="00CF1EAF" w:rsidRPr="00CF1EAF" w14:paraId="523842A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FD8436E" w14:textId="211D6C8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69F8311" w14:textId="442209D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tcPr>
          <w:p w14:paraId="7073EE2D" w14:textId="4FCC0717"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A852DBC" w14:textId="4412BD7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11.470.053-2</w:t>
            </w:r>
          </w:p>
        </w:tc>
      </w:tr>
      <w:tr w:rsidR="00CF1EAF" w:rsidRPr="00CF1EAF" w14:paraId="76686BF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3624488" w14:textId="2F70E12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BEBE7E6" w14:textId="28F9545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ALAER LUIZ MARQUES</w:t>
            </w:r>
          </w:p>
        </w:tc>
        <w:tc>
          <w:tcPr>
            <w:tcW w:w="2000" w:type="dxa"/>
            <w:tcBorders>
              <w:top w:val="nil"/>
              <w:left w:val="nil"/>
              <w:bottom w:val="single" w:sz="4" w:space="0" w:color="auto"/>
              <w:right w:val="single" w:sz="4" w:space="0" w:color="auto"/>
            </w:tcBorders>
            <w:shd w:val="clear" w:color="auto" w:fill="auto"/>
            <w:noWrap/>
            <w:vAlign w:val="bottom"/>
          </w:tcPr>
          <w:p w14:paraId="242C623C" w14:textId="6138DAD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5C15F0D" w14:textId="09BBAF7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11.335.456-8</w:t>
            </w:r>
          </w:p>
        </w:tc>
      </w:tr>
      <w:tr w:rsidR="00CF1EAF" w:rsidRPr="00CF1EAF" w14:paraId="6CECBB0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F0287F9" w14:textId="65F5EDB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F271993" w14:textId="55ACD3E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ALAER LUIZ MARQUES</w:t>
            </w:r>
          </w:p>
        </w:tc>
        <w:tc>
          <w:tcPr>
            <w:tcW w:w="2000" w:type="dxa"/>
            <w:tcBorders>
              <w:top w:val="nil"/>
              <w:left w:val="nil"/>
              <w:bottom w:val="single" w:sz="4" w:space="0" w:color="auto"/>
              <w:right w:val="single" w:sz="4" w:space="0" w:color="auto"/>
            </w:tcBorders>
            <w:shd w:val="clear" w:color="auto" w:fill="auto"/>
            <w:noWrap/>
            <w:vAlign w:val="bottom"/>
          </w:tcPr>
          <w:p w14:paraId="5A0CE621" w14:textId="5D31447F"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BE57600" w14:textId="2E2147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11.175.690-1</w:t>
            </w:r>
          </w:p>
        </w:tc>
      </w:tr>
      <w:tr w:rsidR="00CF1EAF" w:rsidRPr="00CF1EAF" w14:paraId="431FA3B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0D11F37" w14:textId="51792A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1A7690F" w14:textId="1A4920E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ALAER LUIZ MARQUES</w:t>
            </w:r>
          </w:p>
        </w:tc>
        <w:tc>
          <w:tcPr>
            <w:tcW w:w="2000" w:type="dxa"/>
            <w:tcBorders>
              <w:top w:val="nil"/>
              <w:left w:val="nil"/>
              <w:bottom w:val="single" w:sz="4" w:space="0" w:color="auto"/>
              <w:right w:val="single" w:sz="4" w:space="0" w:color="auto"/>
            </w:tcBorders>
            <w:shd w:val="clear" w:color="auto" w:fill="auto"/>
            <w:noWrap/>
            <w:vAlign w:val="bottom"/>
          </w:tcPr>
          <w:p w14:paraId="0E762364" w14:textId="461DB1C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5387CFB" w14:textId="4766AD4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11.317.919-7</w:t>
            </w:r>
          </w:p>
        </w:tc>
      </w:tr>
      <w:tr w:rsidR="00CF1EAF" w:rsidRPr="00CF1EAF" w14:paraId="28E1528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FD9065D" w14:textId="69DB600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3D5F7ED" w14:textId="63CC767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MARIANA QUINAN BITTAR</w:t>
            </w:r>
          </w:p>
        </w:tc>
        <w:tc>
          <w:tcPr>
            <w:tcW w:w="2000" w:type="dxa"/>
            <w:tcBorders>
              <w:top w:val="nil"/>
              <w:left w:val="nil"/>
              <w:bottom w:val="single" w:sz="4" w:space="0" w:color="auto"/>
              <w:right w:val="single" w:sz="4" w:space="0" w:color="auto"/>
            </w:tcBorders>
            <w:shd w:val="clear" w:color="auto" w:fill="auto"/>
            <w:noWrap/>
            <w:vAlign w:val="bottom"/>
          </w:tcPr>
          <w:p w14:paraId="32950648" w14:textId="7C39D982"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A1EC110" w14:textId="5844044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11.454.067-5</w:t>
            </w:r>
          </w:p>
        </w:tc>
      </w:tr>
      <w:tr w:rsidR="00CF1EAF" w:rsidRPr="00CF1EAF" w14:paraId="689E173D"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2835CC" w14:textId="5270754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0CA4BFC2" w14:textId="5795356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GETULIO GONÇALVES VIANA</w:t>
            </w:r>
          </w:p>
        </w:tc>
        <w:tc>
          <w:tcPr>
            <w:tcW w:w="2000" w:type="dxa"/>
            <w:tcBorders>
              <w:top w:val="nil"/>
              <w:left w:val="nil"/>
              <w:bottom w:val="single" w:sz="4" w:space="0" w:color="auto"/>
              <w:right w:val="single" w:sz="4" w:space="0" w:color="auto"/>
            </w:tcBorders>
            <w:shd w:val="clear" w:color="auto" w:fill="auto"/>
            <w:noWrap/>
            <w:vAlign w:val="bottom"/>
          </w:tcPr>
          <w:p w14:paraId="275D377D" w14:textId="525A559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E269139" w14:textId="34D3715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13.278.346-0</w:t>
            </w:r>
          </w:p>
        </w:tc>
      </w:tr>
      <w:tr w:rsidR="00CF1EAF" w:rsidRPr="00CF1EAF" w14:paraId="4418E08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3EE6FB5" w14:textId="1128CAD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3D401F7D" w14:textId="6150F92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FLAVIO SOUZA GOUVEIA</w:t>
            </w:r>
          </w:p>
        </w:tc>
        <w:tc>
          <w:tcPr>
            <w:tcW w:w="2000" w:type="dxa"/>
            <w:tcBorders>
              <w:top w:val="nil"/>
              <w:left w:val="nil"/>
              <w:bottom w:val="single" w:sz="4" w:space="0" w:color="auto"/>
              <w:right w:val="single" w:sz="4" w:space="0" w:color="auto"/>
            </w:tcBorders>
            <w:shd w:val="clear" w:color="auto" w:fill="auto"/>
            <w:noWrap/>
            <w:vAlign w:val="bottom"/>
          </w:tcPr>
          <w:p w14:paraId="6004C2BE" w14:textId="6E92B4B5"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1AFE60A" w14:textId="32B977A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13.671.484-6</w:t>
            </w:r>
          </w:p>
        </w:tc>
      </w:tr>
      <w:tr w:rsidR="00CF1EAF" w:rsidRPr="00CF1EAF" w14:paraId="727ECDB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9698AA9" w14:textId="07FF376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lastRenderedPageBreak/>
              <w:t>PRN</w:t>
            </w:r>
          </w:p>
        </w:tc>
        <w:tc>
          <w:tcPr>
            <w:tcW w:w="5240" w:type="dxa"/>
            <w:tcBorders>
              <w:top w:val="nil"/>
              <w:left w:val="nil"/>
              <w:bottom w:val="single" w:sz="4" w:space="0" w:color="auto"/>
              <w:right w:val="single" w:sz="4" w:space="0" w:color="auto"/>
            </w:tcBorders>
            <w:shd w:val="clear" w:color="auto" w:fill="auto"/>
            <w:noWrap/>
            <w:vAlign w:val="bottom"/>
            <w:hideMark/>
          </w:tcPr>
          <w:p w14:paraId="30F9280C" w14:textId="435298A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AGROPECUARIA CHAPADA DOS GUIMARAES</w:t>
            </w:r>
          </w:p>
        </w:tc>
        <w:tc>
          <w:tcPr>
            <w:tcW w:w="2000" w:type="dxa"/>
            <w:tcBorders>
              <w:top w:val="nil"/>
              <w:left w:val="nil"/>
              <w:bottom w:val="single" w:sz="4" w:space="0" w:color="auto"/>
              <w:right w:val="single" w:sz="4" w:space="0" w:color="auto"/>
            </w:tcBorders>
            <w:shd w:val="clear" w:color="auto" w:fill="auto"/>
            <w:noWrap/>
            <w:vAlign w:val="bottom"/>
          </w:tcPr>
          <w:p w14:paraId="6182261B" w14:textId="0D2B73B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8FCBA2A" w14:textId="6326E5B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13.322.059-1</w:t>
            </w:r>
          </w:p>
        </w:tc>
      </w:tr>
      <w:tr w:rsidR="00CF1EAF" w:rsidRPr="00CF1EAF" w14:paraId="1FC880A3"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5A724B4" w14:textId="4C468AF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7837AF7B" w14:textId="3099E30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ARI DO PRADO</w:t>
            </w:r>
          </w:p>
        </w:tc>
        <w:tc>
          <w:tcPr>
            <w:tcW w:w="2000" w:type="dxa"/>
            <w:tcBorders>
              <w:top w:val="nil"/>
              <w:left w:val="nil"/>
              <w:bottom w:val="single" w:sz="4" w:space="0" w:color="auto"/>
              <w:right w:val="single" w:sz="4" w:space="0" w:color="auto"/>
            </w:tcBorders>
            <w:shd w:val="clear" w:color="auto" w:fill="auto"/>
            <w:noWrap/>
            <w:vAlign w:val="bottom"/>
          </w:tcPr>
          <w:p w14:paraId="0B53F454" w14:textId="57025BE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ED0EAB2" w14:textId="4A38F69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13.220.393-6</w:t>
            </w:r>
          </w:p>
        </w:tc>
      </w:tr>
      <w:tr w:rsidR="00CF1EAF" w:rsidRPr="00CF1EAF" w14:paraId="65007F1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FBBC1D" w14:textId="3F3563E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796C88A3" w14:textId="183AE02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tcPr>
          <w:p w14:paraId="53C2C8D4" w14:textId="108C06B5"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29F5158" w14:textId="0B1322F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13.607.577-0</w:t>
            </w:r>
          </w:p>
        </w:tc>
      </w:tr>
      <w:tr w:rsidR="00CF1EAF" w:rsidRPr="00CF1EAF" w14:paraId="775787DD"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F19C6AA" w14:textId="36FC714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7AE75201" w14:textId="5D8957F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tcPr>
          <w:p w14:paraId="1741DFEF" w14:textId="66EA0F2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5389922" w14:textId="63CB291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13.606.993-2</w:t>
            </w:r>
          </w:p>
        </w:tc>
      </w:tr>
      <w:tr w:rsidR="00CF1EAF" w:rsidRPr="00CF1EAF" w14:paraId="72252D9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04134E" w14:textId="2604FBF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5B659870" w14:textId="39B196B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tcPr>
          <w:p w14:paraId="6395D953" w14:textId="3C54AE0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6BF40CA" w14:textId="7098595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13.607.283-6</w:t>
            </w:r>
          </w:p>
        </w:tc>
      </w:tr>
      <w:tr w:rsidR="00CF1EAF" w:rsidRPr="00CF1EAF" w14:paraId="752FF4B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53F4FF" w14:textId="1C241C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0AEA9203" w14:textId="0B23CB0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tcPr>
          <w:p w14:paraId="63F0397B" w14:textId="17A602D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1DA0CF6" w14:textId="6B2707E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13.607.747-1</w:t>
            </w:r>
          </w:p>
        </w:tc>
      </w:tr>
      <w:tr w:rsidR="00CF1EAF" w:rsidRPr="00CF1EAF" w14:paraId="14B69A5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BCBBE90" w14:textId="10829E9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625A690F" w14:textId="5F0EF3F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tcPr>
          <w:p w14:paraId="417D60FB" w14:textId="56C89F77"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1FE52AE" w14:textId="0E8E08B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13.721.661-0</w:t>
            </w:r>
          </w:p>
        </w:tc>
      </w:tr>
      <w:tr w:rsidR="00CF1EAF" w:rsidRPr="00CF1EAF" w14:paraId="144D0D2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4C50EE" w14:textId="26EC0E5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56C989F5" w14:textId="09140D1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tcPr>
          <w:p w14:paraId="0CBE717F" w14:textId="699A877F"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114C16C" w14:textId="32242F5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13.607.276-3</w:t>
            </w:r>
          </w:p>
        </w:tc>
      </w:tr>
      <w:tr w:rsidR="00CF1EAF" w:rsidRPr="00CF1EAF" w14:paraId="49086CF8"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AFD43A3" w14:textId="4C0072F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1118C6B5" w14:textId="71E7B9D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tcPr>
          <w:p w14:paraId="7E8BBAA2" w14:textId="684D093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183D17C" w14:textId="4166B04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13.720.408-6</w:t>
            </w:r>
          </w:p>
        </w:tc>
      </w:tr>
      <w:tr w:rsidR="00CF1EAF" w:rsidRPr="00CF1EAF" w14:paraId="2FF150D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34947A6" w14:textId="44564C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0D4E982E" w14:textId="7B78A9D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ANTONIO TRENTO SCHEFFER E OUTROS</w:t>
            </w:r>
          </w:p>
        </w:tc>
        <w:tc>
          <w:tcPr>
            <w:tcW w:w="2000" w:type="dxa"/>
            <w:tcBorders>
              <w:top w:val="nil"/>
              <w:left w:val="nil"/>
              <w:bottom w:val="single" w:sz="4" w:space="0" w:color="auto"/>
              <w:right w:val="single" w:sz="4" w:space="0" w:color="auto"/>
            </w:tcBorders>
            <w:shd w:val="clear" w:color="auto" w:fill="auto"/>
            <w:noWrap/>
            <w:vAlign w:val="bottom"/>
          </w:tcPr>
          <w:p w14:paraId="1B30CD44" w14:textId="6E67B3BC"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A3F7827" w14:textId="080DB9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13.319.281-4</w:t>
            </w:r>
          </w:p>
        </w:tc>
      </w:tr>
      <w:tr w:rsidR="00CF1EAF" w:rsidRPr="00CF1EAF" w14:paraId="7DCCB95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7B694A1" w14:textId="4604FC6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1270C67F" w14:textId="486CB00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ERNESTO DE PAULA GUIMARES NETO E OUTRO S</w:t>
            </w:r>
          </w:p>
        </w:tc>
        <w:tc>
          <w:tcPr>
            <w:tcW w:w="2000" w:type="dxa"/>
            <w:tcBorders>
              <w:top w:val="nil"/>
              <w:left w:val="nil"/>
              <w:bottom w:val="single" w:sz="4" w:space="0" w:color="auto"/>
              <w:right w:val="single" w:sz="4" w:space="0" w:color="auto"/>
            </w:tcBorders>
            <w:shd w:val="clear" w:color="auto" w:fill="auto"/>
            <w:noWrap/>
            <w:vAlign w:val="bottom"/>
          </w:tcPr>
          <w:p w14:paraId="0B7BC018" w14:textId="1B671FF2"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58516E9" w14:textId="5D4C66C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19205342714</w:t>
            </w:r>
          </w:p>
        </w:tc>
      </w:tr>
      <w:tr w:rsidR="00CF1EAF" w:rsidRPr="00CF1EAF" w14:paraId="5E4B2F37"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1EF307F" w14:textId="42E0621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0245593" w14:textId="1BA51BD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FLORENCIO QUEIROZ NETO E OUTROS </w:t>
            </w:r>
          </w:p>
        </w:tc>
        <w:tc>
          <w:tcPr>
            <w:tcW w:w="2000" w:type="dxa"/>
            <w:tcBorders>
              <w:top w:val="nil"/>
              <w:left w:val="nil"/>
              <w:bottom w:val="single" w:sz="4" w:space="0" w:color="auto"/>
              <w:right w:val="single" w:sz="4" w:space="0" w:color="auto"/>
            </w:tcBorders>
            <w:shd w:val="clear" w:color="auto" w:fill="auto"/>
            <w:noWrap/>
            <w:vAlign w:val="bottom"/>
          </w:tcPr>
          <w:p w14:paraId="4CF3AF49" w14:textId="5E41491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B9856EA" w14:textId="0684C85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001.196.749.310-3</w:t>
            </w:r>
          </w:p>
        </w:tc>
      </w:tr>
      <w:tr w:rsidR="00CF1EAF" w:rsidRPr="00CF1EAF" w14:paraId="416258F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55F3384" w14:textId="00CCA69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047FCF6" w14:textId="2015D49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FLORENCIO QUEIROZ NETO E OUTROS </w:t>
            </w:r>
          </w:p>
        </w:tc>
        <w:tc>
          <w:tcPr>
            <w:tcW w:w="2000" w:type="dxa"/>
            <w:tcBorders>
              <w:top w:val="nil"/>
              <w:left w:val="nil"/>
              <w:bottom w:val="single" w:sz="4" w:space="0" w:color="auto"/>
              <w:right w:val="single" w:sz="4" w:space="0" w:color="auto"/>
            </w:tcBorders>
            <w:shd w:val="clear" w:color="auto" w:fill="auto"/>
            <w:noWrap/>
            <w:vAlign w:val="bottom"/>
          </w:tcPr>
          <w:p w14:paraId="54C03113" w14:textId="099D46A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C277938" w14:textId="2159710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590013928119</w:t>
            </w:r>
          </w:p>
        </w:tc>
      </w:tr>
      <w:tr w:rsidR="00CF1EAF" w:rsidRPr="00CF1EAF" w14:paraId="284F3F8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FB22A3" w14:textId="7BC95D4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616CC88A" w14:textId="61ECE4F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FLORENCIO QUEIROZ NETO E OUTROS </w:t>
            </w:r>
          </w:p>
        </w:tc>
        <w:tc>
          <w:tcPr>
            <w:tcW w:w="2000" w:type="dxa"/>
            <w:tcBorders>
              <w:top w:val="nil"/>
              <w:left w:val="nil"/>
              <w:bottom w:val="single" w:sz="4" w:space="0" w:color="auto"/>
              <w:right w:val="single" w:sz="4" w:space="0" w:color="auto"/>
            </w:tcBorders>
            <w:shd w:val="clear" w:color="auto" w:fill="auto"/>
            <w:noWrap/>
            <w:vAlign w:val="bottom"/>
          </w:tcPr>
          <w:p w14:paraId="255643C1" w14:textId="71AC4BF5"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97212FC" w14:textId="70AD7D8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001.196.749.419-3</w:t>
            </w:r>
          </w:p>
        </w:tc>
      </w:tr>
      <w:tr w:rsidR="00CF1EAF" w:rsidRPr="00CF1EAF" w14:paraId="528D973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3446913" w14:textId="1CDF315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727FA144" w14:textId="5B5ECD3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CSAP- COMPANHIA SUL AMERICANA DE PECUARIA </w:t>
            </w:r>
          </w:p>
        </w:tc>
        <w:tc>
          <w:tcPr>
            <w:tcW w:w="2000" w:type="dxa"/>
            <w:tcBorders>
              <w:top w:val="nil"/>
              <w:left w:val="nil"/>
              <w:bottom w:val="single" w:sz="4" w:space="0" w:color="auto"/>
              <w:right w:val="single" w:sz="4" w:space="0" w:color="auto"/>
            </w:tcBorders>
            <w:shd w:val="clear" w:color="auto" w:fill="auto"/>
            <w:noWrap/>
            <w:vAlign w:val="bottom"/>
          </w:tcPr>
          <w:p w14:paraId="255AA3B8" w14:textId="79EAE74B"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147978C" w14:textId="2CC6CD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230023108114</w:t>
            </w:r>
          </w:p>
        </w:tc>
      </w:tr>
      <w:tr w:rsidR="00CF1EAF" w:rsidRPr="00CF1EAF" w14:paraId="3B9C7B2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CEE41FE" w14:textId="65AEC6E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7B66652B" w14:textId="3014F5E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ANTONIO SARTOR NETO</w:t>
            </w:r>
          </w:p>
        </w:tc>
        <w:tc>
          <w:tcPr>
            <w:tcW w:w="2000" w:type="dxa"/>
            <w:tcBorders>
              <w:top w:val="nil"/>
              <w:left w:val="nil"/>
              <w:bottom w:val="single" w:sz="4" w:space="0" w:color="auto"/>
              <w:right w:val="single" w:sz="4" w:space="0" w:color="auto"/>
            </w:tcBorders>
            <w:shd w:val="clear" w:color="auto" w:fill="auto"/>
            <w:noWrap/>
            <w:vAlign w:val="bottom"/>
          </w:tcPr>
          <w:p w14:paraId="22440FCB" w14:textId="43B81AA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81EAB40" w14:textId="23267C7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594012962115</w:t>
            </w:r>
          </w:p>
        </w:tc>
      </w:tr>
      <w:tr w:rsidR="00CF1EAF" w:rsidRPr="00CF1EAF" w14:paraId="42DD070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D2E981B" w14:textId="5DBAB07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7F8E426F" w14:textId="6CC8347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RENATO VILELA CUNHA </w:t>
            </w:r>
          </w:p>
        </w:tc>
        <w:tc>
          <w:tcPr>
            <w:tcW w:w="2000" w:type="dxa"/>
            <w:tcBorders>
              <w:top w:val="nil"/>
              <w:left w:val="nil"/>
              <w:bottom w:val="single" w:sz="4" w:space="0" w:color="auto"/>
              <w:right w:val="single" w:sz="4" w:space="0" w:color="auto"/>
            </w:tcBorders>
            <w:shd w:val="clear" w:color="auto" w:fill="auto"/>
            <w:noWrap/>
            <w:vAlign w:val="bottom"/>
          </w:tcPr>
          <w:p w14:paraId="0F979BA1" w14:textId="08E3AD53"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63A3A57" w14:textId="6D7372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1128338910</w:t>
            </w:r>
          </w:p>
        </w:tc>
      </w:tr>
      <w:tr w:rsidR="00CF1EAF" w:rsidRPr="00CF1EAF" w14:paraId="438652B5"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46469B2" w14:textId="7753AB9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0B37A1B1" w14:textId="6842355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FERNANDO NEMI COSTA </w:t>
            </w:r>
          </w:p>
        </w:tc>
        <w:tc>
          <w:tcPr>
            <w:tcW w:w="2000" w:type="dxa"/>
            <w:tcBorders>
              <w:top w:val="nil"/>
              <w:left w:val="nil"/>
              <w:bottom w:val="single" w:sz="4" w:space="0" w:color="auto"/>
              <w:right w:val="single" w:sz="4" w:space="0" w:color="auto"/>
            </w:tcBorders>
            <w:shd w:val="clear" w:color="auto" w:fill="auto"/>
            <w:noWrap/>
            <w:vAlign w:val="bottom"/>
          </w:tcPr>
          <w:p w14:paraId="7042B679" w14:textId="217CFA2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A5F427B" w14:textId="2FB5D1E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363064426113</w:t>
            </w:r>
          </w:p>
        </w:tc>
      </w:tr>
      <w:tr w:rsidR="00CF1EAF" w:rsidRPr="00CF1EAF" w14:paraId="4CDE66ED"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31FC46C" w14:textId="3E6CCBC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4BF0E78" w14:textId="36A7B80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FERNANDO NEMI COSTA </w:t>
            </w:r>
          </w:p>
        </w:tc>
        <w:tc>
          <w:tcPr>
            <w:tcW w:w="2000" w:type="dxa"/>
            <w:tcBorders>
              <w:top w:val="nil"/>
              <w:left w:val="nil"/>
              <w:bottom w:val="single" w:sz="4" w:space="0" w:color="auto"/>
              <w:right w:val="single" w:sz="4" w:space="0" w:color="auto"/>
            </w:tcBorders>
            <w:shd w:val="clear" w:color="auto" w:fill="auto"/>
            <w:noWrap/>
            <w:vAlign w:val="bottom"/>
          </w:tcPr>
          <w:p w14:paraId="709AE403" w14:textId="5295A26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12A3FCE" w14:textId="70EF31A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363064435114</w:t>
            </w:r>
          </w:p>
        </w:tc>
      </w:tr>
      <w:tr w:rsidR="00CF1EAF" w:rsidRPr="00CF1EAF" w14:paraId="1DBF110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B1F6892" w14:textId="7CD4C2E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EFB5924" w14:textId="3F74A93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ALDIBERTO DIAS MACHADO JUNIOR E OUTROS </w:t>
            </w:r>
          </w:p>
        </w:tc>
        <w:tc>
          <w:tcPr>
            <w:tcW w:w="2000" w:type="dxa"/>
            <w:tcBorders>
              <w:top w:val="nil"/>
              <w:left w:val="nil"/>
              <w:bottom w:val="single" w:sz="4" w:space="0" w:color="auto"/>
              <w:right w:val="single" w:sz="4" w:space="0" w:color="auto"/>
            </w:tcBorders>
            <w:shd w:val="clear" w:color="auto" w:fill="auto"/>
            <w:noWrap/>
            <w:vAlign w:val="bottom"/>
          </w:tcPr>
          <w:p w14:paraId="1B97AB72" w14:textId="51851DE4"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4990770" w14:textId="61D615F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003.063.812.009-8</w:t>
            </w:r>
          </w:p>
        </w:tc>
      </w:tr>
      <w:tr w:rsidR="00CF1EAF" w:rsidRPr="00CF1EAF" w14:paraId="0DBEEE8B"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5FE16DC" w14:textId="579AAB1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FBFC86B" w14:textId="482DA87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ALDIBERTO DIAS MACHADO JUNIOR E OUTROS </w:t>
            </w:r>
          </w:p>
        </w:tc>
        <w:tc>
          <w:tcPr>
            <w:tcW w:w="2000" w:type="dxa"/>
            <w:tcBorders>
              <w:top w:val="nil"/>
              <w:left w:val="nil"/>
              <w:bottom w:val="single" w:sz="4" w:space="0" w:color="auto"/>
              <w:right w:val="single" w:sz="4" w:space="0" w:color="auto"/>
            </w:tcBorders>
            <w:shd w:val="clear" w:color="auto" w:fill="auto"/>
            <w:noWrap/>
            <w:vAlign w:val="bottom"/>
          </w:tcPr>
          <w:p w14:paraId="3B788A30" w14:textId="7AD89C0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A5A1AB2" w14:textId="2102C37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003.063.812.025-0</w:t>
            </w:r>
          </w:p>
        </w:tc>
      </w:tr>
      <w:tr w:rsidR="00CF1EAF" w:rsidRPr="00CF1EAF" w14:paraId="6133FE06"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0D1EFBC" w14:textId="158AFF0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0E6E3B3" w14:textId="63A426E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FLAVIO PASCOA TELLES DE MENEZES </w:t>
            </w:r>
          </w:p>
        </w:tc>
        <w:tc>
          <w:tcPr>
            <w:tcW w:w="2000" w:type="dxa"/>
            <w:tcBorders>
              <w:top w:val="nil"/>
              <w:left w:val="nil"/>
              <w:bottom w:val="single" w:sz="4" w:space="0" w:color="auto"/>
              <w:right w:val="single" w:sz="4" w:space="0" w:color="auto"/>
            </w:tcBorders>
            <w:shd w:val="clear" w:color="auto" w:fill="auto"/>
            <w:noWrap/>
            <w:vAlign w:val="bottom"/>
          </w:tcPr>
          <w:p w14:paraId="74BA3326" w14:textId="62E791F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64932F1" w14:textId="4D5EA27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760059114113</w:t>
            </w:r>
          </w:p>
        </w:tc>
      </w:tr>
      <w:tr w:rsidR="00CF1EAF" w:rsidRPr="00CF1EAF" w14:paraId="3C90F2B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2A5080B" w14:textId="0699273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0325BFF" w14:textId="3BC872A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FLAVIO PASCOA TELLES DE MENEZES </w:t>
            </w:r>
          </w:p>
        </w:tc>
        <w:tc>
          <w:tcPr>
            <w:tcW w:w="2000" w:type="dxa"/>
            <w:tcBorders>
              <w:top w:val="nil"/>
              <w:left w:val="nil"/>
              <w:bottom w:val="single" w:sz="4" w:space="0" w:color="auto"/>
              <w:right w:val="single" w:sz="4" w:space="0" w:color="auto"/>
            </w:tcBorders>
            <w:shd w:val="clear" w:color="auto" w:fill="auto"/>
            <w:noWrap/>
            <w:vAlign w:val="bottom"/>
          </w:tcPr>
          <w:p w14:paraId="170022DA" w14:textId="68D7724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B45B72B" w14:textId="0A18FD9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749071041112</w:t>
            </w:r>
          </w:p>
        </w:tc>
      </w:tr>
      <w:tr w:rsidR="00CF1EAF" w:rsidRPr="00CF1EAF" w14:paraId="4CAC7CB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FBD4242" w14:textId="65B862D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AA3B2A5" w14:textId="4C2C76D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FLAVIO PASCOA TELLES DE MENEZES </w:t>
            </w:r>
          </w:p>
        </w:tc>
        <w:tc>
          <w:tcPr>
            <w:tcW w:w="2000" w:type="dxa"/>
            <w:tcBorders>
              <w:top w:val="nil"/>
              <w:left w:val="nil"/>
              <w:bottom w:val="single" w:sz="4" w:space="0" w:color="auto"/>
              <w:right w:val="single" w:sz="4" w:space="0" w:color="auto"/>
            </w:tcBorders>
            <w:shd w:val="clear" w:color="auto" w:fill="auto"/>
            <w:noWrap/>
            <w:vAlign w:val="bottom"/>
          </w:tcPr>
          <w:p w14:paraId="35094786" w14:textId="2C487E9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009A284" w14:textId="6F6BCFB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214156231110</w:t>
            </w:r>
          </w:p>
        </w:tc>
      </w:tr>
      <w:tr w:rsidR="00CF1EAF" w:rsidRPr="00CF1EAF" w14:paraId="17B8C6D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0386ADF" w14:textId="7740D46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5F6894F2" w14:textId="651EAE0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FRANCISCO FERREIRA CAMACHO</w:t>
            </w:r>
          </w:p>
        </w:tc>
        <w:tc>
          <w:tcPr>
            <w:tcW w:w="2000" w:type="dxa"/>
            <w:tcBorders>
              <w:top w:val="nil"/>
              <w:left w:val="nil"/>
              <w:bottom w:val="single" w:sz="4" w:space="0" w:color="auto"/>
              <w:right w:val="single" w:sz="4" w:space="0" w:color="auto"/>
            </w:tcBorders>
            <w:shd w:val="clear" w:color="auto" w:fill="auto"/>
            <w:noWrap/>
            <w:vAlign w:val="bottom"/>
          </w:tcPr>
          <w:p w14:paraId="4A2700FF" w14:textId="742E1EE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55E24DB" w14:textId="7CA4EB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522041549114</w:t>
            </w:r>
          </w:p>
        </w:tc>
      </w:tr>
      <w:tr w:rsidR="00CF1EAF" w:rsidRPr="00CF1EAF" w14:paraId="7CD3EE5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6B010ED" w14:textId="34DF316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B861523" w14:textId="7D81777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HORACIO LUIS SILVA DE MORAES </w:t>
            </w:r>
          </w:p>
        </w:tc>
        <w:tc>
          <w:tcPr>
            <w:tcW w:w="2000" w:type="dxa"/>
            <w:tcBorders>
              <w:top w:val="nil"/>
              <w:left w:val="nil"/>
              <w:bottom w:val="single" w:sz="4" w:space="0" w:color="auto"/>
              <w:right w:val="single" w:sz="4" w:space="0" w:color="auto"/>
            </w:tcBorders>
            <w:shd w:val="clear" w:color="auto" w:fill="auto"/>
            <w:noWrap/>
            <w:vAlign w:val="bottom"/>
          </w:tcPr>
          <w:p w14:paraId="71E5ACAA" w14:textId="28657EC2"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31DE481" w14:textId="5ABF3D0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256063454116</w:t>
            </w:r>
          </w:p>
        </w:tc>
      </w:tr>
      <w:tr w:rsidR="00CF1EAF" w:rsidRPr="00CF1EAF" w14:paraId="43E82F8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6AA83D" w14:textId="2437177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BC50E18" w14:textId="6B2B8A6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HORACIO LUIS SILVA DE MORAES </w:t>
            </w:r>
          </w:p>
        </w:tc>
        <w:tc>
          <w:tcPr>
            <w:tcW w:w="2000" w:type="dxa"/>
            <w:tcBorders>
              <w:top w:val="nil"/>
              <w:left w:val="nil"/>
              <w:bottom w:val="single" w:sz="4" w:space="0" w:color="auto"/>
              <w:right w:val="single" w:sz="4" w:space="0" w:color="auto"/>
            </w:tcBorders>
            <w:shd w:val="clear" w:color="auto" w:fill="auto"/>
            <w:noWrap/>
            <w:vAlign w:val="bottom"/>
          </w:tcPr>
          <w:p w14:paraId="11BA71B5" w14:textId="58BC9A5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8A8EF11" w14:textId="3D61BB9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256023940115</w:t>
            </w:r>
          </w:p>
        </w:tc>
      </w:tr>
      <w:tr w:rsidR="00CF1EAF" w:rsidRPr="00CF1EAF" w14:paraId="1F349398"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D73108D" w14:textId="0125256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024EBCE8" w14:textId="1801215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JOAQUIM HENRIQUE ELIAS SOARES</w:t>
            </w:r>
          </w:p>
        </w:tc>
        <w:tc>
          <w:tcPr>
            <w:tcW w:w="2000" w:type="dxa"/>
            <w:tcBorders>
              <w:top w:val="nil"/>
              <w:left w:val="nil"/>
              <w:bottom w:val="single" w:sz="4" w:space="0" w:color="auto"/>
              <w:right w:val="single" w:sz="4" w:space="0" w:color="auto"/>
            </w:tcBorders>
            <w:shd w:val="clear" w:color="auto" w:fill="auto"/>
            <w:noWrap/>
            <w:vAlign w:val="bottom"/>
          </w:tcPr>
          <w:p w14:paraId="21B1AEEE" w14:textId="5679C87B"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8909F1B" w14:textId="62890A4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594011707119</w:t>
            </w:r>
          </w:p>
        </w:tc>
      </w:tr>
      <w:tr w:rsidR="00CF1EAF" w:rsidRPr="00CF1EAF" w14:paraId="3B8A8DF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F0EFE51" w14:textId="0E5C34C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D3F49EF" w14:textId="6E237C3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MARISA GARCIA BARROS LIEBANA</w:t>
            </w:r>
          </w:p>
        </w:tc>
        <w:tc>
          <w:tcPr>
            <w:tcW w:w="2000" w:type="dxa"/>
            <w:tcBorders>
              <w:top w:val="nil"/>
              <w:left w:val="nil"/>
              <w:bottom w:val="single" w:sz="4" w:space="0" w:color="auto"/>
              <w:right w:val="single" w:sz="4" w:space="0" w:color="auto"/>
            </w:tcBorders>
            <w:shd w:val="clear" w:color="auto" w:fill="auto"/>
            <w:noWrap/>
            <w:vAlign w:val="bottom"/>
          </w:tcPr>
          <w:p w14:paraId="40042DDE" w14:textId="190CFE76"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B606188" w14:textId="428E88D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405076408111</w:t>
            </w:r>
          </w:p>
        </w:tc>
      </w:tr>
      <w:tr w:rsidR="00CF1EAF" w:rsidRPr="00CF1EAF" w14:paraId="71262D90"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D757521" w14:textId="7DF3EBD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MO</w:t>
            </w:r>
          </w:p>
        </w:tc>
        <w:tc>
          <w:tcPr>
            <w:tcW w:w="5240" w:type="dxa"/>
            <w:tcBorders>
              <w:top w:val="nil"/>
              <w:left w:val="nil"/>
              <w:bottom w:val="single" w:sz="4" w:space="0" w:color="auto"/>
              <w:right w:val="single" w:sz="4" w:space="0" w:color="auto"/>
            </w:tcBorders>
            <w:shd w:val="clear" w:color="auto" w:fill="auto"/>
            <w:noWrap/>
            <w:vAlign w:val="bottom"/>
            <w:hideMark/>
          </w:tcPr>
          <w:p w14:paraId="2E1B4D81" w14:textId="0498413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ANTONIO GILBERTO BESSANE E IRMAOS </w:t>
            </w:r>
          </w:p>
        </w:tc>
        <w:tc>
          <w:tcPr>
            <w:tcW w:w="2000" w:type="dxa"/>
            <w:tcBorders>
              <w:top w:val="nil"/>
              <w:left w:val="nil"/>
              <w:bottom w:val="single" w:sz="4" w:space="0" w:color="auto"/>
              <w:right w:val="single" w:sz="4" w:space="0" w:color="auto"/>
            </w:tcBorders>
            <w:shd w:val="clear" w:color="auto" w:fill="auto"/>
            <w:noWrap/>
            <w:vAlign w:val="bottom"/>
          </w:tcPr>
          <w:p w14:paraId="68791185" w14:textId="228ABE4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7A21C59" w14:textId="762DB49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133840085</w:t>
            </w:r>
          </w:p>
        </w:tc>
      </w:tr>
      <w:tr w:rsidR="00CF1EAF" w:rsidRPr="00CF1EAF" w14:paraId="330109E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0AEE618" w14:textId="29A390D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MO</w:t>
            </w:r>
          </w:p>
        </w:tc>
        <w:tc>
          <w:tcPr>
            <w:tcW w:w="5240" w:type="dxa"/>
            <w:tcBorders>
              <w:top w:val="nil"/>
              <w:left w:val="nil"/>
              <w:bottom w:val="single" w:sz="4" w:space="0" w:color="auto"/>
              <w:right w:val="single" w:sz="4" w:space="0" w:color="auto"/>
            </w:tcBorders>
            <w:shd w:val="clear" w:color="auto" w:fill="auto"/>
            <w:noWrap/>
            <w:vAlign w:val="bottom"/>
            <w:hideMark/>
          </w:tcPr>
          <w:p w14:paraId="30BE1F6E" w14:textId="6FE5CB3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GERALDO PERRI MORAES</w:t>
            </w:r>
          </w:p>
        </w:tc>
        <w:tc>
          <w:tcPr>
            <w:tcW w:w="2000" w:type="dxa"/>
            <w:tcBorders>
              <w:top w:val="nil"/>
              <w:left w:val="nil"/>
              <w:bottom w:val="single" w:sz="4" w:space="0" w:color="auto"/>
              <w:right w:val="single" w:sz="4" w:space="0" w:color="auto"/>
            </w:tcBorders>
            <w:shd w:val="clear" w:color="auto" w:fill="auto"/>
            <w:noWrap/>
            <w:vAlign w:val="bottom"/>
          </w:tcPr>
          <w:p w14:paraId="08C88A58" w14:textId="3FB343C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06FFB1C" w14:textId="05E13EB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136284019</w:t>
            </w:r>
          </w:p>
        </w:tc>
      </w:tr>
      <w:tr w:rsidR="00CF1EAF" w:rsidRPr="00CF1EAF" w14:paraId="1E3A9B1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E6E878" w14:textId="0CDDD9D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3A712AD8" w14:textId="7247687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RONALDO DINIZ JUNQUEIRA</w:t>
            </w:r>
          </w:p>
        </w:tc>
        <w:tc>
          <w:tcPr>
            <w:tcW w:w="2000" w:type="dxa"/>
            <w:tcBorders>
              <w:top w:val="nil"/>
              <w:left w:val="nil"/>
              <w:bottom w:val="single" w:sz="4" w:space="0" w:color="auto"/>
              <w:right w:val="single" w:sz="4" w:space="0" w:color="auto"/>
            </w:tcBorders>
            <w:shd w:val="clear" w:color="auto" w:fill="auto"/>
            <w:noWrap/>
            <w:vAlign w:val="bottom"/>
          </w:tcPr>
          <w:p w14:paraId="228585D9" w14:textId="5B3AE3EE"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76CA674" w14:textId="68E0FED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2813955</w:t>
            </w:r>
          </w:p>
        </w:tc>
      </w:tr>
      <w:tr w:rsidR="00CF1EAF" w:rsidRPr="00CF1EAF" w14:paraId="5C30746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5B9672" w14:textId="3BE31DF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59A760E4" w14:textId="2835D41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DONIZETE GERALDINO</w:t>
            </w:r>
          </w:p>
        </w:tc>
        <w:tc>
          <w:tcPr>
            <w:tcW w:w="2000" w:type="dxa"/>
            <w:tcBorders>
              <w:top w:val="nil"/>
              <w:left w:val="nil"/>
              <w:bottom w:val="single" w:sz="4" w:space="0" w:color="auto"/>
              <w:right w:val="single" w:sz="4" w:space="0" w:color="auto"/>
            </w:tcBorders>
            <w:shd w:val="clear" w:color="auto" w:fill="auto"/>
            <w:noWrap/>
            <w:vAlign w:val="bottom"/>
          </w:tcPr>
          <w:p w14:paraId="053CDDA1" w14:textId="7D4710B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B0F11F4" w14:textId="042AA2F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1220438</w:t>
            </w:r>
          </w:p>
        </w:tc>
      </w:tr>
      <w:tr w:rsidR="00CF1EAF" w:rsidRPr="00CF1EAF" w14:paraId="3B3E35A9"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EED7E1" w14:textId="5AA0227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6ADCB69E" w14:textId="1F40599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NOVA SOROCABANA LTDA</w:t>
            </w:r>
          </w:p>
        </w:tc>
        <w:tc>
          <w:tcPr>
            <w:tcW w:w="2000" w:type="dxa"/>
            <w:tcBorders>
              <w:top w:val="nil"/>
              <w:left w:val="nil"/>
              <w:bottom w:val="single" w:sz="4" w:space="0" w:color="auto"/>
              <w:right w:val="single" w:sz="4" w:space="0" w:color="auto"/>
            </w:tcBorders>
            <w:shd w:val="clear" w:color="auto" w:fill="auto"/>
            <w:noWrap/>
            <w:vAlign w:val="bottom"/>
          </w:tcPr>
          <w:p w14:paraId="3056AA1C" w14:textId="2A59A5A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7C8BE6E" w14:textId="1C1B835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4797124</w:t>
            </w:r>
          </w:p>
        </w:tc>
      </w:tr>
      <w:tr w:rsidR="00CF1EAF" w:rsidRPr="00CF1EAF" w14:paraId="0084769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C9D7AF8" w14:textId="5CBE2C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20836F7C" w14:textId="1DF7D8E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GENIVAN DE SOUZA</w:t>
            </w:r>
          </w:p>
        </w:tc>
        <w:tc>
          <w:tcPr>
            <w:tcW w:w="2000" w:type="dxa"/>
            <w:tcBorders>
              <w:top w:val="nil"/>
              <w:left w:val="nil"/>
              <w:bottom w:val="single" w:sz="4" w:space="0" w:color="auto"/>
              <w:right w:val="single" w:sz="4" w:space="0" w:color="auto"/>
            </w:tcBorders>
            <w:shd w:val="clear" w:color="auto" w:fill="auto"/>
            <w:noWrap/>
            <w:vAlign w:val="bottom"/>
          </w:tcPr>
          <w:p w14:paraId="6D58B765" w14:textId="4C35020F"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F80853D" w14:textId="035707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4795628</w:t>
            </w:r>
          </w:p>
        </w:tc>
      </w:tr>
      <w:tr w:rsidR="00CF1EAF" w:rsidRPr="00CF1EAF" w14:paraId="63C3A12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C54076" w14:textId="67E70CD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4E46DA04" w14:textId="52644F7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EUVALDO FORONI</w:t>
            </w:r>
          </w:p>
        </w:tc>
        <w:tc>
          <w:tcPr>
            <w:tcW w:w="2000" w:type="dxa"/>
            <w:tcBorders>
              <w:top w:val="nil"/>
              <w:left w:val="nil"/>
              <w:bottom w:val="single" w:sz="4" w:space="0" w:color="auto"/>
              <w:right w:val="single" w:sz="4" w:space="0" w:color="auto"/>
            </w:tcBorders>
            <w:shd w:val="clear" w:color="auto" w:fill="auto"/>
            <w:noWrap/>
            <w:vAlign w:val="bottom"/>
          </w:tcPr>
          <w:p w14:paraId="0F26A718" w14:textId="289CE61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8E4FCD0" w14:textId="5FBD3EF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3299279</w:t>
            </w:r>
          </w:p>
        </w:tc>
      </w:tr>
      <w:tr w:rsidR="00CF1EAF" w:rsidRPr="00CF1EAF" w14:paraId="3716235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30992EE" w14:textId="6B182FD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01569ECA" w14:textId="5A3A1E2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CSAP-COMPANHIA SUL AMERERICANA</w:t>
            </w:r>
          </w:p>
        </w:tc>
        <w:tc>
          <w:tcPr>
            <w:tcW w:w="2000" w:type="dxa"/>
            <w:tcBorders>
              <w:top w:val="nil"/>
              <w:left w:val="nil"/>
              <w:bottom w:val="single" w:sz="4" w:space="0" w:color="auto"/>
              <w:right w:val="single" w:sz="4" w:space="0" w:color="auto"/>
            </w:tcBorders>
            <w:shd w:val="clear" w:color="auto" w:fill="auto"/>
            <w:noWrap/>
            <w:vAlign w:val="bottom"/>
          </w:tcPr>
          <w:p w14:paraId="73165531" w14:textId="26340F1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3ACF2047" w14:textId="21EEC4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4400348</w:t>
            </w:r>
          </w:p>
        </w:tc>
      </w:tr>
      <w:tr w:rsidR="00CF1EAF" w:rsidRPr="00CF1EAF" w14:paraId="5F1038DE"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5617B1" w14:textId="726DF89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6CD7DAC2" w14:textId="2B067F7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AGROPECUARIA PIMENTA BUENO (GVQ)</w:t>
            </w:r>
          </w:p>
        </w:tc>
        <w:tc>
          <w:tcPr>
            <w:tcW w:w="2000" w:type="dxa"/>
            <w:tcBorders>
              <w:top w:val="nil"/>
              <w:left w:val="nil"/>
              <w:bottom w:val="single" w:sz="4" w:space="0" w:color="auto"/>
              <w:right w:val="single" w:sz="4" w:space="0" w:color="auto"/>
            </w:tcBorders>
            <w:shd w:val="clear" w:color="auto" w:fill="auto"/>
            <w:noWrap/>
            <w:vAlign w:val="bottom"/>
          </w:tcPr>
          <w:p w14:paraId="2FF02F2D" w14:textId="3633E68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C4E9E00" w14:textId="6407B6A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1102711</w:t>
            </w:r>
          </w:p>
        </w:tc>
      </w:tr>
      <w:tr w:rsidR="00CF1EAF" w:rsidRPr="00CF1EAF" w14:paraId="7C44A4B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C6298CF" w14:textId="5007421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3D8CEFDA" w14:textId="6867167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AGROPECUARIA CORUMBIARA S/A (GVQ)</w:t>
            </w:r>
          </w:p>
        </w:tc>
        <w:tc>
          <w:tcPr>
            <w:tcW w:w="2000" w:type="dxa"/>
            <w:tcBorders>
              <w:top w:val="nil"/>
              <w:left w:val="nil"/>
              <w:bottom w:val="single" w:sz="4" w:space="0" w:color="auto"/>
              <w:right w:val="single" w:sz="4" w:space="0" w:color="auto"/>
            </w:tcBorders>
            <w:shd w:val="clear" w:color="auto" w:fill="auto"/>
            <w:noWrap/>
            <w:vAlign w:val="bottom"/>
          </w:tcPr>
          <w:p w14:paraId="62DA4FF1" w14:textId="001FCEF2"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C39B0E8" w14:textId="66B12D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28461</w:t>
            </w:r>
          </w:p>
        </w:tc>
      </w:tr>
      <w:tr w:rsidR="00CF1EAF" w:rsidRPr="00CF1EAF" w14:paraId="1A1ACAE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07125F3" w14:textId="57FF387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3FC9D124" w14:textId="7FA55DE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EDIVAR VILELA DE QUEIROZ (GVQ)</w:t>
            </w:r>
          </w:p>
        </w:tc>
        <w:tc>
          <w:tcPr>
            <w:tcW w:w="2000" w:type="dxa"/>
            <w:tcBorders>
              <w:top w:val="nil"/>
              <w:left w:val="nil"/>
              <w:bottom w:val="single" w:sz="4" w:space="0" w:color="auto"/>
              <w:right w:val="single" w:sz="4" w:space="0" w:color="auto"/>
            </w:tcBorders>
            <w:shd w:val="clear" w:color="auto" w:fill="auto"/>
            <w:noWrap/>
            <w:vAlign w:val="bottom"/>
          </w:tcPr>
          <w:p w14:paraId="3C692147" w14:textId="5F52BDBA"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282E7A69" w14:textId="7983091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2814030</w:t>
            </w:r>
          </w:p>
        </w:tc>
      </w:tr>
      <w:tr w:rsidR="00CF1EAF" w:rsidRPr="00CF1EAF" w14:paraId="38EC619A"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0E73266" w14:textId="16F7174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lastRenderedPageBreak/>
              <w:t>RM</w:t>
            </w:r>
          </w:p>
        </w:tc>
        <w:tc>
          <w:tcPr>
            <w:tcW w:w="5240" w:type="dxa"/>
            <w:tcBorders>
              <w:top w:val="nil"/>
              <w:left w:val="nil"/>
              <w:bottom w:val="single" w:sz="4" w:space="0" w:color="auto"/>
              <w:right w:val="single" w:sz="4" w:space="0" w:color="auto"/>
            </w:tcBorders>
            <w:shd w:val="clear" w:color="auto" w:fill="auto"/>
            <w:noWrap/>
            <w:vAlign w:val="bottom"/>
            <w:hideMark/>
          </w:tcPr>
          <w:p w14:paraId="10854029" w14:textId="7871944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DE FARIA</w:t>
            </w:r>
          </w:p>
        </w:tc>
        <w:tc>
          <w:tcPr>
            <w:tcW w:w="2000" w:type="dxa"/>
            <w:tcBorders>
              <w:top w:val="nil"/>
              <w:left w:val="nil"/>
              <w:bottom w:val="single" w:sz="4" w:space="0" w:color="auto"/>
              <w:right w:val="single" w:sz="4" w:space="0" w:color="auto"/>
            </w:tcBorders>
            <w:shd w:val="clear" w:color="auto" w:fill="auto"/>
            <w:noWrap/>
            <w:vAlign w:val="bottom"/>
          </w:tcPr>
          <w:p w14:paraId="62FB14D9" w14:textId="0445820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555BAC43" w14:textId="24D93CB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3154483</w:t>
            </w:r>
          </w:p>
        </w:tc>
      </w:tr>
      <w:tr w:rsidR="00CF1EAF" w:rsidRPr="00CF1EAF" w14:paraId="13ADBED1"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F6933ED" w14:textId="2A9B6B1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61F9E2E9" w14:textId="7FD8BA9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ESPOLIO ANTONIO VILELA DE QUEIROZ (AVQ)</w:t>
            </w:r>
          </w:p>
        </w:tc>
        <w:tc>
          <w:tcPr>
            <w:tcW w:w="2000" w:type="dxa"/>
            <w:tcBorders>
              <w:top w:val="nil"/>
              <w:left w:val="nil"/>
              <w:bottom w:val="single" w:sz="4" w:space="0" w:color="auto"/>
              <w:right w:val="single" w:sz="4" w:space="0" w:color="auto"/>
            </w:tcBorders>
            <w:shd w:val="clear" w:color="auto" w:fill="auto"/>
            <w:noWrap/>
            <w:vAlign w:val="bottom"/>
          </w:tcPr>
          <w:p w14:paraId="4A83005A" w14:textId="799A3FA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1EB15244" w14:textId="797A492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4658329</w:t>
            </w:r>
          </w:p>
        </w:tc>
      </w:tr>
      <w:tr w:rsidR="00CF1EAF" w:rsidRPr="00CF1EAF" w14:paraId="7B07C2A2"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B7E0FAD" w14:textId="43EA573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7E2C18B7" w14:textId="303992E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ROBSAO DEMONTHI DE SOUZA MOREIRA</w:t>
            </w:r>
          </w:p>
        </w:tc>
        <w:tc>
          <w:tcPr>
            <w:tcW w:w="2000" w:type="dxa"/>
            <w:tcBorders>
              <w:top w:val="nil"/>
              <w:left w:val="nil"/>
              <w:bottom w:val="single" w:sz="4" w:space="0" w:color="auto"/>
              <w:right w:val="single" w:sz="4" w:space="0" w:color="auto"/>
            </w:tcBorders>
            <w:shd w:val="clear" w:color="auto" w:fill="auto"/>
            <w:noWrap/>
            <w:vAlign w:val="bottom"/>
          </w:tcPr>
          <w:p w14:paraId="7CBD1F82" w14:textId="2D87CB59"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7E6EC851" w14:textId="44E3DB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3657442</w:t>
            </w:r>
          </w:p>
        </w:tc>
      </w:tr>
      <w:tr w:rsidR="00CF1EAF" w:rsidRPr="00CF1EAF" w14:paraId="4DCFE9BF"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C2C0C0" w14:textId="1E7E8D5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1169885A" w14:textId="4583296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IDEMAR LUIS PIMENTEL</w:t>
            </w:r>
          </w:p>
        </w:tc>
        <w:tc>
          <w:tcPr>
            <w:tcW w:w="2000" w:type="dxa"/>
            <w:tcBorders>
              <w:top w:val="nil"/>
              <w:left w:val="nil"/>
              <w:bottom w:val="single" w:sz="4" w:space="0" w:color="auto"/>
              <w:right w:val="single" w:sz="4" w:space="0" w:color="auto"/>
            </w:tcBorders>
            <w:shd w:val="clear" w:color="auto" w:fill="auto"/>
            <w:noWrap/>
            <w:vAlign w:val="bottom"/>
          </w:tcPr>
          <w:p w14:paraId="18A0AF40" w14:textId="4D90D04D"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676FF9D2" w14:textId="79B9344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2872269</w:t>
            </w:r>
          </w:p>
        </w:tc>
      </w:tr>
      <w:tr w:rsidR="00CF1EAF" w:rsidRPr="00CF1EAF" w14:paraId="5EEE4954"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4712EA" w14:textId="19D5942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0DAD5C46" w14:textId="74A9CCF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ALDUINO DA SILVA ZAMO</w:t>
            </w:r>
          </w:p>
        </w:tc>
        <w:tc>
          <w:tcPr>
            <w:tcW w:w="2000" w:type="dxa"/>
            <w:tcBorders>
              <w:top w:val="nil"/>
              <w:left w:val="nil"/>
              <w:bottom w:val="single" w:sz="4" w:space="0" w:color="auto"/>
              <w:right w:val="single" w:sz="4" w:space="0" w:color="auto"/>
            </w:tcBorders>
            <w:shd w:val="clear" w:color="auto" w:fill="auto"/>
            <w:noWrap/>
            <w:vAlign w:val="bottom"/>
          </w:tcPr>
          <w:p w14:paraId="4EB9A4EC" w14:textId="4793F1F0"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42F8D41E" w14:textId="19AB72D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5538076</w:t>
            </w:r>
          </w:p>
        </w:tc>
      </w:tr>
      <w:tr w:rsidR="00CF1EAF" w:rsidRPr="00CF1EAF" w14:paraId="6EAFBEFD" w14:textId="77777777" w:rsidTr="00A8639E">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68011D3" w14:textId="4AC9DDA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AR</w:t>
            </w:r>
          </w:p>
        </w:tc>
        <w:tc>
          <w:tcPr>
            <w:tcW w:w="5240" w:type="dxa"/>
            <w:tcBorders>
              <w:top w:val="nil"/>
              <w:left w:val="nil"/>
              <w:bottom w:val="single" w:sz="4" w:space="0" w:color="auto"/>
              <w:right w:val="single" w:sz="4" w:space="0" w:color="auto"/>
            </w:tcBorders>
            <w:shd w:val="clear" w:color="auto" w:fill="auto"/>
            <w:noWrap/>
            <w:vAlign w:val="bottom"/>
            <w:hideMark/>
          </w:tcPr>
          <w:p w14:paraId="2A38C497" w14:textId="45EDB19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CSAP - ARAGUAINA</w:t>
            </w:r>
          </w:p>
        </w:tc>
        <w:tc>
          <w:tcPr>
            <w:tcW w:w="2000" w:type="dxa"/>
            <w:tcBorders>
              <w:top w:val="nil"/>
              <w:left w:val="nil"/>
              <w:bottom w:val="single" w:sz="4" w:space="0" w:color="auto"/>
              <w:right w:val="single" w:sz="4" w:space="0" w:color="auto"/>
            </w:tcBorders>
            <w:shd w:val="clear" w:color="auto" w:fill="auto"/>
            <w:noWrap/>
            <w:vAlign w:val="bottom"/>
          </w:tcPr>
          <w:p w14:paraId="5EDA8EEC" w14:textId="11B56778" w:rsidR="00CF1EAF" w:rsidRPr="00AB7489" w:rsidRDefault="00CF1EAF" w:rsidP="00CF1EAF">
            <w:pPr>
              <w:jc w:val="center"/>
              <w:rPr>
                <w:rFonts w:ascii="Arial" w:hAnsi="Arial" w:cs="Arial"/>
                <w:color w:val="000000"/>
                <w:sz w:val="22"/>
                <w:szCs w:val="22"/>
              </w:rPr>
            </w:pPr>
          </w:p>
        </w:tc>
        <w:tc>
          <w:tcPr>
            <w:tcW w:w="2380" w:type="dxa"/>
            <w:tcBorders>
              <w:top w:val="nil"/>
              <w:left w:val="nil"/>
              <w:bottom w:val="single" w:sz="4" w:space="0" w:color="auto"/>
              <w:right w:val="single" w:sz="4" w:space="0" w:color="auto"/>
            </w:tcBorders>
            <w:shd w:val="clear" w:color="auto" w:fill="auto"/>
            <w:noWrap/>
            <w:vAlign w:val="bottom"/>
            <w:hideMark/>
          </w:tcPr>
          <w:p w14:paraId="01A9EB2D" w14:textId="19321D8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29.468.039-0</w:t>
            </w:r>
          </w:p>
        </w:tc>
      </w:tr>
    </w:tbl>
    <w:p w14:paraId="68DFC6A8" w14:textId="77777777" w:rsidR="007B629E" w:rsidRPr="00C70237" w:rsidRDefault="007B629E">
      <w:pPr>
        <w:widowControl w:val="0"/>
        <w:spacing w:line="340" w:lineRule="exact"/>
        <w:jc w:val="center"/>
        <w:rPr>
          <w:rFonts w:ascii="Arial" w:hAnsi="Arial" w:cs="Arial"/>
          <w:b/>
          <w:sz w:val="22"/>
          <w:szCs w:val="22"/>
        </w:rPr>
      </w:pPr>
    </w:p>
    <w:p w14:paraId="6BD518D5" w14:textId="77777777" w:rsidR="00B707B1" w:rsidRPr="00C70237" w:rsidRDefault="00B707B1" w:rsidP="00B707B1">
      <w:pPr>
        <w:spacing w:line="340" w:lineRule="atLeast"/>
        <w:jc w:val="center"/>
        <w:rPr>
          <w:rFonts w:ascii="Arial" w:hAnsi="Arial" w:cs="Arial"/>
          <w:b/>
          <w:sz w:val="22"/>
          <w:szCs w:val="22"/>
        </w:rPr>
      </w:pPr>
    </w:p>
    <w:p w14:paraId="5EB4FB49" w14:textId="77777777" w:rsidR="007B629E" w:rsidRPr="00C70237" w:rsidRDefault="00B707B1" w:rsidP="00244034">
      <w:pPr>
        <w:suppressAutoHyphens/>
        <w:spacing w:line="340" w:lineRule="exact"/>
        <w:rPr>
          <w:vanish/>
        </w:rPr>
      </w:pPr>
      <w:r w:rsidRPr="00C70237">
        <w:rPr>
          <w:rFonts w:ascii="Arial" w:hAnsi="Arial" w:cs="Arial"/>
          <w:b/>
          <w:sz w:val="22"/>
          <w:szCs w:val="22"/>
          <w:highlight w:val="yellow"/>
        </w:rPr>
        <w:t xml:space="preserve"> </w:t>
      </w:r>
    </w:p>
    <w:p w14:paraId="60190C17" w14:textId="77777777" w:rsidR="007B629E" w:rsidRPr="00C70237" w:rsidRDefault="007B629E">
      <w:pPr>
        <w:widowControl w:val="0"/>
        <w:spacing w:line="340" w:lineRule="exact"/>
        <w:rPr>
          <w:rFonts w:ascii="Arial" w:hAnsi="Arial" w:cs="Arial"/>
          <w:sz w:val="22"/>
          <w:szCs w:val="22"/>
        </w:rPr>
      </w:pPr>
    </w:p>
    <w:sectPr w:rsidR="007B629E" w:rsidRPr="00C70237">
      <w:pgSz w:w="12242" w:h="15842" w:code="1"/>
      <w:pgMar w:top="1701" w:right="1418" w:bottom="1701" w:left="1418" w:header="567" w:footer="851" w:gutter="0"/>
      <w:paperSrc w:first="7" w:other="7"/>
      <w:pgNumType w:chapStyle="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DC7F3" w14:textId="77777777" w:rsidR="00ED028B" w:rsidRDefault="00ED028B">
      <w:r>
        <w:separator/>
      </w:r>
    </w:p>
  </w:endnote>
  <w:endnote w:type="continuationSeparator" w:id="0">
    <w:p w14:paraId="39FD1C08" w14:textId="77777777" w:rsidR="00ED028B" w:rsidRDefault="00ED028B">
      <w:r>
        <w:continuationSeparator/>
      </w:r>
    </w:p>
  </w:endnote>
  <w:endnote w:type="continuationNotice" w:id="1">
    <w:p w14:paraId="4B64EC3C" w14:textId="77777777" w:rsidR="00ED028B" w:rsidRDefault="00ED0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Negrito">
    <w:altName w:val="Times New Roman"/>
    <w:panose1 w:val="02020803070505020304"/>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77D0D" w14:textId="77777777" w:rsidR="00E5370A" w:rsidRDefault="00E5370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19A5272E" w14:textId="77777777" w:rsidR="00E5370A" w:rsidRDefault="00E5370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77FEF" w14:textId="77777777" w:rsidR="00E5370A" w:rsidRDefault="00E5370A">
    <w:pPr>
      <w:pStyle w:val="Rodap"/>
      <w:jc w:val="center"/>
    </w:pPr>
    <w:r>
      <w:fldChar w:fldCharType="begin"/>
    </w:r>
    <w:r>
      <w:instrText>PAGE   \* MERGEFORMAT</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524C9" w14:textId="77777777" w:rsidR="00E5370A" w:rsidRDefault="00E5370A">
    <w:pPr>
      <w:pStyle w:val="Rodap"/>
      <w:ind w:right="360"/>
      <w:rPr>
        <w:rFonts w:ascii="Verdana" w:hAnsi="Verdana"/>
        <w:sz w:val="14"/>
      </w:rPr>
    </w:pPr>
  </w:p>
  <w:p w14:paraId="7A710BF5" w14:textId="77777777" w:rsidR="00E5370A" w:rsidRDefault="00E5370A">
    <w:pPr>
      <w:pStyle w:val="Rodap"/>
      <w:ind w:right="360"/>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A7F97" w14:textId="77777777" w:rsidR="00ED028B" w:rsidRDefault="00ED028B">
      <w:r>
        <w:separator/>
      </w:r>
    </w:p>
  </w:footnote>
  <w:footnote w:type="continuationSeparator" w:id="0">
    <w:p w14:paraId="015856C9" w14:textId="77777777" w:rsidR="00ED028B" w:rsidRDefault="00ED028B">
      <w:r>
        <w:continuationSeparator/>
      </w:r>
    </w:p>
  </w:footnote>
  <w:footnote w:type="continuationNotice" w:id="1">
    <w:p w14:paraId="45042630" w14:textId="77777777" w:rsidR="00ED028B" w:rsidRDefault="00ED02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F18E" w14:textId="64503D65" w:rsidR="00E5370A" w:rsidRPr="00492189" w:rsidRDefault="00492189">
    <w:pPr>
      <w:pStyle w:val="Cabealho"/>
      <w:tabs>
        <w:tab w:val="left" w:pos="8222"/>
      </w:tabs>
      <w:jc w:val="right"/>
      <w:rPr>
        <w:rFonts w:ascii="Arial" w:hAnsi="Arial" w:cs="Arial"/>
        <w:i/>
        <w:iCs/>
        <w:sz w:val="22"/>
        <w:szCs w:val="22"/>
      </w:rPr>
    </w:pPr>
    <w:r w:rsidRPr="00492189">
      <w:rPr>
        <w:rFonts w:ascii="Arial" w:hAnsi="Arial" w:cs="Arial"/>
        <w:i/>
        <w:iCs/>
        <w:sz w:val="22"/>
        <w:szCs w:val="22"/>
      </w:rPr>
      <w:t>Versão Final</w:t>
    </w:r>
  </w:p>
  <w:p w14:paraId="53BB8F2E" w14:textId="77777777" w:rsidR="00E5370A" w:rsidRDefault="00E5370A">
    <w:pPr>
      <w:pStyle w:val="Cabealho"/>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89E2E" w14:textId="6791EC27" w:rsidR="00E5370A" w:rsidRPr="00244034" w:rsidRDefault="00492189">
    <w:pPr>
      <w:pStyle w:val="Cabealho"/>
      <w:jc w:val="right"/>
      <w:rPr>
        <w:rFonts w:ascii="Arial" w:hAnsi="Arial" w:cs="Arial"/>
        <w:bCs/>
        <w:i/>
        <w:iCs/>
        <w:sz w:val="22"/>
        <w:szCs w:val="22"/>
      </w:rPr>
    </w:pPr>
    <w:r>
      <w:rPr>
        <w:rFonts w:ascii="Arial" w:hAnsi="Arial" w:cs="Arial"/>
        <w:bCs/>
        <w:i/>
        <w:iCs/>
        <w:sz w:val="22"/>
        <w:szCs w:val="22"/>
      </w:rPr>
      <w:t>Versão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50"/>
    <w:multiLevelType w:val="hybridMultilevel"/>
    <w:tmpl w:val="9A785BF2"/>
    <w:lvl w:ilvl="0" w:tplc="FFFFFFFF">
      <w:start w:val="1"/>
      <w:numFmt w:val="lowerLetter"/>
      <w:lvlText w:val="%1)"/>
      <w:lvlJc w:val="left"/>
      <w:pPr>
        <w:tabs>
          <w:tab w:val="num" w:pos="1068"/>
        </w:tabs>
        <w:ind w:left="1068" w:hanging="360"/>
      </w:pPr>
      <w:rPr>
        <w:rFonts w:hint="default"/>
        <w:spacing w:val="0"/>
      </w:rPr>
    </w:lvl>
    <w:lvl w:ilvl="1" w:tplc="FFFFFFFF">
      <w:start w:val="1"/>
      <w:numFmt w:val="lowerLetter"/>
      <w:lvlText w:val="%2."/>
      <w:lvlJc w:val="left"/>
      <w:pPr>
        <w:tabs>
          <w:tab w:val="num" w:pos="1788"/>
        </w:tabs>
        <w:ind w:left="1788" w:hanging="360"/>
      </w:pPr>
      <w:rPr>
        <w:spacing w:val="0"/>
      </w:rPr>
    </w:lvl>
    <w:lvl w:ilvl="2" w:tplc="FFFFFFFF">
      <w:start w:val="1"/>
      <w:numFmt w:val="lowerRoman"/>
      <w:lvlText w:val="%3."/>
      <w:lvlJc w:val="right"/>
      <w:pPr>
        <w:tabs>
          <w:tab w:val="num" w:pos="2508"/>
        </w:tabs>
        <w:ind w:left="2508" w:hanging="180"/>
      </w:pPr>
      <w:rPr>
        <w:spacing w:val="0"/>
      </w:rPr>
    </w:lvl>
    <w:lvl w:ilvl="3" w:tplc="FFFFFFFF">
      <w:start w:val="1"/>
      <w:numFmt w:val="decimal"/>
      <w:lvlText w:val="%4."/>
      <w:lvlJc w:val="left"/>
      <w:pPr>
        <w:tabs>
          <w:tab w:val="num" w:pos="3228"/>
        </w:tabs>
        <w:ind w:left="3228" w:hanging="360"/>
      </w:pPr>
      <w:rPr>
        <w:spacing w:val="0"/>
      </w:rPr>
    </w:lvl>
    <w:lvl w:ilvl="4" w:tplc="FFFFFFFF">
      <w:start w:val="1"/>
      <w:numFmt w:val="lowerLetter"/>
      <w:lvlText w:val="%5."/>
      <w:lvlJc w:val="left"/>
      <w:pPr>
        <w:tabs>
          <w:tab w:val="num" w:pos="3948"/>
        </w:tabs>
        <w:ind w:left="3948" w:hanging="360"/>
      </w:pPr>
      <w:rPr>
        <w:spacing w:val="0"/>
      </w:rPr>
    </w:lvl>
    <w:lvl w:ilvl="5" w:tplc="FFFFFFFF">
      <w:start w:val="1"/>
      <w:numFmt w:val="lowerRoman"/>
      <w:lvlText w:val="%6."/>
      <w:lvlJc w:val="right"/>
      <w:pPr>
        <w:tabs>
          <w:tab w:val="num" w:pos="4668"/>
        </w:tabs>
        <w:ind w:left="4668" w:hanging="180"/>
      </w:pPr>
      <w:rPr>
        <w:spacing w:val="0"/>
      </w:rPr>
    </w:lvl>
    <w:lvl w:ilvl="6" w:tplc="FFFFFFFF">
      <w:start w:val="1"/>
      <w:numFmt w:val="decimal"/>
      <w:lvlText w:val="%7."/>
      <w:lvlJc w:val="left"/>
      <w:pPr>
        <w:tabs>
          <w:tab w:val="num" w:pos="5388"/>
        </w:tabs>
        <w:ind w:left="5388" w:hanging="360"/>
      </w:pPr>
      <w:rPr>
        <w:spacing w:val="0"/>
      </w:rPr>
    </w:lvl>
    <w:lvl w:ilvl="7" w:tplc="FFFFFFFF">
      <w:start w:val="1"/>
      <w:numFmt w:val="lowerLetter"/>
      <w:lvlText w:val="%8."/>
      <w:lvlJc w:val="left"/>
      <w:pPr>
        <w:tabs>
          <w:tab w:val="num" w:pos="6108"/>
        </w:tabs>
        <w:ind w:left="6108" w:hanging="360"/>
      </w:pPr>
      <w:rPr>
        <w:spacing w:val="0"/>
      </w:rPr>
    </w:lvl>
    <w:lvl w:ilvl="8" w:tplc="FFFFFFFF">
      <w:start w:val="1"/>
      <w:numFmt w:val="lowerRoman"/>
      <w:lvlText w:val="%9."/>
      <w:lvlJc w:val="right"/>
      <w:pPr>
        <w:tabs>
          <w:tab w:val="num" w:pos="6828"/>
        </w:tabs>
        <w:ind w:left="6828" w:hanging="180"/>
      </w:pPr>
      <w:rPr>
        <w:spacing w:val="0"/>
      </w:rPr>
    </w:lvl>
  </w:abstractNum>
  <w:abstractNum w:abstractNumId="2" w15:restartNumberingAfterBreak="0">
    <w:nsid w:val="0185749F"/>
    <w:multiLevelType w:val="hybridMultilevel"/>
    <w:tmpl w:val="E6805920"/>
    <w:lvl w:ilvl="0" w:tplc="5A84065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1B656B9"/>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426477F"/>
    <w:multiLevelType w:val="multilevel"/>
    <w:tmpl w:val="5FEC3E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931F3B"/>
    <w:multiLevelType w:val="multilevel"/>
    <w:tmpl w:val="0FD49B62"/>
    <w:numStyleLink w:val="Teo"/>
  </w:abstractNum>
  <w:abstractNum w:abstractNumId="6" w15:restartNumberingAfterBreak="0">
    <w:nsid w:val="0522105E"/>
    <w:multiLevelType w:val="singleLevel"/>
    <w:tmpl w:val="41B2D804"/>
    <w:lvl w:ilvl="0">
      <w:start w:val="1"/>
      <w:numFmt w:val="lowerRoman"/>
      <w:lvlText w:val="(%1)"/>
      <w:lvlJc w:val="left"/>
      <w:pPr>
        <w:tabs>
          <w:tab w:val="num" w:pos="947"/>
        </w:tabs>
        <w:ind w:left="851" w:hanging="624"/>
      </w:pPr>
      <w:rPr>
        <w:b w:val="0"/>
        <w:i w:val="0"/>
      </w:rPr>
    </w:lvl>
  </w:abstractNum>
  <w:abstractNum w:abstractNumId="7" w15:restartNumberingAfterBreak="0">
    <w:nsid w:val="073248B1"/>
    <w:multiLevelType w:val="hybridMultilevel"/>
    <w:tmpl w:val="65ACD060"/>
    <w:lvl w:ilvl="0" w:tplc="8494A05C">
      <w:start w:val="1"/>
      <w:numFmt w:val="lowerRoman"/>
      <w:lvlText w:val="(%1)"/>
      <w:lvlJc w:val="left"/>
      <w:pPr>
        <w:ind w:left="1060" w:hanging="360"/>
      </w:pPr>
      <w:rPr>
        <w:rFonts w:hint="default"/>
        <w:b w:val="0"/>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8" w15:restartNumberingAfterBreak="0">
    <w:nsid w:val="086C4C61"/>
    <w:multiLevelType w:val="multilevel"/>
    <w:tmpl w:val="E0328C2E"/>
    <w:lvl w:ilvl="0">
      <w:start w:val="4"/>
      <w:numFmt w:val="decimal"/>
      <w:lvlText w:val="%1"/>
      <w:lvlJc w:val="left"/>
      <w:pPr>
        <w:ind w:left="660" w:hanging="660"/>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F41C37"/>
    <w:multiLevelType w:val="hybridMultilevel"/>
    <w:tmpl w:val="E882404A"/>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0D05397A"/>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11" w15:restartNumberingAfterBreak="0">
    <w:nsid w:val="0F1D02CC"/>
    <w:multiLevelType w:val="hybridMultilevel"/>
    <w:tmpl w:val="D396BFA0"/>
    <w:lvl w:ilvl="0" w:tplc="7F4AD384">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10636B67"/>
    <w:multiLevelType w:val="hybridMultilevel"/>
    <w:tmpl w:val="E882404A"/>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0F66541"/>
    <w:multiLevelType w:val="multilevel"/>
    <w:tmpl w:val="E7506F82"/>
    <w:lvl w:ilvl="0">
      <w:start w:val="14"/>
      <w:numFmt w:val="decimal"/>
      <w:lvlText w:val="%1."/>
      <w:lvlJc w:val="left"/>
      <w:pPr>
        <w:ind w:left="435" w:hanging="435"/>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1550B6E"/>
    <w:multiLevelType w:val="multilevel"/>
    <w:tmpl w:val="39143812"/>
    <w:lvl w:ilvl="0">
      <w:start w:val="3"/>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1807FFB"/>
    <w:multiLevelType w:val="hybridMultilevel"/>
    <w:tmpl w:val="204A2AB6"/>
    <w:lvl w:ilvl="0" w:tplc="622ED88C">
      <w:start w:val="1"/>
      <w:numFmt w:val="lowerLetter"/>
      <w:lvlText w:val="(%1)"/>
      <w:lvlJc w:val="left"/>
      <w:pPr>
        <w:tabs>
          <w:tab w:val="num" w:pos="709"/>
        </w:tabs>
        <w:ind w:left="992" w:hanging="283"/>
      </w:pPr>
      <w:rPr>
        <w:rFonts w:hint="default"/>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6" w15:restartNumberingAfterBreak="0">
    <w:nsid w:val="12364BE1"/>
    <w:multiLevelType w:val="hybridMultilevel"/>
    <w:tmpl w:val="AC140A9E"/>
    <w:lvl w:ilvl="0" w:tplc="B720EDF2">
      <w:start w:val="1"/>
      <w:numFmt w:val="lowerRoman"/>
      <w:lvlText w:val="(%1)"/>
      <w:lvlJc w:val="left"/>
      <w:pPr>
        <w:ind w:left="1620" w:hanging="720"/>
      </w:pPr>
      <w:rPr>
        <w:rFonts w:hint="default"/>
        <w:b/>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17" w15:restartNumberingAfterBreak="0">
    <w:nsid w:val="123B0E3B"/>
    <w:multiLevelType w:val="hybridMultilevel"/>
    <w:tmpl w:val="1E5E8046"/>
    <w:lvl w:ilvl="0" w:tplc="5A840652">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140955BF"/>
    <w:multiLevelType w:val="multilevel"/>
    <w:tmpl w:val="45DED7CE"/>
    <w:lvl w:ilvl="0">
      <w:start w:val="4"/>
      <w:numFmt w:val="decimal"/>
      <w:lvlText w:val="%1."/>
      <w:lvlJc w:val="left"/>
      <w:pPr>
        <w:ind w:left="720" w:hanging="720"/>
      </w:pPr>
      <w:rPr>
        <w:rFonts w:hint="default"/>
      </w:rPr>
    </w:lvl>
    <w:lvl w:ilvl="1">
      <w:start w:val="9"/>
      <w:numFmt w:val="decimal"/>
      <w:lvlText w:val="%1.%2."/>
      <w:lvlJc w:val="left"/>
      <w:pPr>
        <w:ind w:left="720" w:hanging="720"/>
      </w:pPr>
      <w:rPr>
        <w:rFonts w:hint="default"/>
        <w:sz w:val="20"/>
        <w:szCs w:val="20"/>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4244CB7"/>
    <w:multiLevelType w:val="multilevel"/>
    <w:tmpl w:val="80B66F24"/>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i w:val="0"/>
        <w:sz w:val="20"/>
        <w:szCs w:val="20"/>
      </w:rPr>
    </w:lvl>
    <w:lvl w:ilvl="2">
      <w:start w:val="1"/>
      <w:numFmt w:val="decimal"/>
      <w:lvlText w:val="%1.%2.%3."/>
      <w:lvlJc w:val="left"/>
      <w:pPr>
        <w:ind w:left="720" w:hanging="720"/>
      </w:pPr>
      <w:rPr>
        <w:rFonts w:hint="default"/>
        <w:b/>
        <w:i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5A33F41"/>
    <w:multiLevelType w:val="multilevel"/>
    <w:tmpl w:val="C882B23C"/>
    <w:lvl w:ilvl="0">
      <w:start w:val="4"/>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630588F"/>
    <w:multiLevelType w:val="multilevel"/>
    <w:tmpl w:val="C4081D16"/>
    <w:lvl w:ilvl="0">
      <w:start w:val="9"/>
      <w:numFmt w:val="decimal"/>
      <w:lvlText w:val="%1."/>
      <w:lvlJc w:val="left"/>
      <w:pPr>
        <w:ind w:left="630" w:hanging="630"/>
      </w:pPr>
      <w:rPr>
        <w:rFonts w:hint="default"/>
      </w:rPr>
    </w:lvl>
    <w:lvl w:ilvl="1">
      <w:start w:val="5"/>
      <w:numFmt w:val="decimal"/>
      <w:lvlText w:val="%1.%2."/>
      <w:lvlJc w:val="left"/>
      <w:pPr>
        <w:ind w:left="900" w:hanging="72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1705486B"/>
    <w:multiLevelType w:val="hybridMultilevel"/>
    <w:tmpl w:val="FB64B3DA"/>
    <w:lvl w:ilvl="0" w:tplc="7F4AD384">
      <w:start w:val="1"/>
      <w:numFmt w:val="lowerLetter"/>
      <w:lvlText w:val="(%1)"/>
      <w:lvlJc w:val="left"/>
      <w:pPr>
        <w:ind w:left="720" w:hanging="360"/>
      </w:pPr>
      <w:rPr>
        <w:rFonts w:hint="default"/>
      </w:rPr>
    </w:lvl>
    <w:lvl w:ilvl="1" w:tplc="7F4AD384">
      <w:start w:val="1"/>
      <w:numFmt w:val="lowerLetter"/>
      <w:lvlText w:val="(%2)"/>
      <w:lvlJc w:val="left"/>
      <w:pPr>
        <w:ind w:left="1440" w:hanging="360"/>
      </w:pPr>
      <w:rPr>
        <w:rFonts w:hint="default"/>
      </w:rPr>
    </w:lvl>
    <w:lvl w:ilvl="2" w:tplc="54049B9C">
      <w:start w:val="2"/>
      <w:numFmt w:val="lowerRoman"/>
      <w:lvlText w:val="(%3)"/>
      <w:lvlJc w:val="left"/>
      <w:pPr>
        <w:ind w:left="2700" w:hanging="72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97020CC"/>
    <w:multiLevelType w:val="hybridMultilevel"/>
    <w:tmpl w:val="C81AFFC6"/>
    <w:lvl w:ilvl="0" w:tplc="459027C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1A363AD1"/>
    <w:multiLevelType w:val="hybridMultilevel"/>
    <w:tmpl w:val="C6B803F4"/>
    <w:lvl w:ilvl="0" w:tplc="0E16DC52">
      <w:start w:val="1"/>
      <w:numFmt w:val="decimal"/>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1B066FE8"/>
    <w:multiLevelType w:val="hybridMultilevel"/>
    <w:tmpl w:val="2A0C90A6"/>
    <w:lvl w:ilvl="0" w:tplc="FFFFFFFF">
      <w:start w:val="1"/>
      <w:numFmt w:val="lowerLetter"/>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BBD4C3A"/>
    <w:multiLevelType w:val="multilevel"/>
    <w:tmpl w:val="44467CF0"/>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sz w:val="22"/>
        <w:szCs w:val="22"/>
      </w:rPr>
    </w:lvl>
    <w:lvl w:ilvl="2">
      <w:start w:val="1"/>
      <w:numFmt w:val="decimal"/>
      <w:lvlText w:val="%1.%2.%3."/>
      <w:lvlJc w:val="left"/>
      <w:pPr>
        <w:ind w:left="2177" w:hanging="900"/>
      </w:pPr>
      <w:rPr>
        <w:rFonts w:ascii="Trebuchet MS" w:hAnsi="Trebuchet MS"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1C8B2672"/>
    <w:multiLevelType w:val="singleLevel"/>
    <w:tmpl w:val="27BEF732"/>
    <w:lvl w:ilvl="0">
      <w:start w:val="1"/>
      <w:numFmt w:val="decimal"/>
      <w:pStyle w:val="MF1"/>
      <w:lvlText w:val="%1."/>
      <w:lvlJc w:val="left"/>
      <w:pPr>
        <w:tabs>
          <w:tab w:val="num" w:pos="360"/>
        </w:tabs>
        <w:ind w:left="360" w:hanging="360"/>
      </w:pPr>
      <w:rPr>
        <w:rFonts w:hint="default"/>
      </w:rPr>
    </w:lvl>
  </w:abstractNum>
  <w:abstractNum w:abstractNumId="28" w15:restartNumberingAfterBreak="0">
    <w:nsid w:val="1CB91BDA"/>
    <w:multiLevelType w:val="hybridMultilevel"/>
    <w:tmpl w:val="F11ECC64"/>
    <w:lvl w:ilvl="0" w:tplc="0AD84BDE">
      <w:start w:val="1"/>
      <w:numFmt w:val="lowerRoman"/>
      <w:lvlText w:val="(%1)"/>
      <w:lvlJc w:val="left"/>
      <w:pPr>
        <w:ind w:left="2070" w:hanging="720"/>
      </w:pPr>
      <w:rPr>
        <w:rFonts w:hint="default"/>
        <w:b w:val="0"/>
      </w:rPr>
    </w:lvl>
    <w:lvl w:ilvl="1" w:tplc="04160019" w:tentative="1">
      <w:start w:val="1"/>
      <w:numFmt w:val="lowerLetter"/>
      <w:lvlText w:val="%2."/>
      <w:lvlJc w:val="left"/>
      <w:pPr>
        <w:ind w:left="2430" w:hanging="360"/>
      </w:pPr>
    </w:lvl>
    <w:lvl w:ilvl="2" w:tplc="0416001B" w:tentative="1">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29" w15:restartNumberingAfterBreak="0">
    <w:nsid w:val="20121D8C"/>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30" w15:restartNumberingAfterBreak="0">
    <w:nsid w:val="225666E4"/>
    <w:multiLevelType w:val="hybridMultilevel"/>
    <w:tmpl w:val="057E15BC"/>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227238F9"/>
    <w:multiLevelType w:val="hybridMultilevel"/>
    <w:tmpl w:val="6F0A56EE"/>
    <w:lvl w:ilvl="0" w:tplc="71AE9406">
      <w:start w:val="1"/>
      <w:numFmt w:val="decimal"/>
      <w:lvlText w:val="4.%1."/>
      <w:lvlJc w:val="left"/>
      <w:pPr>
        <w:tabs>
          <w:tab w:val="num" w:pos="360"/>
        </w:tabs>
        <w:ind w:left="0" w:firstLine="0"/>
      </w:pPr>
      <w:rPr>
        <w:rFonts w:ascii="Times New Roman Negrito" w:hAnsi="Times New Roman Negrito" w:hint="default"/>
        <w:b/>
        <w:i w:val="0"/>
        <w:sz w:val="24"/>
      </w:rPr>
    </w:lvl>
    <w:lvl w:ilvl="1" w:tplc="7FD0B3D6">
      <w:start w:val="1"/>
      <w:numFmt w:val="decimal"/>
      <w:lvlText w:val="4.3.%2"/>
      <w:lvlJc w:val="left"/>
      <w:pPr>
        <w:tabs>
          <w:tab w:val="num" w:pos="0"/>
        </w:tabs>
        <w:ind w:left="0" w:firstLine="0"/>
      </w:pPr>
      <w:rPr>
        <w:rFonts w:ascii="Times New Roman" w:hAnsi="Times New Roman" w:hint="default"/>
        <w:b w:val="0"/>
        <w:i w:val="0"/>
        <w:sz w:val="24"/>
        <w:u w:val="none"/>
      </w:rPr>
    </w:lvl>
    <w:lvl w:ilvl="2" w:tplc="A4CCD7C0">
      <w:start w:val="1"/>
      <w:numFmt w:val="decimal"/>
      <w:lvlText w:val="4.2.1.%3"/>
      <w:lvlJc w:val="left"/>
      <w:pPr>
        <w:tabs>
          <w:tab w:val="num" w:pos="1980"/>
        </w:tabs>
        <w:ind w:left="1980" w:firstLine="0"/>
      </w:pPr>
      <w:rPr>
        <w:rFonts w:ascii="Times New Roman" w:hAnsi="Times New Roman" w:hint="default"/>
        <w:b w:val="0"/>
        <w:i w:val="0"/>
        <w:sz w:val="24"/>
      </w:rPr>
    </w:lvl>
    <w:lvl w:ilvl="3" w:tplc="A894BB4A">
      <w:start w:val="1"/>
      <w:numFmt w:val="lowerLetter"/>
      <w:lvlText w:val="(%4)"/>
      <w:lvlJc w:val="left"/>
      <w:pPr>
        <w:tabs>
          <w:tab w:val="num" w:pos="2520"/>
        </w:tabs>
        <w:ind w:left="2520" w:firstLine="0"/>
      </w:pPr>
      <w:rPr>
        <w:rFonts w:ascii="Times New Roman" w:hAnsi="Times New Roman" w:hint="default"/>
        <w:b w:val="0"/>
        <w:i w:val="0"/>
        <w:sz w:val="24"/>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2381382C"/>
    <w:multiLevelType w:val="hybridMultilevel"/>
    <w:tmpl w:val="54024210"/>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2685690F"/>
    <w:multiLevelType w:val="multilevel"/>
    <w:tmpl w:val="16D2DDCE"/>
    <w:lvl w:ilvl="0">
      <w:start w:val="3"/>
      <w:numFmt w:val="decimal"/>
      <w:lvlText w:val="%1."/>
      <w:lvlJc w:val="left"/>
      <w:pPr>
        <w:tabs>
          <w:tab w:val="num" w:pos="720"/>
        </w:tabs>
        <w:ind w:left="720" w:hanging="720"/>
      </w:pPr>
      <w:rPr>
        <w:rFonts w:ascii="Times New Roman" w:hAnsi="Times New Roman" w:cs="Times New Roman" w:hint="default"/>
      </w:rPr>
    </w:lvl>
    <w:lvl w:ilvl="1">
      <w:start w:val="1"/>
      <w:numFmt w:val="decimal"/>
      <w:lvlText w:val="%1.%2."/>
      <w:lvlJc w:val="left"/>
      <w:pPr>
        <w:tabs>
          <w:tab w:val="num" w:pos="720"/>
        </w:tabs>
        <w:ind w:left="720" w:hanging="720"/>
      </w:pPr>
      <w:rPr>
        <w:rFonts w:ascii="Times New Roman" w:hAnsi="Times New Roman" w:cs="Times New Roman" w:hint="default"/>
        <w:b/>
        <w:bCs/>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34" w15:restartNumberingAfterBreak="0">
    <w:nsid w:val="28573936"/>
    <w:multiLevelType w:val="hybridMultilevel"/>
    <w:tmpl w:val="5F08221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2A01193F"/>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36" w15:restartNumberingAfterBreak="0">
    <w:nsid w:val="2B3953BC"/>
    <w:multiLevelType w:val="hybridMultilevel"/>
    <w:tmpl w:val="0CD213AA"/>
    <w:lvl w:ilvl="0" w:tplc="DB587956">
      <w:start w:val="1"/>
      <w:numFmt w:val="decimal"/>
      <w:lvlText w:val="6.%1."/>
      <w:lvlJc w:val="left"/>
      <w:pPr>
        <w:tabs>
          <w:tab w:val="num" w:pos="360"/>
        </w:tabs>
        <w:ind w:left="0" w:firstLine="0"/>
      </w:pPr>
      <w:rPr>
        <w:rFonts w:ascii="Times New Roman Negrito" w:hAnsi="Times New Roman Negrito" w:hint="default"/>
        <w:b/>
        <w:i w:val="0"/>
        <w:sz w:val="24"/>
      </w:rPr>
    </w:lvl>
    <w:lvl w:ilvl="1" w:tplc="4358F344">
      <w:start w:val="1"/>
      <w:numFmt w:val="decimal"/>
      <w:lvlText w:val="6.2.%2"/>
      <w:lvlJc w:val="left"/>
      <w:pPr>
        <w:tabs>
          <w:tab w:val="num" w:pos="1080"/>
        </w:tabs>
        <w:ind w:left="1080" w:firstLine="0"/>
      </w:pPr>
      <w:rPr>
        <w:rFonts w:ascii="Times New Roman" w:hAnsi="Times New Roman" w:hint="default"/>
        <w:b w:val="0"/>
        <w:i w:val="0"/>
        <w:sz w:val="24"/>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2BDC5AEF"/>
    <w:multiLevelType w:val="hybridMultilevel"/>
    <w:tmpl w:val="AED239B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2BE22D78"/>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2CA023E9"/>
    <w:multiLevelType w:val="multilevel"/>
    <w:tmpl w:val="64E88898"/>
    <w:lvl w:ilvl="0">
      <w:start w:val="1"/>
      <w:numFmt w:val="decimal"/>
      <w:lvlText w:val="6.1.%1."/>
      <w:lvlJc w:val="left"/>
      <w:pPr>
        <w:tabs>
          <w:tab w:val="num" w:pos="720"/>
        </w:tabs>
        <w:ind w:left="720" w:hanging="720"/>
      </w:pPr>
      <w:rPr>
        <w:rFonts w:hint="default"/>
      </w:rPr>
    </w:lvl>
    <w:lvl w:ilvl="1">
      <w:start w:val="1"/>
      <w:numFmt w:val="decimal"/>
      <w:lvlText w:val="6.1.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2DB235E6"/>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41" w15:restartNumberingAfterBreak="0">
    <w:nsid w:val="2E506E2C"/>
    <w:multiLevelType w:val="hybridMultilevel"/>
    <w:tmpl w:val="F6C81442"/>
    <w:lvl w:ilvl="0" w:tplc="FFFFFFFF">
      <w:start w:val="1"/>
      <w:numFmt w:val="lowerLetter"/>
      <w:lvlText w:val="(%1)"/>
      <w:lvlJc w:val="left"/>
      <w:pPr>
        <w:tabs>
          <w:tab w:val="num" w:pos="928"/>
        </w:tabs>
        <w:ind w:left="928" w:hanging="360"/>
      </w:pPr>
      <w:rPr>
        <w:rFonts w:hint="default"/>
      </w:rPr>
    </w:lvl>
    <w:lvl w:ilvl="1" w:tplc="6D4EAE10">
      <w:start w:val="1"/>
      <w:numFmt w:val="lowerRoman"/>
      <w:lvlText w:val="(%2)"/>
      <w:lvlJc w:val="left"/>
      <w:pPr>
        <w:tabs>
          <w:tab w:val="num" w:pos="1288"/>
        </w:tabs>
        <w:ind w:left="1288" w:hanging="360"/>
      </w:pPr>
      <w:rPr>
        <w:rFonts w:ascii="Garamond" w:hAnsi="Garamond" w:cs="Times New Roman" w:hint="default"/>
        <w:sz w:val="24"/>
        <w:szCs w:val="24"/>
      </w:rPr>
    </w:lvl>
    <w:lvl w:ilvl="2" w:tplc="FFFFFFFF" w:tentative="1">
      <w:start w:val="1"/>
      <w:numFmt w:val="lowerRoman"/>
      <w:lvlText w:val="%3."/>
      <w:lvlJc w:val="right"/>
      <w:pPr>
        <w:tabs>
          <w:tab w:val="num" w:pos="2008"/>
        </w:tabs>
        <w:ind w:left="2008" w:hanging="180"/>
      </w:pPr>
    </w:lvl>
    <w:lvl w:ilvl="3" w:tplc="FFFFFFFF" w:tentative="1">
      <w:start w:val="1"/>
      <w:numFmt w:val="decimal"/>
      <w:lvlText w:val="%4."/>
      <w:lvlJc w:val="left"/>
      <w:pPr>
        <w:tabs>
          <w:tab w:val="num" w:pos="2728"/>
        </w:tabs>
        <w:ind w:left="2728" w:hanging="360"/>
      </w:pPr>
    </w:lvl>
    <w:lvl w:ilvl="4" w:tplc="FFFFFFFF" w:tentative="1">
      <w:start w:val="1"/>
      <w:numFmt w:val="lowerLetter"/>
      <w:lvlText w:val="%5."/>
      <w:lvlJc w:val="left"/>
      <w:pPr>
        <w:tabs>
          <w:tab w:val="num" w:pos="3448"/>
        </w:tabs>
        <w:ind w:left="3448" w:hanging="360"/>
      </w:pPr>
    </w:lvl>
    <w:lvl w:ilvl="5" w:tplc="FFFFFFFF" w:tentative="1">
      <w:start w:val="1"/>
      <w:numFmt w:val="lowerRoman"/>
      <w:lvlText w:val="%6."/>
      <w:lvlJc w:val="right"/>
      <w:pPr>
        <w:tabs>
          <w:tab w:val="num" w:pos="4168"/>
        </w:tabs>
        <w:ind w:left="4168" w:hanging="180"/>
      </w:pPr>
    </w:lvl>
    <w:lvl w:ilvl="6" w:tplc="FFFFFFFF" w:tentative="1">
      <w:start w:val="1"/>
      <w:numFmt w:val="decimal"/>
      <w:lvlText w:val="%7."/>
      <w:lvlJc w:val="left"/>
      <w:pPr>
        <w:tabs>
          <w:tab w:val="num" w:pos="4888"/>
        </w:tabs>
        <w:ind w:left="4888" w:hanging="360"/>
      </w:pPr>
    </w:lvl>
    <w:lvl w:ilvl="7" w:tplc="FFFFFFFF" w:tentative="1">
      <w:start w:val="1"/>
      <w:numFmt w:val="lowerLetter"/>
      <w:lvlText w:val="%8."/>
      <w:lvlJc w:val="left"/>
      <w:pPr>
        <w:tabs>
          <w:tab w:val="num" w:pos="5608"/>
        </w:tabs>
        <w:ind w:left="5608" w:hanging="360"/>
      </w:pPr>
    </w:lvl>
    <w:lvl w:ilvl="8" w:tplc="FFFFFFFF" w:tentative="1">
      <w:start w:val="1"/>
      <w:numFmt w:val="lowerRoman"/>
      <w:lvlText w:val="%9."/>
      <w:lvlJc w:val="right"/>
      <w:pPr>
        <w:tabs>
          <w:tab w:val="num" w:pos="6328"/>
        </w:tabs>
        <w:ind w:left="6328" w:hanging="180"/>
      </w:pPr>
    </w:lvl>
  </w:abstractNum>
  <w:abstractNum w:abstractNumId="42" w15:restartNumberingAfterBreak="0">
    <w:nsid w:val="2E826000"/>
    <w:multiLevelType w:val="hybridMultilevel"/>
    <w:tmpl w:val="AE603D44"/>
    <w:lvl w:ilvl="0" w:tplc="61E63438">
      <w:start w:val="1"/>
      <w:numFmt w:val="decimal"/>
      <w:lvlText w:val="4.2.2.%1."/>
      <w:lvlJc w:val="left"/>
      <w:pPr>
        <w:ind w:left="720" w:hanging="360"/>
      </w:pPr>
      <w:rPr>
        <w:rFonts w:ascii="Garamond" w:hAnsi="Garamond" w:cs="Times New Roman"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F644C96"/>
    <w:multiLevelType w:val="multilevel"/>
    <w:tmpl w:val="F63045D2"/>
    <w:lvl w:ilvl="0">
      <w:start w:val="1"/>
      <w:numFmt w:val="lowerRoman"/>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4" w15:restartNumberingAfterBreak="0">
    <w:nsid w:val="2F8259DE"/>
    <w:multiLevelType w:val="hybridMultilevel"/>
    <w:tmpl w:val="FFF4F4B2"/>
    <w:lvl w:ilvl="0" w:tplc="E9E8F480">
      <w:start w:val="1"/>
      <w:numFmt w:val="lowerLetter"/>
      <w:lvlText w:val="(%1)"/>
      <w:lvlJc w:val="left"/>
      <w:pPr>
        <w:tabs>
          <w:tab w:val="num" w:pos="1800"/>
        </w:tabs>
        <w:ind w:left="1800" w:hanging="360"/>
      </w:pPr>
      <w:rPr>
        <w:rFonts w:cs="Times New Roman" w:hint="default"/>
      </w:rPr>
    </w:lvl>
    <w:lvl w:ilvl="1" w:tplc="04160019">
      <w:start w:val="1"/>
      <w:numFmt w:val="lowerLetter"/>
      <w:lvlText w:val="%2."/>
      <w:lvlJc w:val="left"/>
      <w:pPr>
        <w:tabs>
          <w:tab w:val="num" w:pos="2520"/>
        </w:tabs>
        <w:ind w:left="2520" w:hanging="360"/>
      </w:pPr>
      <w:rPr>
        <w:rFonts w:cs="Times New Roman"/>
      </w:rPr>
    </w:lvl>
    <w:lvl w:ilvl="2" w:tplc="0416001B">
      <w:start w:val="1"/>
      <w:numFmt w:val="lowerRoman"/>
      <w:lvlText w:val="%3."/>
      <w:lvlJc w:val="right"/>
      <w:pPr>
        <w:tabs>
          <w:tab w:val="num" w:pos="3240"/>
        </w:tabs>
        <w:ind w:left="3240" w:hanging="180"/>
      </w:pPr>
      <w:rPr>
        <w:rFonts w:cs="Times New Roman"/>
      </w:rPr>
    </w:lvl>
    <w:lvl w:ilvl="3" w:tplc="0416000F">
      <w:start w:val="1"/>
      <w:numFmt w:val="decimal"/>
      <w:lvlText w:val="%4."/>
      <w:lvlJc w:val="left"/>
      <w:pPr>
        <w:tabs>
          <w:tab w:val="num" w:pos="3960"/>
        </w:tabs>
        <w:ind w:left="3960" w:hanging="360"/>
      </w:pPr>
      <w:rPr>
        <w:rFonts w:cs="Times New Roman"/>
      </w:rPr>
    </w:lvl>
    <w:lvl w:ilvl="4" w:tplc="04160019">
      <w:start w:val="1"/>
      <w:numFmt w:val="lowerLetter"/>
      <w:lvlText w:val="%5."/>
      <w:lvlJc w:val="left"/>
      <w:pPr>
        <w:tabs>
          <w:tab w:val="num" w:pos="4680"/>
        </w:tabs>
        <w:ind w:left="4680" w:hanging="360"/>
      </w:pPr>
      <w:rPr>
        <w:rFonts w:cs="Times New Roman"/>
      </w:rPr>
    </w:lvl>
    <w:lvl w:ilvl="5" w:tplc="0416001B">
      <w:start w:val="1"/>
      <w:numFmt w:val="lowerRoman"/>
      <w:lvlText w:val="%6."/>
      <w:lvlJc w:val="right"/>
      <w:pPr>
        <w:tabs>
          <w:tab w:val="num" w:pos="5400"/>
        </w:tabs>
        <w:ind w:left="5400" w:hanging="180"/>
      </w:pPr>
      <w:rPr>
        <w:rFonts w:cs="Times New Roman"/>
      </w:rPr>
    </w:lvl>
    <w:lvl w:ilvl="6" w:tplc="0416000F">
      <w:start w:val="1"/>
      <w:numFmt w:val="decimal"/>
      <w:lvlText w:val="%7."/>
      <w:lvlJc w:val="left"/>
      <w:pPr>
        <w:tabs>
          <w:tab w:val="num" w:pos="6120"/>
        </w:tabs>
        <w:ind w:left="6120" w:hanging="360"/>
      </w:pPr>
      <w:rPr>
        <w:rFonts w:cs="Times New Roman"/>
      </w:rPr>
    </w:lvl>
    <w:lvl w:ilvl="7" w:tplc="04160019">
      <w:start w:val="1"/>
      <w:numFmt w:val="lowerLetter"/>
      <w:lvlText w:val="%8."/>
      <w:lvlJc w:val="left"/>
      <w:pPr>
        <w:tabs>
          <w:tab w:val="num" w:pos="6840"/>
        </w:tabs>
        <w:ind w:left="6840" w:hanging="360"/>
      </w:pPr>
      <w:rPr>
        <w:rFonts w:cs="Times New Roman"/>
      </w:rPr>
    </w:lvl>
    <w:lvl w:ilvl="8" w:tplc="0416001B">
      <w:start w:val="1"/>
      <w:numFmt w:val="lowerRoman"/>
      <w:lvlText w:val="%9."/>
      <w:lvlJc w:val="right"/>
      <w:pPr>
        <w:tabs>
          <w:tab w:val="num" w:pos="7560"/>
        </w:tabs>
        <w:ind w:left="7560" w:hanging="180"/>
      </w:pPr>
      <w:rPr>
        <w:rFonts w:cs="Times New Roman"/>
      </w:rPr>
    </w:lvl>
  </w:abstractNum>
  <w:abstractNum w:abstractNumId="45" w15:restartNumberingAfterBreak="0">
    <w:nsid w:val="300B5310"/>
    <w:multiLevelType w:val="hybridMultilevel"/>
    <w:tmpl w:val="86FCD9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6" w15:restartNumberingAfterBreak="0">
    <w:nsid w:val="320410EA"/>
    <w:multiLevelType w:val="hybridMultilevel"/>
    <w:tmpl w:val="7206D8A0"/>
    <w:lvl w:ilvl="0" w:tplc="687854BE">
      <w:start w:val="1"/>
      <w:numFmt w:val="decimal"/>
      <w:lvlText w:val="3.6.%1."/>
      <w:lvlJc w:val="left"/>
      <w:pPr>
        <w:ind w:left="720" w:hanging="360"/>
      </w:pPr>
      <w:rPr>
        <w:rFonts w:ascii="Garamond" w:hAnsi="Garamond" w:cs="Times New Roman"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327209AF"/>
    <w:multiLevelType w:val="multilevel"/>
    <w:tmpl w:val="FFC6DE8C"/>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8" w15:restartNumberingAfterBreak="0">
    <w:nsid w:val="33853FB2"/>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34432CED"/>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0" w15:restartNumberingAfterBreak="0">
    <w:nsid w:val="3659437C"/>
    <w:multiLevelType w:val="hybridMultilevel"/>
    <w:tmpl w:val="E882404A"/>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1" w15:restartNumberingAfterBreak="0">
    <w:nsid w:val="372F4509"/>
    <w:multiLevelType w:val="multilevel"/>
    <w:tmpl w:val="8AFEBF6A"/>
    <w:lvl w:ilvl="0">
      <w:start w:val="1"/>
      <w:numFmt w:val="decimal"/>
      <w:lvlText w:val="%1."/>
      <w:lvlJc w:val="left"/>
      <w:pPr>
        <w:tabs>
          <w:tab w:val="num" w:pos="709"/>
        </w:tabs>
        <w:ind w:left="709" w:hanging="709"/>
      </w:pPr>
      <w:rPr>
        <w:rFonts w:cs="Times New Roman" w:hint="default"/>
        <w:b/>
      </w:rPr>
    </w:lvl>
    <w:lvl w:ilvl="1">
      <w:start w:val="1"/>
      <w:numFmt w:val="decimal"/>
      <w:lvlText w:val="%1.%2"/>
      <w:lvlJc w:val="left"/>
      <w:pPr>
        <w:tabs>
          <w:tab w:val="num" w:pos="709"/>
        </w:tabs>
        <w:ind w:left="709" w:hanging="709"/>
      </w:pPr>
      <w:rPr>
        <w:rFonts w:cs="Times New Roman" w:hint="default"/>
        <w:b/>
        <w:i w:val="0"/>
        <w:sz w:val="22"/>
        <w:szCs w:val="22"/>
      </w:rPr>
    </w:lvl>
    <w:lvl w:ilvl="2">
      <w:start w:val="1"/>
      <w:numFmt w:val="decimal"/>
      <w:lvlText w:val="%1.%2.%3"/>
      <w:lvlJc w:val="left"/>
      <w:pPr>
        <w:tabs>
          <w:tab w:val="num" w:pos="709"/>
        </w:tabs>
        <w:ind w:left="709" w:hanging="709"/>
      </w:pPr>
      <w:rPr>
        <w:rFonts w:ascii="Garamond" w:hAnsi="Garamond" w:cs="Times New Roman" w:hint="default"/>
        <w:sz w:val="24"/>
        <w:szCs w:val="24"/>
      </w:rPr>
    </w:lvl>
    <w:lvl w:ilvl="3">
      <w:start w:val="1"/>
      <w:numFmt w:val="decimal"/>
      <w:lvlText w:val="%1.%2.%3.%4"/>
      <w:lvlJc w:val="left"/>
      <w:pPr>
        <w:tabs>
          <w:tab w:val="num" w:pos="709"/>
        </w:tabs>
        <w:ind w:left="709" w:hanging="709"/>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2" w15:restartNumberingAfterBreak="0">
    <w:nsid w:val="38AA0D0F"/>
    <w:multiLevelType w:val="multilevel"/>
    <w:tmpl w:val="3FA2A26A"/>
    <w:lvl w:ilvl="0">
      <w:start w:val="4"/>
      <w:numFmt w:val="decimal"/>
      <w:lvlText w:val="%1"/>
      <w:lvlJc w:val="left"/>
      <w:pPr>
        <w:ind w:left="600" w:hanging="600"/>
      </w:pPr>
      <w:rPr>
        <w:rFonts w:hint="default"/>
      </w:rPr>
    </w:lvl>
    <w:lvl w:ilvl="1">
      <w:start w:val="9"/>
      <w:numFmt w:val="decimal"/>
      <w:lvlText w:val="%1.%2"/>
      <w:lvlJc w:val="left"/>
      <w:pPr>
        <w:ind w:left="2705" w:hanging="720"/>
      </w:pPr>
      <w:rPr>
        <w:rFonts w:hint="default"/>
      </w:rPr>
    </w:lvl>
    <w:lvl w:ilvl="2">
      <w:start w:val="4"/>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380" w:hanging="144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710" w:hanging="1800"/>
      </w:pPr>
      <w:rPr>
        <w:rFonts w:hint="default"/>
      </w:rPr>
    </w:lvl>
    <w:lvl w:ilvl="7">
      <w:start w:val="1"/>
      <w:numFmt w:val="decimal"/>
      <w:lvlText w:val="%1.%2.%3.%4.%5.%6.%7.%8"/>
      <w:lvlJc w:val="left"/>
      <w:pPr>
        <w:ind w:left="16055" w:hanging="2160"/>
      </w:pPr>
      <w:rPr>
        <w:rFonts w:hint="default"/>
      </w:rPr>
    </w:lvl>
    <w:lvl w:ilvl="8">
      <w:start w:val="1"/>
      <w:numFmt w:val="decimal"/>
      <w:lvlText w:val="%1.%2.%3.%4.%5.%6.%7.%8.%9"/>
      <w:lvlJc w:val="left"/>
      <w:pPr>
        <w:ind w:left="18400" w:hanging="2520"/>
      </w:pPr>
      <w:rPr>
        <w:rFonts w:hint="default"/>
      </w:rPr>
    </w:lvl>
  </w:abstractNum>
  <w:abstractNum w:abstractNumId="53" w15:restartNumberingAfterBreak="0">
    <w:nsid w:val="391933E2"/>
    <w:multiLevelType w:val="multilevel"/>
    <w:tmpl w:val="84FACA54"/>
    <w:lvl w:ilvl="0">
      <w:start w:val="4"/>
      <w:numFmt w:val="decimal"/>
      <w:lvlText w:val="%1."/>
      <w:lvlJc w:val="left"/>
      <w:pPr>
        <w:ind w:left="720" w:hanging="720"/>
      </w:pPr>
      <w:rPr>
        <w:rFonts w:hint="default"/>
      </w:rPr>
    </w:lvl>
    <w:lvl w:ilvl="1">
      <w:start w:val="11"/>
      <w:numFmt w:val="decimal"/>
      <w:lvlText w:val="%1.%2."/>
      <w:lvlJc w:val="left"/>
      <w:pPr>
        <w:ind w:left="720" w:hanging="720"/>
      </w:pPr>
      <w:rPr>
        <w:rFonts w:hint="default"/>
        <w:sz w:val="22"/>
        <w:szCs w:val="22"/>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3E3250B3"/>
    <w:multiLevelType w:val="hybridMultilevel"/>
    <w:tmpl w:val="1EA85980"/>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5" w15:restartNumberingAfterBreak="0">
    <w:nsid w:val="3E9D5139"/>
    <w:multiLevelType w:val="hybridMultilevel"/>
    <w:tmpl w:val="DE6EE334"/>
    <w:lvl w:ilvl="0" w:tplc="D34EE078">
      <w:start w:val="1"/>
      <w:numFmt w:val="lowerRoman"/>
      <w:lvlText w:val="(%1)"/>
      <w:lvlJc w:val="left"/>
      <w:pPr>
        <w:ind w:left="720" w:hanging="360"/>
      </w:pPr>
      <w:rPr>
        <w:rFonts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413D02BD"/>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7" w15:restartNumberingAfterBreak="0">
    <w:nsid w:val="417145DA"/>
    <w:multiLevelType w:val="multilevel"/>
    <w:tmpl w:val="07746C3C"/>
    <w:lvl w:ilvl="0">
      <w:start w:val="6"/>
      <w:numFmt w:val="decimal"/>
      <w:lvlText w:val="%1"/>
      <w:lvlJc w:val="left"/>
      <w:pPr>
        <w:tabs>
          <w:tab w:val="num" w:pos="525"/>
        </w:tabs>
        <w:ind w:left="525" w:hanging="525"/>
      </w:pPr>
      <w:rPr>
        <w:rFonts w:hint="default"/>
      </w:rPr>
    </w:lvl>
    <w:lvl w:ilvl="1">
      <w:start w:val="4"/>
      <w:numFmt w:val="decimal"/>
      <w:lvlText w:val="%1.%2"/>
      <w:lvlJc w:val="left"/>
      <w:pPr>
        <w:tabs>
          <w:tab w:val="num" w:pos="879"/>
        </w:tabs>
        <w:ind w:left="879" w:hanging="525"/>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58" w15:restartNumberingAfterBreak="0">
    <w:nsid w:val="4219703D"/>
    <w:multiLevelType w:val="multilevel"/>
    <w:tmpl w:val="0FD49B62"/>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Restart w:val="0"/>
      <w:isLg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9"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60" w15:restartNumberingAfterBreak="0">
    <w:nsid w:val="44912381"/>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61" w15:restartNumberingAfterBreak="0">
    <w:nsid w:val="458E2ECE"/>
    <w:multiLevelType w:val="multilevel"/>
    <w:tmpl w:val="974841E8"/>
    <w:lvl w:ilvl="0">
      <w:start w:val="2"/>
      <w:numFmt w:val="decimal"/>
      <w:lvlText w:val="%1."/>
      <w:lvlJc w:val="left"/>
      <w:pPr>
        <w:ind w:left="540" w:hanging="540"/>
      </w:pPr>
      <w:rPr>
        <w:rFonts w:cs="Tahoma" w:hint="default"/>
        <w:sz w:val="24"/>
      </w:rPr>
    </w:lvl>
    <w:lvl w:ilvl="1">
      <w:start w:val="2"/>
      <w:numFmt w:val="decimal"/>
      <w:lvlText w:val="%1.%2."/>
      <w:lvlJc w:val="left"/>
      <w:pPr>
        <w:ind w:left="720" w:hanging="720"/>
      </w:pPr>
      <w:rPr>
        <w:rFonts w:cs="Tahoma" w:hint="default"/>
        <w:sz w:val="24"/>
      </w:rPr>
    </w:lvl>
    <w:lvl w:ilvl="2">
      <w:start w:val="2"/>
      <w:numFmt w:val="decimal"/>
      <w:lvlText w:val="%1.%2.%3."/>
      <w:lvlJc w:val="left"/>
      <w:pPr>
        <w:ind w:left="720" w:hanging="720"/>
      </w:pPr>
      <w:rPr>
        <w:rFonts w:cs="Tahoma" w:hint="default"/>
        <w:sz w:val="24"/>
      </w:rPr>
    </w:lvl>
    <w:lvl w:ilvl="3">
      <w:start w:val="1"/>
      <w:numFmt w:val="decimal"/>
      <w:lvlText w:val="%1.%2.%3.%4."/>
      <w:lvlJc w:val="left"/>
      <w:pPr>
        <w:ind w:left="1080" w:hanging="1080"/>
      </w:pPr>
      <w:rPr>
        <w:rFonts w:cs="Tahoma" w:hint="default"/>
        <w:sz w:val="24"/>
      </w:rPr>
    </w:lvl>
    <w:lvl w:ilvl="4">
      <w:start w:val="1"/>
      <w:numFmt w:val="decimal"/>
      <w:lvlText w:val="%1.%2.%3.%4.%5."/>
      <w:lvlJc w:val="left"/>
      <w:pPr>
        <w:ind w:left="1440" w:hanging="1440"/>
      </w:pPr>
      <w:rPr>
        <w:rFonts w:cs="Tahoma" w:hint="default"/>
        <w:sz w:val="24"/>
      </w:rPr>
    </w:lvl>
    <w:lvl w:ilvl="5">
      <w:start w:val="1"/>
      <w:numFmt w:val="decimal"/>
      <w:lvlText w:val="%1.%2.%3.%4.%5.%6."/>
      <w:lvlJc w:val="left"/>
      <w:pPr>
        <w:ind w:left="1440" w:hanging="1440"/>
      </w:pPr>
      <w:rPr>
        <w:rFonts w:cs="Tahoma" w:hint="default"/>
        <w:sz w:val="24"/>
      </w:rPr>
    </w:lvl>
    <w:lvl w:ilvl="6">
      <w:start w:val="1"/>
      <w:numFmt w:val="decimal"/>
      <w:lvlText w:val="%1.%2.%3.%4.%5.%6.%7."/>
      <w:lvlJc w:val="left"/>
      <w:pPr>
        <w:ind w:left="1800" w:hanging="1800"/>
      </w:pPr>
      <w:rPr>
        <w:rFonts w:cs="Tahoma" w:hint="default"/>
        <w:sz w:val="24"/>
      </w:rPr>
    </w:lvl>
    <w:lvl w:ilvl="7">
      <w:start w:val="1"/>
      <w:numFmt w:val="decimal"/>
      <w:lvlText w:val="%1.%2.%3.%4.%5.%6.%7.%8."/>
      <w:lvlJc w:val="left"/>
      <w:pPr>
        <w:ind w:left="2160" w:hanging="2160"/>
      </w:pPr>
      <w:rPr>
        <w:rFonts w:cs="Tahoma" w:hint="default"/>
        <w:sz w:val="24"/>
      </w:rPr>
    </w:lvl>
    <w:lvl w:ilvl="8">
      <w:start w:val="1"/>
      <w:numFmt w:val="decimal"/>
      <w:lvlText w:val="%1.%2.%3.%4.%5.%6.%7.%8.%9."/>
      <w:lvlJc w:val="left"/>
      <w:pPr>
        <w:ind w:left="2160" w:hanging="2160"/>
      </w:pPr>
      <w:rPr>
        <w:rFonts w:cs="Tahoma" w:hint="default"/>
        <w:sz w:val="24"/>
      </w:rPr>
    </w:lvl>
  </w:abstractNum>
  <w:abstractNum w:abstractNumId="62" w15:restartNumberingAfterBreak="0">
    <w:nsid w:val="47391B7B"/>
    <w:multiLevelType w:val="multilevel"/>
    <w:tmpl w:val="070A7882"/>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3"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CharChar1Char"/>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4" w15:restartNumberingAfterBreak="0">
    <w:nsid w:val="4AEE6118"/>
    <w:multiLevelType w:val="multilevel"/>
    <w:tmpl w:val="3ECC7D9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5" w15:restartNumberingAfterBreak="0">
    <w:nsid w:val="4C0C31F1"/>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6" w15:restartNumberingAfterBreak="0">
    <w:nsid w:val="4C546EDA"/>
    <w:multiLevelType w:val="hybridMultilevel"/>
    <w:tmpl w:val="2D628AF6"/>
    <w:lvl w:ilvl="0" w:tplc="A38840A4">
      <w:start w:val="1"/>
      <w:numFmt w:val="decimal"/>
      <w:lvlText w:val="3.%1."/>
      <w:lvlJc w:val="left"/>
      <w:pPr>
        <w:ind w:left="502" w:hanging="360"/>
      </w:pPr>
      <w:rPr>
        <w:rFonts w:ascii="Garamond" w:hAnsi="Garamond" w:cs="Times New Roman" w:hint="default"/>
        <w:b/>
        <w:i w:val="0"/>
        <w:sz w:val="22"/>
        <w:szCs w:val="22"/>
      </w:rPr>
    </w:lvl>
    <w:lvl w:ilvl="1" w:tplc="04160019">
      <w:start w:val="1"/>
      <w:numFmt w:val="lowerLetter"/>
      <w:lvlText w:val="%2."/>
      <w:lvlJc w:val="left"/>
      <w:pPr>
        <w:ind w:left="1222" w:hanging="360"/>
      </w:pPr>
    </w:lvl>
    <w:lvl w:ilvl="2" w:tplc="0416001B">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7" w15:restartNumberingAfterBreak="0">
    <w:nsid w:val="4C90730B"/>
    <w:multiLevelType w:val="multilevel"/>
    <w:tmpl w:val="957C5B8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8" w15:restartNumberingAfterBreak="0">
    <w:nsid w:val="4D63267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9" w15:restartNumberingAfterBreak="0">
    <w:nsid w:val="4E223C3A"/>
    <w:multiLevelType w:val="hybridMultilevel"/>
    <w:tmpl w:val="1E6ED8C0"/>
    <w:lvl w:ilvl="0" w:tplc="9D0A2192">
      <w:start w:val="1"/>
      <w:numFmt w:val="lowerRoman"/>
      <w:lvlText w:val="(%1)"/>
      <w:lvlJc w:val="left"/>
      <w:pPr>
        <w:ind w:left="1430" w:hanging="720"/>
      </w:pPr>
      <w:rPr>
        <w:rFonts w:ascii="Trebuchet MS" w:hAnsi="Trebuchet MS" w:cs="Times New Roman" w:hint="default"/>
        <w:b/>
        <w:i w:val="0"/>
        <w:lang w:val="pt-BR"/>
      </w:rPr>
    </w:lvl>
    <w:lvl w:ilvl="1" w:tplc="CEA878B8">
      <w:start w:val="1"/>
      <w:numFmt w:val="decimal"/>
      <w:lvlText w:val="(%2)"/>
      <w:lvlJc w:val="left"/>
      <w:pPr>
        <w:ind w:left="1820" w:hanging="390"/>
      </w:pPr>
      <w:rPr>
        <w:rFonts w:hint="default"/>
        <w:b/>
        <w:i/>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70" w15:restartNumberingAfterBreak="0">
    <w:nsid w:val="53E06EBC"/>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1" w15:restartNumberingAfterBreak="0">
    <w:nsid w:val="54713A91"/>
    <w:multiLevelType w:val="hybridMultilevel"/>
    <w:tmpl w:val="1BD650A6"/>
    <w:lvl w:ilvl="0" w:tplc="3B6054AC">
      <w:start w:val="1"/>
      <w:numFmt w:val="decimal"/>
      <w:lvlText w:val="2.4.%1."/>
      <w:lvlJc w:val="left"/>
      <w:pPr>
        <w:ind w:left="720" w:hanging="360"/>
      </w:pPr>
      <w:rPr>
        <w:rFonts w:ascii="Garamond" w:hAnsi="Garamond" w:cs="Times New Roman" w:hint="default"/>
        <w:b w:val="0"/>
        <w:i w:val="0"/>
        <w:sz w:val="22"/>
        <w:szCs w:val="22"/>
      </w:rPr>
    </w:lvl>
    <w:lvl w:ilvl="1" w:tplc="5A22482C">
      <w:start w:val="1"/>
      <w:numFmt w:val="lowerLetter"/>
      <w:lvlText w:val="(%2)"/>
      <w:lvlJc w:val="left"/>
      <w:pPr>
        <w:ind w:left="1755" w:hanging="675"/>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2" w15:restartNumberingAfterBreak="0">
    <w:nsid w:val="56F00261"/>
    <w:multiLevelType w:val="singleLevel"/>
    <w:tmpl w:val="D406A36C"/>
    <w:lvl w:ilvl="0">
      <w:start w:val="1"/>
      <w:numFmt w:val="lowerLetter"/>
      <w:lvlText w:val="(%1)"/>
      <w:lvlJc w:val="left"/>
      <w:pPr>
        <w:tabs>
          <w:tab w:val="num" w:pos="1080"/>
        </w:tabs>
        <w:ind w:left="1080" w:hanging="360"/>
      </w:pPr>
      <w:rPr>
        <w:rFonts w:hint="default"/>
      </w:rPr>
    </w:lvl>
  </w:abstractNum>
  <w:abstractNum w:abstractNumId="73"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szCs w:val="2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57953280"/>
    <w:multiLevelType w:val="hybridMultilevel"/>
    <w:tmpl w:val="F112D090"/>
    <w:lvl w:ilvl="0" w:tplc="7DB03FAA">
      <w:start w:val="2"/>
      <w:numFmt w:val="lowerRoman"/>
      <w:lvlText w:val="(%1)"/>
      <w:lvlJc w:val="left"/>
      <w:pPr>
        <w:tabs>
          <w:tab w:val="num" w:pos="1146"/>
        </w:tabs>
        <w:ind w:left="1146" w:hanging="720"/>
      </w:pPr>
      <w:rPr>
        <w:rFonts w:hint="default"/>
      </w:rPr>
    </w:lvl>
    <w:lvl w:ilvl="1" w:tplc="04160019">
      <w:start w:val="1"/>
      <w:numFmt w:val="lowerLetter"/>
      <w:lvlText w:val="%2."/>
      <w:lvlJc w:val="left"/>
      <w:pPr>
        <w:tabs>
          <w:tab w:val="num" w:pos="1506"/>
        </w:tabs>
        <w:ind w:left="1506" w:hanging="360"/>
      </w:pPr>
    </w:lvl>
    <w:lvl w:ilvl="2" w:tplc="0416001B" w:tentative="1">
      <w:start w:val="1"/>
      <w:numFmt w:val="lowerRoman"/>
      <w:lvlText w:val="%3."/>
      <w:lvlJc w:val="right"/>
      <w:pPr>
        <w:tabs>
          <w:tab w:val="num" w:pos="2226"/>
        </w:tabs>
        <w:ind w:left="2226" w:hanging="180"/>
      </w:pPr>
    </w:lvl>
    <w:lvl w:ilvl="3" w:tplc="0416000F" w:tentative="1">
      <w:start w:val="1"/>
      <w:numFmt w:val="decimal"/>
      <w:lvlText w:val="%4."/>
      <w:lvlJc w:val="left"/>
      <w:pPr>
        <w:tabs>
          <w:tab w:val="num" w:pos="2946"/>
        </w:tabs>
        <w:ind w:left="2946" w:hanging="360"/>
      </w:pPr>
    </w:lvl>
    <w:lvl w:ilvl="4" w:tplc="04160019" w:tentative="1">
      <w:start w:val="1"/>
      <w:numFmt w:val="lowerLetter"/>
      <w:lvlText w:val="%5."/>
      <w:lvlJc w:val="left"/>
      <w:pPr>
        <w:tabs>
          <w:tab w:val="num" w:pos="3666"/>
        </w:tabs>
        <w:ind w:left="3666" w:hanging="360"/>
      </w:pPr>
    </w:lvl>
    <w:lvl w:ilvl="5" w:tplc="0416001B" w:tentative="1">
      <w:start w:val="1"/>
      <w:numFmt w:val="lowerRoman"/>
      <w:lvlText w:val="%6."/>
      <w:lvlJc w:val="right"/>
      <w:pPr>
        <w:tabs>
          <w:tab w:val="num" w:pos="4386"/>
        </w:tabs>
        <w:ind w:left="4386" w:hanging="180"/>
      </w:pPr>
    </w:lvl>
    <w:lvl w:ilvl="6" w:tplc="0416000F" w:tentative="1">
      <w:start w:val="1"/>
      <w:numFmt w:val="decimal"/>
      <w:lvlText w:val="%7."/>
      <w:lvlJc w:val="left"/>
      <w:pPr>
        <w:tabs>
          <w:tab w:val="num" w:pos="5106"/>
        </w:tabs>
        <w:ind w:left="5106" w:hanging="360"/>
      </w:pPr>
    </w:lvl>
    <w:lvl w:ilvl="7" w:tplc="04160019" w:tentative="1">
      <w:start w:val="1"/>
      <w:numFmt w:val="lowerLetter"/>
      <w:lvlText w:val="%8."/>
      <w:lvlJc w:val="left"/>
      <w:pPr>
        <w:tabs>
          <w:tab w:val="num" w:pos="5826"/>
        </w:tabs>
        <w:ind w:left="5826" w:hanging="360"/>
      </w:pPr>
    </w:lvl>
    <w:lvl w:ilvl="8" w:tplc="0416001B" w:tentative="1">
      <w:start w:val="1"/>
      <w:numFmt w:val="lowerRoman"/>
      <w:lvlText w:val="%9."/>
      <w:lvlJc w:val="right"/>
      <w:pPr>
        <w:tabs>
          <w:tab w:val="num" w:pos="6546"/>
        </w:tabs>
        <w:ind w:left="6546" w:hanging="180"/>
      </w:pPr>
    </w:lvl>
  </w:abstractNum>
  <w:abstractNum w:abstractNumId="75" w15:restartNumberingAfterBreak="0">
    <w:nsid w:val="58B61633"/>
    <w:multiLevelType w:val="hybridMultilevel"/>
    <w:tmpl w:val="279A9A54"/>
    <w:lvl w:ilvl="0" w:tplc="FF388BA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9196BE0"/>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7" w15:restartNumberingAfterBreak="0">
    <w:nsid w:val="592D54A1"/>
    <w:multiLevelType w:val="hybridMultilevel"/>
    <w:tmpl w:val="C56C6E0E"/>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8" w15:restartNumberingAfterBreak="0">
    <w:nsid w:val="59E61275"/>
    <w:multiLevelType w:val="multilevel"/>
    <w:tmpl w:val="A7FE31CA"/>
    <w:lvl w:ilvl="0">
      <w:start w:val="3"/>
      <w:numFmt w:val="decimal"/>
      <w:lvlText w:val="%1."/>
      <w:lvlJc w:val="left"/>
      <w:pPr>
        <w:ind w:left="360" w:hanging="360"/>
      </w:pPr>
      <w:rPr>
        <w:rFonts w:ascii="Garamond" w:eastAsia="MS Mincho" w:hAnsi="Garamond" w:hint="default"/>
        <w:b/>
        <w:sz w:val="22"/>
      </w:rPr>
    </w:lvl>
    <w:lvl w:ilvl="1">
      <w:start w:val="7"/>
      <w:numFmt w:val="decimal"/>
      <w:lvlText w:val="%1.%2."/>
      <w:lvlJc w:val="left"/>
      <w:pPr>
        <w:ind w:left="720" w:hanging="720"/>
      </w:pPr>
      <w:rPr>
        <w:rFonts w:ascii="Garamond" w:eastAsia="MS Mincho" w:hAnsi="Garamond" w:hint="default"/>
        <w:b/>
        <w:sz w:val="22"/>
      </w:rPr>
    </w:lvl>
    <w:lvl w:ilvl="2">
      <w:start w:val="1"/>
      <w:numFmt w:val="decimal"/>
      <w:lvlText w:val="%1.%2.%3."/>
      <w:lvlJc w:val="left"/>
      <w:pPr>
        <w:ind w:left="720" w:hanging="720"/>
      </w:pPr>
      <w:rPr>
        <w:rFonts w:ascii="Garamond" w:eastAsia="MS Mincho" w:hAnsi="Garamond" w:hint="default"/>
        <w:b/>
        <w:sz w:val="22"/>
      </w:rPr>
    </w:lvl>
    <w:lvl w:ilvl="3">
      <w:start w:val="1"/>
      <w:numFmt w:val="decimal"/>
      <w:lvlText w:val="%1.%2.%3.%4."/>
      <w:lvlJc w:val="left"/>
      <w:pPr>
        <w:ind w:left="1080" w:hanging="1080"/>
      </w:pPr>
      <w:rPr>
        <w:rFonts w:ascii="Garamond" w:eastAsia="MS Mincho" w:hAnsi="Garamond" w:hint="default"/>
        <w:b/>
        <w:sz w:val="22"/>
      </w:rPr>
    </w:lvl>
    <w:lvl w:ilvl="4">
      <w:start w:val="1"/>
      <w:numFmt w:val="decimal"/>
      <w:lvlText w:val="%1.%2.%3.%4.%5."/>
      <w:lvlJc w:val="left"/>
      <w:pPr>
        <w:ind w:left="1080" w:hanging="1080"/>
      </w:pPr>
      <w:rPr>
        <w:rFonts w:ascii="Garamond" w:eastAsia="MS Mincho" w:hAnsi="Garamond" w:hint="default"/>
        <w:b/>
        <w:sz w:val="22"/>
      </w:rPr>
    </w:lvl>
    <w:lvl w:ilvl="5">
      <w:start w:val="1"/>
      <w:numFmt w:val="decimal"/>
      <w:lvlText w:val="%1.%2.%3.%4.%5.%6."/>
      <w:lvlJc w:val="left"/>
      <w:pPr>
        <w:ind w:left="1440" w:hanging="1440"/>
      </w:pPr>
      <w:rPr>
        <w:rFonts w:ascii="Garamond" w:eastAsia="MS Mincho" w:hAnsi="Garamond" w:hint="default"/>
        <w:b/>
        <w:sz w:val="22"/>
      </w:rPr>
    </w:lvl>
    <w:lvl w:ilvl="6">
      <w:start w:val="1"/>
      <w:numFmt w:val="decimal"/>
      <w:lvlText w:val="%1.%2.%3.%4.%5.%6.%7."/>
      <w:lvlJc w:val="left"/>
      <w:pPr>
        <w:ind w:left="1440" w:hanging="1440"/>
      </w:pPr>
      <w:rPr>
        <w:rFonts w:ascii="Garamond" w:eastAsia="MS Mincho" w:hAnsi="Garamond" w:hint="default"/>
        <w:b/>
        <w:sz w:val="22"/>
      </w:rPr>
    </w:lvl>
    <w:lvl w:ilvl="7">
      <w:start w:val="1"/>
      <w:numFmt w:val="decimal"/>
      <w:lvlText w:val="%1.%2.%3.%4.%5.%6.%7.%8."/>
      <w:lvlJc w:val="left"/>
      <w:pPr>
        <w:ind w:left="1800" w:hanging="1800"/>
      </w:pPr>
      <w:rPr>
        <w:rFonts w:ascii="Garamond" w:eastAsia="MS Mincho" w:hAnsi="Garamond" w:hint="default"/>
        <w:b/>
        <w:sz w:val="22"/>
      </w:rPr>
    </w:lvl>
    <w:lvl w:ilvl="8">
      <w:start w:val="1"/>
      <w:numFmt w:val="decimal"/>
      <w:lvlText w:val="%1.%2.%3.%4.%5.%6.%7.%8.%9."/>
      <w:lvlJc w:val="left"/>
      <w:pPr>
        <w:ind w:left="1800" w:hanging="1800"/>
      </w:pPr>
      <w:rPr>
        <w:rFonts w:ascii="Garamond" w:eastAsia="MS Mincho" w:hAnsi="Garamond" w:hint="default"/>
        <w:b/>
        <w:sz w:val="22"/>
      </w:rPr>
    </w:lvl>
  </w:abstractNum>
  <w:abstractNum w:abstractNumId="79" w15:restartNumberingAfterBreak="0">
    <w:nsid w:val="5A2B7DB3"/>
    <w:multiLevelType w:val="hybridMultilevel"/>
    <w:tmpl w:val="330820F6"/>
    <w:lvl w:ilvl="0" w:tplc="0F42A1EA">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0" w15:restartNumberingAfterBreak="0">
    <w:nsid w:val="5C502CE5"/>
    <w:multiLevelType w:val="hybridMultilevel"/>
    <w:tmpl w:val="277C2DC0"/>
    <w:lvl w:ilvl="0" w:tplc="7C622790">
      <w:start w:val="1"/>
      <w:numFmt w:val="lowerRoman"/>
      <w:lvlText w:val="(%1)"/>
      <w:lvlJc w:val="left"/>
      <w:pPr>
        <w:tabs>
          <w:tab w:val="num" w:pos="1146"/>
        </w:tabs>
        <w:ind w:left="1146" w:hanging="720"/>
      </w:pPr>
      <w:rPr>
        <w:rFonts w:hint="default"/>
      </w:rPr>
    </w:lvl>
    <w:lvl w:ilvl="1" w:tplc="04160019" w:tentative="1">
      <w:start w:val="1"/>
      <w:numFmt w:val="lowerLetter"/>
      <w:lvlText w:val="%2."/>
      <w:lvlJc w:val="left"/>
      <w:pPr>
        <w:tabs>
          <w:tab w:val="num" w:pos="1506"/>
        </w:tabs>
        <w:ind w:left="1506" w:hanging="360"/>
      </w:pPr>
    </w:lvl>
    <w:lvl w:ilvl="2" w:tplc="0416001B" w:tentative="1">
      <w:start w:val="1"/>
      <w:numFmt w:val="lowerRoman"/>
      <w:lvlText w:val="%3."/>
      <w:lvlJc w:val="right"/>
      <w:pPr>
        <w:tabs>
          <w:tab w:val="num" w:pos="2226"/>
        </w:tabs>
        <w:ind w:left="2226" w:hanging="180"/>
      </w:pPr>
    </w:lvl>
    <w:lvl w:ilvl="3" w:tplc="0416000F" w:tentative="1">
      <w:start w:val="1"/>
      <w:numFmt w:val="decimal"/>
      <w:lvlText w:val="%4."/>
      <w:lvlJc w:val="left"/>
      <w:pPr>
        <w:tabs>
          <w:tab w:val="num" w:pos="2946"/>
        </w:tabs>
        <w:ind w:left="2946" w:hanging="360"/>
      </w:pPr>
    </w:lvl>
    <w:lvl w:ilvl="4" w:tplc="04160019" w:tentative="1">
      <w:start w:val="1"/>
      <w:numFmt w:val="lowerLetter"/>
      <w:lvlText w:val="%5."/>
      <w:lvlJc w:val="left"/>
      <w:pPr>
        <w:tabs>
          <w:tab w:val="num" w:pos="3666"/>
        </w:tabs>
        <w:ind w:left="3666" w:hanging="360"/>
      </w:pPr>
    </w:lvl>
    <w:lvl w:ilvl="5" w:tplc="0416001B" w:tentative="1">
      <w:start w:val="1"/>
      <w:numFmt w:val="lowerRoman"/>
      <w:lvlText w:val="%6."/>
      <w:lvlJc w:val="right"/>
      <w:pPr>
        <w:tabs>
          <w:tab w:val="num" w:pos="4386"/>
        </w:tabs>
        <w:ind w:left="4386" w:hanging="180"/>
      </w:pPr>
    </w:lvl>
    <w:lvl w:ilvl="6" w:tplc="0416000F" w:tentative="1">
      <w:start w:val="1"/>
      <w:numFmt w:val="decimal"/>
      <w:lvlText w:val="%7."/>
      <w:lvlJc w:val="left"/>
      <w:pPr>
        <w:tabs>
          <w:tab w:val="num" w:pos="5106"/>
        </w:tabs>
        <w:ind w:left="5106" w:hanging="360"/>
      </w:pPr>
    </w:lvl>
    <w:lvl w:ilvl="7" w:tplc="04160019" w:tentative="1">
      <w:start w:val="1"/>
      <w:numFmt w:val="lowerLetter"/>
      <w:lvlText w:val="%8."/>
      <w:lvlJc w:val="left"/>
      <w:pPr>
        <w:tabs>
          <w:tab w:val="num" w:pos="5826"/>
        </w:tabs>
        <w:ind w:left="5826" w:hanging="360"/>
      </w:pPr>
    </w:lvl>
    <w:lvl w:ilvl="8" w:tplc="0416001B" w:tentative="1">
      <w:start w:val="1"/>
      <w:numFmt w:val="lowerRoman"/>
      <w:lvlText w:val="%9."/>
      <w:lvlJc w:val="right"/>
      <w:pPr>
        <w:tabs>
          <w:tab w:val="num" w:pos="6546"/>
        </w:tabs>
        <w:ind w:left="6546" w:hanging="180"/>
      </w:pPr>
    </w:lvl>
  </w:abstractNum>
  <w:abstractNum w:abstractNumId="81" w15:restartNumberingAfterBreak="0">
    <w:nsid w:val="5E1C2616"/>
    <w:multiLevelType w:val="multilevel"/>
    <w:tmpl w:val="BA7CBC98"/>
    <w:lvl w:ilvl="0">
      <w:start w:val="3"/>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7"/>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2" w15:restartNumberingAfterBreak="0">
    <w:nsid w:val="6242427B"/>
    <w:multiLevelType w:val="hybridMultilevel"/>
    <w:tmpl w:val="70DE8912"/>
    <w:lvl w:ilvl="0" w:tplc="5A22482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627D2868"/>
    <w:multiLevelType w:val="multilevel"/>
    <w:tmpl w:val="44467CF0"/>
    <w:lvl w:ilvl="0">
      <w:start w:val="1"/>
      <w:numFmt w:val="decimal"/>
      <w:lvlText w:val="%1."/>
      <w:lvlJc w:val="left"/>
      <w:pPr>
        <w:ind w:left="900" w:hanging="900"/>
      </w:pPr>
      <w:rPr>
        <w:rFonts w:hint="default"/>
        <w:b/>
        <w:strike w:val="0"/>
      </w:rPr>
    </w:lvl>
    <w:lvl w:ilvl="1">
      <w:start w:val="1"/>
      <w:numFmt w:val="decimal"/>
      <w:lvlText w:val="%1.%2."/>
      <w:lvlJc w:val="left"/>
      <w:pPr>
        <w:ind w:left="1752" w:hanging="900"/>
      </w:pPr>
      <w:rPr>
        <w:rFonts w:hint="default"/>
        <w:b/>
        <w:color w:val="auto"/>
        <w:sz w:val="22"/>
        <w:szCs w:val="22"/>
      </w:rPr>
    </w:lvl>
    <w:lvl w:ilvl="2">
      <w:start w:val="1"/>
      <w:numFmt w:val="decimal"/>
      <w:lvlText w:val="%1.%2.%3."/>
      <w:lvlJc w:val="left"/>
      <w:pPr>
        <w:ind w:left="2177" w:hanging="900"/>
      </w:pPr>
      <w:rPr>
        <w:rFonts w:ascii="Trebuchet MS" w:hAnsi="Trebuchet MS"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4" w15:restartNumberingAfterBreak="0">
    <w:nsid w:val="64672074"/>
    <w:multiLevelType w:val="hybridMultilevel"/>
    <w:tmpl w:val="EEB2D21E"/>
    <w:lvl w:ilvl="0" w:tplc="423EC638">
      <w:start w:val="1"/>
      <w:numFmt w:val="decimal"/>
      <w:lvlText w:val="4.%1."/>
      <w:lvlJc w:val="left"/>
      <w:pPr>
        <w:ind w:left="720" w:hanging="360"/>
      </w:pPr>
      <w:rPr>
        <w:rFonts w:ascii="Garamond" w:hAnsi="Garamond" w:cs="Times New Roman" w:hint="default"/>
        <w:b/>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65A065DA"/>
    <w:multiLevelType w:val="hybridMultilevel"/>
    <w:tmpl w:val="480ED080"/>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6" w15:restartNumberingAfterBreak="0">
    <w:nsid w:val="67881565"/>
    <w:multiLevelType w:val="hybridMultilevel"/>
    <w:tmpl w:val="E882404A"/>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7" w15:restartNumberingAfterBreak="0">
    <w:nsid w:val="68991276"/>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8" w15:restartNumberingAfterBreak="0">
    <w:nsid w:val="694F46F4"/>
    <w:multiLevelType w:val="hybridMultilevel"/>
    <w:tmpl w:val="03B44A84"/>
    <w:lvl w:ilvl="0" w:tplc="5E00ACA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9" w15:restartNumberingAfterBreak="0">
    <w:nsid w:val="696B708E"/>
    <w:multiLevelType w:val="hybridMultilevel"/>
    <w:tmpl w:val="AC140A9E"/>
    <w:lvl w:ilvl="0" w:tplc="B720EDF2">
      <w:start w:val="1"/>
      <w:numFmt w:val="lowerRoman"/>
      <w:lvlText w:val="(%1)"/>
      <w:lvlJc w:val="left"/>
      <w:pPr>
        <w:ind w:left="1620" w:hanging="720"/>
      </w:pPr>
      <w:rPr>
        <w:rFonts w:hint="default"/>
        <w:b/>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90" w15:restartNumberingAfterBreak="0">
    <w:nsid w:val="69EB20C5"/>
    <w:multiLevelType w:val="hybridMultilevel"/>
    <w:tmpl w:val="9FC4B964"/>
    <w:lvl w:ilvl="0" w:tplc="62A4921C">
      <w:start w:val="9"/>
      <w:numFmt w:val="lowerRoman"/>
      <w:lvlText w:val="(%1)"/>
      <w:lvlJc w:val="left"/>
      <w:pPr>
        <w:tabs>
          <w:tab w:val="num" w:pos="1080"/>
        </w:tabs>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6A057EF9"/>
    <w:multiLevelType w:val="hybridMultilevel"/>
    <w:tmpl w:val="1B920FEC"/>
    <w:lvl w:ilvl="0" w:tplc="03624764">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2" w15:restartNumberingAfterBreak="0">
    <w:nsid w:val="6B6B2DBA"/>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3" w15:restartNumberingAfterBreak="0">
    <w:nsid w:val="6BFA15C6"/>
    <w:multiLevelType w:val="multilevel"/>
    <w:tmpl w:val="1E949F8A"/>
    <w:lvl w:ilvl="0">
      <w:start w:val="3"/>
      <w:numFmt w:val="decimal"/>
      <w:lvlText w:val="%1."/>
      <w:lvlJc w:val="left"/>
      <w:pPr>
        <w:ind w:left="450" w:hanging="45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4" w15:restartNumberingAfterBreak="0">
    <w:nsid w:val="6CF1363C"/>
    <w:multiLevelType w:val="hybridMultilevel"/>
    <w:tmpl w:val="AA949E52"/>
    <w:lvl w:ilvl="0" w:tplc="2848DFEA">
      <w:start w:val="2"/>
      <w:numFmt w:val="lowerLetter"/>
      <w:lvlText w:val="(%1)"/>
      <w:lvlJc w:val="left"/>
      <w:pPr>
        <w:tabs>
          <w:tab w:val="num" w:pos="1425"/>
        </w:tabs>
        <w:ind w:left="1425" w:hanging="705"/>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5" w15:restartNumberingAfterBreak="0">
    <w:nsid w:val="72E45488"/>
    <w:multiLevelType w:val="hybridMultilevel"/>
    <w:tmpl w:val="47C6E268"/>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6" w15:restartNumberingAfterBreak="0">
    <w:nsid w:val="73D1731B"/>
    <w:multiLevelType w:val="multilevel"/>
    <w:tmpl w:val="8DB2918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7" w15:restartNumberingAfterBreak="0">
    <w:nsid w:val="7497205B"/>
    <w:multiLevelType w:val="multilevel"/>
    <w:tmpl w:val="DEF623B4"/>
    <w:lvl w:ilvl="0">
      <w:start w:val="3"/>
      <w:numFmt w:val="decimal"/>
      <w:lvlText w:val="%1"/>
      <w:lvlJc w:val="left"/>
      <w:pPr>
        <w:ind w:left="510" w:hanging="510"/>
      </w:pPr>
      <w:rPr>
        <w:rFonts w:hint="default"/>
      </w:rPr>
    </w:lvl>
    <w:lvl w:ilvl="1">
      <w:start w:val="7"/>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abstractNum w:abstractNumId="98" w15:restartNumberingAfterBreak="0">
    <w:nsid w:val="76654082"/>
    <w:multiLevelType w:val="multilevel"/>
    <w:tmpl w:val="44467CF0"/>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sz w:val="22"/>
        <w:szCs w:val="22"/>
      </w:rPr>
    </w:lvl>
    <w:lvl w:ilvl="2">
      <w:start w:val="1"/>
      <w:numFmt w:val="decimal"/>
      <w:lvlText w:val="%1.%2.%3."/>
      <w:lvlJc w:val="left"/>
      <w:pPr>
        <w:ind w:left="2177" w:hanging="900"/>
      </w:pPr>
      <w:rPr>
        <w:rFonts w:ascii="Trebuchet MS" w:hAnsi="Trebuchet MS"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9" w15:restartNumberingAfterBreak="0">
    <w:nsid w:val="77234C93"/>
    <w:multiLevelType w:val="hybridMultilevel"/>
    <w:tmpl w:val="C4FEF2E6"/>
    <w:lvl w:ilvl="0" w:tplc="747AD0A0">
      <w:start w:val="1"/>
      <w:numFmt w:val="decimal"/>
      <w:lvlText w:val="%1."/>
      <w:lvlJc w:val="center"/>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0" w15:restartNumberingAfterBreak="0">
    <w:nsid w:val="782F0081"/>
    <w:multiLevelType w:val="multilevel"/>
    <w:tmpl w:val="07862308"/>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1" w15:restartNumberingAfterBreak="0">
    <w:nsid w:val="78D3041D"/>
    <w:multiLevelType w:val="hybridMultilevel"/>
    <w:tmpl w:val="D728DCAE"/>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2" w15:restartNumberingAfterBreak="0">
    <w:nsid w:val="7C0B7798"/>
    <w:multiLevelType w:val="hybridMultilevel"/>
    <w:tmpl w:val="9B70C894"/>
    <w:lvl w:ilvl="0" w:tplc="3548702A">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CB45687"/>
    <w:multiLevelType w:val="hybridMultilevel"/>
    <w:tmpl w:val="93C0C46E"/>
    <w:lvl w:ilvl="0" w:tplc="5A840652">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4" w15:restartNumberingAfterBreak="0">
    <w:nsid w:val="7DEA3DFF"/>
    <w:multiLevelType w:val="hybridMultilevel"/>
    <w:tmpl w:val="DE7843BC"/>
    <w:lvl w:ilvl="0" w:tplc="2766E81A">
      <w:start w:val="1"/>
      <w:numFmt w:val="lowerLetter"/>
      <w:lvlText w:val="(%1)"/>
      <w:lvlJc w:val="left"/>
      <w:pPr>
        <w:tabs>
          <w:tab w:val="num" w:pos="1065"/>
        </w:tabs>
        <w:ind w:left="1065" w:hanging="705"/>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5" w15:restartNumberingAfterBreak="0">
    <w:nsid w:val="7EAD76AA"/>
    <w:multiLevelType w:val="multilevel"/>
    <w:tmpl w:val="4B600500"/>
    <w:lvl w:ilvl="0">
      <w:start w:val="3"/>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7"/>
  </w:num>
  <w:num w:numId="2">
    <w:abstractNumId w:val="72"/>
  </w:num>
  <w:num w:numId="3">
    <w:abstractNumId w:val="59"/>
  </w:num>
  <w:num w:numId="4">
    <w:abstractNumId w:val="37"/>
  </w:num>
  <w:num w:numId="5">
    <w:abstractNumId w:val="101"/>
  </w:num>
  <w:num w:numId="6">
    <w:abstractNumId w:val="41"/>
  </w:num>
  <w:num w:numId="7">
    <w:abstractNumId w:val="32"/>
  </w:num>
  <w:num w:numId="8">
    <w:abstractNumId w:val="34"/>
  </w:num>
  <w:num w:numId="9">
    <w:abstractNumId w:val="63"/>
  </w:num>
  <w:num w:numId="10">
    <w:abstractNumId w:val="0"/>
  </w:num>
  <w:num w:numId="11">
    <w:abstractNumId w:val="104"/>
  </w:num>
  <w:num w:numId="12">
    <w:abstractNumId w:val="57"/>
  </w:num>
  <w:num w:numId="13">
    <w:abstractNumId w:val="103"/>
  </w:num>
  <w:num w:numId="14">
    <w:abstractNumId w:val="44"/>
  </w:num>
  <w:num w:numId="15">
    <w:abstractNumId w:val="94"/>
  </w:num>
  <w:num w:numId="16">
    <w:abstractNumId w:val="80"/>
  </w:num>
  <w:num w:numId="17">
    <w:abstractNumId w:val="74"/>
  </w:num>
  <w:num w:numId="18">
    <w:abstractNumId w:val="31"/>
  </w:num>
  <w:num w:numId="19">
    <w:abstractNumId w:val="36"/>
  </w:num>
  <w:num w:numId="20">
    <w:abstractNumId w:val="43"/>
  </w:num>
  <w:num w:numId="21">
    <w:abstractNumId w:val="17"/>
  </w:num>
  <w:num w:numId="22">
    <w:abstractNumId w:val="1"/>
    <w:lvlOverride w:ilvl="0">
      <w:lvl w:ilvl="0" w:tplc="FFFFFFFF">
        <w:start w:val="1"/>
        <w:numFmt w:val="lowerLetter"/>
        <w:lvlText w:val="(%1)"/>
        <w:lvlJc w:val="left"/>
        <w:pPr>
          <w:tabs>
            <w:tab w:val="num" w:pos="720"/>
          </w:tabs>
          <w:ind w:left="720" w:hanging="720"/>
        </w:pPr>
        <w:rPr>
          <w:rFonts w:ascii="Times New Roman" w:hAnsi="Times New Roman" w:hint="default"/>
          <w:sz w:val="26"/>
        </w:rPr>
      </w:lvl>
    </w:lvlOverride>
    <w:lvlOverride w:ilvl="1">
      <w:lvl w:ilvl="1" w:tplc="FFFFFFFF" w:tentative="1">
        <w:start w:val="1"/>
        <w:numFmt w:val="lowerLetter"/>
        <w:lvlText w:val="%2."/>
        <w:lvlJc w:val="left"/>
        <w:pPr>
          <w:tabs>
            <w:tab w:val="num" w:pos="1440"/>
          </w:tabs>
          <w:ind w:left="1440" w:hanging="360"/>
        </w:pPr>
      </w:lvl>
    </w:lvlOverride>
    <w:lvlOverride w:ilvl="2">
      <w:lvl w:ilvl="2" w:tplc="FFFFFFFF" w:tentative="1">
        <w:start w:val="1"/>
        <w:numFmt w:val="lowerRoman"/>
        <w:lvlText w:val="%3."/>
        <w:lvlJc w:val="right"/>
        <w:pPr>
          <w:tabs>
            <w:tab w:val="num" w:pos="2160"/>
          </w:tabs>
          <w:ind w:left="2160" w:hanging="180"/>
        </w:pPr>
      </w:lvl>
    </w:lvlOverride>
    <w:lvlOverride w:ilvl="3">
      <w:lvl w:ilvl="3" w:tplc="FFFFFFFF" w:tentative="1">
        <w:start w:val="1"/>
        <w:numFmt w:val="decimal"/>
        <w:lvlText w:val="%4."/>
        <w:lvlJc w:val="left"/>
        <w:pPr>
          <w:tabs>
            <w:tab w:val="num" w:pos="2880"/>
          </w:tabs>
          <w:ind w:left="2880" w:hanging="360"/>
        </w:pPr>
      </w:lvl>
    </w:lvlOverride>
    <w:lvlOverride w:ilvl="4">
      <w:lvl w:ilvl="4" w:tplc="FFFFFFFF" w:tentative="1">
        <w:start w:val="1"/>
        <w:numFmt w:val="lowerLetter"/>
        <w:lvlText w:val="%5."/>
        <w:lvlJc w:val="left"/>
        <w:pPr>
          <w:tabs>
            <w:tab w:val="num" w:pos="3600"/>
          </w:tabs>
          <w:ind w:left="3600" w:hanging="360"/>
        </w:pPr>
      </w:lvl>
    </w:lvlOverride>
    <w:lvlOverride w:ilvl="5">
      <w:lvl w:ilvl="5" w:tplc="FFFFFFFF" w:tentative="1">
        <w:start w:val="1"/>
        <w:numFmt w:val="lowerRoman"/>
        <w:lvlText w:val="%6."/>
        <w:lvlJc w:val="right"/>
        <w:pPr>
          <w:tabs>
            <w:tab w:val="num" w:pos="4320"/>
          </w:tabs>
          <w:ind w:left="4320" w:hanging="180"/>
        </w:pPr>
      </w:lvl>
    </w:lvlOverride>
    <w:lvlOverride w:ilvl="6">
      <w:lvl w:ilvl="6" w:tplc="FFFFFFFF" w:tentative="1">
        <w:start w:val="1"/>
        <w:numFmt w:val="decimal"/>
        <w:lvlText w:val="%7."/>
        <w:lvlJc w:val="left"/>
        <w:pPr>
          <w:tabs>
            <w:tab w:val="num" w:pos="5040"/>
          </w:tabs>
          <w:ind w:left="5040" w:hanging="360"/>
        </w:pPr>
      </w:lvl>
    </w:lvlOverride>
    <w:lvlOverride w:ilvl="7">
      <w:lvl w:ilvl="7" w:tplc="FFFFFFFF" w:tentative="1">
        <w:start w:val="1"/>
        <w:numFmt w:val="lowerLetter"/>
        <w:lvlText w:val="%8."/>
        <w:lvlJc w:val="left"/>
        <w:pPr>
          <w:tabs>
            <w:tab w:val="num" w:pos="5760"/>
          </w:tabs>
          <w:ind w:left="5760" w:hanging="360"/>
        </w:pPr>
      </w:lvl>
    </w:lvlOverride>
    <w:lvlOverride w:ilvl="8">
      <w:lvl w:ilvl="8" w:tplc="FFFFFFFF" w:tentative="1">
        <w:start w:val="1"/>
        <w:numFmt w:val="lowerRoman"/>
        <w:lvlText w:val="%9."/>
        <w:lvlJc w:val="right"/>
        <w:pPr>
          <w:tabs>
            <w:tab w:val="num" w:pos="6480"/>
          </w:tabs>
          <w:ind w:left="6480" w:hanging="180"/>
        </w:pPr>
      </w:lvl>
    </w:lvlOverride>
  </w:num>
  <w:num w:numId="23">
    <w:abstractNumId w:val="2"/>
  </w:num>
  <w:num w:numId="24">
    <w:abstractNumId w:val="91"/>
  </w:num>
  <w:num w:numId="25">
    <w:abstractNumId w:val="79"/>
  </w:num>
  <w:num w:numId="26">
    <w:abstractNumId w:val="85"/>
  </w:num>
  <w:num w:numId="27">
    <w:abstractNumId w:val="30"/>
  </w:num>
  <w:num w:numId="28">
    <w:abstractNumId w:val="54"/>
  </w:num>
  <w:num w:numId="29">
    <w:abstractNumId w:val="15"/>
  </w:num>
  <w:num w:numId="30">
    <w:abstractNumId w:val="10"/>
  </w:num>
  <w:num w:numId="31">
    <w:abstractNumId w:val="88"/>
  </w:num>
  <w:num w:numId="32">
    <w:abstractNumId w:val="1"/>
  </w:num>
  <w:num w:numId="33">
    <w:abstractNumId w:val="67"/>
  </w:num>
  <w:num w:numId="34">
    <w:abstractNumId w:val="73"/>
  </w:num>
  <w:num w:numId="35">
    <w:abstractNumId w:val="71"/>
  </w:num>
  <w:num w:numId="36">
    <w:abstractNumId w:val="22"/>
  </w:num>
  <w:num w:numId="37">
    <w:abstractNumId w:val="82"/>
  </w:num>
  <w:num w:numId="38">
    <w:abstractNumId w:val="42"/>
  </w:num>
  <w:num w:numId="39">
    <w:abstractNumId w:val="46"/>
  </w:num>
  <w:num w:numId="40">
    <w:abstractNumId w:val="33"/>
  </w:num>
  <w:num w:numId="41">
    <w:abstractNumId w:val="100"/>
  </w:num>
  <w:num w:numId="42">
    <w:abstractNumId w:val="66"/>
  </w:num>
  <w:num w:numId="43">
    <w:abstractNumId w:val="78"/>
  </w:num>
  <w:num w:numId="44">
    <w:abstractNumId w:val="18"/>
  </w:num>
  <w:num w:numId="45">
    <w:abstractNumId w:val="20"/>
  </w:num>
  <w:num w:numId="46">
    <w:abstractNumId w:val="8"/>
  </w:num>
  <w:num w:numId="47">
    <w:abstractNumId w:val="84"/>
  </w:num>
  <w:num w:numId="48">
    <w:abstractNumId w:val="11"/>
  </w:num>
  <w:num w:numId="49">
    <w:abstractNumId w:val="58"/>
  </w:num>
  <w:num w:numId="50">
    <w:abstractNumId w:val="5"/>
    <w:lvlOverride w:ilvl="0">
      <w:lvl w:ilvl="0">
        <w:start w:val="1"/>
        <w:numFmt w:val="upperRoman"/>
        <w:lvlText w:val="Cláusula %1."/>
        <w:lvlJc w:val="left"/>
        <w:pPr>
          <w:ind w:left="4188" w:hanging="360"/>
        </w:pPr>
        <w:rPr>
          <w:rFonts w:ascii="Garamond" w:hAnsi="Garamond" w:hint="default"/>
          <w:b/>
          <w:i w:val="0"/>
          <w:caps/>
          <w:smallCaps/>
          <w:sz w:val="24"/>
          <w:u w:val="none"/>
        </w:rPr>
      </w:lvl>
    </w:lvlOverride>
    <w:lvlOverride w:ilvl="1">
      <w:lvl w:ilvl="1">
        <w:start w:val="1"/>
        <w:numFmt w:val="decimal"/>
        <w:isLgl/>
        <w:lvlText w:val="%1.%2."/>
        <w:lvlJc w:val="left"/>
        <w:pPr>
          <w:ind w:left="928" w:hanging="360"/>
        </w:pPr>
        <w:rPr>
          <w:rFonts w:ascii="Garamond" w:hAnsi="Garamond" w:hint="default"/>
          <w:b/>
          <w:sz w:val="24"/>
          <w:szCs w:val="24"/>
          <w:u w:val="none"/>
        </w:rPr>
      </w:lvl>
    </w:lvlOverride>
    <w:lvlOverride w:ilvl="2">
      <w:lvl w:ilvl="2">
        <w:start w:val="1"/>
        <w:numFmt w:val="decimal"/>
        <w:isLgl/>
        <w:lvlText w:val="%1.%2.%3."/>
        <w:lvlJc w:val="left"/>
        <w:pPr>
          <w:ind w:left="862" w:hanging="720"/>
        </w:pPr>
        <w:rPr>
          <w:rFonts w:hint="default"/>
          <w:b w:val="0"/>
          <w:sz w:val="24"/>
          <w:szCs w:val="24"/>
          <w:u w:val="none"/>
        </w:rPr>
      </w:lvl>
    </w:lvlOverride>
    <w:lvlOverride w:ilvl="3">
      <w:lvl w:ilvl="3">
        <w:start w:val="1"/>
        <w:numFmt w:val="decimal"/>
        <w:lvlRestart w:val="0"/>
        <w:isLgl/>
        <w:lvlText w:val="%1.%2.%3.%4."/>
        <w:lvlJc w:val="left"/>
        <w:pPr>
          <w:ind w:left="720" w:hanging="720"/>
        </w:pPr>
        <w:rPr>
          <w:rFonts w:hint="default"/>
          <w:b w:val="0"/>
          <w:u w:val="none"/>
        </w:rPr>
      </w:lvl>
    </w:lvlOverride>
  </w:num>
  <w:num w:numId="51">
    <w:abstractNumId w:val="47"/>
  </w:num>
  <w:num w:numId="52">
    <w:abstractNumId w:val="61"/>
  </w:num>
  <w:num w:numId="53">
    <w:abstractNumId w:val="51"/>
  </w:num>
  <w:num w:numId="54">
    <w:abstractNumId w:val="14"/>
  </w:num>
  <w:num w:numId="55">
    <w:abstractNumId w:val="81"/>
  </w:num>
  <w:num w:numId="56">
    <w:abstractNumId w:val="90"/>
  </w:num>
  <w:num w:numId="57">
    <w:abstractNumId w:val="39"/>
  </w:num>
  <w:num w:numId="58">
    <w:abstractNumId w:val="64"/>
  </w:num>
  <w:num w:numId="59">
    <w:abstractNumId w:val="105"/>
  </w:num>
  <w:num w:numId="60">
    <w:abstractNumId w:val="102"/>
  </w:num>
  <w:num w:numId="61">
    <w:abstractNumId w:val="25"/>
  </w:num>
  <w:num w:numId="62">
    <w:abstractNumId w:val="28"/>
  </w:num>
  <w:num w:numId="63">
    <w:abstractNumId w:val="4"/>
  </w:num>
  <w:num w:numId="64">
    <w:abstractNumId w:val="93"/>
  </w:num>
  <w:num w:numId="65">
    <w:abstractNumId w:val="75"/>
  </w:num>
  <w:num w:numId="66">
    <w:abstractNumId w:val="68"/>
  </w:num>
  <w:num w:numId="67">
    <w:abstractNumId w:val="98"/>
  </w:num>
  <w:num w:numId="68">
    <w:abstractNumId w:val="16"/>
  </w:num>
  <w:num w:numId="69">
    <w:abstractNumId w:val="89"/>
  </w:num>
  <w:num w:numId="70">
    <w:abstractNumId w:val="26"/>
  </w:num>
  <w:num w:numId="71">
    <w:abstractNumId w:val="53"/>
  </w:num>
  <w:num w:numId="72">
    <w:abstractNumId w:val="69"/>
  </w:num>
  <w:num w:numId="73">
    <w:abstractNumId w:val="62"/>
  </w:num>
  <w:num w:numId="74">
    <w:abstractNumId w:val="55"/>
  </w:num>
  <w:num w:numId="75">
    <w:abstractNumId w:val="96"/>
  </w:num>
  <w:num w:numId="76">
    <w:abstractNumId w:val="7"/>
  </w:num>
  <w:num w:numId="77">
    <w:abstractNumId w:val="95"/>
  </w:num>
  <w:num w:numId="78">
    <w:abstractNumId w:val="38"/>
  </w:num>
  <w:num w:numId="79">
    <w:abstractNumId w:val="56"/>
  </w:num>
  <w:num w:numId="80">
    <w:abstractNumId w:val="92"/>
  </w:num>
  <w:num w:numId="81">
    <w:abstractNumId w:val="48"/>
  </w:num>
  <w:num w:numId="82">
    <w:abstractNumId w:val="76"/>
  </w:num>
  <w:num w:numId="83">
    <w:abstractNumId w:val="87"/>
  </w:num>
  <w:num w:numId="84">
    <w:abstractNumId w:val="49"/>
  </w:num>
  <w:num w:numId="85">
    <w:abstractNumId w:val="70"/>
  </w:num>
  <w:num w:numId="86">
    <w:abstractNumId w:val="3"/>
  </w:num>
  <w:num w:numId="87">
    <w:abstractNumId w:val="65"/>
  </w:num>
  <w:num w:numId="88">
    <w:abstractNumId w:val="97"/>
  </w:num>
  <w:num w:numId="89">
    <w:abstractNumId w:val="19"/>
  </w:num>
  <w:num w:numId="90">
    <w:abstractNumId w:val="83"/>
  </w:num>
  <w:num w:numId="91">
    <w:abstractNumId w:val="13"/>
  </w:num>
  <w:num w:numId="92">
    <w:abstractNumId w:val="21"/>
  </w:num>
  <w:num w:numId="93">
    <w:abstractNumId w:val="40"/>
  </w:num>
  <w:num w:numId="94">
    <w:abstractNumId w:val="6"/>
  </w:num>
  <w:num w:numId="95">
    <w:abstractNumId w:val="29"/>
  </w:num>
  <w:num w:numId="96">
    <w:abstractNumId w:val="35"/>
  </w:num>
  <w:num w:numId="97">
    <w:abstractNumId w:val="60"/>
  </w:num>
  <w:num w:numId="98">
    <w:abstractNumId w:val="23"/>
  </w:num>
  <w:num w:numId="99">
    <w:abstractNumId w:val="77"/>
  </w:num>
  <w:num w:numId="100">
    <w:abstractNumId w:val="86"/>
  </w:num>
  <w:num w:numId="101">
    <w:abstractNumId w:val="9"/>
  </w:num>
  <w:num w:numId="102">
    <w:abstractNumId w:val="12"/>
  </w:num>
  <w:num w:numId="103">
    <w:abstractNumId w:val="50"/>
  </w:num>
  <w:num w:numId="104">
    <w:abstractNumId w:val="52"/>
  </w:num>
  <w:num w:numId="105">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9"/>
  </w:num>
  <w:num w:numId="107">
    <w:abstractNumId w:val="45"/>
  </w:num>
  <w:num w:numId="108">
    <w:abstractNumId w:val="24"/>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no Novo">
    <w15:presenceInfo w15:providerId="AD" w15:userId="S-1-5-21-825419234-150732314-3353524455-56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5B"/>
    <w:rsid w:val="00054908"/>
    <w:rsid w:val="000A2100"/>
    <w:rsid w:val="000C444B"/>
    <w:rsid w:val="000D4A92"/>
    <w:rsid w:val="000E3DE6"/>
    <w:rsid w:val="001529DF"/>
    <w:rsid w:val="001817E1"/>
    <w:rsid w:val="001C44EC"/>
    <w:rsid w:val="001D01A1"/>
    <w:rsid w:val="001E6524"/>
    <w:rsid w:val="00202A5A"/>
    <w:rsid w:val="00213F02"/>
    <w:rsid w:val="0022139F"/>
    <w:rsid w:val="00244034"/>
    <w:rsid w:val="00271E2F"/>
    <w:rsid w:val="00287B03"/>
    <w:rsid w:val="002B5780"/>
    <w:rsid w:val="002B5CB9"/>
    <w:rsid w:val="002D4109"/>
    <w:rsid w:val="002E42DF"/>
    <w:rsid w:val="00307AD8"/>
    <w:rsid w:val="003148F4"/>
    <w:rsid w:val="00322C3E"/>
    <w:rsid w:val="003312E0"/>
    <w:rsid w:val="00333981"/>
    <w:rsid w:val="0035057F"/>
    <w:rsid w:val="003B6ED9"/>
    <w:rsid w:val="003B7739"/>
    <w:rsid w:val="003C351A"/>
    <w:rsid w:val="004251FC"/>
    <w:rsid w:val="00472D76"/>
    <w:rsid w:val="00486333"/>
    <w:rsid w:val="00490675"/>
    <w:rsid w:val="00492189"/>
    <w:rsid w:val="00497C1B"/>
    <w:rsid w:val="004A0024"/>
    <w:rsid w:val="00506CF7"/>
    <w:rsid w:val="00533784"/>
    <w:rsid w:val="0053489F"/>
    <w:rsid w:val="00582429"/>
    <w:rsid w:val="005B729A"/>
    <w:rsid w:val="005C4BC6"/>
    <w:rsid w:val="005C644A"/>
    <w:rsid w:val="005F5C20"/>
    <w:rsid w:val="006068C6"/>
    <w:rsid w:val="00623FBE"/>
    <w:rsid w:val="006252C2"/>
    <w:rsid w:val="006323E9"/>
    <w:rsid w:val="0065103A"/>
    <w:rsid w:val="00672EF4"/>
    <w:rsid w:val="00695DE8"/>
    <w:rsid w:val="006B0222"/>
    <w:rsid w:val="006E2326"/>
    <w:rsid w:val="00742C25"/>
    <w:rsid w:val="0077134B"/>
    <w:rsid w:val="00794940"/>
    <w:rsid w:val="007975C7"/>
    <w:rsid w:val="007B629E"/>
    <w:rsid w:val="007E7152"/>
    <w:rsid w:val="007F1D7B"/>
    <w:rsid w:val="007F5067"/>
    <w:rsid w:val="00887E9C"/>
    <w:rsid w:val="008C3BC0"/>
    <w:rsid w:val="00920507"/>
    <w:rsid w:val="009614E0"/>
    <w:rsid w:val="00964E3A"/>
    <w:rsid w:val="00994647"/>
    <w:rsid w:val="00996027"/>
    <w:rsid w:val="009A1742"/>
    <w:rsid w:val="009B5493"/>
    <w:rsid w:val="009C5DE2"/>
    <w:rsid w:val="009E7FC1"/>
    <w:rsid w:val="00A11AE1"/>
    <w:rsid w:val="00A123D7"/>
    <w:rsid w:val="00A13098"/>
    <w:rsid w:val="00A23C22"/>
    <w:rsid w:val="00A31F0E"/>
    <w:rsid w:val="00A3382C"/>
    <w:rsid w:val="00A33BF7"/>
    <w:rsid w:val="00A6693B"/>
    <w:rsid w:val="00A8639E"/>
    <w:rsid w:val="00A90B0E"/>
    <w:rsid w:val="00AA0369"/>
    <w:rsid w:val="00AA15F1"/>
    <w:rsid w:val="00AA5E57"/>
    <w:rsid w:val="00AB7489"/>
    <w:rsid w:val="00AE4814"/>
    <w:rsid w:val="00AE4D57"/>
    <w:rsid w:val="00B378CA"/>
    <w:rsid w:val="00B37DC6"/>
    <w:rsid w:val="00B52566"/>
    <w:rsid w:val="00B707B1"/>
    <w:rsid w:val="00BA1DDA"/>
    <w:rsid w:val="00BB662C"/>
    <w:rsid w:val="00BC3D7C"/>
    <w:rsid w:val="00C27E1B"/>
    <w:rsid w:val="00C4630D"/>
    <w:rsid w:val="00C56605"/>
    <w:rsid w:val="00C65A1E"/>
    <w:rsid w:val="00C70237"/>
    <w:rsid w:val="00C83F0F"/>
    <w:rsid w:val="00C955E2"/>
    <w:rsid w:val="00CA006E"/>
    <w:rsid w:val="00CC2008"/>
    <w:rsid w:val="00CF1EAF"/>
    <w:rsid w:val="00D22214"/>
    <w:rsid w:val="00D632E1"/>
    <w:rsid w:val="00D71C76"/>
    <w:rsid w:val="00DB2304"/>
    <w:rsid w:val="00DB66ED"/>
    <w:rsid w:val="00E05C32"/>
    <w:rsid w:val="00E33D99"/>
    <w:rsid w:val="00E36097"/>
    <w:rsid w:val="00E5370A"/>
    <w:rsid w:val="00E64C36"/>
    <w:rsid w:val="00E96FEB"/>
    <w:rsid w:val="00EB4E75"/>
    <w:rsid w:val="00ED028B"/>
    <w:rsid w:val="00ED5D01"/>
    <w:rsid w:val="00EE2FAC"/>
    <w:rsid w:val="00EE4029"/>
    <w:rsid w:val="00F01DFC"/>
    <w:rsid w:val="00F15946"/>
    <w:rsid w:val="00F37F22"/>
    <w:rsid w:val="00F433FD"/>
    <w:rsid w:val="00F47C5B"/>
    <w:rsid w:val="00F57564"/>
    <w:rsid w:val="00F74B77"/>
    <w:rsid w:val="00FA07E9"/>
    <w:rsid w:val="00FC39D6"/>
    <w:rsid w:val="00FD2F7E"/>
    <w:rsid w:val="00FF38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94F0DA9"/>
  <w15:chartTrackingRefBased/>
  <w15:docId w15:val="{658546DD-A4DB-4772-A442-EF8A05A4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ite"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6"/>
    </w:rPr>
  </w:style>
  <w:style w:type="paragraph" w:styleId="Ttulo1">
    <w:name w:val="heading 1"/>
    <w:basedOn w:val="Normal"/>
    <w:next w:val="Normal"/>
    <w:qFormat/>
    <w:pPr>
      <w:keepNext/>
      <w:spacing w:line="360" w:lineRule="exact"/>
      <w:jc w:val="left"/>
      <w:outlineLvl w:val="0"/>
    </w:pPr>
    <w:rPr>
      <w:b/>
      <w:sz w:val="24"/>
    </w:rPr>
  </w:style>
  <w:style w:type="paragraph" w:styleId="Ttulo2">
    <w:name w:val="heading 2"/>
    <w:basedOn w:val="Normal"/>
    <w:next w:val="Normal"/>
    <w:qFormat/>
    <w:pPr>
      <w:keepNext/>
      <w:spacing w:line="360" w:lineRule="exact"/>
      <w:jc w:val="center"/>
      <w:outlineLvl w:val="1"/>
    </w:pPr>
    <w:rPr>
      <w:b/>
      <w:sz w:val="24"/>
    </w:rPr>
  </w:style>
  <w:style w:type="paragraph" w:styleId="Ttulo3">
    <w:name w:val="heading 3"/>
    <w:basedOn w:val="Normal"/>
    <w:next w:val="Normal"/>
    <w:qFormat/>
    <w:pPr>
      <w:keepNext/>
      <w:spacing w:line="360" w:lineRule="exact"/>
      <w:outlineLvl w:val="2"/>
    </w:pPr>
    <w:rPr>
      <w:b/>
      <w:sz w:val="24"/>
    </w:rPr>
  </w:style>
  <w:style w:type="paragraph" w:styleId="Ttulo4">
    <w:name w:val="heading 4"/>
    <w:basedOn w:val="Normal"/>
    <w:next w:val="Normal"/>
    <w:qFormat/>
    <w:pPr>
      <w:keepNext/>
      <w:spacing w:before="120" w:line="320" w:lineRule="exact"/>
      <w:jc w:val="center"/>
      <w:outlineLvl w:val="3"/>
    </w:pPr>
    <w:rPr>
      <w:b/>
    </w:rPr>
  </w:style>
  <w:style w:type="paragraph" w:styleId="Ttulo5">
    <w:name w:val="heading 5"/>
    <w:basedOn w:val="Normal"/>
    <w:next w:val="Normal"/>
    <w:qFormat/>
    <w:pPr>
      <w:keepNext/>
      <w:spacing w:before="600" w:line="320" w:lineRule="atLeast"/>
      <w:jc w:val="center"/>
      <w:outlineLvl w:val="4"/>
    </w:pPr>
    <w:rPr>
      <w:b/>
      <w:sz w:val="23"/>
    </w:rPr>
  </w:style>
  <w:style w:type="paragraph" w:styleId="Ttulo6">
    <w:name w:val="heading 6"/>
    <w:basedOn w:val="Normal"/>
    <w:next w:val="Normal"/>
    <w:qFormat/>
    <w:pPr>
      <w:keepNext/>
      <w:spacing w:line="320" w:lineRule="exact"/>
      <w:ind w:left="708"/>
      <w:outlineLvl w:val="5"/>
    </w:pPr>
  </w:style>
  <w:style w:type="paragraph" w:styleId="Ttulo7">
    <w:name w:val="heading 7"/>
    <w:basedOn w:val="Normal"/>
    <w:next w:val="Normal"/>
    <w:qFormat/>
    <w:pPr>
      <w:keepNext/>
      <w:spacing w:line="320" w:lineRule="exact"/>
      <w:jc w:val="right"/>
      <w:outlineLvl w:val="6"/>
    </w:pPr>
    <w:rPr>
      <w:rFonts w:ascii="Frutiger Light" w:hAnsi="Frutiger Light"/>
      <w:u w:val="single"/>
    </w:rPr>
  </w:style>
  <w:style w:type="paragraph" w:styleId="Ttulo8">
    <w:name w:val="heading 8"/>
    <w:basedOn w:val="Normal"/>
    <w:next w:val="Normal"/>
    <w:qFormat/>
    <w:pPr>
      <w:keepNext/>
      <w:spacing w:line="320" w:lineRule="exact"/>
      <w:outlineLvl w:val="7"/>
    </w:pPr>
    <w:rPr>
      <w:rFonts w:ascii="Frutiger Light" w:hAnsi="Frutiger Light"/>
      <w:u w:val="single"/>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harCharCharCharChar2CharCharChar1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2CharCharCharCharCharCharCharCharChar">
    <w:name w:val="Char2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rPr>
  </w:style>
  <w:style w:type="paragraph" w:customStyle="1" w:styleId="MF1">
    <w:name w:val="MF1"/>
    <w:basedOn w:val="Normal"/>
    <w:autoRedefine/>
    <w:pPr>
      <w:numPr>
        <w:numId w:val="1"/>
      </w:numPr>
      <w:tabs>
        <w:tab w:val="clear" w:pos="360"/>
      </w:tabs>
      <w:spacing w:line="320" w:lineRule="exact"/>
      <w:ind w:left="0" w:firstLine="0"/>
      <w:jc w:val="center"/>
    </w:pPr>
    <w:rPr>
      <w:b/>
      <w:smallCaps/>
      <w:sz w:val="24"/>
    </w:rPr>
  </w:style>
  <w:style w:type="paragraph" w:customStyle="1" w:styleId="MF2">
    <w:name w:val="MF2"/>
    <w:basedOn w:val="Normal"/>
    <w:autoRedefine/>
    <w:pPr>
      <w:tabs>
        <w:tab w:val="num" w:pos="360"/>
      </w:tabs>
      <w:spacing w:line="320" w:lineRule="exact"/>
      <w:ind w:left="360" w:hanging="360"/>
    </w:pPr>
    <w:rPr>
      <w:b/>
      <w:sz w:val="20"/>
    </w:rPr>
  </w:style>
  <w:style w:type="paragraph" w:styleId="Corpodetexto2">
    <w:name w:val="Body Text 2"/>
    <w:basedOn w:val="Normal"/>
    <w:pPr>
      <w:spacing w:line="360" w:lineRule="exact"/>
      <w:jc w:val="center"/>
    </w:pPr>
    <w:rPr>
      <w:b/>
      <w:sz w:val="24"/>
    </w:rPr>
  </w:style>
  <w:style w:type="paragraph" w:styleId="Cabealho">
    <w:name w:val="header"/>
    <w:aliases w:val="Tulo1"/>
    <w:basedOn w:val="Normal"/>
    <w:link w:val="CabealhoChar"/>
    <w:uiPriority w:val="99"/>
    <w:pPr>
      <w:widowControl w:val="0"/>
      <w:tabs>
        <w:tab w:val="center" w:pos="4419"/>
        <w:tab w:val="right" w:pos="8838"/>
      </w:tabs>
    </w:pPr>
  </w:style>
  <w:style w:type="paragraph" w:styleId="Recuodecorpodetexto">
    <w:name w:val="Body Text Indent"/>
    <w:basedOn w:val="Normal"/>
    <w:link w:val="RecuodecorpodetextoChar"/>
    <w:pPr>
      <w:ind w:left="2127" w:hanging="711"/>
    </w:pPr>
  </w:style>
  <w:style w:type="character" w:customStyle="1" w:styleId="RecuodecorpodetextoChar">
    <w:name w:val="Recuo de corpo de texto Char"/>
    <w:link w:val="Recuodecorpodetexto"/>
    <w:rPr>
      <w:sz w:val="26"/>
      <w:lang w:val="pt-BR" w:eastAsia="pt-BR" w:bidi="ar-SA"/>
    </w:rPr>
  </w:style>
  <w:style w:type="paragraph" w:customStyle="1" w:styleId="p0">
    <w:name w:val="p0"/>
    <w:basedOn w:val="Normal"/>
    <w:pPr>
      <w:tabs>
        <w:tab w:val="left" w:pos="720"/>
      </w:tabs>
      <w:spacing w:line="240" w:lineRule="atLeast"/>
    </w:pPr>
    <w:rPr>
      <w:rFonts w:ascii="Times" w:hAnsi="Times"/>
      <w:sz w:val="24"/>
    </w:rPr>
  </w:style>
  <w:style w:type="paragraph" w:styleId="Corpodetexto3">
    <w:name w:val="Body Text 3"/>
    <w:basedOn w:val="Normal"/>
    <w:pPr>
      <w:spacing w:line="320" w:lineRule="atLeast"/>
    </w:pPr>
  </w:style>
  <w:style w:type="paragraph" w:customStyle="1" w:styleId="c3">
    <w:name w:val="c3"/>
    <w:basedOn w:val="Normal"/>
    <w:pPr>
      <w:spacing w:line="240" w:lineRule="atLeast"/>
      <w:jc w:val="center"/>
    </w:pPr>
    <w:rPr>
      <w:rFonts w:ascii="Times" w:hAnsi="Times"/>
      <w:sz w:val="24"/>
    </w:rPr>
  </w:style>
  <w:style w:type="paragraph" w:styleId="Corpodetexto">
    <w:name w:val="Body Text"/>
    <w:aliases w:val="bt,BT"/>
    <w:basedOn w:val="Normal"/>
    <w:pPr>
      <w:tabs>
        <w:tab w:val="left" w:pos="576"/>
        <w:tab w:val="left" w:pos="1152"/>
      </w:tabs>
      <w:spacing w:line="360" w:lineRule="exact"/>
      <w:ind w:right="-6"/>
    </w:pPr>
    <w:rPr>
      <w:sz w:val="24"/>
    </w:rPr>
  </w:style>
  <w:style w:type="paragraph" w:styleId="Recuodecorpodetexto2">
    <w:name w:val="Body Text Indent 2"/>
    <w:basedOn w:val="Normal"/>
    <w:pPr>
      <w:spacing w:line="360" w:lineRule="exact"/>
      <w:ind w:left="720"/>
    </w:pPr>
    <w:rPr>
      <w:sz w:val="24"/>
    </w:rPr>
  </w:style>
  <w:style w:type="character" w:styleId="Nmerodepgina">
    <w:name w:val="page number"/>
    <w:basedOn w:val="Fontepargpadro"/>
  </w:style>
  <w:style w:type="paragraph" w:styleId="Rodap">
    <w:name w:val="footer"/>
    <w:basedOn w:val="Normal"/>
    <w:link w:val="RodapChar"/>
    <w:uiPriority w:val="99"/>
    <w:pPr>
      <w:tabs>
        <w:tab w:val="center" w:pos="4419"/>
        <w:tab w:val="right" w:pos="8838"/>
      </w:tabs>
      <w:jc w:val="left"/>
    </w:pPr>
    <w:rPr>
      <w:rFonts w:ascii="Times" w:hAnsi="Times"/>
      <w:sz w:val="24"/>
    </w:rPr>
  </w:style>
  <w:style w:type="paragraph" w:styleId="Textoembloco">
    <w:name w:val="Block Text"/>
    <w:basedOn w:val="Normal"/>
    <w:pPr>
      <w:tabs>
        <w:tab w:val="left" w:pos="9072"/>
      </w:tabs>
      <w:spacing w:line="240" w:lineRule="atLeast"/>
      <w:ind w:left="426" w:right="-1"/>
    </w:pPr>
    <w:rPr>
      <w:sz w:val="24"/>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rPr>
  </w:style>
  <w:style w:type="character" w:styleId="Hyperlink">
    <w:name w:val="Hyperlink"/>
    <w:uiPriority w:val="99"/>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sz w:val="22"/>
    </w:rPr>
  </w:style>
  <w:style w:type="paragraph" w:styleId="Textodecomentrio">
    <w:name w:val="annotation text"/>
    <w:basedOn w:val="Normal"/>
    <w:link w:val="TextodecomentrioChar"/>
    <w:semiHidden/>
    <w:rPr>
      <w:sz w:val="20"/>
    </w:rPr>
  </w:style>
  <w:style w:type="character" w:customStyle="1" w:styleId="TextodecomentrioChar">
    <w:name w:val="Texto de comentário Char"/>
    <w:link w:val="Textodecomentrio"/>
    <w:semiHidden/>
    <w:rPr>
      <w:lang w:val="pt-BR" w:eastAsia="pt-BR" w:bidi="ar-SA"/>
    </w:rPr>
  </w:style>
  <w:style w:type="paragraph" w:styleId="Recuodecorpodetexto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pPr>
      <w:jc w:val="both"/>
    </w:pPr>
    <w:rPr>
      <w:snapToGrid w:val="0"/>
      <w:color w:val="000000"/>
      <w:sz w:val="26"/>
    </w:rPr>
  </w:style>
  <w:style w:type="paragraph" w:styleId="Ttulo">
    <w:name w:val="Title"/>
    <w:basedOn w:val="Normal"/>
    <w:next w:val="Corpodetexto"/>
    <w:qFormat/>
    <w:pPr>
      <w:keepNext/>
      <w:widowControl w:val="0"/>
      <w:suppressAutoHyphens/>
      <w:spacing w:before="240" w:after="120"/>
      <w:jc w:val="left"/>
    </w:pPr>
    <w:rPr>
      <w:rFonts w:ascii="Albany" w:eastAsia="HG Mincho Light J" w:hAnsi="Albany"/>
      <w:color w:val="000000"/>
      <w:sz w:val="28"/>
    </w:rPr>
  </w:style>
  <w:style w:type="paragraph" w:styleId="Subttulo">
    <w:name w:val="Subtitle"/>
    <w:basedOn w:val="Normal"/>
    <w:next w:val="Corpodetexto"/>
    <w:qFormat/>
    <w:pPr>
      <w:widowControl w:val="0"/>
      <w:suppressAutoHyphens/>
      <w:jc w:val="center"/>
    </w:pPr>
    <w:rPr>
      <w:rFonts w:eastAsia="HG Mincho Light J"/>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uiPriority w:val="99"/>
    <w:pPr>
      <w:spacing w:before="100" w:after="100"/>
      <w:jc w:val="left"/>
    </w:pPr>
    <w:rPr>
      <w:rFonts w:ascii="Arial Unicode MS" w:eastAsia="Arial Unicode MS" w:hAnsi="Arial Unicode MS"/>
      <w:color w:val="000000"/>
      <w:sz w:val="24"/>
    </w:rPr>
  </w:style>
  <w:style w:type="character" w:customStyle="1" w:styleId="DeltaViewInsertion">
    <w:name w:val="DeltaView Insertion"/>
    <w:uiPriority w:val="99"/>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Pr>
      <w:rFonts w:ascii="Helvetica" w:hAnsi="Helvetica"/>
      <w:sz w:val="24"/>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Pr>
      <w:color w:val="00C000"/>
      <w:spacing w:val="0"/>
      <w:u w:val="doub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Pr>
      <w:rFonts w:ascii="Tahoma" w:hAnsi="Tahoma" w:cs="Tahoma"/>
      <w:sz w:val="16"/>
      <w:szCs w:val="16"/>
    </w:rPr>
  </w:style>
  <w:style w:type="paragraph" w:customStyle="1" w:styleId="CharCharCharCharCharCharCharCharCharCharChar">
    <w:name w:val="Char Char Char Char Char Char Char Char Char Char Char"/>
    <w:basedOn w:val="Normal"/>
    <w:pPr>
      <w:spacing w:after="160" w:line="240" w:lineRule="exact"/>
      <w:jc w:val="left"/>
    </w:pPr>
    <w:rPr>
      <w:rFonts w:ascii="Verdana" w:hAnsi="Verdana"/>
      <w:sz w:val="20"/>
      <w:lang w:val="en-US" w:eastAsia="en-US"/>
    </w:rPr>
  </w:style>
  <w:style w:type="character" w:styleId="MquinadeescreverHTML">
    <w:name w:val="HTML Typewriter"/>
    <w:rPr>
      <w:rFonts w:ascii="Courier New" w:eastAsia="Times New Roman" w:hAnsi="Courier New" w:cs="Courier New"/>
      <w:sz w:val="20"/>
      <w:szCs w:val="20"/>
    </w:rPr>
  </w:style>
  <w:style w:type="character" w:customStyle="1" w:styleId="deltaviewinsertion0">
    <w:name w:val="deltaviewinsertion"/>
    <w:basedOn w:val="Fontepargpadro"/>
  </w:style>
  <w:style w:type="character" w:styleId="HiperlinkVisitado">
    <w:name w:val="FollowedHyperlink"/>
    <w:rPr>
      <w:color w:val="800080"/>
      <w:u w:val="single"/>
    </w:rPr>
  </w:style>
  <w:style w:type="paragraph" w:customStyle="1" w:styleId="CharChar1Char">
    <w:name w:val="Char Char1 Char"/>
    <w:basedOn w:val="Normal"/>
    <w:pPr>
      <w:numPr>
        <w:ilvl w:val="1"/>
        <w:numId w:val="9"/>
      </w:numPr>
      <w:tabs>
        <w:tab w:val="clear" w:pos="450"/>
      </w:tabs>
      <w:spacing w:after="160" w:line="240" w:lineRule="exact"/>
      <w:ind w:left="0" w:firstLine="0"/>
      <w:jc w:val="left"/>
    </w:pPr>
    <w:rPr>
      <w:rFonts w:ascii="Verdana" w:eastAsia="MS Mincho" w:hAnsi="Verdana"/>
      <w:sz w:val="20"/>
      <w:lang w:val="en-US" w:eastAsia="en-US"/>
    </w:rPr>
  </w:style>
  <w:style w:type="paragraph" w:customStyle="1" w:styleId="CharChar2Char">
    <w:name w:val="Char Char2 Char"/>
    <w:basedOn w:val="Normal"/>
    <w:pPr>
      <w:spacing w:after="160" w:line="240" w:lineRule="exact"/>
      <w:jc w:val="left"/>
    </w:pPr>
    <w:rPr>
      <w:rFonts w:ascii="Verdana" w:hAnsi="Verdana"/>
      <w:sz w:val="20"/>
      <w:lang w:val="en-US" w:eastAsia="en-US"/>
    </w:rPr>
  </w:style>
  <w:style w:type="paragraph" w:customStyle="1" w:styleId="TEXTO">
    <w:name w:val="TEXTO"/>
    <w:autoRedefine/>
    <w:pPr>
      <w:keepNext/>
      <w:keepLines/>
      <w:widowControl w:val="0"/>
      <w:spacing w:line="300" w:lineRule="exact"/>
      <w:ind w:left="707" w:hanging="707"/>
      <w:jc w:val="both"/>
    </w:pPr>
    <w:rPr>
      <w:rFonts w:ascii="Frutiger Light" w:hAnsi="Frutiger Light"/>
      <w:sz w:val="26"/>
      <w:lang w:eastAsia="en-US"/>
    </w:rPr>
  </w:style>
  <w:style w:type="paragraph" w:styleId="PargrafodaLista">
    <w:name w:val="List Paragraph"/>
    <w:aliases w:val="Vitor Título,Vitor T’tulo"/>
    <w:basedOn w:val="Normal"/>
    <w:link w:val="PargrafodaListaChar"/>
    <w:uiPriority w:val="34"/>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
    <w:name w:val="Char Char"/>
    <w:basedOn w:val="Normal"/>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Pr>
      <w:b/>
      <w:bCs/>
    </w:rPr>
  </w:style>
  <w:style w:type="character" w:customStyle="1" w:styleId="AssuntodocomentrioChar">
    <w:name w:val="Assunto do comentário Char"/>
    <w:link w:val="Assuntodocomentrio"/>
    <w:rPr>
      <w:b/>
      <w:bCs/>
      <w:lang w:val="pt-BR" w:eastAsia="pt-BR" w:bidi="ar-SA"/>
    </w:rPr>
  </w:style>
  <w:style w:type="paragraph" w:styleId="Commarcadores">
    <w:name w:val="List Bullet"/>
    <w:basedOn w:val="Normal"/>
    <w:link w:val="CommarcadoresChar"/>
    <w:pPr>
      <w:numPr>
        <w:numId w:val="10"/>
      </w:numPr>
    </w:pPr>
  </w:style>
  <w:style w:type="character" w:customStyle="1" w:styleId="CommarcadoresChar">
    <w:name w:val="Com marcadores Char"/>
    <w:link w:val="Commarcadores"/>
    <w:rPr>
      <w:sz w:val="26"/>
      <w:lang w:val="pt-BR" w:eastAsia="pt-BR" w:bidi="ar-SA"/>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2CharCharCharChar">
    <w:name w:val="Char2 Char Char Char Char"/>
    <w:basedOn w:val="Normal"/>
    <w:pPr>
      <w:spacing w:after="160" w:line="240" w:lineRule="exact"/>
      <w:jc w:val="left"/>
    </w:pPr>
    <w:rPr>
      <w:rFonts w:ascii="Verdana" w:eastAsia="MS Mincho" w:hAnsi="Verdana"/>
      <w:sz w:val="20"/>
      <w:lang w:val="en-US" w:eastAsia="en-US"/>
    </w:rPr>
  </w:style>
  <w:style w:type="paragraph" w:customStyle="1" w:styleId="axx">
    <w:name w:val="a.x.x)"/>
    <w:basedOn w:val="Normal"/>
    <w:pPr>
      <w:autoSpaceDE w:val="0"/>
      <w:autoSpaceDN w:val="0"/>
      <w:adjustRightInd w:val="0"/>
      <w:spacing w:after="120"/>
      <w:ind w:left="2268" w:hanging="992"/>
    </w:pPr>
    <w:rPr>
      <w:rFonts w:ascii="Arial" w:hAnsi="Arial" w:cs="Arial"/>
      <w:sz w:val="24"/>
      <w:szCs w:val="24"/>
    </w:rPr>
  </w:style>
  <w:style w:type="paragraph" w:customStyle="1" w:styleId="CharCharCharCharChar2CharCharChar1CharChar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1CharCharCharCharCharCharCharCharCharCharCharCharCharCharCharCharCharCharCharChar1CharCharCharCharChar">
    <w:name w:val="Char Char1 Char Char Char Char Char Char Char Char Char Char Char Char Char Char Char Char Char Char Char Char1 Char Char Char Char Char"/>
    <w:basedOn w:val="Normal"/>
    <w:pPr>
      <w:spacing w:after="160" w:line="240" w:lineRule="exact"/>
      <w:jc w:val="left"/>
    </w:pPr>
    <w:rPr>
      <w:rFonts w:ascii="Verdana" w:eastAsia="MS Mincho" w:hAnsi="Verdana"/>
      <w:sz w:val="20"/>
      <w:lang w:val="en-US" w:eastAsia="en-US"/>
    </w:rPr>
  </w:style>
  <w:style w:type="paragraph" w:customStyle="1" w:styleId="CharCharCharCharChar2CharCharChar1Char">
    <w:name w:val="Char Char Char Char Char2 Char Char Char1 Char"/>
    <w:basedOn w:val="Normal"/>
    <w:pPr>
      <w:spacing w:after="160" w:line="240" w:lineRule="exact"/>
      <w:jc w:val="left"/>
    </w:pPr>
    <w:rPr>
      <w:rFonts w:ascii="Verdana" w:eastAsia="MS Mincho" w:hAnsi="Verdana"/>
      <w:sz w:val="20"/>
      <w:lang w:val="en-US" w:eastAsia="en-US"/>
    </w:rPr>
  </w:style>
  <w:style w:type="paragraph" w:customStyle="1" w:styleId="CorpodetextobtBT">
    <w:name w:val="Corpo de texto.bt.BT"/>
    <w:basedOn w:val="Normal"/>
    <w:rPr>
      <w:rFonts w:ascii="Arial" w:hAnsi="Arial"/>
      <w:snapToGrid w:val="0"/>
      <w:sz w:val="24"/>
    </w:rPr>
  </w:style>
  <w:style w:type="paragraph" w:customStyle="1" w:styleId="CharChar1CharCharCharCharCharCharCharChar1CharCharCharCharCharCharCharCharCharCharCharCharCharCharCharCharCharCharCharCharCharCharCharCharCharChar1CharCharCharChar">
    <w:name w:val="Char Char1 Char Char Char Char Char Char Char Char1 Char Char Char Char Char Char Char Char Char Char Char Char Char Char Char Char Char Char Char Char Char Char Char Char Char Char1 Char Char Char Char"/>
    <w:basedOn w:val="Normal"/>
    <w:pPr>
      <w:spacing w:after="160" w:line="240" w:lineRule="exact"/>
      <w:jc w:val="left"/>
    </w:pPr>
    <w:rPr>
      <w:rFonts w:ascii="Verdana" w:eastAsia="MS Mincho" w:hAnsi="Verdana"/>
      <w:sz w:val="20"/>
      <w:lang w:val="en-US" w:eastAsia="en-US"/>
    </w:rPr>
  </w:style>
  <w:style w:type="paragraph" w:customStyle="1" w:styleId="para">
    <w:name w:val="para"/>
    <w:basedOn w:val="Normal"/>
    <w:autoRedefine/>
    <w:pPr>
      <w:widowControl w:val="0"/>
      <w:tabs>
        <w:tab w:val="left" w:pos="2552"/>
      </w:tabs>
      <w:autoSpaceDE w:val="0"/>
      <w:autoSpaceDN w:val="0"/>
      <w:adjustRightInd w:val="0"/>
      <w:spacing w:line="300" w:lineRule="atLeast"/>
    </w:pPr>
    <w:rPr>
      <w:rFonts w:ascii="Arial" w:hAnsi="Arial" w:cs="Arial"/>
      <w:b/>
      <w:bCs/>
      <w:color w:val="000000"/>
      <w:sz w:val="22"/>
      <w:szCs w:val="22"/>
      <w:lang w:eastAsia="en-US"/>
    </w:rPr>
  </w:style>
  <w:style w:type="paragraph" w:styleId="Sumrio1">
    <w:name w:val="toc 1"/>
    <w:basedOn w:val="Normal"/>
    <w:next w:val="Normal"/>
    <w:autoRedefine/>
    <w:uiPriority w:val="39"/>
    <w:pPr>
      <w:spacing w:line="300" w:lineRule="atLeast"/>
    </w:pPr>
    <w:rPr>
      <w:rFonts w:ascii="Garamond" w:hAnsi="Garamond"/>
      <w:sz w:val="22"/>
      <w:szCs w:val="24"/>
    </w:rPr>
  </w:style>
  <w:style w:type="paragraph" w:customStyle="1" w:styleId="ColorfulList-Accent11">
    <w:name w:val="Colorful List - Accent 11"/>
    <w:basedOn w:val="Normal"/>
    <w:uiPriority w:val="34"/>
    <w:qFormat/>
    <w:pPr>
      <w:ind w:left="708"/>
      <w:jc w:val="left"/>
    </w:pPr>
    <w:rPr>
      <w:rFonts w:eastAsia="MS Mincho"/>
      <w:sz w:val="24"/>
      <w:szCs w:val="24"/>
    </w:rPr>
  </w:style>
  <w:style w:type="character" w:styleId="CitaoHTML">
    <w:name w:val="HTML Cite"/>
    <w:uiPriority w:val="99"/>
    <w:unhideWhenUsed/>
    <w:rPr>
      <w:i/>
      <w:iCs/>
    </w:rPr>
  </w:style>
  <w:style w:type="paragraph" w:styleId="CabealhodoSumrio">
    <w:name w:val="TOC Heading"/>
    <w:basedOn w:val="Ttulo1"/>
    <w:next w:val="Normal"/>
    <w:uiPriority w:val="39"/>
    <w:semiHidden/>
    <w:unhideWhenUsed/>
    <w:qFormat/>
    <w:pPr>
      <w:keepLines/>
      <w:spacing w:before="480" w:line="276" w:lineRule="auto"/>
      <w:outlineLvl w:val="9"/>
    </w:pPr>
    <w:rPr>
      <w:rFonts w:ascii="Cambria" w:hAnsi="Cambria"/>
      <w:bCs/>
      <w:color w:val="365F91"/>
      <w:sz w:val="28"/>
      <w:szCs w:val="28"/>
    </w:rPr>
  </w:style>
  <w:style w:type="paragraph" w:styleId="Sumrio2">
    <w:name w:val="toc 2"/>
    <w:basedOn w:val="Normal"/>
    <w:next w:val="Normal"/>
    <w:autoRedefine/>
    <w:uiPriority w:val="39"/>
    <w:pPr>
      <w:ind w:left="260"/>
    </w:pPr>
  </w:style>
  <w:style w:type="character" w:customStyle="1" w:styleId="CabealhoChar">
    <w:name w:val="Cabeçalho Char"/>
    <w:aliases w:val="Tulo1 Char"/>
    <w:link w:val="Cabealho"/>
    <w:uiPriority w:val="99"/>
    <w:rPr>
      <w:sz w:val="26"/>
    </w:rPr>
  </w:style>
  <w:style w:type="paragraph" w:customStyle="1" w:styleId="SFTtulo2">
    <w:name w:val="SF_Título 2"/>
    <w:basedOn w:val="Normal"/>
    <w:link w:val="SFTtulo2Char"/>
    <w:qFormat/>
    <w:pPr>
      <w:keepNext/>
      <w:keepLines/>
      <w:tabs>
        <w:tab w:val="left" w:pos="709"/>
        <w:tab w:val="left" w:pos="2366"/>
      </w:tabs>
      <w:spacing w:line="300" w:lineRule="atLeast"/>
    </w:pPr>
    <w:rPr>
      <w:rFonts w:ascii="Garamond" w:eastAsia="MS Mincho" w:hAnsi="Garamond"/>
      <w:b/>
      <w:sz w:val="22"/>
      <w:szCs w:val="22"/>
    </w:rPr>
  </w:style>
  <w:style w:type="character" w:customStyle="1" w:styleId="SFTtulo2Char">
    <w:name w:val="SF_Título 2 Char"/>
    <w:link w:val="SFTtulo2"/>
    <w:rPr>
      <w:rFonts w:ascii="Garamond" w:eastAsia="MS Mincho" w:hAnsi="Garamond"/>
      <w:b/>
      <w:sz w:val="22"/>
      <w:szCs w:val="22"/>
    </w:rPr>
  </w:style>
  <w:style w:type="table" w:styleId="Tabelacomgrade">
    <w:name w:val="Table Grid"/>
    <w:basedOn w:val="Tabe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Pr>
      <w:rFonts w:ascii="Times" w:hAnsi="Times"/>
      <w:sz w:val="24"/>
    </w:rPr>
  </w:style>
  <w:style w:type="numbering" w:customStyle="1" w:styleId="Teo">
    <w:name w:val="Teo"/>
    <w:basedOn w:val="Semlista"/>
    <w:pPr>
      <w:numPr>
        <w:numId w:val="49"/>
      </w:numPr>
    </w:pPr>
  </w:style>
  <w:style w:type="character" w:customStyle="1" w:styleId="DeltaViewDeletion">
    <w:name w:val="DeltaView Deletion"/>
    <w:uiPriority w:val="99"/>
    <w:rPr>
      <w:strike/>
      <w:color w:val="FF0000"/>
    </w:rPr>
  </w:style>
  <w:style w:type="character" w:styleId="Refdecomentrio">
    <w:name w:val="annotation reference"/>
    <w:rPr>
      <w:sz w:val="16"/>
      <w:szCs w:val="16"/>
    </w:rPr>
  </w:style>
  <w:style w:type="paragraph" w:customStyle="1" w:styleId="ListaColorida-nfase11">
    <w:name w:val="Lista Colorida - Ênfase 11"/>
    <w:basedOn w:val="Normal"/>
    <w:uiPriority w:val="34"/>
    <w:qFormat/>
    <w:pPr>
      <w:ind w:left="720"/>
      <w:jc w:val="left"/>
    </w:pPr>
    <w:rPr>
      <w:sz w:val="24"/>
      <w:szCs w:val="24"/>
    </w:rPr>
  </w:style>
  <w:style w:type="paragraph" w:customStyle="1" w:styleId="NormalJustified">
    <w:name w:val="Normal (Justified)"/>
    <w:basedOn w:val="Normal"/>
    <w:pPr>
      <w:autoSpaceDE w:val="0"/>
      <w:autoSpaceDN w:val="0"/>
      <w:adjustRightInd w:val="0"/>
    </w:pPr>
    <w:rPr>
      <w:kern w:val="28"/>
      <w:sz w:val="20"/>
    </w:rPr>
  </w:style>
  <w:style w:type="paragraph" w:customStyle="1" w:styleId="GradeClara-nfase32">
    <w:name w:val="Grade Clara - Ênfase 32"/>
    <w:basedOn w:val="Normal"/>
    <w:uiPriority w:val="99"/>
    <w:qFormat/>
    <w:pPr>
      <w:ind w:left="720"/>
      <w:contextualSpacing/>
      <w:jc w:val="left"/>
    </w:pPr>
    <w:rPr>
      <w:sz w:val="24"/>
      <w:szCs w:val="24"/>
    </w:rPr>
  </w:style>
  <w:style w:type="character" w:customStyle="1" w:styleId="PargrafodaListaChar">
    <w:name w:val="Parágrafo da Lista Char"/>
    <w:aliases w:val="Vitor Título Char,Vitor T’tulo Char"/>
    <w:link w:val="PargrafodaLista"/>
    <w:uiPriority w:val="34"/>
    <w:qFormat/>
    <w:locked/>
    <w:rPr>
      <w:sz w:val="26"/>
    </w:rPr>
  </w:style>
  <w:style w:type="paragraph" w:customStyle="1" w:styleId="GradeMdia1-nfase21">
    <w:name w:val="Grade Média 1 - Ênfase 21"/>
    <w:basedOn w:val="Normal"/>
    <w:uiPriority w:val="34"/>
    <w:qFormat/>
    <w:pPr>
      <w:ind w:left="720"/>
      <w:contextualSpacing/>
      <w:jc w:val="left"/>
    </w:pPr>
    <w:rPr>
      <w:sz w:val="24"/>
      <w:szCs w:val="24"/>
    </w:rPr>
  </w:style>
  <w:style w:type="paragraph" w:styleId="Textodenotaderodap">
    <w:name w:val="footnote text"/>
    <w:basedOn w:val="Normal"/>
    <w:link w:val="TextodenotaderodapChar"/>
    <w:rPr>
      <w:sz w:val="20"/>
    </w:rPr>
  </w:style>
  <w:style w:type="character" w:customStyle="1" w:styleId="TextodenotaderodapChar">
    <w:name w:val="Texto de nota de rodapé Char"/>
    <w:basedOn w:val="Fontepargpadro"/>
    <w:link w:val="Textodenotaderodap"/>
  </w:style>
  <w:style w:type="character" w:styleId="Refdenotaderodap">
    <w:name w:val="footnote reference"/>
    <w:rPr>
      <w:vertAlign w:val="superscript"/>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Reviso">
    <w:name w:val="Revision"/>
    <w:hidden/>
    <w:uiPriority w:val="99"/>
    <w:semiHidden/>
    <w:rPr>
      <w:sz w:val="26"/>
    </w:rPr>
  </w:style>
  <w:style w:type="paragraph" w:styleId="Sumrio3">
    <w:name w:val="toc 3"/>
    <w:basedOn w:val="Normal"/>
    <w:next w:val="Normal"/>
    <w:autoRedefine/>
    <w:uiPriority w:val="39"/>
    <w:unhideWhenUsed/>
    <w:pPr>
      <w:spacing w:after="100" w:line="259" w:lineRule="auto"/>
      <w:ind w:left="440"/>
      <w:jc w:val="left"/>
    </w:pPr>
    <w:rPr>
      <w:rFonts w:ascii="Calibri" w:hAnsi="Calibri"/>
      <w:sz w:val="22"/>
      <w:szCs w:val="22"/>
    </w:rPr>
  </w:style>
  <w:style w:type="paragraph" w:styleId="Sumrio4">
    <w:name w:val="toc 4"/>
    <w:basedOn w:val="Normal"/>
    <w:next w:val="Normal"/>
    <w:autoRedefine/>
    <w:uiPriority w:val="39"/>
    <w:unhideWhenUsed/>
    <w:pPr>
      <w:spacing w:after="100" w:line="259" w:lineRule="auto"/>
      <w:ind w:left="660"/>
      <w:jc w:val="left"/>
    </w:pPr>
    <w:rPr>
      <w:rFonts w:ascii="Calibri" w:hAnsi="Calibri"/>
      <w:sz w:val="22"/>
      <w:szCs w:val="22"/>
    </w:rPr>
  </w:style>
  <w:style w:type="paragraph" w:styleId="Sumrio5">
    <w:name w:val="toc 5"/>
    <w:basedOn w:val="Normal"/>
    <w:next w:val="Normal"/>
    <w:autoRedefine/>
    <w:uiPriority w:val="39"/>
    <w:unhideWhenUsed/>
    <w:pPr>
      <w:spacing w:after="100" w:line="259" w:lineRule="auto"/>
      <w:ind w:left="880"/>
      <w:jc w:val="left"/>
    </w:pPr>
    <w:rPr>
      <w:rFonts w:ascii="Calibri" w:hAnsi="Calibri"/>
      <w:sz w:val="22"/>
      <w:szCs w:val="22"/>
    </w:rPr>
  </w:style>
  <w:style w:type="paragraph" w:styleId="Sumrio6">
    <w:name w:val="toc 6"/>
    <w:basedOn w:val="Normal"/>
    <w:next w:val="Normal"/>
    <w:autoRedefine/>
    <w:uiPriority w:val="39"/>
    <w:unhideWhenUsed/>
    <w:pPr>
      <w:spacing w:after="100" w:line="259" w:lineRule="auto"/>
      <w:ind w:left="1100"/>
      <w:jc w:val="left"/>
    </w:pPr>
    <w:rPr>
      <w:rFonts w:ascii="Calibri" w:hAnsi="Calibri"/>
      <w:sz w:val="22"/>
      <w:szCs w:val="22"/>
    </w:rPr>
  </w:style>
  <w:style w:type="paragraph" w:styleId="Sumrio7">
    <w:name w:val="toc 7"/>
    <w:basedOn w:val="Normal"/>
    <w:next w:val="Normal"/>
    <w:autoRedefine/>
    <w:uiPriority w:val="39"/>
    <w:unhideWhenUsed/>
    <w:pPr>
      <w:spacing w:after="100" w:line="259" w:lineRule="auto"/>
      <w:ind w:left="1320"/>
      <w:jc w:val="left"/>
    </w:pPr>
    <w:rPr>
      <w:rFonts w:ascii="Calibri" w:hAnsi="Calibri"/>
      <w:sz w:val="22"/>
      <w:szCs w:val="22"/>
    </w:rPr>
  </w:style>
  <w:style w:type="paragraph" w:styleId="Sumrio8">
    <w:name w:val="toc 8"/>
    <w:basedOn w:val="Normal"/>
    <w:next w:val="Normal"/>
    <w:autoRedefine/>
    <w:uiPriority w:val="39"/>
    <w:unhideWhenUsed/>
    <w:pPr>
      <w:spacing w:after="100" w:line="259" w:lineRule="auto"/>
      <w:ind w:left="1540"/>
      <w:jc w:val="left"/>
    </w:pPr>
    <w:rPr>
      <w:rFonts w:ascii="Calibri" w:hAnsi="Calibri"/>
      <w:sz w:val="22"/>
      <w:szCs w:val="22"/>
    </w:rPr>
  </w:style>
  <w:style w:type="paragraph" w:styleId="Sumrio9">
    <w:name w:val="toc 9"/>
    <w:basedOn w:val="Normal"/>
    <w:next w:val="Normal"/>
    <w:autoRedefine/>
    <w:uiPriority w:val="39"/>
    <w:unhideWhenUsed/>
    <w:pPr>
      <w:spacing w:after="100" w:line="259" w:lineRule="auto"/>
      <w:ind w:left="1760"/>
      <w:jc w:val="left"/>
    </w:pPr>
    <w:rPr>
      <w:rFonts w:ascii="Calibri" w:hAnsi="Calibri"/>
      <w:sz w:val="22"/>
      <w:szCs w:val="22"/>
    </w:rPr>
  </w:style>
  <w:style w:type="table" w:customStyle="1" w:styleId="Tabelacomgrade1">
    <w:name w:val="Tabela com grade1"/>
    <w:basedOn w:val="Tabelanormal"/>
    <w:next w:val="Tabelacomgrade"/>
    <w:uiPriority w:val="59"/>
    <w:rsid w:val="00506CF7"/>
    <w:rPr>
      <w:rFonts w:ascii="Calibri" w:eastAsia="SimSu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506CF7"/>
    <w:rPr>
      <w:rFonts w:ascii="Calibri" w:eastAsia="SimSu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uiPriority w:val="99"/>
    <w:semiHidden/>
    <w:unhideWhenUsed/>
    <w:rsid w:val="00964E3A"/>
    <w:rPr>
      <w:color w:val="605E5C"/>
      <w:shd w:val="clear" w:color="auto" w:fill="E1DFDD"/>
    </w:rPr>
  </w:style>
  <w:style w:type="character" w:customStyle="1" w:styleId="fontstyle01">
    <w:name w:val="fontstyle01"/>
    <w:rsid w:val="003B7739"/>
    <w:rPr>
      <w:rFonts w:ascii="Arial" w:hAnsi="Arial" w:cs="Arial" w:hint="default"/>
      <w:b/>
      <w:bCs/>
      <w:i w:val="0"/>
      <w:iCs w:val="0"/>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80535">
      <w:bodyDiv w:val="1"/>
      <w:marLeft w:val="0"/>
      <w:marRight w:val="0"/>
      <w:marTop w:val="0"/>
      <w:marBottom w:val="0"/>
      <w:divBdr>
        <w:top w:val="none" w:sz="0" w:space="0" w:color="auto"/>
        <w:left w:val="none" w:sz="0" w:space="0" w:color="auto"/>
        <w:bottom w:val="none" w:sz="0" w:space="0" w:color="auto"/>
        <w:right w:val="none" w:sz="0" w:space="0" w:color="auto"/>
      </w:divBdr>
    </w:div>
    <w:div w:id="433791901">
      <w:bodyDiv w:val="1"/>
      <w:marLeft w:val="0"/>
      <w:marRight w:val="0"/>
      <w:marTop w:val="0"/>
      <w:marBottom w:val="0"/>
      <w:divBdr>
        <w:top w:val="none" w:sz="0" w:space="0" w:color="auto"/>
        <w:left w:val="none" w:sz="0" w:space="0" w:color="auto"/>
        <w:bottom w:val="none" w:sz="0" w:space="0" w:color="auto"/>
        <w:right w:val="none" w:sz="0" w:space="0" w:color="auto"/>
      </w:divBdr>
    </w:div>
    <w:div w:id="435367058">
      <w:bodyDiv w:val="1"/>
      <w:marLeft w:val="0"/>
      <w:marRight w:val="0"/>
      <w:marTop w:val="0"/>
      <w:marBottom w:val="0"/>
      <w:divBdr>
        <w:top w:val="none" w:sz="0" w:space="0" w:color="auto"/>
        <w:left w:val="none" w:sz="0" w:space="0" w:color="auto"/>
        <w:bottom w:val="none" w:sz="0" w:space="0" w:color="auto"/>
        <w:right w:val="none" w:sz="0" w:space="0" w:color="auto"/>
      </w:divBdr>
    </w:div>
    <w:div w:id="471793841">
      <w:bodyDiv w:val="1"/>
      <w:marLeft w:val="0"/>
      <w:marRight w:val="0"/>
      <w:marTop w:val="0"/>
      <w:marBottom w:val="0"/>
      <w:divBdr>
        <w:top w:val="none" w:sz="0" w:space="0" w:color="auto"/>
        <w:left w:val="none" w:sz="0" w:space="0" w:color="auto"/>
        <w:bottom w:val="none" w:sz="0" w:space="0" w:color="auto"/>
        <w:right w:val="none" w:sz="0" w:space="0" w:color="auto"/>
      </w:divBdr>
    </w:div>
    <w:div w:id="509371148">
      <w:bodyDiv w:val="1"/>
      <w:marLeft w:val="0"/>
      <w:marRight w:val="0"/>
      <w:marTop w:val="0"/>
      <w:marBottom w:val="0"/>
      <w:divBdr>
        <w:top w:val="none" w:sz="0" w:space="0" w:color="auto"/>
        <w:left w:val="none" w:sz="0" w:space="0" w:color="auto"/>
        <w:bottom w:val="none" w:sz="0" w:space="0" w:color="auto"/>
        <w:right w:val="none" w:sz="0" w:space="0" w:color="auto"/>
      </w:divBdr>
    </w:div>
    <w:div w:id="590358684">
      <w:bodyDiv w:val="1"/>
      <w:marLeft w:val="0"/>
      <w:marRight w:val="0"/>
      <w:marTop w:val="0"/>
      <w:marBottom w:val="0"/>
      <w:divBdr>
        <w:top w:val="none" w:sz="0" w:space="0" w:color="auto"/>
        <w:left w:val="none" w:sz="0" w:space="0" w:color="auto"/>
        <w:bottom w:val="none" w:sz="0" w:space="0" w:color="auto"/>
        <w:right w:val="none" w:sz="0" w:space="0" w:color="auto"/>
      </w:divBdr>
    </w:div>
    <w:div w:id="1275164517">
      <w:bodyDiv w:val="1"/>
      <w:marLeft w:val="0"/>
      <w:marRight w:val="0"/>
      <w:marTop w:val="0"/>
      <w:marBottom w:val="0"/>
      <w:divBdr>
        <w:top w:val="none" w:sz="0" w:space="0" w:color="auto"/>
        <w:left w:val="none" w:sz="0" w:space="0" w:color="auto"/>
        <w:bottom w:val="none" w:sz="0" w:space="0" w:color="auto"/>
        <w:right w:val="none" w:sz="0" w:space="0" w:color="auto"/>
      </w:divBdr>
    </w:div>
    <w:div w:id="1658800921">
      <w:bodyDiv w:val="1"/>
      <w:marLeft w:val="0"/>
      <w:marRight w:val="0"/>
      <w:marTop w:val="0"/>
      <w:marBottom w:val="0"/>
      <w:divBdr>
        <w:top w:val="none" w:sz="0" w:space="0" w:color="auto"/>
        <w:left w:val="none" w:sz="0" w:space="0" w:color="auto"/>
        <w:bottom w:val="none" w:sz="0" w:space="0" w:color="auto"/>
        <w:right w:val="none" w:sz="0" w:space="0" w:color="auto"/>
      </w:divBdr>
    </w:div>
    <w:div w:id="1755931217">
      <w:bodyDiv w:val="1"/>
      <w:marLeft w:val="0"/>
      <w:marRight w:val="0"/>
      <w:marTop w:val="0"/>
      <w:marBottom w:val="0"/>
      <w:divBdr>
        <w:top w:val="none" w:sz="0" w:space="0" w:color="auto"/>
        <w:left w:val="none" w:sz="0" w:space="0" w:color="auto"/>
        <w:bottom w:val="none" w:sz="0" w:space="0" w:color="auto"/>
        <w:right w:val="none" w:sz="0" w:space="0" w:color="auto"/>
      </w:divBdr>
    </w:div>
    <w:div w:id="1951819284">
      <w:bodyDiv w:val="1"/>
      <w:marLeft w:val="0"/>
      <w:marRight w:val="0"/>
      <w:marTop w:val="0"/>
      <w:marBottom w:val="0"/>
      <w:divBdr>
        <w:top w:val="none" w:sz="0" w:space="0" w:color="auto"/>
        <w:left w:val="none" w:sz="0" w:space="0" w:color="auto"/>
        <w:bottom w:val="none" w:sz="0" w:space="0" w:color="auto"/>
        <w:right w:val="none" w:sz="0" w:space="0" w:color="auto"/>
      </w:divBdr>
    </w:div>
    <w:div w:id="21414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image" Target="cid:image008.png@01D6251A.97DBA520" TargetMode="External"/><Relationship Id="rId18" Type="http://schemas.openxmlformats.org/officeDocument/2006/relationships/hyperlink" Target="mailto:juridico@isecbrasil.com.br" TargetMode="External"/><Relationship Id="rId26" Type="http://schemas.openxmlformats.org/officeDocument/2006/relationships/hyperlink" Target="mailto:ger1.agente@oliveiratrust.com.b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flavia.ribeiro@minervafoods.com" TargetMode="External"/><Relationship Id="rId25" Type="http://schemas.openxmlformats.org/officeDocument/2006/relationships/hyperlink" Target="mailto:gestao@isecbrasil.com.br" TargetMode="External"/><Relationship Id="rId2" Type="http://schemas.openxmlformats.org/officeDocument/2006/relationships/numbering" Target="numbering.xml"/><Relationship Id="rId16" Type="http://schemas.openxmlformats.org/officeDocument/2006/relationships/hyperlink" Target="http://www.minervafoods.com"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cid:image007.png@01D6251A.97DBA520" TargetMode="External"/><Relationship Id="rId23" Type="http://schemas.openxmlformats.org/officeDocument/2006/relationships/header" Target="header2.xml"/><Relationship Id="rId28" Type="http://schemas.openxmlformats.org/officeDocument/2006/relationships/hyperlink" Target="mailto:gest&#227;o@isecbrasil.com.br" TargetMode="External"/><Relationship Id="rId10" Type="http://schemas.openxmlformats.org/officeDocument/2006/relationships/image" Target="media/image2.wmf"/><Relationship Id="rId19" Type="http://schemas.openxmlformats.org/officeDocument/2006/relationships/hyperlink" Target="mailto:gest&#227;o@isecbrasil.com.b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hyperlink" Target="mailto:juridico@isecbrasil.com.br"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49C13-CF33-48E5-835A-FEA383FE1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81</Pages>
  <Words>24919</Words>
  <Characters>134567</Characters>
  <Application>Microsoft Office Word</Application>
  <DocSecurity>0</DocSecurity>
  <Lines>1121</Lines>
  <Paragraphs>318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Manager/>
  <Company/>
  <LinksUpToDate>false</LinksUpToDate>
  <CharactersWithSpaces>159168</CharactersWithSpaces>
  <SharedDoc>false</SharedDoc>
  <HLinks>
    <vt:vector size="66" baseType="variant">
      <vt:variant>
        <vt:i4>12845117</vt:i4>
      </vt:variant>
      <vt:variant>
        <vt:i4>30</vt:i4>
      </vt:variant>
      <vt:variant>
        <vt:i4>0</vt:i4>
      </vt:variant>
      <vt:variant>
        <vt:i4>5</vt:i4>
      </vt:variant>
      <vt:variant>
        <vt:lpwstr>mailto:gestão@isecbrasil.com.br</vt:lpwstr>
      </vt:variant>
      <vt:variant>
        <vt:lpwstr/>
      </vt:variant>
      <vt:variant>
        <vt:i4>2883673</vt:i4>
      </vt:variant>
      <vt:variant>
        <vt:i4>27</vt:i4>
      </vt:variant>
      <vt:variant>
        <vt:i4>0</vt:i4>
      </vt:variant>
      <vt:variant>
        <vt:i4>5</vt:i4>
      </vt:variant>
      <vt:variant>
        <vt:lpwstr>mailto:juridico@isecbrasil.com.br</vt:lpwstr>
      </vt:variant>
      <vt:variant>
        <vt:lpwstr/>
      </vt:variant>
      <vt:variant>
        <vt:i4>3997778</vt:i4>
      </vt:variant>
      <vt:variant>
        <vt:i4>24</vt:i4>
      </vt:variant>
      <vt:variant>
        <vt:i4>0</vt:i4>
      </vt:variant>
      <vt:variant>
        <vt:i4>5</vt:i4>
      </vt:variant>
      <vt:variant>
        <vt:lpwstr>mailto:ger1.agente@oliveiratrust.com.br</vt:lpwstr>
      </vt:variant>
      <vt:variant>
        <vt:lpwstr/>
      </vt:variant>
      <vt:variant>
        <vt:i4>4587581</vt:i4>
      </vt:variant>
      <vt:variant>
        <vt:i4>21</vt:i4>
      </vt:variant>
      <vt:variant>
        <vt:i4>0</vt:i4>
      </vt:variant>
      <vt:variant>
        <vt:i4>5</vt:i4>
      </vt:variant>
      <vt:variant>
        <vt:lpwstr>mailto:gestao@isecbrasil.com.br</vt:lpwstr>
      </vt:variant>
      <vt:variant>
        <vt:lpwstr/>
      </vt:variant>
      <vt:variant>
        <vt:i4>12845117</vt:i4>
      </vt:variant>
      <vt:variant>
        <vt:i4>18</vt:i4>
      </vt:variant>
      <vt:variant>
        <vt:i4>0</vt:i4>
      </vt:variant>
      <vt:variant>
        <vt:i4>5</vt:i4>
      </vt:variant>
      <vt:variant>
        <vt:lpwstr>mailto:gestão@isecbrasil.com.br</vt:lpwstr>
      </vt:variant>
      <vt:variant>
        <vt:lpwstr/>
      </vt:variant>
      <vt:variant>
        <vt:i4>2883673</vt:i4>
      </vt:variant>
      <vt:variant>
        <vt:i4>15</vt:i4>
      </vt:variant>
      <vt:variant>
        <vt:i4>0</vt:i4>
      </vt:variant>
      <vt:variant>
        <vt:i4>5</vt:i4>
      </vt:variant>
      <vt:variant>
        <vt:lpwstr>mailto:juridico@isecbrasil.com.br</vt:lpwstr>
      </vt:variant>
      <vt:variant>
        <vt:lpwstr/>
      </vt:variant>
      <vt:variant>
        <vt:i4>1179773</vt:i4>
      </vt:variant>
      <vt:variant>
        <vt:i4>12</vt:i4>
      </vt:variant>
      <vt:variant>
        <vt:i4>0</vt:i4>
      </vt:variant>
      <vt:variant>
        <vt:i4>5</vt:i4>
      </vt:variant>
      <vt:variant>
        <vt:lpwstr>mailto:flavia.ribeiro@minervafoods.com</vt:lpwstr>
      </vt:variant>
      <vt:variant>
        <vt:lpwstr/>
      </vt:variant>
      <vt:variant>
        <vt:i4>6160478</vt:i4>
      </vt:variant>
      <vt:variant>
        <vt:i4>9</vt:i4>
      </vt:variant>
      <vt:variant>
        <vt:i4>0</vt:i4>
      </vt:variant>
      <vt:variant>
        <vt:i4>5</vt:i4>
      </vt:variant>
      <vt:variant>
        <vt:lpwstr>http://www.minervafoods.com/</vt:lpwstr>
      </vt:variant>
      <vt:variant>
        <vt:lpwstr/>
      </vt:variant>
      <vt:variant>
        <vt:i4>5505039</vt:i4>
      </vt:variant>
      <vt:variant>
        <vt:i4>0</vt:i4>
      </vt:variant>
      <vt:variant>
        <vt:i4>0</vt:i4>
      </vt:variant>
      <vt:variant>
        <vt:i4>5</vt:i4>
      </vt:variant>
      <vt:variant>
        <vt:lpwstr>http://www.b3.com.br/</vt:lpwstr>
      </vt:variant>
      <vt:variant>
        <vt:lpwstr/>
      </vt:variant>
      <vt:variant>
        <vt:i4>7274503</vt:i4>
      </vt:variant>
      <vt:variant>
        <vt:i4>52651</vt:i4>
      </vt:variant>
      <vt:variant>
        <vt:i4>1031</vt:i4>
      </vt:variant>
      <vt:variant>
        <vt:i4>1</vt:i4>
      </vt:variant>
      <vt:variant>
        <vt:lpwstr>cid:image008.png@01D6251A.97DBA520</vt:lpwstr>
      </vt:variant>
      <vt:variant>
        <vt:lpwstr/>
      </vt:variant>
      <vt:variant>
        <vt:i4>6291463</vt:i4>
      </vt:variant>
      <vt:variant>
        <vt:i4>55004</vt:i4>
      </vt:variant>
      <vt:variant>
        <vt:i4>1032</vt:i4>
      </vt:variant>
      <vt:variant>
        <vt:i4>1</vt:i4>
      </vt:variant>
      <vt:variant>
        <vt:lpwstr>cid:image007.png@01D6251A.97DBA520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subject>
  <dc:creator>SF</dc:creator>
  <cp:keywords> </cp:keywords>
  <dc:description> </dc:description>
  <cp:lastModifiedBy>Bruno Novo</cp:lastModifiedBy>
  <cp:revision>2</cp:revision>
  <dcterms:created xsi:type="dcterms:W3CDTF">2020-05-21T10:49:00Z</dcterms:created>
  <dcterms:modified xsi:type="dcterms:W3CDTF">2020-05-21T10:49:00Z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UFAA9qelww5tp41TlZtIti2uAPL4HXIbLU2S+zsARFsMxmZa1HsSso2kpZcveEENkIaSed7eAjxokqgO_x000d_
V+GDHrLQprBYvUNHea1kKg/DEtcv7nfQM5/XCNI3QFbOkjzab4U6MXabNoQPC+wOV+GDHrLQprBY_x000d_
vUNHea1kKg/DEtcv7nfQM5/XCNI3QF7qhTX4xwMhCsujkbMtcjc7JMt/J/K/R1t1nQh1xnD6YFnl_x000d_
Rt9q5Kr5DPqoNoF8S</vt:lpwstr>
  </property>
  <property fmtid="{D5CDD505-2E9C-101B-9397-08002B2CF9AE}" pid="3" name="MAIL_MSG_ID2">
    <vt:lpwstr>owdmvYhx6cVjAIPcP1VrOi3Rr096P3QBRjUr21LlwOkzwjN5U0z5OUIZDdJ_x000d_
kQzsu2GOahqEkOY5wffeo60T/8s=</vt:lpwstr>
  </property>
  <property fmtid="{D5CDD505-2E9C-101B-9397-08002B2CF9AE}" pid="4" name="RESPONSE_SENDER_NAME">
    <vt:lpwstr>gAAAdya76B99d4hLGUR1rQ+8TxTv0GGEPdix</vt:lpwstr>
  </property>
  <property fmtid="{D5CDD505-2E9C-101B-9397-08002B2CF9AE}" pid="5" name="EMAIL_OWNER_ADDRESS">
    <vt:lpwstr>ABAAMV6B7YzPbaIbJvI4myXEmanV3InSkD8cgGfRnl4thpLMyQRt4Eozr6Zdh3pg96qo</vt:lpwstr>
  </property>
  <property fmtid="{D5CDD505-2E9C-101B-9397-08002B2CF9AE}" pid="6" name="iManageFooter">
    <vt:lpwstr>JUR_SP - 34988439v14 - 4555005.448702</vt:lpwstr>
  </property>
</Properties>
</file>